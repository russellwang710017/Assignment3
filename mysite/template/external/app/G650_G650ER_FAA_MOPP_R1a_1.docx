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xml" ContentType="application/vnd.openxmlformats-officedocument.wordprocessingml.head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15C" w:rsidRPr="00E93678" w:rsidRDefault="00D8215C" w:rsidP="00EA538C">
      <w:pPr>
        <w:jc w:val="center"/>
        <w:rPr>
          <w:rFonts w:ascii="Century Gothic" w:hAnsi="Century Gothic"/>
        </w:rPr>
      </w:pPr>
      <w:bookmarkStart w:id="0" w:name="_GoBack"/>
      <w:bookmarkEnd w:id="0"/>
    </w:p>
    <w:p w:rsidR="00285FB2" w:rsidRPr="006A50AB" w:rsidRDefault="006417C1" w:rsidP="00EA538C">
      <w:pPr>
        <w:jc w:val="center"/>
        <w:rPr>
          <w:rFonts w:ascii="Century Gothic" w:hAnsi="Century Gothic"/>
          <w:sz w:val="36"/>
          <w:szCs w:val="36"/>
        </w:rPr>
      </w:pPr>
      <w:r>
        <w:rPr>
          <w:rFonts w:ascii="Century Gothic" w:hAnsi="Century Gothic"/>
          <w:sz w:val="36"/>
          <w:szCs w:val="36"/>
        </w:rPr>
      </w:r>
      <w:r>
        <w:rPr>
          <w:rFonts w:ascii="Century Gothic" w:hAnsi="Century Gothic"/>
          <w:sz w:val="36"/>
          <w:szCs w:val="36"/>
        </w:rPr>
        <w:pict>
          <v:group id="_x0000_s1030" editas="canvas" alt="GVI" style="width:426.3pt;height:75.95pt;mso-position-horizontal-relative:char;mso-position-vertical-relative:line" coordorigin="-180,-180" coordsize="8526,151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80;top:-180;width:8526;height:1519" o:preferrelative="f">
              <v:fill o:detectmouseclick="t"/>
              <v:path o:extrusionok="t" o:connecttype="none"/>
              <o:lock v:ext="edit" text="t"/>
            </v:shape>
            <v:shape id="_x0000_s1031" style="position:absolute;left:2831;top:464;width:410;height:417" coordsize="410,417" path="m117,243r,l94,278r,46l94,324r,23l105,370r12,24l141,394r,l187,382r35,-35l222,347r24,-46l246,220r,-23l246,197r-82,11l117,243r,xm246,127r,l246,69,234,46,199,23r-35,l164,23r-35,l94,34r,l82,46r,23l82,69r,l94,81r,l105,92r,24l105,116r,11l94,139,59,150r,l47,150,35,139,24,127,12,104r,l24,69,59,34,105,11,164,r,l234,11r47,23l281,34r23,24l316,81r12,69l328,347r,l328,382r23,12l351,394r12,l386,370r,-69l410,301r,12l410,313r,46l386,394r-23,23l328,417r,l293,417,269,405,258,370,246,324r,l222,370r-35,24l152,417r-47,l105,417r-46,l24,394,12,370,,324r,l12,278,47,243,94,220r70,-23l234,185r12,-12l246,127r,xe" fillcolor="black" stroked="f">
              <v:path arrowok="t"/>
              <o:lock v:ext="edit" verticies="t"/>
            </v:shape>
            <v:shape id="_x0000_s1032" style="position:absolute;left:2457;top:475;width:362;height:406" coordsize="362,406" path="m199,174r47,l246,174r23,-12l269,162r12,-34l281,128r,-58l257,35,234,23,187,12r,l140,23,117,47,93,93,82,174r117,l199,174xm82,186r,l82,232r,l93,302r12,46l152,383r47,11l199,394r58,-11l304,359r23,-34l351,267r11,l362,267r-11,58l316,371r-59,23l199,406r,l164,406,117,394,82,371,58,348,35,325,12,290,,244,,209r,l,162,12,128,35,93,58,58,82,35,117,12,152,r47,l199,r58,12l316,47r35,58l362,174r,l362,186r-280,l82,186xe" fillcolor="black" stroked="f">
              <v:path arrowok="t"/>
              <o:lock v:ext="edit" verticies="t"/>
            </v:shape>
            <v:shape id="_x0000_s1033" style="position:absolute;top:301;width:585;height:580" coordsize="585,580" path="m468,221r-12,l456,221,433,163,409,105r,l386,70,351,35,316,24,269,12r,l222,24,199,35,164,58,140,81r-23,47l105,174,94,290r,l105,406r12,58l140,499r24,34l187,545r35,23l257,568r,l328,557r46,-35l374,522r12,-23l398,476r11,-70l409,371r,l409,336,398,313,374,302r-58,l316,290r269,l585,302r,l538,302r-35,11l491,336r,35l491,580r-11,l480,580,456,510,445,499r-12,l433,499r-24,11l409,510r-35,35l339,568r-35,12l257,580r,l211,580,164,557,117,533,82,499,47,452,23,406,12,348,,290r,l12,232,23,186,47,128,82,93,129,47,164,24,222,r47,l269,r59,12l386,35r12,12l398,47r23,11l421,58,445,47,456,r12,l468,221r,xe" fillcolor="black" stroked="f">
              <v:path arrowok="t"/>
            </v:shape>
            <v:shape id="_x0000_s1034" style="position:absolute;left:526;top:464;width:527;height:417" coordsize="527,417" path="m281,11r,l445,r,336l445,336r12,23l468,382r24,12l527,394r,11l515,405r-70,12l445,417r-58,l387,417r-12,l375,301r,l351,347r-23,23l328,370r-58,35l211,417r,l153,405,117,382r,l94,336r,-70l94,92r,l94,46,71,34r,l,23,,11r,l176,r,289l176,289r,47l188,370r23,24l234,394r,l270,394r35,-24l328,336r23,-47l351,289r12,-46l375,173r,-81l375,92,363,46,351,34r,l281,23r,-12l281,11xe" fillcolor="black" stroked="f">
              <v:path arrowok="t"/>
            </v:shape>
            <v:shape id="_x0000_s1035" style="position:absolute;left:1018;top:301;width:246;height:568" coordsize="246,568" path="m164,499r,l164,522r11,23l199,557r47,l246,568,,568,,557r,l47,557,70,545,82,522r,-23l82,93r,l82,47,58,35r,l,24,,12r,l,12,82,r,l152,r,l164,r,499l164,499xe" fillcolor="black" stroked="f">
              <v:path arrowok="t"/>
            </v:shape>
            <v:shape id="_x0000_s1036" style="position:absolute;left:1252;top:301;width:339;height:568" coordsize="339,568" path="m152,197r,302l152,499r12,23l175,545r24,12l234,557r,11l,568,,557r,l35,557,58,545,70,522,82,499r,-302l,197,,174r82,l82,174,93,93,105,58,128,35r,l175,12,234,r,l269,r35,24l327,47r12,23l339,70r-12,35l304,116r-12,l292,116,257,105,245,70r,l257,47r,l257,35r,l257,24,222,12r,l187,24,175,47,164,81r-12,70l152,151r,23l269,174r,23l152,197r,xe" fillcolor="black" stroked="f">
              <v:path arrowok="t"/>
            </v:shape>
            <v:shape id="_x0000_s1037" style="position:absolute;left:1509;top:464;width:328;height:417" coordsize="328,417" path="m293,162r-12,l281,162,269,104,234,58,199,34,152,23r,l117,23,94,34,70,58r,23l70,81r,23l94,127r93,35l187,162r94,35l281,197r12,23l316,231r12,58l328,289r-12,47l281,382r-59,23l164,417r,l117,417,70,394,35,370r,l35,370r,l24,382r,l12,394r,l12,417,,417,,243r12,l12,243r23,70l70,359r47,35l164,405r,l199,394r35,-12l258,359r,-35l258,324r,-23l246,278,211,255,141,243r,l59,208r,l24,162,12,127r,l24,81,47,34,94,11,152,r,l199,11r47,23l246,34r23,l269,34r,l281,11r12,l293,162r,xe" fillcolor="black" stroked="f">
              <v:path arrowok="t"/>
            </v:shape>
            <v:shape id="_x0000_s1038" style="position:absolute;left:1813;top:301;width:316;height:580" coordsize="316,580" path="m164,174r129,l293,197r-129,l164,464r,l164,510r12,23l188,557r35,l223,557r23,-12l269,522r24,-35l293,429r,-11l316,418r,11l316,429r-11,58l293,533r,l281,557r-23,11l223,580r-24,l199,580r-35,l129,568,106,557,94,533r,l82,487r,l82,418r,-221l,197,,186r,l71,163r46,-24l117,139,141,93,152,r12,l164,174r,xe" fillcolor="black" stroked="f">
              <v:path arrowok="t"/>
            </v:shape>
            <v:shape id="_x0000_s1039" style="position:absolute;left:2106;top:464;width:374;height:405" coordsize="374,405" path="m292,r,l316,11r35,12l363,46r11,23l374,69,363,92r-12,24l339,116r-12,11l327,127,304,116r-12,l281,92,269,81r,l281,58,292,34r,l292,34r,l292,23r-23,l269,23,246,34,222,46,210,69,187,92r,l175,150r,81l175,336r,l175,359r12,23l210,394r47,l257,405r-245,l12,394r,l47,394,82,382,93,359r,-23l93,92r,l82,46,70,34r,l,23,,11r,l93,11r,l175,r,92l175,92,187,58,222,23,246,11,292,r,xe" fillcolor="black" stroked="f">
              <v:path arrowok="t"/>
            </v:shape>
            <v:shape id="_x0000_s1040" style="position:absolute;left:3217;top:464;width:796;height:405" coordsize="796,405" path="m316,r,l351,11r35,12l410,34r11,24l421,58r12,23l445,127r,l468,69,503,34,538,11,597,r,l655,11r47,35l702,46r12,35l714,139r,197l714,336r12,23l737,382r24,12l796,394r,11l562,405r,-11l562,394r35,l620,382r12,-23l644,336r,-197l644,139,632,81r,-23l609,34r-24,l585,34r-47,l503,58,480,92r-23,35l457,127r-12,58l445,278r,58l445,336r,23l457,382r23,12l527,394r,11l281,405r,-11l281,394r47,l351,382r12,-23l363,336r,-186l363,104r,l363,69,351,46,328,34r-24,l304,34r-35,l234,58,211,81r-24,46l187,127r-11,58l164,289r,47l164,336r,23l176,382r35,12l246,394r,11l,405,,394r,l47,394,70,382,82,359r,-23l82,92r,l82,46,70,34r,l,23,,11r,l164,r,127l164,127,187,81,223,34,269,11,316,r,xe" fillcolor="black" stroked="f">
              <v:path arrowok="t"/>
            </v:shape>
            <v:shape id="_x0000_s1041" style="position:absolute;left:4212;width:1158;height:1159" coordsize="1158,1159" path="m936,440r-24,l912,440,865,313,807,209r,l748,127,690,70,608,35r-82,l526,35r-82,l374,70r-47,34l280,162r-46,81l210,336,199,452,187,568r,l199,707r11,104l234,916r35,69l316,1055r58,34l444,1113r70,11l514,1124r59,l631,1101r59,-23l725,1043r,l760,997r35,-47l807,881r,-70l807,730r,l807,672,795,649,784,626,725,603,631,591r,-23l1158,568r,23l1158,591r-105,12l1006,626r-24,23l982,672r-11,58l971,1147r-24,l947,1147r-23,-81l912,1020,889,997,865,985r,l842,997r-23,23l819,1020r-82,58l667,1124r-71,23l514,1159r,l421,1147r-94,-34l234,1055,163,985,93,892,46,800,11,695,,580r,l11,475,46,359r59,-92l163,174r82,-70l327,46,433,12,526,r,l585,r58,12l702,35r46,35l784,93r,l819,116r23,l842,116r12,-12l865,93,901,12r35,l936,440xe" fillcolor="black" stroked="f">
              <v:path arrowok="t"/>
            </v:shape>
            <v:shape id="_x0000_s1042" style="position:absolute;left:6399;width:796;height:1159" coordsize="796,1159" path="m59,626r,-46l59,580,94,336,117,46r,-34l117,12,281,35r129,l410,35,562,23,714,r,l702,46,679,81r-35,46l609,151r-59,23l503,197r-70,12l363,209r,l270,209,164,185,153,174r-12,46l129,359,106,498r,58l106,556r58,-81l234,429r71,-35l398,382r,l480,394r70,23l620,452r59,46l726,545r35,69l784,684r12,69l796,753r-12,81l761,904r-47,70l656,1043r-71,46l503,1124r-81,23l328,1159r,l258,1147r-59,-11l141,1113,94,1089,47,1043,24,1008,,962,,904r,l,846,36,811,71,777r46,-12l117,765r36,12l188,788r23,35l211,858r,l211,892r-12,24l176,939r-35,11l117,962r,l94,974r,23l94,997r,23l106,1043r58,46l234,1113r94,11l328,1124r70,l468,1101r47,-46l550,997r,l574,950r23,-58l597,823r12,-70l609,753,597,672,585,614,574,556,539,510,515,475,468,440,422,429,375,417r,l316,429r-46,23l211,475r-35,35l176,510r-35,46l94,637,59,626xe" fillcolor="black" stroked="f">
              <v:path arrowok="t"/>
            </v:shape>
            <v:shape id="_x0000_s1043" style="position:absolute;left:7312;width:854;height:1159" coordsize="854,1159" path="m433,1159r,l339,1147r-82,-34l187,1066,129,985,70,904,35,811,12,695,,580r,l12,464,35,348,70,255r59,-93l187,93,257,46,339,12,433,r,l515,12r82,34l667,93r70,69l784,255r35,93l842,464r12,116l854,580,842,695,819,811r-35,93l737,985r-70,81l597,1113r-82,34l433,1159r,xm632,197r,l597,127,562,70,503,46,433,35r,l363,46,304,81r-47,46l234,197r,l211,371,199,580r,l211,788r23,162l234,950r23,82l304,1078r59,35l433,1124r,l503,1113r47,-35l597,1032r35,-82l632,950,655,788,667,580r,l655,371,632,197r,xe" fillcolor="black" stroked="f">
              <v:path arrowok="t"/>
              <o:lock v:ext="edit" verticies="t"/>
            </v:shape>
            <v:shape id="_x0000_s1044" style="position:absolute;left:5452;width:830;height:1159" coordsize="830,1159" path="m187,603r,l234,533r58,-58l362,440r94,-11l456,429r70,11l596,464r71,34l713,533r47,58l795,649r24,70l830,788r,l819,858r-24,69l760,997r-47,46l655,1089r-70,35l503,1147r-70,12l433,1159r-94,-12l257,1113r-70,-47l117,1008,70,927,35,834,11,730,,603r,l11,487,47,371,82,267r70,-93l222,93,304,46,398,12,503,r,l573,r59,12l678,35r47,23l760,93r24,34l807,162r,47l807,209r-12,46l784,301r-35,24l702,336r,l667,325,632,301,608,278r,-46l608,232r,-35l620,174r23,-23l667,139r,l702,127r,-11l702,116,678,81r,l655,58,608,46,561,35r-46,l515,35r-71,l386,46,339,81r-47,35l292,116r-47,69l210,290,199,417,187,556r,24l187,603xm187,788r,l199,869r11,58l222,985r35,47l281,1078r46,23l374,1124r47,l421,1124r58,l526,1101r35,-23l596,1043r24,-46l632,939r11,-70l643,800r,l643,719,632,649,620,591,596,545,573,510,538,487,491,475,444,464r,l386,475r-47,12l292,510r-35,46l222,603r-12,58l199,719r-12,69l187,788xe" fillcolor="black" stroked="f">
              <v:path arrowok="t"/>
              <o:lock v:ext="edit" verticies="t"/>
            </v:shape>
            <w10:wrap type="none"/>
            <w10:anchorlock/>
          </v:group>
        </w:pict>
      </w:r>
    </w:p>
    <w:p w:rsidR="006A50AB" w:rsidRPr="00E93678" w:rsidRDefault="006A50AB" w:rsidP="00EA538C">
      <w:pPr>
        <w:jc w:val="center"/>
        <w:rPr>
          <w:rFonts w:ascii="Century Gothic" w:hAnsi="Century Gothic"/>
        </w:rPr>
      </w:pPr>
    </w:p>
    <w:p w:rsidR="007848D1" w:rsidRDefault="007848D1" w:rsidP="00EA538C">
      <w:pPr>
        <w:jc w:val="center"/>
        <w:rPr>
          <w:b/>
          <w:sz w:val="36"/>
          <w:szCs w:val="36"/>
        </w:rPr>
      </w:pPr>
      <w:r>
        <w:rPr>
          <w:b/>
          <w:sz w:val="36"/>
          <w:szCs w:val="36"/>
        </w:rPr>
        <w:t>MAINTENANCE / OPERATIONAL /</w:t>
      </w:r>
    </w:p>
    <w:p w:rsidR="007848D1" w:rsidRDefault="007848D1" w:rsidP="00EA538C">
      <w:pPr>
        <w:jc w:val="center"/>
        <w:rPr>
          <w:b/>
          <w:sz w:val="36"/>
          <w:szCs w:val="36"/>
        </w:rPr>
      </w:pPr>
      <w:r>
        <w:rPr>
          <w:b/>
          <w:sz w:val="36"/>
          <w:szCs w:val="36"/>
        </w:rPr>
        <w:t>PLACARDING PROCEDURES MANUAL</w:t>
      </w:r>
    </w:p>
    <w:p w:rsidR="001A21FA" w:rsidRPr="001A21FA" w:rsidRDefault="001A21FA" w:rsidP="001A21FA">
      <w:pPr>
        <w:spacing w:before="120"/>
        <w:jc w:val="center"/>
        <w:rPr>
          <w:b/>
          <w:sz w:val="32"/>
          <w:szCs w:val="32"/>
        </w:rPr>
      </w:pPr>
      <w:r w:rsidRPr="001A21FA">
        <w:rPr>
          <w:b/>
          <w:sz w:val="32"/>
          <w:szCs w:val="32"/>
        </w:rPr>
        <w:t xml:space="preserve">Including Aircraft </w:t>
      </w:r>
      <w:r>
        <w:rPr>
          <w:b/>
          <w:sz w:val="32"/>
          <w:szCs w:val="32"/>
        </w:rPr>
        <w:t>GVI (</w:t>
      </w:r>
      <w:r w:rsidRPr="001A21FA">
        <w:rPr>
          <w:b/>
          <w:sz w:val="32"/>
          <w:szCs w:val="32"/>
        </w:rPr>
        <w:t>G650</w:t>
      </w:r>
      <w:r w:rsidR="0070044C">
        <w:rPr>
          <w:b/>
          <w:sz w:val="32"/>
          <w:szCs w:val="32"/>
        </w:rPr>
        <w:t>), GVI (</w:t>
      </w:r>
      <w:r w:rsidRPr="001A21FA">
        <w:rPr>
          <w:b/>
          <w:sz w:val="32"/>
          <w:szCs w:val="32"/>
        </w:rPr>
        <w:t>G650ER</w:t>
      </w:r>
      <w:r>
        <w:rPr>
          <w:b/>
          <w:sz w:val="32"/>
          <w:szCs w:val="32"/>
        </w:rPr>
        <w:t>)</w:t>
      </w:r>
    </w:p>
    <w:p w:rsidR="007848D1" w:rsidRPr="00E93678" w:rsidRDefault="007848D1" w:rsidP="00EA538C">
      <w:pPr>
        <w:jc w:val="center"/>
        <w:rPr>
          <w:b/>
        </w:rPr>
      </w:pPr>
    </w:p>
    <w:p w:rsidR="00552006" w:rsidRPr="00D8215C" w:rsidRDefault="006417C1" w:rsidP="00EA538C">
      <w:pPr>
        <w:jc w:val="center"/>
        <w:rPr>
          <w:rFonts w:ascii="Century Gothic" w:hAnsi="Century Gothic"/>
          <w:sz w:val="28"/>
          <w:szCs w:val="28"/>
        </w:rPr>
      </w:pPr>
      <w:r>
        <w:rPr>
          <w:rFonts w:ascii="Century Gothic" w:hAnsi="Century Gothic"/>
          <w:sz w:val="44"/>
          <w:szCs w:val="44"/>
        </w:rPr>
        <w:pict>
          <v:shape id="_x0000_i1026" type="#_x0000_t75" style="width:713pt;height:233pt;mso-position-horizontal-relative:char;mso-position-vertical-relative:line" fillcolor="#003282">
            <v:fill r:id="rId9" o:title="Light upward diagonal"/>
            <v:imagedata r:id="rId10" o:title="" grayscale="t"/>
            <v:shadow color="black"/>
          </v:shape>
        </w:pict>
      </w:r>
    </w:p>
    <w:p w:rsidR="00552006" w:rsidRPr="00D8215C" w:rsidRDefault="00552006" w:rsidP="00552006">
      <w:pPr>
        <w:jc w:val="right"/>
        <w:rPr>
          <w:b/>
          <w:sz w:val="28"/>
          <w:szCs w:val="28"/>
        </w:rPr>
      </w:pPr>
    </w:p>
    <w:p w:rsidR="00552006" w:rsidRDefault="00B232D8" w:rsidP="00552006">
      <w:pPr>
        <w:jc w:val="right"/>
        <w:rPr>
          <w:b/>
          <w:sz w:val="32"/>
          <w:szCs w:val="32"/>
        </w:rPr>
      </w:pPr>
      <w:r>
        <w:rPr>
          <w:b/>
          <w:sz w:val="32"/>
          <w:szCs w:val="32"/>
        </w:rPr>
        <w:t xml:space="preserve">Revision </w:t>
      </w:r>
      <w:r w:rsidR="00C72A2F">
        <w:rPr>
          <w:b/>
          <w:sz w:val="32"/>
          <w:szCs w:val="32"/>
        </w:rPr>
        <w:t>1</w:t>
      </w:r>
      <w:r w:rsidR="001A21FA">
        <w:rPr>
          <w:b/>
          <w:sz w:val="32"/>
          <w:szCs w:val="32"/>
        </w:rPr>
        <w:t>a</w:t>
      </w:r>
    </w:p>
    <w:p w:rsidR="00552006" w:rsidRDefault="00661333" w:rsidP="00552006">
      <w:pPr>
        <w:jc w:val="right"/>
        <w:rPr>
          <w:b/>
          <w:sz w:val="32"/>
          <w:szCs w:val="32"/>
        </w:rPr>
      </w:pPr>
      <w:r>
        <w:rPr>
          <w:b/>
          <w:sz w:val="32"/>
          <w:szCs w:val="32"/>
        </w:rPr>
        <w:t>November 06, 2014</w:t>
      </w:r>
    </w:p>
    <w:p w:rsidR="00552006" w:rsidRDefault="00552006" w:rsidP="00552006">
      <w:pPr>
        <w:jc w:val="right"/>
        <w:rPr>
          <w:b/>
          <w:sz w:val="32"/>
          <w:szCs w:val="32"/>
        </w:rPr>
      </w:pPr>
      <w:proofErr w:type="gramStart"/>
      <w:r>
        <w:rPr>
          <w:b/>
          <w:sz w:val="32"/>
          <w:szCs w:val="32"/>
        </w:rPr>
        <w:t>GA</w:t>
      </w:r>
      <w:r w:rsidR="00E23DF8">
        <w:rPr>
          <w:b/>
          <w:sz w:val="32"/>
          <w:szCs w:val="32"/>
        </w:rPr>
        <w:t>C</w:t>
      </w:r>
      <w:r>
        <w:rPr>
          <w:b/>
          <w:sz w:val="32"/>
          <w:szCs w:val="32"/>
        </w:rPr>
        <w:t xml:space="preserve"> DOC. No.</w:t>
      </w:r>
      <w:proofErr w:type="gramEnd"/>
      <w:r>
        <w:rPr>
          <w:b/>
          <w:sz w:val="32"/>
          <w:szCs w:val="32"/>
        </w:rPr>
        <w:t xml:space="preserve"> GVI-</w:t>
      </w:r>
      <w:r w:rsidR="00B94484">
        <w:rPr>
          <w:b/>
          <w:sz w:val="32"/>
          <w:szCs w:val="32"/>
        </w:rPr>
        <w:t>0</w:t>
      </w:r>
    </w:p>
    <w:p w:rsidR="006228E3" w:rsidRDefault="006228E3" w:rsidP="00552006">
      <w:pPr>
        <w:jc w:val="center"/>
        <w:rPr>
          <w:rFonts w:ascii="Arial" w:hAnsi="Arial" w:cs="Arial"/>
          <w:b/>
          <w:sz w:val="20"/>
          <w:szCs w:val="20"/>
        </w:rPr>
      </w:pPr>
    </w:p>
    <w:p w:rsidR="00552006" w:rsidRDefault="006417C1" w:rsidP="00552006">
      <w:pPr>
        <w:jc w:val="center"/>
        <w:rPr>
          <w:rFonts w:ascii="Arial" w:hAnsi="Arial" w:cs="Arial"/>
          <w:b/>
          <w:sz w:val="20"/>
          <w:szCs w:val="20"/>
        </w:rPr>
      </w:pPr>
      <w:r>
        <w:rPr>
          <w:rFonts w:ascii="Arial" w:hAnsi="Arial" w:cs="Arial"/>
          <w:b/>
          <w:sz w:val="20"/>
          <w:szCs w:val="20"/>
        </w:rPr>
        <w:pict>
          <v:shape id="_x0000_i1027" type="#_x0000_t75" style="width:167pt;height:24.5pt">
            <v:imagedata r:id="rId11" o:title="gulf_blk_r"/>
          </v:shape>
        </w:pict>
      </w:r>
    </w:p>
    <w:p w:rsidR="006228E3" w:rsidRPr="006228E3" w:rsidRDefault="006228E3" w:rsidP="00552006">
      <w:pPr>
        <w:jc w:val="center"/>
        <w:rPr>
          <w:rFonts w:ascii="Arial" w:hAnsi="Arial" w:cs="Arial"/>
          <w:b/>
          <w:sz w:val="16"/>
          <w:szCs w:val="16"/>
        </w:rPr>
      </w:pPr>
      <w:r>
        <w:rPr>
          <w:rFonts w:ascii="Arial" w:hAnsi="Arial" w:cs="Arial"/>
          <w:b/>
          <w:sz w:val="16"/>
          <w:szCs w:val="16"/>
        </w:rPr>
        <w:t>201</w:t>
      </w:r>
      <w:r w:rsidR="006B2E5A">
        <w:rPr>
          <w:rFonts w:ascii="Arial" w:hAnsi="Arial" w:cs="Arial"/>
          <w:b/>
          <w:sz w:val="16"/>
          <w:szCs w:val="16"/>
        </w:rPr>
        <w:t>4</w:t>
      </w:r>
      <w:r>
        <w:rPr>
          <w:rFonts w:ascii="Arial" w:hAnsi="Arial" w:cs="Arial"/>
          <w:b/>
          <w:sz w:val="16"/>
          <w:szCs w:val="16"/>
        </w:rPr>
        <w:t xml:space="preserve"> Gulfstream Aerospace Corporation</w:t>
      </w:r>
    </w:p>
    <w:p w:rsidR="00552006" w:rsidRDefault="00552006" w:rsidP="00EA538C">
      <w:pPr>
        <w:jc w:val="center"/>
        <w:rPr>
          <w:rFonts w:ascii="Century Gothic" w:hAnsi="Century Gothic"/>
          <w:sz w:val="44"/>
          <w:szCs w:val="44"/>
        </w:rPr>
        <w:sectPr w:rsidR="00552006" w:rsidSect="00EA538C">
          <w:headerReference w:type="first" r:id="rId12"/>
          <w:pgSz w:w="15840" w:h="12240" w:orient="landscape"/>
          <w:pgMar w:top="720" w:right="720" w:bottom="720" w:left="720" w:header="720" w:footer="720" w:gutter="0"/>
          <w:cols w:space="720"/>
          <w:docGrid w:linePitch="360"/>
        </w:sectPr>
      </w:pPr>
    </w:p>
    <w:p w:rsidR="00AB113A" w:rsidRDefault="00AB113A" w:rsidP="00AB113A">
      <w:pPr>
        <w:spacing w:before="240"/>
        <w:jc w:val="center"/>
        <w:rPr>
          <w:rFonts w:ascii="Times" w:hAnsi="Times" w:cs="Times"/>
          <w:b/>
          <w:bCs/>
        </w:rPr>
      </w:pPr>
    </w:p>
    <w:p w:rsidR="00AB113A" w:rsidRDefault="00AB113A" w:rsidP="00AB113A">
      <w:pPr>
        <w:spacing w:before="240"/>
        <w:jc w:val="center"/>
        <w:rPr>
          <w:rFonts w:ascii="Times" w:hAnsi="Times" w:cs="Times"/>
          <w:b/>
          <w:bCs/>
        </w:rPr>
      </w:pPr>
    </w:p>
    <w:p w:rsidR="00AB113A" w:rsidRDefault="00AB113A" w:rsidP="00AB113A">
      <w:pPr>
        <w:spacing w:before="240"/>
        <w:jc w:val="center"/>
        <w:rPr>
          <w:rFonts w:ascii="Times" w:hAnsi="Times" w:cs="Times"/>
          <w:b/>
          <w:bCs/>
        </w:rPr>
      </w:pPr>
    </w:p>
    <w:p w:rsidR="00AB113A" w:rsidRDefault="00AB113A" w:rsidP="00AB113A">
      <w:pPr>
        <w:spacing w:before="240"/>
        <w:jc w:val="center"/>
        <w:rPr>
          <w:rFonts w:ascii="Times" w:hAnsi="Times" w:cs="Times"/>
          <w:b/>
          <w:bCs/>
        </w:rPr>
      </w:pPr>
    </w:p>
    <w:p w:rsidR="00AB113A" w:rsidRDefault="00AB113A" w:rsidP="00AB113A">
      <w:pPr>
        <w:spacing w:before="240"/>
        <w:jc w:val="center"/>
        <w:rPr>
          <w:rFonts w:ascii="Times" w:hAnsi="Times" w:cs="Times"/>
          <w:b/>
          <w:bCs/>
        </w:rPr>
      </w:pPr>
    </w:p>
    <w:p w:rsidR="00AB113A" w:rsidRDefault="00AB113A" w:rsidP="00AB113A">
      <w:pPr>
        <w:spacing w:before="240"/>
        <w:jc w:val="center"/>
        <w:rPr>
          <w:rFonts w:ascii="Times" w:hAnsi="Times" w:cs="Times"/>
          <w:b/>
          <w:bCs/>
        </w:rPr>
      </w:pPr>
    </w:p>
    <w:p w:rsidR="00AB113A" w:rsidRDefault="00AB113A" w:rsidP="00AB113A">
      <w:pPr>
        <w:jc w:val="center"/>
        <w:rPr>
          <w:rFonts w:ascii="Times" w:hAnsi="Times" w:cs="Times"/>
          <w:b/>
          <w:bCs/>
        </w:rPr>
      </w:pPr>
      <w:r>
        <w:rPr>
          <w:rFonts w:ascii="Times" w:hAnsi="Times" w:cs="Times"/>
          <w:b/>
          <w:bCs/>
        </w:rPr>
        <w:t>DISCLAIMER FOR MAINTENANCE / OPERATIONAL / PLACARDING</w:t>
      </w:r>
    </w:p>
    <w:p w:rsidR="00AB113A" w:rsidRDefault="00AB113A" w:rsidP="00AB113A">
      <w:pPr>
        <w:jc w:val="center"/>
        <w:rPr>
          <w:rFonts w:ascii="Times" w:hAnsi="Times" w:cs="Times"/>
          <w:b/>
          <w:bCs/>
        </w:rPr>
      </w:pPr>
      <w:proofErr w:type="gramStart"/>
      <w:r>
        <w:rPr>
          <w:rFonts w:ascii="Times" w:hAnsi="Times" w:cs="Times"/>
          <w:b/>
          <w:bCs/>
        </w:rPr>
        <w:t>PROCEDURES MANUAL (GAC DOC. No.</w:t>
      </w:r>
      <w:proofErr w:type="gramEnd"/>
      <w:r>
        <w:rPr>
          <w:rFonts w:ascii="Times" w:hAnsi="Times" w:cs="Times"/>
          <w:b/>
          <w:bCs/>
        </w:rPr>
        <w:t xml:space="preserve"> GVI-</w:t>
      </w:r>
      <w:r w:rsidR="00D64AC0">
        <w:rPr>
          <w:rFonts w:ascii="Times" w:hAnsi="Times" w:cs="Times"/>
          <w:b/>
          <w:bCs/>
        </w:rPr>
        <w:t>0</w:t>
      </w:r>
      <w:r>
        <w:rPr>
          <w:rFonts w:ascii="Times" w:hAnsi="Times" w:cs="Times"/>
          <w:b/>
          <w:bCs/>
        </w:rPr>
        <w:t>)</w:t>
      </w:r>
    </w:p>
    <w:p w:rsidR="00AB113A" w:rsidRDefault="00AB113A" w:rsidP="00AB113A">
      <w:pPr>
        <w:spacing w:before="240"/>
        <w:ind w:left="1440"/>
        <w:rPr>
          <w:rFonts w:ascii="Times" w:hAnsi="Times" w:cs="Times"/>
        </w:rPr>
      </w:pPr>
      <w:r>
        <w:rPr>
          <w:rFonts w:ascii="Times" w:hAnsi="Times" w:cs="Times"/>
        </w:rPr>
        <w:t>The technical information presented herein has been determined to be correct at time of publication.  However, should a</w:t>
      </w:r>
    </w:p>
    <w:p w:rsidR="00AB113A" w:rsidRDefault="00AB113A" w:rsidP="00AB113A">
      <w:pPr>
        <w:ind w:left="1440" w:right="-720"/>
        <w:rPr>
          <w:rFonts w:ascii="Times" w:hAnsi="Times" w:cs="Times"/>
        </w:rPr>
      </w:pPr>
      <w:proofErr w:type="gramStart"/>
      <w:r>
        <w:rPr>
          <w:rFonts w:ascii="Times" w:hAnsi="Times" w:cs="Times"/>
        </w:rPr>
        <w:t>direct</w:t>
      </w:r>
      <w:proofErr w:type="gramEnd"/>
      <w:r>
        <w:rPr>
          <w:rFonts w:ascii="Times" w:hAnsi="Times" w:cs="Times"/>
        </w:rPr>
        <w:t xml:space="preserve"> conflict exist between this and other official publications, e.g., Master Minimum Equipment List (MMEL), Airplane</w:t>
      </w:r>
    </w:p>
    <w:p w:rsidR="00AB113A" w:rsidRDefault="00AB113A" w:rsidP="00AB113A">
      <w:pPr>
        <w:ind w:left="1440"/>
        <w:rPr>
          <w:rFonts w:ascii="Times" w:hAnsi="Times" w:cs="Times"/>
        </w:rPr>
      </w:pPr>
      <w:r>
        <w:rPr>
          <w:rFonts w:ascii="Times" w:hAnsi="Times" w:cs="Times"/>
        </w:rPr>
        <w:t>Flight Manuals (AFM), Maintenance Manuals, those publications take precedence.</w:t>
      </w:r>
    </w:p>
    <w:p w:rsidR="00AB113A" w:rsidRDefault="00AB113A" w:rsidP="00AB113A">
      <w:pPr>
        <w:spacing w:before="240"/>
        <w:jc w:val="center"/>
        <w:rPr>
          <w:rFonts w:ascii="Times" w:hAnsi="Times" w:cs="Times"/>
        </w:rPr>
      </w:pPr>
    </w:p>
    <w:p w:rsidR="00AB113A" w:rsidRDefault="00AB113A" w:rsidP="00AB113A">
      <w:pPr>
        <w:spacing w:before="240"/>
        <w:jc w:val="center"/>
        <w:rPr>
          <w:rFonts w:ascii="Times" w:hAnsi="Times" w:cs="Times"/>
        </w:rPr>
      </w:pPr>
    </w:p>
    <w:p w:rsidR="00AB113A" w:rsidRDefault="00AB113A" w:rsidP="00AB113A">
      <w:pPr>
        <w:spacing w:before="240"/>
        <w:jc w:val="center"/>
        <w:rPr>
          <w:rFonts w:ascii="Times" w:hAnsi="Times" w:cs="Times"/>
        </w:rPr>
      </w:pPr>
    </w:p>
    <w:p w:rsidR="00AB113A" w:rsidRDefault="00AB113A" w:rsidP="00AB113A">
      <w:pPr>
        <w:spacing w:before="240"/>
        <w:jc w:val="center"/>
        <w:rPr>
          <w:rFonts w:ascii="Times" w:hAnsi="Times" w:cs="Times"/>
        </w:rPr>
      </w:pPr>
    </w:p>
    <w:p w:rsidR="00AB113A" w:rsidRDefault="00AB113A" w:rsidP="00AB113A">
      <w:pPr>
        <w:jc w:val="center"/>
        <w:rPr>
          <w:rFonts w:ascii="Times" w:hAnsi="Times" w:cs="Times"/>
          <w:b/>
          <w:bCs/>
        </w:rPr>
      </w:pPr>
      <w:r>
        <w:rPr>
          <w:rFonts w:ascii="Times" w:hAnsi="Times" w:cs="Times"/>
          <w:b/>
          <w:bCs/>
        </w:rPr>
        <w:t>COPYRIGHT 201</w:t>
      </w:r>
      <w:r w:rsidR="006B2E5A">
        <w:rPr>
          <w:rFonts w:ascii="Times" w:hAnsi="Times" w:cs="Times"/>
          <w:b/>
          <w:bCs/>
        </w:rPr>
        <w:t>4</w:t>
      </w:r>
      <w:r>
        <w:rPr>
          <w:rFonts w:ascii="Times" w:hAnsi="Times" w:cs="Times"/>
          <w:b/>
          <w:bCs/>
        </w:rPr>
        <w:t xml:space="preserve"> GULFSTREAM AEROSPACE CORPORATION</w:t>
      </w:r>
    </w:p>
    <w:p w:rsidR="00AB113A" w:rsidRDefault="00AB113A" w:rsidP="00AB113A">
      <w:pPr>
        <w:spacing w:before="240"/>
        <w:ind w:left="1440"/>
        <w:rPr>
          <w:rFonts w:ascii="Times" w:hAnsi="Times" w:cs="Times"/>
        </w:rPr>
      </w:pPr>
      <w:r>
        <w:rPr>
          <w:rFonts w:ascii="Times" w:hAnsi="Times" w:cs="Times"/>
        </w:rPr>
        <w:t>All rights reserved, including the right to reproduce this publication.  No part may be reproduced, stored in any retrieval</w:t>
      </w:r>
    </w:p>
    <w:p w:rsidR="00AB113A" w:rsidRDefault="00AB113A" w:rsidP="00AB113A">
      <w:pPr>
        <w:ind w:left="1440"/>
        <w:rPr>
          <w:rFonts w:ascii="Times" w:hAnsi="Times" w:cs="Times"/>
        </w:rPr>
      </w:pPr>
      <w:proofErr w:type="gramStart"/>
      <w:r>
        <w:rPr>
          <w:rFonts w:ascii="Times" w:hAnsi="Times" w:cs="Times"/>
        </w:rPr>
        <w:t>system</w:t>
      </w:r>
      <w:proofErr w:type="gramEnd"/>
      <w:r>
        <w:rPr>
          <w:rFonts w:ascii="Times" w:hAnsi="Times" w:cs="Times"/>
        </w:rPr>
        <w:t>, or transmitted in any part or form or by any means, electronic, photocopying, microfilm, microfiche, mechanical,</w:t>
      </w:r>
    </w:p>
    <w:p w:rsidR="00C66CB3" w:rsidRPr="00855555" w:rsidRDefault="00AB113A" w:rsidP="006A50AB">
      <w:pPr>
        <w:ind w:left="1440"/>
        <w:rPr>
          <w:sz w:val="22"/>
          <w:szCs w:val="22"/>
        </w:rPr>
      </w:pPr>
      <w:proofErr w:type="gramStart"/>
      <w:r>
        <w:rPr>
          <w:rFonts w:ascii="Times" w:hAnsi="Times" w:cs="Times"/>
        </w:rPr>
        <w:t>or</w:t>
      </w:r>
      <w:proofErr w:type="gramEnd"/>
      <w:r>
        <w:rPr>
          <w:rFonts w:ascii="Times" w:hAnsi="Times" w:cs="Times"/>
        </w:rPr>
        <w:t xml:space="preserve"> otherwise, without prior written permission of Gulfstream Aerospace Corporation.</w:t>
      </w:r>
    </w:p>
    <w:p w:rsidR="00AB113A" w:rsidRDefault="00AB113A" w:rsidP="00EA538C">
      <w:pPr>
        <w:jc w:val="center"/>
        <w:rPr>
          <w:sz w:val="22"/>
          <w:szCs w:val="22"/>
        </w:rPr>
        <w:sectPr w:rsidR="00AB113A" w:rsidSect="00EA538C">
          <w:pgSz w:w="15840" w:h="12240" w:orient="landscape"/>
          <w:pgMar w:top="720" w:right="720" w:bottom="720" w:left="720" w:header="720" w:footer="720" w:gutter="0"/>
          <w:cols w:space="720"/>
          <w:docGrid w:linePitch="360"/>
        </w:sectPr>
      </w:pPr>
    </w:p>
    <w:p w:rsidR="00AB113A" w:rsidRDefault="00AB113A" w:rsidP="00AB113A">
      <w:pPr>
        <w:spacing w:before="240"/>
        <w:jc w:val="center"/>
        <w:rPr>
          <w:rFonts w:ascii="Times" w:hAnsi="Times" w:cs="Times"/>
          <w:b/>
          <w:bCs/>
          <w:sz w:val="20"/>
          <w:szCs w:val="20"/>
        </w:rPr>
      </w:pPr>
      <w:r>
        <w:rPr>
          <w:rFonts w:ascii="Times" w:hAnsi="Times" w:cs="Times"/>
          <w:b/>
          <w:bCs/>
          <w:sz w:val="20"/>
          <w:szCs w:val="20"/>
        </w:rPr>
        <w:lastRenderedPageBreak/>
        <w:t>TABLE OF CONTENTS</w:t>
      </w:r>
    </w:p>
    <w:p w:rsidR="00AB113A" w:rsidRDefault="00AB113A" w:rsidP="00AB113A">
      <w:pPr>
        <w:tabs>
          <w:tab w:val="right" w:pos="14400"/>
        </w:tabs>
        <w:spacing w:before="240"/>
        <w:rPr>
          <w:rFonts w:ascii="Times" w:hAnsi="Times" w:cs="Times"/>
          <w:sz w:val="20"/>
          <w:szCs w:val="20"/>
        </w:rPr>
      </w:pPr>
      <w:r>
        <w:rPr>
          <w:rFonts w:ascii="Times" w:hAnsi="Times" w:cs="Times"/>
          <w:sz w:val="20"/>
          <w:szCs w:val="20"/>
        </w:rPr>
        <w:tab/>
      </w:r>
      <w:r>
        <w:rPr>
          <w:rFonts w:ascii="Times" w:hAnsi="Times" w:cs="Times"/>
          <w:b/>
          <w:bCs/>
          <w:sz w:val="20"/>
          <w:szCs w:val="20"/>
          <w:u w:val="single"/>
        </w:rPr>
        <w:t>PAGE</w:t>
      </w:r>
    </w:p>
    <w:p w:rsidR="00951A34" w:rsidRDefault="00951A34" w:rsidP="00951A34">
      <w:pPr>
        <w:tabs>
          <w:tab w:val="left" w:pos="980"/>
          <w:tab w:val="right" w:leader="dot" w:pos="14400"/>
        </w:tabs>
        <w:spacing w:before="240"/>
        <w:rPr>
          <w:rFonts w:ascii="Times" w:hAnsi="Times" w:cs="Times"/>
          <w:sz w:val="20"/>
          <w:szCs w:val="20"/>
        </w:rPr>
      </w:pPr>
      <w:r>
        <w:rPr>
          <w:rFonts w:ascii="Times" w:hAnsi="Times" w:cs="Times"/>
          <w:b/>
          <w:bCs/>
          <w:sz w:val="20"/>
          <w:szCs w:val="20"/>
        </w:rPr>
        <w:t>FRONT MATTER</w:t>
      </w:r>
      <w:r>
        <w:rPr>
          <w:rFonts w:ascii="Times" w:hAnsi="Times" w:cs="Times"/>
          <w:sz w:val="20"/>
          <w:szCs w:val="20"/>
        </w:rPr>
        <w:tab/>
        <w:t>F</w:t>
      </w:r>
      <w:r w:rsidRPr="003E3801">
        <w:rPr>
          <w:rFonts w:ascii="Times" w:hAnsi="Times" w:cs="Times"/>
          <w:sz w:val="20"/>
          <w:szCs w:val="20"/>
        </w:rPr>
        <w:t>-1</w:t>
      </w:r>
    </w:p>
    <w:p w:rsidR="00951A34" w:rsidRDefault="00951A34" w:rsidP="00951A34">
      <w:pPr>
        <w:tabs>
          <w:tab w:val="left" w:pos="1340"/>
          <w:tab w:val="right" w:leader="dot" w:pos="14400"/>
        </w:tabs>
        <w:spacing w:before="120"/>
        <w:ind w:left="979"/>
        <w:rPr>
          <w:rFonts w:ascii="Times" w:hAnsi="Times" w:cs="Times"/>
          <w:sz w:val="20"/>
          <w:szCs w:val="20"/>
        </w:rPr>
      </w:pPr>
      <w:r w:rsidRPr="003E3801">
        <w:rPr>
          <w:rFonts w:ascii="Times" w:hAnsi="Times" w:cs="Times"/>
          <w:sz w:val="20"/>
          <w:szCs w:val="20"/>
        </w:rPr>
        <w:tab/>
      </w:r>
      <w:r>
        <w:rPr>
          <w:rFonts w:ascii="Times" w:hAnsi="Times" w:cs="Times"/>
          <w:sz w:val="20"/>
          <w:szCs w:val="20"/>
        </w:rPr>
        <w:t>Table of Contents</w:t>
      </w:r>
      <w:r>
        <w:rPr>
          <w:rFonts w:ascii="Times" w:hAnsi="Times" w:cs="Times"/>
          <w:sz w:val="20"/>
          <w:szCs w:val="20"/>
        </w:rPr>
        <w:tab/>
        <w:t>F</w:t>
      </w:r>
      <w:r w:rsidRPr="002D7DFC">
        <w:rPr>
          <w:rFonts w:ascii="Times" w:hAnsi="Times" w:cs="Times"/>
          <w:sz w:val="20"/>
          <w:szCs w:val="20"/>
        </w:rPr>
        <w:t>-1</w:t>
      </w:r>
    </w:p>
    <w:p w:rsidR="00951A34" w:rsidRDefault="00951A34" w:rsidP="00951A34">
      <w:pPr>
        <w:tabs>
          <w:tab w:val="left" w:pos="1340"/>
          <w:tab w:val="right" w:leader="dot" w:pos="14400"/>
        </w:tabs>
        <w:ind w:left="979"/>
        <w:rPr>
          <w:rFonts w:ascii="Times" w:hAnsi="Times" w:cs="Times"/>
          <w:sz w:val="20"/>
          <w:szCs w:val="20"/>
        </w:rPr>
      </w:pPr>
      <w:r>
        <w:rPr>
          <w:rFonts w:ascii="Times" w:hAnsi="Times" w:cs="Times"/>
          <w:sz w:val="20"/>
          <w:szCs w:val="20"/>
        </w:rPr>
        <w:tab/>
      </w:r>
      <w:r w:rsidR="00C1101D">
        <w:rPr>
          <w:rFonts w:ascii="Times" w:hAnsi="Times" w:cs="Times"/>
          <w:sz w:val="20"/>
          <w:szCs w:val="20"/>
        </w:rPr>
        <w:t>General Information</w:t>
      </w:r>
      <w:r w:rsidR="00C1101D">
        <w:rPr>
          <w:rFonts w:ascii="Times" w:hAnsi="Times" w:cs="Times"/>
          <w:sz w:val="20"/>
          <w:szCs w:val="20"/>
        </w:rPr>
        <w:tab/>
        <w:t>F-12</w:t>
      </w:r>
    </w:p>
    <w:p w:rsidR="00C1101D" w:rsidRDefault="00C1101D" w:rsidP="00951A34">
      <w:pPr>
        <w:tabs>
          <w:tab w:val="left" w:pos="1340"/>
          <w:tab w:val="right" w:leader="dot" w:pos="14400"/>
        </w:tabs>
        <w:ind w:left="979"/>
        <w:rPr>
          <w:rFonts w:ascii="Times" w:hAnsi="Times" w:cs="Times"/>
          <w:sz w:val="20"/>
          <w:szCs w:val="20"/>
        </w:rPr>
      </w:pPr>
      <w:r>
        <w:rPr>
          <w:rFonts w:ascii="Times" w:hAnsi="Times" w:cs="Times"/>
          <w:sz w:val="20"/>
          <w:szCs w:val="20"/>
        </w:rPr>
        <w:tab/>
        <w:t>Revision Log</w:t>
      </w:r>
      <w:r>
        <w:rPr>
          <w:rFonts w:ascii="Times" w:hAnsi="Times" w:cs="Times"/>
          <w:sz w:val="20"/>
          <w:szCs w:val="20"/>
        </w:rPr>
        <w:tab/>
        <w:t>F-15</w:t>
      </w:r>
    </w:p>
    <w:p w:rsidR="00C1101D" w:rsidRDefault="00C1101D" w:rsidP="00951A34">
      <w:pPr>
        <w:tabs>
          <w:tab w:val="left" w:pos="1340"/>
          <w:tab w:val="right" w:leader="dot" w:pos="14400"/>
        </w:tabs>
        <w:ind w:left="979"/>
        <w:rPr>
          <w:rFonts w:ascii="Times" w:hAnsi="Times" w:cs="Times"/>
          <w:sz w:val="20"/>
          <w:szCs w:val="20"/>
        </w:rPr>
      </w:pPr>
      <w:r>
        <w:rPr>
          <w:rFonts w:ascii="Times" w:hAnsi="Times" w:cs="Times"/>
          <w:sz w:val="20"/>
          <w:szCs w:val="20"/>
        </w:rPr>
        <w:tab/>
        <w:t>Minimum Navigation Equipment Table</w:t>
      </w:r>
      <w:r>
        <w:rPr>
          <w:rFonts w:ascii="Times" w:hAnsi="Times" w:cs="Times"/>
          <w:sz w:val="20"/>
          <w:szCs w:val="20"/>
        </w:rPr>
        <w:tab/>
        <w:t>F-17</w:t>
      </w:r>
    </w:p>
    <w:p w:rsidR="00CC25F1" w:rsidRDefault="00CC25F1" w:rsidP="00951A34">
      <w:pPr>
        <w:tabs>
          <w:tab w:val="left" w:pos="1340"/>
          <w:tab w:val="right" w:leader="dot" w:pos="14400"/>
        </w:tabs>
        <w:ind w:left="979"/>
        <w:rPr>
          <w:rFonts w:ascii="Times" w:hAnsi="Times" w:cs="Times"/>
          <w:sz w:val="20"/>
          <w:szCs w:val="20"/>
        </w:rPr>
      </w:pPr>
      <w:r>
        <w:rPr>
          <w:rFonts w:ascii="Times" w:hAnsi="Times" w:cs="Times"/>
          <w:sz w:val="20"/>
          <w:szCs w:val="20"/>
        </w:rPr>
        <w:tab/>
        <w:t>En Route Navigation Requirements</w:t>
      </w:r>
      <w:r>
        <w:rPr>
          <w:rFonts w:ascii="Times" w:hAnsi="Times" w:cs="Times"/>
          <w:sz w:val="20"/>
          <w:szCs w:val="20"/>
        </w:rPr>
        <w:tab/>
        <w:t>F-19</w:t>
      </w:r>
    </w:p>
    <w:p w:rsidR="00CC25F1" w:rsidRPr="002D7DFC" w:rsidRDefault="00CC25F1" w:rsidP="00951A34">
      <w:pPr>
        <w:tabs>
          <w:tab w:val="left" w:pos="1340"/>
          <w:tab w:val="right" w:leader="dot" w:pos="14400"/>
        </w:tabs>
        <w:ind w:left="979"/>
        <w:rPr>
          <w:rFonts w:ascii="Times" w:hAnsi="Times" w:cs="Times"/>
          <w:sz w:val="20"/>
          <w:szCs w:val="20"/>
        </w:rPr>
      </w:pPr>
      <w:r>
        <w:rPr>
          <w:rFonts w:ascii="Times" w:hAnsi="Times" w:cs="Times"/>
          <w:sz w:val="20"/>
          <w:szCs w:val="20"/>
        </w:rPr>
        <w:tab/>
        <w:t>Future Air Navigation System (FANS) Requirement</w:t>
      </w:r>
      <w:r>
        <w:rPr>
          <w:rFonts w:ascii="Times" w:hAnsi="Times" w:cs="Times"/>
          <w:sz w:val="20"/>
          <w:szCs w:val="20"/>
        </w:rPr>
        <w:tab/>
        <w:t>F-20</w:t>
      </w:r>
    </w:p>
    <w:p w:rsidR="00AB113A" w:rsidRPr="003E3801" w:rsidRDefault="00AB113A" w:rsidP="00AB113A">
      <w:pPr>
        <w:tabs>
          <w:tab w:val="left" w:pos="980"/>
          <w:tab w:val="right" w:leader="dot" w:pos="14400"/>
        </w:tabs>
        <w:spacing w:before="240"/>
        <w:rPr>
          <w:rFonts w:ascii="Times" w:hAnsi="Times" w:cs="Times"/>
          <w:b/>
          <w:bCs/>
          <w:sz w:val="20"/>
          <w:szCs w:val="20"/>
        </w:rPr>
      </w:pPr>
      <w:r>
        <w:rPr>
          <w:rFonts w:ascii="Times" w:hAnsi="Times" w:cs="Times"/>
          <w:b/>
          <w:bCs/>
          <w:sz w:val="20"/>
          <w:szCs w:val="20"/>
        </w:rPr>
        <w:t>ATA 21</w:t>
      </w:r>
      <w:r>
        <w:rPr>
          <w:rFonts w:ascii="Times" w:hAnsi="Times" w:cs="Times"/>
          <w:b/>
          <w:bCs/>
          <w:sz w:val="20"/>
          <w:szCs w:val="20"/>
        </w:rPr>
        <w:tab/>
        <w:t>AIR CONDITIONIN</w:t>
      </w:r>
      <w:r w:rsidRPr="003E3801">
        <w:rPr>
          <w:rFonts w:ascii="Times" w:hAnsi="Times" w:cs="Times"/>
          <w:b/>
          <w:bCs/>
          <w:sz w:val="20"/>
          <w:szCs w:val="20"/>
        </w:rPr>
        <w:t>G</w:t>
      </w:r>
      <w:r w:rsidRPr="003E3801">
        <w:rPr>
          <w:rFonts w:ascii="Times" w:hAnsi="Times" w:cs="Times"/>
          <w:sz w:val="20"/>
          <w:szCs w:val="20"/>
        </w:rPr>
        <w:tab/>
        <w:t>21-1</w:t>
      </w:r>
    </w:p>
    <w:p w:rsidR="00AB113A" w:rsidRPr="002D7DFC" w:rsidRDefault="00AB113A" w:rsidP="00AB113A">
      <w:pPr>
        <w:tabs>
          <w:tab w:val="left" w:pos="1340"/>
          <w:tab w:val="right" w:leader="dot" w:pos="14400"/>
        </w:tabs>
        <w:spacing w:before="120"/>
        <w:ind w:left="980"/>
        <w:rPr>
          <w:rFonts w:ascii="Times" w:hAnsi="Times" w:cs="Times"/>
          <w:sz w:val="20"/>
          <w:szCs w:val="20"/>
        </w:rPr>
      </w:pPr>
      <w:r w:rsidRPr="003E3801">
        <w:rPr>
          <w:rFonts w:ascii="Times" w:hAnsi="Times" w:cs="Times"/>
          <w:sz w:val="20"/>
          <w:szCs w:val="20"/>
        </w:rPr>
        <w:t>1.</w:t>
      </w:r>
      <w:r w:rsidRPr="003E3801">
        <w:rPr>
          <w:rFonts w:ascii="Times" w:hAnsi="Times" w:cs="Times"/>
          <w:sz w:val="20"/>
          <w:szCs w:val="20"/>
        </w:rPr>
        <w:tab/>
      </w:r>
      <w:r w:rsidRPr="002D7DFC">
        <w:rPr>
          <w:rFonts w:ascii="Times" w:hAnsi="Times" w:cs="Times"/>
          <w:sz w:val="20"/>
          <w:szCs w:val="20"/>
        </w:rPr>
        <w:t>Cabin Altitude Indicator (Overhead Panel)</w:t>
      </w:r>
      <w:r w:rsidRPr="002D7DFC">
        <w:rPr>
          <w:rFonts w:ascii="Times" w:hAnsi="Times" w:cs="Times"/>
          <w:sz w:val="20"/>
          <w:szCs w:val="20"/>
        </w:rPr>
        <w:tab/>
        <w:t>21-1</w:t>
      </w:r>
    </w:p>
    <w:p w:rsidR="00AB113A" w:rsidRPr="002D7DFC" w:rsidRDefault="00AB113A" w:rsidP="00AB113A">
      <w:pPr>
        <w:tabs>
          <w:tab w:val="left" w:pos="1340"/>
          <w:tab w:val="right" w:leader="dot" w:pos="14400"/>
        </w:tabs>
        <w:ind w:left="980"/>
        <w:rPr>
          <w:rFonts w:ascii="Times" w:hAnsi="Times" w:cs="Times"/>
          <w:sz w:val="20"/>
          <w:szCs w:val="20"/>
        </w:rPr>
      </w:pPr>
      <w:r w:rsidRPr="002D7DFC">
        <w:rPr>
          <w:rFonts w:ascii="Times" w:hAnsi="Times" w:cs="Times"/>
          <w:sz w:val="20"/>
          <w:szCs w:val="20"/>
        </w:rPr>
        <w:t>2.</w:t>
      </w:r>
      <w:r w:rsidRPr="002D7DFC">
        <w:rPr>
          <w:rFonts w:ascii="Times" w:hAnsi="Times" w:cs="Times"/>
          <w:sz w:val="20"/>
          <w:szCs w:val="20"/>
        </w:rPr>
        <w:tab/>
        <w:t>Cabin Differential Pressure Indicator</w:t>
      </w:r>
      <w:r w:rsidRPr="002D7DFC">
        <w:rPr>
          <w:rFonts w:ascii="Times" w:hAnsi="Times" w:cs="Times"/>
          <w:sz w:val="20"/>
          <w:szCs w:val="20"/>
        </w:rPr>
        <w:tab/>
        <w:t>21-2</w:t>
      </w:r>
    </w:p>
    <w:p w:rsidR="00AB113A" w:rsidRPr="002D7DFC" w:rsidRDefault="00AB113A" w:rsidP="00AB113A">
      <w:pPr>
        <w:tabs>
          <w:tab w:val="left" w:pos="1340"/>
          <w:tab w:val="right" w:leader="dot" w:pos="14400"/>
        </w:tabs>
        <w:ind w:left="980"/>
        <w:rPr>
          <w:rFonts w:ascii="Times" w:hAnsi="Times" w:cs="Times"/>
          <w:sz w:val="20"/>
          <w:szCs w:val="20"/>
        </w:rPr>
      </w:pPr>
      <w:r w:rsidRPr="002D7DFC">
        <w:rPr>
          <w:rFonts w:ascii="Times" w:hAnsi="Times" w:cs="Times"/>
          <w:sz w:val="20"/>
          <w:szCs w:val="20"/>
        </w:rPr>
        <w:t>3.</w:t>
      </w:r>
      <w:r w:rsidRPr="002D7DFC">
        <w:rPr>
          <w:rFonts w:ascii="Times" w:hAnsi="Times" w:cs="Times"/>
          <w:sz w:val="20"/>
          <w:szCs w:val="20"/>
        </w:rPr>
        <w:tab/>
        <w:t>Cabin Rate of Climb Indicator</w:t>
      </w:r>
      <w:r w:rsidRPr="002D7DFC">
        <w:rPr>
          <w:rFonts w:ascii="Times" w:hAnsi="Times" w:cs="Times"/>
          <w:sz w:val="20"/>
          <w:szCs w:val="20"/>
        </w:rPr>
        <w:tab/>
        <w:t>21-3</w:t>
      </w:r>
    </w:p>
    <w:p w:rsidR="00AB113A" w:rsidRPr="002D7DFC" w:rsidRDefault="00AB113A" w:rsidP="00AB113A">
      <w:pPr>
        <w:tabs>
          <w:tab w:val="left" w:pos="1340"/>
          <w:tab w:val="right" w:leader="dot" w:pos="14400"/>
        </w:tabs>
        <w:ind w:left="980"/>
        <w:rPr>
          <w:rFonts w:ascii="Times" w:hAnsi="Times" w:cs="Times"/>
          <w:sz w:val="20"/>
          <w:szCs w:val="20"/>
        </w:rPr>
      </w:pPr>
      <w:r w:rsidRPr="002D7DFC">
        <w:rPr>
          <w:rFonts w:ascii="Times" w:hAnsi="Times" w:cs="Times"/>
          <w:sz w:val="20"/>
          <w:szCs w:val="20"/>
        </w:rPr>
        <w:t>4.</w:t>
      </w:r>
      <w:r w:rsidRPr="002D7DFC">
        <w:rPr>
          <w:rFonts w:ascii="Times" w:hAnsi="Times" w:cs="Times"/>
          <w:sz w:val="20"/>
          <w:szCs w:val="20"/>
        </w:rPr>
        <w:tab/>
        <w:t>Automatic Pressurization Control Systems</w:t>
      </w:r>
      <w:r w:rsidRPr="002D7DFC">
        <w:rPr>
          <w:rFonts w:ascii="Times" w:hAnsi="Times" w:cs="Times"/>
          <w:sz w:val="20"/>
          <w:szCs w:val="20"/>
        </w:rPr>
        <w:tab/>
        <w:t>21-3</w:t>
      </w:r>
    </w:p>
    <w:p w:rsidR="00AB113A" w:rsidRPr="002D7DFC" w:rsidRDefault="00AB113A" w:rsidP="00AB113A">
      <w:pPr>
        <w:tabs>
          <w:tab w:val="left" w:pos="1340"/>
          <w:tab w:val="right" w:leader="dot" w:pos="14400"/>
        </w:tabs>
        <w:ind w:left="980"/>
        <w:rPr>
          <w:rFonts w:ascii="Times" w:hAnsi="Times" w:cs="Times"/>
          <w:sz w:val="20"/>
          <w:szCs w:val="20"/>
        </w:rPr>
      </w:pPr>
      <w:r w:rsidRPr="002D7DFC">
        <w:rPr>
          <w:rFonts w:ascii="Times" w:hAnsi="Times" w:cs="Times"/>
          <w:sz w:val="20"/>
          <w:szCs w:val="20"/>
        </w:rPr>
        <w:t>5.</w:t>
      </w:r>
      <w:r w:rsidRPr="002D7DFC">
        <w:rPr>
          <w:rFonts w:ascii="Times" w:hAnsi="Times" w:cs="Times"/>
          <w:sz w:val="20"/>
          <w:szCs w:val="20"/>
        </w:rPr>
        <w:tab/>
        <w:t>Manual Pressurization Control System</w:t>
      </w:r>
      <w:r w:rsidRPr="002D7DFC">
        <w:rPr>
          <w:rFonts w:ascii="Times" w:hAnsi="Times" w:cs="Times"/>
          <w:sz w:val="20"/>
          <w:szCs w:val="20"/>
        </w:rPr>
        <w:tab/>
        <w:t>21-4</w:t>
      </w:r>
    </w:p>
    <w:p w:rsidR="00AB113A" w:rsidRPr="00B65A57" w:rsidRDefault="00AB113A" w:rsidP="00AB113A">
      <w:pPr>
        <w:tabs>
          <w:tab w:val="left" w:pos="1340"/>
          <w:tab w:val="right" w:leader="dot" w:pos="14400"/>
        </w:tabs>
        <w:ind w:left="980"/>
        <w:rPr>
          <w:rFonts w:ascii="Times" w:hAnsi="Times" w:cs="Times"/>
          <w:sz w:val="20"/>
          <w:szCs w:val="20"/>
        </w:rPr>
      </w:pPr>
      <w:r w:rsidRPr="002D7DFC">
        <w:rPr>
          <w:rFonts w:ascii="Times" w:hAnsi="Times" w:cs="Times"/>
          <w:sz w:val="20"/>
          <w:szCs w:val="20"/>
        </w:rPr>
        <w:t>6.</w:t>
      </w:r>
      <w:r w:rsidRPr="002D7DFC">
        <w:rPr>
          <w:rFonts w:ascii="Times" w:hAnsi="Times" w:cs="Times"/>
          <w:sz w:val="20"/>
          <w:szCs w:val="20"/>
        </w:rPr>
        <w:tab/>
        <w:t>Semi-Auto Pressurization Control Syste</w:t>
      </w:r>
      <w:r w:rsidRPr="00B65A57">
        <w:rPr>
          <w:rFonts w:ascii="Times" w:hAnsi="Times" w:cs="Times"/>
          <w:sz w:val="20"/>
          <w:szCs w:val="20"/>
        </w:rPr>
        <w:t>m</w:t>
      </w:r>
      <w:r w:rsidRPr="00B65A57">
        <w:rPr>
          <w:rFonts w:ascii="Times" w:hAnsi="Times" w:cs="Times"/>
          <w:sz w:val="20"/>
          <w:szCs w:val="20"/>
        </w:rPr>
        <w:tab/>
        <w:t>21-4</w:t>
      </w:r>
    </w:p>
    <w:p w:rsidR="00AB113A" w:rsidRPr="00B65A57" w:rsidRDefault="00AB113A" w:rsidP="00AB113A">
      <w:pPr>
        <w:tabs>
          <w:tab w:val="left" w:pos="1340"/>
          <w:tab w:val="right" w:leader="dot" w:pos="14400"/>
        </w:tabs>
        <w:ind w:left="980"/>
        <w:rPr>
          <w:rFonts w:ascii="Times" w:hAnsi="Times" w:cs="Times"/>
          <w:sz w:val="20"/>
          <w:szCs w:val="20"/>
        </w:rPr>
      </w:pPr>
      <w:r w:rsidRPr="00B65A57">
        <w:rPr>
          <w:rFonts w:ascii="Times" w:hAnsi="Times" w:cs="Times"/>
          <w:sz w:val="20"/>
          <w:szCs w:val="20"/>
        </w:rPr>
        <w:t>7.</w:t>
      </w:r>
      <w:r w:rsidRPr="00B65A57">
        <w:rPr>
          <w:rFonts w:ascii="Times" w:hAnsi="Times" w:cs="Times"/>
          <w:sz w:val="20"/>
          <w:szCs w:val="20"/>
        </w:rPr>
        <w:tab/>
        <w:t>Cabin Altitude Pressure Warning System</w:t>
      </w:r>
      <w:r w:rsidRPr="00B65A57">
        <w:rPr>
          <w:rFonts w:ascii="Times" w:hAnsi="Times" w:cs="Times"/>
          <w:sz w:val="20"/>
          <w:szCs w:val="20"/>
        </w:rPr>
        <w:tab/>
        <w:t>21-5</w:t>
      </w:r>
    </w:p>
    <w:p w:rsidR="00AB113A" w:rsidRPr="00B65A57" w:rsidRDefault="00AB113A" w:rsidP="00AB113A">
      <w:pPr>
        <w:tabs>
          <w:tab w:val="left" w:pos="1340"/>
          <w:tab w:val="right" w:leader="dot" w:pos="14400"/>
        </w:tabs>
        <w:ind w:left="980"/>
        <w:rPr>
          <w:rFonts w:ascii="Times" w:hAnsi="Times" w:cs="Times"/>
          <w:sz w:val="20"/>
          <w:szCs w:val="20"/>
        </w:rPr>
      </w:pPr>
      <w:r w:rsidRPr="00B65A57">
        <w:rPr>
          <w:rFonts w:ascii="Times" w:hAnsi="Times" w:cs="Times"/>
          <w:sz w:val="20"/>
          <w:szCs w:val="20"/>
        </w:rPr>
        <w:t>8.</w:t>
      </w:r>
      <w:r w:rsidRPr="00B65A57">
        <w:rPr>
          <w:rFonts w:ascii="Times" w:hAnsi="Times" w:cs="Times"/>
          <w:sz w:val="20"/>
          <w:szCs w:val="20"/>
        </w:rPr>
        <w:tab/>
        <w:t xml:space="preserve">Pressurization </w:t>
      </w:r>
      <w:r w:rsidR="00156525">
        <w:rPr>
          <w:rFonts w:ascii="Times" w:hAnsi="Times" w:cs="Times"/>
          <w:sz w:val="20"/>
          <w:szCs w:val="20"/>
        </w:rPr>
        <w:t xml:space="preserve">Thrust </w:t>
      </w:r>
      <w:r w:rsidRPr="00B65A57">
        <w:rPr>
          <w:rFonts w:ascii="Times" w:hAnsi="Times" w:cs="Times"/>
          <w:sz w:val="20"/>
          <w:szCs w:val="20"/>
        </w:rPr>
        <w:t>Outflow Valve Position Indicator</w:t>
      </w:r>
      <w:r w:rsidRPr="00B65A57">
        <w:rPr>
          <w:rFonts w:ascii="Times" w:hAnsi="Times" w:cs="Times"/>
          <w:sz w:val="20"/>
          <w:szCs w:val="20"/>
        </w:rPr>
        <w:tab/>
        <w:t>21-5</w:t>
      </w:r>
    </w:p>
    <w:p w:rsidR="00AB113A" w:rsidRPr="00B65A57" w:rsidRDefault="00AB113A" w:rsidP="00AB113A">
      <w:pPr>
        <w:tabs>
          <w:tab w:val="left" w:pos="1340"/>
          <w:tab w:val="right" w:leader="dot" w:pos="14400"/>
        </w:tabs>
        <w:ind w:left="980"/>
        <w:rPr>
          <w:rFonts w:ascii="Times" w:hAnsi="Times" w:cs="Times"/>
          <w:sz w:val="20"/>
          <w:szCs w:val="20"/>
        </w:rPr>
      </w:pPr>
      <w:r w:rsidRPr="00B65A57">
        <w:rPr>
          <w:rFonts w:ascii="Times" w:hAnsi="Times" w:cs="Times"/>
          <w:sz w:val="20"/>
          <w:szCs w:val="20"/>
        </w:rPr>
        <w:t>9.</w:t>
      </w:r>
      <w:r w:rsidRPr="00B65A57">
        <w:rPr>
          <w:rFonts w:ascii="Times" w:hAnsi="Times" w:cs="Times"/>
          <w:sz w:val="20"/>
          <w:szCs w:val="20"/>
        </w:rPr>
        <w:tab/>
        <w:t>Cockpit Zone Temperature Control System &amp; Cabin Zone Temperature Control Systems</w:t>
      </w:r>
      <w:r w:rsidRPr="00B65A57">
        <w:rPr>
          <w:rFonts w:ascii="Times" w:hAnsi="Times" w:cs="Times"/>
          <w:sz w:val="20"/>
          <w:szCs w:val="20"/>
        </w:rPr>
        <w:tab/>
        <w:t>21-6</w:t>
      </w:r>
    </w:p>
    <w:p w:rsidR="00AB113A" w:rsidRPr="00B65A57" w:rsidRDefault="00AB113A" w:rsidP="00AB113A">
      <w:pPr>
        <w:tabs>
          <w:tab w:val="left" w:pos="1340"/>
          <w:tab w:val="right" w:leader="dot" w:pos="14400"/>
        </w:tabs>
        <w:ind w:left="900"/>
        <w:rPr>
          <w:rFonts w:ascii="Times" w:hAnsi="Times" w:cs="Times"/>
          <w:sz w:val="20"/>
          <w:szCs w:val="20"/>
        </w:rPr>
      </w:pPr>
      <w:r w:rsidRPr="00B65A57">
        <w:rPr>
          <w:rFonts w:ascii="Times" w:hAnsi="Times" w:cs="Times"/>
          <w:sz w:val="20"/>
          <w:szCs w:val="20"/>
        </w:rPr>
        <w:t>10.</w:t>
      </w:r>
      <w:r w:rsidRPr="00B65A57">
        <w:rPr>
          <w:rFonts w:ascii="Times" w:hAnsi="Times" w:cs="Times"/>
          <w:sz w:val="20"/>
          <w:szCs w:val="20"/>
        </w:rPr>
        <w:tab/>
        <w:t>Cockpit/Cabin Zone Temperature Indicators (Overhead Panel)</w:t>
      </w:r>
      <w:r w:rsidRPr="00B65A57">
        <w:rPr>
          <w:rFonts w:ascii="Times" w:hAnsi="Times" w:cs="Times"/>
          <w:sz w:val="20"/>
          <w:szCs w:val="20"/>
        </w:rPr>
        <w:tab/>
        <w:t>21-7</w:t>
      </w:r>
    </w:p>
    <w:p w:rsidR="00AB113A" w:rsidRPr="00B65A57" w:rsidRDefault="00AB113A" w:rsidP="00AB113A">
      <w:pPr>
        <w:tabs>
          <w:tab w:val="left" w:pos="1340"/>
          <w:tab w:val="right" w:leader="dot" w:pos="14400"/>
        </w:tabs>
        <w:ind w:left="900"/>
        <w:rPr>
          <w:rFonts w:ascii="Times" w:hAnsi="Times" w:cs="Times"/>
          <w:sz w:val="20"/>
          <w:szCs w:val="20"/>
        </w:rPr>
      </w:pPr>
      <w:r w:rsidRPr="00B65A57">
        <w:rPr>
          <w:rFonts w:ascii="Times" w:hAnsi="Times" w:cs="Times"/>
          <w:sz w:val="20"/>
          <w:szCs w:val="20"/>
        </w:rPr>
        <w:t>11.</w:t>
      </w:r>
      <w:r w:rsidRPr="00B65A57">
        <w:rPr>
          <w:rFonts w:ascii="Times" w:hAnsi="Times" w:cs="Times"/>
          <w:sz w:val="20"/>
          <w:szCs w:val="20"/>
        </w:rPr>
        <w:tab/>
        <w:t>Duct Temperature Indicators (Overhead Panel)</w:t>
      </w:r>
      <w:r w:rsidRPr="00B65A57">
        <w:rPr>
          <w:rFonts w:ascii="Times" w:hAnsi="Times" w:cs="Times"/>
          <w:sz w:val="20"/>
          <w:szCs w:val="20"/>
        </w:rPr>
        <w:tab/>
        <w:t>21-7</w:t>
      </w:r>
    </w:p>
    <w:p w:rsidR="00AB113A" w:rsidRPr="00B65A57" w:rsidRDefault="00AB113A" w:rsidP="00AB113A">
      <w:pPr>
        <w:tabs>
          <w:tab w:val="left" w:pos="1340"/>
          <w:tab w:val="right" w:leader="dot" w:pos="14400"/>
        </w:tabs>
        <w:ind w:left="900"/>
        <w:rPr>
          <w:rFonts w:ascii="Times" w:hAnsi="Times" w:cs="Times"/>
          <w:sz w:val="20"/>
          <w:szCs w:val="20"/>
        </w:rPr>
      </w:pPr>
      <w:r w:rsidRPr="00B65A57">
        <w:rPr>
          <w:rFonts w:ascii="Times" w:hAnsi="Times" w:cs="Times"/>
          <w:sz w:val="20"/>
          <w:szCs w:val="20"/>
        </w:rPr>
        <w:t>12.</w:t>
      </w:r>
      <w:r w:rsidRPr="00B65A57">
        <w:rPr>
          <w:rFonts w:ascii="Times" w:hAnsi="Times" w:cs="Times"/>
          <w:sz w:val="20"/>
          <w:szCs w:val="20"/>
        </w:rPr>
        <w:tab/>
        <w:t>Environmental Control System (ECS) Packs</w:t>
      </w:r>
      <w:r w:rsidRPr="00B65A57">
        <w:rPr>
          <w:rFonts w:ascii="Times" w:hAnsi="Times" w:cs="Times"/>
          <w:sz w:val="20"/>
          <w:szCs w:val="20"/>
        </w:rPr>
        <w:tab/>
        <w:t>21-8</w:t>
      </w:r>
    </w:p>
    <w:p w:rsidR="00AB113A" w:rsidRPr="002858CA" w:rsidRDefault="00AB113A" w:rsidP="00AB113A">
      <w:pPr>
        <w:tabs>
          <w:tab w:val="left" w:pos="1340"/>
          <w:tab w:val="right" w:leader="dot" w:pos="14400"/>
        </w:tabs>
        <w:ind w:left="900"/>
        <w:rPr>
          <w:rFonts w:ascii="Times" w:hAnsi="Times" w:cs="Times"/>
          <w:sz w:val="20"/>
          <w:szCs w:val="20"/>
        </w:rPr>
      </w:pPr>
      <w:r w:rsidRPr="00B65A57">
        <w:rPr>
          <w:rFonts w:ascii="Times" w:hAnsi="Times" w:cs="Times"/>
          <w:sz w:val="20"/>
          <w:szCs w:val="20"/>
        </w:rPr>
        <w:t>13.</w:t>
      </w:r>
      <w:r w:rsidRPr="00B65A57">
        <w:rPr>
          <w:rFonts w:ascii="Times" w:hAnsi="Times" w:cs="Times"/>
          <w:sz w:val="20"/>
          <w:szCs w:val="20"/>
        </w:rPr>
        <w:tab/>
      </w:r>
      <w:r w:rsidRPr="002858CA">
        <w:rPr>
          <w:rFonts w:ascii="Times" w:hAnsi="Times" w:cs="Times"/>
          <w:sz w:val="20"/>
          <w:szCs w:val="20"/>
        </w:rPr>
        <w:t>Air Conditioning System Pack Inle</w:t>
      </w:r>
      <w:r w:rsidR="009A3DDE">
        <w:rPr>
          <w:rFonts w:ascii="Times" w:hAnsi="Times" w:cs="Times"/>
          <w:sz w:val="20"/>
          <w:szCs w:val="20"/>
        </w:rPr>
        <w:t>t Valves</w:t>
      </w:r>
      <w:r w:rsidR="009A3DDE">
        <w:rPr>
          <w:rFonts w:ascii="Times" w:hAnsi="Times" w:cs="Times"/>
          <w:sz w:val="20"/>
          <w:szCs w:val="20"/>
        </w:rPr>
        <w:tab/>
        <w:t>21-8</w:t>
      </w:r>
    </w:p>
    <w:p w:rsidR="00AB113A" w:rsidRPr="002858CA" w:rsidRDefault="00AB113A" w:rsidP="00AB113A">
      <w:pPr>
        <w:tabs>
          <w:tab w:val="left" w:pos="1340"/>
          <w:tab w:val="right" w:leader="dot" w:pos="14400"/>
        </w:tabs>
        <w:ind w:left="900"/>
        <w:rPr>
          <w:rFonts w:ascii="Times" w:hAnsi="Times" w:cs="Times"/>
          <w:sz w:val="20"/>
          <w:szCs w:val="20"/>
        </w:rPr>
      </w:pPr>
      <w:r w:rsidRPr="002858CA">
        <w:rPr>
          <w:rFonts w:ascii="Times" w:hAnsi="Times" w:cs="Times"/>
          <w:sz w:val="20"/>
          <w:szCs w:val="20"/>
        </w:rPr>
        <w:t>1</w:t>
      </w:r>
      <w:r w:rsidR="009A3DDE">
        <w:rPr>
          <w:rFonts w:ascii="Times" w:hAnsi="Times" w:cs="Times"/>
          <w:sz w:val="20"/>
          <w:szCs w:val="20"/>
        </w:rPr>
        <w:t>4</w:t>
      </w:r>
      <w:r w:rsidRPr="002858CA">
        <w:rPr>
          <w:rFonts w:ascii="Times" w:hAnsi="Times" w:cs="Times"/>
          <w:sz w:val="20"/>
          <w:szCs w:val="20"/>
        </w:rPr>
        <w:t>.</w:t>
      </w:r>
      <w:r w:rsidRPr="002858CA">
        <w:rPr>
          <w:rFonts w:ascii="Times" w:hAnsi="Times" w:cs="Times"/>
          <w:sz w:val="20"/>
          <w:szCs w:val="20"/>
        </w:rPr>
        <w:tab/>
      </w:r>
      <w:r w:rsidR="00156525">
        <w:rPr>
          <w:rFonts w:ascii="Times" w:hAnsi="Times" w:cs="Times"/>
          <w:sz w:val="20"/>
          <w:szCs w:val="20"/>
        </w:rPr>
        <w:t xml:space="preserve">Thrust </w:t>
      </w:r>
      <w:r w:rsidRPr="002858CA">
        <w:rPr>
          <w:rFonts w:ascii="Times" w:hAnsi="Times" w:cs="Times"/>
          <w:sz w:val="20"/>
          <w:szCs w:val="20"/>
        </w:rPr>
        <w:t>Outflow Valve System</w:t>
      </w:r>
      <w:r w:rsidR="009A3DDE">
        <w:rPr>
          <w:rFonts w:ascii="Times" w:hAnsi="Times" w:cs="Times"/>
          <w:sz w:val="20"/>
          <w:szCs w:val="20"/>
        </w:rPr>
        <w:t xml:space="preserve"> (TROV)</w:t>
      </w:r>
      <w:r w:rsidRPr="002858CA">
        <w:rPr>
          <w:rFonts w:ascii="Times" w:hAnsi="Times" w:cs="Times"/>
          <w:sz w:val="20"/>
          <w:szCs w:val="20"/>
        </w:rPr>
        <w:tab/>
        <w:t>21-9</w:t>
      </w:r>
    </w:p>
    <w:p w:rsidR="00AB113A" w:rsidRPr="002858CA" w:rsidRDefault="00AB113A" w:rsidP="00AB113A">
      <w:pPr>
        <w:tabs>
          <w:tab w:val="left" w:pos="1340"/>
          <w:tab w:val="right" w:leader="dot" w:pos="14400"/>
        </w:tabs>
        <w:ind w:left="900"/>
        <w:rPr>
          <w:rFonts w:ascii="Times" w:hAnsi="Times" w:cs="Times"/>
          <w:sz w:val="20"/>
          <w:szCs w:val="20"/>
        </w:rPr>
      </w:pPr>
      <w:r w:rsidRPr="002858CA">
        <w:rPr>
          <w:rFonts w:ascii="Times" w:hAnsi="Times" w:cs="Times"/>
          <w:sz w:val="20"/>
          <w:szCs w:val="20"/>
        </w:rPr>
        <w:t>1</w:t>
      </w:r>
      <w:r w:rsidR="009A3DDE">
        <w:rPr>
          <w:rFonts w:ascii="Times" w:hAnsi="Times" w:cs="Times"/>
          <w:sz w:val="20"/>
          <w:szCs w:val="20"/>
        </w:rPr>
        <w:t>5</w:t>
      </w:r>
      <w:r w:rsidRPr="002858CA">
        <w:rPr>
          <w:rFonts w:ascii="Times" w:hAnsi="Times" w:cs="Times"/>
          <w:sz w:val="20"/>
          <w:szCs w:val="20"/>
        </w:rPr>
        <w:t>.</w:t>
      </w:r>
      <w:r w:rsidRPr="002858CA">
        <w:rPr>
          <w:rFonts w:ascii="Times" w:hAnsi="Times" w:cs="Times"/>
          <w:sz w:val="20"/>
          <w:szCs w:val="20"/>
        </w:rPr>
        <w:tab/>
        <w:t>Pressure Relief Valve</w:t>
      </w:r>
      <w:r w:rsidRPr="002858CA">
        <w:rPr>
          <w:rFonts w:ascii="Times" w:hAnsi="Times" w:cs="Times"/>
          <w:sz w:val="20"/>
          <w:szCs w:val="20"/>
        </w:rPr>
        <w:tab/>
        <w:t>21-10</w:t>
      </w:r>
    </w:p>
    <w:p w:rsidR="00AB113A" w:rsidRPr="002858CA" w:rsidRDefault="00AB113A" w:rsidP="00AB113A">
      <w:pPr>
        <w:tabs>
          <w:tab w:val="left" w:pos="1340"/>
          <w:tab w:val="right" w:leader="dot" w:pos="14400"/>
        </w:tabs>
        <w:ind w:left="900"/>
        <w:rPr>
          <w:rFonts w:ascii="Times" w:hAnsi="Times" w:cs="Times"/>
          <w:sz w:val="20"/>
          <w:szCs w:val="20"/>
        </w:rPr>
      </w:pPr>
      <w:r w:rsidRPr="002858CA">
        <w:rPr>
          <w:rFonts w:ascii="Times" w:hAnsi="Times" w:cs="Times"/>
          <w:sz w:val="20"/>
          <w:szCs w:val="20"/>
        </w:rPr>
        <w:t>1</w:t>
      </w:r>
      <w:r w:rsidR="009A3DDE">
        <w:rPr>
          <w:rFonts w:ascii="Times" w:hAnsi="Times" w:cs="Times"/>
          <w:sz w:val="20"/>
          <w:szCs w:val="20"/>
        </w:rPr>
        <w:t>6</w:t>
      </w:r>
      <w:r w:rsidRPr="002858CA">
        <w:rPr>
          <w:rFonts w:ascii="Times" w:hAnsi="Times" w:cs="Times"/>
          <w:sz w:val="20"/>
          <w:szCs w:val="20"/>
        </w:rPr>
        <w:t>.</w:t>
      </w:r>
      <w:r w:rsidRPr="002858CA">
        <w:rPr>
          <w:rFonts w:ascii="Times" w:hAnsi="Times" w:cs="Times"/>
          <w:sz w:val="20"/>
          <w:szCs w:val="20"/>
        </w:rPr>
        <w:tab/>
        <w:t>Cabin Pressure Indicator and Control Panel</w:t>
      </w:r>
      <w:r w:rsidRPr="002858CA">
        <w:rPr>
          <w:rFonts w:ascii="Times" w:hAnsi="Times" w:cs="Times"/>
          <w:sz w:val="20"/>
          <w:szCs w:val="20"/>
        </w:rPr>
        <w:tab/>
        <w:t>21-11</w:t>
      </w:r>
    </w:p>
    <w:p w:rsidR="00AB113A" w:rsidRPr="002858CA" w:rsidRDefault="009A3DDE" w:rsidP="00AB113A">
      <w:pPr>
        <w:tabs>
          <w:tab w:val="left" w:pos="1340"/>
          <w:tab w:val="right" w:leader="dot" w:pos="14400"/>
        </w:tabs>
        <w:ind w:left="900"/>
        <w:rPr>
          <w:rFonts w:ascii="Times" w:hAnsi="Times" w:cs="Times"/>
          <w:sz w:val="20"/>
          <w:szCs w:val="20"/>
        </w:rPr>
      </w:pPr>
      <w:r>
        <w:rPr>
          <w:rFonts w:ascii="Times" w:hAnsi="Times" w:cs="Times"/>
          <w:sz w:val="20"/>
          <w:szCs w:val="20"/>
        </w:rPr>
        <w:t>17</w:t>
      </w:r>
      <w:r w:rsidR="00156525">
        <w:rPr>
          <w:rFonts w:ascii="Times" w:hAnsi="Times" w:cs="Times"/>
          <w:sz w:val="20"/>
          <w:szCs w:val="20"/>
        </w:rPr>
        <w:t>.</w:t>
      </w:r>
      <w:r w:rsidR="00156525">
        <w:rPr>
          <w:rFonts w:ascii="Times" w:hAnsi="Times" w:cs="Times"/>
          <w:sz w:val="20"/>
          <w:szCs w:val="20"/>
        </w:rPr>
        <w:tab/>
      </w:r>
      <w:r w:rsidR="00AB113A" w:rsidRPr="002858CA">
        <w:rPr>
          <w:rFonts w:ascii="Times" w:hAnsi="Times" w:cs="Times"/>
          <w:sz w:val="20"/>
          <w:szCs w:val="20"/>
        </w:rPr>
        <w:t>Semi</w:t>
      </w:r>
      <w:r w:rsidR="00156525">
        <w:rPr>
          <w:rFonts w:ascii="Times" w:hAnsi="Times" w:cs="Times"/>
          <w:sz w:val="20"/>
          <w:szCs w:val="20"/>
        </w:rPr>
        <w:t xml:space="preserve"> Mode CPCS (SMC)</w:t>
      </w:r>
      <w:r w:rsidR="00AB113A" w:rsidRPr="002858CA">
        <w:rPr>
          <w:rFonts w:ascii="Times" w:hAnsi="Times" w:cs="Times"/>
          <w:sz w:val="20"/>
          <w:szCs w:val="20"/>
        </w:rPr>
        <w:tab/>
        <w:t>21-12</w:t>
      </w:r>
    </w:p>
    <w:p w:rsidR="00AB113A" w:rsidRPr="002858CA" w:rsidRDefault="00AB113A" w:rsidP="00AB113A">
      <w:pPr>
        <w:tabs>
          <w:tab w:val="left" w:pos="1340"/>
          <w:tab w:val="right" w:leader="dot" w:pos="14400"/>
        </w:tabs>
        <w:ind w:left="900"/>
        <w:rPr>
          <w:rFonts w:ascii="Times" w:hAnsi="Times" w:cs="Times"/>
          <w:sz w:val="20"/>
          <w:szCs w:val="20"/>
        </w:rPr>
      </w:pPr>
      <w:r w:rsidRPr="002858CA">
        <w:rPr>
          <w:rFonts w:ascii="Times" w:hAnsi="Times" w:cs="Times"/>
          <w:sz w:val="20"/>
          <w:szCs w:val="20"/>
        </w:rPr>
        <w:t>1</w:t>
      </w:r>
      <w:r w:rsidR="009A3DDE">
        <w:rPr>
          <w:rFonts w:ascii="Times" w:hAnsi="Times" w:cs="Times"/>
          <w:sz w:val="20"/>
          <w:szCs w:val="20"/>
        </w:rPr>
        <w:t>8</w:t>
      </w:r>
      <w:r w:rsidRPr="002858CA">
        <w:rPr>
          <w:rFonts w:ascii="Times" w:hAnsi="Times" w:cs="Times"/>
          <w:sz w:val="20"/>
          <w:szCs w:val="20"/>
        </w:rPr>
        <w:t>.</w:t>
      </w:r>
      <w:r w:rsidRPr="002858CA">
        <w:rPr>
          <w:rFonts w:ascii="Times" w:hAnsi="Times" w:cs="Times"/>
          <w:sz w:val="20"/>
          <w:szCs w:val="20"/>
        </w:rPr>
        <w:tab/>
        <w:t>Remote Filter (Pressure Relief Valve PRV)</w:t>
      </w:r>
      <w:r w:rsidRPr="002858CA">
        <w:rPr>
          <w:rFonts w:ascii="Times" w:hAnsi="Times" w:cs="Times"/>
          <w:sz w:val="20"/>
          <w:szCs w:val="20"/>
        </w:rPr>
        <w:tab/>
        <w:t>21-12</w:t>
      </w:r>
    </w:p>
    <w:p w:rsidR="00AB113A" w:rsidRPr="002858CA" w:rsidRDefault="009A3DDE" w:rsidP="00AB113A">
      <w:pPr>
        <w:tabs>
          <w:tab w:val="left" w:pos="1340"/>
          <w:tab w:val="right" w:leader="dot" w:pos="14400"/>
        </w:tabs>
        <w:ind w:left="900"/>
        <w:rPr>
          <w:rFonts w:ascii="Times" w:hAnsi="Times" w:cs="Times"/>
          <w:sz w:val="20"/>
          <w:szCs w:val="20"/>
          <w:lang w:val="fr-FR"/>
        </w:rPr>
      </w:pPr>
      <w:r>
        <w:rPr>
          <w:rFonts w:ascii="Times" w:hAnsi="Times" w:cs="Times"/>
          <w:sz w:val="20"/>
          <w:szCs w:val="20"/>
          <w:lang w:val="fr-FR"/>
        </w:rPr>
        <w:t>19</w:t>
      </w:r>
      <w:r w:rsidR="00AB113A" w:rsidRPr="002858CA">
        <w:rPr>
          <w:rFonts w:ascii="Times" w:hAnsi="Times" w:cs="Times"/>
          <w:sz w:val="20"/>
          <w:szCs w:val="20"/>
          <w:lang w:val="fr-FR"/>
        </w:rPr>
        <w:t>.</w:t>
      </w:r>
      <w:r w:rsidR="00AB113A" w:rsidRPr="002858CA">
        <w:rPr>
          <w:rFonts w:ascii="Times" w:hAnsi="Times" w:cs="Times"/>
          <w:sz w:val="20"/>
          <w:szCs w:val="20"/>
          <w:lang w:val="fr-FR"/>
        </w:rPr>
        <w:tab/>
        <w:t>CPAM (Cabin Pressure Acquisition Module)</w:t>
      </w:r>
      <w:r w:rsidR="00AB113A" w:rsidRPr="002858CA">
        <w:rPr>
          <w:rFonts w:ascii="Times" w:hAnsi="Times" w:cs="Times"/>
          <w:sz w:val="20"/>
          <w:szCs w:val="20"/>
          <w:lang w:val="fr-FR"/>
        </w:rPr>
        <w:tab/>
        <w:t>21-12</w:t>
      </w:r>
    </w:p>
    <w:p w:rsidR="00AB113A" w:rsidRPr="002858CA" w:rsidRDefault="00AB113A" w:rsidP="00AB113A">
      <w:pPr>
        <w:tabs>
          <w:tab w:val="left" w:pos="1340"/>
          <w:tab w:val="right" w:leader="dot" w:pos="14400"/>
        </w:tabs>
        <w:ind w:left="900"/>
        <w:rPr>
          <w:rFonts w:ascii="Times" w:hAnsi="Times" w:cs="Times"/>
          <w:sz w:val="20"/>
          <w:szCs w:val="20"/>
          <w:lang w:val="sv-SE"/>
        </w:rPr>
      </w:pPr>
      <w:r w:rsidRPr="002858CA">
        <w:rPr>
          <w:rFonts w:ascii="Times" w:hAnsi="Times" w:cs="Times"/>
          <w:sz w:val="20"/>
          <w:szCs w:val="20"/>
          <w:lang w:val="sv-SE"/>
        </w:rPr>
        <w:t>2</w:t>
      </w:r>
      <w:r w:rsidR="009A3DDE">
        <w:rPr>
          <w:rFonts w:ascii="Times" w:hAnsi="Times" w:cs="Times"/>
          <w:sz w:val="20"/>
          <w:szCs w:val="20"/>
          <w:lang w:val="sv-SE"/>
        </w:rPr>
        <w:t>0</w:t>
      </w:r>
      <w:r w:rsidRPr="002858CA">
        <w:rPr>
          <w:rFonts w:ascii="Times" w:hAnsi="Times" w:cs="Times"/>
          <w:sz w:val="20"/>
          <w:szCs w:val="20"/>
          <w:lang w:val="sv-SE"/>
        </w:rPr>
        <w:t>.</w:t>
      </w:r>
      <w:r w:rsidRPr="002858CA">
        <w:rPr>
          <w:rFonts w:ascii="Times" w:hAnsi="Times" w:cs="Times"/>
          <w:sz w:val="20"/>
          <w:szCs w:val="20"/>
          <w:lang w:val="sv-SE"/>
        </w:rPr>
        <w:tab/>
        <w:t>Ram Air System</w:t>
      </w:r>
      <w:r w:rsidRPr="002858CA">
        <w:rPr>
          <w:rFonts w:ascii="Times" w:hAnsi="Times" w:cs="Times"/>
          <w:sz w:val="20"/>
          <w:szCs w:val="20"/>
          <w:lang w:val="sv-SE"/>
        </w:rPr>
        <w:tab/>
        <w:t>21-13</w:t>
      </w:r>
    </w:p>
    <w:p w:rsidR="000643D8" w:rsidRPr="00C1101D" w:rsidRDefault="009A3DDE" w:rsidP="00C1101D">
      <w:pPr>
        <w:tabs>
          <w:tab w:val="left" w:pos="1340"/>
          <w:tab w:val="right" w:leader="dot" w:pos="14400"/>
        </w:tabs>
        <w:ind w:left="900"/>
        <w:rPr>
          <w:rFonts w:ascii="Times" w:hAnsi="Times" w:cs="Times"/>
          <w:sz w:val="20"/>
          <w:szCs w:val="20"/>
          <w:lang w:val="sv-SE"/>
        </w:rPr>
      </w:pPr>
      <w:r>
        <w:rPr>
          <w:rFonts w:ascii="Times" w:hAnsi="Times" w:cs="Times"/>
          <w:sz w:val="20"/>
          <w:szCs w:val="20"/>
          <w:lang w:val="sv-SE"/>
        </w:rPr>
        <w:t>21.</w:t>
      </w:r>
      <w:r>
        <w:rPr>
          <w:rFonts w:ascii="Times" w:hAnsi="Times" w:cs="Times"/>
          <w:sz w:val="20"/>
          <w:szCs w:val="20"/>
          <w:lang w:val="sv-SE"/>
        </w:rPr>
        <w:tab/>
        <w:t>PSU Fan</w:t>
      </w:r>
      <w:r>
        <w:rPr>
          <w:rFonts w:ascii="Times" w:hAnsi="Times" w:cs="Times"/>
          <w:sz w:val="20"/>
          <w:szCs w:val="20"/>
          <w:lang w:val="sv-SE"/>
        </w:rPr>
        <w:tab/>
        <w:t>21-13</w:t>
      </w:r>
    </w:p>
    <w:p w:rsidR="00951A34" w:rsidRDefault="00951A34" w:rsidP="00AB113A">
      <w:pPr>
        <w:spacing w:before="200"/>
        <w:jc w:val="center"/>
        <w:rPr>
          <w:rFonts w:ascii="Times" w:hAnsi="Times" w:cs="Times"/>
          <w:sz w:val="20"/>
          <w:szCs w:val="20"/>
          <w:highlight w:val="yellow"/>
        </w:rPr>
        <w:sectPr w:rsidR="00951A34" w:rsidSect="000643D8">
          <w:footerReference w:type="default" r:id="rId13"/>
          <w:pgSz w:w="15840" w:h="12240" w:orient="landscape"/>
          <w:pgMar w:top="720" w:right="720" w:bottom="720" w:left="720" w:header="720" w:footer="527" w:gutter="0"/>
          <w:pgNumType w:start="1"/>
          <w:cols w:space="720"/>
          <w:docGrid w:linePitch="360"/>
        </w:sectPr>
      </w:pPr>
    </w:p>
    <w:p w:rsidR="00AB113A" w:rsidRPr="00D67B3A" w:rsidRDefault="00AB113A" w:rsidP="00AB113A">
      <w:pPr>
        <w:spacing w:before="200"/>
        <w:jc w:val="center"/>
        <w:rPr>
          <w:rFonts w:ascii="Times" w:hAnsi="Times" w:cs="Times"/>
          <w:b/>
          <w:bCs/>
          <w:sz w:val="20"/>
          <w:szCs w:val="20"/>
        </w:rPr>
      </w:pPr>
      <w:r w:rsidRPr="00D67B3A">
        <w:rPr>
          <w:rFonts w:ascii="Times" w:hAnsi="Times" w:cs="Times"/>
          <w:b/>
          <w:bCs/>
          <w:sz w:val="20"/>
          <w:szCs w:val="20"/>
        </w:rPr>
        <w:lastRenderedPageBreak/>
        <w:t>TABLE OF CONTENTS</w:t>
      </w:r>
    </w:p>
    <w:p w:rsidR="00AB113A" w:rsidRPr="00D67B3A" w:rsidRDefault="00AB113A" w:rsidP="00AB113A">
      <w:pPr>
        <w:jc w:val="center"/>
        <w:rPr>
          <w:rFonts w:ascii="Times" w:hAnsi="Times" w:cs="Times"/>
          <w:sz w:val="20"/>
          <w:szCs w:val="20"/>
        </w:rPr>
      </w:pPr>
      <w:r w:rsidRPr="00D67B3A">
        <w:rPr>
          <w:rFonts w:ascii="Times" w:hAnsi="Times" w:cs="Times"/>
          <w:sz w:val="20"/>
          <w:szCs w:val="20"/>
        </w:rPr>
        <w:t>(CONTINUED)</w:t>
      </w:r>
    </w:p>
    <w:p w:rsidR="00C1101D" w:rsidRPr="00D67B3A" w:rsidRDefault="00C1101D" w:rsidP="00C1101D">
      <w:pPr>
        <w:tabs>
          <w:tab w:val="left" w:pos="980"/>
          <w:tab w:val="right" w:leader="dot" w:pos="14400"/>
        </w:tabs>
        <w:spacing w:before="240"/>
        <w:rPr>
          <w:rFonts w:ascii="Times" w:hAnsi="Times" w:cs="Times"/>
          <w:sz w:val="20"/>
          <w:szCs w:val="20"/>
        </w:rPr>
      </w:pPr>
      <w:r w:rsidRPr="002858CA">
        <w:rPr>
          <w:rFonts w:ascii="Times" w:hAnsi="Times" w:cs="Times"/>
          <w:b/>
          <w:bCs/>
          <w:sz w:val="20"/>
          <w:szCs w:val="20"/>
        </w:rPr>
        <w:t>ATA 22</w:t>
      </w:r>
      <w:r w:rsidRPr="002858CA">
        <w:rPr>
          <w:rFonts w:ascii="Times" w:hAnsi="Times" w:cs="Times"/>
          <w:b/>
          <w:bCs/>
          <w:sz w:val="20"/>
          <w:szCs w:val="20"/>
        </w:rPr>
        <w:tab/>
        <w:t>AUTO FLIGHT</w:t>
      </w:r>
      <w:r w:rsidRPr="002858CA">
        <w:rPr>
          <w:rFonts w:ascii="Times" w:hAnsi="Times" w:cs="Times"/>
          <w:sz w:val="20"/>
          <w:szCs w:val="20"/>
        </w:rPr>
        <w:tab/>
      </w:r>
      <w:r w:rsidRPr="00D67B3A">
        <w:rPr>
          <w:rFonts w:ascii="Times" w:hAnsi="Times" w:cs="Times"/>
          <w:sz w:val="20"/>
          <w:szCs w:val="20"/>
        </w:rPr>
        <w:t>22-1</w:t>
      </w:r>
    </w:p>
    <w:p w:rsidR="00C1101D" w:rsidRPr="00D67B3A" w:rsidRDefault="00C1101D" w:rsidP="00C1101D">
      <w:pPr>
        <w:tabs>
          <w:tab w:val="left" w:pos="1340"/>
          <w:tab w:val="right" w:leader="dot" w:pos="14400"/>
        </w:tabs>
        <w:spacing w:before="120"/>
        <w:ind w:left="980"/>
        <w:rPr>
          <w:rFonts w:ascii="Times" w:hAnsi="Times" w:cs="Times"/>
          <w:sz w:val="20"/>
          <w:szCs w:val="20"/>
        </w:rPr>
      </w:pPr>
      <w:r w:rsidRPr="00D67B3A">
        <w:rPr>
          <w:rFonts w:ascii="Times" w:hAnsi="Times" w:cs="Times"/>
          <w:sz w:val="20"/>
          <w:szCs w:val="20"/>
        </w:rPr>
        <w:t>1.</w:t>
      </w:r>
      <w:r w:rsidRPr="00D67B3A">
        <w:rPr>
          <w:rFonts w:ascii="Times" w:hAnsi="Times" w:cs="Times"/>
          <w:sz w:val="20"/>
          <w:szCs w:val="20"/>
        </w:rPr>
        <w:tab/>
      </w:r>
      <w:proofErr w:type="spellStart"/>
      <w:r w:rsidRPr="00D67B3A">
        <w:rPr>
          <w:rFonts w:ascii="Times" w:hAnsi="Times" w:cs="Times"/>
          <w:sz w:val="20"/>
          <w:szCs w:val="20"/>
        </w:rPr>
        <w:t>Autothrottle</w:t>
      </w:r>
      <w:proofErr w:type="spellEnd"/>
      <w:r w:rsidRPr="00D67B3A">
        <w:rPr>
          <w:rFonts w:ascii="Times" w:hAnsi="Times" w:cs="Times"/>
          <w:sz w:val="20"/>
          <w:szCs w:val="20"/>
        </w:rPr>
        <w:t xml:space="preserve"> Systems</w:t>
      </w:r>
      <w:r w:rsidRPr="00D67B3A">
        <w:rPr>
          <w:rFonts w:ascii="Times" w:hAnsi="Times" w:cs="Times"/>
          <w:sz w:val="20"/>
          <w:szCs w:val="20"/>
        </w:rPr>
        <w:tab/>
        <w:t>22-1</w:t>
      </w:r>
    </w:p>
    <w:p w:rsidR="00C1101D" w:rsidRPr="00D67B3A" w:rsidRDefault="00C1101D" w:rsidP="00C1101D">
      <w:pPr>
        <w:tabs>
          <w:tab w:val="left" w:pos="1340"/>
          <w:tab w:val="right" w:leader="dot" w:pos="14400"/>
        </w:tabs>
        <w:ind w:left="980"/>
        <w:rPr>
          <w:rFonts w:ascii="Times" w:hAnsi="Times" w:cs="Times"/>
          <w:sz w:val="20"/>
          <w:szCs w:val="20"/>
        </w:rPr>
      </w:pPr>
      <w:r w:rsidRPr="00D67B3A">
        <w:rPr>
          <w:rFonts w:ascii="Times" w:hAnsi="Times" w:cs="Times"/>
          <w:sz w:val="20"/>
          <w:szCs w:val="20"/>
        </w:rPr>
        <w:t>2.</w:t>
      </w:r>
      <w:r w:rsidRPr="00D67B3A">
        <w:rPr>
          <w:rFonts w:ascii="Times" w:hAnsi="Times" w:cs="Times"/>
          <w:sz w:val="20"/>
          <w:szCs w:val="20"/>
        </w:rPr>
        <w:tab/>
        <w:t>Performance Management Systems (</w:t>
      </w:r>
      <w:proofErr w:type="spellStart"/>
      <w:r w:rsidRPr="00D67B3A">
        <w:rPr>
          <w:rFonts w:ascii="Times" w:hAnsi="Times" w:cs="Times"/>
          <w:sz w:val="20"/>
          <w:szCs w:val="20"/>
        </w:rPr>
        <w:t>SmartPerf</w:t>
      </w:r>
      <w:proofErr w:type="spellEnd"/>
      <w:r w:rsidRPr="00D67B3A">
        <w:rPr>
          <w:rFonts w:ascii="Times" w:hAnsi="Times" w:cs="Times"/>
          <w:sz w:val="20"/>
          <w:szCs w:val="20"/>
        </w:rPr>
        <w:t>/TOLD)</w:t>
      </w:r>
      <w:r w:rsidRPr="00D67B3A">
        <w:rPr>
          <w:rFonts w:ascii="Times" w:hAnsi="Times" w:cs="Times"/>
          <w:sz w:val="20"/>
          <w:szCs w:val="20"/>
        </w:rPr>
        <w:tab/>
        <w:t>22-1</w:t>
      </w:r>
    </w:p>
    <w:p w:rsidR="00C1101D" w:rsidRPr="00D67B3A" w:rsidRDefault="00C1101D" w:rsidP="00C1101D">
      <w:pPr>
        <w:tabs>
          <w:tab w:val="left" w:pos="1340"/>
          <w:tab w:val="right" w:leader="dot" w:pos="14400"/>
        </w:tabs>
        <w:ind w:left="980"/>
        <w:rPr>
          <w:rFonts w:ascii="Times" w:hAnsi="Times" w:cs="Times"/>
          <w:sz w:val="20"/>
          <w:szCs w:val="20"/>
        </w:rPr>
      </w:pPr>
      <w:r w:rsidRPr="00D67B3A">
        <w:rPr>
          <w:rFonts w:ascii="Times" w:hAnsi="Times" w:cs="Times"/>
          <w:sz w:val="20"/>
          <w:szCs w:val="20"/>
        </w:rPr>
        <w:t>3.</w:t>
      </w:r>
      <w:r w:rsidRPr="00D67B3A">
        <w:rPr>
          <w:rFonts w:ascii="Times" w:hAnsi="Times" w:cs="Times"/>
          <w:sz w:val="20"/>
          <w:szCs w:val="20"/>
        </w:rPr>
        <w:tab/>
        <w:t>Control Wheel Autopilot Disconnect Buttons</w:t>
      </w:r>
      <w:r w:rsidRPr="00D67B3A">
        <w:rPr>
          <w:rFonts w:ascii="Times" w:hAnsi="Times" w:cs="Times"/>
          <w:sz w:val="20"/>
          <w:szCs w:val="20"/>
        </w:rPr>
        <w:tab/>
        <w:t>22-1</w:t>
      </w:r>
    </w:p>
    <w:p w:rsidR="00C1101D" w:rsidRPr="00D67B3A" w:rsidRDefault="00C1101D" w:rsidP="00C1101D">
      <w:pPr>
        <w:tabs>
          <w:tab w:val="left" w:pos="1340"/>
          <w:tab w:val="right" w:leader="dot" w:pos="14400"/>
        </w:tabs>
        <w:ind w:left="980"/>
        <w:rPr>
          <w:rFonts w:ascii="Times" w:hAnsi="Times" w:cs="Times"/>
          <w:sz w:val="20"/>
          <w:szCs w:val="20"/>
        </w:rPr>
      </w:pPr>
      <w:r w:rsidRPr="00D67B3A">
        <w:rPr>
          <w:rFonts w:ascii="Times" w:hAnsi="Times" w:cs="Times"/>
          <w:sz w:val="20"/>
          <w:szCs w:val="20"/>
        </w:rPr>
        <w:t>4.</w:t>
      </w:r>
      <w:r w:rsidRPr="00D67B3A">
        <w:rPr>
          <w:rFonts w:ascii="Times" w:hAnsi="Times" w:cs="Times"/>
          <w:sz w:val="20"/>
          <w:szCs w:val="20"/>
        </w:rPr>
        <w:tab/>
      </w:r>
      <w:proofErr w:type="spellStart"/>
      <w:r w:rsidRPr="00D67B3A">
        <w:rPr>
          <w:rFonts w:ascii="Times" w:hAnsi="Times" w:cs="Times"/>
          <w:sz w:val="20"/>
          <w:szCs w:val="20"/>
        </w:rPr>
        <w:t>Autothrottle</w:t>
      </w:r>
      <w:proofErr w:type="spellEnd"/>
      <w:r w:rsidRPr="00D67B3A">
        <w:rPr>
          <w:rFonts w:ascii="Times" w:hAnsi="Times" w:cs="Times"/>
          <w:sz w:val="20"/>
          <w:szCs w:val="20"/>
        </w:rPr>
        <w:t xml:space="preserve"> Disconnect Buttons (on T</w:t>
      </w:r>
      <w:r>
        <w:rPr>
          <w:rFonts w:ascii="Times" w:hAnsi="Times" w:cs="Times"/>
          <w:sz w:val="20"/>
          <w:szCs w:val="20"/>
        </w:rPr>
        <w:t>hrust Lever Handles)</w:t>
      </w:r>
      <w:r>
        <w:rPr>
          <w:rFonts w:ascii="Times" w:hAnsi="Times" w:cs="Times"/>
          <w:sz w:val="20"/>
          <w:szCs w:val="20"/>
        </w:rPr>
        <w:tab/>
        <w:t>22-1</w:t>
      </w:r>
    </w:p>
    <w:p w:rsidR="00C1101D" w:rsidRPr="00D67B3A" w:rsidRDefault="00C1101D" w:rsidP="00C1101D">
      <w:pPr>
        <w:tabs>
          <w:tab w:val="left" w:pos="1340"/>
          <w:tab w:val="right" w:leader="dot" w:pos="14400"/>
        </w:tabs>
        <w:ind w:left="980"/>
        <w:rPr>
          <w:rFonts w:ascii="Times" w:hAnsi="Times" w:cs="Times"/>
          <w:sz w:val="20"/>
          <w:szCs w:val="20"/>
        </w:rPr>
      </w:pPr>
      <w:r w:rsidRPr="00D67B3A">
        <w:rPr>
          <w:rFonts w:ascii="Times" w:hAnsi="Times" w:cs="Times"/>
          <w:sz w:val="20"/>
          <w:szCs w:val="20"/>
        </w:rPr>
        <w:t>5.</w:t>
      </w:r>
      <w:r w:rsidRPr="00D67B3A">
        <w:rPr>
          <w:rFonts w:ascii="Times" w:hAnsi="Times" w:cs="Times"/>
          <w:sz w:val="20"/>
          <w:szCs w:val="20"/>
        </w:rPr>
        <w:tab/>
      </w:r>
      <w:proofErr w:type="spellStart"/>
      <w:r w:rsidRPr="00D67B3A">
        <w:rPr>
          <w:rFonts w:ascii="Times" w:hAnsi="Times" w:cs="Times"/>
          <w:sz w:val="20"/>
          <w:szCs w:val="20"/>
        </w:rPr>
        <w:t>Autothrottle</w:t>
      </w:r>
      <w:proofErr w:type="spellEnd"/>
      <w:r w:rsidRPr="00D67B3A">
        <w:rPr>
          <w:rFonts w:ascii="Times" w:hAnsi="Times" w:cs="Times"/>
          <w:sz w:val="20"/>
          <w:szCs w:val="20"/>
        </w:rPr>
        <w:t xml:space="preserve"> Engage/Disengage Switches (on Thrust Lever Stem)</w:t>
      </w:r>
      <w:r w:rsidRPr="00D67B3A">
        <w:rPr>
          <w:rFonts w:ascii="Times" w:hAnsi="Times" w:cs="Times"/>
          <w:sz w:val="20"/>
          <w:szCs w:val="20"/>
        </w:rPr>
        <w:tab/>
        <w:t>22-2</w:t>
      </w:r>
    </w:p>
    <w:p w:rsidR="00C1101D" w:rsidRPr="00D67B3A" w:rsidRDefault="00C1101D" w:rsidP="00C1101D">
      <w:pPr>
        <w:tabs>
          <w:tab w:val="left" w:pos="1340"/>
          <w:tab w:val="right" w:leader="dot" w:pos="14400"/>
        </w:tabs>
        <w:ind w:left="980"/>
        <w:rPr>
          <w:rFonts w:ascii="Times" w:hAnsi="Times" w:cs="Times"/>
          <w:sz w:val="20"/>
          <w:szCs w:val="20"/>
        </w:rPr>
      </w:pPr>
      <w:r w:rsidRPr="00D67B3A">
        <w:rPr>
          <w:rFonts w:ascii="Times" w:hAnsi="Times" w:cs="Times"/>
          <w:sz w:val="20"/>
          <w:szCs w:val="20"/>
        </w:rPr>
        <w:t>6.</w:t>
      </w:r>
      <w:r w:rsidRPr="00D67B3A">
        <w:rPr>
          <w:rFonts w:ascii="Times" w:hAnsi="Times" w:cs="Times"/>
          <w:sz w:val="20"/>
          <w:szCs w:val="20"/>
        </w:rPr>
        <w:tab/>
        <w:t>Touch Control Steering Switches (TCS)</w:t>
      </w:r>
      <w:r w:rsidRPr="00D67B3A">
        <w:rPr>
          <w:rFonts w:ascii="Times" w:hAnsi="Times" w:cs="Times"/>
          <w:sz w:val="20"/>
          <w:szCs w:val="20"/>
        </w:rPr>
        <w:tab/>
        <w:t>22-2</w:t>
      </w:r>
    </w:p>
    <w:p w:rsidR="00C1101D" w:rsidRDefault="00C1101D" w:rsidP="00C1101D">
      <w:pPr>
        <w:tabs>
          <w:tab w:val="left" w:pos="1340"/>
          <w:tab w:val="right" w:leader="dot" w:pos="14400"/>
        </w:tabs>
        <w:ind w:left="980"/>
        <w:rPr>
          <w:rFonts w:ascii="Times" w:hAnsi="Times" w:cs="Times"/>
          <w:sz w:val="20"/>
          <w:szCs w:val="20"/>
        </w:rPr>
      </w:pPr>
      <w:r w:rsidRPr="00D67B3A">
        <w:rPr>
          <w:rFonts w:ascii="Times" w:hAnsi="Times" w:cs="Times"/>
          <w:sz w:val="20"/>
          <w:szCs w:val="20"/>
        </w:rPr>
        <w:t>7.</w:t>
      </w:r>
      <w:r w:rsidRPr="00D67B3A">
        <w:rPr>
          <w:rFonts w:ascii="Times" w:hAnsi="Times" w:cs="Times"/>
          <w:sz w:val="20"/>
          <w:szCs w:val="20"/>
        </w:rPr>
        <w:tab/>
        <w:t>Flight Guidance Computer (FGC)</w:t>
      </w:r>
      <w:r>
        <w:rPr>
          <w:rFonts w:ascii="Times" w:hAnsi="Times" w:cs="Times"/>
          <w:sz w:val="20"/>
          <w:szCs w:val="20"/>
        </w:rPr>
        <w:t xml:space="preserve"> / </w:t>
      </w:r>
      <w:r w:rsidRPr="00D67B3A">
        <w:rPr>
          <w:rFonts w:ascii="Times" w:hAnsi="Times" w:cs="Times"/>
          <w:sz w:val="20"/>
          <w:szCs w:val="20"/>
        </w:rPr>
        <w:t>A</w:t>
      </w:r>
      <w:r>
        <w:rPr>
          <w:rFonts w:ascii="Times" w:hAnsi="Times" w:cs="Times"/>
          <w:sz w:val="20"/>
          <w:szCs w:val="20"/>
        </w:rPr>
        <w:t>utopilots (Flight Directors)</w:t>
      </w:r>
      <w:r>
        <w:rPr>
          <w:rFonts w:ascii="Times" w:hAnsi="Times" w:cs="Times"/>
          <w:sz w:val="20"/>
          <w:szCs w:val="20"/>
        </w:rPr>
        <w:tab/>
        <w:t>22-2</w:t>
      </w:r>
    </w:p>
    <w:p w:rsidR="00C1101D" w:rsidRDefault="00C1101D" w:rsidP="00C1101D">
      <w:pPr>
        <w:tabs>
          <w:tab w:val="left" w:pos="1340"/>
          <w:tab w:val="right" w:leader="dot" w:pos="14400"/>
        </w:tabs>
        <w:ind w:left="980"/>
        <w:rPr>
          <w:rFonts w:ascii="Times" w:hAnsi="Times" w:cs="Times"/>
          <w:sz w:val="20"/>
          <w:szCs w:val="20"/>
        </w:rPr>
      </w:pPr>
      <w:r>
        <w:rPr>
          <w:rFonts w:ascii="Times" w:hAnsi="Times" w:cs="Times"/>
          <w:sz w:val="20"/>
          <w:szCs w:val="20"/>
        </w:rPr>
        <w:t>8.</w:t>
      </w:r>
      <w:r>
        <w:rPr>
          <w:rFonts w:ascii="Times" w:hAnsi="Times" w:cs="Times"/>
          <w:sz w:val="20"/>
          <w:szCs w:val="20"/>
        </w:rPr>
        <w:tab/>
      </w:r>
      <w:r w:rsidRPr="00D67B3A">
        <w:rPr>
          <w:rFonts w:ascii="Times" w:hAnsi="Times" w:cs="Times"/>
          <w:sz w:val="20"/>
          <w:szCs w:val="20"/>
        </w:rPr>
        <w:t>Takeoff/Go-Around (TO/GA) Butto</w:t>
      </w:r>
      <w:r>
        <w:rPr>
          <w:rFonts w:ascii="Times" w:hAnsi="Times" w:cs="Times"/>
          <w:sz w:val="20"/>
          <w:szCs w:val="20"/>
        </w:rPr>
        <w:t>ns (on Power Lever Handles)</w:t>
      </w:r>
      <w:r>
        <w:rPr>
          <w:rFonts w:ascii="Times" w:hAnsi="Times" w:cs="Times"/>
          <w:sz w:val="20"/>
          <w:szCs w:val="20"/>
        </w:rPr>
        <w:tab/>
        <w:t>22-3</w:t>
      </w:r>
    </w:p>
    <w:p w:rsidR="00AB113A" w:rsidRPr="00A1383E" w:rsidRDefault="00AB113A" w:rsidP="00C1101D">
      <w:pPr>
        <w:tabs>
          <w:tab w:val="left" w:pos="980"/>
          <w:tab w:val="right" w:leader="dot" w:pos="14400"/>
        </w:tabs>
        <w:spacing w:before="100"/>
        <w:rPr>
          <w:rFonts w:ascii="Times" w:hAnsi="Times" w:cs="Times"/>
          <w:sz w:val="20"/>
          <w:szCs w:val="20"/>
        </w:rPr>
      </w:pPr>
      <w:r w:rsidRPr="00D67B3A">
        <w:rPr>
          <w:rFonts w:ascii="Times" w:hAnsi="Times" w:cs="Times"/>
          <w:b/>
          <w:bCs/>
          <w:sz w:val="20"/>
          <w:szCs w:val="20"/>
        </w:rPr>
        <w:t>ATA 23</w:t>
      </w:r>
      <w:r w:rsidRPr="00D67B3A">
        <w:rPr>
          <w:rFonts w:ascii="Times" w:hAnsi="Times" w:cs="Times"/>
          <w:b/>
          <w:bCs/>
          <w:sz w:val="20"/>
          <w:szCs w:val="20"/>
        </w:rPr>
        <w:tab/>
        <w:t>COMMUNICATIONS</w:t>
      </w:r>
      <w:r w:rsidRPr="00D67B3A">
        <w:rPr>
          <w:rFonts w:ascii="Times" w:hAnsi="Times" w:cs="Times"/>
          <w:sz w:val="20"/>
          <w:szCs w:val="20"/>
        </w:rPr>
        <w:tab/>
      </w:r>
      <w:r w:rsidRPr="00A1383E">
        <w:rPr>
          <w:rFonts w:ascii="Times" w:hAnsi="Times" w:cs="Times"/>
          <w:sz w:val="20"/>
          <w:szCs w:val="20"/>
        </w:rPr>
        <w:t>23-1</w:t>
      </w:r>
    </w:p>
    <w:p w:rsidR="00AB113A" w:rsidRPr="00A1383E" w:rsidRDefault="00AB113A" w:rsidP="00AB113A">
      <w:pPr>
        <w:tabs>
          <w:tab w:val="left" w:pos="1340"/>
          <w:tab w:val="right" w:leader="dot" w:pos="14400"/>
        </w:tabs>
        <w:spacing w:before="80"/>
        <w:ind w:left="979"/>
        <w:rPr>
          <w:rFonts w:ascii="Times" w:hAnsi="Times" w:cs="Times"/>
          <w:sz w:val="20"/>
          <w:szCs w:val="20"/>
        </w:rPr>
      </w:pPr>
      <w:r w:rsidRPr="00A1383E">
        <w:rPr>
          <w:rFonts w:ascii="Times" w:hAnsi="Times" w:cs="Times"/>
          <w:sz w:val="20"/>
          <w:szCs w:val="20"/>
        </w:rPr>
        <w:t>1.</w:t>
      </w:r>
      <w:r w:rsidRPr="00A1383E">
        <w:rPr>
          <w:rFonts w:ascii="Times" w:hAnsi="Times" w:cs="Times"/>
          <w:sz w:val="20"/>
          <w:szCs w:val="20"/>
        </w:rPr>
        <w:tab/>
        <w:t>Communications Systems (VHF, UHF)</w:t>
      </w:r>
      <w:r w:rsidRPr="00A1383E">
        <w:rPr>
          <w:rFonts w:ascii="Times" w:hAnsi="Times" w:cs="Times"/>
          <w:sz w:val="20"/>
          <w:szCs w:val="20"/>
        </w:rPr>
        <w:tab/>
        <w:t>23-1</w:t>
      </w:r>
    </w:p>
    <w:p w:rsidR="00AB113A" w:rsidRPr="00A1383E" w:rsidRDefault="00AB113A" w:rsidP="00AB113A">
      <w:pPr>
        <w:tabs>
          <w:tab w:val="left" w:pos="1340"/>
          <w:tab w:val="right" w:leader="dot" w:pos="14400"/>
        </w:tabs>
        <w:ind w:left="980"/>
        <w:rPr>
          <w:rFonts w:ascii="Times" w:hAnsi="Times" w:cs="Times"/>
          <w:sz w:val="20"/>
          <w:szCs w:val="20"/>
        </w:rPr>
      </w:pPr>
      <w:r w:rsidRPr="00A1383E">
        <w:rPr>
          <w:rFonts w:ascii="Times" w:hAnsi="Times" w:cs="Times"/>
          <w:sz w:val="20"/>
          <w:szCs w:val="20"/>
        </w:rPr>
        <w:t>2.</w:t>
      </w:r>
      <w:r w:rsidRPr="00A1383E">
        <w:rPr>
          <w:rFonts w:ascii="Times" w:hAnsi="Times" w:cs="Times"/>
          <w:sz w:val="20"/>
          <w:szCs w:val="20"/>
        </w:rPr>
        <w:tab/>
        <w:t>Cockpit Voice Recorder (CVR)</w:t>
      </w:r>
      <w:r w:rsidR="009A660E">
        <w:rPr>
          <w:rFonts w:ascii="Times" w:hAnsi="Times" w:cs="Times"/>
          <w:sz w:val="20"/>
          <w:szCs w:val="20"/>
        </w:rPr>
        <w:t xml:space="preserve"> (with Flight Data Recorder (FDR) Installed)</w:t>
      </w:r>
      <w:r w:rsidRPr="00A1383E">
        <w:rPr>
          <w:rFonts w:ascii="Times" w:hAnsi="Times" w:cs="Times"/>
          <w:sz w:val="20"/>
          <w:szCs w:val="20"/>
        </w:rPr>
        <w:tab/>
        <w:t>23-2</w:t>
      </w:r>
    </w:p>
    <w:p w:rsidR="00AB113A" w:rsidRPr="00A1383E" w:rsidRDefault="00AB113A" w:rsidP="00AB113A">
      <w:pPr>
        <w:tabs>
          <w:tab w:val="left" w:pos="1340"/>
          <w:tab w:val="right" w:leader="dot" w:pos="14400"/>
        </w:tabs>
        <w:ind w:left="980"/>
        <w:rPr>
          <w:rFonts w:ascii="Times" w:hAnsi="Times" w:cs="Times"/>
          <w:sz w:val="20"/>
          <w:szCs w:val="20"/>
        </w:rPr>
      </w:pPr>
      <w:r w:rsidRPr="00A1383E">
        <w:rPr>
          <w:rFonts w:ascii="Times" w:hAnsi="Times" w:cs="Times"/>
          <w:sz w:val="20"/>
          <w:szCs w:val="20"/>
        </w:rPr>
        <w:t>3.</w:t>
      </w:r>
      <w:r w:rsidRPr="00A1383E">
        <w:rPr>
          <w:rFonts w:ascii="Times" w:hAnsi="Times" w:cs="Times"/>
          <w:sz w:val="20"/>
          <w:szCs w:val="20"/>
        </w:rPr>
        <w:tab/>
        <w:t>Selective Call Syste</w:t>
      </w:r>
      <w:r w:rsidR="000E6B35">
        <w:rPr>
          <w:rFonts w:ascii="Times" w:hAnsi="Times" w:cs="Times"/>
          <w:sz w:val="20"/>
          <w:szCs w:val="20"/>
        </w:rPr>
        <w:t>m (SELCAL)</w:t>
      </w:r>
      <w:r w:rsidR="000E6B35">
        <w:rPr>
          <w:rFonts w:ascii="Times" w:hAnsi="Times" w:cs="Times"/>
          <w:sz w:val="20"/>
          <w:szCs w:val="20"/>
        </w:rPr>
        <w:tab/>
        <w:t>23-3</w:t>
      </w:r>
    </w:p>
    <w:p w:rsidR="00AB113A" w:rsidRPr="00A1383E" w:rsidRDefault="00AB113A" w:rsidP="00AB113A">
      <w:pPr>
        <w:tabs>
          <w:tab w:val="left" w:pos="1340"/>
          <w:tab w:val="right" w:leader="dot" w:pos="14400"/>
        </w:tabs>
        <w:ind w:left="979"/>
        <w:rPr>
          <w:rFonts w:ascii="Times" w:hAnsi="Times" w:cs="Times"/>
          <w:sz w:val="20"/>
          <w:szCs w:val="20"/>
        </w:rPr>
      </w:pPr>
      <w:r w:rsidRPr="00A1383E">
        <w:rPr>
          <w:rFonts w:ascii="Times" w:hAnsi="Times" w:cs="Times"/>
          <w:sz w:val="20"/>
          <w:szCs w:val="20"/>
        </w:rPr>
        <w:t>4.</w:t>
      </w:r>
      <w:r w:rsidRPr="00A1383E">
        <w:rPr>
          <w:rFonts w:ascii="Times" w:hAnsi="Times" w:cs="Times"/>
          <w:sz w:val="20"/>
          <w:szCs w:val="20"/>
        </w:rPr>
        <w:tab/>
        <w:t>Emergency</w:t>
      </w:r>
      <w:r w:rsidR="000E6B35">
        <w:rPr>
          <w:rFonts w:ascii="Times" w:hAnsi="Times" w:cs="Times"/>
          <w:sz w:val="20"/>
          <w:szCs w:val="20"/>
        </w:rPr>
        <w:t xml:space="preserve"> Locator Transmitters (ELT)</w:t>
      </w:r>
      <w:r w:rsidR="000E6B35">
        <w:rPr>
          <w:rFonts w:ascii="Times" w:hAnsi="Times" w:cs="Times"/>
          <w:sz w:val="20"/>
          <w:szCs w:val="20"/>
        </w:rPr>
        <w:tab/>
        <w:t>23-4</w:t>
      </w:r>
    </w:p>
    <w:p w:rsidR="00AB113A" w:rsidRPr="00A1383E" w:rsidRDefault="00AB113A" w:rsidP="00AB113A">
      <w:pPr>
        <w:tabs>
          <w:tab w:val="left" w:pos="1340"/>
          <w:tab w:val="right" w:leader="dot" w:pos="14400"/>
        </w:tabs>
        <w:ind w:left="979"/>
        <w:rPr>
          <w:rFonts w:ascii="Times" w:hAnsi="Times" w:cs="Times"/>
          <w:sz w:val="20"/>
          <w:szCs w:val="20"/>
        </w:rPr>
      </w:pPr>
      <w:r w:rsidRPr="00A1383E">
        <w:rPr>
          <w:rFonts w:ascii="Times" w:hAnsi="Times" w:cs="Times"/>
          <w:sz w:val="20"/>
          <w:szCs w:val="20"/>
        </w:rPr>
        <w:t>5.</w:t>
      </w:r>
      <w:r w:rsidRPr="00A1383E">
        <w:rPr>
          <w:rFonts w:ascii="Times" w:hAnsi="Times" w:cs="Times"/>
          <w:sz w:val="20"/>
          <w:szCs w:val="20"/>
        </w:rPr>
        <w:tab/>
        <w:t>C</w:t>
      </w:r>
      <w:r w:rsidR="000B6260">
        <w:rPr>
          <w:rFonts w:ascii="Times" w:hAnsi="Times" w:cs="Times"/>
          <w:sz w:val="20"/>
          <w:szCs w:val="20"/>
        </w:rPr>
        <w:t>rewmember Inte</w:t>
      </w:r>
      <w:r w:rsidR="000E6B35">
        <w:rPr>
          <w:rFonts w:ascii="Times" w:hAnsi="Times" w:cs="Times"/>
          <w:sz w:val="20"/>
          <w:szCs w:val="20"/>
        </w:rPr>
        <w:t>rphone System</w:t>
      </w:r>
      <w:r w:rsidR="000E6B35">
        <w:rPr>
          <w:rFonts w:ascii="Times" w:hAnsi="Times" w:cs="Times"/>
          <w:sz w:val="20"/>
          <w:szCs w:val="20"/>
        </w:rPr>
        <w:tab/>
        <w:t>23-5</w:t>
      </w:r>
    </w:p>
    <w:p w:rsidR="00AB113A" w:rsidRPr="00A1383E" w:rsidRDefault="000E6B35" w:rsidP="00AB113A">
      <w:pPr>
        <w:tabs>
          <w:tab w:val="left" w:pos="1340"/>
          <w:tab w:val="right" w:leader="dot" w:pos="14400"/>
        </w:tabs>
        <w:ind w:left="980"/>
        <w:rPr>
          <w:rFonts w:ascii="Times" w:hAnsi="Times" w:cs="Times"/>
          <w:sz w:val="20"/>
          <w:szCs w:val="20"/>
        </w:rPr>
      </w:pPr>
      <w:r>
        <w:rPr>
          <w:rFonts w:ascii="Times" w:hAnsi="Times" w:cs="Times"/>
          <w:sz w:val="20"/>
          <w:szCs w:val="20"/>
        </w:rPr>
        <w:t>6.</w:t>
      </w:r>
      <w:r>
        <w:rPr>
          <w:rFonts w:ascii="Times" w:hAnsi="Times" w:cs="Times"/>
          <w:sz w:val="20"/>
          <w:szCs w:val="20"/>
        </w:rPr>
        <w:tab/>
        <w:t>Interphone Systems</w:t>
      </w:r>
      <w:r>
        <w:rPr>
          <w:rFonts w:ascii="Times" w:hAnsi="Times" w:cs="Times"/>
          <w:sz w:val="20"/>
          <w:szCs w:val="20"/>
        </w:rPr>
        <w:tab/>
        <w:t>23-8</w:t>
      </w:r>
    </w:p>
    <w:p w:rsidR="00AB113A" w:rsidRPr="00A1383E" w:rsidRDefault="00AB113A" w:rsidP="00AB113A">
      <w:pPr>
        <w:tabs>
          <w:tab w:val="left" w:pos="1340"/>
          <w:tab w:val="right" w:leader="dot" w:pos="14400"/>
        </w:tabs>
        <w:ind w:left="980"/>
        <w:rPr>
          <w:rFonts w:ascii="Times" w:hAnsi="Times" w:cs="Times"/>
          <w:sz w:val="20"/>
          <w:szCs w:val="20"/>
        </w:rPr>
      </w:pPr>
      <w:r w:rsidRPr="00A1383E">
        <w:rPr>
          <w:rFonts w:ascii="Times" w:hAnsi="Times" w:cs="Times"/>
          <w:sz w:val="20"/>
          <w:szCs w:val="20"/>
        </w:rPr>
        <w:t>7.</w:t>
      </w:r>
      <w:r w:rsidRPr="00A1383E">
        <w:rPr>
          <w:rFonts w:ascii="Times" w:hAnsi="Times" w:cs="Times"/>
          <w:sz w:val="20"/>
          <w:szCs w:val="20"/>
        </w:rPr>
        <w:tab/>
        <w:t>Cockpit Speaker</w:t>
      </w:r>
      <w:r w:rsidR="000E6B35">
        <w:rPr>
          <w:rFonts w:ascii="Times" w:hAnsi="Times" w:cs="Times"/>
          <w:sz w:val="20"/>
          <w:szCs w:val="20"/>
        </w:rPr>
        <w:t>s</w:t>
      </w:r>
      <w:r w:rsidR="000E6B35">
        <w:rPr>
          <w:rFonts w:ascii="Times" w:hAnsi="Times" w:cs="Times"/>
          <w:sz w:val="20"/>
          <w:szCs w:val="20"/>
        </w:rPr>
        <w:tab/>
        <w:t>23-8</w:t>
      </w:r>
    </w:p>
    <w:p w:rsidR="00AB113A" w:rsidRPr="00A1383E" w:rsidRDefault="00AB113A" w:rsidP="00AB113A">
      <w:pPr>
        <w:tabs>
          <w:tab w:val="left" w:pos="1340"/>
          <w:tab w:val="right" w:leader="dot" w:pos="14400"/>
        </w:tabs>
        <w:ind w:left="980"/>
        <w:rPr>
          <w:rFonts w:ascii="Times" w:hAnsi="Times" w:cs="Times"/>
          <w:sz w:val="20"/>
          <w:szCs w:val="20"/>
        </w:rPr>
      </w:pPr>
      <w:r w:rsidRPr="00A1383E">
        <w:rPr>
          <w:rFonts w:ascii="Times" w:hAnsi="Times" w:cs="Times"/>
          <w:sz w:val="20"/>
          <w:szCs w:val="20"/>
        </w:rPr>
        <w:t>8.</w:t>
      </w:r>
      <w:r w:rsidRPr="00A1383E">
        <w:rPr>
          <w:rFonts w:ascii="Times" w:hAnsi="Times" w:cs="Times"/>
          <w:sz w:val="20"/>
          <w:szCs w:val="20"/>
        </w:rPr>
        <w:tab/>
        <w:t>Pas</w:t>
      </w:r>
      <w:r w:rsidR="000E6B35">
        <w:rPr>
          <w:rFonts w:ascii="Times" w:hAnsi="Times" w:cs="Times"/>
          <w:sz w:val="20"/>
          <w:szCs w:val="20"/>
        </w:rPr>
        <w:t>senger Address Systems (PA)</w:t>
      </w:r>
      <w:r w:rsidR="000E6B35">
        <w:rPr>
          <w:rFonts w:ascii="Times" w:hAnsi="Times" w:cs="Times"/>
          <w:sz w:val="20"/>
          <w:szCs w:val="20"/>
        </w:rPr>
        <w:tab/>
        <w:t>23-9</w:t>
      </w:r>
    </w:p>
    <w:p w:rsidR="00AB113A" w:rsidRPr="00A1383E" w:rsidRDefault="00AB113A" w:rsidP="00AB113A">
      <w:pPr>
        <w:tabs>
          <w:tab w:val="left" w:pos="1340"/>
          <w:tab w:val="right" w:leader="dot" w:pos="14400"/>
        </w:tabs>
        <w:ind w:left="979"/>
        <w:rPr>
          <w:rFonts w:ascii="Times" w:hAnsi="Times" w:cs="Times"/>
          <w:sz w:val="20"/>
          <w:szCs w:val="20"/>
        </w:rPr>
      </w:pPr>
      <w:r w:rsidRPr="00A1383E">
        <w:rPr>
          <w:rFonts w:ascii="Times" w:hAnsi="Times" w:cs="Times"/>
          <w:sz w:val="20"/>
          <w:szCs w:val="20"/>
        </w:rPr>
        <w:t>9.</w:t>
      </w:r>
      <w:r w:rsidRPr="00A1383E">
        <w:rPr>
          <w:rFonts w:ascii="Times" w:hAnsi="Times" w:cs="Times"/>
          <w:sz w:val="20"/>
          <w:szCs w:val="20"/>
        </w:rPr>
        <w:tab/>
        <w:t>Sate</w:t>
      </w:r>
      <w:r w:rsidR="000E6B35">
        <w:rPr>
          <w:rFonts w:ascii="Times" w:hAnsi="Times" w:cs="Times"/>
          <w:sz w:val="20"/>
          <w:szCs w:val="20"/>
        </w:rPr>
        <w:t>llite Communication Systems</w:t>
      </w:r>
      <w:r w:rsidR="000E6B35">
        <w:rPr>
          <w:rFonts w:ascii="Times" w:hAnsi="Times" w:cs="Times"/>
          <w:sz w:val="20"/>
          <w:szCs w:val="20"/>
        </w:rPr>
        <w:tab/>
        <w:t>23-10</w:t>
      </w:r>
    </w:p>
    <w:p w:rsidR="00AB113A" w:rsidRPr="00A1383E" w:rsidRDefault="00AB113A" w:rsidP="00AB113A">
      <w:pPr>
        <w:tabs>
          <w:tab w:val="left" w:pos="1340"/>
          <w:tab w:val="right" w:leader="dot" w:pos="14400"/>
        </w:tabs>
        <w:ind w:left="900"/>
        <w:rPr>
          <w:rFonts w:ascii="Times" w:hAnsi="Times" w:cs="Times"/>
          <w:sz w:val="20"/>
          <w:szCs w:val="20"/>
        </w:rPr>
      </w:pPr>
      <w:r w:rsidRPr="00A1383E">
        <w:rPr>
          <w:rFonts w:ascii="Times" w:hAnsi="Times" w:cs="Times"/>
          <w:sz w:val="20"/>
          <w:szCs w:val="20"/>
        </w:rPr>
        <w:t>10.</w:t>
      </w:r>
      <w:r w:rsidRPr="00A1383E">
        <w:rPr>
          <w:rFonts w:ascii="Times" w:hAnsi="Times" w:cs="Times"/>
          <w:sz w:val="20"/>
          <w:szCs w:val="20"/>
        </w:rPr>
        <w:tab/>
        <w:t>Prerecorded Pas</w:t>
      </w:r>
      <w:r w:rsidR="000E6B35">
        <w:rPr>
          <w:rFonts w:ascii="Times" w:hAnsi="Times" w:cs="Times"/>
          <w:sz w:val="20"/>
          <w:szCs w:val="20"/>
        </w:rPr>
        <w:t>senger Announcement Systems</w:t>
      </w:r>
      <w:r w:rsidR="000E6B35">
        <w:rPr>
          <w:rFonts w:ascii="Times" w:hAnsi="Times" w:cs="Times"/>
          <w:sz w:val="20"/>
          <w:szCs w:val="20"/>
        </w:rPr>
        <w:tab/>
        <w:t>23-11</w:t>
      </w:r>
    </w:p>
    <w:p w:rsidR="00AB113A" w:rsidRPr="00F5087E" w:rsidRDefault="00AB113A" w:rsidP="00AB113A">
      <w:pPr>
        <w:tabs>
          <w:tab w:val="left" w:pos="1340"/>
          <w:tab w:val="right" w:leader="dot" w:pos="14400"/>
        </w:tabs>
        <w:ind w:left="900"/>
        <w:rPr>
          <w:rFonts w:ascii="Times" w:hAnsi="Times" w:cs="Times"/>
          <w:sz w:val="20"/>
          <w:szCs w:val="20"/>
        </w:rPr>
      </w:pPr>
      <w:r w:rsidRPr="00A1383E">
        <w:rPr>
          <w:rFonts w:ascii="Times" w:hAnsi="Times" w:cs="Times"/>
          <w:sz w:val="20"/>
          <w:szCs w:val="20"/>
        </w:rPr>
        <w:t>11.</w:t>
      </w:r>
      <w:r w:rsidRPr="00A1383E">
        <w:rPr>
          <w:rFonts w:ascii="Times" w:hAnsi="Times" w:cs="Times"/>
          <w:sz w:val="20"/>
          <w:szCs w:val="20"/>
        </w:rPr>
        <w:tab/>
      </w:r>
      <w:r w:rsidR="000E6B35">
        <w:rPr>
          <w:rFonts w:ascii="Times" w:hAnsi="Times" w:cs="Times"/>
          <w:sz w:val="20"/>
          <w:szCs w:val="20"/>
        </w:rPr>
        <w:t xml:space="preserve">Flight Deck </w:t>
      </w:r>
      <w:r w:rsidRPr="00A1383E">
        <w:rPr>
          <w:rFonts w:ascii="Times" w:hAnsi="Times" w:cs="Times"/>
          <w:sz w:val="20"/>
          <w:szCs w:val="20"/>
        </w:rPr>
        <w:t>Hand Microphone</w:t>
      </w:r>
      <w:r w:rsidR="000E6B35">
        <w:rPr>
          <w:rFonts w:ascii="Times" w:hAnsi="Times" w:cs="Times"/>
          <w:sz w:val="20"/>
          <w:szCs w:val="20"/>
        </w:rPr>
        <w:t>s</w:t>
      </w:r>
      <w:r w:rsidR="000E6B35">
        <w:rPr>
          <w:rFonts w:ascii="Times" w:hAnsi="Times" w:cs="Times"/>
          <w:sz w:val="20"/>
          <w:szCs w:val="20"/>
        </w:rPr>
        <w:tab/>
        <w:t>23-11</w:t>
      </w:r>
    </w:p>
    <w:p w:rsidR="00AB113A" w:rsidRPr="00F5087E" w:rsidRDefault="000B6260" w:rsidP="00AB113A">
      <w:pPr>
        <w:tabs>
          <w:tab w:val="left" w:pos="1340"/>
          <w:tab w:val="right" w:leader="dot" w:pos="14400"/>
        </w:tabs>
        <w:ind w:left="900"/>
        <w:rPr>
          <w:rFonts w:ascii="Times" w:hAnsi="Times" w:cs="Times"/>
          <w:sz w:val="20"/>
          <w:szCs w:val="20"/>
        </w:rPr>
      </w:pPr>
      <w:r>
        <w:rPr>
          <w:rFonts w:ascii="Times" w:hAnsi="Times" w:cs="Times"/>
          <w:sz w:val="20"/>
          <w:szCs w:val="20"/>
        </w:rPr>
        <w:t>12.</w:t>
      </w:r>
      <w:r>
        <w:rPr>
          <w:rFonts w:ascii="Times" w:hAnsi="Times" w:cs="Times"/>
          <w:sz w:val="20"/>
          <w:szCs w:val="20"/>
        </w:rPr>
        <w:tab/>
      </w:r>
      <w:r w:rsidR="000E6B35">
        <w:rPr>
          <w:rFonts w:ascii="Times" w:hAnsi="Times" w:cs="Times"/>
          <w:sz w:val="20"/>
          <w:szCs w:val="20"/>
        </w:rPr>
        <w:t xml:space="preserve">Flight Deck Headsets Earphones / Headphones and </w:t>
      </w:r>
      <w:r>
        <w:rPr>
          <w:rFonts w:ascii="Times" w:hAnsi="Times" w:cs="Times"/>
          <w:sz w:val="20"/>
          <w:szCs w:val="20"/>
        </w:rPr>
        <w:t>Boom Microphones</w:t>
      </w:r>
      <w:r>
        <w:rPr>
          <w:rFonts w:ascii="Times" w:hAnsi="Times" w:cs="Times"/>
          <w:sz w:val="20"/>
          <w:szCs w:val="20"/>
        </w:rPr>
        <w:tab/>
        <w:t>23</w:t>
      </w:r>
      <w:r w:rsidR="000E6B35">
        <w:rPr>
          <w:rFonts w:ascii="Times" w:hAnsi="Times" w:cs="Times"/>
          <w:sz w:val="20"/>
          <w:szCs w:val="20"/>
        </w:rPr>
        <w:t>-12</w:t>
      </w:r>
    </w:p>
    <w:p w:rsidR="00AB113A" w:rsidRPr="00F5087E"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13.</w:t>
      </w:r>
      <w:r w:rsidRPr="00F5087E">
        <w:rPr>
          <w:rFonts w:ascii="Times" w:hAnsi="Times" w:cs="Times"/>
          <w:sz w:val="20"/>
          <w:szCs w:val="20"/>
        </w:rPr>
        <w:tab/>
        <w:t>Alerting System</w:t>
      </w:r>
      <w:r w:rsidR="000E6B35">
        <w:rPr>
          <w:rFonts w:ascii="Times" w:hAnsi="Times" w:cs="Times"/>
          <w:sz w:val="20"/>
          <w:szCs w:val="20"/>
        </w:rPr>
        <w:t>s (Audio/Visual)</w:t>
      </w:r>
      <w:r w:rsidR="000E6B35">
        <w:rPr>
          <w:rFonts w:ascii="Times" w:hAnsi="Times" w:cs="Times"/>
          <w:sz w:val="20"/>
          <w:szCs w:val="20"/>
        </w:rPr>
        <w:tab/>
        <w:t>23-14</w:t>
      </w:r>
    </w:p>
    <w:p w:rsidR="00AB113A" w:rsidRPr="00F5087E"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1</w:t>
      </w:r>
      <w:r w:rsidR="000E6B35">
        <w:rPr>
          <w:rFonts w:ascii="Times" w:hAnsi="Times" w:cs="Times"/>
          <w:sz w:val="20"/>
          <w:szCs w:val="20"/>
        </w:rPr>
        <w:t xml:space="preserve">4. </w:t>
      </w:r>
      <w:r w:rsidR="000E6B35">
        <w:rPr>
          <w:rFonts w:ascii="Times" w:hAnsi="Times" w:cs="Times"/>
          <w:sz w:val="20"/>
          <w:szCs w:val="20"/>
        </w:rPr>
        <w:tab/>
        <w:t>Handset Systems</w:t>
      </w:r>
      <w:r w:rsidR="000E6B35">
        <w:rPr>
          <w:rFonts w:ascii="Times" w:hAnsi="Times" w:cs="Times"/>
          <w:sz w:val="20"/>
          <w:szCs w:val="20"/>
        </w:rPr>
        <w:tab/>
        <w:t>23-15</w:t>
      </w:r>
    </w:p>
    <w:p w:rsidR="00AB113A" w:rsidRPr="00F5087E"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1</w:t>
      </w:r>
      <w:r w:rsidR="000B6260">
        <w:rPr>
          <w:rFonts w:ascii="Times" w:hAnsi="Times" w:cs="Times"/>
          <w:sz w:val="20"/>
          <w:szCs w:val="20"/>
        </w:rPr>
        <w:t>5</w:t>
      </w:r>
      <w:r w:rsidRPr="00F5087E">
        <w:rPr>
          <w:rFonts w:ascii="Times" w:hAnsi="Times" w:cs="Times"/>
          <w:sz w:val="20"/>
          <w:szCs w:val="20"/>
        </w:rPr>
        <w:t>.</w:t>
      </w:r>
      <w:r w:rsidRPr="00F5087E">
        <w:rPr>
          <w:rFonts w:ascii="Times" w:hAnsi="Times" w:cs="Times"/>
          <w:sz w:val="20"/>
          <w:szCs w:val="20"/>
        </w:rPr>
        <w:tab/>
        <w:t xml:space="preserve">Radio Tuning Functions </w:t>
      </w:r>
      <w:r w:rsidR="000E6B35">
        <w:rPr>
          <w:rFonts w:ascii="Times" w:hAnsi="Times" w:cs="Times"/>
          <w:sz w:val="20"/>
          <w:szCs w:val="20"/>
        </w:rPr>
        <w:tab/>
        <w:t>23-16</w:t>
      </w:r>
    </w:p>
    <w:p w:rsidR="00AB113A" w:rsidRPr="00F5087E"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1</w:t>
      </w:r>
      <w:r w:rsidR="000B6260">
        <w:rPr>
          <w:rFonts w:ascii="Times" w:hAnsi="Times" w:cs="Times"/>
          <w:sz w:val="20"/>
          <w:szCs w:val="20"/>
        </w:rPr>
        <w:t>6</w:t>
      </w:r>
      <w:r w:rsidRPr="00F5087E">
        <w:rPr>
          <w:rFonts w:ascii="Times" w:hAnsi="Times" w:cs="Times"/>
          <w:sz w:val="20"/>
          <w:szCs w:val="20"/>
        </w:rPr>
        <w:t>.</w:t>
      </w:r>
      <w:r w:rsidRPr="00F5087E">
        <w:rPr>
          <w:rFonts w:ascii="Times" w:hAnsi="Times" w:cs="Times"/>
          <w:sz w:val="20"/>
          <w:szCs w:val="20"/>
        </w:rPr>
        <w:tab/>
        <w:t xml:space="preserve">High Frequency </w:t>
      </w:r>
      <w:r w:rsidR="000E6B35">
        <w:rPr>
          <w:rFonts w:ascii="Times" w:hAnsi="Times" w:cs="Times"/>
          <w:sz w:val="20"/>
          <w:szCs w:val="20"/>
        </w:rPr>
        <w:t>(HF) Communication Systems</w:t>
      </w:r>
      <w:r w:rsidR="000E6B35">
        <w:rPr>
          <w:rFonts w:ascii="Times" w:hAnsi="Times" w:cs="Times"/>
          <w:sz w:val="20"/>
          <w:szCs w:val="20"/>
        </w:rPr>
        <w:tab/>
        <w:t>23-17</w:t>
      </w:r>
    </w:p>
    <w:p w:rsidR="00AB113A" w:rsidRPr="00F5087E"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1</w:t>
      </w:r>
      <w:r w:rsidR="000B6260">
        <w:rPr>
          <w:rFonts w:ascii="Times" w:hAnsi="Times" w:cs="Times"/>
          <w:sz w:val="20"/>
          <w:szCs w:val="20"/>
        </w:rPr>
        <w:t>7</w:t>
      </w:r>
      <w:r w:rsidRPr="00F5087E">
        <w:rPr>
          <w:rFonts w:ascii="Times" w:hAnsi="Times" w:cs="Times"/>
          <w:sz w:val="20"/>
          <w:szCs w:val="20"/>
        </w:rPr>
        <w:t>.</w:t>
      </w:r>
      <w:r w:rsidRPr="00F5087E">
        <w:rPr>
          <w:rFonts w:ascii="Times" w:hAnsi="Times" w:cs="Times"/>
          <w:sz w:val="20"/>
          <w:szCs w:val="20"/>
        </w:rPr>
        <w:tab/>
        <w:t xml:space="preserve">NAVCOM Radio </w:t>
      </w:r>
      <w:r w:rsidR="000E6B35">
        <w:rPr>
          <w:rFonts w:ascii="Times" w:hAnsi="Times" w:cs="Times"/>
          <w:sz w:val="20"/>
          <w:szCs w:val="20"/>
        </w:rPr>
        <w:tab/>
        <w:t>23-17</w:t>
      </w:r>
    </w:p>
    <w:p w:rsidR="00AB113A" w:rsidRPr="00F5087E"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1</w:t>
      </w:r>
      <w:r w:rsidR="000857BC">
        <w:rPr>
          <w:rFonts w:ascii="Times" w:hAnsi="Times" w:cs="Times"/>
          <w:sz w:val="20"/>
          <w:szCs w:val="20"/>
        </w:rPr>
        <w:t>8</w:t>
      </w:r>
      <w:r w:rsidRPr="00F5087E">
        <w:rPr>
          <w:rFonts w:ascii="Times" w:hAnsi="Times" w:cs="Times"/>
          <w:sz w:val="20"/>
          <w:szCs w:val="20"/>
        </w:rPr>
        <w:t>.</w:t>
      </w:r>
      <w:r w:rsidRPr="00F5087E">
        <w:rPr>
          <w:rFonts w:ascii="Times" w:hAnsi="Times" w:cs="Times"/>
          <w:sz w:val="20"/>
          <w:szCs w:val="20"/>
        </w:rPr>
        <w:tab/>
      </w:r>
      <w:proofErr w:type="spellStart"/>
      <w:r w:rsidR="000E6B35">
        <w:rPr>
          <w:rFonts w:ascii="Times" w:hAnsi="Times" w:cs="Times"/>
          <w:sz w:val="20"/>
          <w:szCs w:val="20"/>
        </w:rPr>
        <w:t>Datalink</w:t>
      </w:r>
      <w:proofErr w:type="spellEnd"/>
      <w:r w:rsidR="000E6B35">
        <w:rPr>
          <w:rFonts w:ascii="Times" w:hAnsi="Times" w:cs="Times"/>
          <w:sz w:val="20"/>
          <w:szCs w:val="20"/>
        </w:rPr>
        <w:t xml:space="preserve"> System</w:t>
      </w:r>
      <w:r w:rsidR="000E6B35">
        <w:rPr>
          <w:rFonts w:ascii="Times" w:hAnsi="Times" w:cs="Times"/>
          <w:sz w:val="20"/>
          <w:szCs w:val="20"/>
        </w:rPr>
        <w:tab/>
        <w:t>21-18</w:t>
      </w:r>
    </w:p>
    <w:p w:rsidR="00AB113A" w:rsidRPr="00F5087E"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1</w:t>
      </w:r>
      <w:r w:rsidR="000857BC">
        <w:rPr>
          <w:rFonts w:ascii="Times" w:hAnsi="Times" w:cs="Times"/>
          <w:sz w:val="20"/>
          <w:szCs w:val="20"/>
        </w:rPr>
        <w:t>9</w:t>
      </w:r>
      <w:r w:rsidRPr="00F5087E">
        <w:rPr>
          <w:rFonts w:ascii="Times" w:hAnsi="Times" w:cs="Times"/>
          <w:sz w:val="20"/>
          <w:szCs w:val="20"/>
        </w:rPr>
        <w:t>.</w:t>
      </w:r>
      <w:r w:rsidRPr="00F5087E">
        <w:rPr>
          <w:rFonts w:ascii="Times" w:hAnsi="Times" w:cs="Times"/>
          <w:sz w:val="20"/>
          <w:szCs w:val="20"/>
        </w:rPr>
        <w:tab/>
        <w:t xml:space="preserve">Modular Radio Cabinet (MRC) Power Supplies </w:t>
      </w:r>
      <w:r w:rsidR="009A660E">
        <w:rPr>
          <w:rFonts w:ascii="Times" w:hAnsi="Times" w:cs="Times"/>
          <w:sz w:val="20"/>
          <w:szCs w:val="20"/>
        </w:rPr>
        <w:tab/>
        <w:t>2</w:t>
      </w:r>
      <w:r w:rsidR="000E6B35">
        <w:rPr>
          <w:rFonts w:ascii="Times" w:hAnsi="Times" w:cs="Times"/>
          <w:sz w:val="20"/>
          <w:szCs w:val="20"/>
        </w:rPr>
        <w:t>3-18</w:t>
      </w:r>
    </w:p>
    <w:p w:rsidR="00AB113A" w:rsidRDefault="00AB113A" w:rsidP="00AB113A">
      <w:pPr>
        <w:tabs>
          <w:tab w:val="left" w:pos="1340"/>
          <w:tab w:val="right" w:leader="dot" w:pos="14400"/>
        </w:tabs>
        <w:ind w:left="900"/>
        <w:rPr>
          <w:rFonts w:ascii="Times" w:hAnsi="Times" w:cs="Times"/>
          <w:sz w:val="20"/>
          <w:szCs w:val="20"/>
        </w:rPr>
      </w:pPr>
      <w:r w:rsidRPr="00F5087E">
        <w:rPr>
          <w:rFonts w:ascii="Times" w:hAnsi="Times" w:cs="Times"/>
          <w:sz w:val="20"/>
          <w:szCs w:val="20"/>
        </w:rPr>
        <w:t>2</w:t>
      </w:r>
      <w:r w:rsidR="000E6B35">
        <w:rPr>
          <w:rFonts w:ascii="Times" w:hAnsi="Times" w:cs="Times"/>
          <w:sz w:val="20"/>
          <w:szCs w:val="20"/>
        </w:rPr>
        <w:t>0.</w:t>
      </w:r>
      <w:r w:rsidR="000E6B35">
        <w:rPr>
          <w:rFonts w:ascii="Times" w:hAnsi="Times" w:cs="Times"/>
          <w:sz w:val="20"/>
          <w:szCs w:val="20"/>
        </w:rPr>
        <w:tab/>
        <w:t>Headsets</w:t>
      </w:r>
      <w:r w:rsidR="000E6B35">
        <w:rPr>
          <w:rFonts w:ascii="Times" w:hAnsi="Times" w:cs="Times"/>
          <w:sz w:val="20"/>
          <w:szCs w:val="20"/>
        </w:rPr>
        <w:tab/>
        <w:t>23-18</w:t>
      </w:r>
    </w:p>
    <w:p w:rsidR="006E107E" w:rsidRPr="00F5087E" w:rsidRDefault="006E107E" w:rsidP="00AB113A">
      <w:pPr>
        <w:tabs>
          <w:tab w:val="left" w:pos="1340"/>
          <w:tab w:val="right" w:leader="dot" w:pos="14400"/>
        </w:tabs>
        <w:ind w:left="900"/>
        <w:rPr>
          <w:rFonts w:ascii="Times" w:hAnsi="Times" w:cs="Times"/>
          <w:sz w:val="20"/>
          <w:szCs w:val="20"/>
        </w:rPr>
      </w:pPr>
      <w:r>
        <w:rPr>
          <w:rFonts w:ascii="Times" w:hAnsi="Times" w:cs="Times"/>
          <w:sz w:val="20"/>
          <w:szCs w:val="20"/>
        </w:rPr>
        <w:t>21.</w:t>
      </w:r>
      <w:r>
        <w:rPr>
          <w:rFonts w:ascii="Times" w:hAnsi="Times" w:cs="Times"/>
          <w:sz w:val="20"/>
          <w:szCs w:val="20"/>
        </w:rPr>
        <w:tab/>
        <w:t>Controller Pilot Data Link Communications (CPDLC)</w:t>
      </w:r>
      <w:r>
        <w:rPr>
          <w:rFonts w:ascii="Times" w:hAnsi="Times" w:cs="Times"/>
          <w:sz w:val="20"/>
          <w:szCs w:val="20"/>
        </w:rPr>
        <w:tab/>
        <w:t>23-19</w:t>
      </w:r>
    </w:p>
    <w:p w:rsidR="000E6B35" w:rsidRPr="008006CD" w:rsidRDefault="000E6B35" w:rsidP="002804D5">
      <w:pPr>
        <w:tabs>
          <w:tab w:val="left" w:pos="1340"/>
          <w:tab w:val="right" w:leader="dot" w:pos="14400"/>
        </w:tabs>
        <w:ind w:left="900"/>
        <w:rPr>
          <w:rFonts w:ascii="Times" w:hAnsi="Times" w:cs="Times"/>
          <w:sz w:val="20"/>
          <w:szCs w:val="20"/>
        </w:rPr>
      </w:pPr>
    </w:p>
    <w:p w:rsidR="00951A34" w:rsidRDefault="00951A34" w:rsidP="00AB113A">
      <w:pPr>
        <w:spacing w:before="240"/>
        <w:jc w:val="center"/>
        <w:rPr>
          <w:rFonts w:ascii="Times" w:hAnsi="Times" w:cs="Times"/>
          <w:sz w:val="20"/>
          <w:szCs w:val="20"/>
          <w:highlight w:val="yellow"/>
        </w:rPr>
        <w:sectPr w:rsidR="00951A34" w:rsidSect="000643D8">
          <w:footerReference w:type="default" r:id="rId14"/>
          <w:pgSz w:w="15840" w:h="12240" w:orient="landscape"/>
          <w:pgMar w:top="720" w:right="720" w:bottom="720" w:left="720" w:header="720" w:footer="527" w:gutter="0"/>
          <w:pgNumType w:start="1"/>
          <w:cols w:space="720"/>
          <w:docGrid w:linePitch="360"/>
        </w:sectPr>
      </w:pPr>
    </w:p>
    <w:p w:rsidR="00AB113A" w:rsidRPr="008006CD" w:rsidRDefault="00AB113A" w:rsidP="00AB113A">
      <w:pPr>
        <w:spacing w:before="240"/>
        <w:jc w:val="center"/>
        <w:rPr>
          <w:rFonts w:ascii="Times" w:hAnsi="Times" w:cs="Times"/>
          <w:b/>
          <w:bCs/>
          <w:sz w:val="20"/>
          <w:szCs w:val="20"/>
        </w:rPr>
      </w:pPr>
      <w:r w:rsidRPr="008006CD">
        <w:rPr>
          <w:rFonts w:ascii="Times" w:hAnsi="Times" w:cs="Times"/>
          <w:b/>
          <w:bCs/>
          <w:sz w:val="20"/>
          <w:szCs w:val="20"/>
        </w:rPr>
        <w:lastRenderedPageBreak/>
        <w:t>TABLE OF CONTENTS</w:t>
      </w:r>
    </w:p>
    <w:p w:rsidR="00AB113A" w:rsidRPr="008006CD" w:rsidRDefault="00AB113A" w:rsidP="00AB113A">
      <w:pPr>
        <w:jc w:val="center"/>
        <w:rPr>
          <w:rFonts w:ascii="Times" w:hAnsi="Times" w:cs="Times"/>
          <w:sz w:val="20"/>
          <w:szCs w:val="20"/>
        </w:rPr>
      </w:pPr>
      <w:r w:rsidRPr="008006CD">
        <w:rPr>
          <w:rFonts w:ascii="Times" w:hAnsi="Times" w:cs="Times"/>
          <w:sz w:val="20"/>
          <w:szCs w:val="20"/>
        </w:rPr>
        <w:t>(CONTINUED)</w:t>
      </w:r>
    </w:p>
    <w:p w:rsidR="00951A34" w:rsidRPr="00F5087E" w:rsidRDefault="00951A34" w:rsidP="00951A34">
      <w:pPr>
        <w:tabs>
          <w:tab w:val="left" w:pos="980"/>
          <w:tab w:val="right" w:leader="dot" w:pos="14400"/>
        </w:tabs>
        <w:spacing w:before="100"/>
        <w:rPr>
          <w:rFonts w:ascii="Times" w:hAnsi="Times" w:cs="Times"/>
          <w:sz w:val="20"/>
          <w:szCs w:val="20"/>
        </w:rPr>
      </w:pPr>
      <w:r w:rsidRPr="00F5087E">
        <w:rPr>
          <w:rFonts w:ascii="Times" w:hAnsi="Times" w:cs="Times"/>
          <w:b/>
          <w:bCs/>
          <w:sz w:val="20"/>
          <w:szCs w:val="20"/>
        </w:rPr>
        <w:t>ATA 24</w:t>
      </w:r>
      <w:r w:rsidRPr="00F5087E">
        <w:rPr>
          <w:rFonts w:ascii="Times" w:hAnsi="Times" w:cs="Times"/>
          <w:b/>
          <w:bCs/>
          <w:sz w:val="20"/>
          <w:szCs w:val="20"/>
        </w:rPr>
        <w:tab/>
        <w:t>ELECTRICAL POWER</w:t>
      </w:r>
      <w:r w:rsidRPr="00F5087E">
        <w:rPr>
          <w:rFonts w:ascii="Times" w:hAnsi="Times" w:cs="Times"/>
          <w:sz w:val="20"/>
          <w:szCs w:val="20"/>
        </w:rPr>
        <w:tab/>
        <w:t>24-1</w:t>
      </w:r>
    </w:p>
    <w:p w:rsidR="00951A34" w:rsidRPr="00F5087E" w:rsidRDefault="00951A34" w:rsidP="00951A34">
      <w:pPr>
        <w:tabs>
          <w:tab w:val="left" w:pos="1340"/>
          <w:tab w:val="right" w:leader="dot" w:pos="14400"/>
        </w:tabs>
        <w:spacing w:before="80"/>
        <w:ind w:left="979"/>
        <w:rPr>
          <w:rFonts w:ascii="Times" w:hAnsi="Times" w:cs="Times"/>
          <w:sz w:val="20"/>
          <w:szCs w:val="20"/>
        </w:rPr>
      </w:pPr>
      <w:r w:rsidRPr="00F5087E">
        <w:rPr>
          <w:rFonts w:ascii="Times" w:hAnsi="Times" w:cs="Times"/>
          <w:sz w:val="20"/>
          <w:szCs w:val="20"/>
        </w:rPr>
        <w:t>1.</w:t>
      </w:r>
      <w:r w:rsidRPr="00F5087E">
        <w:rPr>
          <w:rFonts w:ascii="Times" w:hAnsi="Times" w:cs="Times"/>
          <w:sz w:val="20"/>
          <w:szCs w:val="20"/>
        </w:rPr>
        <w:tab/>
        <w:t>Engine Generators</w:t>
      </w:r>
      <w:r w:rsidRPr="00F5087E">
        <w:rPr>
          <w:rFonts w:ascii="Times" w:hAnsi="Times" w:cs="Times"/>
          <w:sz w:val="20"/>
          <w:szCs w:val="20"/>
        </w:rPr>
        <w:tab/>
        <w:t>24-1</w:t>
      </w:r>
    </w:p>
    <w:p w:rsidR="00951A34" w:rsidRPr="00F5087E" w:rsidRDefault="00951A34" w:rsidP="00951A34">
      <w:pPr>
        <w:tabs>
          <w:tab w:val="left" w:pos="1340"/>
          <w:tab w:val="right" w:leader="dot" w:pos="14400"/>
        </w:tabs>
        <w:ind w:left="980"/>
        <w:rPr>
          <w:rFonts w:ascii="Times" w:hAnsi="Times" w:cs="Times"/>
          <w:sz w:val="20"/>
          <w:szCs w:val="20"/>
        </w:rPr>
      </w:pPr>
      <w:r w:rsidRPr="00F5087E">
        <w:rPr>
          <w:rFonts w:ascii="Times" w:hAnsi="Times" w:cs="Times"/>
          <w:sz w:val="20"/>
          <w:szCs w:val="20"/>
        </w:rPr>
        <w:t>2.</w:t>
      </w:r>
      <w:r w:rsidRPr="00F5087E">
        <w:rPr>
          <w:rFonts w:ascii="Times" w:hAnsi="Times" w:cs="Times"/>
          <w:sz w:val="20"/>
          <w:szCs w:val="20"/>
        </w:rPr>
        <w:tab/>
        <w:t>APU Generator</w:t>
      </w:r>
      <w:r w:rsidRPr="00F5087E">
        <w:rPr>
          <w:rFonts w:ascii="Times" w:hAnsi="Times" w:cs="Times"/>
          <w:sz w:val="20"/>
          <w:szCs w:val="20"/>
        </w:rPr>
        <w:tab/>
        <w:t>24-1</w:t>
      </w:r>
    </w:p>
    <w:p w:rsidR="00951A34" w:rsidRPr="00F5087E" w:rsidRDefault="00951A34" w:rsidP="00951A34">
      <w:pPr>
        <w:tabs>
          <w:tab w:val="left" w:pos="1340"/>
          <w:tab w:val="right" w:leader="dot" w:pos="14400"/>
        </w:tabs>
        <w:ind w:left="980"/>
        <w:rPr>
          <w:rFonts w:ascii="Times" w:hAnsi="Times" w:cs="Times"/>
          <w:sz w:val="20"/>
          <w:szCs w:val="20"/>
        </w:rPr>
      </w:pPr>
      <w:r w:rsidRPr="00F5087E">
        <w:rPr>
          <w:rFonts w:ascii="Times" w:hAnsi="Times" w:cs="Times"/>
          <w:sz w:val="20"/>
          <w:szCs w:val="20"/>
        </w:rPr>
        <w:t>3.</w:t>
      </w:r>
      <w:r w:rsidRPr="00F5087E">
        <w:rPr>
          <w:rFonts w:ascii="Times" w:hAnsi="Times" w:cs="Times"/>
          <w:sz w:val="20"/>
          <w:szCs w:val="20"/>
        </w:rPr>
        <w:tab/>
        <w:t>Transformer-Rectifier Units (TRUs)</w:t>
      </w:r>
      <w:r w:rsidRPr="00F5087E">
        <w:rPr>
          <w:rFonts w:ascii="Times" w:hAnsi="Times" w:cs="Times"/>
          <w:sz w:val="20"/>
          <w:szCs w:val="20"/>
        </w:rPr>
        <w:tab/>
        <w:t>24-2</w:t>
      </w:r>
    </w:p>
    <w:p w:rsidR="00951A34" w:rsidRPr="00F5087E" w:rsidRDefault="00951A34" w:rsidP="00951A34">
      <w:pPr>
        <w:tabs>
          <w:tab w:val="left" w:pos="1340"/>
          <w:tab w:val="right" w:leader="dot" w:pos="14400"/>
        </w:tabs>
        <w:ind w:left="980"/>
        <w:rPr>
          <w:rFonts w:ascii="Times" w:hAnsi="Times" w:cs="Times"/>
          <w:sz w:val="20"/>
          <w:szCs w:val="20"/>
        </w:rPr>
      </w:pPr>
      <w:r w:rsidRPr="00F5087E">
        <w:rPr>
          <w:rFonts w:ascii="Times" w:hAnsi="Times" w:cs="Times"/>
          <w:sz w:val="20"/>
          <w:szCs w:val="20"/>
        </w:rPr>
        <w:t>4.</w:t>
      </w:r>
      <w:r w:rsidRPr="00F5087E">
        <w:rPr>
          <w:rFonts w:ascii="Times" w:hAnsi="Times" w:cs="Times"/>
          <w:sz w:val="20"/>
          <w:szCs w:val="20"/>
        </w:rPr>
        <w:tab/>
      </w:r>
      <w:r>
        <w:rPr>
          <w:rFonts w:ascii="Times" w:hAnsi="Times" w:cs="Times"/>
          <w:sz w:val="20"/>
          <w:szCs w:val="20"/>
        </w:rPr>
        <w:t xml:space="preserve">Main Airplane </w:t>
      </w:r>
      <w:r w:rsidRPr="00F5087E">
        <w:rPr>
          <w:rFonts w:ascii="Times" w:hAnsi="Times" w:cs="Times"/>
          <w:sz w:val="20"/>
          <w:szCs w:val="20"/>
        </w:rPr>
        <w:t>Battery Chargers</w:t>
      </w:r>
      <w:r w:rsidRPr="00F5087E">
        <w:rPr>
          <w:rFonts w:ascii="Times" w:hAnsi="Times" w:cs="Times"/>
          <w:sz w:val="20"/>
          <w:szCs w:val="20"/>
        </w:rPr>
        <w:tab/>
        <w:t>24-2</w:t>
      </w:r>
    </w:p>
    <w:p w:rsidR="00951A34" w:rsidRPr="00F5087E" w:rsidRDefault="00951A34" w:rsidP="00951A34">
      <w:pPr>
        <w:tabs>
          <w:tab w:val="left" w:pos="1340"/>
          <w:tab w:val="right" w:leader="dot" w:pos="14400"/>
        </w:tabs>
        <w:ind w:left="980"/>
        <w:rPr>
          <w:rFonts w:ascii="Times" w:hAnsi="Times" w:cs="Times"/>
          <w:sz w:val="20"/>
          <w:szCs w:val="20"/>
        </w:rPr>
      </w:pPr>
      <w:r>
        <w:rPr>
          <w:rFonts w:ascii="Times" w:hAnsi="Times" w:cs="Times"/>
          <w:sz w:val="20"/>
          <w:szCs w:val="20"/>
        </w:rPr>
        <w:t>5.</w:t>
      </w:r>
      <w:r>
        <w:rPr>
          <w:rFonts w:ascii="Times" w:hAnsi="Times" w:cs="Times"/>
          <w:sz w:val="20"/>
          <w:szCs w:val="20"/>
        </w:rPr>
        <w:tab/>
        <w:t>Main Airplane Batteries</w:t>
      </w:r>
      <w:r>
        <w:rPr>
          <w:rFonts w:ascii="Times" w:hAnsi="Times" w:cs="Times"/>
          <w:sz w:val="20"/>
          <w:szCs w:val="20"/>
        </w:rPr>
        <w:tab/>
        <w:t>24-3</w:t>
      </w:r>
    </w:p>
    <w:p w:rsidR="00951A34" w:rsidRPr="00F5087E" w:rsidRDefault="00951A34" w:rsidP="00951A34">
      <w:pPr>
        <w:tabs>
          <w:tab w:val="left" w:pos="1340"/>
          <w:tab w:val="right" w:leader="dot" w:pos="14400"/>
        </w:tabs>
        <w:ind w:left="980"/>
        <w:rPr>
          <w:rFonts w:ascii="Times" w:hAnsi="Times" w:cs="Times"/>
          <w:sz w:val="20"/>
          <w:szCs w:val="20"/>
        </w:rPr>
      </w:pPr>
      <w:r w:rsidRPr="00F5087E">
        <w:rPr>
          <w:rFonts w:ascii="Times" w:hAnsi="Times" w:cs="Times"/>
          <w:sz w:val="20"/>
          <w:szCs w:val="20"/>
        </w:rPr>
        <w:t>6.</w:t>
      </w:r>
      <w:r w:rsidRPr="00F5087E">
        <w:rPr>
          <w:rFonts w:ascii="Times" w:hAnsi="Times" w:cs="Times"/>
          <w:sz w:val="20"/>
          <w:szCs w:val="20"/>
        </w:rPr>
        <w:tab/>
      </w:r>
      <w:smartTag w:uri="urn:schemas-microsoft-com:office:smarttags" w:element="place">
        <w:r w:rsidRPr="00F5087E">
          <w:rPr>
            <w:rFonts w:ascii="Times" w:hAnsi="Times" w:cs="Times"/>
            <w:sz w:val="20"/>
            <w:szCs w:val="20"/>
          </w:rPr>
          <w:t>Battery</w:t>
        </w:r>
      </w:smartTag>
      <w:r w:rsidRPr="00F5087E">
        <w:rPr>
          <w:rFonts w:ascii="Times" w:hAnsi="Times" w:cs="Times"/>
          <w:sz w:val="20"/>
          <w:szCs w:val="20"/>
        </w:rPr>
        <w:t xml:space="preserve"> Ammeters (Overhead Panel)</w:t>
      </w:r>
      <w:r w:rsidRPr="00F5087E">
        <w:rPr>
          <w:rFonts w:ascii="Times" w:hAnsi="Times" w:cs="Times"/>
          <w:sz w:val="20"/>
          <w:szCs w:val="20"/>
        </w:rPr>
        <w:tab/>
        <w:t>24-3</w:t>
      </w:r>
    </w:p>
    <w:p w:rsidR="00951A34" w:rsidRPr="00F5087E" w:rsidRDefault="00951A34" w:rsidP="00951A34">
      <w:pPr>
        <w:tabs>
          <w:tab w:val="left" w:pos="1340"/>
          <w:tab w:val="right" w:leader="dot" w:pos="14400"/>
        </w:tabs>
        <w:ind w:left="980"/>
        <w:rPr>
          <w:rFonts w:ascii="Times" w:hAnsi="Times" w:cs="Times"/>
          <w:sz w:val="20"/>
          <w:szCs w:val="20"/>
        </w:rPr>
      </w:pPr>
      <w:r w:rsidRPr="00F5087E">
        <w:rPr>
          <w:rFonts w:ascii="Times" w:hAnsi="Times" w:cs="Times"/>
          <w:sz w:val="20"/>
          <w:szCs w:val="20"/>
        </w:rPr>
        <w:t>7.</w:t>
      </w:r>
      <w:r w:rsidRPr="00F5087E">
        <w:rPr>
          <w:rFonts w:ascii="Times" w:hAnsi="Times" w:cs="Times"/>
          <w:sz w:val="20"/>
          <w:szCs w:val="20"/>
        </w:rPr>
        <w:tab/>
      </w:r>
      <w:smartTag w:uri="urn:schemas-microsoft-com:office:smarttags" w:element="place">
        <w:r w:rsidRPr="00F5087E">
          <w:rPr>
            <w:rFonts w:ascii="Times" w:hAnsi="Times" w:cs="Times"/>
            <w:sz w:val="20"/>
            <w:szCs w:val="20"/>
          </w:rPr>
          <w:t>Battery</w:t>
        </w:r>
      </w:smartTag>
      <w:r w:rsidRPr="00F5087E">
        <w:rPr>
          <w:rFonts w:ascii="Times" w:hAnsi="Times" w:cs="Times"/>
          <w:sz w:val="20"/>
          <w:szCs w:val="20"/>
        </w:rPr>
        <w:t xml:space="preserve"> Voltmeters</w:t>
      </w:r>
      <w:r w:rsidRPr="00F5087E">
        <w:rPr>
          <w:rFonts w:ascii="Times" w:hAnsi="Times" w:cs="Times"/>
          <w:sz w:val="20"/>
          <w:szCs w:val="20"/>
        </w:rPr>
        <w:tab/>
        <w:t>24-3</w:t>
      </w:r>
    </w:p>
    <w:p w:rsidR="00951A34" w:rsidRPr="00F5087E" w:rsidRDefault="00951A34" w:rsidP="00951A34">
      <w:pPr>
        <w:tabs>
          <w:tab w:val="left" w:pos="1340"/>
          <w:tab w:val="right" w:leader="dot" w:pos="14400"/>
        </w:tabs>
        <w:ind w:left="980"/>
        <w:rPr>
          <w:rFonts w:ascii="Times" w:hAnsi="Times" w:cs="Times"/>
          <w:sz w:val="20"/>
          <w:szCs w:val="20"/>
        </w:rPr>
      </w:pPr>
      <w:r w:rsidRPr="00F5087E">
        <w:rPr>
          <w:rFonts w:ascii="Times" w:hAnsi="Times" w:cs="Times"/>
          <w:sz w:val="20"/>
          <w:szCs w:val="20"/>
        </w:rPr>
        <w:t>8.</w:t>
      </w:r>
      <w:r w:rsidRPr="00F5087E">
        <w:rPr>
          <w:rFonts w:ascii="Times" w:hAnsi="Times" w:cs="Times"/>
          <w:sz w:val="20"/>
          <w:szCs w:val="20"/>
        </w:rPr>
        <w:tab/>
        <w:t>Electrical Power System EICAS Displays</w:t>
      </w:r>
      <w:r w:rsidRPr="00F5087E">
        <w:rPr>
          <w:rFonts w:ascii="Times" w:hAnsi="Times" w:cs="Times"/>
          <w:sz w:val="20"/>
          <w:szCs w:val="20"/>
        </w:rPr>
        <w:tab/>
        <w:t>24-4</w:t>
      </w:r>
    </w:p>
    <w:p w:rsidR="00951A34" w:rsidRPr="00F5087E" w:rsidRDefault="00951A34" w:rsidP="00951A34">
      <w:pPr>
        <w:tabs>
          <w:tab w:val="left" w:pos="1340"/>
          <w:tab w:val="right" w:leader="dot" w:pos="14400"/>
        </w:tabs>
        <w:ind w:left="980"/>
        <w:rPr>
          <w:rFonts w:ascii="Times" w:hAnsi="Times" w:cs="Times"/>
          <w:sz w:val="20"/>
          <w:szCs w:val="20"/>
        </w:rPr>
      </w:pPr>
      <w:r w:rsidRPr="00F5087E">
        <w:rPr>
          <w:rFonts w:ascii="Times" w:hAnsi="Times" w:cs="Times"/>
          <w:sz w:val="20"/>
          <w:szCs w:val="20"/>
        </w:rPr>
        <w:t>9.</w:t>
      </w:r>
      <w:r w:rsidRPr="00F5087E">
        <w:rPr>
          <w:rFonts w:ascii="Times" w:hAnsi="Times" w:cs="Times"/>
          <w:sz w:val="20"/>
          <w:szCs w:val="20"/>
        </w:rPr>
        <w:tab/>
        <w:t>Master Power Switch Lights (L</w:t>
      </w:r>
      <w:r>
        <w:rPr>
          <w:rFonts w:ascii="Times" w:hAnsi="Times" w:cs="Times"/>
          <w:sz w:val="20"/>
          <w:szCs w:val="20"/>
        </w:rPr>
        <w:t xml:space="preserve"> GEN, </w:t>
      </w:r>
      <w:r w:rsidRPr="00F5087E">
        <w:rPr>
          <w:rFonts w:ascii="Times" w:hAnsi="Times" w:cs="Times"/>
          <w:sz w:val="20"/>
          <w:szCs w:val="20"/>
        </w:rPr>
        <w:t>R</w:t>
      </w:r>
      <w:r>
        <w:rPr>
          <w:rFonts w:ascii="Times" w:hAnsi="Times" w:cs="Times"/>
          <w:sz w:val="20"/>
          <w:szCs w:val="20"/>
        </w:rPr>
        <w:t xml:space="preserve"> GEN, </w:t>
      </w:r>
      <w:r w:rsidRPr="00F5087E">
        <w:rPr>
          <w:rFonts w:ascii="Times" w:hAnsi="Times" w:cs="Times"/>
          <w:sz w:val="20"/>
          <w:szCs w:val="20"/>
        </w:rPr>
        <w:t>APU</w:t>
      </w:r>
      <w:r>
        <w:rPr>
          <w:rFonts w:ascii="Times" w:hAnsi="Times" w:cs="Times"/>
          <w:sz w:val="20"/>
          <w:szCs w:val="20"/>
        </w:rPr>
        <w:t xml:space="preserve"> GEN</w:t>
      </w:r>
      <w:r w:rsidRPr="00F5087E">
        <w:rPr>
          <w:rFonts w:ascii="Times" w:hAnsi="Times" w:cs="Times"/>
          <w:sz w:val="20"/>
          <w:szCs w:val="20"/>
        </w:rPr>
        <w:t>, EXT</w:t>
      </w:r>
      <w:r>
        <w:rPr>
          <w:rFonts w:ascii="Times" w:hAnsi="Times" w:cs="Times"/>
          <w:sz w:val="20"/>
          <w:szCs w:val="20"/>
        </w:rPr>
        <w:t xml:space="preserve"> PWR</w:t>
      </w:r>
      <w:r w:rsidRPr="00F5087E">
        <w:rPr>
          <w:rFonts w:ascii="Times" w:hAnsi="Times" w:cs="Times"/>
          <w:sz w:val="20"/>
          <w:szCs w:val="20"/>
        </w:rPr>
        <w:t>)</w:t>
      </w:r>
      <w:r w:rsidRPr="00F5087E">
        <w:rPr>
          <w:rFonts w:ascii="Times" w:hAnsi="Times" w:cs="Times"/>
          <w:sz w:val="20"/>
          <w:szCs w:val="20"/>
        </w:rPr>
        <w:tab/>
        <w:t>24-5</w:t>
      </w:r>
    </w:p>
    <w:p w:rsidR="00951A34" w:rsidRPr="00F5087E" w:rsidRDefault="00951A34" w:rsidP="00951A34">
      <w:pPr>
        <w:tabs>
          <w:tab w:val="left" w:pos="1340"/>
          <w:tab w:val="right" w:leader="dot" w:pos="14400"/>
        </w:tabs>
        <w:ind w:left="900"/>
        <w:rPr>
          <w:rFonts w:ascii="Times" w:hAnsi="Times" w:cs="Times"/>
          <w:sz w:val="20"/>
          <w:szCs w:val="20"/>
        </w:rPr>
      </w:pPr>
      <w:r w:rsidRPr="00F5087E">
        <w:rPr>
          <w:rFonts w:ascii="Times" w:hAnsi="Times" w:cs="Times"/>
          <w:sz w:val="20"/>
          <w:szCs w:val="20"/>
        </w:rPr>
        <w:t>10.</w:t>
      </w:r>
      <w:r w:rsidRPr="00F5087E">
        <w:rPr>
          <w:rFonts w:ascii="Times" w:hAnsi="Times" w:cs="Times"/>
          <w:sz w:val="20"/>
          <w:szCs w:val="20"/>
        </w:rPr>
        <w:tab/>
        <w:t>Battery Te</w:t>
      </w:r>
      <w:r>
        <w:rPr>
          <w:rFonts w:ascii="Times" w:hAnsi="Times" w:cs="Times"/>
          <w:sz w:val="20"/>
          <w:szCs w:val="20"/>
        </w:rPr>
        <w:t>mperature Indicating System</w:t>
      </w:r>
      <w:r>
        <w:rPr>
          <w:rFonts w:ascii="Times" w:hAnsi="Times" w:cs="Times"/>
          <w:sz w:val="20"/>
          <w:szCs w:val="20"/>
        </w:rPr>
        <w:tab/>
        <w:t>24-7</w:t>
      </w:r>
    </w:p>
    <w:p w:rsidR="00951A34" w:rsidRPr="008006CD" w:rsidRDefault="00951A34" w:rsidP="00951A34">
      <w:pPr>
        <w:tabs>
          <w:tab w:val="left" w:pos="1340"/>
          <w:tab w:val="right" w:leader="dot" w:pos="14400"/>
        </w:tabs>
        <w:ind w:left="900"/>
        <w:rPr>
          <w:rFonts w:ascii="Times" w:hAnsi="Times" w:cs="Times"/>
          <w:sz w:val="20"/>
          <w:szCs w:val="20"/>
        </w:rPr>
      </w:pPr>
      <w:r w:rsidRPr="00F5087E">
        <w:rPr>
          <w:rFonts w:ascii="Times" w:hAnsi="Times" w:cs="Times"/>
          <w:sz w:val="20"/>
          <w:szCs w:val="20"/>
        </w:rPr>
        <w:t>11.</w:t>
      </w:r>
      <w:r w:rsidRPr="00F5087E">
        <w:rPr>
          <w:rFonts w:ascii="Times" w:hAnsi="Times" w:cs="Times"/>
          <w:sz w:val="20"/>
          <w:szCs w:val="20"/>
        </w:rPr>
        <w:tab/>
      </w:r>
      <w:r>
        <w:rPr>
          <w:rFonts w:ascii="Times" w:hAnsi="Times" w:cs="Times"/>
          <w:sz w:val="20"/>
          <w:szCs w:val="20"/>
        </w:rPr>
        <w:t>External Power System</w:t>
      </w:r>
      <w:r>
        <w:rPr>
          <w:rFonts w:ascii="Times" w:hAnsi="Times" w:cs="Times"/>
          <w:sz w:val="20"/>
          <w:szCs w:val="20"/>
        </w:rPr>
        <w:tab/>
        <w:t>24-7</w:t>
      </w:r>
    </w:p>
    <w:p w:rsidR="00951A34" w:rsidRDefault="00951A34" w:rsidP="00951A34">
      <w:pPr>
        <w:tabs>
          <w:tab w:val="left" w:pos="1340"/>
          <w:tab w:val="right" w:leader="dot" w:pos="14400"/>
        </w:tabs>
        <w:ind w:left="900"/>
        <w:rPr>
          <w:rFonts w:ascii="Times" w:hAnsi="Times" w:cs="Times"/>
          <w:sz w:val="20"/>
          <w:szCs w:val="20"/>
        </w:rPr>
      </w:pPr>
      <w:r w:rsidRPr="008006CD">
        <w:rPr>
          <w:rFonts w:ascii="Times" w:hAnsi="Times" w:cs="Times"/>
          <w:sz w:val="20"/>
          <w:szCs w:val="20"/>
        </w:rPr>
        <w:t>1</w:t>
      </w:r>
      <w:r>
        <w:rPr>
          <w:rFonts w:ascii="Times" w:hAnsi="Times" w:cs="Times"/>
          <w:sz w:val="20"/>
          <w:szCs w:val="20"/>
        </w:rPr>
        <w:t>2.</w:t>
      </w:r>
      <w:r>
        <w:rPr>
          <w:rFonts w:ascii="Times" w:hAnsi="Times" w:cs="Times"/>
          <w:sz w:val="20"/>
          <w:szCs w:val="20"/>
        </w:rPr>
        <w:tab/>
        <w:t>Ground Service Bus System</w:t>
      </w:r>
      <w:r>
        <w:rPr>
          <w:rFonts w:ascii="Times" w:hAnsi="Times" w:cs="Times"/>
          <w:sz w:val="20"/>
          <w:szCs w:val="20"/>
        </w:rPr>
        <w:tab/>
        <w:t>24-8</w:t>
      </w:r>
    </w:p>
    <w:p w:rsidR="00951A34" w:rsidRPr="008006CD" w:rsidRDefault="00951A34" w:rsidP="00951A34">
      <w:pPr>
        <w:tabs>
          <w:tab w:val="left" w:pos="1340"/>
          <w:tab w:val="right" w:leader="dot" w:pos="14400"/>
        </w:tabs>
        <w:ind w:left="900"/>
        <w:rPr>
          <w:rFonts w:ascii="Times" w:hAnsi="Times" w:cs="Times"/>
          <w:sz w:val="20"/>
          <w:szCs w:val="20"/>
        </w:rPr>
      </w:pPr>
      <w:r w:rsidRPr="008006CD">
        <w:rPr>
          <w:rFonts w:ascii="Times" w:hAnsi="Times" w:cs="Times"/>
          <w:sz w:val="20"/>
          <w:szCs w:val="20"/>
        </w:rPr>
        <w:t>1</w:t>
      </w:r>
      <w:r>
        <w:rPr>
          <w:rFonts w:ascii="Times" w:hAnsi="Times" w:cs="Times"/>
          <w:sz w:val="20"/>
          <w:szCs w:val="20"/>
        </w:rPr>
        <w:t>3</w:t>
      </w:r>
      <w:r w:rsidRPr="008006CD">
        <w:rPr>
          <w:rFonts w:ascii="Times" w:hAnsi="Times" w:cs="Times"/>
          <w:sz w:val="20"/>
          <w:szCs w:val="20"/>
        </w:rPr>
        <w:t>.</w:t>
      </w:r>
      <w:r w:rsidRPr="008006CD">
        <w:rPr>
          <w:rFonts w:ascii="Times" w:hAnsi="Times" w:cs="Times"/>
          <w:sz w:val="20"/>
          <w:szCs w:val="20"/>
        </w:rPr>
        <w:tab/>
        <w:t xml:space="preserve">50Hz/60Hz </w:t>
      </w:r>
      <w:r>
        <w:rPr>
          <w:rFonts w:ascii="Times" w:hAnsi="Times" w:cs="Times"/>
          <w:sz w:val="20"/>
          <w:szCs w:val="20"/>
        </w:rPr>
        <w:t>AC Electrical Power Systems</w:t>
      </w:r>
      <w:r>
        <w:rPr>
          <w:rFonts w:ascii="Times" w:hAnsi="Times" w:cs="Times"/>
          <w:sz w:val="20"/>
          <w:szCs w:val="20"/>
        </w:rPr>
        <w:tab/>
        <w:t>24-8</w:t>
      </w:r>
    </w:p>
    <w:p w:rsidR="00951A34" w:rsidRDefault="00951A34" w:rsidP="00951A34">
      <w:pPr>
        <w:tabs>
          <w:tab w:val="left" w:pos="1340"/>
          <w:tab w:val="right" w:leader="dot" w:pos="14400"/>
        </w:tabs>
        <w:ind w:left="1350" w:hanging="450"/>
        <w:rPr>
          <w:rFonts w:ascii="Times" w:hAnsi="Times" w:cs="Times"/>
          <w:sz w:val="20"/>
          <w:szCs w:val="20"/>
        </w:rPr>
      </w:pPr>
      <w:r>
        <w:rPr>
          <w:rFonts w:ascii="Times" w:hAnsi="Times" w:cs="Times"/>
          <w:sz w:val="20"/>
          <w:szCs w:val="20"/>
        </w:rPr>
        <w:t>14</w:t>
      </w:r>
      <w:r w:rsidRPr="008006CD">
        <w:rPr>
          <w:rFonts w:ascii="Times" w:hAnsi="Times" w:cs="Times"/>
          <w:sz w:val="20"/>
          <w:szCs w:val="20"/>
        </w:rPr>
        <w:t>.</w:t>
      </w:r>
      <w:r w:rsidRPr="008006CD">
        <w:rPr>
          <w:rFonts w:ascii="Times" w:hAnsi="Times" w:cs="Times"/>
          <w:sz w:val="20"/>
          <w:szCs w:val="20"/>
        </w:rPr>
        <w:tab/>
        <w:t xml:space="preserve">IRU Back Up Batteries </w:t>
      </w:r>
      <w:r>
        <w:rPr>
          <w:rFonts w:ascii="Times" w:hAnsi="Times" w:cs="Times"/>
          <w:sz w:val="20"/>
          <w:szCs w:val="20"/>
        </w:rPr>
        <w:t>(Forward and Aft Emergency Avionics Battery)</w:t>
      </w:r>
      <w:r w:rsidRPr="008006CD">
        <w:rPr>
          <w:rFonts w:ascii="Times" w:hAnsi="Times" w:cs="Times"/>
          <w:sz w:val="20"/>
          <w:szCs w:val="20"/>
        </w:rPr>
        <w:tab/>
        <w:t>24-</w:t>
      </w:r>
      <w:r>
        <w:rPr>
          <w:rFonts w:ascii="Times" w:hAnsi="Times" w:cs="Times"/>
          <w:sz w:val="20"/>
          <w:szCs w:val="20"/>
        </w:rPr>
        <w:t>8</w:t>
      </w:r>
    </w:p>
    <w:p w:rsidR="00951A34" w:rsidRDefault="00951A34" w:rsidP="00951A34">
      <w:pPr>
        <w:tabs>
          <w:tab w:val="left" w:pos="980"/>
          <w:tab w:val="right" w:leader="dot" w:pos="14400"/>
        </w:tabs>
        <w:ind w:left="1353" w:hanging="446"/>
        <w:rPr>
          <w:rFonts w:ascii="Times" w:hAnsi="Times" w:cs="Times"/>
          <w:sz w:val="20"/>
          <w:szCs w:val="20"/>
        </w:rPr>
      </w:pPr>
      <w:r>
        <w:rPr>
          <w:rFonts w:ascii="Times" w:hAnsi="Times" w:cs="Times"/>
          <w:sz w:val="20"/>
          <w:szCs w:val="20"/>
        </w:rPr>
        <w:t>15.</w:t>
      </w:r>
      <w:r>
        <w:rPr>
          <w:rFonts w:ascii="Times" w:hAnsi="Times" w:cs="Times"/>
          <w:sz w:val="20"/>
          <w:szCs w:val="20"/>
        </w:rPr>
        <w:tab/>
        <w:t>Remote Interface Unit (RIU) Channel (SSPC Controller Fault L-R)</w:t>
      </w:r>
      <w:r>
        <w:rPr>
          <w:rFonts w:ascii="Times" w:hAnsi="Times" w:cs="Times"/>
          <w:sz w:val="20"/>
          <w:szCs w:val="20"/>
        </w:rPr>
        <w:tab/>
        <w:t>24-9</w:t>
      </w:r>
    </w:p>
    <w:p w:rsidR="00AB113A" w:rsidRPr="008006CD" w:rsidRDefault="00AB113A" w:rsidP="00951A34">
      <w:pPr>
        <w:tabs>
          <w:tab w:val="left" w:pos="980"/>
          <w:tab w:val="right" w:leader="dot" w:pos="14400"/>
        </w:tabs>
        <w:spacing w:before="220"/>
        <w:rPr>
          <w:rFonts w:ascii="Times" w:hAnsi="Times" w:cs="Times"/>
          <w:sz w:val="20"/>
          <w:szCs w:val="20"/>
        </w:rPr>
      </w:pPr>
      <w:r w:rsidRPr="008006CD">
        <w:rPr>
          <w:rFonts w:ascii="Times" w:hAnsi="Times" w:cs="Times"/>
          <w:b/>
          <w:bCs/>
          <w:sz w:val="20"/>
          <w:szCs w:val="20"/>
        </w:rPr>
        <w:t>ATA 25</w:t>
      </w:r>
      <w:r w:rsidRPr="008006CD">
        <w:rPr>
          <w:rFonts w:ascii="Times" w:hAnsi="Times" w:cs="Times"/>
          <w:b/>
          <w:bCs/>
          <w:sz w:val="20"/>
          <w:szCs w:val="20"/>
        </w:rPr>
        <w:tab/>
        <w:t>EQUIPMENT/FURNISHINGS</w:t>
      </w:r>
      <w:r w:rsidRPr="008006CD">
        <w:rPr>
          <w:rFonts w:ascii="Times" w:hAnsi="Times" w:cs="Times"/>
          <w:sz w:val="20"/>
          <w:szCs w:val="20"/>
        </w:rPr>
        <w:tab/>
        <w:t>25-1</w:t>
      </w:r>
    </w:p>
    <w:p w:rsidR="00AB113A" w:rsidRPr="008006CD" w:rsidRDefault="00AB113A" w:rsidP="00AB113A">
      <w:pPr>
        <w:tabs>
          <w:tab w:val="left" w:pos="1340"/>
          <w:tab w:val="right" w:leader="dot" w:pos="14400"/>
        </w:tabs>
        <w:spacing w:before="120"/>
        <w:ind w:left="979"/>
        <w:rPr>
          <w:rFonts w:ascii="Times" w:hAnsi="Times" w:cs="Times"/>
          <w:sz w:val="20"/>
          <w:szCs w:val="20"/>
        </w:rPr>
      </w:pPr>
      <w:r w:rsidRPr="008006CD">
        <w:rPr>
          <w:rFonts w:ascii="Times" w:hAnsi="Times" w:cs="Times"/>
          <w:sz w:val="20"/>
          <w:szCs w:val="20"/>
        </w:rPr>
        <w:t>1.</w:t>
      </w:r>
      <w:r w:rsidRPr="008006CD">
        <w:rPr>
          <w:rFonts w:ascii="Times" w:hAnsi="Times" w:cs="Times"/>
          <w:sz w:val="20"/>
          <w:szCs w:val="20"/>
        </w:rPr>
        <w:tab/>
        <w:t>Overwater Equipment</w:t>
      </w:r>
      <w:r w:rsidRPr="008006CD">
        <w:rPr>
          <w:rFonts w:ascii="Times" w:hAnsi="Times" w:cs="Times"/>
          <w:sz w:val="20"/>
          <w:szCs w:val="20"/>
        </w:rPr>
        <w:tab/>
        <w:t>25-1</w:t>
      </w:r>
    </w:p>
    <w:p w:rsidR="00AB113A" w:rsidRPr="008006CD" w:rsidRDefault="00AB113A" w:rsidP="00AB113A">
      <w:pPr>
        <w:tabs>
          <w:tab w:val="left" w:pos="1340"/>
          <w:tab w:val="right" w:leader="dot" w:pos="14400"/>
        </w:tabs>
        <w:ind w:left="980"/>
        <w:rPr>
          <w:rFonts w:ascii="Times" w:hAnsi="Times" w:cs="Times"/>
          <w:sz w:val="20"/>
          <w:szCs w:val="20"/>
        </w:rPr>
      </w:pPr>
      <w:r w:rsidRPr="008006CD">
        <w:rPr>
          <w:rFonts w:ascii="Times" w:hAnsi="Times" w:cs="Times"/>
          <w:sz w:val="20"/>
          <w:szCs w:val="20"/>
        </w:rPr>
        <w:t>2.</w:t>
      </w:r>
      <w:r w:rsidRPr="008006CD">
        <w:rPr>
          <w:rFonts w:ascii="Times" w:hAnsi="Times" w:cs="Times"/>
          <w:sz w:val="20"/>
          <w:szCs w:val="20"/>
        </w:rPr>
        <w:tab/>
        <w:t>Passenger Seats</w:t>
      </w:r>
      <w:r w:rsidRPr="008006CD">
        <w:rPr>
          <w:rFonts w:ascii="Times" w:hAnsi="Times" w:cs="Times"/>
          <w:sz w:val="20"/>
          <w:szCs w:val="20"/>
        </w:rPr>
        <w:tab/>
        <w:t>25-1</w:t>
      </w:r>
    </w:p>
    <w:p w:rsidR="00AB113A" w:rsidRPr="008006CD" w:rsidRDefault="00AB113A" w:rsidP="00AB113A">
      <w:pPr>
        <w:tabs>
          <w:tab w:val="left" w:pos="1340"/>
          <w:tab w:val="right" w:leader="dot" w:pos="14400"/>
        </w:tabs>
        <w:ind w:left="979"/>
        <w:rPr>
          <w:rFonts w:ascii="Times" w:hAnsi="Times" w:cs="Times"/>
          <w:sz w:val="20"/>
          <w:szCs w:val="20"/>
        </w:rPr>
      </w:pPr>
      <w:r w:rsidRPr="008006CD">
        <w:rPr>
          <w:rFonts w:ascii="Times" w:hAnsi="Times" w:cs="Times"/>
          <w:sz w:val="20"/>
          <w:szCs w:val="20"/>
        </w:rPr>
        <w:t>3.</w:t>
      </w:r>
      <w:r w:rsidRPr="008006CD">
        <w:rPr>
          <w:rFonts w:ascii="Times" w:hAnsi="Times" w:cs="Times"/>
          <w:sz w:val="20"/>
          <w:szCs w:val="20"/>
        </w:rPr>
        <w:tab/>
        <w:t>Crewmember Shoulder Harnesses</w:t>
      </w:r>
      <w:r w:rsidRPr="008006CD">
        <w:rPr>
          <w:rFonts w:ascii="Times" w:hAnsi="Times" w:cs="Times"/>
          <w:sz w:val="20"/>
          <w:szCs w:val="20"/>
        </w:rPr>
        <w:tab/>
        <w:t>25-4</w:t>
      </w:r>
    </w:p>
    <w:p w:rsidR="00AB113A" w:rsidRPr="008006CD" w:rsidRDefault="00AC402A" w:rsidP="00AB113A">
      <w:pPr>
        <w:tabs>
          <w:tab w:val="left" w:pos="1340"/>
          <w:tab w:val="right" w:leader="dot" w:pos="14400"/>
        </w:tabs>
        <w:ind w:left="980"/>
        <w:rPr>
          <w:rFonts w:ascii="Times" w:hAnsi="Times" w:cs="Times"/>
          <w:sz w:val="20"/>
          <w:szCs w:val="20"/>
        </w:rPr>
      </w:pPr>
      <w:r>
        <w:rPr>
          <w:rFonts w:ascii="Times" w:hAnsi="Times" w:cs="Times"/>
          <w:sz w:val="20"/>
          <w:szCs w:val="20"/>
        </w:rPr>
        <w:t>4.</w:t>
      </w:r>
      <w:r>
        <w:rPr>
          <w:rFonts w:ascii="Times" w:hAnsi="Times" w:cs="Times"/>
          <w:sz w:val="20"/>
          <w:szCs w:val="20"/>
        </w:rPr>
        <w:tab/>
        <w:t>Observer Seat(s)</w:t>
      </w:r>
      <w:r>
        <w:rPr>
          <w:rFonts w:ascii="Times" w:hAnsi="Times" w:cs="Times"/>
          <w:sz w:val="20"/>
          <w:szCs w:val="20"/>
        </w:rPr>
        <w:tab/>
        <w:t>25-4</w:t>
      </w:r>
    </w:p>
    <w:p w:rsidR="00AB113A" w:rsidRPr="008006CD" w:rsidRDefault="00AB113A" w:rsidP="00AB113A">
      <w:pPr>
        <w:tabs>
          <w:tab w:val="left" w:pos="1340"/>
          <w:tab w:val="right" w:leader="dot" w:pos="14400"/>
        </w:tabs>
        <w:ind w:left="980"/>
        <w:rPr>
          <w:rFonts w:ascii="Times" w:hAnsi="Times" w:cs="Times"/>
          <w:sz w:val="20"/>
          <w:szCs w:val="20"/>
        </w:rPr>
      </w:pPr>
      <w:r w:rsidRPr="008006CD">
        <w:rPr>
          <w:rFonts w:ascii="Times" w:hAnsi="Times" w:cs="Times"/>
          <w:sz w:val="20"/>
          <w:szCs w:val="20"/>
        </w:rPr>
        <w:t>5.</w:t>
      </w:r>
      <w:r w:rsidRPr="008006CD">
        <w:rPr>
          <w:rFonts w:ascii="Times" w:hAnsi="Times" w:cs="Times"/>
          <w:sz w:val="20"/>
          <w:szCs w:val="20"/>
        </w:rPr>
        <w:tab/>
        <w:t>Megaphones</w:t>
      </w:r>
      <w:r w:rsidRPr="008006CD">
        <w:rPr>
          <w:rFonts w:ascii="Times" w:hAnsi="Times" w:cs="Times"/>
          <w:sz w:val="20"/>
          <w:szCs w:val="20"/>
        </w:rPr>
        <w:tab/>
        <w:t>25-6</w:t>
      </w:r>
    </w:p>
    <w:p w:rsidR="00AB113A" w:rsidRPr="008006CD" w:rsidRDefault="00AB113A" w:rsidP="00AB113A">
      <w:pPr>
        <w:tabs>
          <w:tab w:val="left" w:pos="1340"/>
          <w:tab w:val="right" w:leader="dot" w:pos="14400"/>
        </w:tabs>
        <w:ind w:left="980"/>
        <w:rPr>
          <w:rFonts w:ascii="Times" w:hAnsi="Times" w:cs="Times"/>
          <w:sz w:val="20"/>
          <w:szCs w:val="20"/>
        </w:rPr>
      </w:pPr>
      <w:r w:rsidRPr="008006CD">
        <w:rPr>
          <w:rFonts w:ascii="Times" w:hAnsi="Times" w:cs="Times"/>
          <w:sz w:val="20"/>
          <w:szCs w:val="20"/>
        </w:rPr>
        <w:t>6.</w:t>
      </w:r>
      <w:r w:rsidRPr="008006CD">
        <w:rPr>
          <w:rFonts w:ascii="Times" w:hAnsi="Times" w:cs="Times"/>
          <w:sz w:val="20"/>
          <w:szCs w:val="20"/>
        </w:rPr>
        <w:tab/>
        <w:t>Flotation Devices</w:t>
      </w:r>
      <w:r w:rsidRPr="008006CD">
        <w:rPr>
          <w:rFonts w:ascii="Times" w:hAnsi="Times" w:cs="Times"/>
          <w:sz w:val="20"/>
          <w:szCs w:val="20"/>
        </w:rPr>
        <w:tab/>
        <w:t>25-6</w:t>
      </w:r>
    </w:p>
    <w:p w:rsidR="00AB113A" w:rsidRPr="008006CD" w:rsidRDefault="00AB113A" w:rsidP="00AB113A">
      <w:pPr>
        <w:tabs>
          <w:tab w:val="left" w:pos="1340"/>
          <w:tab w:val="right" w:leader="dot" w:pos="14400"/>
        </w:tabs>
        <w:ind w:left="990"/>
        <w:rPr>
          <w:rFonts w:ascii="Times" w:hAnsi="Times" w:cs="Times"/>
          <w:sz w:val="20"/>
          <w:szCs w:val="20"/>
        </w:rPr>
      </w:pPr>
      <w:r w:rsidRPr="008006CD">
        <w:rPr>
          <w:rFonts w:ascii="Times" w:hAnsi="Times" w:cs="Times"/>
          <w:sz w:val="20"/>
          <w:szCs w:val="20"/>
        </w:rPr>
        <w:t>7.</w:t>
      </w:r>
      <w:r w:rsidRPr="008006CD">
        <w:rPr>
          <w:rFonts w:ascii="Times" w:hAnsi="Times" w:cs="Times"/>
          <w:sz w:val="20"/>
          <w:szCs w:val="20"/>
        </w:rPr>
        <w:tab/>
        <w:t>"Fasten Seat Belt Whil</w:t>
      </w:r>
      <w:r w:rsidR="00AC402A">
        <w:rPr>
          <w:rFonts w:ascii="Times" w:hAnsi="Times" w:cs="Times"/>
          <w:sz w:val="20"/>
          <w:szCs w:val="20"/>
        </w:rPr>
        <w:t>e Seated" Signs or Placards</w:t>
      </w:r>
      <w:r w:rsidR="00AC402A">
        <w:rPr>
          <w:rFonts w:ascii="Times" w:hAnsi="Times" w:cs="Times"/>
          <w:sz w:val="20"/>
          <w:szCs w:val="20"/>
        </w:rPr>
        <w:tab/>
        <w:t>25-6</w:t>
      </w:r>
    </w:p>
    <w:p w:rsidR="00AB113A" w:rsidRPr="008006CD" w:rsidRDefault="00AB113A" w:rsidP="00AB113A">
      <w:pPr>
        <w:tabs>
          <w:tab w:val="left" w:pos="1340"/>
          <w:tab w:val="right" w:leader="dot" w:pos="14400"/>
        </w:tabs>
        <w:ind w:left="990"/>
        <w:rPr>
          <w:rFonts w:ascii="Times" w:hAnsi="Times" w:cs="Times"/>
          <w:sz w:val="20"/>
          <w:szCs w:val="20"/>
        </w:rPr>
      </w:pPr>
      <w:r w:rsidRPr="008006CD">
        <w:rPr>
          <w:rFonts w:ascii="Times" w:hAnsi="Times" w:cs="Times"/>
          <w:sz w:val="20"/>
          <w:szCs w:val="20"/>
        </w:rPr>
        <w:t>8.</w:t>
      </w:r>
      <w:r w:rsidRPr="008006CD">
        <w:rPr>
          <w:rFonts w:ascii="Times" w:hAnsi="Times" w:cs="Times"/>
          <w:sz w:val="20"/>
          <w:szCs w:val="20"/>
        </w:rPr>
        <w:tab/>
        <w:t>Storage Bins/Cabin</w:t>
      </w:r>
      <w:r w:rsidR="00F022FF">
        <w:rPr>
          <w:rFonts w:ascii="Times" w:hAnsi="Times" w:cs="Times"/>
          <w:sz w:val="20"/>
          <w:szCs w:val="20"/>
        </w:rPr>
        <w:t>,</w:t>
      </w:r>
      <w:r w:rsidRPr="008006CD">
        <w:rPr>
          <w:rFonts w:ascii="Times" w:hAnsi="Times" w:cs="Times"/>
          <w:sz w:val="20"/>
          <w:szCs w:val="20"/>
        </w:rPr>
        <w:t xml:space="preserve"> Galley</w:t>
      </w:r>
      <w:r w:rsidR="00F022FF">
        <w:rPr>
          <w:rFonts w:ascii="Times" w:hAnsi="Times" w:cs="Times"/>
          <w:sz w:val="20"/>
          <w:szCs w:val="20"/>
        </w:rPr>
        <w:t xml:space="preserve"> and Lavatory </w:t>
      </w:r>
      <w:r w:rsidRPr="008006CD">
        <w:rPr>
          <w:rFonts w:ascii="Times" w:hAnsi="Times" w:cs="Times"/>
          <w:sz w:val="20"/>
          <w:szCs w:val="20"/>
        </w:rPr>
        <w:t>Storage Compartment/Closet</w:t>
      </w:r>
      <w:r w:rsidR="00F022FF">
        <w:rPr>
          <w:rFonts w:ascii="Times" w:hAnsi="Times" w:cs="Times"/>
          <w:sz w:val="20"/>
          <w:szCs w:val="20"/>
        </w:rPr>
        <w:t>s</w:t>
      </w:r>
      <w:r w:rsidRPr="008006CD">
        <w:rPr>
          <w:rFonts w:ascii="Times" w:hAnsi="Times" w:cs="Times"/>
          <w:sz w:val="20"/>
          <w:szCs w:val="20"/>
        </w:rPr>
        <w:tab/>
        <w:t>25-7</w:t>
      </w:r>
    </w:p>
    <w:p w:rsidR="00AB113A" w:rsidRPr="008006CD" w:rsidRDefault="00AB113A" w:rsidP="00AB113A">
      <w:pPr>
        <w:tabs>
          <w:tab w:val="left" w:pos="1340"/>
          <w:tab w:val="right" w:leader="dot" w:pos="14400"/>
        </w:tabs>
        <w:ind w:left="990"/>
        <w:rPr>
          <w:rFonts w:ascii="Times" w:hAnsi="Times" w:cs="Times"/>
          <w:sz w:val="20"/>
          <w:szCs w:val="20"/>
        </w:rPr>
      </w:pPr>
      <w:r w:rsidRPr="008006CD">
        <w:rPr>
          <w:rFonts w:ascii="Times" w:hAnsi="Times" w:cs="Times"/>
          <w:sz w:val="20"/>
          <w:szCs w:val="20"/>
        </w:rPr>
        <w:t>9.</w:t>
      </w:r>
      <w:r w:rsidRPr="008006CD">
        <w:rPr>
          <w:rFonts w:ascii="Times" w:hAnsi="Times" w:cs="Times"/>
          <w:sz w:val="20"/>
          <w:szCs w:val="20"/>
        </w:rPr>
        <w:tab/>
        <w:t>Cargo Restraint System</w:t>
      </w:r>
      <w:r w:rsidR="006C11FF">
        <w:rPr>
          <w:rFonts w:ascii="Times" w:hAnsi="Times" w:cs="Times"/>
          <w:sz w:val="20"/>
          <w:szCs w:val="20"/>
        </w:rPr>
        <w:t>s</w:t>
      </w:r>
      <w:r w:rsidRPr="008006CD">
        <w:rPr>
          <w:rFonts w:ascii="Times" w:hAnsi="Times" w:cs="Times"/>
          <w:sz w:val="20"/>
          <w:szCs w:val="20"/>
        </w:rPr>
        <w:tab/>
        <w:t>25-9</w:t>
      </w:r>
    </w:p>
    <w:p w:rsidR="00AB113A" w:rsidRPr="008006CD" w:rsidRDefault="00AB113A" w:rsidP="00AB113A">
      <w:pPr>
        <w:tabs>
          <w:tab w:val="left" w:pos="1340"/>
          <w:tab w:val="right" w:leader="dot" w:pos="14400"/>
        </w:tabs>
        <w:ind w:left="900"/>
        <w:rPr>
          <w:rFonts w:ascii="Times" w:hAnsi="Times" w:cs="Times"/>
          <w:sz w:val="20"/>
          <w:szCs w:val="20"/>
        </w:rPr>
      </w:pPr>
      <w:r w:rsidRPr="008006CD">
        <w:rPr>
          <w:rFonts w:ascii="Times" w:hAnsi="Times" w:cs="Times"/>
          <w:sz w:val="20"/>
          <w:szCs w:val="20"/>
        </w:rPr>
        <w:t>10.</w:t>
      </w:r>
      <w:r w:rsidRPr="008006CD">
        <w:rPr>
          <w:rFonts w:ascii="Times" w:hAnsi="Times" w:cs="Times"/>
          <w:sz w:val="20"/>
          <w:szCs w:val="20"/>
        </w:rPr>
        <w:tab/>
        <w:t>Flight Attendant Seat Assembly</w:t>
      </w:r>
      <w:r w:rsidRPr="008006CD">
        <w:rPr>
          <w:rFonts w:ascii="Times" w:hAnsi="Times" w:cs="Times"/>
          <w:sz w:val="20"/>
          <w:szCs w:val="20"/>
        </w:rPr>
        <w:tab/>
        <w:t>25-10</w:t>
      </w:r>
    </w:p>
    <w:p w:rsidR="00AB113A" w:rsidRPr="008006CD" w:rsidRDefault="00AB113A" w:rsidP="00AB113A">
      <w:pPr>
        <w:tabs>
          <w:tab w:val="left" w:pos="1340"/>
          <w:tab w:val="right" w:leader="dot" w:pos="14400"/>
        </w:tabs>
        <w:ind w:left="900"/>
        <w:rPr>
          <w:rFonts w:ascii="Times" w:hAnsi="Times" w:cs="Times"/>
          <w:sz w:val="20"/>
          <w:szCs w:val="20"/>
        </w:rPr>
      </w:pPr>
      <w:r w:rsidRPr="008006CD">
        <w:rPr>
          <w:rFonts w:ascii="Times" w:hAnsi="Times" w:cs="Times"/>
          <w:sz w:val="20"/>
          <w:szCs w:val="20"/>
        </w:rPr>
        <w:t>11.</w:t>
      </w:r>
      <w:r w:rsidRPr="008006CD">
        <w:rPr>
          <w:rFonts w:ascii="Times" w:hAnsi="Times" w:cs="Times"/>
          <w:sz w:val="20"/>
          <w:szCs w:val="20"/>
        </w:rPr>
        <w:tab/>
        <w:t>Galley/Cabin Waste Receptacles Access Doors/Cover</w:t>
      </w:r>
      <w:r w:rsidR="00AC402A">
        <w:rPr>
          <w:rFonts w:ascii="Times" w:hAnsi="Times" w:cs="Times"/>
          <w:sz w:val="20"/>
          <w:szCs w:val="20"/>
        </w:rPr>
        <w:t>s</w:t>
      </w:r>
      <w:r w:rsidR="00AC402A">
        <w:rPr>
          <w:rFonts w:ascii="Times" w:hAnsi="Times" w:cs="Times"/>
          <w:sz w:val="20"/>
          <w:szCs w:val="20"/>
        </w:rPr>
        <w:tab/>
        <w:t>25-14</w:t>
      </w:r>
    </w:p>
    <w:p w:rsidR="00AB113A" w:rsidRPr="008006CD" w:rsidRDefault="00AB113A" w:rsidP="00AB113A">
      <w:pPr>
        <w:tabs>
          <w:tab w:val="left" w:pos="1340"/>
          <w:tab w:val="right" w:leader="dot" w:pos="14400"/>
        </w:tabs>
        <w:ind w:left="900"/>
        <w:rPr>
          <w:rFonts w:ascii="Times" w:hAnsi="Times" w:cs="Times"/>
          <w:sz w:val="20"/>
          <w:szCs w:val="20"/>
        </w:rPr>
      </w:pPr>
      <w:r w:rsidRPr="008006CD">
        <w:rPr>
          <w:rFonts w:ascii="Times" w:hAnsi="Times" w:cs="Times"/>
          <w:sz w:val="20"/>
          <w:szCs w:val="20"/>
        </w:rPr>
        <w:t>12.</w:t>
      </w:r>
      <w:r w:rsidRPr="008006CD">
        <w:rPr>
          <w:rFonts w:ascii="Times" w:hAnsi="Times" w:cs="Times"/>
          <w:sz w:val="20"/>
          <w:szCs w:val="20"/>
        </w:rPr>
        <w:tab/>
        <w:t>Exter</w:t>
      </w:r>
      <w:r w:rsidR="00AC402A">
        <w:rPr>
          <w:rFonts w:ascii="Times" w:hAnsi="Times" w:cs="Times"/>
          <w:sz w:val="20"/>
          <w:szCs w:val="20"/>
        </w:rPr>
        <w:t>ior Lavatory Door Ashtrays</w:t>
      </w:r>
      <w:r w:rsidR="00AC402A">
        <w:rPr>
          <w:rFonts w:ascii="Times" w:hAnsi="Times" w:cs="Times"/>
          <w:sz w:val="20"/>
          <w:szCs w:val="20"/>
        </w:rPr>
        <w:tab/>
        <w:t>25-14</w:t>
      </w:r>
    </w:p>
    <w:p w:rsidR="00AB113A" w:rsidRPr="008006CD" w:rsidRDefault="00AC402A" w:rsidP="00AB113A">
      <w:pPr>
        <w:tabs>
          <w:tab w:val="left" w:pos="1340"/>
          <w:tab w:val="right" w:leader="dot" w:pos="14400"/>
        </w:tabs>
        <w:ind w:left="900"/>
        <w:rPr>
          <w:rFonts w:ascii="Times" w:hAnsi="Times" w:cs="Times"/>
          <w:sz w:val="20"/>
          <w:szCs w:val="20"/>
        </w:rPr>
      </w:pPr>
      <w:r>
        <w:rPr>
          <w:rFonts w:ascii="Times" w:hAnsi="Times" w:cs="Times"/>
          <w:sz w:val="20"/>
          <w:szCs w:val="20"/>
        </w:rPr>
        <w:t>13.</w:t>
      </w:r>
      <w:r>
        <w:rPr>
          <w:rFonts w:ascii="Times" w:hAnsi="Times" w:cs="Times"/>
          <w:sz w:val="20"/>
          <w:szCs w:val="20"/>
        </w:rPr>
        <w:tab/>
        <w:t>External Camera System</w:t>
      </w:r>
      <w:r>
        <w:rPr>
          <w:rFonts w:ascii="Times" w:hAnsi="Times" w:cs="Times"/>
          <w:sz w:val="20"/>
          <w:szCs w:val="20"/>
        </w:rPr>
        <w:tab/>
        <w:t>25-14</w:t>
      </w:r>
    </w:p>
    <w:p w:rsidR="00AB113A" w:rsidRPr="008006CD" w:rsidRDefault="00AB113A" w:rsidP="00AB113A">
      <w:pPr>
        <w:tabs>
          <w:tab w:val="left" w:pos="1340"/>
          <w:tab w:val="right" w:leader="dot" w:pos="14400"/>
        </w:tabs>
        <w:ind w:left="900"/>
        <w:rPr>
          <w:rFonts w:ascii="Times" w:hAnsi="Times" w:cs="Times"/>
          <w:sz w:val="20"/>
          <w:szCs w:val="20"/>
        </w:rPr>
      </w:pPr>
      <w:r w:rsidRPr="008006CD">
        <w:rPr>
          <w:rFonts w:ascii="Times" w:hAnsi="Times" w:cs="Times"/>
          <w:sz w:val="20"/>
          <w:szCs w:val="20"/>
        </w:rPr>
        <w:t>14.</w:t>
      </w:r>
      <w:r w:rsidRPr="008006CD">
        <w:rPr>
          <w:rFonts w:ascii="Times" w:hAnsi="Times" w:cs="Times"/>
          <w:sz w:val="20"/>
          <w:szCs w:val="20"/>
        </w:rPr>
        <w:tab/>
        <w:t>Emergency Visi</w:t>
      </w:r>
      <w:r w:rsidR="006C11FF">
        <w:rPr>
          <w:rFonts w:ascii="Times" w:hAnsi="Times" w:cs="Times"/>
          <w:sz w:val="20"/>
          <w:szCs w:val="20"/>
        </w:rPr>
        <w:t>on Assurance System (EVAS)</w:t>
      </w:r>
      <w:r w:rsidR="006C11FF">
        <w:rPr>
          <w:rFonts w:ascii="Times" w:hAnsi="Times" w:cs="Times"/>
          <w:sz w:val="20"/>
          <w:szCs w:val="20"/>
        </w:rPr>
        <w:tab/>
        <w:t>25-15</w:t>
      </w:r>
    </w:p>
    <w:p w:rsidR="00AB113A" w:rsidRPr="008006CD" w:rsidRDefault="00AC402A" w:rsidP="00AB113A">
      <w:pPr>
        <w:tabs>
          <w:tab w:val="left" w:pos="1340"/>
          <w:tab w:val="right" w:leader="dot" w:pos="14400"/>
        </w:tabs>
        <w:ind w:left="900"/>
        <w:rPr>
          <w:rFonts w:ascii="Times" w:hAnsi="Times" w:cs="Times"/>
          <w:sz w:val="20"/>
          <w:szCs w:val="20"/>
        </w:rPr>
      </w:pPr>
      <w:r>
        <w:rPr>
          <w:rFonts w:ascii="Times" w:hAnsi="Times" w:cs="Times"/>
          <w:sz w:val="20"/>
          <w:szCs w:val="20"/>
        </w:rPr>
        <w:t>15.</w:t>
      </w:r>
      <w:r>
        <w:rPr>
          <w:rFonts w:ascii="Times" w:hAnsi="Times" w:cs="Times"/>
          <w:sz w:val="20"/>
          <w:szCs w:val="20"/>
        </w:rPr>
        <w:tab/>
        <w:t>Pilot Seat(s)</w:t>
      </w:r>
      <w:r>
        <w:rPr>
          <w:rFonts w:ascii="Times" w:hAnsi="Times" w:cs="Times"/>
          <w:sz w:val="20"/>
          <w:szCs w:val="20"/>
        </w:rPr>
        <w:tab/>
        <w:t>25-15</w:t>
      </w:r>
    </w:p>
    <w:p w:rsidR="00AB113A" w:rsidRPr="008006CD" w:rsidRDefault="00AB113A" w:rsidP="00AB113A">
      <w:pPr>
        <w:tabs>
          <w:tab w:val="left" w:pos="1340"/>
          <w:tab w:val="right" w:leader="dot" w:pos="14400"/>
        </w:tabs>
        <w:ind w:left="900"/>
        <w:rPr>
          <w:rFonts w:ascii="Times" w:hAnsi="Times" w:cs="Times"/>
          <w:sz w:val="20"/>
          <w:szCs w:val="20"/>
        </w:rPr>
      </w:pPr>
      <w:r w:rsidRPr="008006CD">
        <w:rPr>
          <w:rFonts w:ascii="Times" w:hAnsi="Times" w:cs="Times"/>
          <w:sz w:val="20"/>
          <w:szCs w:val="20"/>
        </w:rPr>
        <w:t>1</w:t>
      </w:r>
      <w:r w:rsidR="00AC402A">
        <w:rPr>
          <w:rFonts w:ascii="Times" w:hAnsi="Times" w:cs="Times"/>
          <w:sz w:val="20"/>
          <w:szCs w:val="20"/>
        </w:rPr>
        <w:t>6.</w:t>
      </w:r>
      <w:r w:rsidR="00AC402A">
        <w:rPr>
          <w:rFonts w:ascii="Times" w:hAnsi="Times" w:cs="Times"/>
          <w:sz w:val="20"/>
          <w:szCs w:val="20"/>
        </w:rPr>
        <w:tab/>
        <w:t>Rudder Pedal Adjustment</w:t>
      </w:r>
      <w:r w:rsidR="00AC402A">
        <w:rPr>
          <w:rFonts w:ascii="Times" w:hAnsi="Times" w:cs="Times"/>
          <w:sz w:val="20"/>
          <w:szCs w:val="20"/>
        </w:rPr>
        <w:tab/>
        <w:t>25-16</w:t>
      </w:r>
    </w:p>
    <w:p w:rsidR="00AB113A" w:rsidRPr="008006CD" w:rsidRDefault="00AB113A" w:rsidP="00AB113A">
      <w:pPr>
        <w:tabs>
          <w:tab w:val="left" w:pos="1340"/>
          <w:tab w:val="right" w:leader="dot" w:pos="14400"/>
        </w:tabs>
        <w:ind w:left="900"/>
        <w:rPr>
          <w:rFonts w:ascii="Times" w:hAnsi="Times" w:cs="Times"/>
          <w:sz w:val="20"/>
          <w:szCs w:val="20"/>
        </w:rPr>
      </w:pPr>
      <w:r w:rsidRPr="008006CD">
        <w:rPr>
          <w:rFonts w:ascii="Times" w:hAnsi="Times" w:cs="Times"/>
          <w:sz w:val="20"/>
          <w:szCs w:val="20"/>
        </w:rPr>
        <w:t>17.</w:t>
      </w:r>
      <w:r w:rsidR="00AC402A">
        <w:rPr>
          <w:rFonts w:ascii="Times" w:hAnsi="Times" w:cs="Times"/>
          <w:sz w:val="20"/>
          <w:szCs w:val="20"/>
        </w:rPr>
        <w:tab/>
        <w:t>Keyed Locks</w:t>
      </w:r>
      <w:r w:rsidR="00AC402A">
        <w:rPr>
          <w:rFonts w:ascii="Times" w:hAnsi="Times" w:cs="Times"/>
          <w:sz w:val="20"/>
          <w:szCs w:val="20"/>
        </w:rPr>
        <w:tab/>
        <w:t>25-16</w:t>
      </w:r>
    </w:p>
    <w:p w:rsidR="00AB113A" w:rsidRPr="0096158F" w:rsidRDefault="00AB113A" w:rsidP="00AB113A">
      <w:pPr>
        <w:tabs>
          <w:tab w:val="left" w:pos="1340"/>
          <w:tab w:val="right" w:leader="dot" w:pos="14400"/>
        </w:tabs>
        <w:ind w:left="900"/>
        <w:rPr>
          <w:rFonts w:ascii="Times" w:hAnsi="Times" w:cs="Times"/>
          <w:sz w:val="20"/>
          <w:szCs w:val="20"/>
        </w:rPr>
      </w:pPr>
      <w:r w:rsidRPr="008006CD">
        <w:rPr>
          <w:rFonts w:ascii="Times" w:hAnsi="Times" w:cs="Times"/>
          <w:sz w:val="20"/>
          <w:szCs w:val="20"/>
        </w:rPr>
        <w:t>1</w:t>
      </w:r>
      <w:r w:rsidR="00AC402A">
        <w:rPr>
          <w:rFonts w:ascii="Times" w:hAnsi="Times" w:cs="Times"/>
          <w:sz w:val="20"/>
          <w:szCs w:val="20"/>
        </w:rPr>
        <w:t>8</w:t>
      </w:r>
      <w:r w:rsidRPr="008006CD">
        <w:rPr>
          <w:rFonts w:ascii="Times" w:hAnsi="Times" w:cs="Times"/>
          <w:sz w:val="20"/>
          <w:szCs w:val="20"/>
        </w:rPr>
        <w:t>.</w:t>
      </w:r>
      <w:r w:rsidRPr="008006CD">
        <w:rPr>
          <w:rFonts w:ascii="Times" w:hAnsi="Times" w:cs="Times"/>
          <w:sz w:val="20"/>
          <w:szCs w:val="20"/>
        </w:rPr>
        <w:tab/>
        <w:t>Airplane Ladder</w:t>
      </w:r>
      <w:r w:rsidR="00AC402A">
        <w:rPr>
          <w:rFonts w:ascii="Times" w:hAnsi="Times" w:cs="Times"/>
          <w:sz w:val="20"/>
          <w:szCs w:val="20"/>
        </w:rPr>
        <w:t>s</w:t>
      </w:r>
      <w:r w:rsidR="00AC402A">
        <w:rPr>
          <w:rFonts w:ascii="Times" w:hAnsi="Times" w:cs="Times"/>
          <w:sz w:val="20"/>
          <w:szCs w:val="20"/>
        </w:rPr>
        <w:tab/>
        <w:t>25-16</w:t>
      </w:r>
    </w:p>
    <w:p w:rsidR="00AB113A" w:rsidRPr="0096158F" w:rsidRDefault="00AC402A" w:rsidP="00AB113A">
      <w:pPr>
        <w:tabs>
          <w:tab w:val="left" w:pos="1340"/>
          <w:tab w:val="right" w:leader="dot" w:pos="14400"/>
        </w:tabs>
        <w:ind w:left="900"/>
        <w:rPr>
          <w:rFonts w:ascii="Times" w:hAnsi="Times" w:cs="Times"/>
          <w:sz w:val="20"/>
          <w:szCs w:val="20"/>
        </w:rPr>
      </w:pPr>
      <w:r>
        <w:rPr>
          <w:rFonts w:ascii="Times" w:hAnsi="Times" w:cs="Times"/>
          <w:sz w:val="20"/>
          <w:szCs w:val="20"/>
        </w:rPr>
        <w:t>19</w:t>
      </w:r>
      <w:r w:rsidR="00AB113A" w:rsidRPr="0096158F">
        <w:rPr>
          <w:rFonts w:ascii="Times" w:hAnsi="Times" w:cs="Times"/>
          <w:sz w:val="20"/>
          <w:szCs w:val="20"/>
        </w:rPr>
        <w:t>.</w:t>
      </w:r>
      <w:r w:rsidR="00AB113A" w:rsidRPr="0096158F">
        <w:rPr>
          <w:rFonts w:ascii="Times" w:hAnsi="Times" w:cs="Times"/>
          <w:sz w:val="20"/>
          <w:szCs w:val="20"/>
        </w:rPr>
        <w:tab/>
        <w:t>B</w:t>
      </w:r>
      <w:r w:rsidR="006C11FF">
        <w:rPr>
          <w:rFonts w:ascii="Times" w:hAnsi="Times" w:cs="Times"/>
          <w:sz w:val="20"/>
          <w:szCs w:val="20"/>
        </w:rPr>
        <w:t>aggage Compartment Shelves</w:t>
      </w:r>
      <w:r w:rsidR="006C11FF">
        <w:rPr>
          <w:rFonts w:ascii="Times" w:hAnsi="Times" w:cs="Times"/>
          <w:sz w:val="20"/>
          <w:szCs w:val="20"/>
        </w:rPr>
        <w:tab/>
        <w:t>25-17</w:t>
      </w:r>
    </w:p>
    <w:p w:rsidR="00AB113A" w:rsidRPr="0096158F" w:rsidRDefault="00AB113A" w:rsidP="00AB113A">
      <w:pPr>
        <w:tabs>
          <w:tab w:val="left" w:pos="1340"/>
          <w:tab w:val="right" w:leader="dot" w:pos="14400"/>
        </w:tabs>
        <w:ind w:left="900"/>
        <w:rPr>
          <w:rFonts w:ascii="Times" w:hAnsi="Times" w:cs="Times"/>
          <w:sz w:val="20"/>
          <w:szCs w:val="20"/>
        </w:rPr>
      </w:pPr>
      <w:r w:rsidRPr="0096158F">
        <w:rPr>
          <w:rFonts w:ascii="Times" w:hAnsi="Times" w:cs="Times"/>
          <w:sz w:val="20"/>
          <w:szCs w:val="20"/>
        </w:rPr>
        <w:t>2</w:t>
      </w:r>
      <w:r w:rsidR="00AC402A">
        <w:rPr>
          <w:rFonts w:ascii="Times" w:hAnsi="Times" w:cs="Times"/>
          <w:sz w:val="20"/>
          <w:szCs w:val="20"/>
        </w:rPr>
        <w:t>0</w:t>
      </w:r>
      <w:r w:rsidRPr="0096158F">
        <w:rPr>
          <w:rFonts w:ascii="Times" w:hAnsi="Times" w:cs="Times"/>
          <w:sz w:val="20"/>
          <w:szCs w:val="20"/>
        </w:rPr>
        <w:t>.</w:t>
      </w:r>
      <w:r w:rsidRPr="0096158F">
        <w:rPr>
          <w:rFonts w:ascii="Times" w:hAnsi="Times" w:cs="Times"/>
          <w:sz w:val="20"/>
          <w:szCs w:val="20"/>
        </w:rPr>
        <w:tab/>
        <w:t>Crewmember Flashlight Holder Assembl</w:t>
      </w:r>
      <w:r w:rsidR="00AC402A">
        <w:rPr>
          <w:rFonts w:ascii="Times" w:hAnsi="Times" w:cs="Times"/>
          <w:sz w:val="20"/>
          <w:szCs w:val="20"/>
        </w:rPr>
        <w:t>ies (Including Flashlight)</w:t>
      </w:r>
      <w:r w:rsidR="00AC402A">
        <w:rPr>
          <w:rFonts w:ascii="Times" w:hAnsi="Times" w:cs="Times"/>
          <w:sz w:val="20"/>
          <w:szCs w:val="20"/>
        </w:rPr>
        <w:tab/>
        <w:t>25-17</w:t>
      </w:r>
    </w:p>
    <w:p w:rsidR="00AB113A" w:rsidRPr="0096158F" w:rsidRDefault="00AC402A" w:rsidP="00C1101D">
      <w:pPr>
        <w:tabs>
          <w:tab w:val="left" w:pos="1340"/>
          <w:tab w:val="right" w:leader="dot" w:pos="14400"/>
        </w:tabs>
        <w:ind w:left="900"/>
        <w:rPr>
          <w:rFonts w:ascii="Times" w:hAnsi="Times" w:cs="Times"/>
          <w:sz w:val="20"/>
          <w:szCs w:val="20"/>
        </w:rPr>
      </w:pPr>
      <w:r>
        <w:rPr>
          <w:rFonts w:ascii="Times" w:hAnsi="Times" w:cs="Times"/>
          <w:sz w:val="20"/>
          <w:szCs w:val="20"/>
        </w:rPr>
        <w:t>21</w:t>
      </w:r>
      <w:r w:rsidR="00AB113A" w:rsidRPr="0096158F">
        <w:rPr>
          <w:rFonts w:ascii="Times" w:hAnsi="Times" w:cs="Times"/>
          <w:sz w:val="20"/>
          <w:szCs w:val="20"/>
        </w:rPr>
        <w:t>.</w:t>
      </w:r>
      <w:r w:rsidR="00AB113A" w:rsidRPr="0096158F">
        <w:rPr>
          <w:rFonts w:ascii="Times" w:hAnsi="Times" w:cs="Times"/>
          <w:sz w:val="20"/>
          <w:szCs w:val="20"/>
        </w:rPr>
        <w:tab/>
        <w:t>Non-Essential E</w:t>
      </w:r>
      <w:r>
        <w:rPr>
          <w:rFonts w:ascii="Times" w:hAnsi="Times" w:cs="Times"/>
          <w:sz w:val="20"/>
          <w:szCs w:val="20"/>
        </w:rPr>
        <w:t xml:space="preserve">quipment &amp; Furnishings </w:t>
      </w:r>
      <w:r w:rsidR="006C11FF">
        <w:rPr>
          <w:rFonts w:ascii="Times" w:hAnsi="Times" w:cs="Times"/>
          <w:sz w:val="20"/>
          <w:szCs w:val="20"/>
        </w:rPr>
        <w:t>(</w:t>
      </w:r>
      <w:r>
        <w:rPr>
          <w:rFonts w:ascii="Times" w:hAnsi="Times" w:cs="Times"/>
          <w:sz w:val="20"/>
          <w:szCs w:val="20"/>
        </w:rPr>
        <w:t>NEF</w:t>
      </w:r>
      <w:r w:rsidR="006C11FF">
        <w:rPr>
          <w:rFonts w:ascii="Times" w:hAnsi="Times" w:cs="Times"/>
          <w:sz w:val="20"/>
          <w:szCs w:val="20"/>
        </w:rPr>
        <w:t>)</w:t>
      </w:r>
      <w:r>
        <w:rPr>
          <w:rFonts w:ascii="Times" w:hAnsi="Times" w:cs="Times"/>
          <w:sz w:val="20"/>
          <w:szCs w:val="20"/>
        </w:rPr>
        <w:tab/>
        <w:t>25-17</w:t>
      </w:r>
    </w:p>
    <w:p w:rsidR="00951A34" w:rsidRDefault="00951A34" w:rsidP="00AB113A">
      <w:pPr>
        <w:spacing w:before="240"/>
        <w:jc w:val="center"/>
        <w:rPr>
          <w:rFonts w:ascii="Times" w:hAnsi="Times" w:cs="Times"/>
          <w:b/>
          <w:bCs/>
          <w:sz w:val="20"/>
          <w:szCs w:val="20"/>
        </w:rPr>
        <w:sectPr w:rsidR="00951A34" w:rsidSect="000643D8">
          <w:footerReference w:type="default" r:id="rId15"/>
          <w:pgSz w:w="15840" w:h="12240" w:orient="landscape"/>
          <w:pgMar w:top="720" w:right="720" w:bottom="720" w:left="720" w:header="720" w:footer="527" w:gutter="0"/>
          <w:pgNumType w:start="1"/>
          <w:cols w:space="720"/>
          <w:docGrid w:linePitch="360"/>
        </w:sectPr>
      </w:pPr>
    </w:p>
    <w:p w:rsidR="00AB113A" w:rsidRPr="0096158F" w:rsidRDefault="00AB113A" w:rsidP="00AB113A">
      <w:pPr>
        <w:spacing w:before="240"/>
        <w:jc w:val="center"/>
        <w:rPr>
          <w:rFonts w:ascii="Times" w:hAnsi="Times" w:cs="Times"/>
          <w:b/>
          <w:bCs/>
          <w:sz w:val="20"/>
          <w:szCs w:val="20"/>
        </w:rPr>
      </w:pPr>
      <w:r w:rsidRPr="0096158F">
        <w:rPr>
          <w:rFonts w:ascii="Times" w:hAnsi="Times" w:cs="Times"/>
          <w:b/>
          <w:bCs/>
          <w:sz w:val="20"/>
          <w:szCs w:val="20"/>
        </w:rPr>
        <w:lastRenderedPageBreak/>
        <w:t>TABLE OF CONTENTS</w:t>
      </w:r>
    </w:p>
    <w:p w:rsidR="00AB113A" w:rsidRPr="0096158F" w:rsidRDefault="00AB113A" w:rsidP="00AB113A">
      <w:pPr>
        <w:jc w:val="center"/>
        <w:rPr>
          <w:rFonts w:ascii="Times" w:hAnsi="Times" w:cs="Times"/>
          <w:sz w:val="20"/>
          <w:szCs w:val="20"/>
        </w:rPr>
      </w:pPr>
      <w:r w:rsidRPr="0096158F">
        <w:rPr>
          <w:rFonts w:ascii="Times" w:hAnsi="Times" w:cs="Times"/>
          <w:sz w:val="20"/>
          <w:szCs w:val="20"/>
        </w:rPr>
        <w:t>(CONTINUED)</w:t>
      </w:r>
    </w:p>
    <w:p w:rsidR="00951A34" w:rsidRPr="008006CD" w:rsidRDefault="00951A34" w:rsidP="00951A34">
      <w:pPr>
        <w:tabs>
          <w:tab w:val="left" w:pos="980"/>
          <w:tab w:val="right" w:leader="dot" w:pos="14400"/>
        </w:tabs>
        <w:spacing w:before="220"/>
        <w:rPr>
          <w:rFonts w:ascii="Times" w:hAnsi="Times" w:cs="Times"/>
          <w:sz w:val="20"/>
          <w:szCs w:val="20"/>
        </w:rPr>
      </w:pPr>
      <w:r w:rsidRPr="008006CD">
        <w:rPr>
          <w:rFonts w:ascii="Times" w:hAnsi="Times" w:cs="Times"/>
          <w:b/>
          <w:bCs/>
          <w:sz w:val="20"/>
          <w:szCs w:val="20"/>
        </w:rPr>
        <w:t>ATA 25</w:t>
      </w:r>
      <w:r w:rsidRPr="008006CD">
        <w:rPr>
          <w:rFonts w:ascii="Times" w:hAnsi="Times" w:cs="Times"/>
          <w:b/>
          <w:bCs/>
          <w:sz w:val="20"/>
          <w:szCs w:val="20"/>
        </w:rPr>
        <w:tab/>
        <w:t>EQUIPMENT/FURNISHINGS</w:t>
      </w:r>
      <w:r w:rsidRPr="008006CD">
        <w:rPr>
          <w:rFonts w:ascii="Times" w:hAnsi="Times" w:cs="Times"/>
          <w:sz w:val="20"/>
          <w:szCs w:val="20"/>
        </w:rPr>
        <w:tab/>
        <w:t>25-1</w:t>
      </w:r>
      <w:r w:rsidR="00C1101D">
        <w:rPr>
          <w:rFonts w:ascii="Times" w:hAnsi="Times" w:cs="Times"/>
          <w:sz w:val="20"/>
          <w:szCs w:val="20"/>
        </w:rPr>
        <w:t>8</w:t>
      </w:r>
    </w:p>
    <w:p w:rsidR="00C1101D" w:rsidRPr="0096158F" w:rsidRDefault="00C1101D" w:rsidP="00C1101D">
      <w:pPr>
        <w:tabs>
          <w:tab w:val="left" w:pos="1340"/>
          <w:tab w:val="right" w:leader="dot" w:pos="14400"/>
        </w:tabs>
        <w:spacing w:before="120"/>
        <w:ind w:left="1350" w:hanging="450"/>
        <w:rPr>
          <w:rFonts w:ascii="Times" w:hAnsi="Times" w:cs="Times"/>
          <w:sz w:val="20"/>
          <w:szCs w:val="20"/>
        </w:rPr>
      </w:pPr>
      <w:r w:rsidRPr="0096158F">
        <w:rPr>
          <w:rFonts w:ascii="Times" w:hAnsi="Times" w:cs="Times"/>
          <w:sz w:val="20"/>
          <w:szCs w:val="20"/>
        </w:rPr>
        <w:t>2</w:t>
      </w:r>
      <w:r>
        <w:rPr>
          <w:rFonts w:ascii="Times" w:hAnsi="Times" w:cs="Times"/>
          <w:sz w:val="20"/>
          <w:szCs w:val="20"/>
        </w:rPr>
        <w:t>2</w:t>
      </w:r>
      <w:r w:rsidRPr="0096158F">
        <w:rPr>
          <w:rFonts w:ascii="Times" w:hAnsi="Times" w:cs="Times"/>
          <w:sz w:val="20"/>
          <w:szCs w:val="20"/>
        </w:rPr>
        <w:t>.</w:t>
      </w:r>
      <w:r w:rsidRPr="0096158F">
        <w:rPr>
          <w:rFonts w:ascii="Times" w:hAnsi="Times" w:cs="Times"/>
          <w:sz w:val="20"/>
          <w:szCs w:val="20"/>
        </w:rPr>
        <w:tab/>
        <w:t>Automatic External Defibrillator (AED) and/or Associated Equipment</w:t>
      </w:r>
      <w:r w:rsidRPr="0096158F">
        <w:rPr>
          <w:rFonts w:ascii="Times" w:hAnsi="Times" w:cs="Times"/>
          <w:sz w:val="20"/>
          <w:szCs w:val="20"/>
        </w:rPr>
        <w:tab/>
        <w:t>25-18</w:t>
      </w:r>
    </w:p>
    <w:p w:rsidR="00C1101D" w:rsidRPr="0096158F" w:rsidRDefault="00C1101D" w:rsidP="00C1101D">
      <w:pPr>
        <w:tabs>
          <w:tab w:val="left" w:pos="1340"/>
          <w:tab w:val="right" w:leader="dot" w:pos="14400"/>
        </w:tabs>
        <w:ind w:left="1350" w:hanging="450"/>
        <w:rPr>
          <w:rFonts w:ascii="Times" w:hAnsi="Times" w:cs="Times"/>
          <w:sz w:val="20"/>
          <w:szCs w:val="20"/>
        </w:rPr>
      </w:pPr>
      <w:r>
        <w:rPr>
          <w:rFonts w:ascii="Times" w:hAnsi="Times" w:cs="Times"/>
          <w:sz w:val="20"/>
          <w:szCs w:val="20"/>
        </w:rPr>
        <w:t>23</w:t>
      </w:r>
      <w:r w:rsidRPr="0096158F">
        <w:rPr>
          <w:rFonts w:ascii="Times" w:hAnsi="Times" w:cs="Times"/>
          <w:sz w:val="20"/>
          <w:szCs w:val="20"/>
        </w:rPr>
        <w:t>.</w:t>
      </w:r>
      <w:r w:rsidRPr="0096158F">
        <w:rPr>
          <w:rFonts w:ascii="Times" w:hAnsi="Times" w:cs="Times"/>
          <w:sz w:val="20"/>
          <w:szCs w:val="20"/>
        </w:rPr>
        <w:tab/>
        <w:t>Emergency Medical Kit (EMK) and/or Associated Equipment</w:t>
      </w:r>
      <w:r w:rsidRPr="0096158F">
        <w:rPr>
          <w:rFonts w:ascii="Times" w:hAnsi="Times" w:cs="Times"/>
          <w:sz w:val="20"/>
          <w:szCs w:val="20"/>
        </w:rPr>
        <w:tab/>
        <w:t>25-18</w:t>
      </w:r>
    </w:p>
    <w:p w:rsidR="00C1101D" w:rsidRDefault="00C1101D" w:rsidP="00C1101D">
      <w:pPr>
        <w:tabs>
          <w:tab w:val="left" w:pos="1340"/>
          <w:tab w:val="right" w:leader="dot" w:pos="14400"/>
        </w:tabs>
        <w:ind w:left="1350" w:hanging="450"/>
        <w:rPr>
          <w:rFonts w:ascii="Times" w:hAnsi="Times" w:cs="Times"/>
          <w:sz w:val="20"/>
          <w:szCs w:val="20"/>
        </w:rPr>
      </w:pPr>
      <w:r w:rsidRPr="0096158F">
        <w:rPr>
          <w:rFonts w:ascii="Times" w:hAnsi="Times" w:cs="Times"/>
          <w:sz w:val="20"/>
          <w:szCs w:val="20"/>
        </w:rPr>
        <w:t>2</w:t>
      </w:r>
      <w:r>
        <w:rPr>
          <w:rFonts w:ascii="Times" w:hAnsi="Times" w:cs="Times"/>
          <w:sz w:val="20"/>
          <w:szCs w:val="20"/>
        </w:rPr>
        <w:t>4</w:t>
      </w:r>
      <w:r w:rsidRPr="0096158F">
        <w:rPr>
          <w:rFonts w:ascii="Times" w:hAnsi="Times" w:cs="Times"/>
          <w:sz w:val="20"/>
          <w:szCs w:val="20"/>
        </w:rPr>
        <w:t>.</w:t>
      </w:r>
      <w:r w:rsidRPr="0096158F">
        <w:rPr>
          <w:rFonts w:ascii="Times" w:hAnsi="Times" w:cs="Times"/>
          <w:sz w:val="20"/>
          <w:szCs w:val="20"/>
        </w:rPr>
        <w:tab/>
        <w:t xml:space="preserve">First Aid Kit </w:t>
      </w:r>
      <w:r>
        <w:rPr>
          <w:rFonts w:ascii="Times" w:hAnsi="Times" w:cs="Times"/>
          <w:sz w:val="20"/>
          <w:szCs w:val="20"/>
        </w:rPr>
        <w:t xml:space="preserve">(FAK) </w:t>
      </w:r>
      <w:r w:rsidRPr="0096158F">
        <w:rPr>
          <w:rFonts w:ascii="Times" w:hAnsi="Times" w:cs="Times"/>
          <w:sz w:val="20"/>
          <w:szCs w:val="20"/>
        </w:rPr>
        <w:t>and/or Associated Equipment</w:t>
      </w:r>
      <w:r w:rsidRPr="0096158F">
        <w:rPr>
          <w:rFonts w:ascii="Times" w:hAnsi="Times" w:cs="Times"/>
          <w:sz w:val="20"/>
          <w:szCs w:val="20"/>
        </w:rPr>
        <w:tab/>
        <w:t>25-19</w:t>
      </w:r>
    </w:p>
    <w:p w:rsidR="00951A34" w:rsidRDefault="00C1101D" w:rsidP="00C1101D">
      <w:pPr>
        <w:tabs>
          <w:tab w:val="left" w:pos="1340"/>
          <w:tab w:val="right" w:leader="dot" w:pos="14400"/>
        </w:tabs>
        <w:ind w:left="1350" w:hanging="450"/>
        <w:rPr>
          <w:rFonts w:ascii="Times" w:hAnsi="Times" w:cs="Times"/>
          <w:sz w:val="20"/>
          <w:szCs w:val="20"/>
        </w:rPr>
      </w:pPr>
      <w:r>
        <w:rPr>
          <w:rFonts w:ascii="Times" w:hAnsi="Times" w:cs="Times"/>
          <w:sz w:val="20"/>
          <w:szCs w:val="20"/>
        </w:rPr>
        <w:t>25.</w:t>
      </w:r>
      <w:r>
        <w:rPr>
          <w:rFonts w:ascii="Times" w:hAnsi="Times" w:cs="Times"/>
          <w:sz w:val="20"/>
          <w:szCs w:val="20"/>
        </w:rPr>
        <w:tab/>
        <w:t>Cabin Management System</w:t>
      </w:r>
      <w:r>
        <w:rPr>
          <w:rFonts w:ascii="Times" w:hAnsi="Times" w:cs="Times"/>
          <w:sz w:val="20"/>
          <w:szCs w:val="20"/>
        </w:rPr>
        <w:tab/>
        <w:t>25-20</w:t>
      </w:r>
    </w:p>
    <w:p w:rsidR="00AB113A" w:rsidRPr="0013712A" w:rsidRDefault="00AB113A" w:rsidP="00951A34">
      <w:pPr>
        <w:tabs>
          <w:tab w:val="left" w:pos="980"/>
          <w:tab w:val="right" w:leader="dot" w:pos="14400"/>
        </w:tabs>
        <w:spacing w:before="240"/>
        <w:rPr>
          <w:rFonts w:ascii="Times" w:hAnsi="Times" w:cs="Times"/>
          <w:sz w:val="20"/>
          <w:szCs w:val="20"/>
        </w:rPr>
      </w:pPr>
      <w:r w:rsidRPr="0096158F">
        <w:rPr>
          <w:rFonts w:ascii="Times" w:hAnsi="Times" w:cs="Times"/>
          <w:b/>
          <w:bCs/>
          <w:sz w:val="20"/>
          <w:szCs w:val="20"/>
        </w:rPr>
        <w:t>ATA 26</w:t>
      </w:r>
      <w:r w:rsidRPr="0096158F">
        <w:rPr>
          <w:rFonts w:ascii="Times" w:hAnsi="Times" w:cs="Times"/>
          <w:b/>
          <w:bCs/>
          <w:sz w:val="20"/>
          <w:szCs w:val="20"/>
        </w:rPr>
        <w:tab/>
        <w:t>FIRE PROTECTIO</w:t>
      </w:r>
      <w:r w:rsidRPr="0013712A">
        <w:rPr>
          <w:rFonts w:ascii="Times" w:hAnsi="Times" w:cs="Times"/>
          <w:b/>
          <w:bCs/>
          <w:sz w:val="20"/>
          <w:szCs w:val="20"/>
        </w:rPr>
        <w:t>N</w:t>
      </w:r>
      <w:r w:rsidRPr="0013712A">
        <w:rPr>
          <w:rFonts w:ascii="Times" w:hAnsi="Times" w:cs="Times"/>
          <w:sz w:val="20"/>
          <w:szCs w:val="20"/>
        </w:rPr>
        <w:tab/>
        <w:t>26-1</w:t>
      </w:r>
    </w:p>
    <w:p w:rsidR="00AB113A" w:rsidRPr="0013712A" w:rsidRDefault="00AB113A" w:rsidP="00AB113A">
      <w:pPr>
        <w:tabs>
          <w:tab w:val="left" w:pos="1340"/>
          <w:tab w:val="right" w:leader="dot" w:pos="14400"/>
        </w:tabs>
        <w:spacing w:before="100"/>
        <w:ind w:left="979"/>
        <w:rPr>
          <w:rFonts w:ascii="Times" w:hAnsi="Times" w:cs="Times"/>
          <w:sz w:val="20"/>
          <w:szCs w:val="20"/>
        </w:rPr>
      </w:pPr>
      <w:r w:rsidRPr="0013712A">
        <w:rPr>
          <w:rFonts w:ascii="Times" w:hAnsi="Times" w:cs="Times"/>
          <w:sz w:val="20"/>
          <w:szCs w:val="20"/>
        </w:rPr>
        <w:t>1.</w:t>
      </w:r>
      <w:r w:rsidRPr="0013712A">
        <w:rPr>
          <w:rFonts w:ascii="Times" w:hAnsi="Times" w:cs="Times"/>
          <w:sz w:val="20"/>
          <w:szCs w:val="20"/>
        </w:rPr>
        <w:tab/>
        <w:t>Portable Fire Extinguishers</w:t>
      </w:r>
      <w:r w:rsidRPr="0013712A">
        <w:rPr>
          <w:rFonts w:ascii="Times" w:hAnsi="Times" w:cs="Times"/>
          <w:sz w:val="20"/>
          <w:szCs w:val="20"/>
        </w:rPr>
        <w:tab/>
        <w:t>26-1</w:t>
      </w:r>
    </w:p>
    <w:p w:rsidR="00AB113A" w:rsidRPr="0013712A" w:rsidRDefault="00AB113A" w:rsidP="00AB113A">
      <w:pPr>
        <w:tabs>
          <w:tab w:val="left" w:pos="1340"/>
          <w:tab w:val="right" w:leader="dot" w:pos="14400"/>
        </w:tabs>
        <w:ind w:left="980"/>
        <w:rPr>
          <w:rFonts w:ascii="Times" w:hAnsi="Times" w:cs="Times"/>
          <w:sz w:val="20"/>
          <w:szCs w:val="20"/>
        </w:rPr>
      </w:pPr>
      <w:r w:rsidRPr="0013712A">
        <w:rPr>
          <w:rFonts w:ascii="Times" w:hAnsi="Times" w:cs="Times"/>
          <w:sz w:val="20"/>
          <w:szCs w:val="20"/>
        </w:rPr>
        <w:t>2.</w:t>
      </w:r>
      <w:r w:rsidRPr="0013712A">
        <w:rPr>
          <w:rFonts w:ascii="Times" w:hAnsi="Times" w:cs="Times"/>
          <w:sz w:val="20"/>
          <w:szCs w:val="20"/>
        </w:rPr>
        <w:tab/>
        <w:t>Wing Overheat Warning Systems</w:t>
      </w:r>
      <w:r w:rsidRPr="0013712A">
        <w:rPr>
          <w:rFonts w:ascii="Times" w:hAnsi="Times" w:cs="Times"/>
          <w:sz w:val="20"/>
          <w:szCs w:val="20"/>
        </w:rPr>
        <w:tab/>
        <w:t>26-1</w:t>
      </w:r>
    </w:p>
    <w:p w:rsidR="00AB113A" w:rsidRPr="0013712A" w:rsidRDefault="00AB113A" w:rsidP="002676CC">
      <w:pPr>
        <w:tabs>
          <w:tab w:val="left" w:pos="1340"/>
          <w:tab w:val="right" w:leader="dot" w:pos="14400"/>
        </w:tabs>
        <w:ind w:left="979"/>
        <w:rPr>
          <w:rFonts w:ascii="Times" w:hAnsi="Times" w:cs="Times"/>
          <w:sz w:val="20"/>
          <w:szCs w:val="20"/>
        </w:rPr>
      </w:pPr>
      <w:r w:rsidRPr="0013712A">
        <w:rPr>
          <w:rFonts w:ascii="Times" w:hAnsi="Times" w:cs="Times"/>
          <w:sz w:val="20"/>
          <w:szCs w:val="20"/>
        </w:rPr>
        <w:t>3.</w:t>
      </w:r>
      <w:r w:rsidRPr="0013712A">
        <w:rPr>
          <w:rFonts w:ascii="Times" w:hAnsi="Times" w:cs="Times"/>
          <w:sz w:val="20"/>
          <w:szCs w:val="20"/>
        </w:rPr>
        <w:tab/>
        <w:t>APU Fire Detection System</w:t>
      </w:r>
      <w:r w:rsidRPr="0013712A">
        <w:rPr>
          <w:rFonts w:ascii="Times" w:hAnsi="Times" w:cs="Times"/>
          <w:sz w:val="20"/>
          <w:szCs w:val="20"/>
        </w:rPr>
        <w:tab/>
        <w:t>26-1</w:t>
      </w:r>
    </w:p>
    <w:p w:rsidR="00AB113A" w:rsidRPr="0013712A" w:rsidRDefault="00AB113A" w:rsidP="00AB113A">
      <w:pPr>
        <w:tabs>
          <w:tab w:val="left" w:pos="1340"/>
          <w:tab w:val="right" w:leader="dot" w:pos="14400"/>
        </w:tabs>
        <w:ind w:left="980"/>
        <w:rPr>
          <w:rFonts w:ascii="Times" w:hAnsi="Times" w:cs="Times"/>
          <w:sz w:val="20"/>
          <w:szCs w:val="20"/>
        </w:rPr>
      </w:pPr>
      <w:r w:rsidRPr="0013712A">
        <w:rPr>
          <w:rFonts w:ascii="Times" w:hAnsi="Times" w:cs="Times"/>
          <w:sz w:val="20"/>
          <w:szCs w:val="20"/>
        </w:rPr>
        <w:t>4.</w:t>
      </w:r>
      <w:r w:rsidRPr="0013712A">
        <w:rPr>
          <w:rFonts w:ascii="Times" w:hAnsi="Times" w:cs="Times"/>
          <w:sz w:val="20"/>
          <w:szCs w:val="20"/>
        </w:rPr>
        <w:tab/>
        <w:t>Rear Baggage Compartment Smoke Detector Systems</w:t>
      </w:r>
      <w:r w:rsidRPr="0013712A">
        <w:rPr>
          <w:rFonts w:ascii="Times" w:hAnsi="Times" w:cs="Times"/>
          <w:sz w:val="20"/>
          <w:szCs w:val="20"/>
        </w:rPr>
        <w:tab/>
        <w:t>26-2</w:t>
      </w:r>
    </w:p>
    <w:p w:rsidR="00AB113A" w:rsidRPr="0013712A" w:rsidRDefault="00AB113A" w:rsidP="00AB113A">
      <w:pPr>
        <w:tabs>
          <w:tab w:val="left" w:pos="1340"/>
          <w:tab w:val="right" w:leader="dot" w:pos="14400"/>
        </w:tabs>
        <w:ind w:left="979"/>
        <w:rPr>
          <w:rFonts w:ascii="Times" w:hAnsi="Times" w:cs="Times"/>
          <w:sz w:val="20"/>
          <w:szCs w:val="20"/>
        </w:rPr>
      </w:pPr>
      <w:r w:rsidRPr="0013712A">
        <w:rPr>
          <w:rFonts w:ascii="Times" w:hAnsi="Times" w:cs="Times"/>
          <w:sz w:val="20"/>
          <w:szCs w:val="20"/>
        </w:rPr>
        <w:t>5.</w:t>
      </w:r>
      <w:r w:rsidRPr="0013712A">
        <w:rPr>
          <w:rFonts w:ascii="Times" w:hAnsi="Times" w:cs="Times"/>
          <w:sz w:val="20"/>
          <w:szCs w:val="20"/>
        </w:rPr>
        <w:tab/>
        <w:t>Lavatory Smoke Detection Systems</w:t>
      </w:r>
      <w:r w:rsidRPr="0013712A">
        <w:rPr>
          <w:rFonts w:ascii="Times" w:hAnsi="Times" w:cs="Times"/>
          <w:sz w:val="20"/>
          <w:szCs w:val="20"/>
        </w:rPr>
        <w:tab/>
        <w:t>26-3</w:t>
      </w:r>
    </w:p>
    <w:p w:rsidR="00AB113A" w:rsidRPr="0013712A" w:rsidRDefault="00AB113A" w:rsidP="00AB113A">
      <w:pPr>
        <w:tabs>
          <w:tab w:val="left" w:pos="1340"/>
          <w:tab w:val="right" w:leader="dot" w:pos="14400"/>
        </w:tabs>
        <w:ind w:left="980"/>
        <w:rPr>
          <w:rFonts w:ascii="Times" w:hAnsi="Times" w:cs="Times"/>
          <w:sz w:val="20"/>
          <w:szCs w:val="20"/>
        </w:rPr>
      </w:pPr>
      <w:r w:rsidRPr="0013712A">
        <w:rPr>
          <w:rFonts w:ascii="Times" w:hAnsi="Times" w:cs="Times"/>
          <w:sz w:val="20"/>
          <w:szCs w:val="20"/>
        </w:rPr>
        <w:t>6.</w:t>
      </w:r>
      <w:r w:rsidRPr="0013712A">
        <w:rPr>
          <w:rFonts w:ascii="Times" w:hAnsi="Times" w:cs="Times"/>
          <w:sz w:val="20"/>
          <w:szCs w:val="20"/>
        </w:rPr>
        <w:tab/>
        <w:t>Lavatory Fire Extinguisher Systems</w:t>
      </w:r>
      <w:r w:rsidRPr="0013712A">
        <w:rPr>
          <w:rFonts w:ascii="Times" w:hAnsi="Times" w:cs="Times"/>
          <w:sz w:val="20"/>
          <w:szCs w:val="20"/>
        </w:rPr>
        <w:tab/>
        <w:t>26-4</w:t>
      </w:r>
    </w:p>
    <w:p w:rsidR="00AB113A" w:rsidRPr="0013712A" w:rsidRDefault="00AB113A" w:rsidP="00AB113A">
      <w:pPr>
        <w:tabs>
          <w:tab w:val="left" w:pos="1340"/>
          <w:tab w:val="right" w:leader="dot" w:pos="14400"/>
        </w:tabs>
        <w:ind w:left="980"/>
        <w:rPr>
          <w:rFonts w:ascii="Times" w:hAnsi="Times" w:cs="Times"/>
          <w:sz w:val="20"/>
          <w:szCs w:val="20"/>
        </w:rPr>
      </w:pPr>
      <w:r w:rsidRPr="0013712A">
        <w:rPr>
          <w:rFonts w:ascii="Times" w:hAnsi="Times" w:cs="Times"/>
          <w:sz w:val="20"/>
          <w:szCs w:val="20"/>
        </w:rPr>
        <w:t>7.</w:t>
      </w:r>
      <w:r w:rsidRPr="0013712A">
        <w:rPr>
          <w:rFonts w:ascii="Times" w:hAnsi="Times" w:cs="Times"/>
          <w:sz w:val="20"/>
          <w:szCs w:val="20"/>
        </w:rPr>
        <w:tab/>
        <w:t>Galley Smoke Detection Systems</w:t>
      </w:r>
      <w:r w:rsidRPr="0013712A">
        <w:rPr>
          <w:rFonts w:ascii="Times" w:hAnsi="Times" w:cs="Times"/>
          <w:sz w:val="20"/>
          <w:szCs w:val="20"/>
        </w:rPr>
        <w:tab/>
        <w:t>26-4</w:t>
      </w:r>
    </w:p>
    <w:p w:rsidR="00AB113A" w:rsidRPr="0013712A" w:rsidRDefault="00AB113A" w:rsidP="00AB113A">
      <w:pPr>
        <w:tabs>
          <w:tab w:val="left" w:pos="1340"/>
          <w:tab w:val="right" w:leader="dot" w:pos="14400"/>
        </w:tabs>
        <w:ind w:left="980"/>
        <w:rPr>
          <w:rFonts w:ascii="Times" w:hAnsi="Times" w:cs="Times"/>
          <w:sz w:val="20"/>
          <w:szCs w:val="20"/>
        </w:rPr>
      </w:pPr>
      <w:r w:rsidRPr="0013712A">
        <w:rPr>
          <w:rFonts w:ascii="Times" w:hAnsi="Times" w:cs="Times"/>
          <w:sz w:val="20"/>
          <w:szCs w:val="20"/>
        </w:rPr>
        <w:t>8.</w:t>
      </w:r>
      <w:r w:rsidRPr="0013712A">
        <w:rPr>
          <w:rFonts w:ascii="Times" w:hAnsi="Times" w:cs="Times"/>
          <w:sz w:val="20"/>
          <w:szCs w:val="20"/>
        </w:rPr>
        <w:tab/>
        <w:t>Galley Fire Extinguishing Systems</w:t>
      </w:r>
      <w:r w:rsidRPr="0013712A">
        <w:rPr>
          <w:rFonts w:ascii="Times" w:hAnsi="Times" w:cs="Times"/>
          <w:sz w:val="20"/>
          <w:szCs w:val="20"/>
        </w:rPr>
        <w:tab/>
        <w:t>26-5</w:t>
      </w:r>
    </w:p>
    <w:p w:rsidR="00AB113A" w:rsidRPr="0013712A" w:rsidRDefault="00AB113A" w:rsidP="00AB113A">
      <w:pPr>
        <w:tabs>
          <w:tab w:val="left" w:pos="1340"/>
          <w:tab w:val="right" w:leader="dot" w:pos="14400"/>
        </w:tabs>
        <w:ind w:left="980"/>
        <w:rPr>
          <w:rFonts w:ascii="Times" w:hAnsi="Times" w:cs="Times"/>
          <w:sz w:val="20"/>
          <w:szCs w:val="20"/>
        </w:rPr>
      </w:pPr>
      <w:r w:rsidRPr="0013712A">
        <w:rPr>
          <w:rFonts w:ascii="Times" w:hAnsi="Times" w:cs="Times"/>
          <w:sz w:val="20"/>
          <w:szCs w:val="20"/>
        </w:rPr>
        <w:t>9.</w:t>
      </w:r>
      <w:r w:rsidRPr="0013712A">
        <w:rPr>
          <w:rFonts w:ascii="Times" w:hAnsi="Times" w:cs="Times"/>
          <w:sz w:val="20"/>
          <w:szCs w:val="20"/>
        </w:rPr>
        <w:tab/>
        <w:t>Engine Fire Detection Systems</w:t>
      </w:r>
      <w:r w:rsidRPr="0013712A">
        <w:rPr>
          <w:rFonts w:ascii="Times" w:hAnsi="Times" w:cs="Times"/>
          <w:sz w:val="20"/>
          <w:szCs w:val="20"/>
        </w:rPr>
        <w:tab/>
        <w:t>26-5</w:t>
      </w:r>
    </w:p>
    <w:p w:rsidR="00AB113A" w:rsidRPr="0013712A" w:rsidRDefault="00AB113A" w:rsidP="00AB113A">
      <w:pPr>
        <w:tabs>
          <w:tab w:val="left" w:pos="1340"/>
          <w:tab w:val="right" w:leader="dot" w:pos="14400"/>
        </w:tabs>
        <w:ind w:left="907"/>
        <w:rPr>
          <w:rFonts w:ascii="Times" w:hAnsi="Times" w:cs="Times"/>
          <w:sz w:val="20"/>
          <w:szCs w:val="20"/>
        </w:rPr>
      </w:pPr>
      <w:r w:rsidRPr="0013712A">
        <w:rPr>
          <w:rFonts w:ascii="Times" w:hAnsi="Times" w:cs="Times"/>
          <w:sz w:val="20"/>
          <w:szCs w:val="20"/>
        </w:rPr>
        <w:t>10.</w:t>
      </w:r>
      <w:r w:rsidRPr="0013712A">
        <w:rPr>
          <w:rFonts w:ascii="Times" w:hAnsi="Times" w:cs="Times"/>
          <w:sz w:val="20"/>
          <w:szCs w:val="20"/>
        </w:rPr>
        <w:tab/>
        <w:t>Flame Detectors</w:t>
      </w:r>
      <w:r w:rsidRPr="0013712A">
        <w:rPr>
          <w:rFonts w:ascii="Times" w:hAnsi="Times" w:cs="Times"/>
          <w:sz w:val="20"/>
          <w:szCs w:val="20"/>
        </w:rPr>
        <w:tab/>
        <w:t>26-5</w:t>
      </w:r>
    </w:p>
    <w:p w:rsidR="00AB113A" w:rsidRPr="0013712A" w:rsidRDefault="00AB113A" w:rsidP="00AB113A">
      <w:pPr>
        <w:tabs>
          <w:tab w:val="left" w:pos="1340"/>
          <w:tab w:val="right" w:leader="dot" w:pos="14400"/>
        </w:tabs>
        <w:ind w:left="900"/>
        <w:rPr>
          <w:rFonts w:ascii="Times" w:hAnsi="Times" w:cs="Times"/>
          <w:sz w:val="20"/>
          <w:szCs w:val="20"/>
        </w:rPr>
      </w:pPr>
      <w:r w:rsidRPr="0013712A">
        <w:rPr>
          <w:rFonts w:ascii="Times" w:hAnsi="Times" w:cs="Times"/>
          <w:sz w:val="20"/>
          <w:szCs w:val="20"/>
        </w:rPr>
        <w:t>11.</w:t>
      </w:r>
      <w:r w:rsidRPr="0013712A">
        <w:rPr>
          <w:rFonts w:ascii="Times" w:hAnsi="Times" w:cs="Times"/>
          <w:sz w:val="20"/>
          <w:szCs w:val="20"/>
        </w:rPr>
        <w:tab/>
        <w:t>Electronic Equipment Rack Overheat Warning System</w:t>
      </w:r>
      <w:r w:rsidRPr="0013712A">
        <w:rPr>
          <w:rFonts w:ascii="Times" w:hAnsi="Times" w:cs="Times"/>
          <w:sz w:val="20"/>
          <w:szCs w:val="20"/>
        </w:rPr>
        <w:tab/>
        <w:t>26-5</w:t>
      </w:r>
    </w:p>
    <w:p w:rsidR="00AB113A" w:rsidRPr="0013712A" w:rsidRDefault="00AB113A" w:rsidP="00AB113A">
      <w:pPr>
        <w:tabs>
          <w:tab w:val="left" w:pos="1340"/>
          <w:tab w:val="right" w:leader="dot" w:pos="14400"/>
        </w:tabs>
        <w:ind w:left="907"/>
        <w:rPr>
          <w:rFonts w:ascii="Times" w:hAnsi="Times" w:cs="Times"/>
          <w:sz w:val="20"/>
          <w:szCs w:val="20"/>
        </w:rPr>
      </w:pPr>
      <w:r w:rsidRPr="0013712A">
        <w:rPr>
          <w:rFonts w:ascii="Times" w:hAnsi="Times" w:cs="Times"/>
          <w:sz w:val="20"/>
          <w:szCs w:val="20"/>
        </w:rPr>
        <w:t>12.</w:t>
      </w:r>
      <w:r w:rsidRPr="0013712A">
        <w:rPr>
          <w:rFonts w:ascii="Times" w:hAnsi="Times" w:cs="Times"/>
          <w:sz w:val="20"/>
          <w:szCs w:val="20"/>
        </w:rPr>
        <w:tab/>
        <w:t>Passenger Compartment Closet Smoke Detectors</w:t>
      </w:r>
      <w:r w:rsidRPr="0013712A">
        <w:rPr>
          <w:rFonts w:ascii="Times" w:hAnsi="Times" w:cs="Times"/>
          <w:sz w:val="20"/>
          <w:szCs w:val="20"/>
        </w:rPr>
        <w:tab/>
        <w:t>26-5</w:t>
      </w:r>
    </w:p>
    <w:p w:rsidR="00AB113A" w:rsidRPr="0013712A" w:rsidRDefault="00AB113A" w:rsidP="00AB113A">
      <w:pPr>
        <w:tabs>
          <w:tab w:val="left" w:pos="1340"/>
          <w:tab w:val="right" w:leader="dot" w:pos="14400"/>
        </w:tabs>
        <w:ind w:left="900"/>
        <w:rPr>
          <w:rFonts w:ascii="Times" w:hAnsi="Times" w:cs="Times"/>
          <w:sz w:val="20"/>
          <w:szCs w:val="20"/>
        </w:rPr>
      </w:pPr>
      <w:r w:rsidRPr="0013712A">
        <w:rPr>
          <w:rFonts w:ascii="Times" w:hAnsi="Times" w:cs="Times"/>
          <w:sz w:val="20"/>
          <w:szCs w:val="20"/>
        </w:rPr>
        <w:t>13.</w:t>
      </w:r>
      <w:r w:rsidRPr="0013712A">
        <w:rPr>
          <w:rFonts w:ascii="Times" w:hAnsi="Times" w:cs="Times"/>
          <w:sz w:val="20"/>
          <w:szCs w:val="20"/>
        </w:rPr>
        <w:tab/>
        <w:t>Entranceway Baggage Compartment Smoke Detectors</w:t>
      </w:r>
      <w:r w:rsidRPr="0013712A">
        <w:rPr>
          <w:rFonts w:ascii="Times" w:hAnsi="Times" w:cs="Times"/>
          <w:sz w:val="20"/>
          <w:szCs w:val="20"/>
        </w:rPr>
        <w:tab/>
        <w:t>26-6</w:t>
      </w:r>
    </w:p>
    <w:p w:rsidR="00AB113A" w:rsidRPr="0013712A" w:rsidRDefault="00AB113A" w:rsidP="00AB113A">
      <w:pPr>
        <w:tabs>
          <w:tab w:val="left" w:pos="1340"/>
          <w:tab w:val="right" w:leader="dot" w:pos="14400"/>
        </w:tabs>
        <w:ind w:left="900"/>
        <w:rPr>
          <w:rFonts w:ascii="Times" w:hAnsi="Times" w:cs="Times"/>
          <w:sz w:val="20"/>
          <w:szCs w:val="20"/>
        </w:rPr>
      </w:pPr>
      <w:r w:rsidRPr="0013712A">
        <w:rPr>
          <w:rFonts w:ascii="Times" w:hAnsi="Times" w:cs="Times"/>
          <w:sz w:val="20"/>
          <w:szCs w:val="20"/>
        </w:rPr>
        <w:t>14.</w:t>
      </w:r>
      <w:r w:rsidRPr="0013712A">
        <w:rPr>
          <w:rFonts w:ascii="Times" w:hAnsi="Times" w:cs="Times"/>
          <w:sz w:val="20"/>
          <w:szCs w:val="20"/>
        </w:rPr>
        <w:tab/>
        <w:t>Cargo Compartment Fire Detection/Suppression System</w:t>
      </w:r>
      <w:r>
        <w:rPr>
          <w:rFonts w:ascii="Times" w:hAnsi="Times" w:cs="Times"/>
          <w:sz w:val="20"/>
          <w:szCs w:val="20"/>
        </w:rPr>
        <w:t>s</w:t>
      </w:r>
      <w:r w:rsidRPr="0013712A">
        <w:rPr>
          <w:rFonts w:ascii="Times" w:hAnsi="Times" w:cs="Times"/>
          <w:sz w:val="20"/>
          <w:szCs w:val="20"/>
        </w:rPr>
        <w:tab/>
        <w:t>26-6</w:t>
      </w:r>
    </w:p>
    <w:p w:rsidR="00AB113A" w:rsidRPr="00586AF7" w:rsidRDefault="00AB113A" w:rsidP="00AB113A">
      <w:pPr>
        <w:tabs>
          <w:tab w:val="left" w:pos="980"/>
          <w:tab w:val="right" w:leader="dot" w:pos="14400"/>
        </w:tabs>
        <w:spacing w:before="240"/>
        <w:rPr>
          <w:rFonts w:ascii="Times" w:hAnsi="Times" w:cs="Times"/>
          <w:sz w:val="20"/>
          <w:szCs w:val="20"/>
        </w:rPr>
      </w:pPr>
      <w:r w:rsidRPr="0013712A">
        <w:rPr>
          <w:rFonts w:ascii="Times" w:hAnsi="Times" w:cs="Times"/>
          <w:b/>
          <w:bCs/>
          <w:sz w:val="20"/>
          <w:szCs w:val="20"/>
        </w:rPr>
        <w:t>ATA 27</w:t>
      </w:r>
      <w:r w:rsidRPr="0013712A">
        <w:rPr>
          <w:rFonts w:ascii="Times" w:hAnsi="Times" w:cs="Times"/>
          <w:b/>
          <w:bCs/>
          <w:sz w:val="20"/>
          <w:szCs w:val="20"/>
        </w:rPr>
        <w:tab/>
        <w:t>FLIGHT CONTROL</w:t>
      </w:r>
      <w:r w:rsidRPr="00586AF7">
        <w:rPr>
          <w:rFonts w:ascii="Times" w:hAnsi="Times" w:cs="Times"/>
          <w:b/>
          <w:bCs/>
          <w:sz w:val="20"/>
          <w:szCs w:val="20"/>
        </w:rPr>
        <w:t>S</w:t>
      </w:r>
      <w:r w:rsidRPr="00586AF7">
        <w:rPr>
          <w:rFonts w:ascii="Times" w:hAnsi="Times" w:cs="Times"/>
          <w:sz w:val="20"/>
          <w:szCs w:val="20"/>
        </w:rPr>
        <w:tab/>
        <w:t>27-1</w:t>
      </w:r>
    </w:p>
    <w:p w:rsidR="00AB113A" w:rsidRPr="00586AF7" w:rsidRDefault="00AB113A" w:rsidP="00AB113A">
      <w:pPr>
        <w:tabs>
          <w:tab w:val="left" w:pos="1340"/>
          <w:tab w:val="right" w:leader="dot" w:pos="14400"/>
        </w:tabs>
        <w:ind w:left="980"/>
        <w:rPr>
          <w:rFonts w:ascii="Times" w:hAnsi="Times" w:cs="Times"/>
          <w:sz w:val="20"/>
          <w:szCs w:val="20"/>
        </w:rPr>
      </w:pPr>
      <w:r w:rsidRPr="00586AF7">
        <w:rPr>
          <w:rFonts w:ascii="Times" w:hAnsi="Times" w:cs="Times"/>
          <w:sz w:val="20"/>
          <w:szCs w:val="20"/>
        </w:rPr>
        <w:t>1.</w:t>
      </w:r>
      <w:r w:rsidRPr="00586AF7">
        <w:rPr>
          <w:rFonts w:ascii="Times" w:hAnsi="Times" w:cs="Times"/>
          <w:sz w:val="20"/>
          <w:szCs w:val="20"/>
        </w:rPr>
        <w:tab/>
        <w:t>Automatic Ground Spoiler System</w:t>
      </w:r>
      <w:r w:rsidRPr="00586AF7">
        <w:rPr>
          <w:rFonts w:ascii="Times" w:hAnsi="Times" w:cs="Times"/>
          <w:sz w:val="20"/>
          <w:szCs w:val="20"/>
        </w:rPr>
        <w:tab/>
        <w:t>27-1</w:t>
      </w:r>
    </w:p>
    <w:p w:rsidR="00AB113A" w:rsidRPr="00E11722" w:rsidRDefault="00A67DB0" w:rsidP="00AB113A">
      <w:pPr>
        <w:tabs>
          <w:tab w:val="left" w:pos="1340"/>
          <w:tab w:val="right" w:leader="dot" w:pos="14400"/>
        </w:tabs>
        <w:ind w:left="980"/>
        <w:rPr>
          <w:rFonts w:ascii="Times" w:hAnsi="Times" w:cs="Times"/>
          <w:sz w:val="20"/>
          <w:szCs w:val="20"/>
        </w:rPr>
      </w:pPr>
      <w:r>
        <w:rPr>
          <w:rFonts w:ascii="Times" w:hAnsi="Times" w:cs="Times"/>
          <w:sz w:val="20"/>
          <w:szCs w:val="20"/>
        </w:rPr>
        <w:t>2</w:t>
      </w:r>
      <w:r w:rsidR="00AB113A" w:rsidRPr="00E11722">
        <w:rPr>
          <w:rFonts w:ascii="Times" w:hAnsi="Times" w:cs="Times"/>
          <w:sz w:val="20"/>
          <w:szCs w:val="20"/>
        </w:rPr>
        <w:t>.</w:t>
      </w:r>
      <w:r w:rsidR="00AB113A" w:rsidRPr="00E11722">
        <w:rPr>
          <w:rFonts w:ascii="Times" w:hAnsi="Times" w:cs="Times"/>
          <w:sz w:val="20"/>
          <w:szCs w:val="20"/>
        </w:rPr>
        <w:tab/>
        <w:t xml:space="preserve">Control Wheel </w:t>
      </w:r>
      <w:r>
        <w:rPr>
          <w:rFonts w:ascii="Times" w:hAnsi="Times" w:cs="Times"/>
          <w:sz w:val="20"/>
          <w:szCs w:val="20"/>
        </w:rPr>
        <w:t>Pitch Trim Switches</w:t>
      </w:r>
      <w:r>
        <w:rPr>
          <w:rFonts w:ascii="Times" w:hAnsi="Times" w:cs="Times"/>
          <w:sz w:val="20"/>
          <w:szCs w:val="20"/>
        </w:rPr>
        <w:tab/>
        <w:t>27-1</w:t>
      </w:r>
    </w:p>
    <w:p w:rsidR="00AB113A" w:rsidRPr="00E11722" w:rsidRDefault="00A67DB0" w:rsidP="00A67DB0">
      <w:pPr>
        <w:tabs>
          <w:tab w:val="left" w:pos="1340"/>
          <w:tab w:val="right" w:leader="dot" w:pos="14400"/>
        </w:tabs>
        <w:ind w:left="979"/>
        <w:rPr>
          <w:rFonts w:ascii="Times" w:hAnsi="Times" w:cs="Times"/>
          <w:sz w:val="20"/>
          <w:szCs w:val="20"/>
        </w:rPr>
      </w:pPr>
      <w:r>
        <w:rPr>
          <w:rFonts w:ascii="Times" w:hAnsi="Times" w:cs="Times"/>
          <w:sz w:val="20"/>
          <w:szCs w:val="20"/>
        </w:rPr>
        <w:t>3</w:t>
      </w:r>
      <w:r w:rsidR="00AB113A" w:rsidRPr="00E11722">
        <w:rPr>
          <w:rFonts w:ascii="Times" w:hAnsi="Times" w:cs="Times"/>
          <w:sz w:val="20"/>
          <w:szCs w:val="20"/>
        </w:rPr>
        <w:t>.</w:t>
      </w:r>
      <w:r w:rsidR="00AB113A" w:rsidRPr="00E11722">
        <w:rPr>
          <w:rFonts w:ascii="Times" w:hAnsi="Times" w:cs="Times"/>
          <w:sz w:val="20"/>
          <w:szCs w:val="20"/>
        </w:rPr>
        <w:tab/>
        <w:t xml:space="preserve">Autopilot Pitch Servos </w:t>
      </w:r>
      <w:r>
        <w:rPr>
          <w:rFonts w:ascii="Times" w:hAnsi="Times" w:cs="Times"/>
          <w:sz w:val="20"/>
          <w:szCs w:val="20"/>
        </w:rPr>
        <w:tab/>
        <w:t>27-1</w:t>
      </w:r>
    </w:p>
    <w:p w:rsidR="00AB113A" w:rsidRPr="00E11722" w:rsidRDefault="00A67DB0" w:rsidP="00A67DB0">
      <w:pPr>
        <w:tabs>
          <w:tab w:val="left" w:pos="1340"/>
          <w:tab w:val="right" w:leader="dot" w:pos="14400"/>
        </w:tabs>
        <w:ind w:left="979"/>
        <w:rPr>
          <w:rFonts w:ascii="Times" w:hAnsi="Times" w:cs="Times"/>
          <w:sz w:val="20"/>
          <w:szCs w:val="20"/>
        </w:rPr>
      </w:pPr>
      <w:r>
        <w:rPr>
          <w:rFonts w:ascii="Times" w:hAnsi="Times" w:cs="Times"/>
          <w:sz w:val="20"/>
          <w:szCs w:val="20"/>
        </w:rPr>
        <w:t>4</w:t>
      </w:r>
      <w:r w:rsidR="00AB113A" w:rsidRPr="00E11722">
        <w:rPr>
          <w:rFonts w:ascii="Times" w:hAnsi="Times" w:cs="Times"/>
          <w:sz w:val="20"/>
          <w:szCs w:val="20"/>
        </w:rPr>
        <w:t>.</w:t>
      </w:r>
      <w:r w:rsidR="00AB113A" w:rsidRPr="00E11722">
        <w:rPr>
          <w:rFonts w:ascii="Times" w:hAnsi="Times" w:cs="Times"/>
          <w:sz w:val="20"/>
          <w:szCs w:val="20"/>
        </w:rPr>
        <w:tab/>
        <w:t xml:space="preserve">Autopilot </w:t>
      </w:r>
      <w:r>
        <w:rPr>
          <w:rFonts w:ascii="Times" w:hAnsi="Times" w:cs="Times"/>
          <w:sz w:val="20"/>
          <w:szCs w:val="20"/>
        </w:rPr>
        <w:t>Roll</w:t>
      </w:r>
      <w:r w:rsidR="00AB113A" w:rsidRPr="00E11722">
        <w:rPr>
          <w:rFonts w:ascii="Times" w:hAnsi="Times" w:cs="Times"/>
          <w:sz w:val="20"/>
          <w:szCs w:val="20"/>
        </w:rPr>
        <w:t xml:space="preserve"> Servos </w:t>
      </w:r>
      <w:r>
        <w:rPr>
          <w:rFonts w:ascii="Times" w:hAnsi="Times" w:cs="Times"/>
          <w:sz w:val="20"/>
          <w:szCs w:val="20"/>
        </w:rPr>
        <w:tab/>
        <w:t>27-1</w:t>
      </w:r>
    </w:p>
    <w:p w:rsidR="00AB113A" w:rsidRPr="00E11722" w:rsidRDefault="00A67DB0" w:rsidP="00A67DB0">
      <w:pPr>
        <w:tabs>
          <w:tab w:val="left" w:pos="1340"/>
          <w:tab w:val="right" w:leader="dot" w:pos="14400"/>
        </w:tabs>
        <w:ind w:left="979"/>
        <w:rPr>
          <w:rFonts w:ascii="Times" w:hAnsi="Times" w:cs="Times"/>
          <w:sz w:val="20"/>
          <w:szCs w:val="20"/>
        </w:rPr>
      </w:pPr>
      <w:r>
        <w:rPr>
          <w:rFonts w:ascii="Times" w:hAnsi="Times" w:cs="Times"/>
          <w:sz w:val="20"/>
          <w:szCs w:val="20"/>
        </w:rPr>
        <w:t>5</w:t>
      </w:r>
      <w:r w:rsidR="00AB113A" w:rsidRPr="00E11722">
        <w:rPr>
          <w:rFonts w:ascii="Times" w:hAnsi="Times" w:cs="Times"/>
          <w:sz w:val="20"/>
          <w:szCs w:val="20"/>
        </w:rPr>
        <w:t>.</w:t>
      </w:r>
      <w:r w:rsidR="00AB113A" w:rsidRPr="00E11722">
        <w:rPr>
          <w:rFonts w:ascii="Times" w:hAnsi="Times" w:cs="Times"/>
          <w:sz w:val="20"/>
          <w:szCs w:val="20"/>
        </w:rPr>
        <w:tab/>
      </w:r>
      <w:r w:rsidR="002676CC">
        <w:rPr>
          <w:rFonts w:ascii="Times" w:hAnsi="Times" w:cs="Times"/>
          <w:sz w:val="20"/>
          <w:szCs w:val="20"/>
        </w:rPr>
        <w:t>Single FCC Channel</w:t>
      </w:r>
      <w:r w:rsidR="002676CC">
        <w:rPr>
          <w:rFonts w:ascii="Times" w:hAnsi="Times" w:cs="Times"/>
          <w:sz w:val="20"/>
          <w:szCs w:val="20"/>
        </w:rPr>
        <w:tab/>
        <w:t>27-1</w:t>
      </w:r>
    </w:p>
    <w:p w:rsidR="00AB113A" w:rsidRPr="00E11722" w:rsidRDefault="002676CC" w:rsidP="002676CC">
      <w:pPr>
        <w:tabs>
          <w:tab w:val="left" w:pos="1340"/>
          <w:tab w:val="right" w:leader="dot" w:pos="14400"/>
        </w:tabs>
        <w:ind w:left="979"/>
        <w:rPr>
          <w:rFonts w:ascii="Times" w:hAnsi="Times" w:cs="Times"/>
          <w:sz w:val="20"/>
          <w:szCs w:val="20"/>
        </w:rPr>
      </w:pPr>
      <w:r>
        <w:rPr>
          <w:rFonts w:ascii="Times" w:hAnsi="Times" w:cs="Times"/>
          <w:sz w:val="20"/>
          <w:szCs w:val="20"/>
        </w:rPr>
        <w:t>6</w:t>
      </w:r>
      <w:r w:rsidR="00AB113A" w:rsidRPr="00E11722">
        <w:rPr>
          <w:rFonts w:ascii="Times" w:hAnsi="Times" w:cs="Times"/>
          <w:sz w:val="20"/>
          <w:szCs w:val="20"/>
        </w:rPr>
        <w:t>.</w:t>
      </w:r>
      <w:r w:rsidR="00AB113A" w:rsidRPr="00E11722">
        <w:rPr>
          <w:rFonts w:ascii="Times" w:hAnsi="Times" w:cs="Times"/>
          <w:sz w:val="20"/>
          <w:szCs w:val="20"/>
        </w:rPr>
        <w:tab/>
      </w:r>
      <w:r>
        <w:rPr>
          <w:rFonts w:ascii="Times" w:hAnsi="Times" w:cs="Times"/>
          <w:sz w:val="20"/>
          <w:szCs w:val="20"/>
        </w:rPr>
        <w:t>Inboard Spoiler Pair</w:t>
      </w:r>
      <w:r>
        <w:rPr>
          <w:rFonts w:ascii="Times" w:hAnsi="Times" w:cs="Times"/>
          <w:sz w:val="20"/>
          <w:szCs w:val="20"/>
        </w:rPr>
        <w:tab/>
        <w:t>27-2</w:t>
      </w:r>
    </w:p>
    <w:p w:rsidR="00AB113A" w:rsidRDefault="002676CC" w:rsidP="002676CC">
      <w:pPr>
        <w:tabs>
          <w:tab w:val="left" w:pos="1340"/>
          <w:tab w:val="right" w:leader="dot" w:pos="14400"/>
        </w:tabs>
        <w:ind w:left="979"/>
        <w:rPr>
          <w:rFonts w:ascii="Times" w:hAnsi="Times" w:cs="Times"/>
          <w:sz w:val="20"/>
          <w:szCs w:val="20"/>
        </w:rPr>
      </w:pPr>
      <w:r>
        <w:rPr>
          <w:rFonts w:ascii="Times" w:hAnsi="Times" w:cs="Times"/>
          <w:sz w:val="20"/>
          <w:szCs w:val="20"/>
        </w:rPr>
        <w:t>7</w:t>
      </w:r>
      <w:r w:rsidR="00AB113A" w:rsidRPr="00E11722">
        <w:rPr>
          <w:rFonts w:ascii="Times" w:hAnsi="Times" w:cs="Times"/>
          <w:sz w:val="20"/>
          <w:szCs w:val="20"/>
        </w:rPr>
        <w:t>.</w:t>
      </w:r>
      <w:r w:rsidR="00AB113A" w:rsidRPr="00E11722">
        <w:rPr>
          <w:rFonts w:ascii="Times" w:hAnsi="Times" w:cs="Times"/>
          <w:sz w:val="20"/>
          <w:szCs w:val="20"/>
        </w:rPr>
        <w:tab/>
      </w:r>
      <w:r>
        <w:rPr>
          <w:rFonts w:ascii="Times" w:hAnsi="Times" w:cs="Times"/>
          <w:sz w:val="20"/>
          <w:szCs w:val="20"/>
        </w:rPr>
        <w:t>Backup Flight Control Unit (BFCU)</w:t>
      </w:r>
      <w:r>
        <w:rPr>
          <w:rFonts w:ascii="Times" w:hAnsi="Times" w:cs="Times"/>
          <w:sz w:val="20"/>
          <w:szCs w:val="20"/>
        </w:rPr>
        <w:tab/>
        <w:t>27-2</w:t>
      </w:r>
    </w:p>
    <w:p w:rsidR="002676CC" w:rsidRDefault="002676CC" w:rsidP="002676CC">
      <w:pPr>
        <w:tabs>
          <w:tab w:val="left" w:pos="1340"/>
          <w:tab w:val="right" w:leader="dot" w:pos="14400"/>
        </w:tabs>
        <w:ind w:left="979"/>
        <w:rPr>
          <w:rFonts w:ascii="Times" w:hAnsi="Times" w:cs="Times"/>
          <w:sz w:val="20"/>
          <w:szCs w:val="20"/>
        </w:rPr>
      </w:pPr>
      <w:r>
        <w:rPr>
          <w:rFonts w:ascii="Times" w:hAnsi="Times" w:cs="Times"/>
          <w:sz w:val="20"/>
          <w:szCs w:val="20"/>
        </w:rPr>
        <w:t>8.</w:t>
      </w:r>
      <w:r>
        <w:rPr>
          <w:rFonts w:ascii="Times" w:hAnsi="Times" w:cs="Times"/>
          <w:sz w:val="20"/>
          <w:szCs w:val="20"/>
        </w:rPr>
        <w:tab/>
        <w:t>Con</w:t>
      </w:r>
      <w:r w:rsidR="004A2BD7">
        <w:rPr>
          <w:rFonts w:ascii="Times" w:hAnsi="Times" w:cs="Times"/>
          <w:sz w:val="20"/>
          <w:szCs w:val="20"/>
        </w:rPr>
        <w:t>trol Wheel Position Sensors</w:t>
      </w:r>
      <w:r w:rsidR="004A2BD7">
        <w:rPr>
          <w:rFonts w:ascii="Times" w:hAnsi="Times" w:cs="Times"/>
          <w:sz w:val="20"/>
          <w:szCs w:val="20"/>
        </w:rPr>
        <w:tab/>
        <w:t>27-3</w:t>
      </w:r>
    </w:p>
    <w:p w:rsidR="002676CC" w:rsidRDefault="002676CC" w:rsidP="002676CC">
      <w:pPr>
        <w:tabs>
          <w:tab w:val="left" w:pos="1340"/>
          <w:tab w:val="right" w:leader="dot" w:pos="14400"/>
        </w:tabs>
        <w:ind w:left="979"/>
        <w:rPr>
          <w:rFonts w:ascii="Times" w:hAnsi="Times" w:cs="Times"/>
          <w:sz w:val="20"/>
          <w:szCs w:val="20"/>
        </w:rPr>
      </w:pPr>
      <w:r>
        <w:rPr>
          <w:rFonts w:ascii="Times" w:hAnsi="Times" w:cs="Times"/>
          <w:sz w:val="20"/>
          <w:szCs w:val="20"/>
        </w:rPr>
        <w:t>9.</w:t>
      </w:r>
      <w:r>
        <w:rPr>
          <w:rFonts w:ascii="Times" w:hAnsi="Times" w:cs="Times"/>
          <w:sz w:val="20"/>
          <w:szCs w:val="20"/>
        </w:rPr>
        <w:tab/>
        <w:t>Cont</w:t>
      </w:r>
      <w:r w:rsidR="004A2BD7">
        <w:rPr>
          <w:rFonts w:ascii="Times" w:hAnsi="Times" w:cs="Times"/>
          <w:sz w:val="20"/>
          <w:szCs w:val="20"/>
        </w:rPr>
        <w:t>rol Column Position Sensors</w:t>
      </w:r>
      <w:r w:rsidR="004A2BD7">
        <w:rPr>
          <w:rFonts w:ascii="Times" w:hAnsi="Times" w:cs="Times"/>
          <w:sz w:val="20"/>
          <w:szCs w:val="20"/>
        </w:rPr>
        <w:tab/>
        <w:t>27-3</w:t>
      </w:r>
    </w:p>
    <w:p w:rsidR="002676CC" w:rsidRDefault="002676CC" w:rsidP="002676CC">
      <w:pPr>
        <w:tabs>
          <w:tab w:val="left" w:pos="1340"/>
          <w:tab w:val="right" w:leader="dot" w:pos="14400"/>
        </w:tabs>
        <w:ind w:left="907"/>
        <w:rPr>
          <w:rFonts w:ascii="Times" w:hAnsi="Times" w:cs="Times"/>
          <w:sz w:val="20"/>
          <w:szCs w:val="20"/>
        </w:rPr>
      </w:pPr>
      <w:r>
        <w:rPr>
          <w:rFonts w:ascii="Times" w:hAnsi="Times" w:cs="Times"/>
          <w:sz w:val="20"/>
          <w:szCs w:val="20"/>
        </w:rPr>
        <w:t>10.</w:t>
      </w:r>
      <w:r>
        <w:rPr>
          <w:rFonts w:ascii="Times" w:hAnsi="Times" w:cs="Times"/>
          <w:sz w:val="20"/>
          <w:szCs w:val="20"/>
        </w:rPr>
        <w:tab/>
        <w:t>Ru</w:t>
      </w:r>
      <w:r w:rsidR="004A2BD7">
        <w:rPr>
          <w:rFonts w:ascii="Times" w:hAnsi="Times" w:cs="Times"/>
          <w:sz w:val="20"/>
          <w:szCs w:val="20"/>
        </w:rPr>
        <w:t>dder Pedal Position Sensors</w:t>
      </w:r>
      <w:r w:rsidR="004A2BD7">
        <w:rPr>
          <w:rFonts w:ascii="Times" w:hAnsi="Times" w:cs="Times"/>
          <w:sz w:val="20"/>
          <w:szCs w:val="20"/>
        </w:rPr>
        <w:tab/>
        <w:t>27-4</w:t>
      </w:r>
    </w:p>
    <w:p w:rsidR="002676CC" w:rsidRDefault="002676CC" w:rsidP="002676CC">
      <w:pPr>
        <w:tabs>
          <w:tab w:val="left" w:pos="1340"/>
          <w:tab w:val="right" w:leader="dot" w:pos="14400"/>
        </w:tabs>
        <w:ind w:left="907"/>
        <w:rPr>
          <w:rFonts w:ascii="Times" w:hAnsi="Times" w:cs="Times"/>
          <w:sz w:val="20"/>
          <w:szCs w:val="20"/>
        </w:rPr>
      </w:pPr>
      <w:r>
        <w:rPr>
          <w:rFonts w:ascii="Times" w:hAnsi="Times" w:cs="Times"/>
          <w:sz w:val="20"/>
          <w:szCs w:val="20"/>
        </w:rPr>
        <w:t>11.</w:t>
      </w:r>
      <w:r>
        <w:rPr>
          <w:rFonts w:ascii="Times" w:hAnsi="Times" w:cs="Times"/>
          <w:sz w:val="20"/>
          <w:szCs w:val="20"/>
        </w:rPr>
        <w:tab/>
        <w:t>Speed Br</w:t>
      </w:r>
      <w:r w:rsidR="004A2BD7">
        <w:rPr>
          <w:rFonts w:ascii="Times" w:hAnsi="Times" w:cs="Times"/>
          <w:sz w:val="20"/>
          <w:szCs w:val="20"/>
        </w:rPr>
        <w:t>ake Handle Position Sensors</w:t>
      </w:r>
      <w:r w:rsidR="004A2BD7">
        <w:rPr>
          <w:rFonts w:ascii="Times" w:hAnsi="Times" w:cs="Times"/>
          <w:sz w:val="20"/>
          <w:szCs w:val="20"/>
        </w:rPr>
        <w:tab/>
        <w:t>27-4</w:t>
      </w:r>
    </w:p>
    <w:p w:rsidR="00521871" w:rsidRPr="003314B0" w:rsidRDefault="00521871" w:rsidP="002676CC">
      <w:pPr>
        <w:tabs>
          <w:tab w:val="left" w:pos="1340"/>
          <w:tab w:val="right" w:leader="dot" w:pos="14400"/>
        </w:tabs>
        <w:ind w:left="907"/>
        <w:rPr>
          <w:rFonts w:ascii="Times" w:hAnsi="Times" w:cs="Times"/>
          <w:sz w:val="20"/>
          <w:szCs w:val="20"/>
        </w:rPr>
      </w:pPr>
      <w:r>
        <w:rPr>
          <w:rFonts w:ascii="Times" w:hAnsi="Times" w:cs="Times"/>
          <w:sz w:val="20"/>
          <w:szCs w:val="20"/>
        </w:rPr>
        <w:t>12.</w:t>
      </w:r>
      <w:r>
        <w:rPr>
          <w:rFonts w:ascii="Times" w:hAnsi="Times" w:cs="Times"/>
          <w:sz w:val="20"/>
          <w:szCs w:val="20"/>
        </w:rPr>
        <w:tab/>
        <w:t>Stick Shakers</w:t>
      </w:r>
      <w:r>
        <w:rPr>
          <w:rFonts w:ascii="Times" w:hAnsi="Times" w:cs="Times"/>
          <w:sz w:val="20"/>
          <w:szCs w:val="20"/>
        </w:rPr>
        <w:tab/>
        <w:t>27-4</w:t>
      </w:r>
    </w:p>
    <w:p w:rsidR="00951A34" w:rsidRDefault="00951A34" w:rsidP="00AB113A">
      <w:pPr>
        <w:spacing w:before="240"/>
        <w:jc w:val="center"/>
        <w:rPr>
          <w:rFonts w:ascii="Times" w:hAnsi="Times" w:cs="Times"/>
          <w:b/>
          <w:bCs/>
          <w:sz w:val="20"/>
          <w:szCs w:val="20"/>
        </w:rPr>
        <w:sectPr w:rsidR="00951A34" w:rsidSect="000643D8">
          <w:footerReference w:type="default" r:id="rId16"/>
          <w:pgSz w:w="15840" w:h="12240" w:orient="landscape"/>
          <w:pgMar w:top="720" w:right="720" w:bottom="720" w:left="720" w:header="720" w:footer="527" w:gutter="0"/>
          <w:pgNumType w:start="1"/>
          <w:cols w:space="720"/>
          <w:docGrid w:linePitch="360"/>
        </w:sectPr>
      </w:pPr>
    </w:p>
    <w:p w:rsidR="00AB113A" w:rsidRPr="003314B0" w:rsidRDefault="00AB113A" w:rsidP="00AB113A">
      <w:pPr>
        <w:spacing w:before="240"/>
        <w:jc w:val="center"/>
        <w:rPr>
          <w:rFonts w:ascii="Times" w:hAnsi="Times" w:cs="Times"/>
          <w:b/>
          <w:bCs/>
          <w:sz w:val="20"/>
          <w:szCs w:val="20"/>
        </w:rPr>
      </w:pPr>
      <w:r w:rsidRPr="003314B0">
        <w:rPr>
          <w:rFonts w:ascii="Times" w:hAnsi="Times" w:cs="Times"/>
          <w:b/>
          <w:bCs/>
          <w:sz w:val="20"/>
          <w:szCs w:val="20"/>
        </w:rPr>
        <w:lastRenderedPageBreak/>
        <w:t>TABLE OF CONTENTS</w:t>
      </w:r>
    </w:p>
    <w:p w:rsidR="00AB113A" w:rsidRPr="003314B0" w:rsidRDefault="00AB113A" w:rsidP="00AB113A">
      <w:pPr>
        <w:tabs>
          <w:tab w:val="left" w:pos="980"/>
          <w:tab w:val="right" w:leader="dot" w:pos="14400"/>
        </w:tabs>
        <w:jc w:val="center"/>
        <w:rPr>
          <w:rFonts w:ascii="Times" w:hAnsi="Times" w:cs="Times"/>
          <w:sz w:val="20"/>
          <w:szCs w:val="20"/>
        </w:rPr>
      </w:pPr>
      <w:r w:rsidRPr="003314B0">
        <w:rPr>
          <w:rFonts w:ascii="Times" w:hAnsi="Times" w:cs="Times"/>
          <w:sz w:val="20"/>
          <w:szCs w:val="20"/>
        </w:rPr>
        <w:t>(CONTINUED)</w:t>
      </w:r>
    </w:p>
    <w:p w:rsidR="00AB113A" w:rsidRPr="003314B0" w:rsidRDefault="00AB113A" w:rsidP="00AB113A">
      <w:pPr>
        <w:tabs>
          <w:tab w:val="left" w:pos="980"/>
          <w:tab w:val="right" w:leader="dot" w:pos="14400"/>
        </w:tabs>
        <w:spacing w:before="120"/>
        <w:rPr>
          <w:rFonts w:ascii="Times" w:hAnsi="Times" w:cs="Times"/>
          <w:b/>
          <w:bCs/>
          <w:sz w:val="20"/>
          <w:szCs w:val="20"/>
        </w:rPr>
      </w:pPr>
    </w:p>
    <w:p w:rsidR="00AB113A" w:rsidRPr="003314B0" w:rsidRDefault="00AB113A" w:rsidP="00AB113A">
      <w:pPr>
        <w:tabs>
          <w:tab w:val="left" w:pos="980"/>
          <w:tab w:val="right" w:leader="dot" w:pos="14400"/>
        </w:tabs>
        <w:spacing w:before="240"/>
        <w:rPr>
          <w:rFonts w:ascii="Times" w:hAnsi="Times" w:cs="Times"/>
          <w:sz w:val="20"/>
          <w:szCs w:val="20"/>
        </w:rPr>
      </w:pPr>
      <w:r w:rsidRPr="003314B0">
        <w:rPr>
          <w:rFonts w:ascii="Times" w:hAnsi="Times" w:cs="Times"/>
          <w:b/>
          <w:bCs/>
          <w:sz w:val="20"/>
          <w:szCs w:val="20"/>
        </w:rPr>
        <w:t>ATA 28</w:t>
      </w:r>
      <w:r w:rsidRPr="003314B0">
        <w:rPr>
          <w:rFonts w:ascii="Times" w:hAnsi="Times" w:cs="Times"/>
          <w:b/>
          <w:bCs/>
          <w:sz w:val="20"/>
          <w:szCs w:val="20"/>
        </w:rPr>
        <w:tab/>
        <w:t>FUEL</w:t>
      </w:r>
      <w:r w:rsidRPr="003314B0">
        <w:rPr>
          <w:rFonts w:ascii="Times" w:hAnsi="Times" w:cs="Times"/>
          <w:sz w:val="20"/>
          <w:szCs w:val="20"/>
        </w:rPr>
        <w:tab/>
        <w:t>28-1</w:t>
      </w:r>
    </w:p>
    <w:p w:rsidR="00AB113A" w:rsidRPr="003314B0" w:rsidRDefault="00AB113A" w:rsidP="00AB113A">
      <w:pPr>
        <w:tabs>
          <w:tab w:val="left" w:pos="1340"/>
          <w:tab w:val="right" w:leader="dot" w:pos="14400"/>
        </w:tabs>
        <w:spacing w:before="120"/>
        <w:ind w:left="980"/>
        <w:rPr>
          <w:rFonts w:ascii="Times" w:hAnsi="Times" w:cs="Times"/>
          <w:sz w:val="20"/>
          <w:szCs w:val="20"/>
        </w:rPr>
      </w:pPr>
      <w:r w:rsidRPr="003314B0">
        <w:rPr>
          <w:rFonts w:ascii="Times" w:hAnsi="Times" w:cs="Times"/>
          <w:sz w:val="20"/>
          <w:szCs w:val="20"/>
        </w:rPr>
        <w:t>1.</w:t>
      </w:r>
      <w:r w:rsidRPr="003314B0">
        <w:rPr>
          <w:rFonts w:ascii="Times" w:hAnsi="Times" w:cs="Times"/>
          <w:sz w:val="20"/>
          <w:szCs w:val="20"/>
        </w:rPr>
        <w:tab/>
        <w:t>Fuel Tank Temperature Systems</w:t>
      </w:r>
      <w:r w:rsidRPr="003314B0">
        <w:rPr>
          <w:rFonts w:ascii="Times" w:hAnsi="Times" w:cs="Times"/>
          <w:sz w:val="20"/>
          <w:szCs w:val="20"/>
        </w:rPr>
        <w:tab/>
        <w:t>28-1</w:t>
      </w:r>
    </w:p>
    <w:p w:rsidR="00AB113A" w:rsidRPr="003314B0" w:rsidRDefault="00A3787A" w:rsidP="00AB113A">
      <w:pPr>
        <w:tabs>
          <w:tab w:val="left" w:pos="1340"/>
          <w:tab w:val="right" w:leader="dot" w:pos="14400"/>
        </w:tabs>
        <w:ind w:left="980"/>
        <w:rPr>
          <w:rFonts w:ascii="Times" w:hAnsi="Times" w:cs="Times"/>
          <w:sz w:val="20"/>
          <w:szCs w:val="20"/>
        </w:rPr>
      </w:pPr>
      <w:r>
        <w:rPr>
          <w:rFonts w:ascii="Times" w:hAnsi="Times" w:cs="Times"/>
          <w:sz w:val="20"/>
          <w:szCs w:val="20"/>
        </w:rPr>
        <w:t>2.</w:t>
      </w:r>
      <w:r>
        <w:rPr>
          <w:rFonts w:ascii="Times" w:hAnsi="Times" w:cs="Times"/>
          <w:sz w:val="20"/>
          <w:szCs w:val="20"/>
        </w:rPr>
        <w:tab/>
        <w:t xml:space="preserve">EICAS or </w:t>
      </w:r>
      <w:r w:rsidR="00AB113A" w:rsidRPr="003314B0">
        <w:rPr>
          <w:rFonts w:ascii="Times" w:hAnsi="Times" w:cs="Times"/>
          <w:sz w:val="20"/>
          <w:szCs w:val="20"/>
        </w:rPr>
        <w:t xml:space="preserve">MCDU Fuel Quantity Indicating Systems </w:t>
      </w:r>
      <w:r w:rsidR="00AB113A" w:rsidRPr="003314B0">
        <w:rPr>
          <w:rFonts w:ascii="Times" w:hAnsi="Times" w:cs="Times"/>
          <w:sz w:val="20"/>
          <w:szCs w:val="20"/>
        </w:rPr>
        <w:tab/>
        <w:t>28-1</w:t>
      </w:r>
    </w:p>
    <w:p w:rsidR="00AB113A" w:rsidRDefault="00AB113A" w:rsidP="00AB113A">
      <w:pPr>
        <w:tabs>
          <w:tab w:val="left" w:pos="1340"/>
          <w:tab w:val="right" w:leader="dot" w:pos="14400"/>
        </w:tabs>
        <w:ind w:left="980"/>
        <w:rPr>
          <w:rFonts w:ascii="Times" w:hAnsi="Times" w:cs="Times"/>
          <w:sz w:val="20"/>
          <w:szCs w:val="20"/>
        </w:rPr>
      </w:pPr>
      <w:r w:rsidRPr="003314B0">
        <w:rPr>
          <w:rFonts w:ascii="Times" w:hAnsi="Times" w:cs="Times"/>
          <w:sz w:val="20"/>
          <w:szCs w:val="20"/>
        </w:rPr>
        <w:t>3.</w:t>
      </w:r>
      <w:r w:rsidRPr="003314B0">
        <w:rPr>
          <w:rFonts w:ascii="Times" w:hAnsi="Times" w:cs="Times"/>
          <w:sz w:val="20"/>
          <w:szCs w:val="20"/>
        </w:rPr>
        <w:tab/>
        <w:t xml:space="preserve">Fuel Quantity </w:t>
      </w:r>
      <w:r w:rsidR="00A3787A">
        <w:rPr>
          <w:rFonts w:ascii="Times" w:hAnsi="Times" w:cs="Times"/>
          <w:sz w:val="20"/>
          <w:szCs w:val="20"/>
        </w:rPr>
        <w:t>Indicating System Channel</w:t>
      </w:r>
      <w:r w:rsidR="00A3787A">
        <w:rPr>
          <w:rFonts w:ascii="Times" w:hAnsi="Times" w:cs="Times"/>
          <w:sz w:val="20"/>
          <w:szCs w:val="20"/>
        </w:rPr>
        <w:tab/>
        <w:t>28-2</w:t>
      </w:r>
    </w:p>
    <w:p w:rsidR="00A3787A" w:rsidRPr="003314B0" w:rsidRDefault="00A3787A" w:rsidP="00AB113A">
      <w:pPr>
        <w:tabs>
          <w:tab w:val="left" w:pos="1340"/>
          <w:tab w:val="right" w:leader="dot" w:pos="14400"/>
        </w:tabs>
        <w:ind w:left="980"/>
        <w:rPr>
          <w:rFonts w:ascii="Times" w:hAnsi="Times" w:cs="Times"/>
          <w:sz w:val="20"/>
          <w:szCs w:val="20"/>
        </w:rPr>
      </w:pPr>
      <w:r>
        <w:rPr>
          <w:rFonts w:ascii="Times" w:hAnsi="Times" w:cs="Times"/>
          <w:sz w:val="20"/>
          <w:szCs w:val="20"/>
        </w:rPr>
        <w:t>4.</w:t>
      </w:r>
      <w:r>
        <w:rPr>
          <w:rFonts w:ascii="Times" w:hAnsi="Times" w:cs="Times"/>
          <w:sz w:val="20"/>
          <w:szCs w:val="20"/>
        </w:rPr>
        <w:tab/>
        <w:t>Fuel Low Quantity Warning Systems</w:t>
      </w:r>
      <w:r>
        <w:rPr>
          <w:rFonts w:ascii="Times" w:hAnsi="Times" w:cs="Times"/>
          <w:sz w:val="20"/>
          <w:szCs w:val="20"/>
        </w:rPr>
        <w:tab/>
        <w:t>28-3</w:t>
      </w:r>
    </w:p>
    <w:p w:rsidR="00AB113A" w:rsidRPr="003314B0" w:rsidRDefault="00A3787A" w:rsidP="00AB113A">
      <w:pPr>
        <w:tabs>
          <w:tab w:val="left" w:pos="1340"/>
          <w:tab w:val="right" w:leader="dot" w:pos="14400"/>
        </w:tabs>
        <w:ind w:left="980"/>
        <w:rPr>
          <w:rFonts w:ascii="Times" w:hAnsi="Times" w:cs="Times"/>
          <w:sz w:val="20"/>
          <w:szCs w:val="20"/>
        </w:rPr>
      </w:pPr>
      <w:r>
        <w:rPr>
          <w:rFonts w:ascii="Times" w:hAnsi="Times" w:cs="Times"/>
          <w:sz w:val="20"/>
          <w:szCs w:val="20"/>
        </w:rPr>
        <w:t>5</w:t>
      </w:r>
      <w:r w:rsidR="00AB113A" w:rsidRPr="003314B0">
        <w:rPr>
          <w:rFonts w:ascii="Times" w:hAnsi="Times" w:cs="Times"/>
          <w:sz w:val="20"/>
          <w:szCs w:val="20"/>
        </w:rPr>
        <w:t>.</w:t>
      </w:r>
      <w:r w:rsidR="00AB113A" w:rsidRPr="003314B0">
        <w:rPr>
          <w:rFonts w:ascii="Times" w:hAnsi="Times" w:cs="Times"/>
          <w:sz w:val="20"/>
          <w:szCs w:val="20"/>
        </w:rPr>
        <w:tab/>
        <w:t>Fuel Boost Pumps</w:t>
      </w:r>
      <w:r w:rsidR="00AB113A" w:rsidRPr="003314B0">
        <w:rPr>
          <w:rFonts w:ascii="Times" w:hAnsi="Times" w:cs="Times"/>
          <w:sz w:val="20"/>
          <w:szCs w:val="20"/>
        </w:rPr>
        <w:tab/>
        <w:t>28-3</w:t>
      </w:r>
    </w:p>
    <w:p w:rsidR="00AB113A" w:rsidRPr="003314B0" w:rsidRDefault="00A3787A" w:rsidP="00AB113A">
      <w:pPr>
        <w:tabs>
          <w:tab w:val="left" w:pos="1340"/>
          <w:tab w:val="right" w:leader="dot" w:pos="14400"/>
        </w:tabs>
        <w:ind w:left="980"/>
        <w:rPr>
          <w:rFonts w:ascii="Times" w:hAnsi="Times" w:cs="Times"/>
          <w:sz w:val="20"/>
          <w:szCs w:val="20"/>
        </w:rPr>
      </w:pPr>
      <w:r>
        <w:rPr>
          <w:rFonts w:ascii="Times" w:hAnsi="Times" w:cs="Times"/>
          <w:sz w:val="20"/>
          <w:szCs w:val="20"/>
        </w:rPr>
        <w:t>6</w:t>
      </w:r>
      <w:r w:rsidR="00AB113A" w:rsidRPr="003314B0">
        <w:rPr>
          <w:rFonts w:ascii="Times" w:hAnsi="Times" w:cs="Times"/>
          <w:sz w:val="20"/>
          <w:szCs w:val="20"/>
        </w:rPr>
        <w:t>.</w:t>
      </w:r>
      <w:r w:rsidR="00AB113A" w:rsidRPr="003314B0">
        <w:rPr>
          <w:rFonts w:ascii="Times" w:hAnsi="Times" w:cs="Times"/>
          <w:sz w:val="20"/>
          <w:szCs w:val="20"/>
        </w:rPr>
        <w:tab/>
        <w:t xml:space="preserve">Fuel </w:t>
      </w:r>
      <w:proofErr w:type="spellStart"/>
      <w:r w:rsidR="00AB113A" w:rsidRPr="003314B0">
        <w:rPr>
          <w:rFonts w:ascii="Times" w:hAnsi="Times" w:cs="Times"/>
          <w:sz w:val="20"/>
          <w:szCs w:val="20"/>
        </w:rPr>
        <w:t>Intertank</w:t>
      </w:r>
      <w:proofErr w:type="spellEnd"/>
      <w:r w:rsidR="00AB113A" w:rsidRPr="003314B0">
        <w:rPr>
          <w:rFonts w:ascii="Times" w:hAnsi="Times" w:cs="Times"/>
          <w:sz w:val="20"/>
          <w:szCs w:val="20"/>
        </w:rPr>
        <w:t xml:space="preserve"> Valve</w:t>
      </w:r>
      <w:r w:rsidR="00AB113A" w:rsidRPr="003314B0">
        <w:rPr>
          <w:rFonts w:ascii="Times" w:hAnsi="Times" w:cs="Times"/>
          <w:sz w:val="20"/>
          <w:szCs w:val="20"/>
        </w:rPr>
        <w:tab/>
        <w:t>28-4</w:t>
      </w:r>
    </w:p>
    <w:p w:rsidR="00AB113A" w:rsidRPr="003314B0" w:rsidRDefault="00A3787A" w:rsidP="00AB113A">
      <w:pPr>
        <w:tabs>
          <w:tab w:val="left" w:pos="1340"/>
          <w:tab w:val="right" w:leader="dot" w:pos="14400"/>
        </w:tabs>
        <w:ind w:left="980"/>
        <w:rPr>
          <w:rFonts w:ascii="Times" w:hAnsi="Times" w:cs="Times"/>
          <w:sz w:val="20"/>
          <w:szCs w:val="20"/>
        </w:rPr>
      </w:pPr>
      <w:r>
        <w:rPr>
          <w:rFonts w:ascii="Times" w:hAnsi="Times" w:cs="Times"/>
          <w:sz w:val="20"/>
          <w:szCs w:val="20"/>
        </w:rPr>
        <w:t>7</w:t>
      </w:r>
      <w:r w:rsidR="00AB113A" w:rsidRPr="003314B0">
        <w:rPr>
          <w:rFonts w:ascii="Times" w:hAnsi="Times" w:cs="Times"/>
          <w:sz w:val="20"/>
          <w:szCs w:val="20"/>
        </w:rPr>
        <w:t>.</w:t>
      </w:r>
      <w:r w:rsidR="00AB113A" w:rsidRPr="003314B0">
        <w:rPr>
          <w:rFonts w:ascii="Times" w:hAnsi="Times" w:cs="Times"/>
          <w:sz w:val="20"/>
          <w:szCs w:val="20"/>
        </w:rPr>
        <w:tab/>
        <w:t>Heated Fuel Return System (HFRS)</w:t>
      </w:r>
      <w:r w:rsidR="00AB113A" w:rsidRPr="003314B0">
        <w:rPr>
          <w:rFonts w:ascii="Times" w:hAnsi="Times" w:cs="Times"/>
          <w:sz w:val="20"/>
          <w:szCs w:val="20"/>
        </w:rPr>
        <w:tab/>
        <w:t>28-4</w:t>
      </w:r>
    </w:p>
    <w:p w:rsidR="00AB113A" w:rsidRPr="003314B0" w:rsidRDefault="00A3787A" w:rsidP="00AB113A">
      <w:pPr>
        <w:tabs>
          <w:tab w:val="left" w:pos="1340"/>
          <w:tab w:val="right" w:leader="dot" w:pos="14400"/>
        </w:tabs>
        <w:ind w:left="980"/>
        <w:rPr>
          <w:rFonts w:ascii="Times" w:hAnsi="Times" w:cs="Times"/>
          <w:sz w:val="20"/>
          <w:szCs w:val="20"/>
        </w:rPr>
      </w:pPr>
      <w:r>
        <w:rPr>
          <w:rFonts w:ascii="Times" w:hAnsi="Times" w:cs="Times"/>
          <w:sz w:val="20"/>
          <w:szCs w:val="20"/>
        </w:rPr>
        <w:t>8</w:t>
      </w:r>
      <w:r w:rsidR="00AB113A" w:rsidRPr="003314B0">
        <w:rPr>
          <w:rFonts w:ascii="Times" w:hAnsi="Times" w:cs="Times"/>
          <w:sz w:val="20"/>
          <w:szCs w:val="20"/>
        </w:rPr>
        <w:t>.</w:t>
      </w:r>
      <w:r w:rsidR="00AB113A" w:rsidRPr="003314B0">
        <w:rPr>
          <w:rFonts w:ascii="Times" w:hAnsi="Times" w:cs="Times"/>
          <w:sz w:val="20"/>
          <w:szCs w:val="20"/>
        </w:rPr>
        <w:tab/>
        <w:t>Fuel Boost Pump Warning Systems</w:t>
      </w:r>
      <w:r w:rsidR="00AB113A" w:rsidRPr="003314B0">
        <w:rPr>
          <w:rFonts w:ascii="Times" w:hAnsi="Times" w:cs="Times"/>
          <w:sz w:val="20"/>
          <w:szCs w:val="20"/>
        </w:rPr>
        <w:tab/>
        <w:t>28-4</w:t>
      </w:r>
    </w:p>
    <w:p w:rsidR="00AB113A" w:rsidRPr="003314B0" w:rsidRDefault="00A3787A" w:rsidP="00AB113A">
      <w:pPr>
        <w:tabs>
          <w:tab w:val="left" w:pos="1340"/>
          <w:tab w:val="right" w:leader="dot" w:pos="14400"/>
        </w:tabs>
        <w:ind w:left="980"/>
        <w:rPr>
          <w:rFonts w:ascii="Times" w:hAnsi="Times" w:cs="Times"/>
          <w:sz w:val="20"/>
          <w:szCs w:val="20"/>
        </w:rPr>
      </w:pPr>
      <w:r>
        <w:rPr>
          <w:rFonts w:ascii="Times" w:hAnsi="Times" w:cs="Times"/>
          <w:sz w:val="20"/>
          <w:szCs w:val="20"/>
        </w:rPr>
        <w:t>9</w:t>
      </w:r>
      <w:r w:rsidR="00AB113A" w:rsidRPr="003314B0">
        <w:rPr>
          <w:rFonts w:ascii="Times" w:hAnsi="Times" w:cs="Times"/>
          <w:sz w:val="20"/>
          <w:szCs w:val="20"/>
        </w:rPr>
        <w:t>.</w:t>
      </w:r>
      <w:r w:rsidR="00AB113A" w:rsidRPr="003314B0">
        <w:rPr>
          <w:rFonts w:ascii="Times" w:hAnsi="Times" w:cs="Times"/>
          <w:sz w:val="20"/>
          <w:szCs w:val="20"/>
        </w:rPr>
        <w:tab/>
        <w:t xml:space="preserve">Fuel </w:t>
      </w:r>
      <w:proofErr w:type="spellStart"/>
      <w:r w:rsidR="00AB113A" w:rsidRPr="003314B0">
        <w:rPr>
          <w:rFonts w:ascii="Times" w:hAnsi="Times" w:cs="Times"/>
          <w:sz w:val="20"/>
          <w:szCs w:val="20"/>
        </w:rPr>
        <w:t>Crossflow</w:t>
      </w:r>
      <w:proofErr w:type="spellEnd"/>
      <w:r w:rsidR="00AB113A" w:rsidRPr="003314B0">
        <w:rPr>
          <w:rFonts w:ascii="Times" w:hAnsi="Times" w:cs="Times"/>
          <w:sz w:val="20"/>
          <w:szCs w:val="20"/>
        </w:rPr>
        <w:t xml:space="preserve"> Valve</w:t>
      </w:r>
      <w:r w:rsidR="00AB113A" w:rsidRPr="003314B0">
        <w:rPr>
          <w:rFonts w:ascii="Times" w:hAnsi="Times" w:cs="Times"/>
          <w:sz w:val="20"/>
          <w:szCs w:val="20"/>
        </w:rPr>
        <w:tab/>
        <w:t>28-5</w:t>
      </w:r>
    </w:p>
    <w:p w:rsidR="00AB113A" w:rsidRPr="003314B0" w:rsidRDefault="00A3787A" w:rsidP="00A3787A">
      <w:pPr>
        <w:tabs>
          <w:tab w:val="left" w:pos="1340"/>
          <w:tab w:val="right" w:leader="dot" w:pos="14400"/>
        </w:tabs>
        <w:ind w:left="900"/>
        <w:rPr>
          <w:rFonts w:ascii="Times" w:hAnsi="Times" w:cs="Times"/>
          <w:sz w:val="20"/>
          <w:szCs w:val="20"/>
        </w:rPr>
      </w:pPr>
      <w:r>
        <w:rPr>
          <w:rFonts w:ascii="Times" w:hAnsi="Times" w:cs="Times"/>
          <w:sz w:val="20"/>
          <w:szCs w:val="20"/>
        </w:rPr>
        <w:t>10</w:t>
      </w:r>
      <w:r w:rsidR="00AB113A" w:rsidRPr="003314B0">
        <w:rPr>
          <w:rFonts w:ascii="Times" w:hAnsi="Times" w:cs="Times"/>
          <w:sz w:val="20"/>
          <w:szCs w:val="20"/>
        </w:rPr>
        <w:t>.</w:t>
      </w:r>
      <w:r w:rsidR="00AB113A" w:rsidRPr="003314B0">
        <w:rPr>
          <w:rFonts w:ascii="Times" w:hAnsi="Times" w:cs="Times"/>
          <w:sz w:val="20"/>
          <w:szCs w:val="20"/>
        </w:rPr>
        <w:tab/>
        <w:t>Pressure Fueling System (Single Point Refueling)</w:t>
      </w:r>
      <w:r w:rsidR="00AB113A" w:rsidRPr="003314B0">
        <w:rPr>
          <w:rFonts w:ascii="Times" w:hAnsi="Times" w:cs="Times"/>
          <w:sz w:val="20"/>
          <w:szCs w:val="20"/>
        </w:rPr>
        <w:tab/>
        <w:t>28-6</w:t>
      </w:r>
    </w:p>
    <w:p w:rsidR="00AB113A" w:rsidRPr="003314B0" w:rsidRDefault="00A3787A" w:rsidP="00AB113A">
      <w:pPr>
        <w:tabs>
          <w:tab w:val="left" w:pos="1340"/>
          <w:tab w:val="right" w:leader="dot" w:pos="14400"/>
        </w:tabs>
        <w:ind w:left="900"/>
        <w:rPr>
          <w:rFonts w:ascii="Times" w:hAnsi="Times" w:cs="Times"/>
          <w:sz w:val="20"/>
          <w:szCs w:val="20"/>
        </w:rPr>
      </w:pPr>
      <w:r>
        <w:rPr>
          <w:rFonts w:ascii="Times" w:hAnsi="Times" w:cs="Times"/>
          <w:sz w:val="20"/>
          <w:szCs w:val="20"/>
        </w:rPr>
        <w:t>11</w:t>
      </w:r>
      <w:r w:rsidR="00AB113A" w:rsidRPr="003314B0">
        <w:rPr>
          <w:rFonts w:ascii="Times" w:hAnsi="Times" w:cs="Times"/>
          <w:sz w:val="20"/>
          <w:szCs w:val="20"/>
        </w:rPr>
        <w:t>.</w:t>
      </w:r>
      <w:r w:rsidR="00AB113A" w:rsidRPr="003314B0">
        <w:rPr>
          <w:rFonts w:ascii="Times" w:hAnsi="Times" w:cs="Times"/>
          <w:sz w:val="20"/>
          <w:szCs w:val="20"/>
        </w:rPr>
        <w:tab/>
        <w:t>Ground Service Control Panel</w:t>
      </w:r>
      <w:r>
        <w:rPr>
          <w:rFonts w:ascii="Times" w:hAnsi="Times" w:cs="Times"/>
          <w:sz w:val="20"/>
          <w:szCs w:val="20"/>
        </w:rPr>
        <w:t xml:space="preserve"> </w:t>
      </w:r>
      <w:r w:rsidR="00AB113A" w:rsidRPr="003314B0">
        <w:rPr>
          <w:rFonts w:ascii="Times" w:hAnsi="Times" w:cs="Times"/>
          <w:sz w:val="20"/>
          <w:szCs w:val="20"/>
        </w:rPr>
        <w:tab/>
        <w:t>28-6</w:t>
      </w:r>
    </w:p>
    <w:p w:rsidR="00AB113A" w:rsidRPr="003314B0" w:rsidRDefault="00AB113A" w:rsidP="00AB113A">
      <w:pPr>
        <w:tabs>
          <w:tab w:val="left" w:pos="1340"/>
          <w:tab w:val="right" w:leader="dot" w:pos="14400"/>
        </w:tabs>
        <w:ind w:left="907"/>
        <w:rPr>
          <w:rFonts w:ascii="Times" w:hAnsi="Times" w:cs="Times"/>
          <w:sz w:val="20"/>
          <w:szCs w:val="20"/>
        </w:rPr>
      </w:pPr>
      <w:r w:rsidRPr="003314B0">
        <w:rPr>
          <w:rFonts w:ascii="Times" w:hAnsi="Times" w:cs="Times"/>
          <w:sz w:val="20"/>
          <w:szCs w:val="20"/>
        </w:rPr>
        <w:t>1</w:t>
      </w:r>
      <w:r w:rsidR="00A3787A">
        <w:rPr>
          <w:rFonts w:ascii="Times" w:hAnsi="Times" w:cs="Times"/>
          <w:sz w:val="20"/>
          <w:szCs w:val="20"/>
        </w:rPr>
        <w:t>2</w:t>
      </w:r>
      <w:r w:rsidRPr="003314B0">
        <w:rPr>
          <w:rFonts w:ascii="Times" w:hAnsi="Times" w:cs="Times"/>
          <w:sz w:val="20"/>
          <w:szCs w:val="20"/>
        </w:rPr>
        <w:t>.</w:t>
      </w:r>
      <w:r w:rsidRPr="003314B0">
        <w:rPr>
          <w:rFonts w:ascii="Times" w:hAnsi="Times" w:cs="Times"/>
          <w:sz w:val="20"/>
          <w:szCs w:val="20"/>
        </w:rPr>
        <w:tab/>
        <w:t>Automatic Fueling System</w:t>
      </w:r>
      <w:r w:rsidRPr="003314B0">
        <w:rPr>
          <w:rFonts w:ascii="Times" w:hAnsi="Times" w:cs="Times"/>
          <w:sz w:val="20"/>
          <w:szCs w:val="20"/>
        </w:rPr>
        <w:tab/>
        <w:t>28-6</w:t>
      </w:r>
    </w:p>
    <w:p w:rsidR="00AB113A" w:rsidRPr="003314B0" w:rsidRDefault="00A3787A" w:rsidP="00AB113A">
      <w:pPr>
        <w:tabs>
          <w:tab w:val="left" w:pos="1340"/>
          <w:tab w:val="right" w:leader="dot" w:pos="14400"/>
        </w:tabs>
        <w:ind w:left="900"/>
        <w:rPr>
          <w:rFonts w:ascii="Times" w:hAnsi="Times" w:cs="Times"/>
          <w:sz w:val="20"/>
          <w:szCs w:val="20"/>
        </w:rPr>
      </w:pPr>
      <w:r>
        <w:rPr>
          <w:rFonts w:ascii="Times" w:hAnsi="Times" w:cs="Times"/>
          <w:sz w:val="20"/>
          <w:szCs w:val="20"/>
        </w:rPr>
        <w:t>13</w:t>
      </w:r>
      <w:r w:rsidR="00AB113A" w:rsidRPr="003314B0">
        <w:rPr>
          <w:rFonts w:ascii="Times" w:hAnsi="Times" w:cs="Times"/>
          <w:sz w:val="20"/>
          <w:szCs w:val="20"/>
        </w:rPr>
        <w:t>.</w:t>
      </w:r>
      <w:r w:rsidR="00AB113A" w:rsidRPr="003314B0">
        <w:rPr>
          <w:rFonts w:ascii="Times" w:hAnsi="Times" w:cs="Times"/>
          <w:sz w:val="20"/>
          <w:szCs w:val="20"/>
        </w:rPr>
        <w:tab/>
        <w:t>Fuel Cap Chains</w:t>
      </w:r>
      <w:r w:rsidR="00AB113A" w:rsidRPr="003314B0">
        <w:rPr>
          <w:rFonts w:ascii="Times" w:hAnsi="Times" w:cs="Times"/>
          <w:sz w:val="20"/>
          <w:szCs w:val="20"/>
        </w:rPr>
        <w:tab/>
        <w:t>28-6</w:t>
      </w:r>
    </w:p>
    <w:p w:rsidR="00AB113A" w:rsidRPr="003314B0" w:rsidRDefault="00AB113A" w:rsidP="00AB113A">
      <w:pPr>
        <w:tabs>
          <w:tab w:val="left" w:pos="1340"/>
          <w:tab w:val="right" w:leader="dot" w:pos="14400"/>
        </w:tabs>
        <w:ind w:left="900"/>
        <w:rPr>
          <w:rFonts w:ascii="Times" w:hAnsi="Times" w:cs="Times"/>
          <w:sz w:val="20"/>
          <w:szCs w:val="20"/>
        </w:rPr>
      </w:pPr>
      <w:r w:rsidRPr="003314B0">
        <w:rPr>
          <w:rFonts w:ascii="Times" w:hAnsi="Times" w:cs="Times"/>
          <w:sz w:val="20"/>
          <w:szCs w:val="20"/>
        </w:rPr>
        <w:t>1</w:t>
      </w:r>
      <w:r w:rsidR="00A3787A">
        <w:rPr>
          <w:rFonts w:ascii="Times" w:hAnsi="Times" w:cs="Times"/>
          <w:sz w:val="20"/>
          <w:szCs w:val="20"/>
        </w:rPr>
        <w:t>4</w:t>
      </w:r>
      <w:r w:rsidRPr="003314B0">
        <w:rPr>
          <w:rFonts w:ascii="Times" w:hAnsi="Times" w:cs="Times"/>
          <w:sz w:val="20"/>
          <w:szCs w:val="20"/>
        </w:rPr>
        <w:t>.</w:t>
      </w:r>
      <w:r w:rsidRPr="003314B0">
        <w:rPr>
          <w:rFonts w:ascii="Times" w:hAnsi="Times" w:cs="Times"/>
          <w:sz w:val="20"/>
          <w:szCs w:val="20"/>
        </w:rPr>
        <w:tab/>
        <w:t>Single Point Refueling Cap</w:t>
      </w:r>
      <w:r w:rsidRPr="003314B0">
        <w:rPr>
          <w:rFonts w:ascii="Times" w:hAnsi="Times" w:cs="Times"/>
          <w:sz w:val="20"/>
          <w:szCs w:val="20"/>
        </w:rPr>
        <w:tab/>
        <w:t>28-7</w:t>
      </w:r>
    </w:p>
    <w:p w:rsidR="00AB113A" w:rsidRPr="003314B0" w:rsidRDefault="00A3787A" w:rsidP="00AB113A">
      <w:pPr>
        <w:tabs>
          <w:tab w:val="left" w:pos="1340"/>
          <w:tab w:val="right" w:leader="dot" w:pos="14400"/>
        </w:tabs>
        <w:ind w:left="900"/>
        <w:rPr>
          <w:rFonts w:ascii="Times" w:hAnsi="Times" w:cs="Times"/>
          <w:sz w:val="20"/>
          <w:szCs w:val="20"/>
        </w:rPr>
      </w:pPr>
      <w:r>
        <w:rPr>
          <w:rFonts w:ascii="Times" w:hAnsi="Times" w:cs="Times"/>
          <w:sz w:val="20"/>
          <w:szCs w:val="20"/>
        </w:rPr>
        <w:t>15</w:t>
      </w:r>
      <w:r w:rsidR="00AB113A" w:rsidRPr="003314B0">
        <w:rPr>
          <w:rFonts w:ascii="Times" w:hAnsi="Times" w:cs="Times"/>
          <w:sz w:val="20"/>
          <w:szCs w:val="20"/>
        </w:rPr>
        <w:t>.</w:t>
      </w:r>
      <w:r w:rsidR="00AB113A" w:rsidRPr="003314B0">
        <w:rPr>
          <w:rFonts w:ascii="Times" w:hAnsi="Times" w:cs="Times"/>
          <w:sz w:val="20"/>
          <w:szCs w:val="20"/>
        </w:rPr>
        <w:tab/>
      </w:r>
      <w:r w:rsidR="00521871">
        <w:rPr>
          <w:rFonts w:ascii="Times" w:hAnsi="Times" w:cs="Times"/>
          <w:sz w:val="20"/>
          <w:szCs w:val="20"/>
        </w:rPr>
        <w:t>SMC REFUEL</w:t>
      </w:r>
      <w:r>
        <w:rPr>
          <w:rFonts w:ascii="Times" w:hAnsi="Times" w:cs="Times"/>
          <w:sz w:val="20"/>
          <w:szCs w:val="20"/>
        </w:rPr>
        <w:t xml:space="preserve"> Control Menu</w:t>
      </w:r>
      <w:r w:rsidR="00AB113A" w:rsidRPr="003314B0">
        <w:rPr>
          <w:rFonts w:ascii="Times" w:hAnsi="Times" w:cs="Times"/>
          <w:sz w:val="20"/>
          <w:szCs w:val="20"/>
        </w:rPr>
        <w:tab/>
        <w:t>28-7</w:t>
      </w:r>
    </w:p>
    <w:p w:rsidR="00AB113A" w:rsidRPr="003314B0" w:rsidRDefault="00AB113A" w:rsidP="00AB113A">
      <w:pPr>
        <w:tabs>
          <w:tab w:val="left" w:pos="980"/>
          <w:tab w:val="right" w:leader="dot" w:pos="14400"/>
        </w:tabs>
        <w:spacing w:before="240"/>
        <w:rPr>
          <w:rFonts w:ascii="Times" w:hAnsi="Times" w:cs="Times"/>
          <w:sz w:val="20"/>
          <w:szCs w:val="20"/>
        </w:rPr>
      </w:pPr>
      <w:r w:rsidRPr="003314B0">
        <w:rPr>
          <w:rFonts w:ascii="Times" w:hAnsi="Times" w:cs="Times"/>
          <w:b/>
          <w:bCs/>
          <w:sz w:val="20"/>
          <w:szCs w:val="20"/>
        </w:rPr>
        <w:t>ATA 29</w:t>
      </w:r>
      <w:r w:rsidRPr="003314B0">
        <w:rPr>
          <w:rFonts w:ascii="Times" w:hAnsi="Times" w:cs="Times"/>
          <w:b/>
          <w:bCs/>
          <w:sz w:val="20"/>
          <w:szCs w:val="20"/>
        </w:rPr>
        <w:tab/>
        <w:t>HYDRAULIC POWER</w:t>
      </w:r>
      <w:r w:rsidRPr="003314B0">
        <w:rPr>
          <w:rFonts w:ascii="Times" w:hAnsi="Times" w:cs="Times"/>
          <w:sz w:val="20"/>
          <w:szCs w:val="20"/>
        </w:rPr>
        <w:tab/>
        <w:t>29-1</w:t>
      </w:r>
    </w:p>
    <w:p w:rsidR="00AB113A" w:rsidRPr="003314B0" w:rsidRDefault="00AB113A" w:rsidP="00AB113A">
      <w:pPr>
        <w:tabs>
          <w:tab w:val="left" w:pos="1340"/>
          <w:tab w:val="right" w:leader="dot" w:pos="14400"/>
        </w:tabs>
        <w:spacing w:before="120"/>
        <w:ind w:left="980"/>
        <w:rPr>
          <w:rFonts w:ascii="Times" w:hAnsi="Times" w:cs="Times"/>
          <w:sz w:val="20"/>
          <w:szCs w:val="20"/>
        </w:rPr>
      </w:pPr>
      <w:r w:rsidRPr="003314B0">
        <w:rPr>
          <w:rFonts w:ascii="Times" w:hAnsi="Times" w:cs="Times"/>
          <w:sz w:val="20"/>
          <w:szCs w:val="20"/>
        </w:rPr>
        <w:t>1.</w:t>
      </w:r>
      <w:r w:rsidRPr="003314B0">
        <w:rPr>
          <w:rFonts w:ascii="Times" w:hAnsi="Times" w:cs="Times"/>
          <w:sz w:val="20"/>
          <w:szCs w:val="20"/>
        </w:rPr>
        <w:tab/>
        <w:t>Brake Accumul</w:t>
      </w:r>
      <w:r w:rsidR="00521871">
        <w:rPr>
          <w:rFonts w:ascii="Times" w:hAnsi="Times" w:cs="Times"/>
          <w:sz w:val="20"/>
          <w:szCs w:val="20"/>
        </w:rPr>
        <w:t xml:space="preserve">ator Pressure Gauge (Nose </w:t>
      </w:r>
      <w:proofErr w:type="spellStart"/>
      <w:r w:rsidR="00521871">
        <w:rPr>
          <w:rFonts w:ascii="Times" w:hAnsi="Times" w:cs="Times"/>
          <w:sz w:val="20"/>
          <w:szCs w:val="20"/>
        </w:rPr>
        <w:t>Wheelw</w:t>
      </w:r>
      <w:r w:rsidRPr="003314B0">
        <w:rPr>
          <w:rFonts w:ascii="Times" w:hAnsi="Times" w:cs="Times"/>
          <w:sz w:val="20"/>
          <w:szCs w:val="20"/>
        </w:rPr>
        <w:t>ell</w:t>
      </w:r>
      <w:proofErr w:type="spellEnd"/>
      <w:r w:rsidRPr="003314B0">
        <w:rPr>
          <w:rFonts w:ascii="Times" w:hAnsi="Times" w:cs="Times"/>
          <w:sz w:val="20"/>
          <w:szCs w:val="20"/>
        </w:rPr>
        <w:t>)</w:t>
      </w:r>
      <w:r w:rsidRPr="003314B0">
        <w:rPr>
          <w:rFonts w:ascii="Times" w:hAnsi="Times" w:cs="Times"/>
          <w:sz w:val="20"/>
          <w:szCs w:val="20"/>
        </w:rPr>
        <w:tab/>
        <w:t>29-1</w:t>
      </w:r>
    </w:p>
    <w:p w:rsidR="00AB113A" w:rsidRPr="003314B0" w:rsidRDefault="00AB113A" w:rsidP="00AB113A">
      <w:pPr>
        <w:tabs>
          <w:tab w:val="left" w:pos="1340"/>
          <w:tab w:val="right" w:leader="dot" w:pos="14400"/>
        </w:tabs>
        <w:ind w:left="980"/>
        <w:rPr>
          <w:rFonts w:ascii="Times" w:hAnsi="Times" w:cs="Times"/>
          <w:sz w:val="20"/>
          <w:szCs w:val="20"/>
        </w:rPr>
      </w:pPr>
      <w:r w:rsidRPr="003314B0">
        <w:rPr>
          <w:rFonts w:ascii="Times" w:hAnsi="Times" w:cs="Times"/>
          <w:sz w:val="20"/>
          <w:szCs w:val="20"/>
        </w:rPr>
        <w:t>2.</w:t>
      </w:r>
      <w:r w:rsidRPr="003314B0">
        <w:rPr>
          <w:rFonts w:ascii="Times" w:hAnsi="Times" w:cs="Times"/>
          <w:sz w:val="20"/>
          <w:szCs w:val="20"/>
        </w:rPr>
        <w:tab/>
        <w:t>Auxiliary Hydraulic Pump Pressure Indicat</w:t>
      </w:r>
      <w:r w:rsidR="00FD770C">
        <w:rPr>
          <w:rFonts w:ascii="Times" w:hAnsi="Times" w:cs="Times"/>
          <w:sz w:val="20"/>
          <w:szCs w:val="20"/>
        </w:rPr>
        <w:t>i</w:t>
      </w:r>
      <w:r w:rsidRPr="003314B0">
        <w:rPr>
          <w:rFonts w:ascii="Times" w:hAnsi="Times" w:cs="Times"/>
          <w:sz w:val="20"/>
          <w:szCs w:val="20"/>
        </w:rPr>
        <w:t>o</w:t>
      </w:r>
      <w:r w:rsidR="00FD770C">
        <w:rPr>
          <w:rFonts w:ascii="Times" w:hAnsi="Times" w:cs="Times"/>
          <w:sz w:val="20"/>
          <w:szCs w:val="20"/>
        </w:rPr>
        <w:t>n</w:t>
      </w:r>
      <w:r w:rsidRPr="003314B0">
        <w:rPr>
          <w:rFonts w:ascii="Times" w:hAnsi="Times" w:cs="Times"/>
          <w:sz w:val="20"/>
          <w:szCs w:val="20"/>
        </w:rPr>
        <w:tab/>
        <w:t>29-1</w:t>
      </w:r>
    </w:p>
    <w:p w:rsidR="00AB113A" w:rsidRPr="003314B0" w:rsidRDefault="00AB113A" w:rsidP="00AB113A">
      <w:pPr>
        <w:tabs>
          <w:tab w:val="left" w:pos="1340"/>
          <w:tab w:val="right" w:leader="dot" w:pos="14400"/>
        </w:tabs>
        <w:ind w:left="980"/>
        <w:rPr>
          <w:rFonts w:ascii="Times" w:hAnsi="Times" w:cs="Times"/>
          <w:sz w:val="20"/>
          <w:szCs w:val="20"/>
        </w:rPr>
      </w:pPr>
      <w:r w:rsidRPr="003314B0">
        <w:rPr>
          <w:rFonts w:ascii="Times" w:hAnsi="Times" w:cs="Times"/>
          <w:sz w:val="20"/>
          <w:szCs w:val="20"/>
        </w:rPr>
        <w:t>3.</w:t>
      </w:r>
      <w:r w:rsidRPr="003314B0">
        <w:rPr>
          <w:rFonts w:ascii="Times" w:hAnsi="Times" w:cs="Times"/>
          <w:sz w:val="20"/>
          <w:szCs w:val="20"/>
        </w:rPr>
        <w:tab/>
        <w:t>Power Transfer Unit (PTU) Hydraulic Press</w:t>
      </w:r>
      <w:r w:rsidR="00FD770C">
        <w:rPr>
          <w:rFonts w:ascii="Times" w:hAnsi="Times" w:cs="Times"/>
          <w:sz w:val="20"/>
          <w:szCs w:val="20"/>
        </w:rPr>
        <w:t>u</w:t>
      </w:r>
      <w:r w:rsidRPr="003314B0">
        <w:rPr>
          <w:rFonts w:ascii="Times" w:hAnsi="Times" w:cs="Times"/>
          <w:sz w:val="20"/>
          <w:szCs w:val="20"/>
        </w:rPr>
        <w:t>re Indication</w:t>
      </w:r>
      <w:r w:rsidRPr="003314B0">
        <w:rPr>
          <w:rFonts w:ascii="Times" w:hAnsi="Times" w:cs="Times"/>
          <w:sz w:val="20"/>
          <w:szCs w:val="20"/>
        </w:rPr>
        <w:tab/>
        <w:t>29-1</w:t>
      </w:r>
    </w:p>
    <w:p w:rsidR="00AB113A" w:rsidRPr="003314B0" w:rsidRDefault="00AB113A" w:rsidP="00AB113A">
      <w:pPr>
        <w:tabs>
          <w:tab w:val="left" w:pos="1340"/>
          <w:tab w:val="right" w:leader="dot" w:pos="14400"/>
        </w:tabs>
        <w:ind w:left="980"/>
        <w:rPr>
          <w:rFonts w:ascii="Times" w:hAnsi="Times" w:cs="Times"/>
          <w:sz w:val="20"/>
          <w:szCs w:val="20"/>
        </w:rPr>
      </w:pPr>
      <w:r w:rsidRPr="003314B0">
        <w:rPr>
          <w:rFonts w:ascii="Times" w:hAnsi="Times" w:cs="Times"/>
          <w:sz w:val="20"/>
          <w:szCs w:val="20"/>
        </w:rPr>
        <w:t>4.</w:t>
      </w:r>
      <w:r w:rsidRPr="003314B0">
        <w:rPr>
          <w:rFonts w:ascii="Times" w:hAnsi="Times" w:cs="Times"/>
          <w:sz w:val="20"/>
          <w:szCs w:val="20"/>
        </w:rPr>
        <w:tab/>
        <w:t>PTU Hydraulic Pump (Auto Mode)</w:t>
      </w:r>
      <w:r w:rsidRPr="003314B0">
        <w:rPr>
          <w:rFonts w:ascii="Times" w:hAnsi="Times" w:cs="Times"/>
          <w:sz w:val="20"/>
          <w:szCs w:val="20"/>
        </w:rPr>
        <w:tab/>
        <w:t>29-1</w:t>
      </w:r>
    </w:p>
    <w:p w:rsidR="00AB113A" w:rsidRPr="008841D8" w:rsidRDefault="00AB113A" w:rsidP="00AB113A">
      <w:pPr>
        <w:tabs>
          <w:tab w:val="left" w:pos="1340"/>
          <w:tab w:val="right" w:leader="dot" w:pos="14400"/>
        </w:tabs>
        <w:ind w:left="980"/>
        <w:rPr>
          <w:rFonts w:ascii="Times" w:hAnsi="Times" w:cs="Times"/>
          <w:sz w:val="20"/>
          <w:szCs w:val="20"/>
        </w:rPr>
      </w:pPr>
      <w:r w:rsidRPr="003314B0">
        <w:rPr>
          <w:rFonts w:ascii="Times" w:hAnsi="Times" w:cs="Times"/>
          <w:sz w:val="20"/>
          <w:szCs w:val="20"/>
        </w:rPr>
        <w:t>5.</w:t>
      </w:r>
      <w:r w:rsidRPr="003314B0">
        <w:rPr>
          <w:rFonts w:ascii="Times" w:hAnsi="Times" w:cs="Times"/>
          <w:sz w:val="20"/>
          <w:szCs w:val="20"/>
        </w:rPr>
        <w:tab/>
        <w:t>Auxiliary Hydraulic Pump (Auto Mode)</w:t>
      </w:r>
      <w:r w:rsidRPr="003314B0">
        <w:rPr>
          <w:rFonts w:ascii="Times" w:hAnsi="Times" w:cs="Times"/>
          <w:sz w:val="20"/>
          <w:szCs w:val="20"/>
        </w:rPr>
        <w:tab/>
      </w:r>
      <w:r w:rsidRPr="008841D8">
        <w:rPr>
          <w:rFonts w:ascii="Times" w:hAnsi="Times" w:cs="Times"/>
          <w:sz w:val="20"/>
          <w:szCs w:val="20"/>
        </w:rPr>
        <w:t>29-1</w:t>
      </w:r>
    </w:p>
    <w:p w:rsidR="00AB113A" w:rsidRPr="008841D8" w:rsidRDefault="00AB113A" w:rsidP="00AB113A">
      <w:pPr>
        <w:tabs>
          <w:tab w:val="left" w:pos="1340"/>
          <w:tab w:val="right" w:leader="dot" w:pos="14400"/>
        </w:tabs>
        <w:ind w:left="980"/>
        <w:rPr>
          <w:rFonts w:ascii="Times" w:hAnsi="Times" w:cs="Times"/>
          <w:sz w:val="20"/>
          <w:szCs w:val="20"/>
        </w:rPr>
      </w:pPr>
      <w:r w:rsidRPr="008841D8">
        <w:rPr>
          <w:rFonts w:ascii="Times" w:hAnsi="Times" w:cs="Times"/>
          <w:sz w:val="20"/>
          <w:szCs w:val="20"/>
        </w:rPr>
        <w:t>6.</w:t>
      </w:r>
      <w:r w:rsidRPr="008841D8">
        <w:rPr>
          <w:rFonts w:ascii="Times" w:hAnsi="Times" w:cs="Times"/>
          <w:sz w:val="20"/>
          <w:szCs w:val="20"/>
        </w:rPr>
        <w:tab/>
        <w:t xml:space="preserve">Left Hydraulic System Quantity </w:t>
      </w:r>
      <w:r w:rsidR="00FD770C">
        <w:rPr>
          <w:rFonts w:ascii="Times" w:hAnsi="Times" w:cs="Times"/>
          <w:sz w:val="20"/>
          <w:szCs w:val="20"/>
        </w:rPr>
        <w:t>Indicator</w:t>
      </w:r>
      <w:r w:rsidRPr="008841D8">
        <w:rPr>
          <w:rFonts w:ascii="Times" w:hAnsi="Times" w:cs="Times"/>
          <w:sz w:val="20"/>
          <w:szCs w:val="20"/>
        </w:rPr>
        <w:t xml:space="preserve"> (</w:t>
      </w:r>
      <w:r w:rsidR="00333443">
        <w:rPr>
          <w:rFonts w:ascii="Times" w:hAnsi="Times" w:cs="Times"/>
          <w:sz w:val="20"/>
          <w:szCs w:val="20"/>
        </w:rPr>
        <w:t xml:space="preserve">Fluid Quantity Indicator </w:t>
      </w:r>
      <w:r w:rsidRPr="008841D8">
        <w:rPr>
          <w:rFonts w:ascii="Times" w:hAnsi="Times" w:cs="Times"/>
          <w:sz w:val="20"/>
          <w:szCs w:val="20"/>
        </w:rPr>
        <w:t>- Aft Equipment Area)</w:t>
      </w:r>
      <w:r w:rsidRPr="008841D8">
        <w:rPr>
          <w:rFonts w:ascii="Times" w:hAnsi="Times" w:cs="Times"/>
          <w:sz w:val="20"/>
          <w:szCs w:val="20"/>
        </w:rPr>
        <w:tab/>
        <w:t>29-2</w:t>
      </w:r>
    </w:p>
    <w:p w:rsidR="00AB113A" w:rsidRPr="008841D8" w:rsidRDefault="00AB113A" w:rsidP="00AB113A">
      <w:pPr>
        <w:tabs>
          <w:tab w:val="left" w:pos="1340"/>
          <w:tab w:val="right" w:leader="dot" w:pos="14400"/>
        </w:tabs>
        <w:ind w:left="980"/>
        <w:rPr>
          <w:rFonts w:ascii="Times" w:hAnsi="Times" w:cs="Times"/>
          <w:sz w:val="20"/>
          <w:szCs w:val="20"/>
        </w:rPr>
      </w:pPr>
      <w:r w:rsidRPr="008841D8">
        <w:rPr>
          <w:rFonts w:ascii="Times" w:hAnsi="Times" w:cs="Times"/>
          <w:sz w:val="20"/>
          <w:szCs w:val="20"/>
        </w:rPr>
        <w:t>7.</w:t>
      </w:r>
      <w:r w:rsidRPr="008841D8">
        <w:rPr>
          <w:rFonts w:ascii="Times" w:hAnsi="Times" w:cs="Times"/>
          <w:sz w:val="20"/>
          <w:szCs w:val="20"/>
        </w:rPr>
        <w:tab/>
        <w:t xml:space="preserve">Right Hydraulic System Quantity </w:t>
      </w:r>
      <w:r w:rsidR="00F268B8">
        <w:rPr>
          <w:rFonts w:ascii="Times" w:hAnsi="Times" w:cs="Times"/>
          <w:sz w:val="20"/>
          <w:szCs w:val="20"/>
        </w:rPr>
        <w:t>Indicator</w:t>
      </w:r>
      <w:r w:rsidRPr="008841D8">
        <w:rPr>
          <w:rFonts w:ascii="Times" w:hAnsi="Times" w:cs="Times"/>
          <w:sz w:val="20"/>
          <w:szCs w:val="20"/>
        </w:rPr>
        <w:t xml:space="preserve"> (</w:t>
      </w:r>
      <w:r w:rsidR="00333443">
        <w:rPr>
          <w:rFonts w:ascii="Times" w:hAnsi="Times" w:cs="Times"/>
          <w:sz w:val="20"/>
          <w:szCs w:val="20"/>
        </w:rPr>
        <w:t>Fluid Quantity Indicator</w:t>
      </w:r>
      <w:r w:rsidRPr="008841D8">
        <w:rPr>
          <w:rFonts w:ascii="Times" w:hAnsi="Times" w:cs="Times"/>
          <w:sz w:val="20"/>
          <w:szCs w:val="20"/>
        </w:rPr>
        <w:t xml:space="preserve"> - Aft Equipment Area)</w:t>
      </w:r>
      <w:r w:rsidRPr="008841D8">
        <w:rPr>
          <w:rFonts w:ascii="Times" w:hAnsi="Times" w:cs="Times"/>
          <w:sz w:val="20"/>
          <w:szCs w:val="20"/>
        </w:rPr>
        <w:tab/>
        <w:t>29-2</w:t>
      </w:r>
    </w:p>
    <w:p w:rsidR="00AB113A" w:rsidRPr="008841D8" w:rsidRDefault="00AB113A" w:rsidP="00AB113A">
      <w:pPr>
        <w:tabs>
          <w:tab w:val="left" w:pos="1340"/>
          <w:tab w:val="right" w:leader="dot" w:pos="14400"/>
        </w:tabs>
        <w:ind w:left="980"/>
        <w:rPr>
          <w:rFonts w:ascii="Times" w:hAnsi="Times" w:cs="Times"/>
          <w:sz w:val="20"/>
          <w:szCs w:val="20"/>
        </w:rPr>
      </w:pPr>
      <w:r w:rsidRPr="008841D8">
        <w:rPr>
          <w:rFonts w:ascii="Times" w:hAnsi="Times" w:cs="Times"/>
          <w:sz w:val="20"/>
          <w:szCs w:val="20"/>
        </w:rPr>
        <w:t>8.</w:t>
      </w:r>
      <w:r w:rsidRPr="008841D8">
        <w:rPr>
          <w:rFonts w:ascii="Times" w:hAnsi="Times" w:cs="Times"/>
          <w:sz w:val="20"/>
          <w:szCs w:val="20"/>
        </w:rPr>
        <w:tab/>
        <w:t>Left Hydraulic System Quantity Indication (EICAS)</w:t>
      </w:r>
      <w:r w:rsidRPr="008841D8">
        <w:rPr>
          <w:rFonts w:ascii="Times" w:hAnsi="Times" w:cs="Times"/>
          <w:sz w:val="20"/>
          <w:szCs w:val="20"/>
        </w:rPr>
        <w:tab/>
        <w:t>29-2</w:t>
      </w:r>
    </w:p>
    <w:p w:rsidR="00AB113A" w:rsidRPr="008841D8" w:rsidRDefault="00AB113A" w:rsidP="00AB113A">
      <w:pPr>
        <w:tabs>
          <w:tab w:val="left" w:pos="1340"/>
          <w:tab w:val="right" w:leader="dot" w:pos="14400"/>
        </w:tabs>
        <w:ind w:left="980"/>
        <w:rPr>
          <w:rFonts w:ascii="Times" w:hAnsi="Times" w:cs="Times"/>
          <w:sz w:val="20"/>
          <w:szCs w:val="20"/>
        </w:rPr>
      </w:pPr>
      <w:r w:rsidRPr="008841D8">
        <w:rPr>
          <w:rFonts w:ascii="Times" w:hAnsi="Times" w:cs="Times"/>
          <w:sz w:val="20"/>
          <w:szCs w:val="20"/>
        </w:rPr>
        <w:t>9.</w:t>
      </w:r>
      <w:r w:rsidRPr="008841D8">
        <w:rPr>
          <w:rFonts w:ascii="Times" w:hAnsi="Times" w:cs="Times"/>
          <w:sz w:val="20"/>
          <w:szCs w:val="20"/>
        </w:rPr>
        <w:tab/>
        <w:t>Right Hydraulic System Quantity Indication (EICAS)</w:t>
      </w:r>
      <w:r w:rsidRPr="008841D8">
        <w:rPr>
          <w:rFonts w:ascii="Times" w:hAnsi="Times" w:cs="Times"/>
          <w:sz w:val="20"/>
          <w:szCs w:val="20"/>
        </w:rPr>
        <w:tab/>
        <w:t>29-2</w:t>
      </w:r>
    </w:p>
    <w:p w:rsidR="00AB113A" w:rsidRPr="008841D8" w:rsidRDefault="00AB113A" w:rsidP="00AB113A">
      <w:pPr>
        <w:tabs>
          <w:tab w:val="left" w:pos="1340"/>
          <w:tab w:val="right" w:leader="dot" w:pos="14400"/>
        </w:tabs>
        <w:ind w:left="900"/>
        <w:rPr>
          <w:rFonts w:ascii="Times" w:hAnsi="Times" w:cs="Times"/>
          <w:sz w:val="20"/>
          <w:szCs w:val="20"/>
        </w:rPr>
      </w:pPr>
      <w:r w:rsidRPr="008841D8">
        <w:rPr>
          <w:rFonts w:ascii="Times" w:hAnsi="Times" w:cs="Times"/>
          <w:sz w:val="20"/>
          <w:szCs w:val="20"/>
        </w:rPr>
        <w:t>10.</w:t>
      </w:r>
      <w:r w:rsidRPr="008841D8">
        <w:rPr>
          <w:rFonts w:ascii="Times" w:hAnsi="Times" w:cs="Times"/>
          <w:sz w:val="20"/>
          <w:szCs w:val="20"/>
        </w:rPr>
        <w:tab/>
      </w:r>
      <w:r w:rsidR="00333443">
        <w:rPr>
          <w:rFonts w:ascii="Times" w:hAnsi="Times" w:cs="Times"/>
          <w:sz w:val="20"/>
          <w:szCs w:val="20"/>
        </w:rPr>
        <w:t xml:space="preserve">Left </w:t>
      </w:r>
      <w:r w:rsidRPr="008841D8">
        <w:rPr>
          <w:rFonts w:ascii="Times" w:hAnsi="Times" w:cs="Times"/>
          <w:sz w:val="20"/>
          <w:szCs w:val="20"/>
        </w:rPr>
        <w:t>Hydraulic Re</w:t>
      </w:r>
      <w:r w:rsidR="00333443">
        <w:rPr>
          <w:rFonts w:ascii="Times" w:hAnsi="Times" w:cs="Times"/>
          <w:sz w:val="20"/>
          <w:szCs w:val="20"/>
        </w:rPr>
        <w:t>servoir Temperature Sensors</w:t>
      </w:r>
      <w:r w:rsidR="00333443">
        <w:rPr>
          <w:rFonts w:ascii="Times" w:hAnsi="Times" w:cs="Times"/>
          <w:sz w:val="20"/>
          <w:szCs w:val="20"/>
        </w:rPr>
        <w:tab/>
        <w:t>29-3</w:t>
      </w:r>
    </w:p>
    <w:p w:rsidR="00333443" w:rsidRDefault="00AB113A" w:rsidP="00AB113A">
      <w:pPr>
        <w:tabs>
          <w:tab w:val="left" w:pos="1340"/>
          <w:tab w:val="right" w:leader="dot" w:pos="14400"/>
        </w:tabs>
        <w:ind w:left="900"/>
        <w:rPr>
          <w:rFonts w:ascii="Times" w:hAnsi="Times" w:cs="Times"/>
          <w:sz w:val="20"/>
          <w:szCs w:val="20"/>
        </w:rPr>
      </w:pPr>
      <w:r w:rsidRPr="008841D8">
        <w:rPr>
          <w:rFonts w:ascii="Times" w:hAnsi="Times" w:cs="Times"/>
          <w:sz w:val="20"/>
          <w:szCs w:val="20"/>
        </w:rPr>
        <w:t>11.</w:t>
      </w:r>
      <w:r w:rsidRPr="008841D8">
        <w:rPr>
          <w:rFonts w:ascii="Times" w:hAnsi="Times" w:cs="Times"/>
          <w:sz w:val="20"/>
          <w:szCs w:val="20"/>
        </w:rPr>
        <w:tab/>
      </w:r>
      <w:r w:rsidR="00333443">
        <w:rPr>
          <w:rFonts w:ascii="Times" w:hAnsi="Times" w:cs="Times"/>
          <w:sz w:val="20"/>
          <w:szCs w:val="20"/>
        </w:rPr>
        <w:t>Right Hydraulic Reservoir Temperature Sensors</w:t>
      </w:r>
      <w:r w:rsidR="00333443">
        <w:rPr>
          <w:rFonts w:ascii="Times" w:hAnsi="Times" w:cs="Times"/>
          <w:sz w:val="20"/>
          <w:szCs w:val="20"/>
        </w:rPr>
        <w:tab/>
        <w:t>29-3</w:t>
      </w:r>
    </w:p>
    <w:p w:rsidR="00AB113A" w:rsidRPr="008841D8" w:rsidRDefault="00333443" w:rsidP="00AB113A">
      <w:pPr>
        <w:tabs>
          <w:tab w:val="left" w:pos="1340"/>
          <w:tab w:val="right" w:leader="dot" w:pos="14400"/>
        </w:tabs>
        <w:ind w:left="900"/>
        <w:rPr>
          <w:rFonts w:ascii="Times" w:hAnsi="Times" w:cs="Times"/>
          <w:sz w:val="20"/>
          <w:szCs w:val="20"/>
        </w:rPr>
      </w:pPr>
      <w:r>
        <w:rPr>
          <w:rFonts w:ascii="Times" w:hAnsi="Times" w:cs="Times"/>
          <w:sz w:val="20"/>
          <w:szCs w:val="20"/>
        </w:rPr>
        <w:t>12.</w:t>
      </w:r>
      <w:r>
        <w:rPr>
          <w:rFonts w:ascii="Times" w:hAnsi="Times" w:cs="Times"/>
          <w:sz w:val="20"/>
          <w:szCs w:val="20"/>
        </w:rPr>
        <w:tab/>
      </w:r>
      <w:r w:rsidR="00AB113A" w:rsidRPr="008841D8">
        <w:rPr>
          <w:rFonts w:ascii="Times" w:hAnsi="Times" w:cs="Times"/>
          <w:sz w:val="20"/>
          <w:szCs w:val="20"/>
        </w:rPr>
        <w:t>Hydraulic Reservoir Replenishing System</w:t>
      </w:r>
      <w:r w:rsidR="00AB113A" w:rsidRPr="008841D8">
        <w:rPr>
          <w:rFonts w:ascii="Times" w:hAnsi="Times" w:cs="Times"/>
          <w:sz w:val="20"/>
          <w:szCs w:val="20"/>
        </w:rPr>
        <w:tab/>
        <w:t>29-3</w:t>
      </w:r>
    </w:p>
    <w:p w:rsidR="00AB113A" w:rsidRPr="008841D8" w:rsidRDefault="00AB113A" w:rsidP="00AB113A">
      <w:pPr>
        <w:tabs>
          <w:tab w:val="left" w:pos="1340"/>
          <w:tab w:val="right" w:leader="dot" w:pos="14400"/>
        </w:tabs>
        <w:ind w:left="900"/>
        <w:rPr>
          <w:rFonts w:ascii="Times" w:hAnsi="Times" w:cs="Times"/>
          <w:sz w:val="20"/>
          <w:szCs w:val="20"/>
        </w:rPr>
      </w:pPr>
      <w:r w:rsidRPr="008841D8">
        <w:rPr>
          <w:rFonts w:ascii="Times" w:hAnsi="Times" w:cs="Times"/>
          <w:sz w:val="20"/>
          <w:szCs w:val="20"/>
        </w:rPr>
        <w:t>1</w:t>
      </w:r>
      <w:r w:rsidR="00333443">
        <w:rPr>
          <w:rFonts w:ascii="Times" w:hAnsi="Times" w:cs="Times"/>
          <w:sz w:val="20"/>
          <w:szCs w:val="20"/>
        </w:rPr>
        <w:t>3</w:t>
      </w:r>
      <w:r w:rsidRPr="008841D8">
        <w:rPr>
          <w:rFonts w:ascii="Times" w:hAnsi="Times" w:cs="Times"/>
          <w:sz w:val="20"/>
          <w:szCs w:val="20"/>
        </w:rPr>
        <w:t>.</w:t>
      </w:r>
      <w:r w:rsidRPr="008841D8">
        <w:rPr>
          <w:rFonts w:ascii="Times" w:hAnsi="Times" w:cs="Times"/>
          <w:sz w:val="20"/>
          <w:szCs w:val="20"/>
        </w:rPr>
        <w:tab/>
        <w:t xml:space="preserve">Brake Accumulator Pressure Gauge (cockpit </w:t>
      </w:r>
      <w:r w:rsidR="00F268B8">
        <w:rPr>
          <w:rFonts w:ascii="Times" w:hAnsi="Times" w:cs="Times"/>
          <w:sz w:val="20"/>
          <w:szCs w:val="20"/>
        </w:rPr>
        <w:t>BAPI</w:t>
      </w:r>
      <w:r w:rsidR="00333443">
        <w:rPr>
          <w:rFonts w:ascii="Times" w:hAnsi="Times" w:cs="Times"/>
          <w:sz w:val="20"/>
          <w:szCs w:val="20"/>
        </w:rPr>
        <w:t>)</w:t>
      </w:r>
      <w:r w:rsidR="00333443">
        <w:rPr>
          <w:rFonts w:ascii="Times" w:hAnsi="Times" w:cs="Times"/>
          <w:sz w:val="20"/>
          <w:szCs w:val="20"/>
        </w:rPr>
        <w:tab/>
        <w:t>29-4</w:t>
      </w:r>
    </w:p>
    <w:p w:rsidR="00AB113A" w:rsidRDefault="00AB113A" w:rsidP="00AB113A">
      <w:pPr>
        <w:tabs>
          <w:tab w:val="left" w:pos="1340"/>
          <w:tab w:val="right" w:leader="dot" w:pos="14400"/>
        </w:tabs>
        <w:ind w:left="900"/>
        <w:rPr>
          <w:rFonts w:ascii="Times" w:hAnsi="Times" w:cs="Times"/>
          <w:sz w:val="20"/>
          <w:szCs w:val="20"/>
        </w:rPr>
      </w:pPr>
      <w:r w:rsidRPr="008841D8">
        <w:rPr>
          <w:rFonts w:ascii="Times" w:hAnsi="Times" w:cs="Times"/>
          <w:sz w:val="20"/>
          <w:szCs w:val="20"/>
        </w:rPr>
        <w:t>1</w:t>
      </w:r>
      <w:r w:rsidR="00333443">
        <w:rPr>
          <w:rFonts w:ascii="Times" w:hAnsi="Times" w:cs="Times"/>
          <w:sz w:val="20"/>
          <w:szCs w:val="20"/>
        </w:rPr>
        <w:t>4</w:t>
      </w:r>
      <w:r w:rsidRPr="008841D8">
        <w:rPr>
          <w:rFonts w:ascii="Times" w:hAnsi="Times" w:cs="Times"/>
          <w:sz w:val="20"/>
          <w:szCs w:val="20"/>
        </w:rPr>
        <w:t>.</w:t>
      </w:r>
      <w:r w:rsidRPr="008841D8">
        <w:rPr>
          <w:rFonts w:ascii="Times" w:hAnsi="Times" w:cs="Times"/>
          <w:sz w:val="20"/>
          <w:szCs w:val="20"/>
        </w:rPr>
        <w:tab/>
        <w:t>Brake Synoptic Page Accu</w:t>
      </w:r>
      <w:r w:rsidR="00333443">
        <w:rPr>
          <w:rFonts w:ascii="Times" w:hAnsi="Times" w:cs="Times"/>
          <w:sz w:val="20"/>
          <w:szCs w:val="20"/>
        </w:rPr>
        <w:t>mulator Pressure Indication</w:t>
      </w:r>
      <w:r w:rsidR="00333443">
        <w:rPr>
          <w:rFonts w:ascii="Times" w:hAnsi="Times" w:cs="Times"/>
          <w:sz w:val="20"/>
          <w:szCs w:val="20"/>
        </w:rPr>
        <w:tab/>
        <w:t>29-4</w:t>
      </w:r>
    </w:p>
    <w:p w:rsidR="00333443" w:rsidRPr="008841D8" w:rsidRDefault="00333443" w:rsidP="00AB113A">
      <w:pPr>
        <w:tabs>
          <w:tab w:val="left" w:pos="1340"/>
          <w:tab w:val="right" w:leader="dot" w:pos="14400"/>
        </w:tabs>
        <w:ind w:left="900"/>
        <w:rPr>
          <w:rFonts w:ascii="Times" w:hAnsi="Times" w:cs="Times"/>
          <w:sz w:val="20"/>
          <w:szCs w:val="20"/>
        </w:rPr>
      </w:pPr>
      <w:proofErr w:type="gramStart"/>
      <w:r>
        <w:rPr>
          <w:rFonts w:ascii="Times" w:hAnsi="Times" w:cs="Times"/>
          <w:sz w:val="20"/>
          <w:szCs w:val="20"/>
        </w:rPr>
        <w:t>15.</w:t>
      </w:r>
      <w:r>
        <w:rPr>
          <w:rFonts w:ascii="Times" w:hAnsi="Times" w:cs="Times"/>
          <w:sz w:val="20"/>
          <w:szCs w:val="20"/>
        </w:rPr>
        <w:tab/>
        <w:t>Brake</w:t>
      </w:r>
      <w:proofErr w:type="gramEnd"/>
      <w:r>
        <w:rPr>
          <w:rFonts w:ascii="Times" w:hAnsi="Times" w:cs="Times"/>
          <w:sz w:val="20"/>
          <w:szCs w:val="20"/>
        </w:rPr>
        <w:t xml:space="preserve"> Accumulator Pressure Transducer (inboard or outboard)</w:t>
      </w:r>
      <w:r>
        <w:rPr>
          <w:rFonts w:ascii="Times" w:hAnsi="Times" w:cs="Times"/>
          <w:sz w:val="20"/>
          <w:szCs w:val="20"/>
        </w:rPr>
        <w:tab/>
        <w:t>29-4</w:t>
      </w:r>
    </w:p>
    <w:p w:rsidR="00951A34" w:rsidRDefault="00951A34" w:rsidP="00AB113A">
      <w:pPr>
        <w:spacing w:before="240"/>
        <w:jc w:val="center"/>
        <w:rPr>
          <w:rFonts w:ascii="Times" w:hAnsi="Times" w:cs="Times"/>
          <w:b/>
          <w:bCs/>
          <w:sz w:val="20"/>
          <w:szCs w:val="20"/>
        </w:rPr>
        <w:sectPr w:rsidR="00951A34" w:rsidSect="000643D8">
          <w:footerReference w:type="default" r:id="rId17"/>
          <w:pgSz w:w="15840" w:h="12240" w:orient="landscape"/>
          <w:pgMar w:top="720" w:right="720" w:bottom="720" w:left="720" w:header="720" w:footer="527" w:gutter="0"/>
          <w:pgNumType w:start="1"/>
          <w:cols w:space="720"/>
          <w:docGrid w:linePitch="360"/>
        </w:sectPr>
      </w:pPr>
    </w:p>
    <w:p w:rsidR="00AB113A" w:rsidRPr="008841D8" w:rsidRDefault="00AB113A" w:rsidP="00AB113A">
      <w:pPr>
        <w:spacing w:before="240"/>
        <w:jc w:val="center"/>
        <w:rPr>
          <w:rFonts w:ascii="Times" w:hAnsi="Times" w:cs="Times"/>
          <w:b/>
          <w:bCs/>
          <w:sz w:val="20"/>
          <w:szCs w:val="20"/>
        </w:rPr>
      </w:pPr>
      <w:r w:rsidRPr="00E11722">
        <w:rPr>
          <w:rFonts w:ascii="Times" w:hAnsi="Times" w:cs="Times"/>
          <w:b/>
          <w:bCs/>
          <w:sz w:val="20"/>
          <w:szCs w:val="20"/>
        </w:rPr>
        <w:lastRenderedPageBreak/>
        <w:t>T</w:t>
      </w:r>
      <w:r w:rsidRPr="008841D8">
        <w:rPr>
          <w:rFonts w:ascii="Times" w:hAnsi="Times" w:cs="Times"/>
          <w:b/>
          <w:bCs/>
          <w:sz w:val="20"/>
          <w:szCs w:val="20"/>
        </w:rPr>
        <w:t>ABLE OF CONTENTS</w:t>
      </w:r>
    </w:p>
    <w:p w:rsidR="00AB113A" w:rsidRPr="008841D8" w:rsidRDefault="00AB113A" w:rsidP="00AB113A">
      <w:pPr>
        <w:tabs>
          <w:tab w:val="left" w:pos="980"/>
          <w:tab w:val="right" w:leader="dot" w:pos="14400"/>
        </w:tabs>
        <w:jc w:val="center"/>
        <w:rPr>
          <w:rFonts w:ascii="Times" w:hAnsi="Times" w:cs="Times"/>
          <w:b/>
          <w:bCs/>
          <w:sz w:val="20"/>
          <w:szCs w:val="20"/>
        </w:rPr>
      </w:pPr>
      <w:r w:rsidRPr="008841D8">
        <w:rPr>
          <w:rFonts w:ascii="Times" w:hAnsi="Times" w:cs="Times"/>
          <w:sz w:val="20"/>
          <w:szCs w:val="20"/>
        </w:rPr>
        <w:t>(CONTINUED)</w:t>
      </w:r>
    </w:p>
    <w:p w:rsidR="00AB113A" w:rsidRPr="0039624D" w:rsidRDefault="00AB113A" w:rsidP="00AB113A">
      <w:pPr>
        <w:tabs>
          <w:tab w:val="left" w:pos="980"/>
          <w:tab w:val="right" w:leader="dot" w:pos="14400"/>
        </w:tabs>
        <w:spacing w:before="240"/>
        <w:rPr>
          <w:rFonts w:ascii="Times" w:hAnsi="Times" w:cs="Times"/>
          <w:sz w:val="20"/>
          <w:szCs w:val="20"/>
        </w:rPr>
      </w:pPr>
      <w:r w:rsidRPr="008841D8">
        <w:rPr>
          <w:rFonts w:ascii="Times" w:hAnsi="Times" w:cs="Times"/>
          <w:b/>
          <w:bCs/>
          <w:sz w:val="20"/>
          <w:szCs w:val="20"/>
        </w:rPr>
        <w:t>ATA 30</w:t>
      </w:r>
      <w:r w:rsidRPr="008841D8">
        <w:rPr>
          <w:rFonts w:ascii="Times" w:hAnsi="Times" w:cs="Times"/>
          <w:b/>
          <w:bCs/>
          <w:sz w:val="20"/>
          <w:szCs w:val="20"/>
        </w:rPr>
        <w:tab/>
        <w:t>ICE AND RAIN PROTECTIO</w:t>
      </w:r>
      <w:r w:rsidRPr="0039624D">
        <w:rPr>
          <w:rFonts w:ascii="Times" w:hAnsi="Times" w:cs="Times"/>
          <w:b/>
          <w:bCs/>
          <w:sz w:val="20"/>
          <w:szCs w:val="20"/>
        </w:rPr>
        <w:t>N</w:t>
      </w:r>
      <w:r w:rsidRPr="0039624D">
        <w:rPr>
          <w:rFonts w:ascii="Times" w:hAnsi="Times" w:cs="Times"/>
          <w:sz w:val="20"/>
          <w:szCs w:val="20"/>
        </w:rPr>
        <w:tab/>
        <w:t>30-1</w:t>
      </w:r>
    </w:p>
    <w:p w:rsidR="00AB113A" w:rsidRPr="0039624D" w:rsidRDefault="00AB113A" w:rsidP="00AB113A">
      <w:pPr>
        <w:tabs>
          <w:tab w:val="left" w:pos="1340"/>
          <w:tab w:val="right" w:leader="dot" w:pos="14400"/>
        </w:tabs>
        <w:spacing w:before="120"/>
        <w:ind w:left="980"/>
        <w:rPr>
          <w:rFonts w:ascii="Times" w:hAnsi="Times" w:cs="Times"/>
          <w:sz w:val="20"/>
          <w:szCs w:val="20"/>
        </w:rPr>
      </w:pPr>
      <w:r w:rsidRPr="0039624D">
        <w:rPr>
          <w:rFonts w:ascii="Times" w:hAnsi="Times" w:cs="Times"/>
          <w:sz w:val="20"/>
          <w:szCs w:val="20"/>
        </w:rPr>
        <w:t>1.</w:t>
      </w:r>
      <w:r w:rsidRPr="0039624D">
        <w:rPr>
          <w:rFonts w:ascii="Times" w:hAnsi="Times" w:cs="Times"/>
          <w:sz w:val="20"/>
          <w:szCs w:val="20"/>
        </w:rPr>
        <w:tab/>
        <w:t>Cowl Anti-Ice Pressure Indication Systems</w:t>
      </w:r>
      <w:r w:rsidRPr="0039624D">
        <w:rPr>
          <w:rFonts w:ascii="Times" w:hAnsi="Times" w:cs="Times"/>
          <w:sz w:val="20"/>
          <w:szCs w:val="20"/>
        </w:rPr>
        <w:tab/>
        <w:t>30-1</w:t>
      </w:r>
    </w:p>
    <w:p w:rsidR="00AB113A" w:rsidRPr="0039624D" w:rsidRDefault="00AB113A" w:rsidP="00AB113A">
      <w:pPr>
        <w:tabs>
          <w:tab w:val="left" w:pos="1340"/>
          <w:tab w:val="right" w:leader="dot" w:pos="14400"/>
        </w:tabs>
        <w:ind w:left="980"/>
        <w:rPr>
          <w:rFonts w:ascii="Times" w:hAnsi="Times" w:cs="Times"/>
          <w:sz w:val="20"/>
          <w:szCs w:val="20"/>
        </w:rPr>
      </w:pPr>
      <w:r w:rsidRPr="0039624D">
        <w:rPr>
          <w:rFonts w:ascii="Times" w:hAnsi="Times" w:cs="Times"/>
          <w:sz w:val="20"/>
          <w:szCs w:val="20"/>
        </w:rPr>
        <w:t>2.</w:t>
      </w:r>
      <w:r w:rsidRPr="0039624D">
        <w:rPr>
          <w:rFonts w:ascii="Times" w:hAnsi="Times" w:cs="Times"/>
          <w:sz w:val="20"/>
          <w:szCs w:val="20"/>
        </w:rPr>
        <w:tab/>
        <w:t>Wing Anti-Ice Systems</w:t>
      </w:r>
      <w:r w:rsidRPr="0039624D">
        <w:rPr>
          <w:rFonts w:ascii="Times" w:hAnsi="Times" w:cs="Times"/>
          <w:sz w:val="20"/>
          <w:szCs w:val="20"/>
        </w:rPr>
        <w:tab/>
        <w:t>30-1</w:t>
      </w:r>
    </w:p>
    <w:p w:rsidR="00AB113A" w:rsidRPr="0039624D" w:rsidRDefault="00AB113A" w:rsidP="00AB113A">
      <w:pPr>
        <w:tabs>
          <w:tab w:val="left" w:pos="1340"/>
          <w:tab w:val="right" w:leader="dot" w:pos="14400"/>
        </w:tabs>
        <w:ind w:left="980"/>
        <w:rPr>
          <w:rFonts w:ascii="Times" w:hAnsi="Times" w:cs="Times"/>
          <w:sz w:val="20"/>
          <w:szCs w:val="20"/>
        </w:rPr>
      </w:pPr>
      <w:r w:rsidRPr="0039624D">
        <w:rPr>
          <w:rFonts w:ascii="Times" w:hAnsi="Times" w:cs="Times"/>
          <w:sz w:val="20"/>
          <w:szCs w:val="20"/>
        </w:rPr>
        <w:t>3.</w:t>
      </w:r>
      <w:r w:rsidRPr="0039624D">
        <w:rPr>
          <w:rFonts w:ascii="Times" w:hAnsi="Times" w:cs="Times"/>
          <w:sz w:val="20"/>
          <w:szCs w:val="20"/>
        </w:rPr>
        <w:tab/>
        <w:t>Windshield Heat Systems</w:t>
      </w:r>
      <w:r w:rsidRPr="0039624D">
        <w:rPr>
          <w:rFonts w:ascii="Times" w:hAnsi="Times" w:cs="Times"/>
          <w:sz w:val="20"/>
          <w:szCs w:val="20"/>
        </w:rPr>
        <w:tab/>
        <w:t>30-2</w:t>
      </w:r>
    </w:p>
    <w:p w:rsidR="00AB113A" w:rsidRPr="0039624D" w:rsidRDefault="00AB113A" w:rsidP="00AB113A">
      <w:pPr>
        <w:tabs>
          <w:tab w:val="left" w:pos="1340"/>
          <w:tab w:val="right" w:leader="dot" w:pos="14400"/>
        </w:tabs>
        <w:ind w:left="980"/>
        <w:rPr>
          <w:rFonts w:ascii="Times" w:hAnsi="Times" w:cs="Times"/>
          <w:sz w:val="20"/>
          <w:szCs w:val="20"/>
        </w:rPr>
      </w:pPr>
      <w:r w:rsidRPr="0039624D">
        <w:rPr>
          <w:rFonts w:ascii="Times" w:hAnsi="Times" w:cs="Times"/>
          <w:sz w:val="20"/>
          <w:szCs w:val="20"/>
        </w:rPr>
        <w:t>4.</w:t>
      </w:r>
      <w:r w:rsidRPr="0039624D">
        <w:rPr>
          <w:rFonts w:ascii="Times" w:hAnsi="Times" w:cs="Times"/>
          <w:sz w:val="20"/>
          <w:szCs w:val="20"/>
        </w:rPr>
        <w:tab/>
        <w:t>Side Window Heat Systems</w:t>
      </w:r>
      <w:r w:rsidRPr="0039624D">
        <w:rPr>
          <w:rFonts w:ascii="Times" w:hAnsi="Times" w:cs="Times"/>
          <w:sz w:val="20"/>
          <w:szCs w:val="20"/>
        </w:rPr>
        <w:tab/>
        <w:t>30-2</w:t>
      </w:r>
    </w:p>
    <w:p w:rsidR="00AB113A" w:rsidRPr="0039624D" w:rsidRDefault="00AB113A" w:rsidP="00AB113A">
      <w:pPr>
        <w:tabs>
          <w:tab w:val="left" w:pos="1340"/>
          <w:tab w:val="right" w:leader="dot" w:pos="14400"/>
        </w:tabs>
        <w:ind w:left="980"/>
        <w:rPr>
          <w:rFonts w:ascii="Times" w:hAnsi="Times" w:cs="Times"/>
          <w:sz w:val="20"/>
          <w:szCs w:val="20"/>
        </w:rPr>
      </w:pPr>
      <w:r w:rsidRPr="0039624D">
        <w:rPr>
          <w:rFonts w:ascii="Times" w:hAnsi="Times" w:cs="Times"/>
          <w:sz w:val="20"/>
          <w:szCs w:val="20"/>
        </w:rPr>
        <w:t>5.</w:t>
      </w:r>
      <w:r w:rsidRPr="0039624D">
        <w:rPr>
          <w:rFonts w:ascii="Times" w:hAnsi="Times" w:cs="Times"/>
          <w:sz w:val="20"/>
          <w:szCs w:val="20"/>
        </w:rPr>
        <w:tab/>
        <w:t>Anti-Ice Heater Switch Lights</w:t>
      </w:r>
      <w:r w:rsidRPr="0039624D">
        <w:rPr>
          <w:rFonts w:ascii="Times" w:hAnsi="Times" w:cs="Times"/>
          <w:sz w:val="20"/>
          <w:szCs w:val="20"/>
        </w:rPr>
        <w:tab/>
        <w:t>30-3</w:t>
      </w:r>
    </w:p>
    <w:p w:rsidR="00AB113A" w:rsidRPr="0039624D" w:rsidRDefault="00AB113A" w:rsidP="00AB113A">
      <w:pPr>
        <w:tabs>
          <w:tab w:val="left" w:pos="1340"/>
          <w:tab w:val="right" w:leader="dot" w:pos="14400"/>
        </w:tabs>
        <w:ind w:left="980"/>
        <w:rPr>
          <w:rFonts w:ascii="Times" w:hAnsi="Times" w:cs="Times"/>
          <w:sz w:val="20"/>
          <w:szCs w:val="20"/>
        </w:rPr>
      </w:pPr>
      <w:r w:rsidRPr="0039624D">
        <w:rPr>
          <w:rFonts w:ascii="Times" w:hAnsi="Times" w:cs="Times"/>
          <w:sz w:val="20"/>
          <w:szCs w:val="20"/>
        </w:rPr>
        <w:t>6.</w:t>
      </w:r>
      <w:r w:rsidRPr="0039624D">
        <w:rPr>
          <w:rFonts w:ascii="Times" w:hAnsi="Times" w:cs="Times"/>
          <w:sz w:val="20"/>
          <w:szCs w:val="20"/>
        </w:rPr>
        <w:tab/>
        <w:t>Ice Detection Systems</w:t>
      </w:r>
      <w:r w:rsidRPr="0039624D">
        <w:rPr>
          <w:rFonts w:ascii="Times" w:hAnsi="Times" w:cs="Times"/>
          <w:sz w:val="20"/>
          <w:szCs w:val="20"/>
        </w:rPr>
        <w:tab/>
        <w:t>30-3</w:t>
      </w:r>
    </w:p>
    <w:p w:rsidR="00AB113A" w:rsidRPr="0039624D" w:rsidRDefault="00F268B8" w:rsidP="00AB113A">
      <w:pPr>
        <w:tabs>
          <w:tab w:val="left" w:pos="1340"/>
          <w:tab w:val="right" w:leader="dot" w:pos="14400"/>
        </w:tabs>
        <w:ind w:left="990"/>
        <w:rPr>
          <w:rFonts w:ascii="Times" w:hAnsi="Times" w:cs="Times"/>
          <w:sz w:val="20"/>
          <w:szCs w:val="20"/>
        </w:rPr>
      </w:pPr>
      <w:r>
        <w:rPr>
          <w:rFonts w:ascii="Times" w:hAnsi="Times" w:cs="Times"/>
          <w:sz w:val="20"/>
          <w:szCs w:val="20"/>
        </w:rPr>
        <w:t>7</w:t>
      </w:r>
      <w:r w:rsidR="00AB113A" w:rsidRPr="0039624D">
        <w:rPr>
          <w:rFonts w:ascii="Times" w:hAnsi="Times" w:cs="Times"/>
          <w:sz w:val="20"/>
          <w:szCs w:val="20"/>
        </w:rPr>
        <w:t>.</w:t>
      </w:r>
      <w:r w:rsidR="00AB113A" w:rsidRPr="0039624D">
        <w:rPr>
          <w:rFonts w:ascii="Times" w:hAnsi="Times" w:cs="Times"/>
          <w:sz w:val="20"/>
          <w:szCs w:val="20"/>
        </w:rPr>
        <w:tab/>
        <w:t>Cowl Anti-Ice Systems</w:t>
      </w:r>
      <w:r w:rsidR="00AB113A" w:rsidRPr="0039624D">
        <w:rPr>
          <w:rFonts w:ascii="Times" w:hAnsi="Times" w:cs="Times"/>
          <w:sz w:val="20"/>
          <w:szCs w:val="20"/>
        </w:rPr>
        <w:tab/>
        <w:t>30-4</w:t>
      </w:r>
    </w:p>
    <w:p w:rsidR="00AB113A" w:rsidRPr="0039624D" w:rsidRDefault="00F268B8" w:rsidP="00AB113A">
      <w:pPr>
        <w:tabs>
          <w:tab w:val="left" w:pos="1340"/>
          <w:tab w:val="right" w:leader="dot" w:pos="14400"/>
        </w:tabs>
        <w:ind w:left="990"/>
        <w:rPr>
          <w:rFonts w:ascii="Times" w:hAnsi="Times" w:cs="Times"/>
          <w:sz w:val="20"/>
          <w:szCs w:val="20"/>
        </w:rPr>
      </w:pPr>
      <w:r>
        <w:rPr>
          <w:rFonts w:ascii="Times" w:hAnsi="Times" w:cs="Times"/>
          <w:sz w:val="20"/>
          <w:szCs w:val="20"/>
        </w:rPr>
        <w:t>8</w:t>
      </w:r>
      <w:r w:rsidR="00AB113A" w:rsidRPr="0039624D">
        <w:rPr>
          <w:rFonts w:ascii="Times" w:hAnsi="Times" w:cs="Times"/>
          <w:sz w:val="20"/>
          <w:szCs w:val="20"/>
        </w:rPr>
        <w:t>.</w:t>
      </w:r>
      <w:r w:rsidR="00AB113A" w:rsidRPr="0039624D">
        <w:rPr>
          <w:rFonts w:ascii="Times" w:hAnsi="Times" w:cs="Times"/>
          <w:sz w:val="20"/>
          <w:szCs w:val="20"/>
        </w:rPr>
        <w:tab/>
        <w:t>Cowl Pressure Differential Indication System</w:t>
      </w:r>
      <w:r w:rsidR="00AB113A" w:rsidRPr="0039624D">
        <w:rPr>
          <w:rFonts w:ascii="Times" w:hAnsi="Times" w:cs="Times"/>
          <w:sz w:val="20"/>
          <w:szCs w:val="20"/>
        </w:rPr>
        <w:tab/>
        <w:t>30-5</w:t>
      </w:r>
    </w:p>
    <w:p w:rsidR="00AB113A" w:rsidRPr="0039624D" w:rsidRDefault="00F268B8" w:rsidP="00F268B8">
      <w:pPr>
        <w:tabs>
          <w:tab w:val="left" w:pos="1340"/>
          <w:tab w:val="right" w:leader="dot" w:pos="14400"/>
        </w:tabs>
        <w:ind w:left="994"/>
        <w:rPr>
          <w:rFonts w:ascii="Times" w:hAnsi="Times" w:cs="Times"/>
          <w:sz w:val="20"/>
          <w:szCs w:val="20"/>
        </w:rPr>
      </w:pPr>
      <w:r>
        <w:rPr>
          <w:rFonts w:ascii="Times" w:hAnsi="Times" w:cs="Times"/>
          <w:sz w:val="20"/>
          <w:szCs w:val="20"/>
        </w:rPr>
        <w:t>9</w:t>
      </w:r>
      <w:r w:rsidR="00AB113A" w:rsidRPr="0039624D">
        <w:rPr>
          <w:rFonts w:ascii="Times" w:hAnsi="Times" w:cs="Times"/>
          <w:sz w:val="20"/>
          <w:szCs w:val="20"/>
        </w:rPr>
        <w:t>.</w:t>
      </w:r>
      <w:r w:rsidR="00AB113A" w:rsidRPr="0039624D">
        <w:rPr>
          <w:rFonts w:ascii="Times" w:hAnsi="Times" w:cs="Times"/>
          <w:sz w:val="20"/>
          <w:szCs w:val="20"/>
        </w:rPr>
        <w:tab/>
        <w:t xml:space="preserve">Windshield </w:t>
      </w:r>
      <w:r w:rsidR="00724349">
        <w:rPr>
          <w:rFonts w:ascii="Times" w:hAnsi="Times" w:cs="Times"/>
          <w:sz w:val="20"/>
          <w:szCs w:val="20"/>
        </w:rPr>
        <w:t>Surface Seal Protection</w:t>
      </w:r>
      <w:r w:rsidR="00AB113A" w:rsidRPr="0039624D">
        <w:rPr>
          <w:rFonts w:ascii="Times" w:hAnsi="Times" w:cs="Times"/>
          <w:sz w:val="20"/>
          <w:szCs w:val="20"/>
        </w:rPr>
        <w:t xml:space="preserve"> System</w:t>
      </w:r>
      <w:r w:rsidR="00724349">
        <w:rPr>
          <w:rFonts w:ascii="Times" w:hAnsi="Times" w:cs="Times"/>
          <w:sz w:val="20"/>
          <w:szCs w:val="20"/>
        </w:rPr>
        <w:t>s</w:t>
      </w:r>
      <w:r w:rsidR="00AB113A" w:rsidRPr="0039624D">
        <w:rPr>
          <w:rFonts w:ascii="Times" w:hAnsi="Times" w:cs="Times"/>
          <w:sz w:val="20"/>
          <w:szCs w:val="20"/>
        </w:rPr>
        <w:tab/>
        <w:t>30-5</w:t>
      </w:r>
    </w:p>
    <w:p w:rsidR="00AB113A" w:rsidRPr="0039624D" w:rsidRDefault="00AB113A" w:rsidP="00AB113A">
      <w:pPr>
        <w:tabs>
          <w:tab w:val="left" w:pos="1340"/>
          <w:tab w:val="right" w:leader="dot" w:pos="14400"/>
        </w:tabs>
        <w:ind w:left="900"/>
        <w:rPr>
          <w:rFonts w:ascii="Times" w:hAnsi="Times" w:cs="Times"/>
          <w:sz w:val="20"/>
          <w:szCs w:val="20"/>
        </w:rPr>
      </w:pPr>
      <w:r w:rsidRPr="0039624D">
        <w:rPr>
          <w:rFonts w:ascii="Times" w:hAnsi="Times" w:cs="Times"/>
          <w:sz w:val="20"/>
          <w:szCs w:val="20"/>
        </w:rPr>
        <w:t>1</w:t>
      </w:r>
      <w:r w:rsidR="00F268B8">
        <w:rPr>
          <w:rFonts w:ascii="Times" w:hAnsi="Times" w:cs="Times"/>
          <w:sz w:val="20"/>
          <w:szCs w:val="20"/>
        </w:rPr>
        <w:t>0</w:t>
      </w:r>
      <w:r w:rsidR="00724349">
        <w:rPr>
          <w:rFonts w:ascii="Times" w:hAnsi="Times" w:cs="Times"/>
          <w:sz w:val="20"/>
          <w:szCs w:val="20"/>
        </w:rPr>
        <w:t>.</w:t>
      </w:r>
      <w:r w:rsidR="00724349">
        <w:rPr>
          <w:rFonts w:ascii="Times" w:hAnsi="Times" w:cs="Times"/>
          <w:sz w:val="20"/>
          <w:szCs w:val="20"/>
        </w:rPr>
        <w:tab/>
        <w:t>Cabin Window Heat System</w:t>
      </w:r>
      <w:r w:rsidR="00724349">
        <w:rPr>
          <w:rFonts w:ascii="Times" w:hAnsi="Times" w:cs="Times"/>
          <w:sz w:val="20"/>
          <w:szCs w:val="20"/>
        </w:rPr>
        <w:tab/>
        <w:t>30-5</w:t>
      </w:r>
    </w:p>
    <w:p w:rsidR="00AB113A" w:rsidRPr="00E52AAC" w:rsidRDefault="00AB113A" w:rsidP="00AB113A">
      <w:pPr>
        <w:tabs>
          <w:tab w:val="left" w:pos="980"/>
          <w:tab w:val="right" w:leader="dot" w:pos="14400"/>
        </w:tabs>
        <w:spacing w:before="240"/>
        <w:rPr>
          <w:rFonts w:ascii="Times" w:hAnsi="Times" w:cs="Times"/>
          <w:sz w:val="20"/>
          <w:szCs w:val="20"/>
        </w:rPr>
      </w:pPr>
      <w:r w:rsidRPr="0039624D">
        <w:rPr>
          <w:rFonts w:ascii="Times" w:hAnsi="Times" w:cs="Times"/>
          <w:b/>
          <w:bCs/>
          <w:sz w:val="20"/>
          <w:szCs w:val="20"/>
        </w:rPr>
        <w:t>ATA 31</w:t>
      </w:r>
      <w:r w:rsidRPr="0039624D">
        <w:rPr>
          <w:rFonts w:ascii="Times" w:hAnsi="Times" w:cs="Times"/>
          <w:b/>
          <w:bCs/>
          <w:sz w:val="20"/>
          <w:szCs w:val="20"/>
        </w:rPr>
        <w:tab/>
        <w:t>INDICATING/RECORDING SYSTE</w:t>
      </w:r>
      <w:r w:rsidRPr="00E52AAC">
        <w:rPr>
          <w:rFonts w:ascii="Times" w:hAnsi="Times" w:cs="Times"/>
          <w:b/>
          <w:bCs/>
          <w:sz w:val="20"/>
          <w:szCs w:val="20"/>
        </w:rPr>
        <w:t>M</w:t>
      </w:r>
      <w:r w:rsidRPr="00E52AAC">
        <w:rPr>
          <w:rFonts w:ascii="Times" w:hAnsi="Times" w:cs="Times"/>
          <w:sz w:val="20"/>
          <w:szCs w:val="20"/>
        </w:rPr>
        <w:tab/>
        <w:t>31-1</w:t>
      </w:r>
    </w:p>
    <w:p w:rsidR="00AB113A" w:rsidRPr="00E52AAC" w:rsidRDefault="00AB113A" w:rsidP="008B6A79">
      <w:pPr>
        <w:tabs>
          <w:tab w:val="left" w:pos="1340"/>
          <w:tab w:val="right" w:leader="dot" w:pos="14400"/>
        </w:tabs>
        <w:spacing w:before="120"/>
        <w:ind w:left="994"/>
        <w:rPr>
          <w:rFonts w:ascii="Times" w:hAnsi="Times" w:cs="Times"/>
          <w:sz w:val="20"/>
          <w:szCs w:val="20"/>
        </w:rPr>
      </w:pPr>
      <w:r w:rsidRPr="00E52AAC">
        <w:rPr>
          <w:rFonts w:ascii="Times" w:hAnsi="Times" w:cs="Times"/>
          <w:sz w:val="20"/>
          <w:szCs w:val="20"/>
        </w:rPr>
        <w:t>1.</w:t>
      </w:r>
      <w:r w:rsidRPr="00E52AAC">
        <w:rPr>
          <w:rFonts w:ascii="Times" w:hAnsi="Times" w:cs="Times"/>
          <w:sz w:val="20"/>
          <w:szCs w:val="20"/>
        </w:rPr>
        <w:tab/>
        <w:t>Clocks (Cockpit)</w:t>
      </w:r>
      <w:r w:rsidRPr="00E52AAC">
        <w:rPr>
          <w:rFonts w:ascii="Times" w:hAnsi="Times" w:cs="Times"/>
          <w:sz w:val="20"/>
          <w:szCs w:val="20"/>
        </w:rPr>
        <w:tab/>
        <w:t>31-1</w:t>
      </w:r>
    </w:p>
    <w:p w:rsidR="00AB113A" w:rsidRPr="00E52AAC" w:rsidRDefault="00AB113A" w:rsidP="008B6A79">
      <w:pPr>
        <w:tabs>
          <w:tab w:val="left" w:pos="1340"/>
          <w:tab w:val="right" w:leader="dot" w:pos="14400"/>
        </w:tabs>
        <w:ind w:left="994"/>
        <w:rPr>
          <w:rFonts w:ascii="Times" w:hAnsi="Times" w:cs="Times"/>
          <w:sz w:val="20"/>
          <w:szCs w:val="20"/>
        </w:rPr>
      </w:pPr>
      <w:r w:rsidRPr="00E52AAC">
        <w:rPr>
          <w:rFonts w:ascii="Times" w:hAnsi="Times" w:cs="Times"/>
          <w:sz w:val="20"/>
          <w:szCs w:val="20"/>
        </w:rPr>
        <w:t>2.</w:t>
      </w:r>
      <w:r w:rsidRPr="00E52AAC">
        <w:rPr>
          <w:rFonts w:ascii="Times" w:hAnsi="Times" w:cs="Times"/>
          <w:sz w:val="20"/>
          <w:szCs w:val="20"/>
        </w:rPr>
        <w:tab/>
        <w:t>Flight Data Recorder (FDR) Systems</w:t>
      </w:r>
      <w:r w:rsidRPr="00E52AAC">
        <w:rPr>
          <w:rFonts w:ascii="Times" w:hAnsi="Times" w:cs="Times"/>
          <w:sz w:val="20"/>
          <w:szCs w:val="20"/>
        </w:rPr>
        <w:tab/>
        <w:t>31-1</w:t>
      </w:r>
    </w:p>
    <w:p w:rsidR="00AB113A" w:rsidRPr="00E52AAC" w:rsidRDefault="00AB113A" w:rsidP="008B6A79">
      <w:pPr>
        <w:tabs>
          <w:tab w:val="left" w:pos="1340"/>
          <w:tab w:val="right" w:leader="dot" w:pos="14400"/>
        </w:tabs>
        <w:ind w:left="994"/>
        <w:rPr>
          <w:rFonts w:ascii="Times" w:hAnsi="Times" w:cs="Times"/>
          <w:sz w:val="20"/>
          <w:szCs w:val="20"/>
          <w:lang w:val="sv-SE"/>
        </w:rPr>
      </w:pPr>
      <w:r w:rsidRPr="00E52AAC">
        <w:rPr>
          <w:rFonts w:ascii="Times" w:hAnsi="Times" w:cs="Times"/>
          <w:sz w:val="20"/>
          <w:szCs w:val="20"/>
          <w:lang w:val="sv-SE"/>
        </w:rPr>
        <w:t>3.</w:t>
      </w:r>
      <w:r w:rsidRPr="00E52AAC">
        <w:rPr>
          <w:rFonts w:ascii="Times" w:hAnsi="Times" w:cs="Times"/>
          <w:sz w:val="20"/>
          <w:szCs w:val="20"/>
          <w:lang w:val="sv-SE"/>
        </w:rPr>
        <w:tab/>
        <w:t>Brake Temperature Monitoring Sy</w:t>
      </w:r>
      <w:r w:rsidR="008B6A79">
        <w:rPr>
          <w:rFonts w:ascii="Times" w:hAnsi="Times" w:cs="Times"/>
          <w:sz w:val="20"/>
          <w:szCs w:val="20"/>
          <w:lang w:val="sv-SE"/>
        </w:rPr>
        <w:t>stem (BTMS)</w:t>
      </w:r>
      <w:r w:rsidR="008B6A79">
        <w:rPr>
          <w:rFonts w:ascii="Times" w:hAnsi="Times" w:cs="Times"/>
          <w:sz w:val="20"/>
          <w:szCs w:val="20"/>
          <w:lang w:val="sv-SE"/>
        </w:rPr>
        <w:tab/>
        <w:t>31-2</w:t>
      </w:r>
    </w:p>
    <w:p w:rsidR="00AB113A" w:rsidRPr="00E52AAC" w:rsidRDefault="00AB113A" w:rsidP="008B6A79">
      <w:pPr>
        <w:tabs>
          <w:tab w:val="left" w:pos="1340"/>
          <w:tab w:val="right" w:leader="dot" w:pos="14400"/>
        </w:tabs>
        <w:ind w:left="994"/>
        <w:rPr>
          <w:rFonts w:ascii="Times" w:hAnsi="Times" w:cs="Times"/>
          <w:sz w:val="20"/>
          <w:szCs w:val="20"/>
          <w:lang w:val="sv-SE"/>
        </w:rPr>
      </w:pPr>
      <w:r w:rsidRPr="00E52AAC">
        <w:rPr>
          <w:rFonts w:ascii="Times" w:hAnsi="Times" w:cs="Times"/>
          <w:sz w:val="20"/>
          <w:szCs w:val="20"/>
          <w:lang w:val="sv-SE"/>
        </w:rPr>
        <w:t>4.</w:t>
      </w:r>
      <w:r w:rsidRPr="00E52AAC">
        <w:rPr>
          <w:rFonts w:ascii="Times" w:hAnsi="Times" w:cs="Times"/>
          <w:sz w:val="20"/>
          <w:szCs w:val="20"/>
          <w:lang w:val="sv-SE"/>
        </w:rPr>
        <w:tab/>
        <w:t>G Monitor System</w:t>
      </w:r>
      <w:r w:rsidRPr="00E52AAC">
        <w:rPr>
          <w:rFonts w:ascii="Times" w:hAnsi="Times" w:cs="Times"/>
          <w:sz w:val="20"/>
          <w:szCs w:val="20"/>
          <w:lang w:val="sv-SE"/>
        </w:rPr>
        <w:tab/>
        <w:t>31-3</w:t>
      </w:r>
    </w:p>
    <w:p w:rsidR="00AB113A" w:rsidRPr="00E52AAC" w:rsidRDefault="008B6A79" w:rsidP="008B6A79">
      <w:pPr>
        <w:tabs>
          <w:tab w:val="left" w:pos="1340"/>
          <w:tab w:val="right" w:leader="dot" w:pos="14400"/>
        </w:tabs>
        <w:ind w:left="994"/>
        <w:rPr>
          <w:rFonts w:ascii="Times" w:hAnsi="Times" w:cs="Times"/>
          <w:sz w:val="20"/>
          <w:szCs w:val="20"/>
        </w:rPr>
      </w:pPr>
      <w:r>
        <w:rPr>
          <w:rFonts w:ascii="Times" w:hAnsi="Times" w:cs="Times"/>
          <w:sz w:val="20"/>
          <w:szCs w:val="20"/>
        </w:rPr>
        <w:t>5.</w:t>
      </w:r>
      <w:r>
        <w:rPr>
          <w:rFonts w:ascii="Times" w:hAnsi="Times" w:cs="Times"/>
          <w:sz w:val="20"/>
          <w:szCs w:val="20"/>
        </w:rPr>
        <w:tab/>
        <w:t xml:space="preserve">Electronic Checklist </w:t>
      </w:r>
      <w:r>
        <w:rPr>
          <w:rFonts w:ascii="Times" w:hAnsi="Times" w:cs="Times"/>
          <w:sz w:val="20"/>
          <w:szCs w:val="20"/>
        </w:rPr>
        <w:tab/>
        <w:t>31-3</w:t>
      </w:r>
    </w:p>
    <w:p w:rsidR="00AB113A" w:rsidRPr="00E52AAC" w:rsidRDefault="00AB113A" w:rsidP="008B6A79">
      <w:pPr>
        <w:tabs>
          <w:tab w:val="left" w:pos="1340"/>
          <w:tab w:val="right" w:leader="dot" w:pos="14400"/>
        </w:tabs>
        <w:ind w:left="994"/>
        <w:rPr>
          <w:rFonts w:ascii="Times" w:hAnsi="Times" w:cs="Times"/>
          <w:sz w:val="20"/>
          <w:szCs w:val="20"/>
        </w:rPr>
      </w:pPr>
      <w:r w:rsidRPr="008B6A79">
        <w:rPr>
          <w:rFonts w:ascii="Times" w:hAnsi="Times" w:cs="Times"/>
          <w:sz w:val="20"/>
          <w:szCs w:val="20"/>
        </w:rPr>
        <w:t>6.</w:t>
      </w:r>
      <w:r w:rsidRPr="008B6A79">
        <w:rPr>
          <w:rFonts w:ascii="Times" w:hAnsi="Times" w:cs="Times"/>
          <w:sz w:val="20"/>
          <w:szCs w:val="20"/>
        </w:rPr>
        <w:tab/>
      </w:r>
      <w:r w:rsidR="008B6A79">
        <w:rPr>
          <w:rFonts w:ascii="Times" w:hAnsi="Times" w:cs="Times"/>
          <w:sz w:val="20"/>
          <w:szCs w:val="20"/>
        </w:rPr>
        <w:t>Security System</w:t>
      </w:r>
      <w:r w:rsidR="008B6A79">
        <w:rPr>
          <w:rFonts w:ascii="Times" w:hAnsi="Times" w:cs="Times"/>
          <w:sz w:val="20"/>
          <w:szCs w:val="20"/>
        </w:rPr>
        <w:tab/>
        <w:t>31-3</w:t>
      </w:r>
    </w:p>
    <w:p w:rsidR="00AB113A" w:rsidRPr="00E52AAC" w:rsidRDefault="008B6A79" w:rsidP="008B6A79">
      <w:pPr>
        <w:tabs>
          <w:tab w:val="left" w:pos="1340"/>
          <w:tab w:val="right" w:leader="dot" w:pos="14400"/>
        </w:tabs>
        <w:ind w:left="994"/>
        <w:rPr>
          <w:rFonts w:ascii="Times" w:hAnsi="Times" w:cs="Times"/>
          <w:sz w:val="20"/>
          <w:szCs w:val="20"/>
        </w:rPr>
      </w:pPr>
      <w:r>
        <w:rPr>
          <w:rFonts w:ascii="Times" w:hAnsi="Times" w:cs="Times"/>
          <w:sz w:val="20"/>
          <w:szCs w:val="20"/>
        </w:rPr>
        <w:t>7</w:t>
      </w:r>
      <w:r w:rsidR="00AB113A" w:rsidRPr="00E52AAC">
        <w:rPr>
          <w:rFonts w:ascii="Times" w:hAnsi="Times" w:cs="Times"/>
          <w:sz w:val="20"/>
          <w:szCs w:val="20"/>
        </w:rPr>
        <w:t>.</w:t>
      </w:r>
      <w:r w:rsidR="00AB113A" w:rsidRPr="00E52AAC">
        <w:rPr>
          <w:rFonts w:ascii="Times" w:hAnsi="Times" w:cs="Times"/>
          <w:sz w:val="20"/>
          <w:szCs w:val="20"/>
        </w:rPr>
        <w:tab/>
        <w:t xml:space="preserve">Engine </w:t>
      </w:r>
      <w:r>
        <w:rPr>
          <w:rFonts w:ascii="Times" w:hAnsi="Times" w:cs="Times"/>
          <w:sz w:val="20"/>
          <w:szCs w:val="20"/>
        </w:rPr>
        <w:t>Cowl Open Indicating System</w:t>
      </w:r>
      <w:r>
        <w:rPr>
          <w:rFonts w:ascii="Times" w:hAnsi="Times" w:cs="Times"/>
          <w:sz w:val="20"/>
          <w:szCs w:val="20"/>
        </w:rPr>
        <w:tab/>
        <w:t>31-3</w:t>
      </w:r>
    </w:p>
    <w:p w:rsidR="00AB113A" w:rsidRPr="00E52AAC" w:rsidRDefault="008B6A79" w:rsidP="008B6A79">
      <w:pPr>
        <w:tabs>
          <w:tab w:val="left" w:pos="1340"/>
          <w:tab w:val="right" w:leader="dot" w:pos="14400"/>
        </w:tabs>
        <w:ind w:left="994"/>
        <w:rPr>
          <w:rFonts w:ascii="Times" w:hAnsi="Times" w:cs="Times"/>
          <w:sz w:val="20"/>
          <w:szCs w:val="20"/>
        </w:rPr>
      </w:pPr>
      <w:r>
        <w:rPr>
          <w:rFonts w:ascii="Times" w:hAnsi="Times" w:cs="Times"/>
          <w:sz w:val="20"/>
          <w:szCs w:val="20"/>
        </w:rPr>
        <w:t>8</w:t>
      </w:r>
      <w:r w:rsidR="00AB113A" w:rsidRPr="00E52AAC">
        <w:rPr>
          <w:rFonts w:ascii="Times" w:hAnsi="Times" w:cs="Times"/>
          <w:sz w:val="20"/>
          <w:szCs w:val="20"/>
        </w:rPr>
        <w:t>.</w:t>
      </w:r>
      <w:r w:rsidR="00AB113A" w:rsidRPr="00E52AAC">
        <w:rPr>
          <w:rFonts w:ascii="Times" w:hAnsi="Times" w:cs="Times"/>
          <w:sz w:val="20"/>
          <w:szCs w:val="20"/>
        </w:rPr>
        <w:tab/>
        <w:t>Ai</w:t>
      </w:r>
      <w:r>
        <w:rPr>
          <w:rFonts w:ascii="Times" w:hAnsi="Times" w:cs="Times"/>
          <w:sz w:val="20"/>
          <w:szCs w:val="20"/>
        </w:rPr>
        <w:t>rplane Personality Module (APM)</w:t>
      </w:r>
      <w:r>
        <w:rPr>
          <w:rFonts w:ascii="Times" w:hAnsi="Times" w:cs="Times"/>
          <w:sz w:val="20"/>
          <w:szCs w:val="20"/>
        </w:rPr>
        <w:tab/>
        <w:t>31-3</w:t>
      </w:r>
    </w:p>
    <w:p w:rsidR="00AB113A" w:rsidRPr="00E52AAC" w:rsidRDefault="008B6A79" w:rsidP="008B6A79">
      <w:pPr>
        <w:tabs>
          <w:tab w:val="left" w:pos="1340"/>
          <w:tab w:val="right" w:leader="dot" w:pos="14400"/>
        </w:tabs>
        <w:ind w:left="994"/>
        <w:rPr>
          <w:rFonts w:ascii="Times" w:hAnsi="Times" w:cs="Times"/>
          <w:sz w:val="20"/>
          <w:szCs w:val="20"/>
        </w:rPr>
      </w:pPr>
      <w:r>
        <w:rPr>
          <w:rFonts w:ascii="Times" w:hAnsi="Times" w:cs="Times"/>
          <w:sz w:val="20"/>
          <w:szCs w:val="20"/>
        </w:rPr>
        <w:t>9</w:t>
      </w:r>
      <w:r w:rsidR="00AB113A" w:rsidRPr="00E52AAC">
        <w:rPr>
          <w:rFonts w:ascii="Times" w:hAnsi="Times" w:cs="Times"/>
          <w:sz w:val="20"/>
          <w:szCs w:val="20"/>
        </w:rPr>
        <w:t>.</w:t>
      </w:r>
      <w:r w:rsidR="00AB113A" w:rsidRPr="00E52AAC">
        <w:rPr>
          <w:rFonts w:ascii="Times" w:hAnsi="Times" w:cs="Times"/>
          <w:sz w:val="20"/>
          <w:szCs w:val="20"/>
        </w:rPr>
        <w:tab/>
        <w:t>Plasti</w:t>
      </w:r>
      <w:r>
        <w:rPr>
          <w:rFonts w:ascii="Times" w:hAnsi="Times" w:cs="Times"/>
          <w:sz w:val="20"/>
          <w:szCs w:val="20"/>
        </w:rPr>
        <w:t>c Guard Switch Covers</w:t>
      </w:r>
      <w:r>
        <w:rPr>
          <w:rFonts w:ascii="Times" w:hAnsi="Times" w:cs="Times"/>
          <w:sz w:val="20"/>
          <w:szCs w:val="20"/>
        </w:rPr>
        <w:tab/>
        <w:t>31-4</w:t>
      </w:r>
    </w:p>
    <w:p w:rsidR="00AB113A" w:rsidRDefault="00AB113A" w:rsidP="00AB113A">
      <w:pPr>
        <w:tabs>
          <w:tab w:val="left" w:pos="1340"/>
          <w:tab w:val="right" w:leader="dot" w:pos="14400"/>
        </w:tabs>
        <w:ind w:left="900"/>
        <w:rPr>
          <w:rFonts w:ascii="Times" w:hAnsi="Times" w:cs="Times"/>
          <w:sz w:val="20"/>
          <w:szCs w:val="20"/>
        </w:rPr>
      </w:pPr>
      <w:r w:rsidRPr="00E52AAC">
        <w:rPr>
          <w:rFonts w:ascii="Times" w:hAnsi="Times" w:cs="Times"/>
          <w:sz w:val="20"/>
          <w:szCs w:val="20"/>
        </w:rPr>
        <w:t>1</w:t>
      </w:r>
      <w:r w:rsidR="008B6A79">
        <w:rPr>
          <w:rFonts w:ascii="Times" w:hAnsi="Times" w:cs="Times"/>
          <w:sz w:val="20"/>
          <w:szCs w:val="20"/>
        </w:rPr>
        <w:t>0</w:t>
      </w:r>
      <w:r w:rsidRPr="00E52AAC">
        <w:rPr>
          <w:rFonts w:ascii="Times" w:hAnsi="Times" w:cs="Times"/>
          <w:sz w:val="20"/>
          <w:szCs w:val="20"/>
        </w:rPr>
        <w:t>.</w:t>
      </w:r>
      <w:r w:rsidRPr="00E52AAC">
        <w:rPr>
          <w:rFonts w:ascii="Times" w:hAnsi="Times" w:cs="Times"/>
          <w:sz w:val="20"/>
          <w:szCs w:val="20"/>
        </w:rPr>
        <w:tab/>
        <w:t>Configuration Manag</w:t>
      </w:r>
      <w:r w:rsidR="008B6A79">
        <w:rPr>
          <w:rFonts w:ascii="Times" w:hAnsi="Times" w:cs="Times"/>
          <w:sz w:val="20"/>
          <w:szCs w:val="20"/>
        </w:rPr>
        <w:t>ement Systems</w:t>
      </w:r>
      <w:r w:rsidR="00333443">
        <w:rPr>
          <w:rFonts w:ascii="Times" w:hAnsi="Times" w:cs="Times"/>
          <w:sz w:val="20"/>
          <w:szCs w:val="20"/>
        </w:rPr>
        <w:t xml:space="preserve"> (CMS)</w:t>
      </w:r>
      <w:r w:rsidR="008B6A79">
        <w:rPr>
          <w:rFonts w:ascii="Times" w:hAnsi="Times" w:cs="Times"/>
          <w:sz w:val="20"/>
          <w:szCs w:val="20"/>
        </w:rPr>
        <w:tab/>
        <w:t>31-4</w:t>
      </w:r>
    </w:p>
    <w:p w:rsidR="00F268B8" w:rsidRPr="00E52AAC" w:rsidRDefault="00F268B8" w:rsidP="00AB113A">
      <w:pPr>
        <w:tabs>
          <w:tab w:val="left" w:pos="1340"/>
          <w:tab w:val="right" w:leader="dot" w:pos="14400"/>
        </w:tabs>
        <w:ind w:left="900"/>
        <w:rPr>
          <w:rFonts w:ascii="Times" w:hAnsi="Times" w:cs="Times"/>
          <w:sz w:val="20"/>
          <w:szCs w:val="20"/>
        </w:rPr>
      </w:pPr>
      <w:r>
        <w:rPr>
          <w:rFonts w:ascii="Times" w:hAnsi="Times" w:cs="Times"/>
          <w:sz w:val="20"/>
          <w:szCs w:val="20"/>
        </w:rPr>
        <w:t>11.</w:t>
      </w:r>
      <w:r>
        <w:rPr>
          <w:rFonts w:ascii="Times" w:hAnsi="Times" w:cs="Times"/>
          <w:sz w:val="20"/>
          <w:szCs w:val="20"/>
        </w:rPr>
        <w:tab/>
      </w:r>
      <w:proofErr w:type="spellStart"/>
      <w:r>
        <w:rPr>
          <w:rFonts w:ascii="Times" w:hAnsi="Times" w:cs="Times"/>
          <w:sz w:val="20"/>
          <w:szCs w:val="20"/>
        </w:rPr>
        <w:t>InfraRed</w:t>
      </w:r>
      <w:proofErr w:type="spellEnd"/>
      <w:r>
        <w:rPr>
          <w:rFonts w:ascii="Times" w:hAnsi="Times" w:cs="Times"/>
          <w:sz w:val="20"/>
          <w:szCs w:val="20"/>
        </w:rPr>
        <w:t xml:space="preserve"> Counter Measuring System (IRCM) or Directional </w:t>
      </w:r>
      <w:proofErr w:type="spellStart"/>
      <w:r>
        <w:rPr>
          <w:rFonts w:ascii="Times" w:hAnsi="Times" w:cs="Times"/>
          <w:sz w:val="20"/>
          <w:szCs w:val="20"/>
        </w:rPr>
        <w:t>InfraRed</w:t>
      </w:r>
      <w:proofErr w:type="spellEnd"/>
      <w:r>
        <w:rPr>
          <w:rFonts w:ascii="Times" w:hAnsi="Times" w:cs="Times"/>
          <w:sz w:val="20"/>
          <w:szCs w:val="20"/>
        </w:rPr>
        <w:t xml:space="preserve"> Counter Measures Systems (DIRCM)</w:t>
      </w:r>
      <w:r>
        <w:rPr>
          <w:rFonts w:ascii="Times" w:hAnsi="Times" w:cs="Times"/>
          <w:sz w:val="20"/>
          <w:szCs w:val="20"/>
        </w:rPr>
        <w:tab/>
        <w:t>31-4</w:t>
      </w:r>
    </w:p>
    <w:p w:rsidR="00AB113A" w:rsidRPr="00E52AAC" w:rsidRDefault="00AB113A" w:rsidP="00AB113A">
      <w:pPr>
        <w:tabs>
          <w:tab w:val="left" w:pos="1340"/>
          <w:tab w:val="right" w:leader="dot" w:pos="14400"/>
        </w:tabs>
        <w:ind w:left="900"/>
        <w:rPr>
          <w:rFonts w:ascii="Times" w:hAnsi="Times" w:cs="Times"/>
          <w:sz w:val="20"/>
          <w:szCs w:val="20"/>
        </w:rPr>
      </w:pPr>
      <w:r w:rsidRPr="00E52AAC">
        <w:rPr>
          <w:rFonts w:ascii="Times" w:hAnsi="Times" w:cs="Times"/>
          <w:sz w:val="20"/>
          <w:szCs w:val="20"/>
        </w:rPr>
        <w:t>1</w:t>
      </w:r>
      <w:r w:rsidR="00F268B8">
        <w:rPr>
          <w:rFonts w:ascii="Times" w:hAnsi="Times" w:cs="Times"/>
          <w:sz w:val="20"/>
          <w:szCs w:val="20"/>
        </w:rPr>
        <w:t>2</w:t>
      </w:r>
      <w:r w:rsidRPr="00E52AAC">
        <w:rPr>
          <w:rFonts w:ascii="Times" w:hAnsi="Times" w:cs="Times"/>
          <w:sz w:val="20"/>
          <w:szCs w:val="20"/>
        </w:rPr>
        <w:t>.</w:t>
      </w:r>
      <w:r w:rsidRPr="00E52AAC">
        <w:rPr>
          <w:rFonts w:ascii="Times" w:hAnsi="Times" w:cs="Times"/>
          <w:sz w:val="20"/>
          <w:szCs w:val="20"/>
        </w:rPr>
        <w:tab/>
      </w:r>
      <w:r w:rsidR="008B6A79">
        <w:rPr>
          <w:rFonts w:ascii="Times" w:hAnsi="Times" w:cs="Times"/>
          <w:sz w:val="20"/>
          <w:szCs w:val="20"/>
        </w:rPr>
        <w:t>Quick Access Recorder (QAR)</w:t>
      </w:r>
      <w:r w:rsidR="008B6A79">
        <w:rPr>
          <w:rFonts w:ascii="Times" w:hAnsi="Times" w:cs="Times"/>
          <w:sz w:val="20"/>
          <w:szCs w:val="20"/>
        </w:rPr>
        <w:tab/>
        <w:t>31-4</w:t>
      </w:r>
    </w:p>
    <w:p w:rsidR="00AB113A" w:rsidRPr="00E52AAC" w:rsidRDefault="00F268B8" w:rsidP="00AB113A">
      <w:pPr>
        <w:tabs>
          <w:tab w:val="left" w:pos="1340"/>
          <w:tab w:val="right" w:leader="dot" w:pos="14400"/>
        </w:tabs>
        <w:ind w:left="900"/>
        <w:rPr>
          <w:rFonts w:ascii="Times" w:hAnsi="Times" w:cs="Times"/>
          <w:sz w:val="20"/>
          <w:szCs w:val="20"/>
        </w:rPr>
      </w:pPr>
      <w:r>
        <w:rPr>
          <w:rFonts w:ascii="Times" w:hAnsi="Times" w:cs="Times"/>
          <w:sz w:val="20"/>
          <w:szCs w:val="20"/>
        </w:rPr>
        <w:t>13</w:t>
      </w:r>
      <w:r w:rsidR="008B6A79">
        <w:rPr>
          <w:rFonts w:ascii="Times" w:hAnsi="Times" w:cs="Times"/>
          <w:sz w:val="20"/>
          <w:szCs w:val="20"/>
        </w:rPr>
        <w:t>.</w:t>
      </w:r>
      <w:r w:rsidR="008B6A79">
        <w:rPr>
          <w:rFonts w:ascii="Times" w:hAnsi="Times" w:cs="Times"/>
          <w:sz w:val="20"/>
          <w:szCs w:val="20"/>
        </w:rPr>
        <w:tab/>
        <w:t>XM Weather</w:t>
      </w:r>
      <w:r w:rsidR="0079754D">
        <w:rPr>
          <w:rFonts w:ascii="Times" w:hAnsi="Times" w:cs="Times"/>
          <w:sz w:val="20"/>
          <w:szCs w:val="20"/>
        </w:rPr>
        <w:t xml:space="preserve"> Receiver</w:t>
      </w:r>
      <w:r w:rsidR="008B6A79">
        <w:rPr>
          <w:rFonts w:ascii="Times" w:hAnsi="Times" w:cs="Times"/>
          <w:sz w:val="20"/>
          <w:szCs w:val="20"/>
        </w:rPr>
        <w:tab/>
        <w:t>31-4</w:t>
      </w:r>
    </w:p>
    <w:p w:rsidR="002804D5" w:rsidRPr="00000B27" w:rsidRDefault="002804D5" w:rsidP="002804D5">
      <w:pPr>
        <w:tabs>
          <w:tab w:val="left" w:pos="980"/>
          <w:tab w:val="right" w:leader="dot" w:pos="14400"/>
        </w:tabs>
        <w:spacing w:before="240"/>
        <w:rPr>
          <w:rFonts w:ascii="Times" w:hAnsi="Times" w:cs="Times"/>
          <w:sz w:val="20"/>
          <w:szCs w:val="20"/>
        </w:rPr>
      </w:pPr>
      <w:r w:rsidRPr="00E52AAC">
        <w:rPr>
          <w:rFonts w:ascii="Times" w:hAnsi="Times" w:cs="Times"/>
          <w:b/>
          <w:bCs/>
          <w:sz w:val="20"/>
          <w:szCs w:val="20"/>
        </w:rPr>
        <w:t>ATA 32</w:t>
      </w:r>
      <w:r w:rsidRPr="00E52AAC">
        <w:rPr>
          <w:rFonts w:ascii="Times" w:hAnsi="Times" w:cs="Times"/>
          <w:b/>
          <w:bCs/>
          <w:sz w:val="20"/>
          <w:szCs w:val="20"/>
        </w:rPr>
        <w:tab/>
        <w:t xml:space="preserve">LANDING </w:t>
      </w:r>
      <w:r w:rsidRPr="00000B27">
        <w:rPr>
          <w:rFonts w:ascii="Times" w:hAnsi="Times" w:cs="Times"/>
          <w:b/>
          <w:bCs/>
          <w:sz w:val="20"/>
          <w:szCs w:val="20"/>
        </w:rPr>
        <w:t>GEAR</w:t>
      </w:r>
      <w:r w:rsidRPr="00000B27">
        <w:rPr>
          <w:rFonts w:ascii="Times" w:hAnsi="Times" w:cs="Times"/>
          <w:sz w:val="20"/>
          <w:szCs w:val="20"/>
        </w:rPr>
        <w:tab/>
        <w:t>32-1</w:t>
      </w:r>
    </w:p>
    <w:p w:rsidR="002804D5" w:rsidRPr="000B2B82" w:rsidRDefault="002804D5" w:rsidP="002804D5">
      <w:pPr>
        <w:tabs>
          <w:tab w:val="left" w:pos="1340"/>
          <w:tab w:val="right" w:leader="dot" w:pos="14400"/>
        </w:tabs>
        <w:spacing w:before="120"/>
        <w:ind w:left="980"/>
        <w:rPr>
          <w:rFonts w:ascii="Times" w:hAnsi="Times" w:cs="Times"/>
          <w:sz w:val="20"/>
          <w:szCs w:val="20"/>
        </w:rPr>
      </w:pPr>
      <w:r w:rsidRPr="00000B27">
        <w:rPr>
          <w:rFonts w:ascii="Times" w:hAnsi="Times" w:cs="Times"/>
          <w:sz w:val="20"/>
          <w:szCs w:val="20"/>
        </w:rPr>
        <w:t>1.</w:t>
      </w:r>
      <w:r w:rsidRPr="00000B27">
        <w:rPr>
          <w:rFonts w:ascii="Times" w:hAnsi="Times" w:cs="Times"/>
          <w:sz w:val="20"/>
          <w:szCs w:val="20"/>
        </w:rPr>
        <w:tab/>
        <w:t>Rudder Pedal Steering Syste</w:t>
      </w:r>
      <w:r w:rsidRPr="000B2B82">
        <w:rPr>
          <w:rFonts w:ascii="Times" w:hAnsi="Times" w:cs="Times"/>
          <w:sz w:val="20"/>
          <w:szCs w:val="20"/>
        </w:rPr>
        <w:t>m</w:t>
      </w:r>
      <w:r w:rsidRPr="000B2B82">
        <w:rPr>
          <w:rFonts w:ascii="Times" w:hAnsi="Times" w:cs="Times"/>
          <w:sz w:val="20"/>
          <w:szCs w:val="20"/>
        </w:rPr>
        <w:tab/>
        <w:t>32-1</w:t>
      </w:r>
    </w:p>
    <w:p w:rsidR="002804D5" w:rsidRPr="000B2B82" w:rsidRDefault="002804D5" w:rsidP="002804D5">
      <w:pPr>
        <w:tabs>
          <w:tab w:val="left" w:pos="1340"/>
          <w:tab w:val="right" w:leader="dot" w:pos="14400"/>
        </w:tabs>
        <w:ind w:left="980"/>
        <w:rPr>
          <w:rFonts w:ascii="Times" w:hAnsi="Times" w:cs="Times"/>
          <w:sz w:val="20"/>
          <w:szCs w:val="20"/>
        </w:rPr>
      </w:pPr>
      <w:r>
        <w:rPr>
          <w:rFonts w:ascii="Times" w:hAnsi="Times" w:cs="Times"/>
          <w:sz w:val="20"/>
          <w:szCs w:val="20"/>
        </w:rPr>
        <w:t>2</w:t>
      </w:r>
      <w:r w:rsidRPr="000B2B82">
        <w:rPr>
          <w:rFonts w:ascii="Times" w:hAnsi="Times" w:cs="Times"/>
          <w:sz w:val="20"/>
          <w:szCs w:val="20"/>
        </w:rPr>
        <w:t>.</w:t>
      </w:r>
      <w:r w:rsidRPr="000B2B82">
        <w:rPr>
          <w:rFonts w:ascii="Times" w:hAnsi="Times" w:cs="Times"/>
          <w:sz w:val="20"/>
          <w:szCs w:val="20"/>
        </w:rPr>
        <w:tab/>
        <w:t>Variable Gain Nose Wheel Steering</w:t>
      </w:r>
      <w:r>
        <w:rPr>
          <w:rFonts w:ascii="Times" w:hAnsi="Times" w:cs="Times"/>
          <w:sz w:val="20"/>
          <w:szCs w:val="20"/>
        </w:rPr>
        <w:tab/>
        <w:t>32-1</w:t>
      </w:r>
    </w:p>
    <w:p w:rsidR="002804D5" w:rsidRDefault="002804D5" w:rsidP="002804D5">
      <w:pPr>
        <w:tabs>
          <w:tab w:val="left" w:pos="1340"/>
          <w:tab w:val="right" w:leader="dot" w:pos="14400"/>
        </w:tabs>
        <w:ind w:left="980"/>
        <w:rPr>
          <w:rFonts w:ascii="Times" w:hAnsi="Times" w:cs="Times"/>
          <w:sz w:val="20"/>
          <w:szCs w:val="20"/>
        </w:rPr>
      </w:pPr>
      <w:r>
        <w:rPr>
          <w:rFonts w:ascii="Times" w:hAnsi="Times" w:cs="Times"/>
          <w:sz w:val="20"/>
          <w:szCs w:val="20"/>
        </w:rPr>
        <w:t>3</w:t>
      </w:r>
      <w:r w:rsidRPr="000B2B82">
        <w:rPr>
          <w:rFonts w:ascii="Times" w:hAnsi="Times" w:cs="Times"/>
          <w:sz w:val="20"/>
          <w:szCs w:val="20"/>
        </w:rPr>
        <w:t>.</w:t>
      </w:r>
      <w:r w:rsidRPr="000B2B82">
        <w:rPr>
          <w:rFonts w:ascii="Times" w:hAnsi="Times" w:cs="Times"/>
          <w:sz w:val="20"/>
          <w:szCs w:val="20"/>
        </w:rPr>
        <w:tab/>
        <w:t>Nose Wheel Steering Accessory Hard</w:t>
      </w:r>
      <w:r>
        <w:rPr>
          <w:rFonts w:ascii="Times" w:hAnsi="Times" w:cs="Times"/>
          <w:sz w:val="20"/>
          <w:szCs w:val="20"/>
        </w:rPr>
        <w:t>ware (Torque Link Lanyards)</w:t>
      </w:r>
      <w:r>
        <w:rPr>
          <w:rFonts w:ascii="Times" w:hAnsi="Times" w:cs="Times"/>
          <w:sz w:val="20"/>
          <w:szCs w:val="20"/>
        </w:rPr>
        <w:tab/>
        <w:t>32-1</w:t>
      </w:r>
    </w:p>
    <w:p w:rsidR="002804D5" w:rsidRDefault="002804D5" w:rsidP="002804D5">
      <w:pPr>
        <w:tabs>
          <w:tab w:val="left" w:pos="1340"/>
          <w:tab w:val="right" w:leader="dot" w:pos="14400"/>
        </w:tabs>
        <w:ind w:left="980"/>
        <w:rPr>
          <w:rFonts w:ascii="Times" w:hAnsi="Times" w:cs="Times"/>
          <w:sz w:val="20"/>
          <w:szCs w:val="20"/>
        </w:rPr>
      </w:pPr>
      <w:r>
        <w:rPr>
          <w:rFonts w:ascii="Times" w:hAnsi="Times" w:cs="Times"/>
          <w:sz w:val="20"/>
          <w:szCs w:val="20"/>
        </w:rPr>
        <w:t>4.</w:t>
      </w:r>
      <w:r>
        <w:rPr>
          <w:rFonts w:ascii="Times" w:hAnsi="Times" w:cs="Times"/>
          <w:sz w:val="20"/>
          <w:szCs w:val="20"/>
        </w:rPr>
        <w:tab/>
        <w:t>Tire Pressure Monitoring System</w:t>
      </w:r>
      <w:r>
        <w:rPr>
          <w:rFonts w:ascii="Times" w:hAnsi="Times" w:cs="Times"/>
          <w:sz w:val="20"/>
          <w:szCs w:val="20"/>
        </w:rPr>
        <w:tab/>
        <w:t>32-1</w:t>
      </w:r>
    </w:p>
    <w:p w:rsidR="002804D5" w:rsidRPr="000B2B82" w:rsidRDefault="002804D5" w:rsidP="002804D5">
      <w:pPr>
        <w:tabs>
          <w:tab w:val="left" w:pos="1340"/>
          <w:tab w:val="right" w:leader="dot" w:pos="14400"/>
        </w:tabs>
        <w:ind w:left="980"/>
        <w:rPr>
          <w:rFonts w:ascii="Times" w:hAnsi="Times" w:cs="Times"/>
          <w:sz w:val="20"/>
          <w:szCs w:val="20"/>
        </w:rPr>
      </w:pPr>
      <w:r>
        <w:rPr>
          <w:rFonts w:ascii="Times" w:hAnsi="Times" w:cs="Times"/>
          <w:sz w:val="20"/>
          <w:szCs w:val="20"/>
        </w:rPr>
        <w:t>5.</w:t>
      </w:r>
      <w:r>
        <w:rPr>
          <w:rFonts w:ascii="Times" w:hAnsi="Times" w:cs="Times"/>
          <w:sz w:val="20"/>
          <w:szCs w:val="20"/>
        </w:rPr>
        <w:tab/>
        <w:t>Nose Wheel Tire Pressure Monitoring Harness</w:t>
      </w:r>
      <w:r>
        <w:rPr>
          <w:rFonts w:ascii="Times" w:hAnsi="Times" w:cs="Times"/>
          <w:sz w:val="20"/>
          <w:szCs w:val="20"/>
        </w:rPr>
        <w:tab/>
        <w:t>32-1</w:t>
      </w:r>
    </w:p>
    <w:p w:rsidR="002804D5" w:rsidRPr="000B2B82" w:rsidRDefault="002804D5" w:rsidP="002804D5">
      <w:pPr>
        <w:tabs>
          <w:tab w:val="left" w:pos="1340"/>
          <w:tab w:val="right" w:leader="dot" w:pos="14400"/>
        </w:tabs>
        <w:ind w:left="980"/>
        <w:rPr>
          <w:rFonts w:ascii="Times" w:hAnsi="Times" w:cs="Times"/>
          <w:sz w:val="20"/>
          <w:szCs w:val="20"/>
        </w:rPr>
      </w:pPr>
      <w:r>
        <w:rPr>
          <w:rFonts w:ascii="Times" w:hAnsi="Times" w:cs="Times"/>
          <w:sz w:val="20"/>
          <w:szCs w:val="20"/>
        </w:rPr>
        <w:t>6</w:t>
      </w:r>
      <w:r w:rsidRPr="000B2B82">
        <w:rPr>
          <w:rFonts w:ascii="Times" w:hAnsi="Times" w:cs="Times"/>
          <w:sz w:val="20"/>
          <w:szCs w:val="20"/>
        </w:rPr>
        <w:t>.</w:t>
      </w:r>
      <w:r w:rsidRPr="000B2B82">
        <w:rPr>
          <w:rFonts w:ascii="Times" w:hAnsi="Times" w:cs="Times"/>
          <w:sz w:val="20"/>
          <w:szCs w:val="20"/>
        </w:rPr>
        <w:tab/>
        <w:t xml:space="preserve">Emergency Landing Gear Extension Bottle Pressure Gauge (Nose </w:t>
      </w:r>
      <w:proofErr w:type="spellStart"/>
      <w:r w:rsidRPr="000B2B82">
        <w:rPr>
          <w:rFonts w:ascii="Times" w:hAnsi="Times" w:cs="Times"/>
          <w:sz w:val="20"/>
          <w:szCs w:val="20"/>
        </w:rPr>
        <w:t>Wheelwell</w:t>
      </w:r>
      <w:proofErr w:type="spellEnd"/>
      <w:r w:rsidRPr="000B2B82">
        <w:rPr>
          <w:rFonts w:ascii="Times" w:hAnsi="Times" w:cs="Times"/>
          <w:sz w:val="20"/>
          <w:szCs w:val="20"/>
        </w:rPr>
        <w:t>)</w:t>
      </w:r>
      <w:r w:rsidRPr="000B2B82">
        <w:rPr>
          <w:rFonts w:ascii="Times" w:hAnsi="Times" w:cs="Times"/>
          <w:sz w:val="20"/>
          <w:szCs w:val="20"/>
        </w:rPr>
        <w:tab/>
        <w:t>32-2</w:t>
      </w:r>
    </w:p>
    <w:p w:rsidR="002804D5" w:rsidRPr="000B2B82" w:rsidRDefault="002804D5" w:rsidP="002804D5">
      <w:pPr>
        <w:tabs>
          <w:tab w:val="left" w:pos="1340"/>
          <w:tab w:val="right" w:leader="dot" w:pos="14400"/>
        </w:tabs>
        <w:ind w:left="980"/>
        <w:rPr>
          <w:rFonts w:ascii="Times" w:hAnsi="Times" w:cs="Times"/>
          <w:sz w:val="20"/>
          <w:szCs w:val="20"/>
        </w:rPr>
      </w:pPr>
      <w:r w:rsidRPr="000B2B82">
        <w:rPr>
          <w:rFonts w:ascii="Times" w:hAnsi="Times" w:cs="Times"/>
          <w:sz w:val="20"/>
          <w:szCs w:val="20"/>
        </w:rPr>
        <w:t>7.</w:t>
      </w:r>
      <w:r w:rsidRPr="000B2B82">
        <w:rPr>
          <w:rFonts w:ascii="Times" w:hAnsi="Times" w:cs="Times"/>
          <w:sz w:val="20"/>
          <w:szCs w:val="20"/>
        </w:rPr>
        <w:tab/>
        <w:t xml:space="preserve">Emergency Landing Gear Extension Bottle Pressure Cockpit Indication </w:t>
      </w:r>
      <w:r w:rsidRPr="000B2B82">
        <w:rPr>
          <w:rFonts w:ascii="Times" w:hAnsi="Times" w:cs="Times"/>
          <w:sz w:val="20"/>
          <w:szCs w:val="20"/>
        </w:rPr>
        <w:tab/>
        <w:t>32-2</w:t>
      </w:r>
    </w:p>
    <w:p w:rsidR="002804D5" w:rsidRPr="000B2B82" w:rsidRDefault="002804D5" w:rsidP="00C1101D">
      <w:pPr>
        <w:tabs>
          <w:tab w:val="left" w:pos="1340"/>
          <w:tab w:val="right" w:leader="dot" w:pos="14400"/>
        </w:tabs>
        <w:ind w:left="980"/>
        <w:rPr>
          <w:rFonts w:ascii="Times" w:hAnsi="Times" w:cs="Times"/>
          <w:sz w:val="20"/>
          <w:szCs w:val="20"/>
        </w:rPr>
      </w:pPr>
      <w:r w:rsidRPr="000B2B82">
        <w:rPr>
          <w:rFonts w:ascii="Times" w:hAnsi="Times" w:cs="Times"/>
          <w:sz w:val="20"/>
          <w:szCs w:val="20"/>
        </w:rPr>
        <w:t>8.</w:t>
      </w:r>
      <w:r w:rsidRPr="000B2B82">
        <w:rPr>
          <w:rFonts w:ascii="Times" w:hAnsi="Times" w:cs="Times"/>
          <w:sz w:val="20"/>
          <w:szCs w:val="20"/>
        </w:rPr>
        <w:tab/>
      </w:r>
      <w:r w:rsidR="00333443">
        <w:rPr>
          <w:rFonts w:ascii="Times" w:hAnsi="Times" w:cs="Times"/>
          <w:sz w:val="20"/>
          <w:szCs w:val="20"/>
        </w:rPr>
        <w:t>Landing Gear Extension/Retraction System</w:t>
      </w:r>
      <w:r w:rsidRPr="000B2B82">
        <w:rPr>
          <w:rFonts w:ascii="Times" w:hAnsi="Times" w:cs="Times"/>
          <w:sz w:val="20"/>
          <w:szCs w:val="20"/>
        </w:rPr>
        <w:t xml:space="preserve"> </w:t>
      </w:r>
      <w:r>
        <w:rPr>
          <w:rFonts w:ascii="Times" w:hAnsi="Times" w:cs="Times"/>
          <w:sz w:val="20"/>
          <w:szCs w:val="20"/>
        </w:rPr>
        <w:tab/>
        <w:t>32-2</w:t>
      </w:r>
    </w:p>
    <w:p w:rsidR="00951A34" w:rsidRDefault="00951A34" w:rsidP="00AB113A">
      <w:pPr>
        <w:spacing w:before="240"/>
        <w:jc w:val="center"/>
        <w:rPr>
          <w:rFonts w:ascii="Times" w:hAnsi="Times" w:cs="Times"/>
          <w:b/>
          <w:bCs/>
          <w:sz w:val="20"/>
          <w:szCs w:val="20"/>
        </w:rPr>
        <w:sectPr w:rsidR="00951A34" w:rsidSect="000643D8">
          <w:footerReference w:type="default" r:id="rId18"/>
          <w:pgSz w:w="15840" w:h="12240" w:orient="landscape"/>
          <w:pgMar w:top="720" w:right="720" w:bottom="720" w:left="720" w:header="720" w:footer="527" w:gutter="0"/>
          <w:pgNumType w:start="1"/>
          <w:cols w:space="720"/>
          <w:docGrid w:linePitch="360"/>
        </w:sectPr>
      </w:pPr>
    </w:p>
    <w:p w:rsidR="00AB113A" w:rsidRPr="00E52AAC" w:rsidRDefault="00AB113A" w:rsidP="00AB113A">
      <w:pPr>
        <w:spacing w:before="240"/>
        <w:jc w:val="center"/>
        <w:rPr>
          <w:rFonts w:ascii="Times" w:hAnsi="Times" w:cs="Times"/>
          <w:b/>
          <w:bCs/>
          <w:sz w:val="20"/>
          <w:szCs w:val="20"/>
        </w:rPr>
      </w:pPr>
      <w:r w:rsidRPr="00E52AAC">
        <w:rPr>
          <w:rFonts w:ascii="Times" w:hAnsi="Times" w:cs="Times"/>
          <w:b/>
          <w:bCs/>
          <w:sz w:val="20"/>
          <w:szCs w:val="20"/>
        </w:rPr>
        <w:lastRenderedPageBreak/>
        <w:t>TABLE OF CONTENTS</w:t>
      </w:r>
    </w:p>
    <w:p w:rsidR="00AB113A" w:rsidRPr="00E52AAC" w:rsidRDefault="00AB113A" w:rsidP="00AB113A">
      <w:pPr>
        <w:tabs>
          <w:tab w:val="left" w:pos="980"/>
          <w:tab w:val="right" w:leader="dot" w:pos="14400"/>
        </w:tabs>
        <w:jc w:val="center"/>
        <w:rPr>
          <w:rFonts w:ascii="Times" w:hAnsi="Times" w:cs="Times"/>
          <w:sz w:val="20"/>
          <w:szCs w:val="20"/>
        </w:rPr>
      </w:pPr>
      <w:r w:rsidRPr="00E52AAC">
        <w:rPr>
          <w:rFonts w:ascii="Times" w:hAnsi="Times" w:cs="Times"/>
          <w:sz w:val="20"/>
          <w:szCs w:val="20"/>
        </w:rPr>
        <w:t>(CONTINUED)</w:t>
      </w:r>
    </w:p>
    <w:p w:rsidR="00AB113A" w:rsidRPr="000B2B82" w:rsidRDefault="00AB113A" w:rsidP="00AB113A">
      <w:pPr>
        <w:tabs>
          <w:tab w:val="left" w:pos="980"/>
          <w:tab w:val="right" w:leader="dot" w:pos="14400"/>
        </w:tabs>
        <w:spacing w:before="240"/>
        <w:rPr>
          <w:rFonts w:ascii="Times" w:hAnsi="Times" w:cs="Times"/>
          <w:sz w:val="20"/>
          <w:szCs w:val="20"/>
        </w:rPr>
      </w:pPr>
      <w:r w:rsidRPr="000B2B82">
        <w:rPr>
          <w:rFonts w:ascii="Times" w:hAnsi="Times" w:cs="Times"/>
          <w:b/>
          <w:bCs/>
          <w:sz w:val="20"/>
          <w:szCs w:val="20"/>
        </w:rPr>
        <w:t>ATA 33</w:t>
      </w:r>
      <w:r w:rsidRPr="000B2B82">
        <w:rPr>
          <w:rFonts w:ascii="Times" w:hAnsi="Times" w:cs="Times"/>
          <w:b/>
          <w:bCs/>
          <w:sz w:val="20"/>
          <w:szCs w:val="20"/>
        </w:rPr>
        <w:tab/>
        <w:t>LIGHTS</w:t>
      </w:r>
      <w:r w:rsidRPr="000B2B82">
        <w:rPr>
          <w:rFonts w:ascii="Times" w:hAnsi="Times" w:cs="Times"/>
          <w:sz w:val="20"/>
          <w:szCs w:val="20"/>
        </w:rPr>
        <w:tab/>
        <w:t>33-1</w:t>
      </w:r>
    </w:p>
    <w:p w:rsidR="00AB113A" w:rsidRPr="000B2B82" w:rsidRDefault="00AB113A" w:rsidP="008E63AF">
      <w:pPr>
        <w:tabs>
          <w:tab w:val="left" w:pos="1340"/>
          <w:tab w:val="right" w:leader="dot" w:pos="14400"/>
        </w:tabs>
        <w:spacing w:before="120"/>
        <w:ind w:left="980"/>
        <w:rPr>
          <w:rFonts w:ascii="Times" w:hAnsi="Times" w:cs="Times"/>
          <w:sz w:val="20"/>
          <w:szCs w:val="20"/>
        </w:rPr>
      </w:pPr>
      <w:r w:rsidRPr="000B2B82">
        <w:rPr>
          <w:rFonts w:ascii="Times" w:hAnsi="Times" w:cs="Times"/>
          <w:sz w:val="20"/>
          <w:szCs w:val="20"/>
        </w:rPr>
        <w:t>1.</w:t>
      </w:r>
      <w:r w:rsidRPr="000B2B82">
        <w:rPr>
          <w:rFonts w:ascii="Times" w:hAnsi="Times" w:cs="Times"/>
          <w:sz w:val="20"/>
          <w:szCs w:val="20"/>
        </w:rPr>
        <w:tab/>
        <w:t>Cockpit/Flight Deck/Flight Compartment Instrument Lighting Systems (Excluding EFIS and EICAS)</w:t>
      </w:r>
      <w:r w:rsidRPr="000B2B82">
        <w:rPr>
          <w:rFonts w:ascii="Times" w:hAnsi="Times" w:cs="Times"/>
          <w:sz w:val="20"/>
          <w:szCs w:val="20"/>
        </w:rPr>
        <w:tab/>
        <w:t>33-1</w:t>
      </w:r>
    </w:p>
    <w:p w:rsidR="00AB113A" w:rsidRPr="000B2B82" w:rsidRDefault="00AB113A" w:rsidP="008E63AF">
      <w:pPr>
        <w:tabs>
          <w:tab w:val="left" w:pos="1340"/>
          <w:tab w:val="right" w:leader="dot" w:pos="14400"/>
        </w:tabs>
        <w:ind w:left="980"/>
        <w:rPr>
          <w:rFonts w:ascii="Times" w:hAnsi="Times" w:cs="Times"/>
          <w:sz w:val="20"/>
          <w:szCs w:val="20"/>
        </w:rPr>
      </w:pPr>
      <w:r w:rsidRPr="000B2B82">
        <w:rPr>
          <w:rFonts w:ascii="Times" w:hAnsi="Times" w:cs="Times"/>
          <w:sz w:val="20"/>
          <w:szCs w:val="20"/>
        </w:rPr>
        <w:t>2.</w:t>
      </w:r>
      <w:r w:rsidRPr="000B2B82">
        <w:rPr>
          <w:rFonts w:ascii="Times" w:hAnsi="Times" w:cs="Times"/>
          <w:sz w:val="20"/>
          <w:szCs w:val="20"/>
        </w:rPr>
        <w:tab/>
        <w:t>Passenger Cabin Interior Illumination Systems</w:t>
      </w:r>
      <w:r w:rsidRPr="000B2B82">
        <w:rPr>
          <w:rFonts w:ascii="Times" w:hAnsi="Times" w:cs="Times"/>
          <w:sz w:val="20"/>
          <w:szCs w:val="20"/>
        </w:rPr>
        <w:tab/>
        <w:t>33-1</w:t>
      </w:r>
    </w:p>
    <w:p w:rsidR="00AB113A" w:rsidRPr="000B2B82" w:rsidRDefault="00AB113A" w:rsidP="008E63AF">
      <w:pPr>
        <w:tabs>
          <w:tab w:val="left" w:pos="1340"/>
          <w:tab w:val="right" w:leader="dot" w:pos="14400"/>
        </w:tabs>
        <w:ind w:left="980"/>
        <w:rPr>
          <w:rFonts w:ascii="Times" w:hAnsi="Times" w:cs="Times"/>
          <w:sz w:val="20"/>
          <w:szCs w:val="20"/>
        </w:rPr>
      </w:pPr>
      <w:r w:rsidRPr="000B2B82">
        <w:rPr>
          <w:rFonts w:ascii="Times" w:hAnsi="Times" w:cs="Times"/>
          <w:sz w:val="20"/>
          <w:szCs w:val="20"/>
        </w:rPr>
        <w:t>3.</w:t>
      </w:r>
      <w:r w:rsidRPr="000B2B82">
        <w:rPr>
          <w:rFonts w:ascii="Times" w:hAnsi="Times" w:cs="Times"/>
          <w:sz w:val="20"/>
          <w:szCs w:val="20"/>
        </w:rPr>
        <w:tab/>
        <w:t>Passenger Lighted Information Signs</w:t>
      </w:r>
      <w:r w:rsidRPr="000B2B82">
        <w:rPr>
          <w:rFonts w:ascii="Times" w:hAnsi="Times" w:cs="Times"/>
          <w:sz w:val="20"/>
          <w:szCs w:val="20"/>
        </w:rPr>
        <w:tab/>
        <w:t>33-2</w:t>
      </w:r>
    </w:p>
    <w:p w:rsidR="00AB113A" w:rsidRPr="000B2B82" w:rsidRDefault="00AB113A" w:rsidP="008E63AF">
      <w:pPr>
        <w:tabs>
          <w:tab w:val="left" w:pos="1340"/>
          <w:tab w:val="right" w:leader="dot" w:pos="14400"/>
        </w:tabs>
        <w:ind w:left="980"/>
        <w:rPr>
          <w:rFonts w:ascii="Times" w:hAnsi="Times" w:cs="Times"/>
          <w:sz w:val="20"/>
          <w:szCs w:val="20"/>
        </w:rPr>
      </w:pPr>
      <w:r w:rsidRPr="000B2B82">
        <w:rPr>
          <w:rFonts w:ascii="Times" w:hAnsi="Times" w:cs="Times"/>
          <w:sz w:val="20"/>
          <w:szCs w:val="20"/>
        </w:rPr>
        <w:t>4.</w:t>
      </w:r>
      <w:r w:rsidRPr="000B2B82">
        <w:rPr>
          <w:rFonts w:ascii="Times" w:hAnsi="Times" w:cs="Times"/>
          <w:sz w:val="20"/>
          <w:szCs w:val="20"/>
        </w:rPr>
        <w:tab/>
      </w:r>
      <w:r w:rsidR="00D03EFF">
        <w:rPr>
          <w:rFonts w:ascii="Times" w:hAnsi="Times" w:cs="Times"/>
          <w:sz w:val="20"/>
          <w:szCs w:val="20"/>
        </w:rPr>
        <w:t xml:space="preserve">Beacon </w:t>
      </w:r>
      <w:r w:rsidRPr="000B2B82">
        <w:rPr>
          <w:rFonts w:ascii="Times" w:hAnsi="Times" w:cs="Times"/>
          <w:sz w:val="20"/>
          <w:szCs w:val="20"/>
        </w:rPr>
        <w:t xml:space="preserve">Light </w:t>
      </w:r>
      <w:r w:rsidR="00D03EFF">
        <w:rPr>
          <w:rFonts w:ascii="Times" w:hAnsi="Times" w:cs="Times"/>
          <w:sz w:val="20"/>
          <w:szCs w:val="20"/>
        </w:rPr>
        <w:t>LED Element Banks</w:t>
      </w:r>
      <w:r w:rsidR="00D03EFF">
        <w:rPr>
          <w:rFonts w:ascii="Times" w:hAnsi="Times" w:cs="Times"/>
          <w:sz w:val="20"/>
          <w:szCs w:val="20"/>
        </w:rPr>
        <w:tab/>
        <w:t>33-5</w:t>
      </w:r>
    </w:p>
    <w:p w:rsidR="00AB113A" w:rsidRPr="000B2B82" w:rsidRDefault="00D03EFF" w:rsidP="008E63AF">
      <w:pPr>
        <w:tabs>
          <w:tab w:val="left" w:pos="1340"/>
          <w:tab w:val="right" w:leader="dot" w:pos="14400"/>
        </w:tabs>
        <w:ind w:left="980"/>
        <w:rPr>
          <w:rFonts w:ascii="Times" w:hAnsi="Times" w:cs="Times"/>
          <w:sz w:val="20"/>
          <w:szCs w:val="20"/>
        </w:rPr>
      </w:pPr>
      <w:r>
        <w:rPr>
          <w:rFonts w:ascii="Times" w:hAnsi="Times" w:cs="Times"/>
          <w:sz w:val="20"/>
          <w:szCs w:val="20"/>
        </w:rPr>
        <w:t>5.</w:t>
      </w:r>
      <w:r>
        <w:rPr>
          <w:rFonts w:ascii="Times" w:hAnsi="Times" w:cs="Times"/>
          <w:sz w:val="20"/>
          <w:szCs w:val="20"/>
        </w:rPr>
        <w:tab/>
        <w:t xml:space="preserve">Wing-tip Strobes </w:t>
      </w:r>
      <w:r w:rsidRPr="000B2B82">
        <w:rPr>
          <w:rFonts w:ascii="Times" w:hAnsi="Times" w:cs="Times"/>
          <w:sz w:val="20"/>
          <w:szCs w:val="20"/>
        </w:rPr>
        <w:t>(Anti-Collision Li</w:t>
      </w:r>
      <w:r>
        <w:rPr>
          <w:rFonts w:ascii="Times" w:hAnsi="Times" w:cs="Times"/>
          <w:sz w:val="20"/>
          <w:szCs w:val="20"/>
        </w:rPr>
        <w:t>ghts) LED Element Banks (per wing-tip)</w:t>
      </w:r>
      <w:r>
        <w:rPr>
          <w:rFonts w:ascii="Times" w:hAnsi="Times" w:cs="Times"/>
          <w:sz w:val="20"/>
          <w:szCs w:val="20"/>
        </w:rPr>
        <w:tab/>
        <w:t>33-5</w:t>
      </w:r>
    </w:p>
    <w:p w:rsidR="00AB113A" w:rsidRPr="000B2B82" w:rsidRDefault="00AB113A" w:rsidP="008E63AF">
      <w:pPr>
        <w:tabs>
          <w:tab w:val="left" w:pos="1340"/>
          <w:tab w:val="right" w:leader="dot" w:pos="14400"/>
        </w:tabs>
        <w:ind w:left="980"/>
        <w:rPr>
          <w:rFonts w:ascii="Times" w:hAnsi="Times" w:cs="Times"/>
          <w:sz w:val="20"/>
          <w:szCs w:val="20"/>
        </w:rPr>
      </w:pPr>
      <w:r w:rsidRPr="000B2B82">
        <w:rPr>
          <w:rFonts w:ascii="Times" w:hAnsi="Times" w:cs="Times"/>
          <w:sz w:val="20"/>
          <w:szCs w:val="20"/>
        </w:rPr>
        <w:t>6.</w:t>
      </w:r>
      <w:r w:rsidRPr="000B2B82">
        <w:rPr>
          <w:rFonts w:ascii="Times" w:hAnsi="Times" w:cs="Times"/>
          <w:sz w:val="20"/>
          <w:szCs w:val="20"/>
        </w:rPr>
        <w:tab/>
      </w:r>
      <w:r w:rsidR="00D03EFF">
        <w:rPr>
          <w:rFonts w:ascii="Times" w:hAnsi="Times" w:cs="Times"/>
          <w:sz w:val="20"/>
          <w:szCs w:val="20"/>
        </w:rPr>
        <w:t xml:space="preserve">Tail Position </w:t>
      </w:r>
      <w:r w:rsidRPr="000B2B82">
        <w:rPr>
          <w:rFonts w:ascii="Times" w:hAnsi="Times" w:cs="Times"/>
          <w:sz w:val="20"/>
          <w:szCs w:val="20"/>
        </w:rPr>
        <w:t>Stro</w:t>
      </w:r>
      <w:r w:rsidR="00D03EFF">
        <w:rPr>
          <w:rFonts w:ascii="Times" w:hAnsi="Times" w:cs="Times"/>
          <w:sz w:val="20"/>
          <w:szCs w:val="20"/>
        </w:rPr>
        <w:t>be (Anti-Collision Lights) LED Element Banks</w:t>
      </w:r>
      <w:r w:rsidR="00D03EFF">
        <w:rPr>
          <w:rFonts w:ascii="Times" w:hAnsi="Times" w:cs="Times"/>
          <w:sz w:val="20"/>
          <w:szCs w:val="20"/>
        </w:rPr>
        <w:tab/>
        <w:t>33-6</w:t>
      </w:r>
    </w:p>
    <w:p w:rsidR="00AB113A" w:rsidRPr="000B2B82" w:rsidRDefault="00D03EFF" w:rsidP="008E63AF">
      <w:pPr>
        <w:tabs>
          <w:tab w:val="left" w:pos="1340"/>
          <w:tab w:val="right" w:leader="dot" w:pos="14400"/>
        </w:tabs>
        <w:ind w:left="980"/>
        <w:rPr>
          <w:rFonts w:ascii="Times" w:hAnsi="Times" w:cs="Times"/>
          <w:sz w:val="20"/>
          <w:szCs w:val="20"/>
        </w:rPr>
      </w:pPr>
      <w:r>
        <w:rPr>
          <w:rFonts w:ascii="Times" w:hAnsi="Times" w:cs="Times"/>
          <w:sz w:val="20"/>
          <w:szCs w:val="20"/>
        </w:rPr>
        <w:t>7.</w:t>
      </w:r>
      <w:r>
        <w:rPr>
          <w:rFonts w:ascii="Times" w:hAnsi="Times" w:cs="Times"/>
          <w:sz w:val="20"/>
          <w:szCs w:val="20"/>
        </w:rPr>
        <w:tab/>
        <w:t>Wing-tip Position Light LED Element Banks (per wing-tip)</w:t>
      </w:r>
      <w:r>
        <w:rPr>
          <w:rFonts w:ascii="Times" w:hAnsi="Times" w:cs="Times"/>
          <w:sz w:val="20"/>
          <w:szCs w:val="20"/>
        </w:rPr>
        <w:tab/>
        <w:t>33-6</w:t>
      </w:r>
    </w:p>
    <w:p w:rsidR="00AB113A" w:rsidRPr="000B2B82" w:rsidRDefault="00D03EFF" w:rsidP="00AB113A">
      <w:pPr>
        <w:tabs>
          <w:tab w:val="left" w:pos="1340"/>
          <w:tab w:val="right" w:leader="dot" w:pos="14400"/>
        </w:tabs>
        <w:ind w:left="980"/>
        <w:rPr>
          <w:rFonts w:ascii="Times" w:hAnsi="Times" w:cs="Times"/>
          <w:sz w:val="20"/>
          <w:szCs w:val="20"/>
        </w:rPr>
      </w:pPr>
      <w:r>
        <w:rPr>
          <w:rFonts w:ascii="Times" w:hAnsi="Times" w:cs="Times"/>
          <w:sz w:val="20"/>
          <w:szCs w:val="20"/>
        </w:rPr>
        <w:t>8.</w:t>
      </w:r>
      <w:r>
        <w:rPr>
          <w:rFonts w:ascii="Times" w:hAnsi="Times" w:cs="Times"/>
          <w:sz w:val="20"/>
          <w:szCs w:val="20"/>
        </w:rPr>
        <w:tab/>
        <w:t>Tail Position Light LED Element Banks</w:t>
      </w:r>
      <w:r>
        <w:rPr>
          <w:rFonts w:ascii="Times" w:hAnsi="Times" w:cs="Times"/>
          <w:sz w:val="20"/>
          <w:szCs w:val="20"/>
        </w:rPr>
        <w:tab/>
        <w:t>33-6</w:t>
      </w:r>
    </w:p>
    <w:p w:rsidR="00AB113A" w:rsidRPr="000B2B82" w:rsidRDefault="00D03EFF" w:rsidP="008E63AF">
      <w:pPr>
        <w:tabs>
          <w:tab w:val="left" w:pos="1340"/>
          <w:tab w:val="right" w:leader="dot" w:pos="14400"/>
        </w:tabs>
        <w:ind w:left="979"/>
        <w:rPr>
          <w:rFonts w:ascii="Times" w:hAnsi="Times" w:cs="Times"/>
          <w:sz w:val="20"/>
          <w:szCs w:val="20"/>
        </w:rPr>
      </w:pPr>
      <w:r>
        <w:rPr>
          <w:rFonts w:ascii="Times" w:hAnsi="Times" w:cs="Times"/>
          <w:sz w:val="20"/>
          <w:szCs w:val="20"/>
        </w:rPr>
        <w:t>9.</w:t>
      </w:r>
      <w:r>
        <w:rPr>
          <w:rFonts w:ascii="Times" w:hAnsi="Times" w:cs="Times"/>
          <w:sz w:val="20"/>
          <w:szCs w:val="20"/>
        </w:rPr>
        <w:tab/>
        <w:t>Wing Inspection Lights</w:t>
      </w:r>
      <w:r>
        <w:rPr>
          <w:rFonts w:ascii="Times" w:hAnsi="Times" w:cs="Times"/>
          <w:sz w:val="20"/>
          <w:szCs w:val="20"/>
        </w:rPr>
        <w:tab/>
        <w:t>33-7</w:t>
      </w:r>
    </w:p>
    <w:p w:rsidR="00AB113A" w:rsidRPr="007937FE" w:rsidRDefault="00AB113A" w:rsidP="00AB113A">
      <w:pPr>
        <w:tabs>
          <w:tab w:val="left" w:pos="1340"/>
          <w:tab w:val="right" w:leader="dot" w:pos="14400"/>
        </w:tabs>
        <w:ind w:left="900"/>
        <w:rPr>
          <w:rFonts w:ascii="Times" w:hAnsi="Times" w:cs="Times"/>
          <w:sz w:val="20"/>
          <w:szCs w:val="20"/>
        </w:rPr>
      </w:pPr>
      <w:r w:rsidRPr="000B2B82">
        <w:rPr>
          <w:rFonts w:ascii="Times" w:hAnsi="Times" w:cs="Times"/>
          <w:sz w:val="20"/>
          <w:szCs w:val="20"/>
        </w:rPr>
        <w:t>10.</w:t>
      </w:r>
      <w:r w:rsidRPr="000B2B82">
        <w:rPr>
          <w:rFonts w:ascii="Times" w:hAnsi="Times" w:cs="Times"/>
          <w:sz w:val="20"/>
          <w:szCs w:val="20"/>
        </w:rPr>
        <w:tab/>
      </w:r>
      <w:r w:rsidR="00D03EFF">
        <w:rPr>
          <w:rFonts w:ascii="Times" w:hAnsi="Times" w:cs="Times"/>
          <w:sz w:val="20"/>
          <w:szCs w:val="20"/>
        </w:rPr>
        <w:t xml:space="preserve">Landing </w:t>
      </w:r>
      <w:r w:rsidRPr="000B2B82">
        <w:rPr>
          <w:rFonts w:ascii="Times" w:hAnsi="Times" w:cs="Times"/>
          <w:sz w:val="20"/>
          <w:szCs w:val="20"/>
        </w:rPr>
        <w:t>Light</w:t>
      </w:r>
      <w:r w:rsidR="00D03EFF">
        <w:rPr>
          <w:rFonts w:ascii="Times" w:hAnsi="Times" w:cs="Times"/>
          <w:sz w:val="20"/>
          <w:szCs w:val="20"/>
        </w:rPr>
        <w:t>s</w:t>
      </w:r>
      <w:r w:rsidR="00D03EFF">
        <w:rPr>
          <w:rFonts w:ascii="Times" w:hAnsi="Times" w:cs="Times"/>
          <w:sz w:val="20"/>
          <w:szCs w:val="20"/>
        </w:rPr>
        <w:tab/>
        <w:t>33-8</w:t>
      </w:r>
    </w:p>
    <w:p w:rsidR="00AB113A" w:rsidRPr="007937FE" w:rsidRDefault="00AB113A" w:rsidP="00AB113A">
      <w:pPr>
        <w:tabs>
          <w:tab w:val="left" w:pos="1340"/>
          <w:tab w:val="right" w:leader="dot" w:pos="14400"/>
        </w:tabs>
        <w:ind w:left="907"/>
        <w:rPr>
          <w:rFonts w:ascii="Times" w:hAnsi="Times" w:cs="Times"/>
          <w:sz w:val="20"/>
          <w:szCs w:val="20"/>
        </w:rPr>
      </w:pPr>
      <w:r w:rsidRPr="007937FE">
        <w:rPr>
          <w:rFonts w:ascii="Times" w:hAnsi="Times" w:cs="Times"/>
          <w:sz w:val="20"/>
          <w:szCs w:val="20"/>
        </w:rPr>
        <w:t>11.</w:t>
      </w:r>
      <w:r w:rsidRPr="007937FE">
        <w:rPr>
          <w:rFonts w:ascii="Times" w:hAnsi="Times" w:cs="Times"/>
          <w:sz w:val="20"/>
          <w:szCs w:val="20"/>
        </w:rPr>
        <w:tab/>
      </w:r>
      <w:r w:rsidR="00D03EFF">
        <w:rPr>
          <w:rFonts w:ascii="Times" w:hAnsi="Times" w:cs="Times"/>
          <w:sz w:val="20"/>
          <w:szCs w:val="20"/>
        </w:rPr>
        <w:t xml:space="preserve">Taxi Light </w:t>
      </w:r>
      <w:r w:rsidRPr="007937FE">
        <w:rPr>
          <w:rFonts w:ascii="Times" w:hAnsi="Times" w:cs="Times"/>
          <w:sz w:val="20"/>
          <w:szCs w:val="20"/>
        </w:rPr>
        <w:t>System</w:t>
      </w:r>
      <w:r w:rsidRPr="007937FE">
        <w:rPr>
          <w:rFonts w:ascii="Times" w:hAnsi="Times" w:cs="Times"/>
          <w:sz w:val="20"/>
          <w:szCs w:val="20"/>
        </w:rPr>
        <w:tab/>
        <w:t>33-</w:t>
      </w:r>
      <w:r w:rsidR="00D03EFF">
        <w:rPr>
          <w:rFonts w:ascii="Times" w:hAnsi="Times" w:cs="Times"/>
          <w:sz w:val="20"/>
          <w:szCs w:val="20"/>
        </w:rPr>
        <w:t>8</w:t>
      </w:r>
    </w:p>
    <w:p w:rsidR="00AB113A" w:rsidRPr="007937FE" w:rsidRDefault="00D03EFF" w:rsidP="00AB113A">
      <w:pPr>
        <w:tabs>
          <w:tab w:val="left" w:pos="1340"/>
          <w:tab w:val="right" w:leader="dot" w:pos="14400"/>
        </w:tabs>
        <w:ind w:left="900"/>
        <w:rPr>
          <w:rFonts w:ascii="Times" w:hAnsi="Times" w:cs="Times"/>
          <w:sz w:val="20"/>
          <w:szCs w:val="20"/>
        </w:rPr>
      </w:pPr>
      <w:r>
        <w:rPr>
          <w:rFonts w:ascii="Times" w:hAnsi="Times" w:cs="Times"/>
          <w:sz w:val="20"/>
          <w:szCs w:val="20"/>
        </w:rPr>
        <w:t>12.</w:t>
      </w:r>
      <w:r>
        <w:rPr>
          <w:rFonts w:ascii="Times" w:hAnsi="Times" w:cs="Times"/>
          <w:sz w:val="20"/>
          <w:szCs w:val="20"/>
        </w:rPr>
        <w:tab/>
        <w:t>Wing Tip Recognition Lights and Taxi Lights System</w:t>
      </w:r>
      <w:r>
        <w:rPr>
          <w:rFonts w:ascii="Times" w:hAnsi="Times" w:cs="Times"/>
          <w:sz w:val="20"/>
          <w:szCs w:val="20"/>
        </w:rPr>
        <w:tab/>
        <w:t>33-8</w:t>
      </w:r>
    </w:p>
    <w:p w:rsidR="00AB113A" w:rsidRPr="007937FE" w:rsidRDefault="00AB113A" w:rsidP="00AB113A">
      <w:pPr>
        <w:tabs>
          <w:tab w:val="left" w:pos="1340"/>
          <w:tab w:val="right" w:leader="dot" w:pos="14400"/>
        </w:tabs>
        <w:ind w:left="900"/>
        <w:rPr>
          <w:rFonts w:ascii="Times" w:hAnsi="Times" w:cs="Times"/>
          <w:sz w:val="20"/>
          <w:szCs w:val="20"/>
        </w:rPr>
      </w:pPr>
      <w:r w:rsidRPr="007937FE">
        <w:rPr>
          <w:rFonts w:ascii="Times" w:hAnsi="Times" w:cs="Times"/>
          <w:sz w:val="20"/>
          <w:szCs w:val="20"/>
        </w:rPr>
        <w:t>1</w:t>
      </w:r>
      <w:r w:rsidR="00D03EFF">
        <w:rPr>
          <w:rFonts w:ascii="Times" w:hAnsi="Times" w:cs="Times"/>
          <w:sz w:val="20"/>
          <w:szCs w:val="20"/>
        </w:rPr>
        <w:t>3.</w:t>
      </w:r>
      <w:r w:rsidR="00D03EFF">
        <w:rPr>
          <w:rFonts w:ascii="Times" w:hAnsi="Times" w:cs="Times"/>
          <w:sz w:val="20"/>
          <w:szCs w:val="20"/>
        </w:rPr>
        <w:tab/>
        <w:t>Floor Proximity Emergency Escape Path Marking System Lights</w:t>
      </w:r>
      <w:r w:rsidR="00D03EFF">
        <w:rPr>
          <w:rFonts w:ascii="Times" w:hAnsi="Times" w:cs="Times"/>
          <w:sz w:val="20"/>
          <w:szCs w:val="20"/>
        </w:rPr>
        <w:tab/>
        <w:t>33-9</w:t>
      </w:r>
    </w:p>
    <w:p w:rsidR="00AB113A" w:rsidRPr="00095D84" w:rsidRDefault="00AB113A" w:rsidP="00AB113A">
      <w:pPr>
        <w:tabs>
          <w:tab w:val="left" w:pos="1340"/>
          <w:tab w:val="right" w:leader="dot" w:pos="14400"/>
        </w:tabs>
        <w:ind w:left="900"/>
        <w:rPr>
          <w:rFonts w:ascii="Times" w:hAnsi="Times" w:cs="Times"/>
          <w:sz w:val="20"/>
          <w:szCs w:val="20"/>
        </w:rPr>
      </w:pPr>
      <w:r>
        <w:rPr>
          <w:rFonts w:ascii="Times" w:hAnsi="Times" w:cs="Times"/>
          <w:sz w:val="20"/>
          <w:szCs w:val="20"/>
        </w:rPr>
        <w:t>14.</w:t>
      </w:r>
      <w:r>
        <w:rPr>
          <w:rFonts w:ascii="Times" w:hAnsi="Times" w:cs="Times"/>
          <w:sz w:val="20"/>
          <w:szCs w:val="20"/>
        </w:rPr>
        <w:tab/>
      </w:r>
      <w:r w:rsidR="00D03EFF">
        <w:rPr>
          <w:rFonts w:ascii="Times" w:hAnsi="Times" w:cs="Times"/>
          <w:sz w:val="20"/>
          <w:szCs w:val="20"/>
        </w:rPr>
        <w:t xml:space="preserve">Pulse Light Systems (Identification </w:t>
      </w:r>
      <w:r>
        <w:rPr>
          <w:rFonts w:ascii="Times" w:hAnsi="Times" w:cs="Times"/>
          <w:sz w:val="20"/>
          <w:szCs w:val="20"/>
        </w:rPr>
        <w:t>Light</w:t>
      </w:r>
      <w:r w:rsidR="00D03EFF">
        <w:rPr>
          <w:rFonts w:ascii="Times" w:hAnsi="Times" w:cs="Times"/>
          <w:sz w:val="20"/>
          <w:szCs w:val="20"/>
        </w:rPr>
        <w:t>s)</w:t>
      </w:r>
      <w:r w:rsidR="00D03EFF">
        <w:rPr>
          <w:rFonts w:ascii="Times" w:hAnsi="Times" w:cs="Times"/>
          <w:sz w:val="20"/>
          <w:szCs w:val="20"/>
        </w:rPr>
        <w:tab/>
        <w:t>33-9</w:t>
      </w:r>
    </w:p>
    <w:p w:rsidR="00AB113A" w:rsidRPr="00095D84" w:rsidRDefault="00D03EFF" w:rsidP="00AB113A">
      <w:pPr>
        <w:tabs>
          <w:tab w:val="left" w:pos="1340"/>
          <w:tab w:val="right" w:leader="dot" w:pos="14400"/>
        </w:tabs>
        <w:ind w:left="907"/>
        <w:rPr>
          <w:rFonts w:ascii="Times" w:hAnsi="Times" w:cs="Times"/>
          <w:sz w:val="20"/>
          <w:szCs w:val="20"/>
        </w:rPr>
      </w:pPr>
      <w:r>
        <w:rPr>
          <w:rFonts w:ascii="Times" w:hAnsi="Times" w:cs="Times"/>
          <w:sz w:val="20"/>
          <w:szCs w:val="20"/>
        </w:rPr>
        <w:t>15.</w:t>
      </w:r>
      <w:r>
        <w:rPr>
          <w:rFonts w:ascii="Times" w:hAnsi="Times" w:cs="Times"/>
          <w:sz w:val="20"/>
          <w:szCs w:val="20"/>
        </w:rPr>
        <w:tab/>
        <w:t>Logo Lights System</w:t>
      </w:r>
      <w:r>
        <w:rPr>
          <w:rFonts w:ascii="Times" w:hAnsi="Times" w:cs="Times"/>
          <w:sz w:val="20"/>
          <w:szCs w:val="20"/>
        </w:rPr>
        <w:tab/>
        <w:t>33-9</w:t>
      </w:r>
    </w:p>
    <w:p w:rsidR="00AB113A" w:rsidRPr="00095D84" w:rsidRDefault="00AB113A" w:rsidP="00AB113A">
      <w:pPr>
        <w:tabs>
          <w:tab w:val="left" w:pos="1340"/>
          <w:tab w:val="right" w:leader="dot" w:pos="14400"/>
        </w:tabs>
        <w:ind w:left="907"/>
        <w:rPr>
          <w:rFonts w:ascii="Times" w:hAnsi="Times" w:cs="Times"/>
          <w:sz w:val="20"/>
          <w:szCs w:val="20"/>
        </w:rPr>
      </w:pPr>
      <w:r w:rsidRPr="00095D84">
        <w:rPr>
          <w:rFonts w:ascii="Times" w:hAnsi="Times" w:cs="Times"/>
          <w:sz w:val="20"/>
          <w:szCs w:val="20"/>
        </w:rPr>
        <w:t>16.</w:t>
      </w:r>
      <w:r w:rsidRPr="00095D84">
        <w:rPr>
          <w:rFonts w:ascii="Times" w:hAnsi="Times" w:cs="Times"/>
          <w:sz w:val="20"/>
          <w:szCs w:val="20"/>
        </w:rPr>
        <w:tab/>
      </w:r>
      <w:r w:rsidR="00D03EFF">
        <w:rPr>
          <w:rFonts w:ascii="Times" w:hAnsi="Times" w:cs="Times"/>
          <w:sz w:val="20"/>
          <w:szCs w:val="20"/>
        </w:rPr>
        <w:t>Ramp Lights System</w:t>
      </w:r>
      <w:r w:rsidR="00D03EFF">
        <w:rPr>
          <w:rFonts w:ascii="Times" w:hAnsi="Times" w:cs="Times"/>
          <w:sz w:val="20"/>
          <w:szCs w:val="20"/>
        </w:rPr>
        <w:tab/>
        <w:t>33-9</w:t>
      </w:r>
    </w:p>
    <w:p w:rsidR="00D03EFF" w:rsidRDefault="00AB113A" w:rsidP="00AB113A">
      <w:pPr>
        <w:tabs>
          <w:tab w:val="left" w:pos="1340"/>
          <w:tab w:val="right" w:leader="dot" w:pos="14400"/>
        </w:tabs>
        <w:ind w:left="900"/>
        <w:rPr>
          <w:rFonts w:ascii="Times" w:hAnsi="Times" w:cs="Times"/>
          <w:sz w:val="20"/>
          <w:szCs w:val="20"/>
        </w:rPr>
      </w:pPr>
      <w:r w:rsidRPr="00095D84">
        <w:rPr>
          <w:rFonts w:ascii="Times" w:hAnsi="Times" w:cs="Times"/>
          <w:sz w:val="20"/>
          <w:szCs w:val="20"/>
        </w:rPr>
        <w:t>17.</w:t>
      </w:r>
      <w:r w:rsidRPr="00095D84">
        <w:rPr>
          <w:rFonts w:ascii="Times" w:hAnsi="Times" w:cs="Times"/>
          <w:sz w:val="20"/>
          <w:szCs w:val="20"/>
        </w:rPr>
        <w:tab/>
      </w:r>
      <w:r w:rsidR="00D03EFF">
        <w:rPr>
          <w:rFonts w:ascii="Times" w:hAnsi="Times" w:cs="Times"/>
          <w:sz w:val="20"/>
          <w:szCs w:val="20"/>
        </w:rPr>
        <w:t>Flashlight Charging Systems</w:t>
      </w:r>
      <w:r w:rsidR="00D03EFF">
        <w:rPr>
          <w:rFonts w:ascii="Times" w:hAnsi="Times" w:cs="Times"/>
          <w:sz w:val="20"/>
          <w:szCs w:val="20"/>
        </w:rPr>
        <w:tab/>
        <w:t>33-10</w:t>
      </w:r>
    </w:p>
    <w:p w:rsidR="00AB113A" w:rsidRPr="00095D84" w:rsidRDefault="00D03EFF" w:rsidP="00AB113A">
      <w:pPr>
        <w:tabs>
          <w:tab w:val="left" w:pos="1340"/>
          <w:tab w:val="right" w:leader="dot" w:pos="14400"/>
        </w:tabs>
        <w:ind w:left="900"/>
        <w:rPr>
          <w:rFonts w:ascii="Times" w:hAnsi="Times" w:cs="Times"/>
          <w:sz w:val="20"/>
          <w:szCs w:val="20"/>
        </w:rPr>
      </w:pPr>
      <w:r>
        <w:rPr>
          <w:rFonts w:ascii="Times" w:hAnsi="Times" w:cs="Times"/>
          <w:sz w:val="20"/>
          <w:szCs w:val="20"/>
        </w:rPr>
        <w:t>18.</w:t>
      </w:r>
      <w:r>
        <w:rPr>
          <w:rFonts w:ascii="Times" w:hAnsi="Times" w:cs="Times"/>
          <w:sz w:val="20"/>
          <w:szCs w:val="20"/>
        </w:rPr>
        <w:tab/>
        <w:t>Af</w:t>
      </w:r>
      <w:r w:rsidR="00AB113A" w:rsidRPr="00095D84">
        <w:rPr>
          <w:rFonts w:ascii="Times" w:hAnsi="Times" w:cs="Times"/>
          <w:sz w:val="20"/>
          <w:szCs w:val="20"/>
        </w:rPr>
        <w:t>t Compa</w:t>
      </w:r>
      <w:r>
        <w:rPr>
          <w:rFonts w:ascii="Times" w:hAnsi="Times" w:cs="Times"/>
          <w:sz w:val="20"/>
          <w:szCs w:val="20"/>
        </w:rPr>
        <w:t>rtment Lights (Boiler Room)</w:t>
      </w:r>
      <w:r>
        <w:rPr>
          <w:rFonts w:ascii="Times" w:hAnsi="Times" w:cs="Times"/>
          <w:sz w:val="20"/>
          <w:szCs w:val="20"/>
        </w:rPr>
        <w:tab/>
        <w:t>33-10</w:t>
      </w:r>
    </w:p>
    <w:p w:rsidR="00AB113A" w:rsidRPr="00095D84" w:rsidRDefault="00D03EFF" w:rsidP="00AB113A">
      <w:pPr>
        <w:tabs>
          <w:tab w:val="left" w:pos="1340"/>
          <w:tab w:val="right" w:leader="dot" w:pos="14400"/>
        </w:tabs>
        <w:ind w:left="900"/>
        <w:rPr>
          <w:rFonts w:ascii="Times" w:hAnsi="Times" w:cs="Times"/>
          <w:sz w:val="20"/>
          <w:szCs w:val="20"/>
        </w:rPr>
      </w:pPr>
      <w:r>
        <w:rPr>
          <w:rFonts w:ascii="Times" w:hAnsi="Times" w:cs="Times"/>
          <w:sz w:val="20"/>
          <w:szCs w:val="20"/>
        </w:rPr>
        <w:t>19</w:t>
      </w:r>
      <w:r w:rsidR="00AB113A" w:rsidRPr="00095D84">
        <w:rPr>
          <w:rFonts w:ascii="Times" w:hAnsi="Times" w:cs="Times"/>
          <w:sz w:val="20"/>
          <w:szCs w:val="20"/>
        </w:rPr>
        <w:t>.</w:t>
      </w:r>
      <w:r w:rsidR="00AB113A" w:rsidRPr="00095D84">
        <w:rPr>
          <w:rFonts w:ascii="Times" w:hAnsi="Times" w:cs="Times"/>
          <w:sz w:val="20"/>
          <w:szCs w:val="20"/>
        </w:rPr>
        <w:tab/>
        <w:t>Cargo Compartment Light</w:t>
      </w:r>
      <w:r w:rsidR="00AB113A" w:rsidRPr="00095D84">
        <w:rPr>
          <w:rFonts w:ascii="Times" w:hAnsi="Times" w:cs="Times"/>
          <w:sz w:val="20"/>
          <w:szCs w:val="20"/>
        </w:rPr>
        <w:tab/>
        <w:t>33</w:t>
      </w:r>
      <w:r>
        <w:rPr>
          <w:rFonts w:ascii="Times" w:hAnsi="Times" w:cs="Times"/>
          <w:sz w:val="20"/>
          <w:szCs w:val="20"/>
        </w:rPr>
        <w:t>-10</w:t>
      </w:r>
    </w:p>
    <w:p w:rsidR="00AB113A" w:rsidRPr="00095D84" w:rsidRDefault="00D03EFF" w:rsidP="00AB113A">
      <w:pPr>
        <w:tabs>
          <w:tab w:val="left" w:pos="1340"/>
          <w:tab w:val="right" w:leader="dot" w:pos="14400"/>
        </w:tabs>
        <w:ind w:left="907"/>
        <w:rPr>
          <w:rFonts w:ascii="Times" w:hAnsi="Times" w:cs="Times"/>
          <w:sz w:val="20"/>
          <w:szCs w:val="20"/>
        </w:rPr>
      </w:pPr>
      <w:r>
        <w:rPr>
          <w:rFonts w:ascii="Times" w:hAnsi="Times" w:cs="Times"/>
          <w:sz w:val="20"/>
          <w:szCs w:val="20"/>
        </w:rPr>
        <w:t>20</w:t>
      </w:r>
      <w:r w:rsidR="00AB113A" w:rsidRPr="00095D84">
        <w:rPr>
          <w:rFonts w:ascii="Times" w:hAnsi="Times" w:cs="Times"/>
          <w:sz w:val="20"/>
          <w:szCs w:val="20"/>
        </w:rPr>
        <w:t>.</w:t>
      </w:r>
      <w:r w:rsidR="00AB113A" w:rsidRPr="00095D84">
        <w:rPr>
          <w:rFonts w:ascii="Times" w:hAnsi="Times" w:cs="Times"/>
          <w:sz w:val="20"/>
          <w:szCs w:val="20"/>
        </w:rPr>
        <w:tab/>
        <w:t>Pylon Mounted Exterior Ba</w:t>
      </w:r>
      <w:r>
        <w:rPr>
          <w:rFonts w:ascii="Times" w:hAnsi="Times" w:cs="Times"/>
          <w:sz w:val="20"/>
          <w:szCs w:val="20"/>
        </w:rPr>
        <w:t>ggage Loading Light Systems</w:t>
      </w:r>
      <w:r>
        <w:rPr>
          <w:rFonts w:ascii="Times" w:hAnsi="Times" w:cs="Times"/>
          <w:sz w:val="20"/>
          <w:szCs w:val="20"/>
        </w:rPr>
        <w:tab/>
        <w:t>33-10</w:t>
      </w:r>
    </w:p>
    <w:p w:rsidR="00607142" w:rsidRPr="00E42EE2" w:rsidRDefault="00607142" w:rsidP="00607142">
      <w:pPr>
        <w:tabs>
          <w:tab w:val="left" w:pos="1340"/>
          <w:tab w:val="right" w:leader="dot" w:pos="14400"/>
        </w:tabs>
        <w:ind w:left="907"/>
        <w:rPr>
          <w:rFonts w:ascii="Times" w:hAnsi="Times" w:cs="Times"/>
          <w:sz w:val="20"/>
          <w:szCs w:val="20"/>
        </w:rPr>
      </w:pPr>
      <w:r>
        <w:rPr>
          <w:rFonts w:ascii="Times" w:hAnsi="Times" w:cs="Times"/>
          <w:sz w:val="20"/>
          <w:szCs w:val="20"/>
        </w:rPr>
        <w:t>21.</w:t>
      </w:r>
      <w:r>
        <w:rPr>
          <w:rFonts w:ascii="Times" w:hAnsi="Times" w:cs="Times"/>
          <w:sz w:val="20"/>
          <w:szCs w:val="20"/>
        </w:rPr>
        <w:tab/>
        <w:t>Wheel Well Lights</w:t>
      </w:r>
      <w:r>
        <w:rPr>
          <w:rFonts w:ascii="Times" w:hAnsi="Times" w:cs="Times"/>
          <w:sz w:val="20"/>
          <w:szCs w:val="20"/>
        </w:rPr>
        <w:tab/>
        <w:t>33-11</w:t>
      </w:r>
    </w:p>
    <w:p w:rsidR="00607142" w:rsidRPr="00E42EE2" w:rsidRDefault="00607142" w:rsidP="00607142">
      <w:pPr>
        <w:tabs>
          <w:tab w:val="left" w:pos="1340"/>
          <w:tab w:val="right" w:leader="dot" w:pos="14400"/>
        </w:tabs>
        <w:ind w:left="900"/>
        <w:rPr>
          <w:rFonts w:ascii="Times" w:hAnsi="Times" w:cs="Times"/>
          <w:sz w:val="20"/>
          <w:szCs w:val="20"/>
        </w:rPr>
      </w:pPr>
      <w:r w:rsidRPr="00E42EE2">
        <w:rPr>
          <w:rFonts w:ascii="Times" w:hAnsi="Times" w:cs="Times"/>
          <w:sz w:val="20"/>
          <w:szCs w:val="20"/>
        </w:rPr>
        <w:t>2</w:t>
      </w:r>
      <w:r>
        <w:rPr>
          <w:rFonts w:ascii="Times" w:hAnsi="Times" w:cs="Times"/>
          <w:sz w:val="20"/>
          <w:szCs w:val="20"/>
        </w:rPr>
        <w:t>2</w:t>
      </w:r>
      <w:r w:rsidRPr="00E42EE2">
        <w:rPr>
          <w:rFonts w:ascii="Times" w:hAnsi="Times" w:cs="Times"/>
          <w:sz w:val="20"/>
          <w:szCs w:val="20"/>
        </w:rPr>
        <w:t>.</w:t>
      </w:r>
      <w:r w:rsidRPr="00E42EE2">
        <w:rPr>
          <w:rFonts w:ascii="Times" w:hAnsi="Times" w:cs="Times"/>
          <w:sz w:val="20"/>
          <w:szCs w:val="20"/>
        </w:rPr>
        <w:tab/>
        <w:t>Exterior Emergency</w:t>
      </w:r>
      <w:r>
        <w:rPr>
          <w:rFonts w:ascii="Times" w:hAnsi="Times" w:cs="Times"/>
          <w:sz w:val="20"/>
          <w:szCs w:val="20"/>
        </w:rPr>
        <w:t xml:space="preserve"> Evacuation Lighting System</w:t>
      </w:r>
      <w:r>
        <w:rPr>
          <w:rFonts w:ascii="Times" w:hAnsi="Times" w:cs="Times"/>
          <w:sz w:val="20"/>
          <w:szCs w:val="20"/>
        </w:rPr>
        <w:tab/>
        <w:t>33-11</w:t>
      </w:r>
    </w:p>
    <w:p w:rsidR="00607142" w:rsidRPr="00E42EE2" w:rsidRDefault="00607142" w:rsidP="00607142">
      <w:pPr>
        <w:tabs>
          <w:tab w:val="left" w:pos="1340"/>
          <w:tab w:val="right" w:leader="dot" w:pos="14400"/>
        </w:tabs>
        <w:ind w:left="900"/>
        <w:rPr>
          <w:rFonts w:ascii="Times" w:hAnsi="Times" w:cs="Times"/>
          <w:sz w:val="20"/>
          <w:szCs w:val="20"/>
        </w:rPr>
      </w:pPr>
      <w:r>
        <w:rPr>
          <w:rFonts w:ascii="Times" w:hAnsi="Times" w:cs="Times"/>
          <w:sz w:val="20"/>
          <w:szCs w:val="20"/>
        </w:rPr>
        <w:t>23.</w:t>
      </w:r>
      <w:r>
        <w:rPr>
          <w:rFonts w:ascii="Times" w:hAnsi="Times" w:cs="Times"/>
          <w:sz w:val="20"/>
          <w:szCs w:val="20"/>
        </w:rPr>
        <w:tab/>
        <w:t>Service Door Lights</w:t>
      </w:r>
      <w:r>
        <w:rPr>
          <w:rFonts w:ascii="Times" w:hAnsi="Times" w:cs="Times"/>
          <w:sz w:val="20"/>
          <w:szCs w:val="20"/>
        </w:rPr>
        <w:tab/>
        <w:t>33-11</w:t>
      </w:r>
    </w:p>
    <w:p w:rsidR="00607142" w:rsidRPr="00E42EE2" w:rsidRDefault="00607142" w:rsidP="00607142">
      <w:pPr>
        <w:tabs>
          <w:tab w:val="left" w:pos="1340"/>
          <w:tab w:val="right" w:leader="dot" w:pos="14400"/>
        </w:tabs>
        <w:ind w:left="900"/>
        <w:rPr>
          <w:rFonts w:ascii="Times" w:hAnsi="Times" w:cs="Times"/>
          <w:sz w:val="20"/>
          <w:szCs w:val="20"/>
        </w:rPr>
      </w:pPr>
      <w:r w:rsidRPr="00E42EE2">
        <w:rPr>
          <w:rFonts w:ascii="Times" w:hAnsi="Times" w:cs="Times"/>
          <w:sz w:val="20"/>
          <w:szCs w:val="20"/>
        </w:rPr>
        <w:t>2</w:t>
      </w:r>
      <w:r>
        <w:rPr>
          <w:rFonts w:ascii="Times" w:hAnsi="Times" w:cs="Times"/>
          <w:sz w:val="20"/>
          <w:szCs w:val="20"/>
        </w:rPr>
        <w:t>4</w:t>
      </w:r>
      <w:r w:rsidRPr="00E42EE2">
        <w:rPr>
          <w:rFonts w:ascii="Times" w:hAnsi="Times" w:cs="Times"/>
          <w:sz w:val="20"/>
          <w:szCs w:val="20"/>
        </w:rPr>
        <w:t>.</w:t>
      </w:r>
      <w:r w:rsidRPr="00E42EE2">
        <w:rPr>
          <w:rFonts w:ascii="Times" w:hAnsi="Times" w:cs="Times"/>
          <w:sz w:val="20"/>
          <w:szCs w:val="20"/>
        </w:rPr>
        <w:tab/>
        <w:t xml:space="preserve">Dim and Test </w:t>
      </w:r>
      <w:r w:rsidR="00245042">
        <w:rPr>
          <w:rFonts w:ascii="Times" w:hAnsi="Times" w:cs="Times"/>
          <w:sz w:val="20"/>
          <w:szCs w:val="20"/>
        </w:rPr>
        <w:t>Ann</w:t>
      </w:r>
      <w:r>
        <w:rPr>
          <w:rFonts w:ascii="Times" w:hAnsi="Times" w:cs="Times"/>
          <w:sz w:val="20"/>
          <w:szCs w:val="20"/>
        </w:rPr>
        <w:t>unciator Channels</w:t>
      </w:r>
      <w:r>
        <w:rPr>
          <w:rFonts w:ascii="Times" w:hAnsi="Times" w:cs="Times"/>
          <w:sz w:val="20"/>
          <w:szCs w:val="20"/>
        </w:rPr>
        <w:tab/>
        <w:t>33-11</w:t>
      </w:r>
    </w:p>
    <w:p w:rsidR="00607142" w:rsidRPr="00E42EE2" w:rsidRDefault="00607142" w:rsidP="00607142">
      <w:pPr>
        <w:tabs>
          <w:tab w:val="left" w:pos="1340"/>
          <w:tab w:val="right" w:leader="dot" w:pos="14400"/>
        </w:tabs>
        <w:ind w:left="900"/>
        <w:rPr>
          <w:rFonts w:ascii="Times" w:hAnsi="Times" w:cs="Times"/>
          <w:sz w:val="20"/>
          <w:szCs w:val="20"/>
        </w:rPr>
      </w:pPr>
      <w:r w:rsidRPr="00E42EE2">
        <w:rPr>
          <w:rFonts w:ascii="Times" w:hAnsi="Times" w:cs="Times"/>
          <w:sz w:val="20"/>
          <w:szCs w:val="20"/>
        </w:rPr>
        <w:t>2</w:t>
      </w:r>
      <w:r>
        <w:rPr>
          <w:rFonts w:ascii="Times" w:hAnsi="Times" w:cs="Times"/>
          <w:sz w:val="20"/>
          <w:szCs w:val="20"/>
        </w:rPr>
        <w:t>5.</w:t>
      </w:r>
      <w:r>
        <w:rPr>
          <w:rFonts w:ascii="Times" w:hAnsi="Times" w:cs="Times"/>
          <w:sz w:val="20"/>
          <w:szCs w:val="20"/>
        </w:rPr>
        <w:tab/>
      </w:r>
      <w:proofErr w:type="spellStart"/>
      <w:r>
        <w:rPr>
          <w:rFonts w:ascii="Times" w:hAnsi="Times" w:cs="Times"/>
          <w:sz w:val="20"/>
          <w:szCs w:val="20"/>
        </w:rPr>
        <w:t>Airstair</w:t>
      </w:r>
      <w:proofErr w:type="spellEnd"/>
      <w:r>
        <w:rPr>
          <w:rFonts w:ascii="Times" w:hAnsi="Times" w:cs="Times"/>
          <w:sz w:val="20"/>
          <w:szCs w:val="20"/>
        </w:rPr>
        <w:t xml:space="preserve"> Lights</w:t>
      </w:r>
      <w:r>
        <w:rPr>
          <w:rFonts w:ascii="Times" w:hAnsi="Times" w:cs="Times"/>
          <w:sz w:val="20"/>
          <w:szCs w:val="20"/>
        </w:rPr>
        <w:tab/>
        <w:t>33-12</w:t>
      </w:r>
    </w:p>
    <w:p w:rsidR="00607142" w:rsidRPr="00E42EE2" w:rsidRDefault="00607142" w:rsidP="00607142">
      <w:pPr>
        <w:tabs>
          <w:tab w:val="left" w:pos="1340"/>
          <w:tab w:val="right" w:leader="dot" w:pos="14400"/>
        </w:tabs>
        <w:ind w:left="900"/>
        <w:rPr>
          <w:rFonts w:ascii="Times" w:hAnsi="Times" w:cs="Times"/>
          <w:sz w:val="20"/>
          <w:szCs w:val="20"/>
        </w:rPr>
      </w:pPr>
      <w:r>
        <w:rPr>
          <w:rFonts w:ascii="Times" w:hAnsi="Times" w:cs="Times"/>
          <w:sz w:val="20"/>
          <w:szCs w:val="20"/>
        </w:rPr>
        <w:t>26.</w:t>
      </w:r>
      <w:r>
        <w:rPr>
          <w:rFonts w:ascii="Times" w:hAnsi="Times" w:cs="Times"/>
          <w:sz w:val="20"/>
          <w:szCs w:val="20"/>
        </w:rPr>
        <w:tab/>
        <w:t>Dome Light</w:t>
      </w:r>
      <w:r>
        <w:rPr>
          <w:rFonts w:ascii="Times" w:hAnsi="Times" w:cs="Times"/>
          <w:sz w:val="20"/>
          <w:szCs w:val="20"/>
        </w:rPr>
        <w:tab/>
        <w:t>33-12</w:t>
      </w:r>
    </w:p>
    <w:p w:rsidR="00607142" w:rsidRPr="00E42EE2" w:rsidRDefault="00607142" w:rsidP="00607142">
      <w:pPr>
        <w:tabs>
          <w:tab w:val="left" w:pos="1340"/>
          <w:tab w:val="right" w:leader="dot" w:pos="14400"/>
        </w:tabs>
        <w:ind w:left="900"/>
        <w:rPr>
          <w:rFonts w:ascii="Times" w:hAnsi="Times" w:cs="Times"/>
          <w:sz w:val="20"/>
          <w:szCs w:val="20"/>
        </w:rPr>
      </w:pPr>
      <w:r>
        <w:rPr>
          <w:rFonts w:ascii="Times" w:hAnsi="Times" w:cs="Times"/>
          <w:sz w:val="20"/>
          <w:szCs w:val="20"/>
        </w:rPr>
        <w:t>27</w:t>
      </w:r>
      <w:r w:rsidRPr="00E42EE2">
        <w:rPr>
          <w:rFonts w:ascii="Times" w:hAnsi="Times" w:cs="Times"/>
          <w:sz w:val="20"/>
          <w:szCs w:val="20"/>
        </w:rPr>
        <w:t>.</w:t>
      </w:r>
      <w:r>
        <w:rPr>
          <w:rFonts w:ascii="Times" w:hAnsi="Times" w:cs="Times"/>
          <w:sz w:val="20"/>
          <w:szCs w:val="20"/>
        </w:rPr>
        <w:tab/>
        <w:t>Baggage Compartment Light</w:t>
      </w:r>
      <w:r>
        <w:rPr>
          <w:rFonts w:ascii="Times" w:hAnsi="Times" w:cs="Times"/>
          <w:sz w:val="20"/>
          <w:szCs w:val="20"/>
        </w:rPr>
        <w:tab/>
        <w:t>33-12</w:t>
      </w:r>
    </w:p>
    <w:p w:rsidR="00607142" w:rsidRPr="00E42EE2" w:rsidRDefault="00607142" w:rsidP="00607142">
      <w:pPr>
        <w:tabs>
          <w:tab w:val="left" w:pos="1340"/>
          <w:tab w:val="right" w:leader="dot" w:pos="14400"/>
        </w:tabs>
        <w:ind w:left="900"/>
        <w:rPr>
          <w:rFonts w:ascii="Times" w:hAnsi="Times" w:cs="Times"/>
          <w:sz w:val="20"/>
          <w:szCs w:val="20"/>
        </w:rPr>
      </w:pPr>
      <w:r>
        <w:rPr>
          <w:rFonts w:ascii="Times" w:hAnsi="Times" w:cs="Times"/>
          <w:sz w:val="20"/>
          <w:szCs w:val="20"/>
        </w:rPr>
        <w:t>28.</w:t>
      </w:r>
      <w:r>
        <w:rPr>
          <w:rFonts w:ascii="Times" w:hAnsi="Times" w:cs="Times"/>
          <w:sz w:val="20"/>
          <w:szCs w:val="20"/>
        </w:rPr>
        <w:tab/>
        <w:t>Cockpit Flashlight</w:t>
      </w:r>
      <w:r>
        <w:rPr>
          <w:rFonts w:ascii="Times" w:hAnsi="Times" w:cs="Times"/>
          <w:sz w:val="20"/>
          <w:szCs w:val="20"/>
        </w:rPr>
        <w:tab/>
        <w:t>33-12</w:t>
      </w:r>
    </w:p>
    <w:p w:rsidR="00E93678" w:rsidRPr="009D5BA7" w:rsidRDefault="00E93678" w:rsidP="00E93678">
      <w:pPr>
        <w:tabs>
          <w:tab w:val="left" w:pos="980"/>
          <w:tab w:val="right" w:leader="dot" w:pos="14400"/>
        </w:tabs>
        <w:spacing w:before="240"/>
        <w:rPr>
          <w:rFonts w:ascii="Times" w:hAnsi="Times" w:cs="Times"/>
          <w:sz w:val="20"/>
          <w:szCs w:val="20"/>
        </w:rPr>
      </w:pPr>
      <w:r w:rsidRPr="00E42EE2">
        <w:rPr>
          <w:rFonts w:ascii="Times" w:hAnsi="Times" w:cs="Times"/>
          <w:b/>
          <w:bCs/>
          <w:sz w:val="20"/>
          <w:szCs w:val="20"/>
        </w:rPr>
        <w:t>ATA 34</w:t>
      </w:r>
      <w:r w:rsidRPr="00E42EE2">
        <w:rPr>
          <w:rFonts w:ascii="Times" w:hAnsi="Times" w:cs="Times"/>
          <w:b/>
          <w:bCs/>
          <w:sz w:val="20"/>
          <w:szCs w:val="20"/>
        </w:rPr>
        <w:tab/>
        <w:t>NAVIGATIO</w:t>
      </w:r>
      <w:r w:rsidRPr="009D5BA7">
        <w:rPr>
          <w:rFonts w:ascii="Times" w:hAnsi="Times" w:cs="Times"/>
          <w:b/>
          <w:bCs/>
          <w:sz w:val="20"/>
          <w:szCs w:val="20"/>
        </w:rPr>
        <w:t>N</w:t>
      </w:r>
      <w:r w:rsidRPr="009D5BA7">
        <w:rPr>
          <w:rFonts w:ascii="Times" w:hAnsi="Times" w:cs="Times"/>
          <w:sz w:val="20"/>
          <w:szCs w:val="20"/>
        </w:rPr>
        <w:tab/>
        <w:t>34-1</w:t>
      </w:r>
    </w:p>
    <w:p w:rsidR="00E93678" w:rsidRPr="009D5BA7" w:rsidRDefault="00E93678" w:rsidP="00E93678">
      <w:pPr>
        <w:tabs>
          <w:tab w:val="left" w:pos="1340"/>
          <w:tab w:val="right" w:leader="dot" w:pos="14400"/>
        </w:tabs>
        <w:spacing w:before="120"/>
        <w:ind w:left="980"/>
        <w:rPr>
          <w:rFonts w:ascii="Times" w:hAnsi="Times" w:cs="Times"/>
          <w:sz w:val="20"/>
          <w:szCs w:val="20"/>
        </w:rPr>
      </w:pPr>
      <w:r w:rsidRPr="009D5BA7">
        <w:rPr>
          <w:rFonts w:ascii="Times" w:hAnsi="Times" w:cs="Times"/>
          <w:sz w:val="20"/>
          <w:szCs w:val="20"/>
        </w:rPr>
        <w:t>1.</w:t>
      </w:r>
      <w:r w:rsidRPr="009D5BA7">
        <w:rPr>
          <w:rFonts w:ascii="Times" w:hAnsi="Times" w:cs="Times"/>
          <w:sz w:val="20"/>
          <w:szCs w:val="20"/>
        </w:rPr>
        <w:tab/>
        <w:t>Directional Compass Reference Sensors</w:t>
      </w:r>
      <w:r>
        <w:rPr>
          <w:rFonts w:ascii="Times" w:hAnsi="Times" w:cs="Times"/>
          <w:sz w:val="20"/>
          <w:szCs w:val="20"/>
        </w:rPr>
        <w:t xml:space="preserve"> (IRS 1-2-3)</w:t>
      </w:r>
      <w:r w:rsidRPr="009D5BA7">
        <w:rPr>
          <w:rFonts w:ascii="Times" w:hAnsi="Times" w:cs="Times"/>
          <w:sz w:val="20"/>
          <w:szCs w:val="20"/>
        </w:rPr>
        <w:tab/>
        <w:t>34-1</w:t>
      </w:r>
    </w:p>
    <w:p w:rsidR="00E93678" w:rsidRPr="009D5BA7" w:rsidRDefault="00E93678" w:rsidP="00E93678">
      <w:pPr>
        <w:tabs>
          <w:tab w:val="left" w:pos="1340"/>
          <w:tab w:val="right" w:leader="dot" w:pos="14400"/>
        </w:tabs>
        <w:ind w:left="980"/>
        <w:rPr>
          <w:rFonts w:ascii="Times" w:hAnsi="Times" w:cs="Times"/>
          <w:sz w:val="20"/>
          <w:szCs w:val="20"/>
        </w:rPr>
      </w:pPr>
      <w:r w:rsidRPr="009D5BA7">
        <w:rPr>
          <w:rFonts w:ascii="Times" w:hAnsi="Times" w:cs="Times"/>
          <w:sz w:val="20"/>
          <w:szCs w:val="20"/>
        </w:rPr>
        <w:t>2.</w:t>
      </w:r>
      <w:r w:rsidRPr="009D5BA7">
        <w:rPr>
          <w:rFonts w:ascii="Times" w:hAnsi="Times" w:cs="Times"/>
          <w:sz w:val="20"/>
          <w:szCs w:val="20"/>
        </w:rPr>
        <w:tab/>
        <w:t>Attitude Reference Sensors</w:t>
      </w:r>
      <w:r>
        <w:rPr>
          <w:rFonts w:ascii="Times" w:hAnsi="Times" w:cs="Times"/>
          <w:sz w:val="20"/>
          <w:szCs w:val="20"/>
        </w:rPr>
        <w:t xml:space="preserve"> (IRS 1-2-3)</w:t>
      </w:r>
      <w:r w:rsidRPr="009D5BA7">
        <w:rPr>
          <w:rFonts w:ascii="Times" w:hAnsi="Times" w:cs="Times"/>
          <w:sz w:val="20"/>
          <w:szCs w:val="20"/>
        </w:rPr>
        <w:tab/>
        <w:t>34-1</w:t>
      </w:r>
    </w:p>
    <w:p w:rsidR="00E93678" w:rsidRPr="009D5BA7" w:rsidRDefault="00E93678" w:rsidP="00E93678">
      <w:pPr>
        <w:tabs>
          <w:tab w:val="left" w:pos="1340"/>
          <w:tab w:val="right" w:leader="dot" w:pos="14400"/>
        </w:tabs>
        <w:ind w:left="980"/>
        <w:rPr>
          <w:rFonts w:ascii="Times" w:hAnsi="Times" w:cs="Times"/>
          <w:sz w:val="20"/>
          <w:szCs w:val="20"/>
        </w:rPr>
      </w:pPr>
      <w:r w:rsidRPr="009D5BA7">
        <w:rPr>
          <w:rFonts w:ascii="Times" w:hAnsi="Times" w:cs="Times"/>
          <w:sz w:val="20"/>
          <w:szCs w:val="20"/>
        </w:rPr>
        <w:t>3.</w:t>
      </w:r>
      <w:r w:rsidRPr="009D5BA7">
        <w:rPr>
          <w:rFonts w:ascii="Times" w:hAnsi="Times" w:cs="Times"/>
          <w:sz w:val="20"/>
          <w:szCs w:val="20"/>
        </w:rPr>
        <w:tab/>
        <w:t xml:space="preserve">Standby </w:t>
      </w:r>
      <w:r>
        <w:rPr>
          <w:rFonts w:ascii="Times" w:hAnsi="Times" w:cs="Times"/>
          <w:sz w:val="20"/>
          <w:szCs w:val="20"/>
        </w:rPr>
        <w:t>Multi-Function Controllers (SMC)</w:t>
      </w:r>
      <w:r>
        <w:rPr>
          <w:rFonts w:ascii="Times" w:hAnsi="Times" w:cs="Times"/>
          <w:sz w:val="20"/>
          <w:szCs w:val="20"/>
        </w:rPr>
        <w:tab/>
        <w:t>34-2</w:t>
      </w:r>
    </w:p>
    <w:p w:rsidR="00AB113A" w:rsidRPr="00095D84" w:rsidRDefault="00C1101D" w:rsidP="00C1101D">
      <w:pPr>
        <w:tabs>
          <w:tab w:val="left" w:pos="1340"/>
          <w:tab w:val="right" w:leader="dot" w:pos="14400"/>
        </w:tabs>
        <w:ind w:left="980"/>
        <w:rPr>
          <w:rFonts w:ascii="Times" w:hAnsi="Times" w:cs="Times"/>
          <w:sz w:val="20"/>
          <w:szCs w:val="20"/>
        </w:rPr>
      </w:pPr>
      <w:r>
        <w:rPr>
          <w:rFonts w:ascii="Times" w:hAnsi="Times" w:cs="Times"/>
          <w:sz w:val="20"/>
          <w:szCs w:val="20"/>
        </w:rPr>
        <w:t>4.</w:t>
      </w:r>
      <w:r>
        <w:rPr>
          <w:rFonts w:ascii="Times" w:hAnsi="Times" w:cs="Times"/>
          <w:sz w:val="20"/>
          <w:szCs w:val="20"/>
        </w:rPr>
        <w:tab/>
      </w:r>
      <w:r w:rsidRPr="009D5BA7">
        <w:rPr>
          <w:rFonts w:ascii="Times" w:hAnsi="Times" w:cs="Times"/>
          <w:sz w:val="20"/>
          <w:szCs w:val="20"/>
        </w:rPr>
        <w:t>Weather Ra</w:t>
      </w:r>
      <w:r>
        <w:rPr>
          <w:rFonts w:ascii="Times" w:hAnsi="Times" w:cs="Times"/>
          <w:sz w:val="20"/>
          <w:szCs w:val="20"/>
        </w:rPr>
        <w:t>dar Systems</w:t>
      </w:r>
      <w:r>
        <w:rPr>
          <w:rFonts w:ascii="Times" w:hAnsi="Times" w:cs="Times"/>
          <w:sz w:val="20"/>
          <w:szCs w:val="20"/>
        </w:rPr>
        <w:tab/>
        <w:t>34-5</w:t>
      </w:r>
    </w:p>
    <w:p w:rsidR="00951A34" w:rsidRDefault="00951A34" w:rsidP="00AB113A">
      <w:pPr>
        <w:tabs>
          <w:tab w:val="left" w:pos="1340"/>
          <w:tab w:val="right" w:leader="dot" w:pos="14400"/>
        </w:tabs>
        <w:jc w:val="center"/>
        <w:rPr>
          <w:rFonts w:ascii="Times" w:hAnsi="Times" w:cs="Times"/>
          <w:sz w:val="20"/>
          <w:szCs w:val="20"/>
          <w:highlight w:val="yellow"/>
        </w:rPr>
        <w:sectPr w:rsidR="00951A34" w:rsidSect="000643D8">
          <w:footerReference w:type="default" r:id="rId19"/>
          <w:pgSz w:w="15840" w:h="12240" w:orient="landscape"/>
          <w:pgMar w:top="720" w:right="720" w:bottom="720" w:left="720" w:header="720" w:footer="527" w:gutter="0"/>
          <w:pgNumType w:start="1"/>
          <w:cols w:space="720"/>
          <w:docGrid w:linePitch="360"/>
        </w:sectPr>
      </w:pPr>
    </w:p>
    <w:p w:rsidR="00AB113A" w:rsidRPr="00095D84" w:rsidRDefault="00AB113A" w:rsidP="00AB113A">
      <w:pPr>
        <w:tabs>
          <w:tab w:val="left" w:pos="1340"/>
          <w:tab w:val="right" w:leader="dot" w:pos="14400"/>
        </w:tabs>
        <w:jc w:val="center"/>
        <w:rPr>
          <w:rFonts w:ascii="Times" w:hAnsi="Times" w:cs="Times"/>
          <w:b/>
          <w:bCs/>
          <w:sz w:val="20"/>
          <w:szCs w:val="20"/>
        </w:rPr>
      </w:pPr>
      <w:r w:rsidRPr="00095D84">
        <w:rPr>
          <w:rFonts w:ascii="Times" w:hAnsi="Times" w:cs="Times"/>
          <w:b/>
          <w:bCs/>
          <w:sz w:val="20"/>
          <w:szCs w:val="20"/>
        </w:rPr>
        <w:lastRenderedPageBreak/>
        <w:t>TABLE OF CONTENTS</w:t>
      </w:r>
    </w:p>
    <w:p w:rsidR="00AB113A" w:rsidRPr="00095D84" w:rsidRDefault="00AB113A" w:rsidP="00AB113A">
      <w:pPr>
        <w:tabs>
          <w:tab w:val="left" w:pos="980"/>
          <w:tab w:val="right" w:leader="dot" w:pos="14400"/>
        </w:tabs>
        <w:jc w:val="center"/>
        <w:rPr>
          <w:rFonts w:ascii="Times" w:hAnsi="Times" w:cs="Times"/>
          <w:sz w:val="20"/>
          <w:szCs w:val="20"/>
        </w:rPr>
      </w:pPr>
      <w:r w:rsidRPr="00095D84">
        <w:rPr>
          <w:rFonts w:ascii="Times" w:hAnsi="Times" w:cs="Times"/>
          <w:sz w:val="20"/>
          <w:szCs w:val="20"/>
        </w:rPr>
        <w:t>(CONTINUED)</w:t>
      </w:r>
    </w:p>
    <w:p w:rsidR="00AB113A" w:rsidRPr="009D5BA7" w:rsidRDefault="00AB113A" w:rsidP="00AB113A">
      <w:pPr>
        <w:tabs>
          <w:tab w:val="left" w:pos="980"/>
          <w:tab w:val="right" w:leader="dot" w:pos="14400"/>
        </w:tabs>
        <w:spacing w:before="240"/>
        <w:rPr>
          <w:rFonts w:ascii="Times" w:hAnsi="Times" w:cs="Times"/>
          <w:sz w:val="20"/>
          <w:szCs w:val="20"/>
        </w:rPr>
      </w:pPr>
      <w:r w:rsidRPr="00E42EE2">
        <w:rPr>
          <w:rFonts w:ascii="Times" w:hAnsi="Times" w:cs="Times"/>
          <w:b/>
          <w:bCs/>
          <w:sz w:val="20"/>
          <w:szCs w:val="20"/>
        </w:rPr>
        <w:t>ATA 34</w:t>
      </w:r>
      <w:r w:rsidRPr="00E42EE2">
        <w:rPr>
          <w:rFonts w:ascii="Times" w:hAnsi="Times" w:cs="Times"/>
          <w:b/>
          <w:bCs/>
          <w:sz w:val="20"/>
          <w:szCs w:val="20"/>
        </w:rPr>
        <w:tab/>
        <w:t>NAVIGATIO</w:t>
      </w:r>
      <w:r w:rsidRPr="009D5BA7">
        <w:rPr>
          <w:rFonts w:ascii="Times" w:hAnsi="Times" w:cs="Times"/>
          <w:b/>
          <w:bCs/>
          <w:sz w:val="20"/>
          <w:szCs w:val="20"/>
        </w:rPr>
        <w:t>N</w:t>
      </w:r>
      <w:r w:rsidR="00E93678">
        <w:rPr>
          <w:rFonts w:ascii="Times" w:hAnsi="Times" w:cs="Times"/>
          <w:b/>
          <w:bCs/>
          <w:sz w:val="20"/>
          <w:szCs w:val="20"/>
        </w:rPr>
        <w:t xml:space="preserve"> (cont’d)</w:t>
      </w:r>
      <w:r w:rsidRPr="009D5BA7">
        <w:rPr>
          <w:rFonts w:ascii="Times" w:hAnsi="Times" w:cs="Times"/>
          <w:sz w:val="20"/>
          <w:szCs w:val="20"/>
        </w:rPr>
        <w:tab/>
        <w:t>34-</w:t>
      </w:r>
      <w:r w:rsidR="00C1101D">
        <w:rPr>
          <w:rFonts w:ascii="Times" w:hAnsi="Times" w:cs="Times"/>
          <w:sz w:val="20"/>
          <w:szCs w:val="20"/>
        </w:rPr>
        <w:t>5</w:t>
      </w:r>
    </w:p>
    <w:p w:rsidR="00AB113A" w:rsidRPr="009D5BA7" w:rsidRDefault="00AB113A" w:rsidP="00C1101D">
      <w:pPr>
        <w:tabs>
          <w:tab w:val="left" w:pos="1340"/>
          <w:tab w:val="right" w:leader="dot" w:pos="14400"/>
        </w:tabs>
        <w:spacing w:before="120"/>
        <w:ind w:left="979"/>
        <w:rPr>
          <w:rFonts w:ascii="Times" w:hAnsi="Times" w:cs="Times"/>
          <w:sz w:val="20"/>
          <w:szCs w:val="20"/>
        </w:rPr>
      </w:pPr>
      <w:r w:rsidRPr="009D5BA7">
        <w:rPr>
          <w:rFonts w:ascii="Times" w:hAnsi="Times" w:cs="Times"/>
          <w:sz w:val="20"/>
          <w:szCs w:val="20"/>
        </w:rPr>
        <w:t>5.</w:t>
      </w:r>
      <w:r w:rsidR="000B6140">
        <w:rPr>
          <w:rFonts w:ascii="Times" w:hAnsi="Times" w:cs="Times"/>
          <w:sz w:val="20"/>
          <w:szCs w:val="20"/>
        </w:rPr>
        <w:tab/>
        <w:t>VOR/ILS Navigation Systems</w:t>
      </w:r>
      <w:r w:rsidR="000B6140">
        <w:rPr>
          <w:rFonts w:ascii="Times" w:hAnsi="Times" w:cs="Times"/>
          <w:sz w:val="20"/>
          <w:szCs w:val="20"/>
        </w:rPr>
        <w:tab/>
        <w:t>34-5</w:t>
      </w:r>
    </w:p>
    <w:p w:rsidR="00AB113A" w:rsidRPr="009D5BA7" w:rsidRDefault="000B6140" w:rsidP="00AB113A">
      <w:pPr>
        <w:tabs>
          <w:tab w:val="left" w:pos="1340"/>
          <w:tab w:val="right" w:leader="dot" w:pos="14400"/>
        </w:tabs>
        <w:ind w:left="980"/>
        <w:rPr>
          <w:rFonts w:ascii="Times" w:hAnsi="Times" w:cs="Times"/>
          <w:sz w:val="20"/>
          <w:szCs w:val="20"/>
        </w:rPr>
      </w:pPr>
      <w:r>
        <w:rPr>
          <w:rFonts w:ascii="Times" w:hAnsi="Times" w:cs="Times"/>
          <w:sz w:val="20"/>
          <w:szCs w:val="20"/>
        </w:rPr>
        <w:t>6.</w:t>
      </w:r>
      <w:r>
        <w:rPr>
          <w:rFonts w:ascii="Times" w:hAnsi="Times" w:cs="Times"/>
          <w:sz w:val="20"/>
          <w:szCs w:val="20"/>
        </w:rPr>
        <w:tab/>
        <w:t>Marker Beacon Systems</w:t>
      </w:r>
      <w:r>
        <w:rPr>
          <w:rFonts w:ascii="Times" w:hAnsi="Times" w:cs="Times"/>
          <w:sz w:val="20"/>
          <w:szCs w:val="20"/>
        </w:rPr>
        <w:tab/>
        <w:t>34-5</w:t>
      </w:r>
    </w:p>
    <w:p w:rsidR="00AB113A" w:rsidRPr="009D5BA7" w:rsidRDefault="00AB113A" w:rsidP="00AB113A">
      <w:pPr>
        <w:tabs>
          <w:tab w:val="left" w:pos="1340"/>
          <w:tab w:val="right" w:leader="dot" w:pos="14400"/>
        </w:tabs>
        <w:ind w:left="980"/>
        <w:rPr>
          <w:rFonts w:ascii="Times" w:hAnsi="Times" w:cs="Times"/>
          <w:sz w:val="20"/>
          <w:szCs w:val="20"/>
        </w:rPr>
      </w:pPr>
      <w:r w:rsidRPr="009D5BA7">
        <w:rPr>
          <w:rFonts w:ascii="Times" w:hAnsi="Times" w:cs="Times"/>
          <w:sz w:val="20"/>
          <w:szCs w:val="20"/>
        </w:rPr>
        <w:t>7.</w:t>
      </w:r>
      <w:r w:rsidRPr="009D5BA7">
        <w:rPr>
          <w:rFonts w:ascii="Times" w:hAnsi="Times" w:cs="Times"/>
          <w:sz w:val="20"/>
          <w:szCs w:val="20"/>
        </w:rPr>
        <w:tab/>
        <w:t>Automati</w:t>
      </w:r>
      <w:r w:rsidR="000B6140">
        <w:rPr>
          <w:rFonts w:ascii="Times" w:hAnsi="Times" w:cs="Times"/>
          <w:sz w:val="20"/>
          <w:szCs w:val="20"/>
        </w:rPr>
        <w:t>c Direction Finding Systems</w:t>
      </w:r>
      <w:r w:rsidR="000B6140">
        <w:rPr>
          <w:rFonts w:ascii="Times" w:hAnsi="Times" w:cs="Times"/>
          <w:sz w:val="20"/>
          <w:szCs w:val="20"/>
        </w:rPr>
        <w:tab/>
        <w:t>34-5</w:t>
      </w:r>
    </w:p>
    <w:p w:rsidR="00AB113A" w:rsidRPr="009D5BA7" w:rsidRDefault="00AB113A" w:rsidP="00AB113A">
      <w:pPr>
        <w:tabs>
          <w:tab w:val="left" w:pos="1340"/>
          <w:tab w:val="right" w:leader="dot" w:pos="14400"/>
        </w:tabs>
        <w:ind w:left="980"/>
        <w:rPr>
          <w:rFonts w:ascii="Times" w:hAnsi="Times" w:cs="Times"/>
          <w:sz w:val="20"/>
          <w:szCs w:val="20"/>
        </w:rPr>
      </w:pPr>
      <w:r w:rsidRPr="009D5BA7">
        <w:rPr>
          <w:rFonts w:ascii="Times" w:hAnsi="Times" w:cs="Times"/>
          <w:sz w:val="20"/>
          <w:szCs w:val="20"/>
        </w:rPr>
        <w:t>8.</w:t>
      </w:r>
      <w:r w:rsidRPr="009D5BA7">
        <w:rPr>
          <w:rFonts w:ascii="Times" w:hAnsi="Times" w:cs="Times"/>
          <w:sz w:val="20"/>
          <w:szCs w:val="20"/>
        </w:rPr>
        <w:tab/>
        <w:t>ATC Transponder and Automatic</w:t>
      </w:r>
      <w:r w:rsidR="000B6140">
        <w:rPr>
          <w:rFonts w:ascii="Times" w:hAnsi="Times" w:cs="Times"/>
          <w:sz w:val="20"/>
          <w:szCs w:val="20"/>
        </w:rPr>
        <w:t xml:space="preserve"> Altitude Reporting Systems</w:t>
      </w:r>
      <w:r w:rsidR="000B6140">
        <w:rPr>
          <w:rFonts w:ascii="Times" w:hAnsi="Times" w:cs="Times"/>
          <w:sz w:val="20"/>
          <w:szCs w:val="20"/>
        </w:rPr>
        <w:tab/>
        <w:t>34-6</w:t>
      </w:r>
    </w:p>
    <w:p w:rsidR="00AB113A" w:rsidRPr="009D5BA7" w:rsidRDefault="00AB113A" w:rsidP="00AB113A">
      <w:pPr>
        <w:tabs>
          <w:tab w:val="left" w:pos="1340"/>
          <w:tab w:val="right" w:leader="dot" w:pos="14400"/>
        </w:tabs>
        <w:ind w:left="980"/>
        <w:rPr>
          <w:rFonts w:ascii="Times" w:hAnsi="Times" w:cs="Times"/>
          <w:sz w:val="20"/>
          <w:szCs w:val="20"/>
        </w:rPr>
      </w:pPr>
      <w:r w:rsidRPr="009D5BA7">
        <w:rPr>
          <w:rFonts w:ascii="Times" w:hAnsi="Times" w:cs="Times"/>
          <w:sz w:val="20"/>
          <w:szCs w:val="20"/>
        </w:rPr>
        <w:t>9.</w:t>
      </w:r>
      <w:r w:rsidRPr="009D5BA7">
        <w:rPr>
          <w:rFonts w:ascii="Times" w:hAnsi="Times" w:cs="Times"/>
          <w:sz w:val="20"/>
          <w:szCs w:val="20"/>
        </w:rPr>
        <w:tab/>
        <w:t>Distance Measur</w:t>
      </w:r>
      <w:r w:rsidR="000B6140">
        <w:rPr>
          <w:rFonts w:ascii="Times" w:hAnsi="Times" w:cs="Times"/>
          <w:sz w:val="20"/>
          <w:szCs w:val="20"/>
        </w:rPr>
        <w:t>ing E</w:t>
      </w:r>
      <w:r w:rsidR="00EF394F">
        <w:rPr>
          <w:rFonts w:ascii="Times" w:hAnsi="Times" w:cs="Times"/>
          <w:sz w:val="20"/>
          <w:szCs w:val="20"/>
        </w:rPr>
        <w:t>quipment (DME) Systems</w:t>
      </w:r>
      <w:r w:rsidR="00EF394F">
        <w:rPr>
          <w:rFonts w:ascii="Times" w:hAnsi="Times" w:cs="Times"/>
          <w:sz w:val="20"/>
          <w:szCs w:val="20"/>
        </w:rPr>
        <w:tab/>
        <w:t>34-7</w:t>
      </w:r>
    </w:p>
    <w:p w:rsidR="00AB113A" w:rsidRPr="00B6125E" w:rsidRDefault="00AB113A" w:rsidP="00607142">
      <w:pPr>
        <w:tabs>
          <w:tab w:val="left" w:pos="1340"/>
          <w:tab w:val="right" w:leader="dot" w:pos="14400"/>
        </w:tabs>
        <w:ind w:left="907"/>
        <w:rPr>
          <w:rFonts w:ascii="Times" w:hAnsi="Times" w:cs="Times"/>
          <w:sz w:val="20"/>
          <w:szCs w:val="20"/>
        </w:rPr>
      </w:pPr>
      <w:r w:rsidRPr="009D5BA7">
        <w:rPr>
          <w:rFonts w:ascii="Times" w:hAnsi="Times" w:cs="Times"/>
          <w:sz w:val="20"/>
          <w:szCs w:val="20"/>
        </w:rPr>
        <w:t>10.</w:t>
      </w:r>
      <w:r w:rsidRPr="009D5BA7">
        <w:rPr>
          <w:rFonts w:ascii="Times" w:hAnsi="Times" w:cs="Times"/>
          <w:sz w:val="20"/>
          <w:szCs w:val="20"/>
        </w:rPr>
        <w:tab/>
        <w:t>Radio Altimeter System</w:t>
      </w:r>
      <w:r w:rsidR="00E01BF0">
        <w:rPr>
          <w:rFonts w:ascii="Times" w:hAnsi="Times" w:cs="Times"/>
          <w:sz w:val="20"/>
          <w:szCs w:val="20"/>
        </w:rPr>
        <w:t>s</w:t>
      </w:r>
      <w:r w:rsidR="00E01BF0">
        <w:rPr>
          <w:rFonts w:ascii="Times" w:hAnsi="Times" w:cs="Times"/>
          <w:sz w:val="20"/>
          <w:szCs w:val="20"/>
        </w:rPr>
        <w:tab/>
        <w:t>34-8</w:t>
      </w:r>
    </w:p>
    <w:p w:rsidR="00AB113A" w:rsidRPr="00B6125E" w:rsidRDefault="00AB113A" w:rsidP="00607142">
      <w:pPr>
        <w:tabs>
          <w:tab w:val="left" w:pos="1340"/>
          <w:tab w:val="right" w:leader="dot" w:pos="14400"/>
        </w:tabs>
        <w:ind w:left="907"/>
        <w:rPr>
          <w:rFonts w:ascii="Times" w:hAnsi="Times" w:cs="Times"/>
          <w:sz w:val="20"/>
          <w:szCs w:val="20"/>
        </w:rPr>
      </w:pPr>
      <w:r w:rsidRPr="00B6125E">
        <w:rPr>
          <w:rFonts w:ascii="Times" w:hAnsi="Times" w:cs="Times"/>
          <w:sz w:val="20"/>
          <w:szCs w:val="20"/>
        </w:rPr>
        <w:t>1</w:t>
      </w:r>
      <w:r w:rsidR="001B3232">
        <w:rPr>
          <w:rFonts w:ascii="Times" w:hAnsi="Times" w:cs="Times"/>
          <w:sz w:val="20"/>
          <w:szCs w:val="20"/>
        </w:rPr>
        <w:t>1</w:t>
      </w:r>
      <w:r w:rsidRPr="00B6125E">
        <w:rPr>
          <w:rFonts w:ascii="Times" w:hAnsi="Times" w:cs="Times"/>
          <w:sz w:val="20"/>
          <w:szCs w:val="20"/>
        </w:rPr>
        <w:t>.</w:t>
      </w:r>
      <w:r w:rsidRPr="00B6125E">
        <w:rPr>
          <w:rFonts w:ascii="Times" w:hAnsi="Times" w:cs="Times"/>
          <w:sz w:val="20"/>
          <w:szCs w:val="20"/>
        </w:rPr>
        <w:tab/>
        <w:t xml:space="preserve">Long Range Navigation Systems </w:t>
      </w:r>
      <w:r w:rsidR="00E01BF0">
        <w:rPr>
          <w:rFonts w:ascii="Times" w:hAnsi="Times" w:cs="Times"/>
          <w:sz w:val="20"/>
          <w:szCs w:val="20"/>
        </w:rPr>
        <w:t>(IRS, GPS and GNSSU)</w:t>
      </w:r>
      <w:r w:rsidR="00E01BF0">
        <w:rPr>
          <w:rFonts w:ascii="Times" w:hAnsi="Times" w:cs="Times"/>
          <w:sz w:val="20"/>
          <w:szCs w:val="20"/>
        </w:rPr>
        <w:tab/>
        <w:t>34-9</w:t>
      </w:r>
    </w:p>
    <w:p w:rsidR="00AB113A" w:rsidRPr="00B6125E" w:rsidRDefault="00AB113A" w:rsidP="00607142">
      <w:pPr>
        <w:tabs>
          <w:tab w:val="left" w:pos="1340"/>
          <w:tab w:val="right" w:leader="dot" w:pos="14400"/>
        </w:tabs>
        <w:ind w:left="907"/>
        <w:rPr>
          <w:rFonts w:ascii="Times" w:hAnsi="Times" w:cs="Times"/>
          <w:sz w:val="20"/>
          <w:szCs w:val="20"/>
        </w:rPr>
      </w:pPr>
      <w:r w:rsidRPr="00B6125E">
        <w:rPr>
          <w:rFonts w:ascii="Times" w:hAnsi="Times" w:cs="Times"/>
          <w:sz w:val="20"/>
          <w:szCs w:val="20"/>
        </w:rPr>
        <w:t>1</w:t>
      </w:r>
      <w:r w:rsidR="001B3232">
        <w:rPr>
          <w:rFonts w:ascii="Times" w:hAnsi="Times" w:cs="Times"/>
          <w:sz w:val="20"/>
          <w:szCs w:val="20"/>
        </w:rPr>
        <w:t>2</w:t>
      </w:r>
      <w:r w:rsidRPr="00B6125E">
        <w:rPr>
          <w:rFonts w:ascii="Times" w:hAnsi="Times" w:cs="Times"/>
          <w:sz w:val="20"/>
          <w:szCs w:val="20"/>
        </w:rPr>
        <w:t>.</w:t>
      </w:r>
      <w:r w:rsidRPr="00B6125E">
        <w:rPr>
          <w:rFonts w:ascii="Times" w:hAnsi="Times" w:cs="Times"/>
          <w:sz w:val="20"/>
          <w:szCs w:val="20"/>
        </w:rPr>
        <w:tab/>
        <w:t>Terrain Awarenes</w:t>
      </w:r>
      <w:r w:rsidR="00E01BF0">
        <w:rPr>
          <w:rFonts w:ascii="Times" w:hAnsi="Times" w:cs="Times"/>
          <w:sz w:val="20"/>
          <w:szCs w:val="20"/>
        </w:rPr>
        <w:t>s and Warning System (TAWS)</w:t>
      </w:r>
      <w:r w:rsidR="00E01BF0">
        <w:rPr>
          <w:rFonts w:ascii="Times" w:hAnsi="Times" w:cs="Times"/>
          <w:sz w:val="20"/>
          <w:szCs w:val="20"/>
        </w:rPr>
        <w:tab/>
        <w:t>34-10</w:t>
      </w:r>
    </w:p>
    <w:p w:rsidR="00AB113A" w:rsidRPr="00B6125E" w:rsidRDefault="001B3232" w:rsidP="00607142">
      <w:pPr>
        <w:tabs>
          <w:tab w:val="left" w:pos="1340"/>
          <w:tab w:val="right" w:leader="dot" w:pos="14400"/>
        </w:tabs>
        <w:ind w:left="907"/>
        <w:rPr>
          <w:rFonts w:ascii="Times" w:hAnsi="Times" w:cs="Times"/>
          <w:sz w:val="20"/>
          <w:szCs w:val="20"/>
          <w:lang w:val="sv-SE"/>
        </w:rPr>
      </w:pPr>
      <w:r>
        <w:rPr>
          <w:rFonts w:ascii="Times" w:hAnsi="Times" w:cs="Times"/>
          <w:sz w:val="20"/>
          <w:szCs w:val="20"/>
        </w:rPr>
        <w:t>13</w:t>
      </w:r>
      <w:r w:rsidR="00AB113A" w:rsidRPr="00B6125E">
        <w:rPr>
          <w:rFonts w:ascii="Times" w:hAnsi="Times" w:cs="Times"/>
          <w:sz w:val="20"/>
          <w:szCs w:val="20"/>
        </w:rPr>
        <w:t>.</w:t>
      </w:r>
      <w:r w:rsidR="00AB113A" w:rsidRPr="00B6125E">
        <w:rPr>
          <w:rFonts w:ascii="Times" w:hAnsi="Times" w:cs="Times"/>
          <w:sz w:val="20"/>
          <w:szCs w:val="20"/>
        </w:rPr>
        <w:tab/>
      </w:r>
      <w:r w:rsidR="00AB113A" w:rsidRPr="00B6125E">
        <w:rPr>
          <w:rFonts w:ascii="Times" w:hAnsi="Times" w:cs="Times"/>
          <w:sz w:val="20"/>
          <w:szCs w:val="20"/>
          <w:lang w:val="sv-SE"/>
        </w:rPr>
        <w:t>Lightning Sensor System</w:t>
      </w:r>
      <w:r w:rsidR="00AB113A">
        <w:rPr>
          <w:rFonts w:ascii="Times" w:hAnsi="Times" w:cs="Times"/>
          <w:sz w:val="20"/>
          <w:szCs w:val="20"/>
          <w:lang w:val="sv-SE"/>
        </w:rPr>
        <w:t>s</w:t>
      </w:r>
      <w:r w:rsidR="00E01BF0">
        <w:rPr>
          <w:rFonts w:ascii="Times" w:hAnsi="Times" w:cs="Times"/>
          <w:sz w:val="20"/>
          <w:szCs w:val="20"/>
          <w:lang w:val="sv-SE"/>
        </w:rPr>
        <w:t xml:space="preserve"> (LSS)</w:t>
      </w:r>
      <w:r w:rsidR="00E01BF0">
        <w:rPr>
          <w:rFonts w:ascii="Times" w:hAnsi="Times" w:cs="Times"/>
          <w:sz w:val="20"/>
          <w:szCs w:val="20"/>
          <w:lang w:val="sv-SE"/>
        </w:rPr>
        <w:tab/>
        <w:t>34-13</w:t>
      </w:r>
    </w:p>
    <w:p w:rsidR="00AB113A" w:rsidRPr="00B6125E" w:rsidRDefault="00E01BF0" w:rsidP="00607142">
      <w:pPr>
        <w:tabs>
          <w:tab w:val="left" w:pos="1340"/>
          <w:tab w:val="right" w:leader="dot" w:pos="14400"/>
        </w:tabs>
        <w:ind w:left="907"/>
        <w:rPr>
          <w:rFonts w:ascii="Times" w:hAnsi="Times" w:cs="Times"/>
          <w:sz w:val="20"/>
          <w:szCs w:val="20"/>
        </w:rPr>
      </w:pPr>
      <w:r>
        <w:rPr>
          <w:rFonts w:ascii="Times" w:hAnsi="Times" w:cs="Times"/>
          <w:sz w:val="20"/>
          <w:szCs w:val="20"/>
        </w:rPr>
        <w:t>14.</w:t>
      </w:r>
      <w:r>
        <w:rPr>
          <w:rFonts w:ascii="Times" w:hAnsi="Times" w:cs="Times"/>
          <w:sz w:val="20"/>
          <w:szCs w:val="20"/>
        </w:rPr>
        <w:tab/>
      </w:r>
      <w:proofErr w:type="spellStart"/>
      <w:r>
        <w:rPr>
          <w:rFonts w:ascii="Times" w:hAnsi="Times" w:cs="Times"/>
          <w:sz w:val="20"/>
          <w:szCs w:val="20"/>
        </w:rPr>
        <w:t>Stormscope</w:t>
      </w:r>
      <w:proofErr w:type="spellEnd"/>
      <w:r>
        <w:rPr>
          <w:rFonts w:ascii="Times" w:hAnsi="Times" w:cs="Times"/>
          <w:sz w:val="20"/>
          <w:szCs w:val="20"/>
        </w:rPr>
        <w:tab/>
        <w:t>34-13</w:t>
      </w:r>
    </w:p>
    <w:p w:rsidR="00AB113A" w:rsidRPr="00AB4100" w:rsidRDefault="001B3232" w:rsidP="00607142">
      <w:pPr>
        <w:tabs>
          <w:tab w:val="left" w:pos="1340"/>
          <w:tab w:val="right" w:leader="dot" w:pos="14400"/>
        </w:tabs>
        <w:ind w:left="907"/>
        <w:rPr>
          <w:rFonts w:ascii="Times" w:hAnsi="Times" w:cs="Times"/>
          <w:sz w:val="20"/>
          <w:szCs w:val="20"/>
        </w:rPr>
      </w:pPr>
      <w:r>
        <w:rPr>
          <w:rFonts w:ascii="Times" w:hAnsi="Times" w:cs="Times"/>
          <w:sz w:val="20"/>
          <w:szCs w:val="20"/>
        </w:rPr>
        <w:t>15</w:t>
      </w:r>
      <w:r w:rsidR="00AB113A" w:rsidRPr="00B6125E">
        <w:rPr>
          <w:rFonts w:ascii="Times" w:hAnsi="Times" w:cs="Times"/>
          <w:sz w:val="20"/>
          <w:szCs w:val="20"/>
        </w:rPr>
        <w:t>.</w:t>
      </w:r>
      <w:r w:rsidR="00AB113A" w:rsidRPr="00B6125E">
        <w:rPr>
          <w:rFonts w:ascii="Times" w:hAnsi="Times" w:cs="Times"/>
          <w:sz w:val="20"/>
          <w:szCs w:val="20"/>
        </w:rPr>
        <w:tab/>
        <w:t>Traffic Alert Collision and Avoidance Sy</w:t>
      </w:r>
      <w:r w:rsidR="000B6140">
        <w:rPr>
          <w:rFonts w:ascii="Times" w:hAnsi="Times" w:cs="Times"/>
          <w:sz w:val="20"/>
          <w:szCs w:val="20"/>
        </w:rPr>
        <w:t>stem</w:t>
      </w:r>
      <w:r w:rsidR="002E61C3">
        <w:rPr>
          <w:rFonts w:ascii="Times" w:hAnsi="Times" w:cs="Times"/>
          <w:sz w:val="20"/>
          <w:szCs w:val="20"/>
        </w:rPr>
        <w:t xml:space="preserve"> (TCAS II)</w:t>
      </w:r>
      <w:r w:rsidR="00E01BF0">
        <w:rPr>
          <w:rFonts w:ascii="Times" w:hAnsi="Times" w:cs="Times"/>
          <w:sz w:val="20"/>
          <w:szCs w:val="20"/>
        </w:rPr>
        <w:tab/>
        <w:t>34-13</w:t>
      </w:r>
    </w:p>
    <w:p w:rsidR="00AB113A" w:rsidRPr="00AB4100" w:rsidRDefault="001B3232" w:rsidP="00607142">
      <w:pPr>
        <w:tabs>
          <w:tab w:val="left" w:pos="1340"/>
          <w:tab w:val="right" w:leader="dot" w:pos="14400"/>
        </w:tabs>
        <w:ind w:left="907"/>
        <w:rPr>
          <w:rFonts w:ascii="Times" w:hAnsi="Times" w:cs="Times"/>
          <w:sz w:val="20"/>
          <w:szCs w:val="20"/>
        </w:rPr>
      </w:pPr>
      <w:r>
        <w:rPr>
          <w:rFonts w:ascii="Times" w:hAnsi="Times" w:cs="Times"/>
          <w:sz w:val="20"/>
          <w:szCs w:val="20"/>
        </w:rPr>
        <w:t>16</w:t>
      </w:r>
      <w:r w:rsidR="00AB113A" w:rsidRPr="00AB4100">
        <w:rPr>
          <w:rFonts w:ascii="Times" w:hAnsi="Times" w:cs="Times"/>
          <w:sz w:val="20"/>
          <w:szCs w:val="20"/>
        </w:rPr>
        <w:t>.</w:t>
      </w:r>
      <w:r w:rsidR="00AB113A" w:rsidRPr="00AB4100">
        <w:rPr>
          <w:rFonts w:ascii="Times" w:hAnsi="Times" w:cs="Times"/>
          <w:sz w:val="20"/>
          <w:szCs w:val="20"/>
        </w:rPr>
        <w:tab/>
        <w:t>Micro</w:t>
      </w:r>
      <w:r w:rsidR="00E01BF0">
        <w:rPr>
          <w:rFonts w:ascii="Times" w:hAnsi="Times" w:cs="Times"/>
          <w:sz w:val="20"/>
          <w:szCs w:val="20"/>
        </w:rPr>
        <w:t>wave Landing Systems (MLS)</w:t>
      </w:r>
      <w:r w:rsidR="00E01BF0">
        <w:rPr>
          <w:rFonts w:ascii="Times" w:hAnsi="Times" w:cs="Times"/>
          <w:sz w:val="20"/>
          <w:szCs w:val="20"/>
        </w:rPr>
        <w:tab/>
        <w:t>34-14</w:t>
      </w:r>
    </w:p>
    <w:p w:rsidR="00AB113A" w:rsidRDefault="00AB113A" w:rsidP="00607142">
      <w:pPr>
        <w:tabs>
          <w:tab w:val="left" w:pos="1340"/>
          <w:tab w:val="right" w:leader="dot" w:pos="14400"/>
        </w:tabs>
        <w:ind w:left="907"/>
        <w:rPr>
          <w:rFonts w:ascii="Times" w:hAnsi="Times" w:cs="Times"/>
          <w:sz w:val="20"/>
          <w:szCs w:val="20"/>
        </w:rPr>
      </w:pPr>
      <w:r w:rsidRPr="00AB4100">
        <w:rPr>
          <w:rFonts w:ascii="Times" w:hAnsi="Times" w:cs="Times"/>
          <w:sz w:val="20"/>
          <w:szCs w:val="20"/>
        </w:rPr>
        <w:t>1</w:t>
      </w:r>
      <w:r w:rsidR="001B3232">
        <w:rPr>
          <w:rFonts w:ascii="Times" w:hAnsi="Times" w:cs="Times"/>
          <w:sz w:val="20"/>
          <w:szCs w:val="20"/>
        </w:rPr>
        <w:t>7</w:t>
      </w:r>
      <w:r w:rsidRPr="00AB4100">
        <w:rPr>
          <w:rFonts w:ascii="Times" w:hAnsi="Times" w:cs="Times"/>
          <w:sz w:val="20"/>
          <w:szCs w:val="20"/>
        </w:rPr>
        <w:t>.</w:t>
      </w:r>
      <w:r w:rsidRPr="00AB4100">
        <w:rPr>
          <w:rFonts w:ascii="Times" w:hAnsi="Times" w:cs="Times"/>
          <w:sz w:val="20"/>
          <w:szCs w:val="20"/>
        </w:rPr>
        <w:tab/>
      </w:r>
      <w:r w:rsidR="001B3232">
        <w:rPr>
          <w:rFonts w:ascii="Times" w:hAnsi="Times" w:cs="Times"/>
          <w:sz w:val="20"/>
          <w:szCs w:val="20"/>
        </w:rPr>
        <w:t>Gui</w:t>
      </w:r>
      <w:r w:rsidRPr="00AB4100">
        <w:rPr>
          <w:rFonts w:ascii="Times" w:hAnsi="Times" w:cs="Times"/>
          <w:sz w:val="20"/>
          <w:szCs w:val="20"/>
        </w:rPr>
        <w:t>dance Panel Digital Indications a</w:t>
      </w:r>
      <w:r w:rsidR="00E01BF0">
        <w:rPr>
          <w:rFonts w:ascii="Times" w:hAnsi="Times" w:cs="Times"/>
          <w:sz w:val="20"/>
          <w:szCs w:val="20"/>
        </w:rPr>
        <w:t>nd Mode Select Indications</w:t>
      </w:r>
      <w:r w:rsidR="00E01BF0">
        <w:rPr>
          <w:rFonts w:ascii="Times" w:hAnsi="Times" w:cs="Times"/>
          <w:sz w:val="20"/>
          <w:szCs w:val="20"/>
        </w:rPr>
        <w:tab/>
        <w:t>34-14</w:t>
      </w:r>
    </w:p>
    <w:p w:rsidR="001B3232" w:rsidRDefault="001B3232" w:rsidP="00607142">
      <w:pPr>
        <w:tabs>
          <w:tab w:val="left" w:pos="1340"/>
          <w:tab w:val="right" w:leader="dot" w:pos="14400"/>
        </w:tabs>
        <w:ind w:left="907"/>
        <w:rPr>
          <w:rFonts w:ascii="Times" w:hAnsi="Times" w:cs="Times"/>
          <w:sz w:val="20"/>
          <w:szCs w:val="20"/>
        </w:rPr>
      </w:pPr>
      <w:r>
        <w:rPr>
          <w:rFonts w:ascii="Times" w:hAnsi="Times" w:cs="Times"/>
          <w:sz w:val="20"/>
          <w:szCs w:val="20"/>
        </w:rPr>
        <w:t>18</w:t>
      </w:r>
      <w:r w:rsidR="00EF394F">
        <w:rPr>
          <w:rFonts w:ascii="Times" w:hAnsi="Times" w:cs="Times"/>
          <w:sz w:val="20"/>
          <w:szCs w:val="20"/>
        </w:rPr>
        <w:t>.</w:t>
      </w:r>
      <w:r w:rsidR="00EF394F">
        <w:rPr>
          <w:rFonts w:ascii="Times" w:hAnsi="Times" w:cs="Times"/>
          <w:sz w:val="20"/>
          <w:szCs w:val="20"/>
        </w:rPr>
        <w:tab/>
        <w:t xml:space="preserve">Altitude </w:t>
      </w:r>
      <w:r w:rsidR="00E01BF0">
        <w:rPr>
          <w:rFonts w:ascii="Times" w:hAnsi="Times" w:cs="Times"/>
          <w:sz w:val="20"/>
          <w:szCs w:val="20"/>
        </w:rPr>
        <w:t>Alerting System</w:t>
      </w:r>
      <w:r w:rsidR="00E01BF0">
        <w:rPr>
          <w:rFonts w:ascii="Times" w:hAnsi="Times" w:cs="Times"/>
          <w:sz w:val="20"/>
          <w:szCs w:val="20"/>
        </w:rPr>
        <w:tab/>
        <w:t>34-18</w:t>
      </w:r>
    </w:p>
    <w:p w:rsidR="00E23E54" w:rsidRDefault="00E23E54" w:rsidP="00607142">
      <w:pPr>
        <w:tabs>
          <w:tab w:val="left" w:pos="1340"/>
          <w:tab w:val="right" w:leader="dot" w:pos="14400"/>
        </w:tabs>
        <w:ind w:left="907"/>
        <w:rPr>
          <w:rFonts w:ascii="Times" w:hAnsi="Times" w:cs="Times"/>
          <w:sz w:val="20"/>
          <w:szCs w:val="20"/>
        </w:rPr>
      </w:pPr>
      <w:r>
        <w:rPr>
          <w:rFonts w:ascii="Times" w:hAnsi="Times" w:cs="Times"/>
          <w:sz w:val="20"/>
          <w:szCs w:val="20"/>
        </w:rPr>
        <w:t>19.</w:t>
      </w:r>
      <w:r>
        <w:rPr>
          <w:rFonts w:ascii="Times" w:hAnsi="Times" w:cs="Times"/>
          <w:sz w:val="20"/>
          <w:szCs w:val="20"/>
        </w:rPr>
        <w:tab/>
        <w:t>Display Un</w:t>
      </w:r>
      <w:r w:rsidR="00E01BF0">
        <w:rPr>
          <w:rFonts w:ascii="Times" w:hAnsi="Times" w:cs="Times"/>
          <w:sz w:val="20"/>
          <w:szCs w:val="20"/>
        </w:rPr>
        <w:t>its</w:t>
      </w:r>
      <w:r w:rsidR="00E01BF0">
        <w:rPr>
          <w:rFonts w:ascii="Times" w:hAnsi="Times" w:cs="Times"/>
          <w:sz w:val="20"/>
          <w:szCs w:val="20"/>
        </w:rPr>
        <w:tab/>
        <w:t>34-18</w:t>
      </w:r>
    </w:p>
    <w:p w:rsidR="00607142" w:rsidRPr="00AB4100" w:rsidRDefault="00607142" w:rsidP="00607142">
      <w:pPr>
        <w:tabs>
          <w:tab w:val="left" w:pos="1340"/>
          <w:tab w:val="right" w:leader="dot" w:pos="14400"/>
        </w:tabs>
        <w:ind w:left="907"/>
        <w:rPr>
          <w:rFonts w:ascii="Times" w:hAnsi="Times" w:cs="Times"/>
          <w:sz w:val="20"/>
          <w:szCs w:val="20"/>
        </w:rPr>
      </w:pPr>
      <w:r>
        <w:rPr>
          <w:rFonts w:ascii="Times" w:hAnsi="Times" w:cs="Times"/>
          <w:sz w:val="20"/>
          <w:szCs w:val="20"/>
        </w:rPr>
        <w:t>20.</w:t>
      </w:r>
      <w:r>
        <w:rPr>
          <w:rFonts w:ascii="Times" w:hAnsi="Times" w:cs="Times"/>
          <w:sz w:val="20"/>
          <w:szCs w:val="20"/>
        </w:rPr>
        <w:tab/>
        <w:t>Magnetometers</w:t>
      </w:r>
      <w:r>
        <w:rPr>
          <w:rFonts w:ascii="Times" w:hAnsi="Times" w:cs="Times"/>
          <w:sz w:val="20"/>
          <w:szCs w:val="20"/>
        </w:rPr>
        <w:tab/>
        <w:t>34-1</w:t>
      </w:r>
      <w:r w:rsidR="00E01BF0">
        <w:rPr>
          <w:rFonts w:ascii="Times" w:hAnsi="Times" w:cs="Times"/>
          <w:sz w:val="20"/>
          <w:szCs w:val="20"/>
        </w:rPr>
        <w:t>9</w:t>
      </w:r>
    </w:p>
    <w:p w:rsidR="00607142" w:rsidRPr="00AB4100" w:rsidRDefault="00607142" w:rsidP="00607142">
      <w:pPr>
        <w:tabs>
          <w:tab w:val="left" w:pos="1340"/>
          <w:tab w:val="right" w:leader="dot" w:pos="14400"/>
        </w:tabs>
        <w:ind w:left="907"/>
        <w:rPr>
          <w:rFonts w:ascii="Times" w:hAnsi="Times" w:cs="Times"/>
          <w:sz w:val="20"/>
          <w:szCs w:val="20"/>
        </w:rPr>
      </w:pPr>
      <w:r>
        <w:rPr>
          <w:rFonts w:ascii="Times" w:hAnsi="Times" w:cs="Times"/>
          <w:sz w:val="20"/>
          <w:szCs w:val="20"/>
        </w:rPr>
        <w:t>21.</w:t>
      </w:r>
      <w:r>
        <w:rPr>
          <w:rFonts w:ascii="Times" w:hAnsi="Times" w:cs="Times"/>
          <w:sz w:val="20"/>
          <w:szCs w:val="20"/>
        </w:rPr>
        <w:tab/>
      </w:r>
      <w:r w:rsidRPr="00AB4100">
        <w:rPr>
          <w:rFonts w:ascii="Times" w:hAnsi="Times" w:cs="Times"/>
          <w:sz w:val="20"/>
          <w:szCs w:val="20"/>
        </w:rPr>
        <w:t xml:space="preserve">Head </w:t>
      </w:r>
      <w:proofErr w:type="gramStart"/>
      <w:r w:rsidRPr="00AB4100">
        <w:rPr>
          <w:rFonts w:ascii="Times" w:hAnsi="Times" w:cs="Times"/>
          <w:sz w:val="20"/>
          <w:szCs w:val="20"/>
        </w:rPr>
        <w:t>Up</w:t>
      </w:r>
      <w:proofErr w:type="gramEnd"/>
      <w:r w:rsidRPr="00AB4100">
        <w:rPr>
          <w:rFonts w:ascii="Times" w:hAnsi="Times" w:cs="Times"/>
          <w:sz w:val="20"/>
          <w:szCs w:val="20"/>
        </w:rPr>
        <w:t xml:space="preserve"> Display System</w:t>
      </w:r>
      <w:r w:rsidR="00E01BF0">
        <w:rPr>
          <w:rFonts w:ascii="Times" w:hAnsi="Times" w:cs="Times"/>
          <w:sz w:val="20"/>
          <w:szCs w:val="20"/>
        </w:rPr>
        <w:tab/>
        <w:t>34-19</w:t>
      </w:r>
    </w:p>
    <w:p w:rsidR="00607142" w:rsidRPr="00AB4100" w:rsidRDefault="00607142" w:rsidP="00607142">
      <w:pPr>
        <w:tabs>
          <w:tab w:val="left" w:pos="1340"/>
          <w:tab w:val="right" w:leader="dot" w:pos="14400"/>
        </w:tabs>
        <w:ind w:left="907"/>
        <w:rPr>
          <w:rFonts w:ascii="Times" w:hAnsi="Times" w:cs="Times"/>
          <w:sz w:val="20"/>
          <w:szCs w:val="20"/>
        </w:rPr>
      </w:pPr>
      <w:r w:rsidRPr="00AB4100">
        <w:rPr>
          <w:rFonts w:ascii="Times" w:hAnsi="Times" w:cs="Times"/>
          <w:sz w:val="20"/>
          <w:szCs w:val="20"/>
        </w:rPr>
        <w:t>2</w:t>
      </w:r>
      <w:r>
        <w:rPr>
          <w:rFonts w:ascii="Times" w:hAnsi="Times" w:cs="Times"/>
          <w:sz w:val="20"/>
          <w:szCs w:val="20"/>
        </w:rPr>
        <w:t>2</w:t>
      </w:r>
      <w:r w:rsidRPr="00AB4100">
        <w:rPr>
          <w:rFonts w:ascii="Times" w:hAnsi="Times" w:cs="Times"/>
          <w:sz w:val="20"/>
          <w:szCs w:val="20"/>
        </w:rPr>
        <w:t>.</w:t>
      </w:r>
      <w:r w:rsidRPr="00AB4100">
        <w:rPr>
          <w:rFonts w:ascii="Times" w:hAnsi="Times" w:cs="Times"/>
          <w:sz w:val="20"/>
          <w:szCs w:val="20"/>
        </w:rPr>
        <w:tab/>
      </w:r>
      <w:r>
        <w:rPr>
          <w:rFonts w:ascii="Times" w:hAnsi="Times" w:cs="Times"/>
          <w:sz w:val="20"/>
          <w:szCs w:val="20"/>
        </w:rPr>
        <w:t>Slip-Skid Indicators</w:t>
      </w:r>
      <w:r w:rsidRPr="00AB4100">
        <w:rPr>
          <w:rFonts w:ascii="Times" w:hAnsi="Times" w:cs="Times"/>
          <w:sz w:val="20"/>
          <w:szCs w:val="20"/>
        </w:rPr>
        <w:tab/>
        <w:t>34</w:t>
      </w:r>
      <w:r w:rsidR="00E01BF0">
        <w:rPr>
          <w:rFonts w:ascii="Times" w:hAnsi="Times" w:cs="Times"/>
          <w:sz w:val="20"/>
          <w:szCs w:val="20"/>
        </w:rPr>
        <w:t>-19</w:t>
      </w:r>
    </w:p>
    <w:p w:rsidR="00607142" w:rsidRPr="00682666" w:rsidRDefault="00607142" w:rsidP="00607142">
      <w:pPr>
        <w:tabs>
          <w:tab w:val="left" w:pos="1340"/>
          <w:tab w:val="right" w:leader="dot" w:pos="14400"/>
        </w:tabs>
        <w:ind w:left="907"/>
        <w:rPr>
          <w:rFonts w:ascii="Times" w:hAnsi="Times" w:cs="Times"/>
          <w:sz w:val="20"/>
          <w:szCs w:val="20"/>
        </w:rPr>
      </w:pPr>
      <w:r>
        <w:rPr>
          <w:rFonts w:ascii="Times" w:hAnsi="Times" w:cs="Times"/>
          <w:sz w:val="20"/>
          <w:szCs w:val="20"/>
        </w:rPr>
        <w:t>23.</w:t>
      </w:r>
      <w:r w:rsidRPr="00AB4100">
        <w:rPr>
          <w:rFonts w:ascii="Times" w:hAnsi="Times" w:cs="Times"/>
          <w:sz w:val="20"/>
          <w:szCs w:val="20"/>
        </w:rPr>
        <w:tab/>
      </w:r>
      <w:r>
        <w:rPr>
          <w:rFonts w:ascii="Times" w:hAnsi="Times" w:cs="Times"/>
          <w:sz w:val="20"/>
          <w:szCs w:val="20"/>
        </w:rPr>
        <w:t xml:space="preserve">Data LAN </w:t>
      </w:r>
      <w:r w:rsidRPr="00682666">
        <w:rPr>
          <w:rFonts w:ascii="Times" w:hAnsi="Times" w:cs="Times"/>
          <w:sz w:val="20"/>
          <w:szCs w:val="20"/>
        </w:rPr>
        <w:t>Management</w:t>
      </w:r>
      <w:r w:rsidR="00E01BF0">
        <w:rPr>
          <w:rFonts w:ascii="Times" w:hAnsi="Times" w:cs="Times"/>
          <w:sz w:val="20"/>
          <w:szCs w:val="20"/>
        </w:rPr>
        <w:t xml:space="preserve"> Unit (DLMU)</w:t>
      </w:r>
      <w:r w:rsidR="00E01BF0">
        <w:rPr>
          <w:rFonts w:ascii="Times" w:hAnsi="Times" w:cs="Times"/>
          <w:sz w:val="20"/>
          <w:szCs w:val="20"/>
        </w:rPr>
        <w:tab/>
        <w:t>34-19</w:t>
      </w:r>
    </w:p>
    <w:p w:rsidR="00607142" w:rsidRPr="00682666" w:rsidRDefault="00607142" w:rsidP="00607142">
      <w:pPr>
        <w:tabs>
          <w:tab w:val="left" w:pos="1340"/>
          <w:tab w:val="right" w:leader="dot" w:pos="14400"/>
        </w:tabs>
        <w:ind w:left="907"/>
        <w:rPr>
          <w:rFonts w:ascii="Times" w:hAnsi="Times" w:cs="Times"/>
          <w:sz w:val="20"/>
          <w:szCs w:val="20"/>
        </w:rPr>
      </w:pPr>
      <w:r>
        <w:rPr>
          <w:rFonts w:ascii="Times" w:hAnsi="Times" w:cs="Times"/>
          <w:sz w:val="20"/>
          <w:szCs w:val="20"/>
        </w:rPr>
        <w:t>24</w:t>
      </w:r>
      <w:r w:rsidRPr="00682666">
        <w:rPr>
          <w:rFonts w:ascii="Times" w:hAnsi="Times" w:cs="Times"/>
          <w:sz w:val="20"/>
          <w:szCs w:val="20"/>
        </w:rPr>
        <w:t>.</w:t>
      </w:r>
      <w:r w:rsidRPr="00682666">
        <w:rPr>
          <w:rFonts w:ascii="Times" w:hAnsi="Times" w:cs="Times"/>
          <w:sz w:val="20"/>
          <w:szCs w:val="20"/>
        </w:rPr>
        <w:tab/>
      </w:r>
      <w:r>
        <w:rPr>
          <w:rFonts w:ascii="Times" w:hAnsi="Times" w:cs="Times"/>
          <w:sz w:val="20"/>
          <w:szCs w:val="20"/>
        </w:rPr>
        <w:t>Air Data Systems (ADS</w:t>
      </w:r>
      <w:r w:rsidR="00E01BF0">
        <w:rPr>
          <w:rFonts w:ascii="Times" w:hAnsi="Times" w:cs="Times"/>
          <w:sz w:val="20"/>
          <w:szCs w:val="20"/>
        </w:rPr>
        <w:t xml:space="preserve"> 1-2-3)</w:t>
      </w:r>
      <w:r w:rsidR="00E01BF0">
        <w:rPr>
          <w:rFonts w:ascii="Times" w:hAnsi="Times" w:cs="Times"/>
          <w:sz w:val="20"/>
          <w:szCs w:val="20"/>
        </w:rPr>
        <w:tab/>
        <w:t>34-20</w:t>
      </w:r>
    </w:p>
    <w:p w:rsidR="00607142" w:rsidRPr="00682666" w:rsidRDefault="00607142" w:rsidP="00607142">
      <w:pPr>
        <w:tabs>
          <w:tab w:val="left" w:pos="1340"/>
          <w:tab w:val="right" w:leader="dot" w:pos="14400"/>
        </w:tabs>
        <w:ind w:left="900"/>
        <w:rPr>
          <w:rFonts w:ascii="Times" w:hAnsi="Times" w:cs="Times"/>
          <w:sz w:val="20"/>
          <w:szCs w:val="20"/>
        </w:rPr>
      </w:pPr>
      <w:r>
        <w:rPr>
          <w:rFonts w:ascii="Times" w:hAnsi="Times" w:cs="Times"/>
          <w:sz w:val="20"/>
          <w:szCs w:val="20"/>
        </w:rPr>
        <w:t>25</w:t>
      </w:r>
      <w:r w:rsidRPr="00682666">
        <w:rPr>
          <w:rFonts w:ascii="Times" w:hAnsi="Times" w:cs="Times"/>
          <w:sz w:val="20"/>
          <w:szCs w:val="20"/>
        </w:rPr>
        <w:t>.</w:t>
      </w:r>
      <w:r w:rsidRPr="00682666">
        <w:rPr>
          <w:rFonts w:ascii="Times" w:hAnsi="Times" w:cs="Times"/>
          <w:sz w:val="20"/>
          <w:szCs w:val="20"/>
        </w:rPr>
        <w:tab/>
        <w:t>Airshow Controller System</w:t>
      </w:r>
      <w:r w:rsidRPr="00682666">
        <w:rPr>
          <w:rFonts w:ascii="Times" w:hAnsi="Times" w:cs="Times"/>
          <w:sz w:val="20"/>
          <w:szCs w:val="20"/>
        </w:rPr>
        <w:tab/>
        <w:t>34-</w:t>
      </w:r>
      <w:r w:rsidR="00E01BF0">
        <w:rPr>
          <w:rFonts w:ascii="Times" w:hAnsi="Times" w:cs="Times"/>
          <w:sz w:val="20"/>
          <w:szCs w:val="20"/>
        </w:rPr>
        <w:t>21</w:t>
      </w:r>
    </w:p>
    <w:p w:rsidR="00607142" w:rsidRPr="00682666" w:rsidRDefault="00607142" w:rsidP="00607142">
      <w:pPr>
        <w:tabs>
          <w:tab w:val="left" w:pos="1340"/>
          <w:tab w:val="right" w:leader="dot" w:pos="14400"/>
        </w:tabs>
        <w:ind w:left="900"/>
        <w:rPr>
          <w:rFonts w:ascii="Times" w:hAnsi="Times" w:cs="Times"/>
          <w:sz w:val="20"/>
          <w:szCs w:val="20"/>
        </w:rPr>
      </w:pPr>
      <w:r>
        <w:rPr>
          <w:rFonts w:ascii="Times" w:hAnsi="Times" w:cs="Times"/>
          <w:sz w:val="20"/>
          <w:szCs w:val="20"/>
        </w:rPr>
        <w:t>26</w:t>
      </w:r>
      <w:r w:rsidRPr="00682666">
        <w:rPr>
          <w:rFonts w:ascii="Times" w:hAnsi="Times" w:cs="Times"/>
          <w:sz w:val="20"/>
          <w:szCs w:val="20"/>
        </w:rPr>
        <w:t>.</w:t>
      </w:r>
      <w:r w:rsidRPr="00682666">
        <w:rPr>
          <w:rFonts w:ascii="Times" w:hAnsi="Times" w:cs="Times"/>
          <w:sz w:val="20"/>
          <w:szCs w:val="20"/>
        </w:rPr>
        <w:tab/>
      </w:r>
      <w:proofErr w:type="spellStart"/>
      <w:r w:rsidRPr="00682666">
        <w:rPr>
          <w:rFonts w:ascii="Times" w:hAnsi="Times" w:cs="Times"/>
          <w:sz w:val="20"/>
          <w:szCs w:val="20"/>
        </w:rPr>
        <w:t>Windshear</w:t>
      </w:r>
      <w:proofErr w:type="spellEnd"/>
      <w:r w:rsidRPr="00682666">
        <w:rPr>
          <w:rFonts w:ascii="Times" w:hAnsi="Times" w:cs="Times"/>
          <w:sz w:val="20"/>
          <w:szCs w:val="20"/>
        </w:rPr>
        <w:t xml:space="preserve"> Warning and Flight</w:t>
      </w:r>
      <w:r>
        <w:rPr>
          <w:rFonts w:ascii="Times" w:hAnsi="Times" w:cs="Times"/>
          <w:sz w:val="20"/>
          <w:szCs w:val="20"/>
        </w:rPr>
        <w:t xml:space="preserve"> Guidance</w:t>
      </w:r>
      <w:r w:rsidR="00E01BF0">
        <w:rPr>
          <w:rFonts w:ascii="Times" w:hAnsi="Times" w:cs="Times"/>
          <w:sz w:val="20"/>
          <w:szCs w:val="20"/>
        </w:rPr>
        <w:t xml:space="preserve"> System (Reactive)</w:t>
      </w:r>
      <w:r w:rsidR="00E01BF0">
        <w:rPr>
          <w:rFonts w:ascii="Times" w:hAnsi="Times" w:cs="Times"/>
          <w:sz w:val="20"/>
          <w:szCs w:val="20"/>
        </w:rPr>
        <w:tab/>
        <w:t>34-21</w:t>
      </w:r>
    </w:p>
    <w:p w:rsidR="00607142" w:rsidRDefault="00607142" w:rsidP="00607142">
      <w:pPr>
        <w:tabs>
          <w:tab w:val="left" w:pos="1340"/>
          <w:tab w:val="right" w:leader="dot" w:pos="14400"/>
        </w:tabs>
        <w:ind w:left="900"/>
        <w:rPr>
          <w:rFonts w:ascii="Times" w:hAnsi="Times" w:cs="Times"/>
          <w:sz w:val="20"/>
          <w:szCs w:val="20"/>
        </w:rPr>
      </w:pPr>
      <w:r>
        <w:rPr>
          <w:rFonts w:ascii="Times" w:hAnsi="Times" w:cs="Times"/>
          <w:sz w:val="20"/>
          <w:szCs w:val="20"/>
        </w:rPr>
        <w:t>27</w:t>
      </w:r>
      <w:r w:rsidRPr="00682666">
        <w:rPr>
          <w:rFonts w:ascii="Times" w:hAnsi="Times" w:cs="Times"/>
          <w:sz w:val="20"/>
          <w:szCs w:val="20"/>
        </w:rPr>
        <w:t>.</w:t>
      </w:r>
      <w:r w:rsidRPr="00682666">
        <w:rPr>
          <w:rFonts w:ascii="Times" w:hAnsi="Times" w:cs="Times"/>
          <w:sz w:val="20"/>
          <w:szCs w:val="20"/>
        </w:rPr>
        <w:tab/>
      </w:r>
      <w:proofErr w:type="spellStart"/>
      <w:r w:rsidRPr="00682666">
        <w:rPr>
          <w:rFonts w:ascii="Times" w:hAnsi="Times" w:cs="Times"/>
          <w:sz w:val="20"/>
          <w:szCs w:val="20"/>
        </w:rPr>
        <w:t>Windshear</w:t>
      </w:r>
      <w:proofErr w:type="spellEnd"/>
      <w:r w:rsidRPr="00682666">
        <w:rPr>
          <w:rFonts w:ascii="Times" w:hAnsi="Times" w:cs="Times"/>
          <w:sz w:val="20"/>
          <w:szCs w:val="20"/>
        </w:rPr>
        <w:t xml:space="preserve"> Detection and Av</w:t>
      </w:r>
      <w:r>
        <w:rPr>
          <w:rFonts w:ascii="Times" w:hAnsi="Times" w:cs="Times"/>
          <w:sz w:val="20"/>
          <w:szCs w:val="20"/>
        </w:rPr>
        <w:t>o</w:t>
      </w:r>
      <w:r w:rsidR="00E01BF0">
        <w:rPr>
          <w:rFonts w:ascii="Times" w:hAnsi="Times" w:cs="Times"/>
          <w:sz w:val="20"/>
          <w:szCs w:val="20"/>
        </w:rPr>
        <w:t>idance System (Predictive)</w:t>
      </w:r>
      <w:r w:rsidR="00E01BF0">
        <w:rPr>
          <w:rFonts w:ascii="Times" w:hAnsi="Times" w:cs="Times"/>
          <w:sz w:val="20"/>
          <w:szCs w:val="20"/>
        </w:rPr>
        <w:tab/>
        <w:t>34-21</w:t>
      </w:r>
    </w:p>
    <w:p w:rsidR="00095ECC" w:rsidRPr="00682666" w:rsidRDefault="00245042" w:rsidP="00095ECC">
      <w:pPr>
        <w:tabs>
          <w:tab w:val="left" w:pos="1340"/>
          <w:tab w:val="right" w:leader="dot" w:pos="14400"/>
        </w:tabs>
        <w:ind w:left="900"/>
        <w:rPr>
          <w:rFonts w:ascii="Times" w:hAnsi="Times" w:cs="Times"/>
          <w:sz w:val="20"/>
          <w:szCs w:val="20"/>
        </w:rPr>
      </w:pPr>
      <w:r>
        <w:rPr>
          <w:rFonts w:ascii="Times" w:hAnsi="Times" w:cs="Times"/>
          <w:sz w:val="20"/>
          <w:szCs w:val="20"/>
        </w:rPr>
        <w:t>28.</w:t>
      </w:r>
      <w:r>
        <w:rPr>
          <w:rFonts w:ascii="Times" w:hAnsi="Times" w:cs="Times"/>
          <w:sz w:val="20"/>
          <w:szCs w:val="20"/>
        </w:rPr>
        <w:tab/>
        <w:t>Cockpit Video</w:t>
      </w:r>
      <w:r w:rsidR="00E01BF0">
        <w:rPr>
          <w:rFonts w:ascii="Times" w:hAnsi="Times" w:cs="Times"/>
          <w:sz w:val="20"/>
          <w:szCs w:val="20"/>
        </w:rPr>
        <w:t xml:space="preserve"> Monitors</w:t>
      </w:r>
      <w:r w:rsidR="00E01BF0">
        <w:rPr>
          <w:rFonts w:ascii="Times" w:hAnsi="Times" w:cs="Times"/>
          <w:sz w:val="20"/>
          <w:szCs w:val="20"/>
        </w:rPr>
        <w:tab/>
        <w:t>34-22</w:t>
      </w:r>
    </w:p>
    <w:p w:rsidR="00095ECC" w:rsidRPr="00682666" w:rsidRDefault="00E01BF0" w:rsidP="00095ECC">
      <w:pPr>
        <w:tabs>
          <w:tab w:val="left" w:pos="1340"/>
          <w:tab w:val="right" w:leader="dot" w:pos="14400"/>
        </w:tabs>
        <w:ind w:left="900"/>
        <w:rPr>
          <w:rFonts w:ascii="Times" w:hAnsi="Times" w:cs="Times"/>
          <w:sz w:val="20"/>
          <w:szCs w:val="20"/>
        </w:rPr>
      </w:pPr>
      <w:r>
        <w:rPr>
          <w:rFonts w:ascii="Times" w:hAnsi="Times" w:cs="Times"/>
          <w:sz w:val="20"/>
          <w:szCs w:val="20"/>
        </w:rPr>
        <w:t>29.</w:t>
      </w:r>
      <w:r>
        <w:rPr>
          <w:rFonts w:ascii="Times" w:hAnsi="Times" w:cs="Times"/>
          <w:sz w:val="20"/>
          <w:szCs w:val="20"/>
        </w:rPr>
        <w:tab/>
        <w:t>Heads Up Checklist</w:t>
      </w:r>
      <w:r>
        <w:rPr>
          <w:rFonts w:ascii="Times" w:hAnsi="Times" w:cs="Times"/>
          <w:sz w:val="20"/>
          <w:szCs w:val="20"/>
        </w:rPr>
        <w:tab/>
        <w:t>34-22</w:t>
      </w:r>
    </w:p>
    <w:p w:rsidR="00095ECC" w:rsidRDefault="00095ECC" w:rsidP="00095ECC">
      <w:pPr>
        <w:tabs>
          <w:tab w:val="left" w:pos="1340"/>
          <w:tab w:val="right" w:leader="dot" w:pos="14400"/>
        </w:tabs>
        <w:ind w:left="900"/>
        <w:rPr>
          <w:rFonts w:ascii="Times" w:hAnsi="Times" w:cs="Times"/>
          <w:sz w:val="20"/>
          <w:szCs w:val="20"/>
        </w:rPr>
      </w:pPr>
      <w:r>
        <w:rPr>
          <w:rFonts w:ascii="Times" w:hAnsi="Times" w:cs="Times"/>
          <w:sz w:val="20"/>
          <w:szCs w:val="20"/>
        </w:rPr>
        <w:t>30</w:t>
      </w:r>
      <w:r w:rsidRPr="00682666">
        <w:rPr>
          <w:rFonts w:ascii="Times" w:hAnsi="Times" w:cs="Times"/>
          <w:sz w:val="20"/>
          <w:szCs w:val="20"/>
        </w:rPr>
        <w:t>.</w:t>
      </w:r>
      <w:r w:rsidRPr="00682666">
        <w:rPr>
          <w:rFonts w:ascii="Times" w:hAnsi="Times" w:cs="Times"/>
          <w:sz w:val="20"/>
          <w:szCs w:val="20"/>
        </w:rPr>
        <w:tab/>
        <w:t>E</w:t>
      </w:r>
      <w:r>
        <w:rPr>
          <w:rFonts w:ascii="Times" w:hAnsi="Times" w:cs="Times"/>
          <w:sz w:val="20"/>
          <w:szCs w:val="20"/>
        </w:rPr>
        <w:t>n</w:t>
      </w:r>
      <w:r w:rsidR="00E01BF0">
        <w:rPr>
          <w:rFonts w:ascii="Times" w:hAnsi="Times" w:cs="Times"/>
          <w:sz w:val="20"/>
          <w:szCs w:val="20"/>
        </w:rPr>
        <w:t>hanced Vision System (EVS)</w:t>
      </w:r>
      <w:r w:rsidR="00E01BF0">
        <w:rPr>
          <w:rFonts w:ascii="Times" w:hAnsi="Times" w:cs="Times"/>
          <w:sz w:val="20"/>
          <w:szCs w:val="20"/>
        </w:rPr>
        <w:tab/>
        <w:t>34-22</w:t>
      </w:r>
    </w:p>
    <w:p w:rsidR="00095ECC" w:rsidRPr="00682666"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31</w:t>
      </w:r>
      <w:r w:rsidRPr="00682666">
        <w:rPr>
          <w:rFonts w:ascii="Times" w:hAnsi="Times" w:cs="Times"/>
          <w:sz w:val="20"/>
          <w:szCs w:val="20"/>
        </w:rPr>
        <w:t>.</w:t>
      </w:r>
      <w:r w:rsidRPr="00682666">
        <w:rPr>
          <w:rFonts w:ascii="Times" w:hAnsi="Times" w:cs="Times"/>
          <w:sz w:val="20"/>
          <w:szCs w:val="20"/>
        </w:rPr>
        <w:tab/>
        <w:t>Terrain Server Function/E</w:t>
      </w:r>
      <w:r w:rsidR="00E01BF0">
        <w:rPr>
          <w:rFonts w:ascii="Times" w:hAnsi="Times" w:cs="Times"/>
          <w:sz w:val="20"/>
          <w:szCs w:val="20"/>
        </w:rPr>
        <w:t>GPWM Modules</w:t>
      </w:r>
      <w:r w:rsidR="00E01BF0">
        <w:rPr>
          <w:rFonts w:ascii="Times" w:hAnsi="Times" w:cs="Times"/>
          <w:sz w:val="20"/>
          <w:szCs w:val="20"/>
        </w:rPr>
        <w:tab/>
        <w:t>34-23</w:t>
      </w:r>
    </w:p>
    <w:p w:rsidR="00095ECC"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w:t>
      </w:r>
      <w:r w:rsidRPr="00682666">
        <w:rPr>
          <w:rFonts w:ascii="Times" w:hAnsi="Times" w:cs="Times"/>
          <w:sz w:val="20"/>
          <w:szCs w:val="20"/>
        </w:rPr>
        <w:t>2.</w:t>
      </w:r>
      <w:r w:rsidRPr="00682666">
        <w:rPr>
          <w:rFonts w:ascii="Times" w:hAnsi="Times" w:cs="Times"/>
          <w:sz w:val="20"/>
          <w:szCs w:val="20"/>
        </w:rPr>
        <w:tab/>
        <w:t>Advanced Graphics M</w:t>
      </w:r>
      <w:r w:rsidR="00E01BF0">
        <w:rPr>
          <w:rFonts w:ascii="Times" w:hAnsi="Times" w:cs="Times"/>
          <w:sz w:val="20"/>
          <w:szCs w:val="20"/>
        </w:rPr>
        <w:t>odules (AGM)</w:t>
      </w:r>
      <w:r w:rsidR="00E01BF0">
        <w:rPr>
          <w:rFonts w:ascii="Times" w:hAnsi="Times" w:cs="Times"/>
          <w:sz w:val="20"/>
          <w:szCs w:val="20"/>
        </w:rPr>
        <w:tab/>
        <w:t>34-23</w:t>
      </w:r>
    </w:p>
    <w:p w:rsidR="00095ECC" w:rsidRPr="00682666"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33</w:t>
      </w:r>
      <w:r w:rsidRPr="00682666">
        <w:rPr>
          <w:rFonts w:ascii="Times" w:hAnsi="Times" w:cs="Times"/>
          <w:sz w:val="20"/>
          <w:szCs w:val="20"/>
        </w:rPr>
        <w:t>.</w:t>
      </w:r>
      <w:r w:rsidRPr="00682666">
        <w:rPr>
          <w:rFonts w:ascii="Times" w:hAnsi="Times" w:cs="Times"/>
          <w:sz w:val="20"/>
          <w:szCs w:val="20"/>
        </w:rPr>
        <w:tab/>
        <w:t>Advanced Graphics M</w:t>
      </w:r>
      <w:r>
        <w:rPr>
          <w:rFonts w:ascii="Times" w:hAnsi="Times" w:cs="Times"/>
          <w:sz w:val="20"/>
          <w:szCs w:val="20"/>
        </w:rPr>
        <w:t>odules (AGM) Database (does not include charts)</w:t>
      </w:r>
      <w:r>
        <w:rPr>
          <w:rFonts w:ascii="Times" w:hAnsi="Times" w:cs="Times"/>
          <w:sz w:val="20"/>
          <w:szCs w:val="20"/>
        </w:rPr>
        <w:tab/>
        <w:t>34-2</w:t>
      </w:r>
      <w:r w:rsidR="00E01BF0">
        <w:rPr>
          <w:rFonts w:ascii="Times" w:hAnsi="Times" w:cs="Times"/>
          <w:sz w:val="20"/>
          <w:szCs w:val="20"/>
        </w:rPr>
        <w:t>4</w:t>
      </w:r>
    </w:p>
    <w:p w:rsidR="00095ECC" w:rsidRPr="00682666" w:rsidRDefault="00E01BF0" w:rsidP="00095ECC">
      <w:pPr>
        <w:tabs>
          <w:tab w:val="left" w:pos="1340"/>
          <w:tab w:val="right" w:leader="dot" w:pos="14400"/>
        </w:tabs>
        <w:ind w:left="907"/>
        <w:rPr>
          <w:rFonts w:ascii="Times" w:hAnsi="Times" w:cs="Times"/>
          <w:sz w:val="20"/>
          <w:szCs w:val="20"/>
        </w:rPr>
      </w:pPr>
      <w:r>
        <w:rPr>
          <w:rFonts w:ascii="Times" w:hAnsi="Times" w:cs="Times"/>
          <w:sz w:val="20"/>
          <w:szCs w:val="20"/>
        </w:rPr>
        <w:t>34.</w:t>
      </w:r>
      <w:r>
        <w:rPr>
          <w:rFonts w:ascii="Times" w:hAnsi="Times" w:cs="Times"/>
          <w:sz w:val="20"/>
          <w:szCs w:val="20"/>
        </w:rPr>
        <w:tab/>
        <w:t>Cockpit Printer</w:t>
      </w:r>
      <w:r>
        <w:rPr>
          <w:rFonts w:ascii="Times" w:hAnsi="Times" w:cs="Times"/>
          <w:sz w:val="20"/>
          <w:szCs w:val="20"/>
        </w:rPr>
        <w:tab/>
        <w:t>34-24</w:t>
      </w:r>
    </w:p>
    <w:p w:rsidR="00095ECC" w:rsidRPr="00682666"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35</w:t>
      </w:r>
      <w:r w:rsidRPr="00682666">
        <w:rPr>
          <w:rFonts w:ascii="Times" w:hAnsi="Times" w:cs="Times"/>
          <w:sz w:val="20"/>
          <w:szCs w:val="20"/>
        </w:rPr>
        <w:t>.</w:t>
      </w:r>
      <w:r w:rsidRPr="00682666">
        <w:rPr>
          <w:rFonts w:ascii="Times" w:hAnsi="Times" w:cs="Times"/>
          <w:sz w:val="20"/>
          <w:szCs w:val="20"/>
        </w:rPr>
        <w:tab/>
        <w:t>Cursor Con</w:t>
      </w:r>
      <w:r w:rsidR="00E01BF0">
        <w:rPr>
          <w:rFonts w:ascii="Times" w:hAnsi="Times" w:cs="Times"/>
          <w:sz w:val="20"/>
          <w:szCs w:val="20"/>
        </w:rPr>
        <w:t>trol Devices</w:t>
      </w:r>
      <w:r w:rsidR="00E01BF0">
        <w:rPr>
          <w:rFonts w:ascii="Times" w:hAnsi="Times" w:cs="Times"/>
          <w:sz w:val="20"/>
          <w:szCs w:val="20"/>
        </w:rPr>
        <w:tab/>
        <w:t>34-24</w:t>
      </w:r>
    </w:p>
    <w:p w:rsidR="00095ECC" w:rsidRPr="00682666"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36</w:t>
      </w:r>
      <w:r w:rsidRPr="00682666">
        <w:rPr>
          <w:rFonts w:ascii="Times" w:hAnsi="Times" w:cs="Times"/>
          <w:sz w:val="20"/>
          <w:szCs w:val="20"/>
        </w:rPr>
        <w:t>.</w:t>
      </w:r>
      <w:r w:rsidRPr="00682666">
        <w:rPr>
          <w:rFonts w:ascii="Times" w:hAnsi="Times" w:cs="Times"/>
          <w:sz w:val="20"/>
          <w:szCs w:val="20"/>
        </w:rPr>
        <w:tab/>
        <w:t>Multi</w:t>
      </w:r>
      <w:r w:rsidR="00245042">
        <w:rPr>
          <w:rFonts w:ascii="Times" w:hAnsi="Times" w:cs="Times"/>
          <w:sz w:val="20"/>
          <w:szCs w:val="20"/>
        </w:rPr>
        <w:t>-</w:t>
      </w:r>
      <w:r w:rsidRPr="00682666">
        <w:rPr>
          <w:rFonts w:ascii="Times" w:hAnsi="Times" w:cs="Times"/>
          <w:sz w:val="20"/>
          <w:szCs w:val="20"/>
        </w:rPr>
        <w:t>function Control Display Units (MCDU)</w:t>
      </w:r>
      <w:r w:rsidR="00E01BF0">
        <w:rPr>
          <w:rFonts w:ascii="Times" w:hAnsi="Times" w:cs="Times"/>
          <w:sz w:val="20"/>
          <w:szCs w:val="20"/>
        </w:rPr>
        <w:tab/>
        <w:t>34-25</w:t>
      </w:r>
    </w:p>
    <w:p w:rsidR="00095ECC" w:rsidRPr="00682666"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w:t>
      </w:r>
      <w:r w:rsidRPr="00682666">
        <w:rPr>
          <w:rFonts w:ascii="Times" w:hAnsi="Times" w:cs="Times"/>
          <w:sz w:val="20"/>
          <w:szCs w:val="20"/>
        </w:rPr>
        <w:t>7.</w:t>
      </w:r>
      <w:r w:rsidRPr="00682666">
        <w:rPr>
          <w:rFonts w:ascii="Times" w:hAnsi="Times" w:cs="Times"/>
          <w:sz w:val="20"/>
          <w:szCs w:val="20"/>
        </w:rPr>
        <w:tab/>
        <w:t>Charts Function</w:t>
      </w:r>
      <w:r w:rsidR="00E01BF0">
        <w:rPr>
          <w:rFonts w:ascii="Times" w:hAnsi="Times" w:cs="Times"/>
          <w:sz w:val="20"/>
          <w:szCs w:val="20"/>
        </w:rPr>
        <w:tab/>
        <w:t>34-26</w:t>
      </w:r>
    </w:p>
    <w:p w:rsidR="00095ECC" w:rsidRPr="00682666"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w:t>
      </w:r>
      <w:r w:rsidRPr="00682666">
        <w:rPr>
          <w:rFonts w:ascii="Times" w:hAnsi="Times" w:cs="Times"/>
          <w:sz w:val="20"/>
          <w:szCs w:val="20"/>
        </w:rPr>
        <w:t>8.</w:t>
      </w:r>
      <w:r w:rsidRPr="00682666">
        <w:rPr>
          <w:rFonts w:ascii="Times" w:hAnsi="Times" w:cs="Times"/>
          <w:sz w:val="20"/>
          <w:szCs w:val="20"/>
        </w:rPr>
        <w:tab/>
        <w:t>Vid</w:t>
      </w:r>
      <w:r>
        <w:rPr>
          <w:rFonts w:ascii="Times" w:hAnsi="Times" w:cs="Times"/>
          <w:sz w:val="20"/>
          <w:szCs w:val="20"/>
        </w:rPr>
        <w:t>eo Functio</w:t>
      </w:r>
      <w:r w:rsidR="00E01BF0">
        <w:rPr>
          <w:rFonts w:ascii="Times" w:hAnsi="Times" w:cs="Times"/>
          <w:sz w:val="20"/>
          <w:szCs w:val="20"/>
        </w:rPr>
        <w:t>n</w:t>
      </w:r>
      <w:r w:rsidR="00E01BF0">
        <w:rPr>
          <w:rFonts w:ascii="Times" w:hAnsi="Times" w:cs="Times"/>
          <w:sz w:val="20"/>
          <w:szCs w:val="20"/>
        </w:rPr>
        <w:tab/>
        <w:t>34-26</w:t>
      </w:r>
    </w:p>
    <w:p w:rsidR="00095ECC" w:rsidRPr="00682666" w:rsidRDefault="00095ECC" w:rsidP="00095ECC">
      <w:pPr>
        <w:tabs>
          <w:tab w:val="left" w:pos="1340"/>
          <w:tab w:val="right" w:leader="dot" w:pos="14400"/>
        </w:tabs>
        <w:ind w:left="907"/>
        <w:rPr>
          <w:rFonts w:ascii="Times" w:hAnsi="Times" w:cs="Times"/>
          <w:sz w:val="20"/>
          <w:szCs w:val="20"/>
        </w:rPr>
      </w:pPr>
      <w:r>
        <w:rPr>
          <w:rFonts w:ascii="Times" w:hAnsi="Times" w:cs="Times"/>
          <w:sz w:val="20"/>
          <w:szCs w:val="20"/>
        </w:rPr>
        <w:t>3</w:t>
      </w:r>
      <w:r w:rsidRPr="00682666">
        <w:rPr>
          <w:rFonts w:ascii="Times" w:hAnsi="Times" w:cs="Times"/>
          <w:sz w:val="20"/>
          <w:szCs w:val="20"/>
        </w:rPr>
        <w:t>9.</w:t>
      </w:r>
      <w:r w:rsidRPr="00682666">
        <w:rPr>
          <w:rFonts w:ascii="Times" w:hAnsi="Times" w:cs="Times"/>
          <w:sz w:val="20"/>
          <w:szCs w:val="20"/>
        </w:rPr>
        <w:tab/>
        <w:t>Automatic Dependent Su</w:t>
      </w:r>
      <w:r>
        <w:rPr>
          <w:rFonts w:ascii="Times" w:hAnsi="Times" w:cs="Times"/>
          <w:sz w:val="20"/>
          <w:szCs w:val="20"/>
        </w:rPr>
        <w:t>r</w:t>
      </w:r>
      <w:r w:rsidRPr="00682666">
        <w:rPr>
          <w:rFonts w:ascii="Times" w:hAnsi="Times" w:cs="Times"/>
          <w:sz w:val="20"/>
          <w:szCs w:val="20"/>
        </w:rPr>
        <w:t>v</w:t>
      </w:r>
      <w:r>
        <w:rPr>
          <w:rFonts w:ascii="Times" w:hAnsi="Times" w:cs="Times"/>
          <w:sz w:val="20"/>
          <w:szCs w:val="20"/>
        </w:rPr>
        <w:t>e</w:t>
      </w:r>
      <w:r w:rsidRPr="00682666">
        <w:rPr>
          <w:rFonts w:ascii="Times" w:hAnsi="Times" w:cs="Times"/>
          <w:sz w:val="20"/>
          <w:szCs w:val="20"/>
        </w:rPr>
        <w:t>illance-Broadcast (ADS-B) System</w:t>
      </w:r>
      <w:r w:rsidR="00E01BF0">
        <w:rPr>
          <w:rFonts w:ascii="Times" w:hAnsi="Times" w:cs="Times"/>
          <w:sz w:val="20"/>
          <w:szCs w:val="20"/>
        </w:rPr>
        <w:tab/>
        <w:t>34-27</w:t>
      </w:r>
    </w:p>
    <w:p w:rsidR="00095ECC" w:rsidRDefault="00095ECC" w:rsidP="00DA4814">
      <w:pPr>
        <w:tabs>
          <w:tab w:val="left" w:pos="1340"/>
          <w:tab w:val="right" w:leader="dot" w:pos="14400"/>
        </w:tabs>
        <w:ind w:left="907"/>
        <w:rPr>
          <w:rFonts w:ascii="Times" w:hAnsi="Times" w:cs="Times"/>
          <w:sz w:val="20"/>
          <w:szCs w:val="20"/>
        </w:rPr>
      </w:pPr>
      <w:r>
        <w:rPr>
          <w:rFonts w:ascii="Times" w:hAnsi="Times" w:cs="Times"/>
          <w:sz w:val="20"/>
          <w:szCs w:val="20"/>
        </w:rPr>
        <w:t>40</w:t>
      </w:r>
      <w:r w:rsidRPr="00682666">
        <w:rPr>
          <w:rFonts w:ascii="Times" w:hAnsi="Times" w:cs="Times"/>
          <w:sz w:val="20"/>
          <w:szCs w:val="20"/>
        </w:rPr>
        <w:t>.</w:t>
      </w:r>
      <w:r w:rsidRPr="00682666">
        <w:rPr>
          <w:rFonts w:ascii="Times" w:hAnsi="Times" w:cs="Times"/>
          <w:sz w:val="20"/>
          <w:szCs w:val="20"/>
        </w:rPr>
        <w:tab/>
        <w:t xml:space="preserve">Synthetic Vision Primary Flight </w:t>
      </w:r>
      <w:r w:rsidR="00B37BF9">
        <w:rPr>
          <w:rFonts w:ascii="Times" w:hAnsi="Times" w:cs="Times"/>
          <w:sz w:val="20"/>
          <w:szCs w:val="20"/>
        </w:rPr>
        <w:t>Display (SV PFD) Functions</w:t>
      </w:r>
      <w:r w:rsidR="00B37BF9">
        <w:rPr>
          <w:rFonts w:ascii="Times" w:hAnsi="Times" w:cs="Times"/>
          <w:sz w:val="20"/>
          <w:szCs w:val="20"/>
        </w:rPr>
        <w:tab/>
        <w:t>34-28</w:t>
      </w:r>
    </w:p>
    <w:p w:rsidR="00EF434D" w:rsidRPr="00682666" w:rsidRDefault="00B37BF9" w:rsidP="00DA4814">
      <w:pPr>
        <w:tabs>
          <w:tab w:val="left" w:pos="1340"/>
          <w:tab w:val="right" w:leader="dot" w:pos="14400"/>
        </w:tabs>
        <w:ind w:left="907"/>
        <w:rPr>
          <w:rFonts w:ascii="Times" w:hAnsi="Times" w:cs="Times"/>
          <w:sz w:val="20"/>
          <w:szCs w:val="20"/>
        </w:rPr>
      </w:pPr>
      <w:r>
        <w:rPr>
          <w:rFonts w:ascii="Times" w:hAnsi="Times" w:cs="Times"/>
          <w:sz w:val="20"/>
          <w:szCs w:val="20"/>
        </w:rPr>
        <w:t>41.</w:t>
      </w:r>
      <w:r>
        <w:rPr>
          <w:rFonts w:ascii="Times" w:hAnsi="Times" w:cs="Times"/>
          <w:sz w:val="20"/>
          <w:szCs w:val="20"/>
        </w:rPr>
        <w:tab/>
        <w:t>CAS Scroll Switches</w:t>
      </w:r>
      <w:r>
        <w:rPr>
          <w:rFonts w:ascii="Times" w:hAnsi="Times" w:cs="Times"/>
          <w:sz w:val="20"/>
          <w:szCs w:val="20"/>
        </w:rPr>
        <w:tab/>
        <w:t>34-28</w:t>
      </w:r>
    </w:p>
    <w:p w:rsidR="00951A34" w:rsidRDefault="00951A34" w:rsidP="00AB113A">
      <w:pPr>
        <w:spacing w:before="240"/>
        <w:jc w:val="center"/>
        <w:rPr>
          <w:rFonts w:ascii="Times" w:hAnsi="Times" w:cs="Times"/>
          <w:sz w:val="20"/>
          <w:szCs w:val="20"/>
        </w:rPr>
        <w:sectPr w:rsidR="00951A34" w:rsidSect="000643D8">
          <w:footerReference w:type="default" r:id="rId20"/>
          <w:pgSz w:w="15840" w:h="12240" w:orient="landscape"/>
          <w:pgMar w:top="720" w:right="720" w:bottom="720" w:left="720" w:header="720" w:footer="527" w:gutter="0"/>
          <w:pgNumType w:start="1"/>
          <w:cols w:space="720"/>
          <w:docGrid w:linePitch="360"/>
        </w:sectPr>
      </w:pPr>
    </w:p>
    <w:p w:rsidR="00AB113A" w:rsidRPr="00682666" w:rsidRDefault="00095ECC" w:rsidP="00AB113A">
      <w:pPr>
        <w:spacing w:before="240"/>
        <w:jc w:val="center"/>
        <w:rPr>
          <w:rFonts w:ascii="Times" w:hAnsi="Times" w:cs="Times"/>
          <w:b/>
          <w:bCs/>
          <w:sz w:val="20"/>
          <w:szCs w:val="20"/>
        </w:rPr>
      </w:pPr>
      <w:r w:rsidRPr="00682666">
        <w:rPr>
          <w:rFonts w:ascii="Times" w:hAnsi="Times" w:cs="Times"/>
          <w:b/>
          <w:bCs/>
          <w:sz w:val="20"/>
          <w:szCs w:val="20"/>
        </w:rPr>
        <w:lastRenderedPageBreak/>
        <w:t xml:space="preserve"> </w:t>
      </w:r>
      <w:r w:rsidR="00AB113A" w:rsidRPr="00682666">
        <w:rPr>
          <w:rFonts w:ascii="Times" w:hAnsi="Times" w:cs="Times"/>
          <w:b/>
          <w:bCs/>
          <w:sz w:val="20"/>
          <w:szCs w:val="20"/>
        </w:rPr>
        <w:t>TABLE OF CONTENTS</w:t>
      </w:r>
    </w:p>
    <w:p w:rsidR="00AB113A" w:rsidRPr="00682666" w:rsidRDefault="00AB113A" w:rsidP="00AB113A">
      <w:pPr>
        <w:tabs>
          <w:tab w:val="left" w:pos="980"/>
          <w:tab w:val="right" w:leader="dot" w:pos="14400"/>
        </w:tabs>
        <w:jc w:val="center"/>
        <w:rPr>
          <w:rFonts w:ascii="Times" w:hAnsi="Times" w:cs="Times"/>
          <w:sz w:val="20"/>
          <w:szCs w:val="20"/>
        </w:rPr>
      </w:pPr>
      <w:r w:rsidRPr="00682666">
        <w:rPr>
          <w:rFonts w:ascii="Times" w:hAnsi="Times" w:cs="Times"/>
          <w:sz w:val="20"/>
          <w:szCs w:val="20"/>
        </w:rPr>
        <w:t>(CONTINUED)</w:t>
      </w:r>
    </w:p>
    <w:p w:rsidR="00AB113A" w:rsidRPr="00682666" w:rsidRDefault="00AB113A" w:rsidP="00AB113A">
      <w:pPr>
        <w:tabs>
          <w:tab w:val="left" w:pos="980"/>
          <w:tab w:val="right" w:leader="dot" w:pos="14400"/>
        </w:tabs>
        <w:spacing w:before="120"/>
        <w:rPr>
          <w:rFonts w:ascii="Times" w:hAnsi="Times" w:cs="Times"/>
          <w:sz w:val="20"/>
          <w:szCs w:val="20"/>
        </w:rPr>
      </w:pPr>
      <w:r w:rsidRPr="00682666">
        <w:rPr>
          <w:rFonts w:ascii="Times" w:hAnsi="Times" w:cs="Times"/>
          <w:b/>
          <w:bCs/>
          <w:sz w:val="20"/>
          <w:szCs w:val="20"/>
        </w:rPr>
        <w:t>ATA 35</w:t>
      </w:r>
      <w:r w:rsidRPr="00682666">
        <w:rPr>
          <w:rFonts w:ascii="Times" w:hAnsi="Times" w:cs="Times"/>
          <w:b/>
          <w:bCs/>
          <w:sz w:val="20"/>
          <w:szCs w:val="20"/>
        </w:rPr>
        <w:tab/>
        <w:t>OXYGEN</w:t>
      </w:r>
      <w:r w:rsidRPr="00682666">
        <w:rPr>
          <w:rFonts w:ascii="Times" w:hAnsi="Times" w:cs="Times"/>
          <w:sz w:val="20"/>
          <w:szCs w:val="20"/>
        </w:rPr>
        <w:tab/>
        <w:t>35-1</w:t>
      </w:r>
    </w:p>
    <w:p w:rsidR="00AB113A" w:rsidRPr="00682666" w:rsidRDefault="00AB113A" w:rsidP="00AB113A">
      <w:pPr>
        <w:tabs>
          <w:tab w:val="left" w:pos="1340"/>
          <w:tab w:val="right" w:leader="dot" w:pos="14400"/>
        </w:tabs>
        <w:spacing w:before="60"/>
        <w:ind w:left="979"/>
        <w:rPr>
          <w:rFonts w:ascii="Times" w:hAnsi="Times" w:cs="Times"/>
          <w:sz w:val="20"/>
          <w:szCs w:val="20"/>
        </w:rPr>
      </w:pPr>
      <w:r w:rsidRPr="00682666">
        <w:rPr>
          <w:rFonts w:ascii="Times" w:hAnsi="Times" w:cs="Times"/>
          <w:sz w:val="20"/>
          <w:szCs w:val="20"/>
        </w:rPr>
        <w:t>1.</w:t>
      </w:r>
      <w:r w:rsidRPr="00682666">
        <w:rPr>
          <w:rFonts w:ascii="Times" w:hAnsi="Times" w:cs="Times"/>
          <w:sz w:val="20"/>
          <w:szCs w:val="20"/>
        </w:rPr>
        <w:tab/>
        <w:t>Passenger Oxygen System and Supply</w:t>
      </w:r>
      <w:r w:rsidRPr="00682666">
        <w:rPr>
          <w:rFonts w:ascii="Times" w:hAnsi="Times" w:cs="Times"/>
          <w:sz w:val="20"/>
          <w:szCs w:val="20"/>
        </w:rPr>
        <w:tab/>
        <w:t>35-1</w:t>
      </w:r>
    </w:p>
    <w:p w:rsidR="00AB113A" w:rsidRPr="00057F7C" w:rsidRDefault="00AB113A" w:rsidP="00AB113A">
      <w:pPr>
        <w:tabs>
          <w:tab w:val="left" w:pos="1340"/>
          <w:tab w:val="right" w:leader="dot" w:pos="14400"/>
        </w:tabs>
        <w:ind w:left="980"/>
        <w:rPr>
          <w:rFonts w:ascii="Times" w:hAnsi="Times" w:cs="Times"/>
          <w:sz w:val="20"/>
          <w:szCs w:val="20"/>
        </w:rPr>
      </w:pPr>
      <w:r w:rsidRPr="00682666">
        <w:rPr>
          <w:rFonts w:ascii="Times" w:hAnsi="Times" w:cs="Times"/>
          <w:sz w:val="20"/>
          <w:szCs w:val="20"/>
        </w:rPr>
        <w:t>2.</w:t>
      </w:r>
      <w:r w:rsidRPr="00682666">
        <w:rPr>
          <w:rFonts w:ascii="Times" w:hAnsi="Times" w:cs="Times"/>
          <w:sz w:val="20"/>
          <w:szCs w:val="20"/>
        </w:rPr>
        <w:tab/>
        <w:t>Cabin Oxygen ON Warning Syste</w:t>
      </w:r>
      <w:r w:rsidRPr="00057F7C">
        <w:rPr>
          <w:rFonts w:ascii="Times" w:hAnsi="Times" w:cs="Times"/>
          <w:sz w:val="20"/>
          <w:szCs w:val="20"/>
        </w:rPr>
        <w:t>m</w:t>
      </w:r>
      <w:r w:rsidRPr="00057F7C">
        <w:rPr>
          <w:rFonts w:ascii="Times" w:hAnsi="Times" w:cs="Times"/>
          <w:sz w:val="20"/>
          <w:szCs w:val="20"/>
        </w:rPr>
        <w:tab/>
        <w:t>35-1</w:t>
      </w:r>
    </w:p>
    <w:p w:rsidR="00AB113A" w:rsidRPr="00057F7C" w:rsidRDefault="00AB113A" w:rsidP="00AB113A">
      <w:pPr>
        <w:tabs>
          <w:tab w:val="left" w:pos="1340"/>
          <w:tab w:val="right" w:leader="dot" w:pos="14400"/>
        </w:tabs>
        <w:ind w:left="979"/>
        <w:rPr>
          <w:rFonts w:ascii="Times" w:hAnsi="Times" w:cs="Times"/>
          <w:sz w:val="20"/>
          <w:szCs w:val="20"/>
        </w:rPr>
      </w:pPr>
      <w:r w:rsidRPr="00057F7C">
        <w:rPr>
          <w:rFonts w:ascii="Times" w:hAnsi="Times" w:cs="Times"/>
          <w:sz w:val="20"/>
          <w:szCs w:val="20"/>
        </w:rPr>
        <w:t>3.</w:t>
      </w:r>
      <w:r w:rsidRPr="00057F7C">
        <w:rPr>
          <w:rFonts w:ascii="Times" w:hAnsi="Times" w:cs="Times"/>
          <w:sz w:val="20"/>
          <w:szCs w:val="20"/>
        </w:rPr>
        <w:tab/>
        <w:t>Oxygen Se</w:t>
      </w:r>
      <w:r w:rsidR="00694D1B">
        <w:rPr>
          <w:rFonts w:ascii="Times" w:hAnsi="Times" w:cs="Times"/>
          <w:sz w:val="20"/>
          <w:szCs w:val="20"/>
        </w:rPr>
        <w:t>rvice Panel Pressure Gauges</w:t>
      </w:r>
      <w:r w:rsidR="00694D1B">
        <w:rPr>
          <w:rFonts w:ascii="Times" w:hAnsi="Times" w:cs="Times"/>
          <w:sz w:val="20"/>
          <w:szCs w:val="20"/>
        </w:rPr>
        <w:tab/>
        <w:t>35-1</w:t>
      </w:r>
    </w:p>
    <w:p w:rsidR="00AB113A" w:rsidRPr="00057F7C" w:rsidRDefault="00AB113A" w:rsidP="00AB113A">
      <w:pPr>
        <w:tabs>
          <w:tab w:val="left" w:pos="1340"/>
          <w:tab w:val="right" w:leader="dot" w:pos="14400"/>
        </w:tabs>
        <w:ind w:left="979"/>
        <w:rPr>
          <w:rFonts w:ascii="Times" w:hAnsi="Times" w:cs="Times"/>
          <w:sz w:val="20"/>
          <w:szCs w:val="20"/>
        </w:rPr>
      </w:pPr>
      <w:r w:rsidRPr="00057F7C">
        <w:rPr>
          <w:rFonts w:ascii="Times" w:hAnsi="Times" w:cs="Times"/>
          <w:sz w:val="20"/>
          <w:szCs w:val="20"/>
        </w:rPr>
        <w:t>4.</w:t>
      </w:r>
      <w:r w:rsidRPr="00057F7C">
        <w:rPr>
          <w:rFonts w:ascii="Times" w:hAnsi="Times" w:cs="Times"/>
          <w:sz w:val="20"/>
          <w:szCs w:val="20"/>
        </w:rPr>
        <w:tab/>
        <w:t>Portable Oxygen Dispens</w:t>
      </w:r>
      <w:r w:rsidR="00694D1B">
        <w:rPr>
          <w:rFonts w:ascii="Times" w:hAnsi="Times" w:cs="Times"/>
          <w:sz w:val="20"/>
          <w:szCs w:val="20"/>
        </w:rPr>
        <w:t>ing Units (Bottle and Mask)</w:t>
      </w:r>
      <w:r w:rsidR="00694D1B">
        <w:rPr>
          <w:rFonts w:ascii="Times" w:hAnsi="Times" w:cs="Times"/>
          <w:sz w:val="20"/>
          <w:szCs w:val="20"/>
        </w:rPr>
        <w:tab/>
        <w:t>35-2</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5.</w:t>
      </w:r>
      <w:r w:rsidRPr="00057F7C">
        <w:rPr>
          <w:rFonts w:ascii="Times" w:hAnsi="Times" w:cs="Times"/>
          <w:sz w:val="20"/>
          <w:szCs w:val="20"/>
        </w:rPr>
        <w:tab/>
        <w:t>Ox</w:t>
      </w:r>
      <w:r w:rsidR="00694D1B">
        <w:rPr>
          <w:rFonts w:ascii="Times" w:hAnsi="Times" w:cs="Times"/>
          <w:sz w:val="20"/>
          <w:szCs w:val="20"/>
        </w:rPr>
        <w:t>ygen Supply Warning Systems</w:t>
      </w:r>
      <w:r w:rsidR="00694D1B">
        <w:rPr>
          <w:rFonts w:ascii="Times" w:hAnsi="Times" w:cs="Times"/>
          <w:sz w:val="20"/>
          <w:szCs w:val="20"/>
        </w:rPr>
        <w:tab/>
        <w:t>35-2</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6.</w:t>
      </w:r>
      <w:r w:rsidRPr="00057F7C">
        <w:rPr>
          <w:rFonts w:ascii="Times" w:hAnsi="Times" w:cs="Times"/>
          <w:sz w:val="20"/>
          <w:szCs w:val="20"/>
        </w:rPr>
        <w:tab/>
        <w:t>Protectiv</w:t>
      </w:r>
      <w:r w:rsidR="00694D1B">
        <w:rPr>
          <w:rFonts w:ascii="Times" w:hAnsi="Times" w:cs="Times"/>
          <w:sz w:val="20"/>
          <w:szCs w:val="20"/>
        </w:rPr>
        <w:t>e Breathing Equipment (PBE)</w:t>
      </w:r>
      <w:r w:rsidR="00694D1B">
        <w:rPr>
          <w:rFonts w:ascii="Times" w:hAnsi="Times" w:cs="Times"/>
          <w:sz w:val="20"/>
          <w:szCs w:val="20"/>
        </w:rPr>
        <w:tab/>
        <w:t>35-2</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7.</w:t>
      </w:r>
      <w:r w:rsidRPr="00057F7C">
        <w:rPr>
          <w:rFonts w:ascii="Times" w:hAnsi="Times" w:cs="Times"/>
          <w:sz w:val="20"/>
          <w:szCs w:val="20"/>
        </w:rPr>
        <w:tab/>
        <w:t>Electronic Equipment Rac</w:t>
      </w:r>
      <w:r w:rsidR="00694D1B">
        <w:rPr>
          <w:rFonts w:ascii="Times" w:hAnsi="Times" w:cs="Times"/>
          <w:sz w:val="20"/>
          <w:szCs w:val="20"/>
        </w:rPr>
        <w:t>k Oxygen Pressure Gauges</w:t>
      </w:r>
      <w:r w:rsidR="00694D1B">
        <w:rPr>
          <w:rFonts w:ascii="Times" w:hAnsi="Times" w:cs="Times"/>
          <w:sz w:val="20"/>
          <w:szCs w:val="20"/>
        </w:rPr>
        <w:tab/>
        <w:t>35-2</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8.</w:t>
      </w:r>
      <w:r w:rsidRPr="00057F7C">
        <w:rPr>
          <w:rFonts w:ascii="Times" w:hAnsi="Times" w:cs="Times"/>
          <w:sz w:val="20"/>
          <w:szCs w:val="20"/>
        </w:rPr>
        <w:tab/>
        <w:t>Coc</w:t>
      </w:r>
      <w:r w:rsidR="00694D1B">
        <w:rPr>
          <w:rFonts w:ascii="Times" w:hAnsi="Times" w:cs="Times"/>
          <w:sz w:val="20"/>
          <w:szCs w:val="20"/>
        </w:rPr>
        <w:t xml:space="preserve">kpit Oxygen Pressure </w:t>
      </w:r>
      <w:r w:rsidR="00EF434D">
        <w:rPr>
          <w:rFonts w:ascii="Times" w:hAnsi="Times" w:cs="Times"/>
          <w:sz w:val="20"/>
          <w:szCs w:val="20"/>
        </w:rPr>
        <w:t>Indications</w:t>
      </w:r>
      <w:r w:rsidR="00694D1B">
        <w:rPr>
          <w:rFonts w:ascii="Times" w:hAnsi="Times" w:cs="Times"/>
          <w:sz w:val="20"/>
          <w:szCs w:val="20"/>
        </w:rPr>
        <w:tab/>
        <w:t>35-2</w:t>
      </w:r>
    </w:p>
    <w:p w:rsidR="00694D1B" w:rsidRDefault="00694D1B" w:rsidP="00AB113A">
      <w:pPr>
        <w:tabs>
          <w:tab w:val="left" w:pos="1340"/>
          <w:tab w:val="right" w:leader="dot" w:pos="14400"/>
        </w:tabs>
        <w:ind w:left="980"/>
        <w:rPr>
          <w:rFonts w:ascii="Times" w:hAnsi="Times" w:cs="Times"/>
          <w:sz w:val="20"/>
          <w:szCs w:val="20"/>
        </w:rPr>
      </w:pPr>
      <w:r>
        <w:rPr>
          <w:rFonts w:ascii="Times" w:hAnsi="Times" w:cs="Times"/>
          <w:sz w:val="20"/>
          <w:szCs w:val="20"/>
        </w:rPr>
        <w:t>9.</w:t>
      </w:r>
      <w:r>
        <w:rPr>
          <w:rFonts w:ascii="Times" w:hAnsi="Times" w:cs="Times"/>
          <w:sz w:val="20"/>
          <w:szCs w:val="20"/>
        </w:rPr>
        <w:tab/>
        <w:t>Passenger Oxygen Control Panel ALT SELECT (High Alt) Switch</w:t>
      </w:r>
      <w:r>
        <w:rPr>
          <w:rFonts w:ascii="Times" w:hAnsi="Times" w:cs="Times"/>
          <w:sz w:val="20"/>
          <w:szCs w:val="20"/>
        </w:rPr>
        <w:tab/>
        <w:t>35-3</w:t>
      </w:r>
    </w:p>
    <w:p w:rsidR="00AB113A" w:rsidRPr="00057F7C" w:rsidRDefault="00AB113A" w:rsidP="00AB113A">
      <w:pPr>
        <w:tabs>
          <w:tab w:val="left" w:pos="1340"/>
          <w:tab w:val="right" w:leader="dot" w:pos="14400"/>
        </w:tabs>
        <w:ind w:left="900"/>
        <w:rPr>
          <w:rFonts w:ascii="Times" w:hAnsi="Times" w:cs="Times"/>
          <w:sz w:val="20"/>
          <w:szCs w:val="20"/>
        </w:rPr>
      </w:pPr>
      <w:r w:rsidRPr="00057F7C">
        <w:rPr>
          <w:rFonts w:ascii="Times" w:hAnsi="Times" w:cs="Times"/>
          <w:sz w:val="20"/>
          <w:szCs w:val="20"/>
        </w:rPr>
        <w:t>10.</w:t>
      </w:r>
      <w:r w:rsidRPr="00057F7C">
        <w:rPr>
          <w:rFonts w:ascii="Times" w:hAnsi="Times" w:cs="Times"/>
          <w:sz w:val="20"/>
          <w:szCs w:val="20"/>
        </w:rPr>
        <w:tab/>
      </w:r>
      <w:r w:rsidR="00694D1B">
        <w:rPr>
          <w:rFonts w:ascii="Times" w:hAnsi="Times" w:cs="Times"/>
          <w:sz w:val="20"/>
          <w:szCs w:val="20"/>
        </w:rPr>
        <w:t>Therapeutic Oxygen</w:t>
      </w:r>
      <w:r w:rsidR="00694D1B">
        <w:rPr>
          <w:rFonts w:ascii="Times" w:hAnsi="Times" w:cs="Times"/>
          <w:sz w:val="20"/>
          <w:szCs w:val="20"/>
        </w:rPr>
        <w:tab/>
        <w:t>35-3</w:t>
      </w:r>
    </w:p>
    <w:p w:rsidR="00AB113A" w:rsidRPr="00057F7C" w:rsidRDefault="00AB113A" w:rsidP="00AB113A">
      <w:pPr>
        <w:tabs>
          <w:tab w:val="left" w:pos="980"/>
          <w:tab w:val="right" w:leader="dot" w:pos="14400"/>
        </w:tabs>
        <w:spacing w:before="240"/>
        <w:rPr>
          <w:rFonts w:ascii="Times" w:hAnsi="Times" w:cs="Times"/>
          <w:sz w:val="20"/>
          <w:szCs w:val="20"/>
        </w:rPr>
      </w:pPr>
      <w:r w:rsidRPr="00057F7C">
        <w:rPr>
          <w:rFonts w:ascii="Times" w:hAnsi="Times" w:cs="Times"/>
          <w:b/>
          <w:bCs/>
          <w:sz w:val="20"/>
          <w:szCs w:val="20"/>
        </w:rPr>
        <w:t>ATA 36</w:t>
      </w:r>
      <w:r w:rsidRPr="00057F7C">
        <w:rPr>
          <w:rFonts w:ascii="Times" w:hAnsi="Times" w:cs="Times"/>
          <w:b/>
          <w:bCs/>
          <w:sz w:val="20"/>
          <w:szCs w:val="20"/>
        </w:rPr>
        <w:tab/>
        <w:t>PNEUMATIC</w:t>
      </w:r>
      <w:r w:rsidRPr="00057F7C">
        <w:rPr>
          <w:rFonts w:ascii="Times" w:hAnsi="Times" w:cs="Times"/>
          <w:sz w:val="20"/>
          <w:szCs w:val="20"/>
        </w:rPr>
        <w:tab/>
        <w:t>36-1</w:t>
      </w:r>
    </w:p>
    <w:p w:rsidR="00AB113A" w:rsidRPr="00057F7C" w:rsidRDefault="00AB113A" w:rsidP="00AB113A">
      <w:pPr>
        <w:tabs>
          <w:tab w:val="left" w:pos="1340"/>
          <w:tab w:val="right" w:leader="dot" w:pos="14400"/>
        </w:tabs>
        <w:spacing w:before="120"/>
        <w:ind w:left="980"/>
        <w:rPr>
          <w:rFonts w:ascii="Times" w:hAnsi="Times" w:cs="Times"/>
          <w:sz w:val="20"/>
          <w:szCs w:val="20"/>
        </w:rPr>
      </w:pPr>
      <w:r w:rsidRPr="00057F7C">
        <w:rPr>
          <w:rFonts w:ascii="Times" w:hAnsi="Times" w:cs="Times"/>
          <w:sz w:val="20"/>
          <w:szCs w:val="20"/>
        </w:rPr>
        <w:t>1.</w:t>
      </w:r>
      <w:r w:rsidRPr="00057F7C">
        <w:rPr>
          <w:rFonts w:ascii="Times" w:hAnsi="Times" w:cs="Times"/>
          <w:sz w:val="20"/>
          <w:szCs w:val="20"/>
        </w:rPr>
        <w:tab/>
        <w:t>Bleed Air Systems</w:t>
      </w:r>
      <w:r w:rsidRPr="00057F7C">
        <w:rPr>
          <w:rFonts w:ascii="Times" w:hAnsi="Times" w:cs="Times"/>
          <w:sz w:val="20"/>
          <w:szCs w:val="20"/>
        </w:rPr>
        <w:tab/>
        <w:t>36-1</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2.</w:t>
      </w:r>
      <w:r w:rsidRPr="00057F7C">
        <w:rPr>
          <w:rFonts w:ascii="Times" w:hAnsi="Times" w:cs="Times"/>
          <w:sz w:val="20"/>
          <w:szCs w:val="20"/>
        </w:rPr>
        <w:tab/>
        <w:t>Bleed Air Hot Warning System</w:t>
      </w:r>
      <w:r>
        <w:rPr>
          <w:rFonts w:ascii="Times" w:hAnsi="Times" w:cs="Times"/>
          <w:sz w:val="20"/>
          <w:szCs w:val="20"/>
        </w:rPr>
        <w:t>s</w:t>
      </w:r>
      <w:r w:rsidR="000E66CA">
        <w:rPr>
          <w:rFonts w:ascii="Times" w:hAnsi="Times" w:cs="Times"/>
          <w:sz w:val="20"/>
          <w:szCs w:val="20"/>
        </w:rPr>
        <w:tab/>
        <w:t>36-2</w:t>
      </w:r>
    </w:p>
    <w:p w:rsidR="00AB113A" w:rsidRPr="00057F7C" w:rsidRDefault="000E66CA" w:rsidP="00AB113A">
      <w:pPr>
        <w:tabs>
          <w:tab w:val="left" w:pos="1340"/>
          <w:tab w:val="right" w:leader="dot" w:pos="14400"/>
        </w:tabs>
        <w:ind w:left="980"/>
        <w:rPr>
          <w:rFonts w:ascii="Times" w:hAnsi="Times" w:cs="Times"/>
          <w:sz w:val="20"/>
          <w:szCs w:val="20"/>
        </w:rPr>
      </w:pPr>
      <w:r>
        <w:rPr>
          <w:rFonts w:ascii="Times" w:hAnsi="Times" w:cs="Times"/>
          <w:sz w:val="20"/>
          <w:szCs w:val="20"/>
        </w:rPr>
        <w:t>3.</w:t>
      </w:r>
      <w:r>
        <w:rPr>
          <w:rFonts w:ascii="Times" w:hAnsi="Times" w:cs="Times"/>
          <w:sz w:val="20"/>
          <w:szCs w:val="20"/>
        </w:rPr>
        <w:tab/>
        <w:t>Isolation Valve</w:t>
      </w:r>
      <w:r>
        <w:rPr>
          <w:rFonts w:ascii="Times" w:hAnsi="Times" w:cs="Times"/>
          <w:sz w:val="20"/>
          <w:szCs w:val="20"/>
        </w:rPr>
        <w:tab/>
        <w:t>36-3</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4.</w:t>
      </w:r>
      <w:r w:rsidRPr="00057F7C">
        <w:rPr>
          <w:rFonts w:ascii="Times" w:hAnsi="Times" w:cs="Times"/>
          <w:sz w:val="20"/>
          <w:szCs w:val="20"/>
        </w:rPr>
        <w:tab/>
        <w:t>Bleed Air S</w:t>
      </w:r>
      <w:r w:rsidR="000E66CA">
        <w:rPr>
          <w:rFonts w:ascii="Times" w:hAnsi="Times" w:cs="Times"/>
          <w:sz w:val="20"/>
          <w:szCs w:val="20"/>
        </w:rPr>
        <w:t>ystem Switch Capsule Lights</w:t>
      </w:r>
      <w:r w:rsidR="000E66CA">
        <w:rPr>
          <w:rFonts w:ascii="Times" w:hAnsi="Times" w:cs="Times"/>
          <w:sz w:val="20"/>
          <w:szCs w:val="20"/>
        </w:rPr>
        <w:tab/>
        <w:t>36-3</w:t>
      </w:r>
    </w:p>
    <w:p w:rsidR="00AB113A" w:rsidRPr="00057F7C" w:rsidRDefault="00AB113A" w:rsidP="00AB113A">
      <w:pPr>
        <w:tabs>
          <w:tab w:val="left" w:pos="980"/>
          <w:tab w:val="right" w:leader="dot" w:pos="14400"/>
        </w:tabs>
        <w:spacing w:before="240"/>
        <w:rPr>
          <w:rFonts w:ascii="Times" w:hAnsi="Times" w:cs="Times"/>
          <w:sz w:val="20"/>
          <w:szCs w:val="20"/>
        </w:rPr>
      </w:pPr>
      <w:r w:rsidRPr="00057F7C">
        <w:rPr>
          <w:rFonts w:ascii="Times" w:hAnsi="Times" w:cs="Times"/>
          <w:b/>
          <w:bCs/>
          <w:sz w:val="20"/>
          <w:szCs w:val="20"/>
        </w:rPr>
        <w:t>ATA 38</w:t>
      </w:r>
      <w:r w:rsidRPr="00057F7C">
        <w:rPr>
          <w:rFonts w:ascii="Times" w:hAnsi="Times" w:cs="Times"/>
          <w:b/>
          <w:bCs/>
          <w:sz w:val="20"/>
          <w:szCs w:val="20"/>
        </w:rPr>
        <w:tab/>
        <w:t>WATER/WASTE</w:t>
      </w:r>
      <w:r w:rsidRPr="00057F7C">
        <w:rPr>
          <w:rFonts w:ascii="Times" w:hAnsi="Times" w:cs="Times"/>
          <w:sz w:val="20"/>
          <w:szCs w:val="20"/>
        </w:rPr>
        <w:tab/>
        <w:t>38-1</w:t>
      </w:r>
    </w:p>
    <w:p w:rsidR="00AB113A" w:rsidRPr="00057F7C" w:rsidRDefault="00AB113A" w:rsidP="00AB113A">
      <w:pPr>
        <w:tabs>
          <w:tab w:val="left" w:pos="1340"/>
          <w:tab w:val="right" w:leader="dot" w:pos="14400"/>
        </w:tabs>
        <w:spacing w:before="120"/>
        <w:ind w:left="980"/>
        <w:rPr>
          <w:rFonts w:ascii="Times" w:hAnsi="Times" w:cs="Times"/>
          <w:sz w:val="20"/>
          <w:szCs w:val="20"/>
        </w:rPr>
      </w:pPr>
      <w:r w:rsidRPr="00057F7C">
        <w:rPr>
          <w:rFonts w:ascii="Times" w:hAnsi="Times" w:cs="Times"/>
          <w:sz w:val="20"/>
          <w:szCs w:val="20"/>
        </w:rPr>
        <w:t>1.</w:t>
      </w:r>
      <w:r w:rsidRPr="00057F7C">
        <w:rPr>
          <w:rFonts w:ascii="Times" w:hAnsi="Times" w:cs="Times"/>
          <w:sz w:val="20"/>
          <w:szCs w:val="20"/>
        </w:rPr>
        <w:tab/>
        <w:t>Potable Water Systems</w:t>
      </w:r>
      <w:r w:rsidRPr="00057F7C">
        <w:rPr>
          <w:rFonts w:ascii="Times" w:hAnsi="Times" w:cs="Times"/>
          <w:sz w:val="20"/>
          <w:szCs w:val="20"/>
        </w:rPr>
        <w:tab/>
        <w:t>38-1</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2.</w:t>
      </w:r>
      <w:r w:rsidRPr="00057F7C">
        <w:rPr>
          <w:rFonts w:ascii="Times" w:hAnsi="Times" w:cs="Times"/>
          <w:sz w:val="20"/>
          <w:szCs w:val="20"/>
        </w:rPr>
        <w:tab/>
        <w:t>Lavatory Waste Systems</w:t>
      </w:r>
      <w:r w:rsidRPr="00057F7C">
        <w:rPr>
          <w:rFonts w:ascii="Times" w:hAnsi="Times" w:cs="Times"/>
          <w:sz w:val="20"/>
          <w:szCs w:val="20"/>
        </w:rPr>
        <w:tab/>
        <w:t>38-1</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3.</w:t>
      </w:r>
      <w:r w:rsidRPr="00057F7C">
        <w:rPr>
          <w:rFonts w:ascii="Times" w:hAnsi="Times" w:cs="Times"/>
          <w:sz w:val="20"/>
          <w:szCs w:val="20"/>
        </w:rPr>
        <w:tab/>
        <w:t>Lavatory Dump/Drain System</w:t>
      </w:r>
      <w:r w:rsidRPr="00057F7C">
        <w:rPr>
          <w:rFonts w:ascii="Times" w:hAnsi="Times" w:cs="Times"/>
          <w:sz w:val="20"/>
          <w:szCs w:val="20"/>
        </w:rPr>
        <w:tab/>
        <w:t>38-2</w:t>
      </w:r>
    </w:p>
    <w:p w:rsidR="00AB113A" w:rsidRPr="00057F7C" w:rsidRDefault="00AB113A" w:rsidP="00AB113A">
      <w:pPr>
        <w:tabs>
          <w:tab w:val="left" w:pos="1340"/>
          <w:tab w:val="right" w:leader="dot" w:pos="14400"/>
        </w:tabs>
        <w:ind w:left="980"/>
        <w:rPr>
          <w:rFonts w:ascii="Times" w:hAnsi="Times" w:cs="Times"/>
          <w:sz w:val="20"/>
          <w:szCs w:val="20"/>
        </w:rPr>
      </w:pPr>
      <w:r w:rsidRPr="00057F7C">
        <w:rPr>
          <w:rFonts w:ascii="Times" w:hAnsi="Times" w:cs="Times"/>
          <w:sz w:val="20"/>
          <w:szCs w:val="20"/>
        </w:rPr>
        <w:t>4.</w:t>
      </w:r>
      <w:r w:rsidRPr="00057F7C">
        <w:rPr>
          <w:rFonts w:ascii="Times" w:hAnsi="Times" w:cs="Times"/>
          <w:sz w:val="20"/>
          <w:szCs w:val="20"/>
        </w:rPr>
        <w:tab/>
        <w:t>Vacuum Toilet Holding Tank Indicator</w:t>
      </w:r>
      <w:r w:rsidRPr="00057F7C">
        <w:rPr>
          <w:rFonts w:ascii="Times" w:hAnsi="Times" w:cs="Times"/>
          <w:sz w:val="20"/>
          <w:szCs w:val="20"/>
        </w:rPr>
        <w:tab/>
        <w:t>38-2</w:t>
      </w:r>
    </w:p>
    <w:p w:rsidR="00AB113A" w:rsidRPr="00057F7C" w:rsidRDefault="00AB113A" w:rsidP="00AB113A">
      <w:pPr>
        <w:tabs>
          <w:tab w:val="left" w:pos="980"/>
          <w:tab w:val="right" w:leader="dot" w:pos="14400"/>
        </w:tabs>
        <w:spacing w:before="240"/>
        <w:rPr>
          <w:rFonts w:ascii="Times" w:hAnsi="Times" w:cs="Times"/>
          <w:sz w:val="20"/>
          <w:szCs w:val="20"/>
          <w:lang w:val="fr-FR"/>
        </w:rPr>
      </w:pPr>
      <w:r w:rsidRPr="00057F7C">
        <w:rPr>
          <w:rFonts w:ascii="Times" w:hAnsi="Times" w:cs="Times"/>
          <w:b/>
          <w:bCs/>
          <w:sz w:val="20"/>
          <w:szCs w:val="20"/>
          <w:lang w:val="fr-FR"/>
        </w:rPr>
        <w:t>ATA 45</w:t>
      </w:r>
      <w:r w:rsidRPr="00057F7C">
        <w:rPr>
          <w:rFonts w:ascii="Times" w:hAnsi="Times" w:cs="Times"/>
          <w:b/>
          <w:bCs/>
          <w:sz w:val="20"/>
          <w:szCs w:val="20"/>
          <w:lang w:val="fr-FR"/>
        </w:rPr>
        <w:tab/>
        <w:t>CENTRAL MAINTENANCE COMPUTER</w:t>
      </w:r>
      <w:r w:rsidRPr="00057F7C">
        <w:rPr>
          <w:rFonts w:ascii="Times" w:hAnsi="Times" w:cs="Times"/>
          <w:sz w:val="20"/>
          <w:szCs w:val="20"/>
          <w:lang w:val="fr-FR"/>
        </w:rPr>
        <w:tab/>
        <w:t>45-1</w:t>
      </w:r>
    </w:p>
    <w:p w:rsidR="00AB113A" w:rsidRPr="00057F7C" w:rsidRDefault="00AB113A" w:rsidP="00AB113A">
      <w:pPr>
        <w:tabs>
          <w:tab w:val="left" w:pos="1340"/>
          <w:tab w:val="right" w:leader="dot" w:pos="14400"/>
        </w:tabs>
        <w:spacing w:before="120"/>
        <w:ind w:left="979"/>
        <w:rPr>
          <w:rFonts w:ascii="Times" w:hAnsi="Times" w:cs="Times"/>
          <w:sz w:val="20"/>
          <w:szCs w:val="20"/>
          <w:lang w:val="fr-FR"/>
        </w:rPr>
      </w:pPr>
      <w:r w:rsidRPr="00057F7C">
        <w:rPr>
          <w:rFonts w:ascii="Times" w:hAnsi="Times" w:cs="Times"/>
          <w:sz w:val="20"/>
          <w:szCs w:val="20"/>
          <w:lang w:val="fr-FR"/>
        </w:rPr>
        <w:t>1.</w:t>
      </w:r>
      <w:r w:rsidRPr="00057F7C">
        <w:rPr>
          <w:rFonts w:ascii="Times" w:hAnsi="Times" w:cs="Times"/>
          <w:sz w:val="20"/>
          <w:szCs w:val="20"/>
          <w:lang w:val="fr-FR"/>
        </w:rPr>
        <w:tab/>
      </w:r>
      <w:r w:rsidR="00155283" w:rsidRPr="00155283">
        <w:rPr>
          <w:rFonts w:ascii="Times" w:hAnsi="Times" w:cs="Times"/>
          <w:sz w:val="20"/>
          <w:szCs w:val="20"/>
          <w:lang w:val="fr-FR"/>
        </w:rPr>
        <w:t>Central Maintenance Computer (CMC)</w:t>
      </w:r>
      <w:r w:rsidRPr="00057F7C">
        <w:rPr>
          <w:rFonts w:ascii="Times" w:hAnsi="Times" w:cs="Times"/>
          <w:sz w:val="20"/>
          <w:szCs w:val="20"/>
          <w:lang w:val="fr-FR"/>
        </w:rPr>
        <w:tab/>
        <w:t>45-1</w:t>
      </w:r>
    </w:p>
    <w:p w:rsidR="00AB113A" w:rsidRDefault="00155283" w:rsidP="00AB113A">
      <w:pPr>
        <w:tabs>
          <w:tab w:val="left" w:pos="1340"/>
          <w:tab w:val="right" w:leader="dot" w:pos="14400"/>
        </w:tabs>
        <w:ind w:left="980"/>
        <w:rPr>
          <w:rFonts w:ascii="Times" w:hAnsi="Times" w:cs="Times"/>
          <w:sz w:val="20"/>
          <w:szCs w:val="20"/>
        </w:rPr>
      </w:pPr>
      <w:r>
        <w:rPr>
          <w:rFonts w:ascii="Times" w:hAnsi="Times" w:cs="Times"/>
          <w:sz w:val="20"/>
          <w:szCs w:val="20"/>
        </w:rPr>
        <w:t>2.</w:t>
      </w:r>
      <w:r>
        <w:rPr>
          <w:rFonts w:ascii="Times" w:hAnsi="Times" w:cs="Times"/>
          <w:sz w:val="20"/>
          <w:szCs w:val="20"/>
        </w:rPr>
        <w:tab/>
        <w:t>Aircraft Health and Trend Monitoring System (AHTMS)</w:t>
      </w:r>
      <w:r w:rsidR="00AB113A" w:rsidRPr="00057F7C">
        <w:rPr>
          <w:rFonts w:ascii="Times" w:hAnsi="Times" w:cs="Times"/>
          <w:sz w:val="20"/>
          <w:szCs w:val="20"/>
        </w:rPr>
        <w:tab/>
        <w:t>45-1</w:t>
      </w:r>
    </w:p>
    <w:p w:rsidR="002E3090" w:rsidRPr="00057F7C" w:rsidRDefault="002E3090" w:rsidP="002E3090">
      <w:pPr>
        <w:tabs>
          <w:tab w:val="left" w:pos="990"/>
          <w:tab w:val="right" w:leader="dot" w:pos="14400"/>
        </w:tabs>
        <w:spacing w:before="240"/>
        <w:rPr>
          <w:rFonts w:ascii="Times" w:hAnsi="Times" w:cs="Times"/>
          <w:sz w:val="20"/>
          <w:szCs w:val="20"/>
        </w:rPr>
      </w:pPr>
      <w:r w:rsidRPr="00057F7C">
        <w:rPr>
          <w:rFonts w:ascii="Times" w:hAnsi="Times" w:cs="Times"/>
          <w:b/>
          <w:sz w:val="20"/>
          <w:szCs w:val="20"/>
        </w:rPr>
        <w:t>ATA 46</w:t>
      </w:r>
      <w:r w:rsidRPr="00057F7C">
        <w:rPr>
          <w:rFonts w:ascii="Times" w:hAnsi="Times" w:cs="Times"/>
          <w:b/>
          <w:sz w:val="20"/>
          <w:szCs w:val="20"/>
        </w:rPr>
        <w:tab/>
        <w:t>NEW TECHNOLOGY</w:t>
      </w:r>
      <w:r w:rsidRPr="00057F7C">
        <w:rPr>
          <w:rFonts w:ascii="Times" w:hAnsi="Times" w:cs="Times"/>
          <w:sz w:val="20"/>
          <w:szCs w:val="20"/>
        </w:rPr>
        <w:tab/>
        <w:t>46-1</w:t>
      </w:r>
    </w:p>
    <w:p w:rsidR="002E3090" w:rsidRPr="00057F7C" w:rsidRDefault="002E3090" w:rsidP="002E3090">
      <w:pPr>
        <w:tabs>
          <w:tab w:val="left" w:pos="1340"/>
          <w:tab w:val="right" w:leader="dot" w:pos="14400"/>
        </w:tabs>
        <w:spacing w:before="120"/>
        <w:ind w:left="979"/>
        <w:rPr>
          <w:rFonts w:ascii="Times" w:hAnsi="Times" w:cs="Times"/>
          <w:sz w:val="20"/>
          <w:szCs w:val="20"/>
        </w:rPr>
      </w:pPr>
      <w:r w:rsidRPr="00057F7C">
        <w:rPr>
          <w:rFonts w:ascii="Times" w:hAnsi="Times" w:cs="Times"/>
          <w:sz w:val="20"/>
          <w:szCs w:val="20"/>
        </w:rPr>
        <w:t>1.</w:t>
      </w:r>
      <w:r w:rsidRPr="00057F7C">
        <w:rPr>
          <w:rFonts w:ascii="Times" w:hAnsi="Times" w:cs="Times"/>
          <w:sz w:val="20"/>
          <w:szCs w:val="20"/>
        </w:rPr>
        <w:tab/>
        <w:t>Electronic Flight Bag Systems (EFBs)</w:t>
      </w:r>
      <w:r w:rsidRPr="00057F7C">
        <w:rPr>
          <w:rFonts w:ascii="Times" w:hAnsi="Times" w:cs="Times"/>
          <w:sz w:val="20"/>
          <w:szCs w:val="20"/>
        </w:rPr>
        <w:tab/>
        <w:t>46-1</w:t>
      </w:r>
    </w:p>
    <w:p w:rsidR="002E3090" w:rsidRPr="00057F7C" w:rsidRDefault="002E3090" w:rsidP="00AB113A">
      <w:pPr>
        <w:tabs>
          <w:tab w:val="left" w:pos="1340"/>
          <w:tab w:val="right" w:leader="dot" w:pos="14400"/>
        </w:tabs>
        <w:ind w:left="980"/>
        <w:rPr>
          <w:rFonts w:ascii="Times" w:hAnsi="Times" w:cs="Times"/>
          <w:sz w:val="20"/>
          <w:szCs w:val="20"/>
        </w:rPr>
      </w:pPr>
    </w:p>
    <w:p w:rsidR="00951A34" w:rsidRDefault="00951A34" w:rsidP="00AB113A">
      <w:pPr>
        <w:spacing w:before="240"/>
        <w:jc w:val="center"/>
        <w:rPr>
          <w:rFonts w:ascii="Times" w:hAnsi="Times" w:cs="Times"/>
          <w:b/>
          <w:bCs/>
          <w:sz w:val="20"/>
          <w:szCs w:val="20"/>
        </w:rPr>
        <w:sectPr w:rsidR="00951A34" w:rsidSect="000643D8">
          <w:footerReference w:type="default" r:id="rId21"/>
          <w:pgSz w:w="15840" w:h="12240" w:orient="landscape"/>
          <w:pgMar w:top="720" w:right="720" w:bottom="720" w:left="720" w:header="720" w:footer="527" w:gutter="0"/>
          <w:pgNumType w:start="1"/>
          <w:cols w:space="720"/>
          <w:docGrid w:linePitch="360"/>
        </w:sectPr>
      </w:pPr>
    </w:p>
    <w:p w:rsidR="00AB113A" w:rsidRPr="00057F7C" w:rsidRDefault="00AB113A" w:rsidP="00AB113A">
      <w:pPr>
        <w:spacing w:before="240"/>
        <w:jc w:val="center"/>
        <w:rPr>
          <w:rFonts w:ascii="Times" w:hAnsi="Times" w:cs="Times"/>
          <w:b/>
          <w:bCs/>
          <w:sz w:val="20"/>
          <w:szCs w:val="20"/>
        </w:rPr>
      </w:pPr>
      <w:r w:rsidRPr="00057F7C">
        <w:rPr>
          <w:rFonts w:ascii="Times" w:hAnsi="Times" w:cs="Times"/>
          <w:b/>
          <w:bCs/>
          <w:sz w:val="20"/>
          <w:szCs w:val="20"/>
        </w:rPr>
        <w:lastRenderedPageBreak/>
        <w:t>TABLE OF CONTENTS</w:t>
      </w:r>
    </w:p>
    <w:p w:rsidR="00AB113A" w:rsidRPr="00057F7C" w:rsidRDefault="00AB113A" w:rsidP="00AB113A">
      <w:pPr>
        <w:tabs>
          <w:tab w:val="left" w:pos="980"/>
          <w:tab w:val="right" w:leader="dot" w:pos="14400"/>
        </w:tabs>
        <w:jc w:val="center"/>
        <w:rPr>
          <w:rFonts w:ascii="Times" w:hAnsi="Times" w:cs="Times"/>
          <w:sz w:val="20"/>
          <w:szCs w:val="20"/>
        </w:rPr>
      </w:pPr>
      <w:r w:rsidRPr="00057F7C">
        <w:rPr>
          <w:rFonts w:ascii="Times" w:hAnsi="Times" w:cs="Times"/>
          <w:sz w:val="20"/>
          <w:szCs w:val="20"/>
        </w:rPr>
        <w:t>(CONTINUED)</w:t>
      </w:r>
    </w:p>
    <w:p w:rsidR="00AB113A" w:rsidRPr="00486E5C" w:rsidRDefault="00AB113A" w:rsidP="00AB113A">
      <w:pPr>
        <w:tabs>
          <w:tab w:val="left" w:pos="980"/>
          <w:tab w:val="right" w:leader="dot" w:pos="14400"/>
        </w:tabs>
        <w:spacing w:before="240"/>
        <w:rPr>
          <w:rFonts w:ascii="Times" w:hAnsi="Times" w:cs="Times"/>
          <w:sz w:val="20"/>
          <w:szCs w:val="20"/>
        </w:rPr>
      </w:pPr>
      <w:r w:rsidRPr="00057F7C">
        <w:rPr>
          <w:rFonts w:ascii="Times" w:hAnsi="Times" w:cs="Times"/>
          <w:b/>
          <w:bCs/>
          <w:sz w:val="20"/>
          <w:szCs w:val="20"/>
        </w:rPr>
        <w:t>ATA 49</w:t>
      </w:r>
      <w:r w:rsidRPr="00057F7C">
        <w:rPr>
          <w:rFonts w:ascii="Times" w:hAnsi="Times" w:cs="Times"/>
          <w:b/>
          <w:bCs/>
          <w:sz w:val="20"/>
          <w:szCs w:val="20"/>
        </w:rPr>
        <w:tab/>
        <w:t>AIRBORNE AUXILIARY POWE</w:t>
      </w:r>
      <w:r w:rsidRPr="00486E5C">
        <w:rPr>
          <w:rFonts w:ascii="Times" w:hAnsi="Times" w:cs="Times"/>
          <w:b/>
          <w:bCs/>
          <w:sz w:val="20"/>
          <w:szCs w:val="20"/>
        </w:rPr>
        <w:t>R</w:t>
      </w:r>
      <w:r w:rsidRPr="00486E5C">
        <w:rPr>
          <w:rFonts w:ascii="Times" w:hAnsi="Times" w:cs="Times"/>
          <w:sz w:val="20"/>
          <w:szCs w:val="20"/>
        </w:rPr>
        <w:tab/>
        <w:t>49-1</w:t>
      </w:r>
    </w:p>
    <w:p w:rsidR="00AB113A" w:rsidRPr="00486E5C" w:rsidRDefault="00AB113A" w:rsidP="00AB113A">
      <w:pPr>
        <w:tabs>
          <w:tab w:val="left" w:pos="1340"/>
          <w:tab w:val="right" w:leader="dot" w:pos="14400"/>
        </w:tabs>
        <w:spacing w:before="120"/>
        <w:ind w:left="980"/>
        <w:rPr>
          <w:rFonts w:ascii="Times" w:hAnsi="Times" w:cs="Times"/>
          <w:sz w:val="20"/>
          <w:szCs w:val="20"/>
        </w:rPr>
      </w:pPr>
      <w:r w:rsidRPr="00486E5C">
        <w:rPr>
          <w:rFonts w:ascii="Times" w:hAnsi="Times" w:cs="Times"/>
          <w:sz w:val="20"/>
          <w:szCs w:val="20"/>
        </w:rPr>
        <w:t>1.</w:t>
      </w:r>
      <w:r w:rsidRPr="00486E5C">
        <w:rPr>
          <w:rFonts w:ascii="Times" w:hAnsi="Times" w:cs="Times"/>
          <w:sz w:val="20"/>
          <w:szCs w:val="20"/>
        </w:rPr>
        <w:tab/>
        <w:t>Auxiliary Power Unit (APU)</w:t>
      </w:r>
      <w:r w:rsidRPr="00486E5C">
        <w:rPr>
          <w:rFonts w:ascii="Times" w:hAnsi="Times" w:cs="Times"/>
          <w:sz w:val="20"/>
          <w:szCs w:val="20"/>
        </w:rPr>
        <w:tab/>
        <w:t>49-1</w:t>
      </w:r>
    </w:p>
    <w:p w:rsidR="00AB113A" w:rsidRPr="00486E5C" w:rsidRDefault="00AB113A" w:rsidP="00AB113A">
      <w:pPr>
        <w:tabs>
          <w:tab w:val="left" w:pos="1340"/>
          <w:tab w:val="right" w:leader="dot" w:pos="14400"/>
        </w:tabs>
        <w:ind w:left="980"/>
        <w:rPr>
          <w:rFonts w:ascii="Times" w:hAnsi="Times" w:cs="Times"/>
          <w:sz w:val="20"/>
          <w:szCs w:val="20"/>
        </w:rPr>
      </w:pPr>
      <w:r w:rsidRPr="00486E5C">
        <w:rPr>
          <w:rFonts w:ascii="Times" w:hAnsi="Times" w:cs="Times"/>
          <w:sz w:val="20"/>
          <w:szCs w:val="20"/>
        </w:rPr>
        <w:t>2.</w:t>
      </w:r>
      <w:r w:rsidRPr="00486E5C">
        <w:rPr>
          <w:rFonts w:ascii="Times" w:hAnsi="Times" w:cs="Times"/>
          <w:sz w:val="20"/>
          <w:szCs w:val="20"/>
        </w:rPr>
        <w:tab/>
        <w:t>APU EGT Indicators (EICAS and Overhead)</w:t>
      </w:r>
      <w:r w:rsidRPr="00486E5C">
        <w:rPr>
          <w:rFonts w:ascii="Times" w:hAnsi="Times" w:cs="Times"/>
          <w:sz w:val="20"/>
          <w:szCs w:val="20"/>
        </w:rPr>
        <w:tab/>
        <w:t>49-1</w:t>
      </w:r>
    </w:p>
    <w:p w:rsidR="00AB113A" w:rsidRPr="00486E5C" w:rsidRDefault="00AB113A" w:rsidP="00AB113A">
      <w:pPr>
        <w:tabs>
          <w:tab w:val="left" w:pos="1340"/>
          <w:tab w:val="right" w:leader="dot" w:pos="14400"/>
        </w:tabs>
        <w:ind w:left="980"/>
        <w:rPr>
          <w:rFonts w:ascii="Times" w:hAnsi="Times" w:cs="Times"/>
          <w:sz w:val="20"/>
          <w:szCs w:val="20"/>
        </w:rPr>
      </w:pPr>
      <w:r w:rsidRPr="00486E5C">
        <w:rPr>
          <w:rFonts w:ascii="Times" w:hAnsi="Times" w:cs="Times"/>
          <w:sz w:val="20"/>
          <w:szCs w:val="20"/>
        </w:rPr>
        <w:t>3.</w:t>
      </w:r>
      <w:r w:rsidRPr="00486E5C">
        <w:rPr>
          <w:rFonts w:ascii="Times" w:hAnsi="Times" w:cs="Times"/>
          <w:sz w:val="20"/>
          <w:szCs w:val="20"/>
        </w:rPr>
        <w:tab/>
        <w:t>APU Tachometers (EICAS and Overhead)</w:t>
      </w:r>
      <w:r w:rsidRPr="00486E5C">
        <w:rPr>
          <w:rFonts w:ascii="Times" w:hAnsi="Times" w:cs="Times"/>
          <w:sz w:val="20"/>
          <w:szCs w:val="20"/>
        </w:rPr>
        <w:tab/>
        <w:t>49-1</w:t>
      </w:r>
    </w:p>
    <w:p w:rsidR="00AB113A" w:rsidRPr="00486E5C" w:rsidRDefault="00AB113A" w:rsidP="00AB113A">
      <w:pPr>
        <w:tabs>
          <w:tab w:val="left" w:pos="1340"/>
          <w:tab w:val="right" w:leader="dot" w:pos="14400"/>
        </w:tabs>
        <w:ind w:left="980"/>
        <w:rPr>
          <w:rFonts w:ascii="Times" w:hAnsi="Times" w:cs="Times"/>
          <w:sz w:val="20"/>
          <w:szCs w:val="20"/>
        </w:rPr>
      </w:pPr>
      <w:r w:rsidRPr="00486E5C">
        <w:rPr>
          <w:rFonts w:ascii="Times" w:hAnsi="Times" w:cs="Times"/>
          <w:sz w:val="20"/>
          <w:szCs w:val="20"/>
        </w:rPr>
        <w:t>4.</w:t>
      </w:r>
      <w:r w:rsidRPr="00486E5C">
        <w:rPr>
          <w:rFonts w:ascii="Times" w:hAnsi="Times" w:cs="Times"/>
          <w:sz w:val="20"/>
          <w:szCs w:val="20"/>
        </w:rPr>
        <w:tab/>
        <w:t>APU "READY" Light System</w:t>
      </w:r>
      <w:r w:rsidRPr="00486E5C">
        <w:rPr>
          <w:rFonts w:ascii="Times" w:hAnsi="Times" w:cs="Times"/>
          <w:sz w:val="20"/>
          <w:szCs w:val="20"/>
        </w:rPr>
        <w:tab/>
        <w:t>49-2</w:t>
      </w:r>
    </w:p>
    <w:p w:rsidR="00AB113A" w:rsidRPr="00486E5C" w:rsidRDefault="00AB113A" w:rsidP="00AB113A">
      <w:pPr>
        <w:tabs>
          <w:tab w:val="left" w:pos="1340"/>
          <w:tab w:val="right" w:leader="dot" w:pos="14400"/>
        </w:tabs>
        <w:ind w:left="980"/>
        <w:rPr>
          <w:rFonts w:ascii="Times" w:hAnsi="Times" w:cs="Times"/>
          <w:sz w:val="20"/>
          <w:szCs w:val="20"/>
        </w:rPr>
      </w:pPr>
      <w:r w:rsidRPr="00486E5C">
        <w:rPr>
          <w:rFonts w:ascii="Times" w:hAnsi="Times" w:cs="Times"/>
          <w:sz w:val="20"/>
          <w:szCs w:val="20"/>
        </w:rPr>
        <w:t>5.</w:t>
      </w:r>
      <w:r w:rsidRPr="00486E5C">
        <w:rPr>
          <w:rFonts w:ascii="Times" w:hAnsi="Times" w:cs="Times"/>
          <w:sz w:val="20"/>
          <w:szCs w:val="20"/>
        </w:rPr>
        <w:tab/>
        <w:t>APU Remote Oil Quantity/Servicing System</w:t>
      </w:r>
      <w:r w:rsidRPr="00486E5C">
        <w:rPr>
          <w:rFonts w:ascii="Times" w:hAnsi="Times" w:cs="Times"/>
          <w:sz w:val="20"/>
          <w:szCs w:val="20"/>
        </w:rPr>
        <w:tab/>
        <w:t>49-2</w:t>
      </w:r>
    </w:p>
    <w:p w:rsidR="00AB113A" w:rsidRPr="00486E5C" w:rsidRDefault="00AB113A" w:rsidP="00AB113A">
      <w:pPr>
        <w:tabs>
          <w:tab w:val="left" w:pos="1340"/>
          <w:tab w:val="right" w:leader="dot" w:pos="14400"/>
        </w:tabs>
        <w:ind w:left="980"/>
        <w:rPr>
          <w:rFonts w:ascii="Times" w:hAnsi="Times" w:cs="Times"/>
          <w:sz w:val="20"/>
          <w:szCs w:val="20"/>
        </w:rPr>
      </w:pPr>
      <w:r w:rsidRPr="00486E5C">
        <w:rPr>
          <w:rFonts w:ascii="Times" w:hAnsi="Times" w:cs="Times"/>
          <w:sz w:val="20"/>
          <w:szCs w:val="20"/>
        </w:rPr>
        <w:t>6.</w:t>
      </w:r>
      <w:r w:rsidRPr="00486E5C">
        <w:rPr>
          <w:rFonts w:ascii="Times" w:hAnsi="Times" w:cs="Times"/>
          <w:sz w:val="20"/>
          <w:szCs w:val="20"/>
        </w:rPr>
        <w:tab/>
        <w:t>APU Oil Pressure Gauges</w:t>
      </w:r>
      <w:r w:rsidRPr="00486E5C">
        <w:rPr>
          <w:rFonts w:ascii="Times" w:hAnsi="Times" w:cs="Times"/>
          <w:sz w:val="20"/>
          <w:szCs w:val="20"/>
        </w:rPr>
        <w:tab/>
        <w:t>49-2</w:t>
      </w:r>
    </w:p>
    <w:p w:rsidR="00AB113A" w:rsidRPr="00486E5C" w:rsidRDefault="00AB113A" w:rsidP="00E302E7">
      <w:pPr>
        <w:tabs>
          <w:tab w:val="left" w:pos="1340"/>
          <w:tab w:val="right" w:leader="dot" w:pos="14400"/>
        </w:tabs>
        <w:ind w:left="979"/>
        <w:rPr>
          <w:rFonts w:ascii="Times" w:hAnsi="Times" w:cs="Times"/>
          <w:sz w:val="20"/>
          <w:szCs w:val="20"/>
        </w:rPr>
      </w:pPr>
      <w:r w:rsidRPr="00486E5C">
        <w:rPr>
          <w:rFonts w:ascii="Times" w:hAnsi="Times" w:cs="Times"/>
          <w:sz w:val="20"/>
          <w:szCs w:val="20"/>
        </w:rPr>
        <w:t>7.</w:t>
      </w:r>
      <w:r w:rsidRPr="00486E5C">
        <w:rPr>
          <w:rFonts w:ascii="Times" w:hAnsi="Times" w:cs="Times"/>
          <w:sz w:val="20"/>
          <w:szCs w:val="20"/>
        </w:rPr>
        <w:tab/>
        <w:t>APU Oil Temperature Gauges</w:t>
      </w:r>
      <w:r w:rsidRPr="00486E5C">
        <w:rPr>
          <w:rFonts w:ascii="Times" w:hAnsi="Times" w:cs="Times"/>
          <w:sz w:val="20"/>
          <w:szCs w:val="20"/>
        </w:rPr>
        <w:tab/>
        <w:t>49-2</w:t>
      </w:r>
    </w:p>
    <w:p w:rsidR="00AB113A" w:rsidRPr="00486E5C" w:rsidRDefault="00AB113A" w:rsidP="00AB113A">
      <w:pPr>
        <w:tabs>
          <w:tab w:val="left" w:pos="1340"/>
          <w:tab w:val="right" w:leader="dot" w:pos="14400"/>
        </w:tabs>
        <w:ind w:left="979"/>
        <w:rPr>
          <w:rFonts w:ascii="Times" w:hAnsi="Times" w:cs="Times"/>
          <w:sz w:val="20"/>
          <w:szCs w:val="20"/>
        </w:rPr>
      </w:pPr>
      <w:r w:rsidRPr="00486E5C">
        <w:rPr>
          <w:rFonts w:ascii="Times" w:hAnsi="Times" w:cs="Times"/>
          <w:sz w:val="20"/>
          <w:szCs w:val="20"/>
        </w:rPr>
        <w:t>8.</w:t>
      </w:r>
      <w:r w:rsidRPr="00486E5C">
        <w:rPr>
          <w:rFonts w:ascii="Times" w:hAnsi="Times" w:cs="Times"/>
          <w:sz w:val="20"/>
          <w:szCs w:val="20"/>
        </w:rPr>
        <w:tab/>
        <w:t>APU</w:t>
      </w:r>
      <w:r w:rsidR="00EF394F">
        <w:rPr>
          <w:rFonts w:ascii="Times" w:hAnsi="Times" w:cs="Times"/>
          <w:sz w:val="20"/>
          <w:szCs w:val="20"/>
        </w:rPr>
        <w:t xml:space="preserve"> Fuel Pressure Gauges</w:t>
      </w:r>
      <w:r w:rsidR="00EF394F">
        <w:rPr>
          <w:rFonts w:ascii="Times" w:hAnsi="Times" w:cs="Times"/>
          <w:sz w:val="20"/>
          <w:szCs w:val="20"/>
        </w:rPr>
        <w:tab/>
        <w:t>49-2</w:t>
      </w:r>
    </w:p>
    <w:p w:rsidR="00AB113A" w:rsidRPr="00486E5C" w:rsidRDefault="00AB113A" w:rsidP="00AB113A">
      <w:pPr>
        <w:tabs>
          <w:tab w:val="left" w:pos="1340"/>
          <w:tab w:val="right" w:leader="dot" w:pos="14400"/>
        </w:tabs>
        <w:ind w:left="980"/>
        <w:rPr>
          <w:rFonts w:ascii="Times" w:hAnsi="Times" w:cs="Times"/>
          <w:sz w:val="20"/>
          <w:szCs w:val="20"/>
        </w:rPr>
      </w:pPr>
      <w:r w:rsidRPr="00486E5C">
        <w:rPr>
          <w:rFonts w:ascii="Times" w:hAnsi="Times" w:cs="Times"/>
          <w:sz w:val="20"/>
          <w:szCs w:val="20"/>
        </w:rPr>
        <w:t>9</w:t>
      </w:r>
      <w:r w:rsidR="00EF394F">
        <w:rPr>
          <w:rFonts w:ascii="Times" w:hAnsi="Times" w:cs="Times"/>
          <w:sz w:val="20"/>
          <w:szCs w:val="20"/>
        </w:rPr>
        <w:t>.</w:t>
      </w:r>
      <w:r w:rsidR="00EF394F">
        <w:rPr>
          <w:rFonts w:ascii="Times" w:hAnsi="Times" w:cs="Times"/>
          <w:sz w:val="20"/>
          <w:szCs w:val="20"/>
        </w:rPr>
        <w:tab/>
        <w:t>APU Start Indicator Light</w:t>
      </w:r>
      <w:r w:rsidR="00EF394F">
        <w:rPr>
          <w:rFonts w:ascii="Times" w:hAnsi="Times" w:cs="Times"/>
          <w:sz w:val="20"/>
          <w:szCs w:val="20"/>
        </w:rPr>
        <w:tab/>
        <w:t>49-3</w:t>
      </w:r>
    </w:p>
    <w:p w:rsidR="00AB113A" w:rsidRPr="00486E5C" w:rsidRDefault="00AB113A" w:rsidP="00AB113A">
      <w:pPr>
        <w:tabs>
          <w:tab w:val="left" w:pos="1340"/>
          <w:tab w:val="right" w:leader="dot" w:pos="14400"/>
        </w:tabs>
        <w:ind w:left="907"/>
        <w:rPr>
          <w:rFonts w:ascii="Times" w:hAnsi="Times" w:cs="Times"/>
          <w:sz w:val="20"/>
          <w:szCs w:val="20"/>
        </w:rPr>
      </w:pPr>
      <w:r w:rsidRPr="00486E5C">
        <w:rPr>
          <w:rFonts w:ascii="Times" w:hAnsi="Times" w:cs="Times"/>
          <w:sz w:val="20"/>
          <w:szCs w:val="20"/>
        </w:rPr>
        <w:t>10.</w:t>
      </w:r>
      <w:r w:rsidRPr="00486E5C">
        <w:rPr>
          <w:rFonts w:ascii="Times" w:hAnsi="Times" w:cs="Times"/>
          <w:sz w:val="20"/>
          <w:szCs w:val="20"/>
        </w:rPr>
        <w:tab/>
        <w:t>APU Air Load Control Valve</w:t>
      </w:r>
      <w:r w:rsidRPr="00486E5C">
        <w:rPr>
          <w:rFonts w:ascii="Times" w:hAnsi="Times" w:cs="Times"/>
          <w:sz w:val="20"/>
          <w:szCs w:val="20"/>
        </w:rPr>
        <w:tab/>
        <w:t>49-3</w:t>
      </w:r>
    </w:p>
    <w:p w:rsidR="00AB113A" w:rsidRPr="00486E5C" w:rsidRDefault="00AB113A" w:rsidP="00AB113A">
      <w:pPr>
        <w:tabs>
          <w:tab w:val="left" w:pos="1340"/>
          <w:tab w:val="right" w:leader="dot" w:pos="14400"/>
        </w:tabs>
        <w:ind w:left="907"/>
        <w:rPr>
          <w:rFonts w:ascii="Times" w:hAnsi="Times" w:cs="Times"/>
          <w:sz w:val="20"/>
          <w:szCs w:val="20"/>
        </w:rPr>
      </w:pPr>
      <w:r w:rsidRPr="00486E5C">
        <w:rPr>
          <w:rFonts w:ascii="Times" w:hAnsi="Times" w:cs="Times"/>
          <w:sz w:val="20"/>
          <w:szCs w:val="20"/>
        </w:rPr>
        <w:t>11.</w:t>
      </w:r>
      <w:r w:rsidRPr="00486E5C">
        <w:rPr>
          <w:rFonts w:ascii="Times" w:hAnsi="Times" w:cs="Times"/>
          <w:sz w:val="20"/>
          <w:szCs w:val="20"/>
        </w:rPr>
        <w:tab/>
        <w:t xml:space="preserve">APU External Fire Warning Alarm (Fire Warning </w:t>
      </w:r>
      <w:smartTag w:uri="urn:schemas-microsoft-com:office:smarttags" w:element="place">
        <w:smartTag w:uri="urn:schemas-microsoft-com:office:smarttags" w:element="City">
          <w:r w:rsidRPr="00486E5C">
            <w:rPr>
              <w:rFonts w:ascii="Times" w:hAnsi="Times" w:cs="Times"/>
              <w:sz w:val="20"/>
              <w:szCs w:val="20"/>
            </w:rPr>
            <w:t>Bell</w:t>
          </w:r>
        </w:smartTag>
      </w:smartTag>
      <w:r w:rsidRPr="00486E5C">
        <w:rPr>
          <w:rFonts w:ascii="Times" w:hAnsi="Times" w:cs="Times"/>
          <w:sz w:val="20"/>
          <w:szCs w:val="20"/>
        </w:rPr>
        <w:t>)</w:t>
      </w:r>
      <w:r w:rsidRPr="00486E5C">
        <w:rPr>
          <w:rFonts w:ascii="Times" w:hAnsi="Times" w:cs="Times"/>
          <w:sz w:val="20"/>
          <w:szCs w:val="20"/>
        </w:rPr>
        <w:tab/>
        <w:t>49-3</w:t>
      </w:r>
    </w:p>
    <w:p w:rsidR="00AB113A" w:rsidRPr="00985DD2" w:rsidRDefault="00AB113A" w:rsidP="00AB113A">
      <w:pPr>
        <w:tabs>
          <w:tab w:val="left" w:pos="1340"/>
          <w:tab w:val="right" w:leader="dot" w:pos="14400"/>
        </w:tabs>
        <w:ind w:left="900"/>
        <w:rPr>
          <w:rFonts w:ascii="Times" w:hAnsi="Times" w:cs="Times"/>
          <w:sz w:val="20"/>
          <w:szCs w:val="20"/>
        </w:rPr>
      </w:pPr>
      <w:r w:rsidRPr="00486E5C">
        <w:rPr>
          <w:rFonts w:ascii="Times" w:hAnsi="Times" w:cs="Times"/>
          <w:sz w:val="20"/>
          <w:szCs w:val="20"/>
        </w:rPr>
        <w:t>12.</w:t>
      </w:r>
      <w:r w:rsidRPr="00486E5C">
        <w:rPr>
          <w:rFonts w:ascii="Times" w:hAnsi="Times" w:cs="Times"/>
          <w:sz w:val="20"/>
          <w:szCs w:val="20"/>
        </w:rPr>
        <w:tab/>
        <w:t>APU Air Inlet Door Syste</w:t>
      </w:r>
      <w:r w:rsidRPr="00985DD2">
        <w:rPr>
          <w:rFonts w:ascii="Times" w:hAnsi="Times" w:cs="Times"/>
          <w:sz w:val="20"/>
          <w:szCs w:val="20"/>
        </w:rPr>
        <w:t>m</w:t>
      </w:r>
      <w:r w:rsidRPr="00985DD2">
        <w:rPr>
          <w:rFonts w:ascii="Times" w:hAnsi="Times" w:cs="Times"/>
          <w:sz w:val="20"/>
          <w:szCs w:val="20"/>
        </w:rPr>
        <w:tab/>
        <w:t>49-3</w:t>
      </w:r>
    </w:p>
    <w:p w:rsidR="00AB113A" w:rsidRPr="00985DD2" w:rsidRDefault="00AB113A" w:rsidP="00AB113A">
      <w:pPr>
        <w:tabs>
          <w:tab w:val="left" w:pos="1340"/>
          <w:tab w:val="right" w:leader="dot" w:pos="14400"/>
        </w:tabs>
        <w:ind w:left="900"/>
        <w:rPr>
          <w:rFonts w:ascii="Times" w:hAnsi="Times" w:cs="Times"/>
          <w:sz w:val="20"/>
          <w:szCs w:val="20"/>
        </w:rPr>
      </w:pPr>
      <w:r w:rsidRPr="00985DD2">
        <w:rPr>
          <w:rFonts w:ascii="Times" w:hAnsi="Times" w:cs="Times"/>
          <w:sz w:val="20"/>
          <w:szCs w:val="20"/>
        </w:rPr>
        <w:t>13.</w:t>
      </w:r>
      <w:r w:rsidRPr="00985DD2">
        <w:rPr>
          <w:rFonts w:ascii="Times" w:hAnsi="Times" w:cs="Times"/>
          <w:sz w:val="20"/>
          <w:szCs w:val="20"/>
        </w:rPr>
        <w:tab/>
        <w:t>Surge Co</w:t>
      </w:r>
      <w:r w:rsidR="00EF394F">
        <w:rPr>
          <w:rFonts w:ascii="Times" w:hAnsi="Times" w:cs="Times"/>
          <w:sz w:val="20"/>
          <w:szCs w:val="20"/>
        </w:rPr>
        <w:t>ntrol Valve</w:t>
      </w:r>
      <w:r w:rsidR="00EF394F">
        <w:rPr>
          <w:rFonts w:ascii="Times" w:hAnsi="Times" w:cs="Times"/>
          <w:sz w:val="20"/>
          <w:szCs w:val="20"/>
        </w:rPr>
        <w:tab/>
        <w:t>49-4</w:t>
      </w:r>
    </w:p>
    <w:p w:rsidR="00AB113A" w:rsidRPr="00985DD2" w:rsidRDefault="00AB113A" w:rsidP="00AB113A">
      <w:pPr>
        <w:tabs>
          <w:tab w:val="left" w:pos="1340"/>
          <w:tab w:val="right" w:leader="dot" w:pos="14400"/>
        </w:tabs>
        <w:ind w:left="900"/>
        <w:rPr>
          <w:rFonts w:ascii="Times" w:hAnsi="Times" w:cs="Times"/>
          <w:sz w:val="20"/>
          <w:szCs w:val="20"/>
          <w:lang w:val="sv-SE"/>
        </w:rPr>
      </w:pPr>
      <w:r w:rsidRPr="00985DD2">
        <w:rPr>
          <w:rFonts w:ascii="Times" w:hAnsi="Times" w:cs="Times"/>
          <w:sz w:val="20"/>
          <w:szCs w:val="20"/>
          <w:lang w:val="sv-SE"/>
        </w:rPr>
        <w:t>1</w:t>
      </w:r>
      <w:r w:rsidR="002A13EB">
        <w:rPr>
          <w:rFonts w:ascii="Times" w:hAnsi="Times" w:cs="Times"/>
          <w:sz w:val="20"/>
          <w:szCs w:val="20"/>
          <w:lang w:val="sv-SE"/>
        </w:rPr>
        <w:t>4</w:t>
      </w:r>
      <w:r w:rsidRPr="00985DD2">
        <w:rPr>
          <w:rFonts w:ascii="Times" w:hAnsi="Times" w:cs="Times"/>
          <w:sz w:val="20"/>
          <w:szCs w:val="20"/>
          <w:lang w:val="sv-SE"/>
        </w:rPr>
        <w:t>.</w:t>
      </w:r>
      <w:r w:rsidRPr="00985DD2">
        <w:rPr>
          <w:rFonts w:ascii="Times" w:hAnsi="Times" w:cs="Times"/>
          <w:sz w:val="20"/>
          <w:szCs w:val="20"/>
          <w:lang w:val="sv-SE"/>
        </w:rPr>
        <w:tab/>
        <w:t xml:space="preserve">Ignition </w:t>
      </w:r>
      <w:r w:rsidR="00EF394F">
        <w:rPr>
          <w:rFonts w:ascii="Times" w:hAnsi="Times" w:cs="Times"/>
          <w:sz w:val="20"/>
          <w:szCs w:val="20"/>
          <w:lang w:val="sv-SE"/>
        </w:rPr>
        <w:t>System Channels</w:t>
      </w:r>
      <w:r w:rsidR="00EF394F">
        <w:rPr>
          <w:rFonts w:ascii="Times" w:hAnsi="Times" w:cs="Times"/>
          <w:sz w:val="20"/>
          <w:szCs w:val="20"/>
          <w:lang w:val="sv-SE"/>
        </w:rPr>
        <w:tab/>
        <w:t>49-4</w:t>
      </w:r>
    </w:p>
    <w:p w:rsidR="00AB113A" w:rsidRPr="00985DD2" w:rsidRDefault="00AB113A" w:rsidP="00AB113A">
      <w:pPr>
        <w:tabs>
          <w:tab w:val="left" w:pos="1340"/>
          <w:tab w:val="right" w:leader="dot" w:pos="14400"/>
        </w:tabs>
        <w:ind w:left="900"/>
        <w:rPr>
          <w:rFonts w:ascii="Times" w:hAnsi="Times" w:cs="Times"/>
          <w:sz w:val="20"/>
          <w:szCs w:val="20"/>
        </w:rPr>
      </w:pPr>
      <w:r w:rsidRPr="00985DD2">
        <w:rPr>
          <w:rFonts w:ascii="Times" w:hAnsi="Times" w:cs="Times"/>
          <w:sz w:val="20"/>
          <w:szCs w:val="20"/>
        </w:rPr>
        <w:t>1</w:t>
      </w:r>
      <w:r w:rsidR="002A13EB">
        <w:rPr>
          <w:rFonts w:ascii="Times" w:hAnsi="Times" w:cs="Times"/>
          <w:sz w:val="20"/>
          <w:szCs w:val="20"/>
        </w:rPr>
        <w:t>5.</w:t>
      </w:r>
      <w:r w:rsidR="002A13EB">
        <w:rPr>
          <w:rFonts w:ascii="Times" w:hAnsi="Times" w:cs="Times"/>
          <w:sz w:val="20"/>
          <w:szCs w:val="20"/>
        </w:rPr>
        <w:tab/>
        <w:t>EGT Thermocouple System</w:t>
      </w:r>
      <w:r w:rsidRPr="00985DD2">
        <w:rPr>
          <w:rFonts w:ascii="Times" w:hAnsi="Times" w:cs="Times"/>
          <w:sz w:val="20"/>
          <w:szCs w:val="20"/>
        </w:rPr>
        <w:tab/>
        <w:t>49-4</w:t>
      </w:r>
    </w:p>
    <w:p w:rsidR="00AB113A" w:rsidRPr="00985DD2" w:rsidRDefault="00AB113A" w:rsidP="00AB113A">
      <w:pPr>
        <w:tabs>
          <w:tab w:val="left" w:pos="1340"/>
          <w:tab w:val="right" w:leader="dot" w:pos="14400"/>
        </w:tabs>
        <w:ind w:left="900"/>
        <w:rPr>
          <w:rFonts w:ascii="Times" w:hAnsi="Times" w:cs="Times"/>
          <w:sz w:val="20"/>
          <w:szCs w:val="20"/>
        </w:rPr>
      </w:pPr>
      <w:r w:rsidRPr="00985DD2">
        <w:rPr>
          <w:rFonts w:ascii="Times" w:hAnsi="Times" w:cs="Times"/>
          <w:sz w:val="20"/>
          <w:szCs w:val="20"/>
        </w:rPr>
        <w:t>1</w:t>
      </w:r>
      <w:r w:rsidR="002A13EB">
        <w:rPr>
          <w:rFonts w:ascii="Times" w:hAnsi="Times" w:cs="Times"/>
          <w:sz w:val="20"/>
          <w:szCs w:val="20"/>
        </w:rPr>
        <w:t>6</w:t>
      </w:r>
      <w:r w:rsidRPr="00985DD2">
        <w:rPr>
          <w:rFonts w:ascii="Times" w:hAnsi="Times" w:cs="Times"/>
          <w:sz w:val="20"/>
          <w:szCs w:val="20"/>
        </w:rPr>
        <w:t>.</w:t>
      </w:r>
      <w:r w:rsidRPr="00985DD2">
        <w:rPr>
          <w:rFonts w:ascii="Times" w:hAnsi="Times" w:cs="Times"/>
          <w:sz w:val="20"/>
          <w:szCs w:val="20"/>
        </w:rPr>
        <w:tab/>
        <w:t>Tempe</w:t>
      </w:r>
      <w:r w:rsidR="002A13EB">
        <w:rPr>
          <w:rFonts w:ascii="Times" w:hAnsi="Times" w:cs="Times"/>
          <w:sz w:val="20"/>
          <w:szCs w:val="20"/>
        </w:rPr>
        <w:t>rature Resistance Bulb (T2)</w:t>
      </w:r>
      <w:r w:rsidR="002A13EB">
        <w:rPr>
          <w:rFonts w:ascii="Times" w:hAnsi="Times" w:cs="Times"/>
          <w:sz w:val="20"/>
          <w:szCs w:val="20"/>
        </w:rPr>
        <w:tab/>
        <w:t>49-4</w:t>
      </w:r>
    </w:p>
    <w:p w:rsidR="00AB113A" w:rsidRPr="00985DD2" w:rsidRDefault="00AB113A" w:rsidP="00AB113A">
      <w:pPr>
        <w:tabs>
          <w:tab w:val="left" w:pos="1340"/>
          <w:tab w:val="right" w:leader="dot" w:pos="14400"/>
        </w:tabs>
        <w:ind w:left="907"/>
        <w:rPr>
          <w:rFonts w:ascii="Times" w:hAnsi="Times" w:cs="Times"/>
          <w:sz w:val="20"/>
          <w:szCs w:val="20"/>
        </w:rPr>
      </w:pPr>
      <w:r w:rsidRPr="00985DD2">
        <w:rPr>
          <w:rFonts w:ascii="Times" w:hAnsi="Times" w:cs="Times"/>
          <w:sz w:val="20"/>
          <w:szCs w:val="20"/>
        </w:rPr>
        <w:t>1</w:t>
      </w:r>
      <w:r w:rsidR="002A13EB">
        <w:rPr>
          <w:rFonts w:ascii="Times" w:hAnsi="Times" w:cs="Times"/>
          <w:sz w:val="20"/>
          <w:szCs w:val="20"/>
        </w:rPr>
        <w:t>7</w:t>
      </w:r>
      <w:r w:rsidRPr="00985DD2">
        <w:rPr>
          <w:rFonts w:ascii="Times" w:hAnsi="Times" w:cs="Times"/>
          <w:sz w:val="20"/>
          <w:szCs w:val="20"/>
        </w:rPr>
        <w:t>.</w:t>
      </w:r>
      <w:r w:rsidRPr="00985DD2">
        <w:rPr>
          <w:rFonts w:ascii="Times" w:hAnsi="Times" w:cs="Times"/>
          <w:sz w:val="20"/>
          <w:szCs w:val="20"/>
        </w:rPr>
        <w:tab/>
        <w:t>Inlet Pressure T</w:t>
      </w:r>
      <w:r w:rsidR="002A13EB">
        <w:rPr>
          <w:rFonts w:ascii="Times" w:hAnsi="Times" w:cs="Times"/>
          <w:sz w:val="20"/>
          <w:szCs w:val="20"/>
        </w:rPr>
        <w:t>ransmitter (P2)</w:t>
      </w:r>
      <w:r w:rsidR="002A13EB">
        <w:rPr>
          <w:rFonts w:ascii="Times" w:hAnsi="Times" w:cs="Times"/>
          <w:sz w:val="20"/>
          <w:szCs w:val="20"/>
        </w:rPr>
        <w:tab/>
        <w:t>49-4</w:t>
      </w:r>
    </w:p>
    <w:p w:rsidR="00AB113A" w:rsidRPr="00985DD2" w:rsidRDefault="00AB113A" w:rsidP="00AB113A">
      <w:pPr>
        <w:tabs>
          <w:tab w:val="left" w:pos="1340"/>
          <w:tab w:val="right" w:leader="dot" w:pos="14400"/>
        </w:tabs>
        <w:ind w:left="900"/>
        <w:rPr>
          <w:rFonts w:ascii="Times" w:hAnsi="Times" w:cs="Times"/>
          <w:sz w:val="20"/>
          <w:szCs w:val="20"/>
        </w:rPr>
      </w:pPr>
      <w:r w:rsidRPr="00985DD2">
        <w:rPr>
          <w:rFonts w:ascii="Times" w:hAnsi="Times" w:cs="Times"/>
          <w:sz w:val="20"/>
          <w:szCs w:val="20"/>
        </w:rPr>
        <w:t>1</w:t>
      </w:r>
      <w:r w:rsidR="002A13EB">
        <w:rPr>
          <w:rFonts w:ascii="Times" w:hAnsi="Times" w:cs="Times"/>
          <w:sz w:val="20"/>
          <w:szCs w:val="20"/>
        </w:rPr>
        <w:t>8</w:t>
      </w:r>
      <w:r w:rsidRPr="00985DD2">
        <w:rPr>
          <w:rFonts w:ascii="Times" w:hAnsi="Times" w:cs="Times"/>
          <w:sz w:val="20"/>
          <w:szCs w:val="20"/>
        </w:rPr>
        <w:t>.</w:t>
      </w:r>
      <w:r w:rsidRPr="00985DD2">
        <w:rPr>
          <w:rFonts w:ascii="Times" w:hAnsi="Times" w:cs="Times"/>
          <w:sz w:val="20"/>
          <w:szCs w:val="20"/>
        </w:rPr>
        <w:tab/>
        <w:t>RPM Speed Sensor Channels</w:t>
      </w:r>
      <w:r w:rsidR="00EF394F">
        <w:rPr>
          <w:rFonts w:ascii="Times" w:hAnsi="Times" w:cs="Times"/>
          <w:sz w:val="20"/>
          <w:szCs w:val="20"/>
        </w:rPr>
        <w:tab/>
        <w:t>49-5</w:t>
      </w:r>
    </w:p>
    <w:p w:rsidR="00AB113A" w:rsidRPr="00985DD2" w:rsidRDefault="00E45A3A" w:rsidP="00AB113A">
      <w:pPr>
        <w:tabs>
          <w:tab w:val="left" w:pos="1340"/>
          <w:tab w:val="right" w:leader="dot" w:pos="14400"/>
        </w:tabs>
        <w:ind w:left="900"/>
        <w:rPr>
          <w:rFonts w:ascii="Times" w:hAnsi="Times" w:cs="Times"/>
          <w:sz w:val="20"/>
          <w:szCs w:val="20"/>
        </w:rPr>
      </w:pPr>
      <w:r>
        <w:rPr>
          <w:rFonts w:ascii="Times" w:hAnsi="Times" w:cs="Times"/>
          <w:sz w:val="20"/>
          <w:szCs w:val="20"/>
        </w:rPr>
        <w:t>19.</w:t>
      </w:r>
      <w:r>
        <w:rPr>
          <w:rFonts w:ascii="Times" w:hAnsi="Times" w:cs="Times"/>
          <w:sz w:val="20"/>
          <w:szCs w:val="20"/>
        </w:rPr>
        <w:tab/>
        <w:t>APU Hour Meter</w:t>
      </w:r>
      <w:r>
        <w:rPr>
          <w:rFonts w:ascii="Times" w:hAnsi="Times" w:cs="Times"/>
          <w:sz w:val="20"/>
          <w:szCs w:val="20"/>
        </w:rPr>
        <w:tab/>
        <w:t>49-5</w:t>
      </w:r>
    </w:p>
    <w:p w:rsidR="00AB113A" w:rsidRPr="00F51AAE" w:rsidRDefault="00AB113A" w:rsidP="00AB113A">
      <w:pPr>
        <w:tabs>
          <w:tab w:val="left" w:pos="1340"/>
          <w:tab w:val="right" w:leader="dot" w:pos="14400"/>
        </w:tabs>
        <w:ind w:left="900"/>
        <w:rPr>
          <w:rFonts w:ascii="Times" w:hAnsi="Times" w:cs="Times"/>
          <w:sz w:val="20"/>
          <w:szCs w:val="20"/>
        </w:rPr>
      </w:pPr>
      <w:r w:rsidRPr="00985DD2">
        <w:rPr>
          <w:rFonts w:ascii="Times" w:hAnsi="Times" w:cs="Times"/>
          <w:sz w:val="20"/>
          <w:szCs w:val="20"/>
        </w:rPr>
        <w:t>2</w:t>
      </w:r>
      <w:r w:rsidR="002A13EB">
        <w:rPr>
          <w:rFonts w:ascii="Times" w:hAnsi="Times" w:cs="Times"/>
          <w:sz w:val="20"/>
          <w:szCs w:val="20"/>
        </w:rPr>
        <w:t>0</w:t>
      </w:r>
      <w:r w:rsidRPr="00985DD2">
        <w:rPr>
          <w:rFonts w:ascii="Times" w:hAnsi="Times" w:cs="Times"/>
          <w:sz w:val="20"/>
          <w:szCs w:val="20"/>
        </w:rPr>
        <w:t>.</w:t>
      </w:r>
      <w:r w:rsidRPr="00985DD2">
        <w:rPr>
          <w:rFonts w:ascii="Times" w:hAnsi="Times" w:cs="Times"/>
          <w:sz w:val="20"/>
          <w:szCs w:val="20"/>
        </w:rPr>
        <w:tab/>
        <w:t>Oil Temperature</w:t>
      </w:r>
      <w:r w:rsidRPr="00F51AAE">
        <w:rPr>
          <w:rFonts w:ascii="Times" w:hAnsi="Times" w:cs="Times"/>
          <w:sz w:val="20"/>
          <w:szCs w:val="20"/>
        </w:rPr>
        <w:tab/>
        <w:t>49-5</w:t>
      </w:r>
    </w:p>
    <w:p w:rsidR="00AB113A" w:rsidRDefault="00AB113A" w:rsidP="00AB113A">
      <w:pPr>
        <w:tabs>
          <w:tab w:val="left" w:pos="1340"/>
          <w:tab w:val="right" w:leader="dot" w:pos="14400"/>
        </w:tabs>
        <w:ind w:left="900"/>
        <w:rPr>
          <w:rFonts w:ascii="Times" w:hAnsi="Times" w:cs="Times"/>
          <w:sz w:val="20"/>
          <w:szCs w:val="20"/>
        </w:rPr>
      </w:pPr>
      <w:r w:rsidRPr="00F51AAE">
        <w:rPr>
          <w:rFonts w:ascii="Times" w:hAnsi="Times" w:cs="Times"/>
          <w:sz w:val="20"/>
          <w:szCs w:val="20"/>
        </w:rPr>
        <w:t>2</w:t>
      </w:r>
      <w:r w:rsidR="002E61C3">
        <w:rPr>
          <w:rFonts w:ascii="Times" w:hAnsi="Times" w:cs="Times"/>
          <w:sz w:val="20"/>
          <w:szCs w:val="20"/>
        </w:rPr>
        <w:t>1</w:t>
      </w:r>
      <w:r w:rsidRPr="00F51AAE">
        <w:rPr>
          <w:rFonts w:ascii="Times" w:hAnsi="Times" w:cs="Times"/>
          <w:sz w:val="20"/>
          <w:szCs w:val="20"/>
        </w:rPr>
        <w:t>.</w:t>
      </w:r>
      <w:r w:rsidRPr="00F51AAE">
        <w:rPr>
          <w:rFonts w:ascii="Times" w:hAnsi="Times" w:cs="Times"/>
          <w:sz w:val="20"/>
          <w:szCs w:val="20"/>
        </w:rPr>
        <w:tab/>
        <w:t>APU Start/E</w:t>
      </w:r>
      <w:r w:rsidR="002A13EB">
        <w:rPr>
          <w:rFonts w:ascii="Times" w:hAnsi="Times" w:cs="Times"/>
          <w:sz w:val="20"/>
          <w:szCs w:val="20"/>
        </w:rPr>
        <w:t>ngine Cowl Interrupt System</w:t>
      </w:r>
      <w:r w:rsidR="002A13EB">
        <w:rPr>
          <w:rFonts w:ascii="Times" w:hAnsi="Times" w:cs="Times"/>
          <w:sz w:val="20"/>
          <w:szCs w:val="20"/>
        </w:rPr>
        <w:tab/>
        <w:t>49-5</w:t>
      </w:r>
    </w:p>
    <w:p w:rsidR="002E61C3" w:rsidRDefault="002E61C3" w:rsidP="00AB113A">
      <w:pPr>
        <w:tabs>
          <w:tab w:val="left" w:pos="1340"/>
          <w:tab w:val="right" w:leader="dot" w:pos="14400"/>
        </w:tabs>
        <w:ind w:left="900"/>
        <w:rPr>
          <w:rFonts w:ascii="Times" w:hAnsi="Times" w:cs="Times"/>
          <w:sz w:val="20"/>
          <w:szCs w:val="20"/>
        </w:rPr>
      </w:pPr>
      <w:r>
        <w:rPr>
          <w:rFonts w:ascii="Times" w:hAnsi="Times" w:cs="Times"/>
          <w:sz w:val="20"/>
          <w:szCs w:val="20"/>
        </w:rPr>
        <w:t>22.</w:t>
      </w:r>
      <w:r>
        <w:rPr>
          <w:rFonts w:ascii="Times" w:hAnsi="Times" w:cs="Times"/>
          <w:sz w:val="20"/>
          <w:szCs w:val="20"/>
        </w:rPr>
        <w:tab/>
      </w:r>
      <w:proofErr w:type="spellStart"/>
      <w:r>
        <w:rPr>
          <w:rFonts w:ascii="Times" w:hAnsi="Times" w:cs="Times"/>
          <w:sz w:val="20"/>
          <w:szCs w:val="20"/>
        </w:rPr>
        <w:t>Depr</w:t>
      </w:r>
      <w:r w:rsidR="00E45A3A">
        <w:rPr>
          <w:rFonts w:ascii="Times" w:hAnsi="Times" w:cs="Times"/>
          <w:sz w:val="20"/>
          <w:szCs w:val="20"/>
        </w:rPr>
        <w:t>ime</w:t>
      </w:r>
      <w:proofErr w:type="spellEnd"/>
      <w:r w:rsidR="00E45A3A">
        <w:rPr>
          <w:rFonts w:ascii="Times" w:hAnsi="Times" w:cs="Times"/>
          <w:sz w:val="20"/>
          <w:szCs w:val="20"/>
        </w:rPr>
        <w:t xml:space="preserve"> Solenoid</w:t>
      </w:r>
      <w:r w:rsidR="00E45A3A">
        <w:rPr>
          <w:rFonts w:ascii="Times" w:hAnsi="Times" w:cs="Times"/>
          <w:sz w:val="20"/>
          <w:szCs w:val="20"/>
        </w:rPr>
        <w:tab/>
        <w:t>49-6</w:t>
      </w:r>
    </w:p>
    <w:p w:rsidR="002804D5" w:rsidRPr="00602B8F" w:rsidRDefault="002804D5" w:rsidP="002804D5">
      <w:pPr>
        <w:tabs>
          <w:tab w:val="left" w:pos="980"/>
          <w:tab w:val="right" w:leader="dot" w:pos="14400"/>
        </w:tabs>
        <w:spacing w:before="240"/>
        <w:rPr>
          <w:rFonts w:ascii="Times" w:hAnsi="Times" w:cs="Times"/>
          <w:sz w:val="20"/>
          <w:szCs w:val="20"/>
        </w:rPr>
      </w:pPr>
      <w:r w:rsidRPr="00F51AAE">
        <w:rPr>
          <w:rFonts w:ascii="Times" w:hAnsi="Times" w:cs="Times"/>
          <w:b/>
          <w:bCs/>
          <w:sz w:val="20"/>
          <w:szCs w:val="20"/>
        </w:rPr>
        <w:t>ATA 52</w:t>
      </w:r>
      <w:r w:rsidRPr="00F51AAE">
        <w:rPr>
          <w:rFonts w:ascii="Times" w:hAnsi="Times" w:cs="Times"/>
          <w:b/>
          <w:bCs/>
          <w:sz w:val="20"/>
          <w:szCs w:val="20"/>
        </w:rPr>
        <w:tab/>
        <w:t>DOORS</w:t>
      </w:r>
      <w:r w:rsidRPr="00F51AAE">
        <w:rPr>
          <w:rFonts w:ascii="Times" w:hAnsi="Times" w:cs="Times"/>
          <w:sz w:val="20"/>
          <w:szCs w:val="20"/>
        </w:rPr>
        <w:tab/>
      </w:r>
      <w:r w:rsidRPr="00602B8F">
        <w:rPr>
          <w:rFonts w:ascii="Times" w:hAnsi="Times" w:cs="Times"/>
          <w:sz w:val="20"/>
          <w:szCs w:val="20"/>
        </w:rPr>
        <w:t>52-1</w:t>
      </w:r>
    </w:p>
    <w:p w:rsidR="002804D5" w:rsidRPr="00602B8F" w:rsidRDefault="002804D5" w:rsidP="002804D5">
      <w:pPr>
        <w:tabs>
          <w:tab w:val="left" w:pos="1340"/>
          <w:tab w:val="right" w:leader="dot" w:pos="14400"/>
        </w:tabs>
        <w:spacing w:before="120"/>
        <w:ind w:left="980"/>
        <w:rPr>
          <w:rFonts w:ascii="Times" w:hAnsi="Times" w:cs="Times"/>
          <w:sz w:val="20"/>
          <w:szCs w:val="20"/>
        </w:rPr>
      </w:pPr>
      <w:r w:rsidRPr="00602B8F">
        <w:rPr>
          <w:rFonts w:ascii="Times" w:hAnsi="Times" w:cs="Times"/>
          <w:sz w:val="20"/>
          <w:szCs w:val="20"/>
        </w:rPr>
        <w:t>1.</w:t>
      </w:r>
      <w:r w:rsidRPr="00602B8F">
        <w:rPr>
          <w:rFonts w:ascii="Times" w:hAnsi="Times" w:cs="Times"/>
          <w:sz w:val="20"/>
          <w:szCs w:val="20"/>
        </w:rPr>
        <w:tab/>
      </w:r>
      <w:r w:rsidR="00B410D4">
        <w:rPr>
          <w:rFonts w:ascii="Times" w:hAnsi="Times" w:cs="Times"/>
          <w:sz w:val="20"/>
          <w:szCs w:val="20"/>
        </w:rPr>
        <w:t xml:space="preserve">External / Service </w:t>
      </w:r>
      <w:r w:rsidRPr="00602B8F">
        <w:rPr>
          <w:rFonts w:ascii="Times" w:hAnsi="Times" w:cs="Times"/>
          <w:sz w:val="20"/>
          <w:szCs w:val="20"/>
        </w:rPr>
        <w:t>Door Warning Light System</w:t>
      </w:r>
      <w:r w:rsidRPr="00602B8F">
        <w:rPr>
          <w:rFonts w:ascii="Times" w:hAnsi="Times" w:cs="Times"/>
          <w:sz w:val="20"/>
          <w:szCs w:val="20"/>
        </w:rPr>
        <w:tab/>
        <w:t>52-1</w:t>
      </w:r>
    </w:p>
    <w:p w:rsidR="002804D5" w:rsidRPr="00602B8F" w:rsidRDefault="002804D5" w:rsidP="002804D5">
      <w:pPr>
        <w:tabs>
          <w:tab w:val="left" w:pos="1340"/>
          <w:tab w:val="right" w:leader="dot" w:pos="14400"/>
        </w:tabs>
        <w:ind w:left="980"/>
        <w:rPr>
          <w:rFonts w:ascii="Times" w:hAnsi="Times" w:cs="Times"/>
          <w:sz w:val="20"/>
          <w:szCs w:val="20"/>
        </w:rPr>
      </w:pPr>
      <w:r w:rsidRPr="00602B8F">
        <w:rPr>
          <w:rFonts w:ascii="Times" w:hAnsi="Times" w:cs="Times"/>
          <w:sz w:val="20"/>
          <w:szCs w:val="20"/>
        </w:rPr>
        <w:t>2.</w:t>
      </w:r>
      <w:r w:rsidRPr="00602B8F">
        <w:rPr>
          <w:rFonts w:ascii="Times" w:hAnsi="Times" w:cs="Times"/>
          <w:sz w:val="20"/>
          <w:szCs w:val="20"/>
        </w:rPr>
        <w:tab/>
        <w:t>Cargo Door Operating System</w:t>
      </w:r>
      <w:r w:rsidRPr="00602B8F">
        <w:rPr>
          <w:rFonts w:ascii="Times" w:hAnsi="Times" w:cs="Times"/>
          <w:sz w:val="20"/>
          <w:szCs w:val="20"/>
        </w:rPr>
        <w:tab/>
        <w:t>52-1</w:t>
      </w:r>
    </w:p>
    <w:p w:rsidR="002804D5" w:rsidRPr="00602B8F" w:rsidRDefault="002804D5" w:rsidP="002804D5">
      <w:pPr>
        <w:tabs>
          <w:tab w:val="left" w:pos="1340"/>
          <w:tab w:val="right" w:leader="dot" w:pos="14400"/>
        </w:tabs>
        <w:ind w:left="980"/>
        <w:rPr>
          <w:rFonts w:ascii="Times" w:hAnsi="Times" w:cs="Times"/>
          <w:sz w:val="20"/>
          <w:szCs w:val="20"/>
        </w:rPr>
      </w:pPr>
      <w:r w:rsidRPr="00602B8F">
        <w:rPr>
          <w:rFonts w:ascii="Times" w:hAnsi="Times" w:cs="Times"/>
          <w:sz w:val="20"/>
          <w:szCs w:val="20"/>
        </w:rPr>
        <w:t>3.</w:t>
      </w:r>
      <w:r w:rsidRPr="00602B8F">
        <w:rPr>
          <w:rFonts w:ascii="Times" w:hAnsi="Times" w:cs="Times"/>
          <w:sz w:val="20"/>
          <w:szCs w:val="20"/>
        </w:rPr>
        <w:tab/>
        <w:t>Carg</w:t>
      </w:r>
      <w:r w:rsidR="00B410D4">
        <w:rPr>
          <w:rFonts w:ascii="Times" w:hAnsi="Times" w:cs="Times"/>
          <w:sz w:val="20"/>
          <w:szCs w:val="20"/>
        </w:rPr>
        <w:t>o Door Warning Light System</w:t>
      </w:r>
      <w:r w:rsidR="00B410D4">
        <w:rPr>
          <w:rFonts w:ascii="Times" w:hAnsi="Times" w:cs="Times"/>
          <w:sz w:val="20"/>
          <w:szCs w:val="20"/>
        </w:rPr>
        <w:tab/>
        <w:t>52-2</w:t>
      </w:r>
    </w:p>
    <w:p w:rsidR="002804D5" w:rsidRDefault="002804D5" w:rsidP="002804D5">
      <w:pPr>
        <w:tabs>
          <w:tab w:val="left" w:pos="1340"/>
          <w:tab w:val="right" w:leader="dot" w:pos="14400"/>
        </w:tabs>
        <w:ind w:left="979"/>
        <w:rPr>
          <w:rFonts w:ascii="Times" w:hAnsi="Times" w:cs="Times"/>
          <w:sz w:val="20"/>
          <w:szCs w:val="20"/>
        </w:rPr>
      </w:pPr>
      <w:r w:rsidRPr="00602B8F">
        <w:rPr>
          <w:rFonts w:ascii="Times" w:hAnsi="Times" w:cs="Times"/>
          <w:sz w:val="20"/>
          <w:szCs w:val="20"/>
        </w:rPr>
        <w:t>4.</w:t>
      </w:r>
      <w:r w:rsidRPr="00602B8F">
        <w:rPr>
          <w:rFonts w:ascii="Times" w:hAnsi="Times" w:cs="Times"/>
          <w:sz w:val="20"/>
          <w:szCs w:val="20"/>
        </w:rPr>
        <w:tab/>
      </w:r>
      <w:r w:rsidR="00B410D4">
        <w:rPr>
          <w:rFonts w:ascii="Times" w:hAnsi="Times" w:cs="Times"/>
          <w:sz w:val="20"/>
          <w:szCs w:val="20"/>
        </w:rPr>
        <w:t>Lavatory Door</w:t>
      </w:r>
      <w:r w:rsidR="00B410D4">
        <w:rPr>
          <w:rFonts w:ascii="Times" w:hAnsi="Times" w:cs="Times"/>
          <w:sz w:val="20"/>
          <w:szCs w:val="20"/>
        </w:rPr>
        <w:tab/>
        <w:t>52-2</w:t>
      </w:r>
    </w:p>
    <w:p w:rsidR="002804D5" w:rsidRDefault="002804D5" w:rsidP="002804D5">
      <w:pPr>
        <w:tabs>
          <w:tab w:val="left" w:pos="1340"/>
          <w:tab w:val="right" w:leader="dot" w:pos="14400"/>
        </w:tabs>
        <w:ind w:left="979"/>
        <w:rPr>
          <w:rFonts w:ascii="Times" w:hAnsi="Times" w:cs="Times"/>
          <w:sz w:val="20"/>
          <w:szCs w:val="20"/>
        </w:rPr>
      </w:pPr>
      <w:r>
        <w:rPr>
          <w:rFonts w:ascii="Times" w:hAnsi="Times" w:cs="Times"/>
          <w:sz w:val="20"/>
          <w:szCs w:val="20"/>
        </w:rPr>
        <w:t>5.</w:t>
      </w:r>
      <w:r>
        <w:rPr>
          <w:rFonts w:ascii="Times" w:hAnsi="Times" w:cs="Times"/>
          <w:sz w:val="20"/>
          <w:szCs w:val="20"/>
        </w:rPr>
        <w:tab/>
      </w:r>
      <w:r w:rsidR="00B410D4">
        <w:rPr>
          <w:rFonts w:ascii="Times" w:hAnsi="Times" w:cs="Times"/>
          <w:sz w:val="20"/>
          <w:szCs w:val="20"/>
        </w:rPr>
        <w:t>Baggage Door Warning System</w:t>
      </w:r>
      <w:r w:rsidR="00B410D4">
        <w:rPr>
          <w:rFonts w:ascii="Times" w:hAnsi="Times" w:cs="Times"/>
          <w:sz w:val="20"/>
          <w:szCs w:val="20"/>
        </w:rPr>
        <w:tab/>
        <w:t>52-2</w:t>
      </w:r>
    </w:p>
    <w:p w:rsidR="002804D5" w:rsidRDefault="002804D5" w:rsidP="002804D5">
      <w:pPr>
        <w:tabs>
          <w:tab w:val="left" w:pos="1340"/>
          <w:tab w:val="right" w:leader="dot" w:pos="14400"/>
        </w:tabs>
        <w:ind w:left="979"/>
        <w:rPr>
          <w:rFonts w:ascii="Times" w:hAnsi="Times" w:cs="Times"/>
          <w:sz w:val="20"/>
          <w:szCs w:val="20"/>
        </w:rPr>
      </w:pPr>
      <w:r>
        <w:rPr>
          <w:rFonts w:ascii="Times" w:hAnsi="Times" w:cs="Times"/>
          <w:sz w:val="20"/>
          <w:szCs w:val="20"/>
        </w:rPr>
        <w:t>6.</w:t>
      </w:r>
      <w:r>
        <w:rPr>
          <w:rFonts w:ascii="Times" w:hAnsi="Times" w:cs="Times"/>
          <w:sz w:val="20"/>
          <w:szCs w:val="20"/>
        </w:rPr>
        <w:tab/>
      </w:r>
      <w:r w:rsidRPr="00602B8F">
        <w:rPr>
          <w:rFonts w:ascii="Times" w:hAnsi="Times" w:cs="Times"/>
          <w:sz w:val="20"/>
          <w:szCs w:val="20"/>
        </w:rPr>
        <w:t>Main Entry Door Acoustic Curtain/Door System</w:t>
      </w:r>
      <w:r>
        <w:rPr>
          <w:rFonts w:ascii="Times" w:hAnsi="Times" w:cs="Times"/>
          <w:sz w:val="20"/>
          <w:szCs w:val="20"/>
        </w:rPr>
        <w:tab/>
        <w:t>52-2</w:t>
      </w:r>
    </w:p>
    <w:p w:rsidR="002804D5" w:rsidRPr="00602B8F" w:rsidRDefault="002804D5" w:rsidP="002804D5">
      <w:pPr>
        <w:tabs>
          <w:tab w:val="left" w:pos="1340"/>
          <w:tab w:val="right" w:leader="dot" w:pos="14400"/>
        </w:tabs>
        <w:ind w:left="979"/>
        <w:rPr>
          <w:rFonts w:ascii="Times" w:hAnsi="Times" w:cs="Times"/>
          <w:sz w:val="20"/>
          <w:szCs w:val="20"/>
        </w:rPr>
      </w:pPr>
      <w:r>
        <w:rPr>
          <w:rFonts w:ascii="Times" w:hAnsi="Times" w:cs="Times"/>
          <w:sz w:val="20"/>
          <w:szCs w:val="20"/>
        </w:rPr>
        <w:t>7.</w:t>
      </w:r>
      <w:r>
        <w:rPr>
          <w:rFonts w:ascii="Times" w:hAnsi="Times" w:cs="Times"/>
          <w:sz w:val="20"/>
          <w:szCs w:val="20"/>
        </w:rPr>
        <w:tab/>
        <w:t>M</w:t>
      </w:r>
      <w:r w:rsidRPr="00602B8F">
        <w:rPr>
          <w:rFonts w:ascii="Times" w:hAnsi="Times" w:cs="Times"/>
          <w:sz w:val="20"/>
          <w:szCs w:val="20"/>
        </w:rPr>
        <w:t xml:space="preserve">ain Entry Door </w:t>
      </w:r>
      <w:r w:rsidR="00694D1B">
        <w:rPr>
          <w:rFonts w:ascii="Times" w:hAnsi="Times" w:cs="Times"/>
          <w:sz w:val="20"/>
          <w:szCs w:val="20"/>
        </w:rPr>
        <w:t>Warning</w:t>
      </w:r>
      <w:r w:rsidR="0091442A">
        <w:rPr>
          <w:rFonts w:ascii="Times" w:hAnsi="Times" w:cs="Times"/>
          <w:sz w:val="20"/>
          <w:szCs w:val="20"/>
        </w:rPr>
        <w:t xml:space="preserve"> System</w:t>
      </w:r>
      <w:r w:rsidR="0091442A">
        <w:rPr>
          <w:rFonts w:ascii="Times" w:hAnsi="Times" w:cs="Times"/>
          <w:sz w:val="20"/>
          <w:szCs w:val="20"/>
        </w:rPr>
        <w:tab/>
        <w:t>52-3</w:t>
      </w:r>
    </w:p>
    <w:p w:rsidR="0091442A" w:rsidRDefault="002804D5" w:rsidP="000540D3">
      <w:pPr>
        <w:tabs>
          <w:tab w:val="left" w:pos="1340"/>
          <w:tab w:val="right" w:leader="dot" w:pos="14400"/>
        </w:tabs>
        <w:ind w:left="980"/>
        <w:rPr>
          <w:rFonts w:ascii="Times" w:hAnsi="Times" w:cs="Times"/>
          <w:sz w:val="20"/>
          <w:szCs w:val="20"/>
        </w:rPr>
      </w:pPr>
      <w:r>
        <w:rPr>
          <w:rFonts w:ascii="Times" w:hAnsi="Times" w:cs="Times"/>
          <w:sz w:val="20"/>
          <w:szCs w:val="20"/>
        </w:rPr>
        <w:t>8.</w:t>
      </w:r>
      <w:r>
        <w:rPr>
          <w:rFonts w:ascii="Times" w:hAnsi="Times" w:cs="Times"/>
          <w:sz w:val="20"/>
          <w:szCs w:val="20"/>
        </w:rPr>
        <w:tab/>
      </w:r>
      <w:proofErr w:type="spellStart"/>
      <w:r w:rsidR="0091442A">
        <w:rPr>
          <w:rFonts w:ascii="Times" w:hAnsi="Times" w:cs="Times"/>
          <w:sz w:val="20"/>
          <w:szCs w:val="20"/>
        </w:rPr>
        <w:t>Overwing</w:t>
      </w:r>
      <w:proofErr w:type="spellEnd"/>
      <w:r w:rsidR="0091442A">
        <w:rPr>
          <w:rFonts w:ascii="Times" w:hAnsi="Times" w:cs="Times"/>
          <w:sz w:val="20"/>
          <w:szCs w:val="20"/>
        </w:rPr>
        <w:t xml:space="preserve"> Exit Doors Warning System</w:t>
      </w:r>
      <w:r w:rsidR="0091442A">
        <w:rPr>
          <w:rFonts w:ascii="Times" w:hAnsi="Times" w:cs="Times"/>
          <w:sz w:val="20"/>
          <w:szCs w:val="20"/>
        </w:rPr>
        <w:tab/>
        <w:t>52-4</w:t>
      </w:r>
    </w:p>
    <w:p w:rsidR="002804D5" w:rsidRPr="00253D01" w:rsidRDefault="0091442A" w:rsidP="000540D3">
      <w:pPr>
        <w:tabs>
          <w:tab w:val="left" w:pos="1340"/>
          <w:tab w:val="right" w:leader="dot" w:pos="14400"/>
        </w:tabs>
        <w:ind w:left="980"/>
        <w:rPr>
          <w:rFonts w:ascii="Times" w:hAnsi="Times" w:cs="Times"/>
          <w:sz w:val="20"/>
          <w:szCs w:val="20"/>
        </w:rPr>
      </w:pPr>
      <w:r>
        <w:rPr>
          <w:rFonts w:ascii="Times" w:hAnsi="Times" w:cs="Times"/>
          <w:sz w:val="20"/>
          <w:szCs w:val="20"/>
        </w:rPr>
        <w:t>9.</w:t>
      </w:r>
      <w:r>
        <w:rPr>
          <w:rFonts w:ascii="Times" w:hAnsi="Times" w:cs="Times"/>
          <w:sz w:val="20"/>
          <w:szCs w:val="20"/>
        </w:rPr>
        <w:tab/>
      </w:r>
      <w:r w:rsidR="002804D5" w:rsidRPr="00253D01">
        <w:rPr>
          <w:rFonts w:ascii="Times" w:hAnsi="Times" w:cs="Times"/>
          <w:sz w:val="20"/>
          <w:szCs w:val="20"/>
        </w:rPr>
        <w:t xml:space="preserve">Internal </w:t>
      </w:r>
      <w:r w:rsidR="002804D5">
        <w:rPr>
          <w:rFonts w:ascii="Times" w:hAnsi="Times" w:cs="Times"/>
          <w:sz w:val="20"/>
          <w:szCs w:val="20"/>
        </w:rPr>
        <w:t>Baggage Door Warning System</w:t>
      </w:r>
      <w:r w:rsidR="000540D3">
        <w:rPr>
          <w:rFonts w:ascii="Times" w:hAnsi="Times" w:cs="Times"/>
          <w:sz w:val="20"/>
          <w:szCs w:val="20"/>
        </w:rPr>
        <w:t xml:space="preserve"> (Cockpit Indications)</w:t>
      </w:r>
      <w:r>
        <w:rPr>
          <w:rFonts w:ascii="Times" w:hAnsi="Times" w:cs="Times"/>
          <w:sz w:val="20"/>
          <w:szCs w:val="20"/>
        </w:rPr>
        <w:tab/>
        <w:t>52-4</w:t>
      </w:r>
    </w:p>
    <w:p w:rsidR="002804D5" w:rsidRPr="00253D01" w:rsidRDefault="0091442A" w:rsidP="0091442A">
      <w:pPr>
        <w:tabs>
          <w:tab w:val="left" w:pos="1340"/>
          <w:tab w:val="right" w:leader="dot" w:pos="14400"/>
        </w:tabs>
        <w:ind w:left="900"/>
        <w:rPr>
          <w:rFonts w:ascii="Times" w:hAnsi="Times" w:cs="Times"/>
          <w:sz w:val="20"/>
          <w:szCs w:val="20"/>
        </w:rPr>
      </w:pPr>
      <w:r>
        <w:rPr>
          <w:rFonts w:ascii="Times" w:hAnsi="Times" w:cs="Times"/>
          <w:sz w:val="20"/>
          <w:szCs w:val="20"/>
        </w:rPr>
        <w:t>10.</w:t>
      </w:r>
      <w:r>
        <w:rPr>
          <w:rFonts w:ascii="Times" w:hAnsi="Times" w:cs="Times"/>
          <w:sz w:val="20"/>
          <w:szCs w:val="20"/>
        </w:rPr>
        <w:tab/>
        <w:t>Internal Pocket Doors</w:t>
      </w:r>
      <w:r>
        <w:rPr>
          <w:rFonts w:ascii="Times" w:hAnsi="Times" w:cs="Times"/>
          <w:sz w:val="20"/>
          <w:szCs w:val="20"/>
        </w:rPr>
        <w:tab/>
        <w:t>52-4</w:t>
      </w:r>
    </w:p>
    <w:p w:rsidR="002804D5" w:rsidRPr="00F51AAE" w:rsidRDefault="002804D5" w:rsidP="00AB113A">
      <w:pPr>
        <w:tabs>
          <w:tab w:val="left" w:pos="1340"/>
          <w:tab w:val="right" w:leader="dot" w:pos="14400"/>
        </w:tabs>
        <w:ind w:left="900"/>
        <w:rPr>
          <w:rFonts w:ascii="Times" w:hAnsi="Times" w:cs="Times"/>
          <w:sz w:val="20"/>
          <w:szCs w:val="20"/>
        </w:rPr>
      </w:pPr>
    </w:p>
    <w:p w:rsidR="00951A34" w:rsidRDefault="00951A34" w:rsidP="00AB113A">
      <w:pPr>
        <w:spacing w:before="240"/>
        <w:jc w:val="center"/>
        <w:rPr>
          <w:rFonts w:ascii="Times" w:hAnsi="Times" w:cs="Times"/>
          <w:b/>
          <w:bCs/>
          <w:sz w:val="20"/>
          <w:szCs w:val="20"/>
        </w:rPr>
        <w:sectPr w:rsidR="00951A34" w:rsidSect="000643D8">
          <w:footerReference w:type="default" r:id="rId22"/>
          <w:pgSz w:w="15840" w:h="12240" w:orient="landscape"/>
          <w:pgMar w:top="720" w:right="720" w:bottom="720" w:left="720" w:header="720" w:footer="527" w:gutter="0"/>
          <w:pgNumType w:start="1"/>
          <w:cols w:space="720"/>
          <w:docGrid w:linePitch="360"/>
        </w:sectPr>
      </w:pPr>
    </w:p>
    <w:p w:rsidR="00AB113A" w:rsidRPr="00F51AAE" w:rsidRDefault="00AB113A" w:rsidP="00AB113A">
      <w:pPr>
        <w:spacing w:before="240"/>
        <w:jc w:val="center"/>
        <w:rPr>
          <w:rFonts w:ascii="Times" w:hAnsi="Times" w:cs="Times"/>
          <w:b/>
          <w:bCs/>
          <w:sz w:val="20"/>
          <w:szCs w:val="20"/>
        </w:rPr>
      </w:pPr>
      <w:r w:rsidRPr="00F51AAE">
        <w:rPr>
          <w:rFonts w:ascii="Times" w:hAnsi="Times" w:cs="Times"/>
          <w:b/>
          <w:bCs/>
          <w:sz w:val="20"/>
          <w:szCs w:val="20"/>
        </w:rPr>
        <w:lastRenderedPageBreak/>
        <w:t>TABLE OF CONTENTS</w:t>
      </w:r>
    </w:p>
    <w:p w:rsidR="00AB113A" w:rsidRPr="00F51AAE" w:rsidRDefault="00AB113A" w:rsidP="00AB113A">
      <w:pPr>
        <w:tabs>
          <w:tab w:val="left" w:pos="980"/>
          <w:tab w:val="right" w:leader="dot" w:pos="14400"/>
        </w:tabs>
        <w:jc w:val="center"/>
        <w:rPr>
          <w:rFonts w:ascii="Times" w:hAnsi="Times" w:cs="Times"/>
          <w:sz w:val="20"/>
          <w:szCs w:val="20"/>
        </w:rPr>
      </w:pPr>
      <w:r w:rsidRPr="00F51AAE">
        <w:rPr>
          <w:rFonts w:ascii="Times" w:hAnsi="Times" w:cs="Times"/>
          <w:sz w:val="20"/>
          <w:szCs w:val="20"/>
        </w:rPr>
        <w:t>(CONTINUED)</w:t>
      </w:r>
    </w:p>
    <w:p w:rsidR="00AB113A" w:rsidRPr="0034634C" w:rsidRDefault="00AB113A" w:rsidP="00AB113A">
      <w:pPr>
        <w:tabs>
          <w:tab w:val="left" w:pos="980"/>
          <w:tab w:val="right" w:leader="dot" w:pos="14400"/>
        </w:tabs>
        <w:spacing w:before="240"/>
        <w:rPr>
          <w:rFonts w:ascii="Times" w:hAnsi="Times" w:cs="Times"/>
          <w:sz w:val="20"/>
          <w:szCs w:val="20"/>
        </w:rPr>
      </w:pPr>
      <w:r w:rsidRPr="00253D01">
        <w:rPr>
          <w:rFonts w:ascii="Times" w:hAnsi="Times" w:cs="Times"/>
          <w:b/>
          <w:bCs/>
          <w:sz w:val="20"/>
          <w:szCs w:val="20"/>
        </w:rPr>
        <w:t>ATA 71</w:t>
      </w:r>
      <w:r w:rsidRPr="00253D01">
        <w:rPr>
          <w:rFonts w:ascii="Times" w:hAnsi="Times" w:cs="Times"/>
          <w:b/>
          <w:bCs/>
          <w:sz w:val="20"/>
          <w:szCs w:val="20"/>
        </w:rPr>
        <w:tab/>
        <w:t>POWERPLAN</w:t>
      </w:r>
      <w:r w:rsidRPr="0034634C">
        <w:rPr>
          <w:rFonts w:ascii="Times" w:hAnsi="Times" w:cs="Times"/>
          <w:b/>
          <w:bCs/>
          <w:sz w:val="20"/>
          <w:szCs w:val="20"/>
        </w:rPr>
        <w:t>T</w:t>
      </w:r>
      <w:r w:rsidRPr="0034634C">
        <w:rPr>
          <w:rFonts w:ascii="Times" w:hAnsi="Times" w:cs="Times"/>
          <w:sz w:val="20"/>
          <w:szCs w:val="20"/>
        </w:rPr>
        <w:tab/>
        <w:t>71-1</w:t>
      </w:r>
    </w:p>
    <w:p w:rsidR="00AB113A" w:rsidRPr="0034634C" w:rsidRDefault="00AB113A" w:rsidP="00AB113A">
      <w:pPr>
        <w:tabs>
          <w:tab w:val="left" w:pos="1340"/>
          <w:tab w:val="right" w:leader="dot" w:pos="14400"/>
        </w:tabs>
        <w:spacing w:before="120"/>
        <w:ind w:left="980"/>
        <w:rPr>
          <w:rFonts w:ascii="Times" w:hAnsi="Times" w:cs="Times"/>
          <w:sz w:val="20"/>
          <w:szCs w:val="20"/>
        </w:rPr>
      </w:pPr>
      <w:r w:rsidRPr="0034634C">
        <w:rPr>
          <w:rFonts w:ascii="Times" w:hAnsi="Times" w:cs="Times"/>
          <w:sz w:val="20"/>
          <w:szCs w:val="20"/>
        </w:rPr>
        <w:t>1.</w:t>
      </w:r>
      <w:r w:rsidRPr="0034634C">
        <w:rPr>
          <w:rFonts w:ascii="Times" w:hAnsi="Times" w:cs="Times"/>
          <w:sz w:val="20"/>
          <w:szCs w:val="20"/>
        </w:rPr>
        <w:tab/>
        <w:t>EPA Tank Ejector Pump</w:t>
      </w:r>
      <w:r w:rsidRPr="0034634C">
        <w:rPr>
          <w:rFonts w:ascii="Times" w:hAnsi="Times" w:cs="Times"/>
          <w:sz w:val="20"/>
          <w:szCs w:val="20"/>
        </w:rPr>
        <w:tab/>
        <w:t>71-1</w:t>
      </w:r>
    </w:p>
    <w:p w:rsidR="00AB113A" w:rsidRPr="00470AA5" w:rsidRDefault="00AB113A" w:rsidP="00AB113A">
      <w:pPr>
        <w:tabs>
          <w:tab w:val="left" w:pos="980"/>
          <w:tab w:val="right" w:leader="dot" w:pos="14400"/>
        </w:tabs>
        <w:spacing w:before="240"/>
        <w:rPr>
          <w:rFonts w:ascii="Times" w:hAnsi="Times" w:cs="Times"/>
          <w:sz w:val="20"/>
          <w:szCs w:val="20"/>
        </w:rPr>
      </w:pPr>
      <w:r w:rsidRPr="0034634C">
        <w:rPr>
          <w:rFonts w:ascii="Times" w:hAnsi="Times" w:cs="Times"/>
          <w:b/>
          <w:bCs/>
          <w:sz w:val="20"/>
          <w:szCs w:val="20"/>
        </w:rPr>
        <w:t>ATA 73</w:t>
      </w:r>
      <w:r w:rsidRPr="0034634C">
        <w:rPr>
          <w:rFonts w:ascii="Times" w:hAnsi="Times" w:cs="Times"/>
          <w:b/>
          <w:bCs/>
          <w:sz w:val="20"/>
          <w:szCs w:val="20"/>
        </w:rPr>
        <w:tab/>
        <w:t>ENGINE FUEL &amp; CONTRO</w:t>
      </w:r>
      <w:r w:rsidRPr="00470AA5">
        <w:rPr>
          <w:rFonts w:ascii="Times" w:hAnsi="Times" w:cs="Times"/>
          <w:b/>
          <w:bCs/>
          <w:sz w:val="20"/>
          <w:szCs w:val="20"/>
        </w:rPr>
        <w:t>L</w:t>
      </w:r>
      <w:r w:rsidRPr="00470AA5">
        <w:rPr>
          <w:rFonts w:ascii="Times" w:hAnsi="Times" w:cs="Times"/>
          <w:sz w:val="20"/>
          <w:szCs w:val="20"/>
        </w:rPr>
        <w:tab/>
        <w:t>73-1</w:t>
      </w:r>
    </w:p>
    <w:p w:rsidR="00AB113A" w:rsidRPr="00470AA5" w:rsidRDefault="00AB113A" w:rsidP="00AB113A">
      <w:pPr>
        <w:tabs>
          <w:tab w:val="left" w:pos="1340"/>
          <w:tab w:val="right" w:leader="dot" w:pos="14400"/>
        </w:tabs>
        <w:spacing w:before="120"/>
        <w:ind w:left="980"/>
        <w:rPr>
          <w:rFonts w:ascii="Times" w:hAnsi="Times" w:cs="Times"/>
          <w:sz w:val="20"/>
          <w:szCs w:val="20"/>
        </w:rPr>
      </w:pPr>
      <w:r w:rsidRPr="00470AA5">
        <w:rPr>
          <w:rFonts w:ascii="Times" w:hAnsi="Times" w:cs="Times"/>
          <w:sz w:val="20"/>
          <w:szCs w:val="20"/>
        </w:rPr>
        <w:t>1.</w:t>
      </w:r>
      <w:r w:rsidRPr="00470AA5">
        <w:rPr>
          <w:rFonts w:ascii="Times" w:hAnsi="Times" w:cs="Times"/>
          <w:sz w:val="20"/>
          <w:szCs w:val="20"/>
        </w:rPr>
        <w:tab/>
        <w:t>Fuel Flow Indication Systems</w:t>
      </w:r>
      <w:r w:rsidRPr="00470AA5">
        <w:rPr>
          <w:rFonts w:ascii="Times" w:hAnsi="Times" w:cs="Times"/>
          <w:sz w:val="20"/>
          <w:szCs w:val="20"/>
        </w:rPr>
        <w:tab/>
        <w:t>73-1</w:t>
      </w:r>
    </w:p>
    <w:p w:rsidR="00AB113A" w:rsidRPr="00470AA5" w:rsidRDefault="00AB113A" w:rsidP="00AB113A">
      <w:pPr>
        <w:tabs>
          <w:tab w:val="left" w:pos="1340"/>
          <w:tab w:val="right" w:leader="dot" w:pos="14400"/>
        </w:tabs>
        <w:ind w:left="980"/>
        <w:rPr>
          <w:rFonts w:ascii="Times" w:hAnsi="Times" w:cs="Times"/>
          <w:sz w:val="20"/>
          <w:szCs w:val="20"/>
        </w:rPr>
      </w:pPr>
      <w:r w:rsidRPr="00470AA5">
        <w:rPr>
          <w:rFonts w:ascii="Times" w:hAnsi="Times" w:cs="Times"/>
          <w:sz w:val="20"/>
          <w:szCs w:val="20"/>
        </w:rPr>
        <w:t>2.</w:t>
      </w:r>
      <w:r w:rsidRPr="00470AA5">
        <w:rPr>
          <w:rFonts w:ascii="Times" w:hAnsi="Times" w:cs="Times"/>
          <w:sz w:val="20"/>
          <w:szCs w:val="20"/>
        </w:rPr>
        <w:tab/>
        <w:t>Fuel Low Pressure Warning Systems (EICAS)</w:t>
      </w:r>
      <w:r w:rsidRPr="00470AA5">
        <w:rPr>
          <w:rFonts w:ascii="Times" w:hAnsi="Times" w:cs="Times"/>
          <w:sz w:val="20"/>
          <w:szCs w:val="20"/>
        </w:rPr>
        <w:tab/>
        <w:t>73-1</w:t>
      </w:r>
    </w:p>
    <w:p w:rsidR="00AB113A" w:rsidRPr="00470AA5" w:rsidRDefault="00E302E7" w:rsidP="00AB113A">
      <w:pPr>
        <w:tabs>
          <w:tab w:val="left" w:pos="1340"/>
          <w:tab w:val="right" w:leader="dot" w:pos="14400"/>
        </w:tabs>
        <w:ind w:left="980"/>
        <w:rPr>
          <w:rFonts w:ascii="Times" w:hAnsi="Times" w:cs="Times"/>
          <w:sz w:val="20"/>
          <w:szCs w:val="20"/>
        </w:rPr>
      </w:pPr>
      <w:r>
        <w:rPr>
          <w:rFonts w:ascii="Times" w:hAnsi="Times" w:cs="Times"/>
          <w:sz w:val="20"/>
          <w:szCs w:val="20"/>
        </w:rPr>
        <w:t>3.</w:t>
      </w:r>
      <w:r>
        <w:rPr>
          <w:rFonts w:ascii="Times" w:hAnsi="Times" w:cs="Times"/>
          <w:sz w:val="20"/>
          <w:szCs w:val="20"/>
        </w:rPr>
        <w:tab/>
        <w:t>Engine FADEC Systems</w:t>
      </w:r>
      <w:r w:rsidR="00AB113A" w:rsidRPr="00470AA5">
        <w:rPr>
          <w:rFonts w:ascii="Times" w:hAnsi="Times" w:cs="Times"/>
          <w:sz w:val="20"/>
          <w:szCs w:val="20"/>
        </w:rPr>
        <w:tab/>
        <w:t>73-2</w:t>
      </w:r>
    </w:p>
    <w:p w:rsidR="00AB113A" w:rsidRPr="00470AA5" w:rsidRDefault="00AB113A" w:rsidP="00AB113A">
      <w:pPr>
        <w:tabs>
          <w:tab w:val="left" w:pos="980"/>
          <w:tab w:val="right" w:leader="dot" w:pos="14400"/>
        </w:tabs>
        <w:spacing w:before="240"/>
        <w:rPr>
          <w:rFonts w:ascii="Times" w:hAnsi="Times" w:cs="Times"/>
          <w:sz w:val="20"/>
          <w:szCs w:val="20"/>
        </w:rPr>
      </w:pPr>
      <w:r w:rsidRPr="00470AA5">
        <w:rPr>
          <w:rFonts w:ascii="Times" w:hAnsi="Times" w:cs="Times"/>
          <w:b/>
          <w:bCs/>
          <w:sz w:val="20"/>
          <w:szCs w:val="20"/>
        </w:rPr>
        <w:t>ATA 74</w:t>
      </w:r>
      <w:r w:rsidRPr="00470AA5">
        <w:rPr>
          <w:rFonts w:ascii="Times" w:hAnsi="Times" w:cs="Times"/>
          <w:b/>
          <w:bCs/>
          <w:sz w:val="20"/>
          <w:szCs w:val="20"/>
        </w:rPr>
        <w:tab/>
        <w:t>IGNITION</w:t>
      </w:r>
      <w:r w:rsidRPr="00470AA5">
        <w:rPr>
          <w:rFonts w:ascii="Times" w:hAnsi="Times" w:cs="Times"/>
          <w:sz w:val="20"/>
          <w:szCs w:val="20"/>
        </w:rPr>
        <w:tab/>
        <w:t>74-1</w:t>
      </w:r>
    </w:p>
    <w:p w:rsidR="00AB113A" w:rsidRPr="00470AA5" w:rsidRDefault="00AB113A" w:rsidP="00AB113A">
      <w:pPr>
        <w:tabs>
          <w:tab w:val="left" w:pos="1340"/>
          <w:tab w:val="right" w:leader="dot" w:pos="14400"/>
        </w:tabs>
        <w:spacing w:before="120"/>
        <w:ind w:left="980"/>
        <w:rPr>
          <w:rFonts w:ascii="Times" w:hAnsi="Times" w:cs="Times"/>
          <w:sz w:val="20"/>
          <w:szCs w:val="20"/>
        </w:rPr>
      </w:pPr>
      <w:r w:rsidRPr="00470AA5">
        <w:rPr>
          <w:rFonts w:ascii="Times" w:hAnsi="Times" w:cs="Times"/>
          <w:sz w:val="20"/>
          <w:szCs w:val="20"/>
        </w:rPr>
        <w:t>1.</w:t>
      </w:r>
      <w:r w:rsidRPr="00470AA5">
        <w:rPr>
          <w:rFonts w:ascii="Times" w:hAnsi="Times" w:cs="Times"/>
          <w:sz w:val="20"/>
          <w:szCs w:val="20"/>
        </w:rPr>
        <w:tab/>
        <w:t>Ignition Systems</w:t>
      </w:r>
      <w:r w:rsidRPr="00470AA5">
        <w:rPr>
          <w:rFonts w:ascii="Times" w:hAnsi="Times" w:cs="Times"/>
          <w:sz w:val="20"/>
          <w:szCs w:val="20"/>
        </w:rPr>
        <w:tab/>
        <w:t>74-1</w:t>
      </w:r>
    </w:p>
    <w:p w:rsidR="00AB113A" w:rsidRDefault="00AB113A" w:rsidP="00AB113A">
      <w:pPr>
        <w:tabs>
          <w:tab w:val="left" w:pos="1340"/>
          <w:tab w:val="right" w:leader="dot" w:pos="14400"/>
        </w:tabs>
        <w:ind w:left="980"/>
        <w:rPr>
          <w:rFonts w:ascii="Times" w:hAnsi="Times" w:cs="Times"/>
          <w:sz w:val="20"/>
          <w:szCs w:val="20"/>
        </w:rPr>
      </w:pPr>
      <w:r w:rsidRPr="00470AA5">
        <w:rPr>
          <w:rFonts w:ascii="Times" w:hAnsi="Times" w:cs="Times"/>
          <w:sz w:val="20"/>
          <w:szCs w:val="20"/>
        </w:rPr>
        <w:t>2.</w:t>
      </w:r>
      <w:r w:rsidRPr="00470AA5">
        <w:rPr>
          <w:rFonts w:ascii="Times" w:hAnsi="Times" w:cs="Times"/>
          <w:sz w:val="20"/>
          <w:szCs w:val="20"/>
        </w:rPr>
        <w:tab/>
        <w:t>Ignition ON Indicator Systems</w:t>
      </w:r>
      <w:r w:rsidRPr="00470AA5">
        <w:rPr>
          <w:rFonts w:ascii="Times" w:hAnsi="Times" w:cs="Times"/>
          <w:sz w:val="20"/>
          <w:szCs w:val="20"/>
        </w:rPr>
        <w:tab/>
        <w:t>74-1</w:t>
      </w:r>
    </w:p>
    <w:p w:rsidR="002804D5" w:rsidRPr="00470AA5" w:rsidRDefault="002804D5" w:rsidP="002804D5">
      <w:pPr>
        <w:tabs>
          <w:tab w:val="left" w:pos="980"/>
          <w:tab w:val="right" w:leader="dot" w:pos="14400"/>
        </w:tabs>
        <w:spacing w:before="240"/>
        <w:rPr>
          <w:rFonts w:ascii="Times" w:hAnsi="Times" w:cs="Times"/>
          <w:sz w:val="20"/>
          <w:szCs w:val="20"/>
        </w:rPr>
      </w:pPr>
      <w:r w:rsidRPr="00470AA5">
        <w:rPr>
          <w:rFonts w:ascii="Times" w:hAnsi="Times" w:cs="Times"/>
          <w:b/>
          <w:bCs/>
          <w:sz w:val="20"/>
          <w:szCs w:val="20"/>
        </w:rPr>
        <w:t>ATA 77</w:t>
      </w:r>
      <w:r w:rsidRPr="00470AA5">
        <w:rPr>
          <w:rFonts w:ascii="Times" w:hAnsi="Times" w:cs="Times"/>
          <w:b/>
          <w:bCs/>
          <w:sz w:val="20"/>
          <w:szCs w:val="20"/>
        </w:rPr>
        <w:tab/>
        <w:t>ENGINE INDICATING</w:t>
      </w:r>
      <w:r w:rsidRPr="00470AA5">
        <w:rPr>
          <w:rFonts w:ascii="Times" w:hAnsi="Times" w:cs="Times"/>
          <w:sz w:val="20"/>
          <w:szCs w:val="20"/>
        </w:rPr>
        <w:tab/>
        <w:t>77-1</w:t>
      </w:r>
    </w:p>
    <w:p w:rsidR="002804D5" w:rsidRPr="00470AA5" w:rsidRDefault="002804D5" w:rsidP="002804D5">
      <w:pPr>
        <w:tabs>
          <w:tab w:val="left" w:pos="1340"/>
          <w:tab w:val="right" w:leader="dot" w:pos="14400"/>
        </w:tabs>
        <w:spacing w:before="120"/>
        <w:ind w:left="980"/>
        <w:rPr>
          <w:rFonts w:ascii="Times" w:hAnsi="Times" w:cs="Times"/>
          <w:sz w:val="20"/>
          <w:szCs w:val="20"/>
        </w:rPr>
      </w:pPr>
      <w:r w:rsidRPr="00470AA5">
        <w:rPr>
          <w:rFonts w:ascii="Times" w:hAnsi="Times" w:cs="Times"/>
          <w:sz w:val="20"/>
          <w:szCs w:val="20"/>
        </w:rPr>
        <w:t>1.</w:t>
      </w:r>
      <w:r w:rsidRPr="00470AA5">
        <w:rPr>
          <w:rFonts w:ascii="Times" w:hAnsi="Times" w:cs="Times"/>
          <w:sz w:val="20"/>
          <w:szCs w:val="20"/>
        </w:rPr>
        <w:tab/>
        <w:t>HP Tachometer Indications EICAS</w:t>
      </w:r>
      <w:r w:rsidRPr="00470AA5">
        <w:rPr>
          <w:rFonts w:ascii="Times" w:hAnsi="Times" w:cs="Times"/>
          <w:sz w:val="20"/>
          <w:szCs w:val="20"/>
        </w:rPr>
        <w:tab/>
        <w:t>77-1</w:t>
      </w:r>
    </w:p>
    <w:p w:rsidR="002804D5" w:rsidRPr="00470AA5" w:rsidRDefault="002804D5" w:rsidP="002804D5">
      <w:pPr>
        <w:tabs>
          <w:tab w:val="left" w:pos="1340"/>
          <w:tab w:val="right" w:leader="dot" w:pos="14400"/>
        </w:tabs>
        <w:ind w:left="980"/>
        <w:rPr>
          <w:rFonts w:ascii="Times" w:hAnsi="Times" w:cs="Times"/>
          <w:sz w:val="20"/>
          <w:szCs w:val="20"/>
        </w:rPr>
      </w:pPr>
      <w:r w:rsidRPr="00470AA5">
        <w:rPr>
          <w:rFonts w:ascii="Times" w:hAnsi="Times" w:cs="Times"/>
          <w:sz w:val="20"/>
          <w:szCs w:val="20"/>
        </w:rPr>
        <w:t>2.</w:t>
      </w:r>
      <w:r w:rsidRPr="00470AA5">
        <w:rPr>
          <w:rFonts w:ascii="Times" w:hAnsi="Times" w:cs="Times"/>
          <w:sz w:val="20"/>
          <w:szCs w:val="20"/>
        </w:rPr>
        <w:tab/>
        <w:t>Engine Vibration Monitor Systems Sensors</w:t>
      </w:r>
      <w:r w:rsidRPr="00470AA5">
        <w:rPr>
          <w:rFonts w:ascii="Times" w:hAnsi="Times" w:cs="Times"/>
          <w:sz w:val="20"/>
          <w:szCs w:val="20"/>
        </w:rPr>
        <w:tab/>
        <w:t>77-1</w:t>
      </w:r>
    </w:p>
    <w:p w:rsidR="002804D5" w:rsidRPr="00470AA5" w:rsidRDefault="002804D5" w:rsidP="002804D5">
      <w:pPr>
        <w:tabs>
          <w:tab w:val="left" w:pos="1340"/>
          <w:tab w:val="right" w:leader="dot" w:pos="14400"/>
        </w:tabs>
        <w:ind w:left="980"/>
        <w:rPr>
          <w:rFonts w:ascii="Times" w:hAnsi="Times" w:cs="Times"/>
          <w:sz w:val="20"/>
          <w:szCs w:val="20"/>
        </w:rPr>
      </w:pPr>
      <w:r w:rsidRPr="00470AA5">
        <w:rPr>
          <w:rFonts w:ascii="Times" w:hAnsi="Times" w:cs="Times"/>
          <w:sz w:val="20"/>
          <w:szCs w:val="20"/>
        </w:rPr>
        <w:t>3.</w:t>
      </w:r>
      <w:r w:rsidRPr="00470AA5">
        <w:rPr>
          <w:rFonts w:ascii="Times" w:hAnsi="Times" w:cs="Times"/>
          <w:sz w:val="20"/>
          <w:szCs w:val="20"/>
        </w:rPr>
        <w:tab/>
        <w:t>Standby Engine Instruments on Multifunction Control Display (MCDU)</w:t>
      </w:r>
      <w:r w:rsidRPr="00470AA5">
        <w:rPr>
          <w:rFonts w:ascii="Times" w:hAnsi="Times" w:cs="Times"/>
          <w:sz w:val="20"/>
          <w:szCs w:val="20"/>
        </w:rPr>
        <w:tab/>
        <w:t>77</w:t>
      </w:r>
      <w:r w:rsidR="000540D3">
        <w:rPr>
          <w:rFonts w:ascii="Times" w:hAnsi="Times" w:cs="Times"/>
          <w:sz w:val="20"/>
          <w:szCs w:val="20"/>
        </w:rPr>
        <w:t>-1</w:t>
      </w:r>
    </w:p>
    <w:p w:rsidR="002804D5" w:rsidRPr="00470AA5" w:rsidRDefault="002804D5" w:rsidP="002804D5">
      <w:pPr>
        <w:tabs>
          <w:tab w:val="left" w:pos="980"/>
          <w:tab w:val="right" w:leader="dot" w:pos="14400"/>
        </w:tabs>
        <w:spacing w:before="240"/>
        <w:rPr>
          <w:rFonts w:ascii="Times" w:hAnsi="Times" w:cs="Times"/>
          <w:sz w:val="20"/>
          <w:szCs w:val="20"/>
        </w:rPr>
      </w:pPr>
      <w:r w:rsidRPr="00470AA5">
        <w:rPr>
          <w:rFonts w:ascii="Times" w:hAnsi="Times" w:cs="Times"/>
          <w:b/>
          <w:bCs/>
          <w:sz w:val="20"/>
          <w:szCs w:val="20"/>
        </w:rPr>
        <w:t>ATA 78</w:t>
      </w:r>
      <w:r w:rsidRPr="00470AA5">
        <w:rPr>
          <w:rFonts w:ascii="Times" w:hAnsi="Times" w:cs="Times"/>
          <w:b/>
          <w:bCs/>
          <w:sz w:val="20"/>
          <w:szCs w:val="20"/>
        </w:rPr>
        <w:tab/>
        <w:t>ENGINE EXHAUST</w:t>
      </w:r>
      <w:r w:rsidRPr="00470AA5">
        <w:rPr>
          <w:rFonts w:ascii="Times" w:hAnsi="Times" w:cs="Times"/>
          <w:sz w:val="20"/>
          <w:szCs w:val="20"/>
        </w:rPr>
        <w:tab/>
        <w:t>78-1</w:t>
      </w:r>
    </w:p>
    <w:p w:rsidR="002804D5" w:rsidRPr="00470AA5" w:rsidRDefault="002804D5" w:rsidP="002804D5">
      <w:pPr>
        <w:tabs>
          <w:tab w:val="left" w:pos="1340"/>
          <w:tab w:val="right" w:leader="dot" w:pos="14400"/>
        </w:tabs>
        <w:spacing w:before="120"/>
        <w:ind w:left="980"/>
        <w:rPr>
          <w:rFonts w:ascii="Times" w:hAnsi="Times" w:cs="Times"/>
          <w:sz w:val="20"/>
          <w:szCs w:val="20"/>
        </w:rPr>
      </w:pPr>
      <w:r w:rsidRPr="00470AA5">
        <w:rPr>
          <w:rFonts w:ascii="Times" w:hAnsi="Times" w:cs="Times"/>
          <w:sz w:val="20"/>
          <w:szCs w:val="20"/>
        </w:rPr>
        <w:t>1.</w:t>
      </w:r>
      <w:r w:rsidRPr="00470AA5">
        <w:rPr>
          <w:rFonts w:ascii="Times" w:hAnsi="Times" w:cs="Times"/>
          <w:sz w:val="20"/>
          <w:szCs w:val="20"/>
        </w:rPr>
        <w:tab/>
        <w:t>Thrust Reversers</w:t>
      </w:r>
      <w:r w:rsidRPr="00470AA5">
        <w:rPr>
          <w:rFonts w:ascii="Times" w:hAnsi="Times" w:cs="Times"/>
          <w:sz w:val="20"/>
          <w:szCs w:val="20"/>
        </w:rPr>
        <w:tab/>
        <w:t>78-1</w:t>
      </w:r>
    </w:p>
    <w:p w:rsidR="002804D5" w:rsidRPr="00470AA5" w:rsidRDefault="002804D5" w:rsidP="002804D5">
      <w:pPr>
        <w:tabs>
          <w:tab w:val="left" w:pos="980"/>
          <w:tab w:val="right" w:leader="dot" w:pos="14400"/>
        </w:tabs>
        <w:spacing w:before="240"/>
        <w:rPr>
          <w:rFonts w:ascii="Times" w:hAnsi="Times" w:cs="Times"/>
          <w:sz w:val="20"/>
          <w:szCs w:val="20"/>
        </w:rPr>
      </w:pPr>
      <w:r w:rsidRPr="00470AA5">
        <w:rPr>
          <w:rFonts w:ascii="Times" w:hAnsi="Times" w:cs="Times"/>
          <w:b/>
          <w:bCs/>
          <w:sz w:val="20"/>
          <w:szCs w:val="20"/>
        </w:rPr>
        <w:t>ATA 79</w:t>
      </w:r>
      <w:r w:rsidRPr="00470AA5">
        <w:rPr>
          <w:rFonts w:ascii="Times" w:hAnsi="Times" w:cs="Times"/>
          <w:b/>
          <w:bCs/>
          <w:sz w:val="20"/>
          <w:szCs w:val="20"/>
        </w:rPr>
        <w:tab/>
        <w:t>ENGINE OIL</w:t>
      </w:r>
      <w:r w:rsidRPr="00470AA5">
        <w:rPr>
          <w:rFonts w:ascii="Times" w:hAnsi="Times" w:cs="Times"/>
          <w:sz w:val="20"/>
          <w:szCs w:val="20"/>
        </w:rPr>
        <w:tab/>
        <w:t>79-1</w:t>
      </w:r>
    </w:p>
    <w:p w:rsidR="002804D5" w:rsidRPr="00470AA5" w:rsidRDefault="002804D5" w:rsidP="002804D5">
      <w:pPr>
        <w:tabs>
          <w:tab w:val="left" w:pos="1340"/>
          <w:tab w:val="right" w:leader="dot" w:pos="14400"/>
        </w:tabs>
        <w:spacing w:before="120"/>
        <w:ind w:left="980"/>
        <w:rPr>
          <w:rFonts w:ascii="Times" w:hAnsi="Times" w:cs="Times"/>
          <w:sz w:val="20"/>
          <w:szCs w:val="20"/>
        </w:rPr>
      </w:pPr>
      <w:r w:rsidRPr="00470AA5">
        <w:rPr>
          <w:rFonts w:ascii="Times" w:hAnsi="Times" w:cs="Times"/>
          <w:sz w:val="20"/>
          <w:szCs w:val="20"/>
        </w:rPr>
        <w:t>1.</w:t>
      </w:r>
      <w:r w:rsidRPr="00470AA5">
        <w:rPr>
          <w:rFonts w:ascii="Times" w:hAnsi="Times" w:cs="Times"/>
          <w:sz w:val="20"/>
          <w:szCs w:val="20"/>
        </w:rPr>
        <w:tab/>
        <w:t>Low Oil Pressure Warning System</w:t>
      </w:r>
      <w:r>
        <w:rPr>
          <w:rFonts w:ascii="Times" w:hAnsi="Times" w:cs="Times"/>
          <w:sz w:val="20"/>
          <w:szCs w:val="20"/>
        </w:rPr>
        <w:t>s</w:t>
      </w:r>
      <w:r w:rsidRPr="00470AA5">
        <w:rPr>
          <w:rFonts w:ascii="Times" w:hAnsi="Times" w:cs="Times"/>
          <w:sz w:val="20"/>
          <w:szCs w:val="20"/>
        </w:rPr>
        <w:tab/>
        <w:t>79-1</w:t>
      </w:r>
    </w:p>
    <w:p w:rsidR="002804D5" w:rsidRPr="00501785" w:rsidRDefault="002804D5" w:rsidP="002804D5">
      <w:pPr>
        <w:tabs>
          <w:tab w:val="left" w:pos="1340"/>
          <w:tab w:val="right" w:leader="dot" w:pos="14400"/>
        </w:tabs>
        <w:ind w:left="980"/>
        <w:rPr>
          <w:rFonts w:ascii="Times" w:hAnsi="Times" w:cs="Times"/>
          <w:sz w:val="20"/>
          <w:szCs w:val="20"/>
        </w:rPr>
      </w:pPr>
      <w:r w:rsidRPr="00470AA5">
        <w:rPr>
          <w:rFonts w:ascii="Times" w:hAnsi="Times" w:cs="Times"/>
          <w:sz w:val="20"/>
          <w:szCs w:val="20"/>
        </w:rPr>
        <w:t>2.</w:t>
      </w:r>
      <w:r w:rsidRPr="00470AA5">
        <w:rPr>
          <w:rFonts w:ascii="Times" w:hAnsi="Times" w:cs="Times"/>
          <w:sz w:val="20"/>
          <w:szCs w:val="20"/>
        </w:rPr>
        <w:tab/>
        <w:t>Engine Oil Replenishment Syst</w:t>
      </w:r>
      <w:r w:rsidRPr="00501785">
        <w:rPr>
          <w:rFonts w:ascii="Times" w:hAnsi="Times" w:cs="Times"/>
          <w:sz w:val="20"/>
          <w:szCs w:val="20"/>
        </w:rPr>
        <w:t>em</w:t>
      </w:r>
      <w:r w:rsidRPr="00501785">
        <w:rPr>
          <w:rFonts w:ascii="Times" w:hAnsi="Times" w:cs="Times"/>
          <w:sz w:val="20"/>
          <w:szCs w:val="20"/>
        </w:rPr>
        <w:tab/>
        <w:t>79-1</w:t>
      </w:r>
    </w:p>
    <w:p w:rsidR="002804D5" w:rsidRPr="00501785" w:rsidRDefault="002804D5" w:rsidP="002804D5">
      <w:pPr>
        <w:tabs>
          <w:tab w:val="left" w:pos="1340"/>
          <w:tab w:val="right" w:leader="dot" w:pos="14400"/>
        </w:tabs>
        <w:ind w:left="980"/>
        <w:rPr>
          <w:rFonts w:ascii="Times" w:hAnsi="Times" w:cs="Times"/>
          <w:sz w:val="20"/>
          <w:szCs w:val="20"/>
        </w:rPr>
      </w:pPr>
      <w:r w:rsidRPr="00501785">
        <w:rPr>
          <w:rFonts w:ascii="Times" w:hAnsi="Times" w:cs="Times"/>
          <w:sz w:val="20"/>
          <w:szCs w:val="20"/>
        </w:rPr>
        <w:t>3.</w:t>
      </w:r>
      <w:r w:rsidRPr="00501785">
        <w:rPr>
          <w:rFonts w:ascii="Times" w:hAnsi="Times" w:cs="Times"/>
          <w:sz w:val="20"/>
          <w:szCs w:val="20"/>
        </w:rPr>
        <w:tab/>
        <w:t>Im</w:t>
      </w:r>
      <w:r w:rsidR="000166A5">
        <w:rPr>
          <w:rFonts w:ascii="Times" w:hAnsi="Times" w:cs="Times"/>
          <w:sz w:val="20"/>
          <w:szCs w:val="20"/>
        </w:rPr>
        <w:t>minent</w:t>
      </w:r>
      <w:r w:rsidRPr="00501785">
        <w:rPr>
          <w:rFonts w:ascii="Times" w:hAnsi="Times" w:cs="Times"/>
          <w:sz w:val="20"/>
          <w:szCs w:val="20"/>
        </w:rPr>
        <w:t xml:space="preserve"> Oil Filter B</w:t>
      </w:r>
      <w:r w:rsidR="000166A5">
        <w:rPr>
          <w:rFonts w:ascii="Times" w:hAnsi="Times" w:cs="Times"/>
          <w:sz w:val="20"/>
          <w:szCs w:val="20"/>
        </w:rPr>
        <w:t>lockage</w:t>
      </w:r>
      <w:r w:rsidRPr="00501785">
        <w:rPr>
          <w:rFonts w:ascii="Times" w:hAnsi="Times" w:cs="Times"/>
          <w:sz w:val="20"/>
          <w:szCs w:val="20"/>
        </w:rPr>
        <w:t xml:space="preserve"> Indications</w:t>
      </w:r>
      <w:r w:rsidRPr="00501785">
        <w:rPr>
          <w:rFonts w:ascii="Times" w:hAnsi="Times" w:cs="Times"/>
          <w:sz w:val="20"/>
          <w:szCs w:val="20"/>
        </w:rPr>
        <w:tab/>
        <w:t>79-1</w:t>
      </w:r>
    </w:p>
    <w:p w:rsidR="002804D5" w:rsidRPr="00501785" w:rsidRDefault="002804D5" w:rsidP="002804D5">
      <w:pPr>
        <w:tabs>
          <w:tab w:val="left" w:pos="1340"/>
          <w:tab w:val="right" w:leader="dot" w:pos="14400"/>
        </w:tabs>
        <w:ind w:left="980"/>
        <w:rPr>
          <w:rFonts w:ascii="Times" w:hAnsi="Times" w:cs="Times"/>
          <w:sz w:val="20"/>
          <w:szCs w:val="20"/>
        </w:rPr>
      </w:pPr>
      <w:r w:rsidRPr="00501785">
        <w:rPr>
          <w:rFonts w:ascii="Times" w:hAnsi="Times" w:cs="Times"/>
          <w:sz w:val="20"/>
          <w:szCs w:val="20"/>
        </w:rPr>
        <w:t>4.</w:t>
      </w:r>
      <w:r w:rsidRPr="00501785">
        <w:rPr>
          <w:rFonts w:ascii="Times" w:hAnsi="Times" w:cs="Times"/>
          <w:sz w:val="20"/>
          <w:szCs w:val="20"/>
        </w:rPr>
        <w:tab/>
        <w:t>Oil Quantity Indication Systems (EICAS/</w:t>
      </w:r>
      <w:r>
        <w:rPr>
          <w:rFonts w:ascii="Times" w:hAnsi="Times" w:cs="Times"/>
          <w:sz w:val="20"/>
          <w:szCs w:val="20"/>
        </w:rPr>
        <w:t>SMC/</w:t>
      </w:r>
      <w:r w:rsidRPr="00501785">
        <w:rPr>
          <w:rFonts w:ascii="Times" w:hAnsi="Times" w:cs="Times"/>
          <w:sz w:val="20"/>
          <w:szCs w:val="20"/>
        </w:rPr>
        <w:t>Ground Service Control Panel)</w:t>
      </w:r>
      <w:r w:rsidRPr="00501785">
        <w:rPr>
          <w:rFonts w:ascii="Times" w:hAnsi="Times" w:cs="Times"/>
          <w:sz w:val="20"/>
          <w:szCs w:val="20"/>
        </w:rPr>
        <w:tab/>
        <w:t>79-2</w:t>
      </w:r>
    </w:p>
    <w:p w:rsidR="002804D5" w:rsidRPr="00501785" w:rsidRDefault="002804D5" w:rsidP="002804D5">
      <w:pPr>
        <w:tabs>
          <w:tab w:val="left" w:pos="1340"/>
          <w:tab w:val="right" w:leader="dot" w:pos="14400"/>
        </w:tabs>
        <w:ind w:left="980"/>
        <w:rPr>
          <w:rFonts w:ascii="Times" w:hAnsi="Times" w:cs="Times"/>
          <w:sz w:val="20"/>
          <w:szCs w:val="20"/>
        </w:rPr>
      </w:pPr>
      <w:r w:rsidRPr="00501785">
        <w:rPr>
          <w:rFonts w:ascii="Times" w:hAnsi="Times" w:cs="Times"/>
          <w:sz w:val="20"/>
          <w:szCs w:val="20"/>
        </w:rPr>
        <w:t>5.</w:t>
      </w:r>
      <w:r w:rsidRPr="00501785">
        <w:rPr>
          <w:rFonts w:ascii="Times" w:hAnsi="Times" w:cs="Times"/>
          <w:sz w:val="20"/>
          <w:szCs w:val="20"/>
        </w:rPr>
        <w:tab/>
        <w:t>Oil Filter Pressure Switch Fault Indications</w:t>
      </w:r>
      <w:r w:rsidRPr="00501785">
        <w:rPr>
          <w:rFonts w:ascii="Times" w:hAnsi="Times" w:cs="Times"/>
          <w:sz w:val="20"/>
          <w:szCs w:val="20"/>
        </w:rPr>
        <w:tab/>
        <w:t>79-2</w:t>
      </w:r>
    </w:p>
    <w:p w:rsidR="002804D5" w:rsidRPr="00501785" w:rsidRDefault="002804D5" w:rsidP="002804D5">
      <w:pPr>
        <w:tabs>
          <w:tab w:val="left" w:pos="980"/>
          <w:tab w:val="right" w:leader="dot" w:pos="14400"/>
        </w:tabs>
        <w:spacing w:before="240"/>
        <w:rPr>
          <w:rFonts w:ascii="Times" w:hAnsi="Times" w:cs="Times"/>
          <w:sz w:val="20"/>
          <w:szCs w:val="20"/>
        </w:rPr>
      </w:pPr>
      <w:r w:rsidRPr="00501785">
        <w:rPr>
          <w:rFonts w:ascii="Times" w:hAnsi="Times" w:cs="Times"/>
          <w:b/>
          <w:bCs/>
          <w:sz w:val="20"/>
          <w:szCs w:val="20"/>
        </w:rPr>
        <w:t>ATA 80</w:t>
      </w:r>
      <w:r w:rsidRPr="00501785">
        <w:rPr>
          <w:rFonts w:ascii="Times" w:hAnsi="Times" w:cs="Times"/>
          <w:b/>
          <w:bCs/>
          <w:sz w:val="20"/>
          <w:szCs w:val="20"/>
        </w:rPr>
        <w:tab/>
        <w:t>STARTING</w:t>
      </w:r>
      <w:r w:rsidRPr="00501785">
        <w:rPr>
          <w:rFonts w:ascii="Times" w:hAnsi="Times" w:cs="Times"/>
          <w:sz w:val="20"/>
          <w:szCs w:val="20"/>
        </w:rPr>
        <w:tab/>
        <w:t>80-1</w:t>
      </w:r>
    </w:p>
    <w:p w:rsidR="002804D5" w:rsidRPr="00501785" w:rsidRDefault="002804D5" w:rsidP="002804D5">
      <w:pPr>
        <w:tabs>
          <w:tab w:val="left" w:pos="1340"/>
          <w:tab w:val="right" w:leader="dot" w:pos="14400"/>
        </w:tabs>
        <w:spacing w:before="120"/>
        <w:ind w:left="980"/>
        <w:rPr>
          <w:rFonts w:ascii="Times" w:hAnsi="Times" w:cs="Times"/>
          <w:sz w:val="20"/>
          <w:szCs w:val="20"/>
        </w:rPr>
      </w:pPr>
      <w:r w:rsidRPr="00501785">
        <w:rPr>
          <w:rFonts w:ascii="Times" w:hAnsi="Times" w:cs="Times"/>
          <w:sz w:val="20"/>
          <w:szCs w:val="20"/>
        </w:rPr>
        <w:t>1.</w:t>
      </w:r>
      <w:r w:rsidRPr="00501785">
        <w:rPr>
          <w:rFonts w:ascii="Times" w:hAnsi="Times" w:cs="Times"/>
          <w:sz w:val="20"/>
          <w:szCs w:val="20"/>
        </w:rPr>
        <w:tab/>
        <w:t>Engine Starting Systems</w:t>
      </w:r>
      <w:r w:rsidRPr="00501785">
        <w:rPr>
          <w:rFonts w:ascii="Times" w:hAnsi="Times" w:cs="Times"/>
          <w:sz w:val="20"/>
          <w:szCs w:val="20"/>
        </w:rPr>
        <w:tab/>
        <w:t>80-1</w:t>
      </w:r>
    </w:p>
    <w:p w:rsidR="002804D5" w:rsidRPr="00501785" w:rsidRDefault="002804D5" w:rsidP="002804D5">
      <w:pPr>
        <w:tabs>
          <w:tab w:val="left" w:pos="1340"/>
          <w:tab w:val="right" w:leader="dot" w:pos="14400"/>
        </w:tabs>
        <w:ind w:left="980"/>
        <w:rPr>
          <w:rFonts w:ascii="Times" w:hAnsi="Times" w:cs="Times"/>
          <w:sz w:val="20"/>
          <w:szCs w:val="20"/>
        </w:rPr>
      </w:pPr>
      <w:r w:rsidRPr="00501785">
        <w:rPr>
          <w:rFonts w:ascii="Times" w:hAnsi="Times" w:cs="Times"/>
          <w:sz w:val="20"/>
          <w:szCs w:val="20"/>
        </w:rPr>
        <w:t>2.</w:t>
      </w:r>
      <w:r w:rsidRPr="00501785">
        <w:rPr>
          <w:rFonts w:ascii="Times" w:hAnsi="Times" w:cs="Times"/>
          <w:sz w:val="20"/>
          <w:szCs w:val="20"/>
        </w:rPr>
        <w:tab/>
        <w:t>Auto Start System</w:t>
      </w:r>
      <w:r>
        <w:rPr>
          <w:rFonts w:ascii="Times" w:hAnsi="Times" w:cs="Times"/>
          <w:sz w:val="20"/>
          <w:szCs w:val="20"/>
        </w:rPr>
        <w:t>s</w:t>
      </w:r>
      <w:r w:rsidRPr="00501785">
        <w:rPr>
          <w:rFonts w:ascii="Times" w:hAnsi="Times" w:cs="Times"/>
          <w:sz w:val="20"/>
          <w:szCs w:val="20"/>
        </w:rPr>
        <w:tab/>
        <w:t>80-1</w:t>
      </w:r>
    </w:p>
    <w:p w:rsidR="002804D5" w:rsidRPr="00501785" w:rsidRDefault="002804D5" w:rsidP="002804D5">
      <w:pPr>
        <w:tabs>
          <w:tab w:val="left" w:pos="1340"/>
          <w:tab w:val="right" w:leader="dot" w:pos="14400"/>
        </w:tabs>
        <w:ind w:left="980"/>
        <w:rPr>
          <w:rFonts w:ascii="Times" w:hAnsi="Times" w:cs="Times"/>
          <w:sz w:val="20"/>
          <w:szCs w:val="20"/>
        </w:rPr>
      </w:pPr>
      <w:r w:rsidRPr="00501785">
        <w:rPr>
          <w:rFonts w:ascii="Times" w:hAnsi="Times" w:cs="Times"/>
          <w:sz w:val="20"/>
          <w:szCs w:val="20"/>
        </w:rPr>
        <w:t>3.</w:t>
      </w:r>
      <w:r w:rsidRPr="00501785">
        <w:rPr>
          <w:rFonts w:ascii="Times" w:hAnsi="Times" w:cs="Times"/>
          <w:sz w:val="20"/>
          <w:szCs w:val="20"/>
        </w:rPr>
        <w:tab/>
        <w:t>Start Valve Position Indications</w:t>
      </w:r>
      <w:r w:rsidRPr="00501785">
        <w:rPr>
          <w:rFonts w:ascii="Times" w:hAnsi="Times" w:cs="Times"/>
          <w:sz w:val="20"/>
          <w:szCs w:val="20"/>
        </w:rPr>
        <w:tab/>
        <w:t>80-2</w:t>
      </w:r>
    </w:p>
    <w:p w:rsidR="002804D5" w:rsidRPr="00501785" w:rsidRDefault="002804D5" w:rsidP="002804D5">
      <w:pPr>
        <w:tabs>
          <w:tab w:val="left" w:pos="1340"/>
          <w:tab w:val="right" w:leader="dot" w:pos="14400"/>
        </w:tabs>
        <w:ind w:left="980"/>
        <w:rPr>
          <w:rFonts w:ascii="Times" w:hAnsi="Times" w:cs="Times"/>
          <w:sz w:val="20"/>
          <w:szCs w:val="20"/>
        </w:rPr>
      </w:pPr>
      <w:r w:rsidRPr="00501785">
        <w:rPr>
          <w:rFonts w:ascii="Times" w:hAnsi="Times" w:cs="Times"/>
          <w:sz w:val="20"/>
          <w:szCs w:val="20"/>
        </w:rPr>
        <w:t>4.</w:t>
      </w:r>
      <w:r w:rsidRPr="00501785">
        <w:rPr>
          <w:rFonts w:ascii="Times" w:hAnsi="Times" w:cs="Times"/>
          <w:sz w:val="20"/>
          <w:szCs w:val="20"/>
        </w:rPr>
        <w:tab/>
        <w:t>Start Valve Position Indicator Lights</w:t>
      </w:r>
      <w:r w:rsidRPr="00501785">
        <w:rPr>
          <w:rFonts w:ascii="Times" w:hAnsi="Times" w:cs="Times"/>
          <w:sz w:val="20"/>
          <w:szCs w:val="20"/>
        </w:rPr>
        <w:tab/>
        <w:t>80-3</w:t>
      </w:r>
    </w:p>
    <w:p w:rsidR="002804D5" w:rsidRPr="00470AA5" w:rsidRDefault="002804D5" w:rsidP="00AB113A">
      <w:pPr>
        <w:tabs>
          <w:tab w:val="left" w:pos="1340"/>
          <w:tab w:val="right" w:leader="dot" w:pos="14400"/>
        </w:tabs>
        <w:ind w:left="980"/>
        <w:rPr>
          <w:rFonts w:ascii="Times" w:hAnsi="Times" w:cs="Times"/>
          <w:sz w:val="20"/>
          <w:szCs w:val="20"/>
        </w:rPr>
      </w:pPr>
    </w:p>
    <w:p w:rsidR="00951A34" w:rsidRDefault="00951A34" w:rsidP="002804D5">
      <w:pPr>
        <w:tabs>
          <w:tab w:val="left" w:pos="1340"/>
          <w:tab w:val="right" w:leader="dot" w:pos="14400"/>
        </w:tabs>
        <w:ind w:left="980"/>
        <w:rPr>
          <w:rFonts w:ascii="Times" w:hAnsi="Times" w:cs="Times"/>
          <w:b/>
          <w:bCs/>
          <w:sz w:val="20"/>
          <w:szCs w:val="20"/>
        </w:rPr>
        <w:sectPr w:rsidR="00951A34" w:rsidSect="000643D8">
          <w:footerReference w:type="default" r:id="rId23"/>
          <w:pgSz w:w="15840" w:h="12240" w:orient="landscape"/>
          <w:pgMar w:top="720" w:right="720" w:bottom="720" w:left="720" w:header="720" w:footer="527" w:gutter="0"/>
          <w:pgNumType w:start="1"/>
          <w:cols w:space="720"/>
          <w:docGrid w:linePitch="360"/>
        </w:sectPr>
      </w:pPr>
    </w:p>
    <w:p w:rsidR="00AB113A" w:rsidRPr="00A53EF7" w:rsidRDefault="00AB113A" w:rsidP="002804D5">
      <w:pPr>
        <w:tabs>
          <w:tab w:val="left" w:pos="1340"/>
          <w:tab w:val="right" w:leader="dot" w:pos="14400"/>
        </w:tabs>
        <w:ind w:left="980"/>
        <w:rPr>
          <w:rFonts w:ascii="Times" w:hAnsi="Times" w:cs="Times"/>
          <w:sz w:val="20"/>
          <w:szCs w:val="20"/>
        </w:rPr>
      </w:pPr>
    </w:p>
    <w:p w:rsidR="00AB113A" w:rsidRPr="00A53EF7" w:rsidRDefault="00AB113A" w:rsidP="00AB113A">
      <w:pPr>
        <w:spacing w:before="240"/>
        <w:ind w:left="1440" w:right="1440"/>
        <w:rPr>
          <w:rFonts w:ascii="Times" w:hAnsi="Times" w:cs="Times"/>
        </w:rPr>
      </w:pPr>
      <w:r w:rsidRPr="00A53EF7">
        <w:rPr>
          <w:rFonts w:ascii="Times" w:hAnsi="Times" w:cs="Times"/>
          <w:b/>
          <w:bCs/>
        </w:rPr>
        <w:t>General Information</w:t>
      </w:r>
    </w:p>
    <w:p w:rsidR="00AB113A" w:rsidRDefault="00AB113A" w:rsidP="00AB113A">
      <w:pPr>
        <w:spacing w:before="240"/>
        <w:ind w:left="1440" w:right="1440"/>
        <w:jc w:val="both"/>
        <w:rPr>
          <w:rFonts w:ascii="Times" w:hAnsi="Times" w:cs="Times"/>
        </w:rPr>
      </w:pPr>
      <w:r w:rsidRPr="00A53EF7">
        <w:rPr>
          <w:rFonts w:ascii="Times" w:hAnsi="Times" w:cs="Times"/>
        </w:rPr>
        <w:t>Gulfstream has developed this manual to assist operators in development of their Maintenance, Operational, and Placarding Procedures (MOP) for the Gulfstream V</w:t>
      </w:r>
      <w:r w:rsidR="006A50AB">
        <w:rPr>
          <w:rFonts w:ascii="Times" w:hAnsi="Times" w:cs="Times"/>
        </w:rPr>
        <w:t>I</w:t>
      </w:r>
      <w:r w:rsidRPr="00A53EF7">
        <w:rPr>
          <w:rFonts w:ascii="Times" w:hAnsi="Times" w:cs="Times"/>
        </w:rPr>
        <w:t xml:space="preserve"> aircraft as required by the Federal Aviation Administration (FAA) Advisory Circular 91-67 dated July 28, 1991. This manual is intended for use in </w:t>
      </w:r>
      <w:r w:rsidRPr="00A53EF7">
        <w:rPr>
          <w:rFonts w:ascii="Times" w:hAnsi="Times" w:cs="Times"/>
          <w:b/>
          <w:bCs/>
        </w:rPr>
        <w:t>conjunction</w:t>
      </w:r>
      <w:r w:rsidRPr="00A53EF7">
        <w:rPr>
          <w:rFonts w:ascii="Times" w:hAnsi="Times" w:cs="Times"/>
        </w:rPr>
        <w:t xml:space="preserve"> with the Gulfstream </w:t>
      </w:r>
      <w:r w:rsidR="0070044C">
        <w:rPr>
          <w:rFonts w:ascii="Times" w:hAnsi="Times" w:cs="Times"/>
        </w:rPr>
        <w:t>Aerospace G</w:t>
      </w:r>
      <w:r w:rsidRPr="00A53EF7">
        <w:rPr>
          <w:rFonts w:ascii="Times" w:hAnsi="Times" w:cs="Times"/>
        </w:rPr>
        <w:t>V</w:t>
      </w:r>
      <w:r w:rsidR="006A50AB">
        <w:rPr>
          <w:rFonts w:ascii="Times" w:hAnsi="Times" w:cs="Times"/>
        </w:rPr>
        <w:t>I</w:t>
      </w:r>
      <w:r w:rsidRPr="00A53EF7">
        <w:rPr>
          <w:rFonts w:ascii="Times" w:hAnsi="Times" w:cs="Times"/>
        </w:rPr>
        <w:t xml:space="preserve"> </w:t>
      </w:r>
      <w:r w:rsidR="00A529E0">
        <w:rPr>
          <w:rFonts w:ascii="Times" w:hAnsi="Times" w:cs="Times"/>
        </w:rPr>
        <w:t>(G650</w:t>
      </w:r>
      <w:r w:rsidR="0070044C">
        <w:rPr>
          <w:rFonts w:ascii="Times" w:hAnsi="Times" w:cs="Times"/>
        </w:rPr>
        <w:t>), GVI (</w:t>
      </w:r>
      <w:r w:rsidR="00A529E0">
        <w:rPr>
          <w:rFonts w:ascii="Times" w:hAnsi="Times" w:cs="Times"/>
        </w:rPr>
        <w:t xml:space="preserve">G650ER) </w:t>
      </w:r>
      <w:r w:rsidRPr="00A53EF7">
        <w:rPr>
          <w:rFonts w:ascii="Times" w:hAnsi="Times" w:cs="Times"/>
        </w:rPr>
        <w:t xml:space="preserve">Master Minimum Equipment List (MMEL), </w:t>
      </w:r>
      <w:r w:rsidR="006A50AB">
        <w:rPr>
          <w:rFonts w:ascii="Times" w:hAnsi="Times" w:cs="Times"/>
        </w:rPr>
        <w:t>Revision</w:t>
      </w:r>
      <w:r w:rsidR="00C72A2F">
        <w:rPr>
          <w:rFonts w:ascii="Times" w:hAnsi="Times" w:cs="Times"/>
        </w:rPr>
        <w:t xml:space="preserve"> 1</w:t>
      </w:r>
      <w:r w:rsidR="00A529E0">
        <w:rPr>
          <w:rFonts w:ascii="Times" w:hAnsi="Times" w:cs="Times"/>
        </w:rPr>
        <w:t>a</w:t>
      </w:r>
      <w:r w:rsidR="006A50AB">
        <w:rPr>
          <w:rFonts w:ascii="Times" w:hAnsi="Times" w:cs="Times"/>
        </w:rPr>
        <w:t>, dated</w:t>
      </w:r>
      <w:r w:rsidR="00BD3599">
        <w:rPr>
          <w:rFonts w:ascii="Times" w:hAnsi="Times" w:cs="Times"/>
        </w:rPr>
        <w:t xml:space="preserve"> </w:t>
      </w:r>
      <w:r w:rsidR="00661333">
        <w:rPr>
          <w:rFonts w:ascii="Times" w:hAnsi="Times" w:cs="Times"/>
        </w:rPr>
        <w:t>November 06, 2014</w:t>
      </w:r>
      <w:r w:rsidRPr="00A53EF7">
        <w:rPr>
          <w:rFonts w:ascii="Times" w:hAnsi="Times" w:cs="Times"/>
        </w:rPr>
        <w:t>. Operators must apply to local FAA office for approval of a specific MEL and MOP for their aircraft.  Part 91 operators shoul</w:t>
      </w:r>
      <w:r>
        <w:rPr>
          <w:rFonts w:ascii="Times" w:hAnsi="Times" w:cs="Times"/>
        </w:rPr>
        <w:t xml:space="preserve">d be aware that the published MMEL is intended for </w:t>
      </w:r>
      <w:r w:rsidRPr="005C308F">
        <w:rPr>
          <w:rFonts w:ascii="Times" w:hAnsi="Times" w:cs="Times"/>
        </w:rPr>
        <w:t>14 CFR</w:t>
      </w:r>
      <w:r>
        <w:rPr>
          <w:rFonts w:ascii="Times" w:hAnsi="Times" w:cs="Times"/>
        </w:rPr>
        <w:t xml:space="preserve"> 121, 125, 129 and 135 operations as specified in the preamble. </w:t>
      </w:r>
      <w:r w:rsidRPr="005C308F">
        <w:rPr>
          <w:rFonts w:ascii="Times" w:hAnsi="Times" w:cs="Times"/>
        </w:rPr>
        <w:t>14 CFR</w:t>
      </w:r>
      <w:r>
        <w:rPr>
          <w:rFonts w:ascii="Times" w:hAnsi="Times" w:cs="Times"/>
        </w:rPr>
        <w:t xml:space="preserve"> 91 operators must obtain a </w:t>
      </w:r>
      <w:r w:rsidRPr="005C308F">
        <w:rPr>
          <w:rFonts w:ascii="Times" w:hAnsi="Times" w:cs="Times"/>
        </w:rPr>
        <w:t>14 CFR</w:t>
      </w:r>
      <w:r>
        <w:rPr>
          <w:rFonts w:ascii="Times" w:hAnsi="Times" w:cs="Times"/>
        </w:rPr>
        <w:t xml:space="preserve"> 91 Preamble from the local FAA office.</w:t>
      </w:r>
    </w:p>
    <w:p w:rsidR="00AB113A" w:rsidRDefault="00AB113A" w:rsidP="00AB113A">
      <w:pPr>
        <w:spacing w:before="240"/>
        <w:ind w:left="1440" w:right="1440"/>
        <w:jc w:val="both"/>
        <w:rPr>
          <w:rFonts w:ascii="Times" w:hAnsi="Times" w:cs="Times"/>
        </w:rPr>
      </w:pPr>
      <w:r>
        <w:rPr>
          <w:rFonts w:ascii="Times" w:hAnsi="Times" w:cs="Times"/>
        </w:rPr>
        <w:t xml:space="preserve">This manual’s revision number will reflect the last issued FAA approved MMEL revision number. Updates to this manual prior to the next FAA approved MMEL revision will be identified by a point and a letter following the assigned FAA revision number, e.g., first update will be reflected as Revision </w:t>
      </w:r>
      <w:r w:rsidR="006A50AB">
        <w:rPr>
          <w:rFonts w:ascii="Times" w:hAnsi="Times" w:cs="Times"/>
        </w:rPr>
        <w:t>1</w:t>
      </w:r>
      <w:r>
        <w:rPr>
          <w:rFonts w:ascii="Times" w:hAnsi="Times" w:cs="Times"/>
        </w:rPr>
        <w:t>a.</w:t>
      </w:r>
    </w:p>
    <w:p w:rsidR="00AB113A" w:rsidRDefault="00AB113A" w:rsidP="00AB113A">
      <w:pPr>
        <w:spacing w:before="240"/>
        <w:ind w:left="1440" w:right="1440"/>
        <w:jc w:val="both"/>
        <w:rPr>
          <w:rFonts w:ascii="Times" w:hAnsi="Times" w:cs="Times"/>
        </w:rPr>
      </w:pPr>
      <w:r>
        <w:rPr>
          <w:rFonts w:ascii="Times" w:hAnsi="Times" w:cs="Times"/>
        </w:rPr>
        <w:t xml:space="preserve">The Aircraft Discrepancy Log Sheet where all inoperative items will be noted is referred to as </w:t>
      </w:r>
      <w:r>
        <w:rPr>
          <w:rFonts w:ascii="Times" w:hAnsi="Times" w:cs="Times"/>
          <w:b/>
          <w:bCs/>
        </w:rPr>
        <w:t>ADLS</w:t>
      </w:r>
      <w:r>
        <w:rPr>
          <w:rFonts w:ascii="Times" w:hAnsi="Times" w:cs="Times"/>
        </w:rPr>
        <w:t xml:space="preserve"> throughout this document. Those items marked with three asterisks (***) are optional items. Those items which are not production installed items will require the operator to develop specific maintenance, operational and placarding procedures for their installation.</w:t>
      </w:r>
    </w:p>
    <w:p w:rsidR="00AB113A" w:rsidRDefault="00AB113A" w:rsidP="00AB113A">
      <w:pPr>
        <w:spacing w:before="240"/>
        <w:ind w:left="1440" w:right="1440"/>
        <w:jc w:val="both"/>
        <w:rPr>
          <w:rFonts w:ascii="Times" w:hAnsi="Times" w:cs="Times"/>
        </w:rPr>
      </w:pPr>
      <w:r>
        <w:rPr>
          <w:rFonts w:ascii="Times" w:hAnsi="Times" w:cs="Times"/>
        </w:rPr>
        <w:t>The following was accomplished by the Original GV</w:t>
      </w:r>
      <w:r w:rsidR="006A50AB">
        <w:rPr>
          <w:rFonts w:ascii="Times" w:hAnsi="Times" w:cs="Times"/>
        </w:rPr>
        <w:t>I</w:t>
      </w:r>
      <w:r>
        <w:rPr>
          <w:rFonts w:ascii="Times" w:hAnsi="Times" w:cs="Times"/>
        </w:rPr>
        <w:t xml:space="preserve"> Maintenance, Operational, and Placarding Manual.  Users should review and become familiar with the manual.</w:t>
      </w:r>
    </w:p>
    <w:p w:rsidR="00AB113A" w:rsidRDefault="00AB113A" w:rsidP="00AB113A">
      <w:pPr>
        <w:spacing w:before="240"/>
        <w:ind w:left="1890" w:right="1440" w:hanging="450"/>
        <w:jc w:val="both"/>
        <w:rPr>
          <w:rFonts w:ascii="Times" w:hAnsi="Times" w:cs="Times"/>
        </w:rPr>
      </w:pPr>
      <w:r>
        <w:rPr>
          <w:rFonts w:ascii="Times" w:hAnsi="Times" w:cs="Times"/>
        </w:rPr>
        <w:t>1.</w:t>
      </w:r>
      <w:r>
        <w:rPr>
          <w:rFonts w:ascii="Times" w:hAnsi="Times" w:cs="Times"/>
        </w:rPr>
        <w:tab/>
        <w:t>Formatted manual in a table format similar to MMEL.</w:t>
      </w:r>
    </w:p>
    <w:p w:rsidR="00AB113A" w:rsidRDefault="00AB113A" w:rsidP="00AB113A">
      <w:pPr>
        <w:ind w:left="1890" w:right="1440" w:hanging="450"/>
        <w:jc w:val="both"/>
        <w:rPr>
          <w:rFonts w:ascii="Times" w:hAnsi="Times" w:cs="Times"/>
        </w:rPr>
      </w:pPr>
      <w:r>
        <w:rPr>
          <w:rFonts w:ascii="Times" w:hAnsi="Times" w:cs="Times"/>
        </w:rPr>
        <w:t>2.</w:t>
      </w:r>
      <w:r>
        <w:rPr>
          <w:rFonts w:ascii="Times" w:hAnsi="Times" w:cs="Times"/>
        </w:rPr>
        <w:tab/>
        <w:t>Electronically formatted in Microsoft Word for Windows</w:t>
      </w:r>
    </w:p>
    <w:p w:rsidR="00AB113A" w:rsidRDefault="00AB113A" w:rsidP="00AB113A">
      <w:pPr>
        <w:ind w:left="1890" w:right="1440" w:hanging="450"/>
        <w:jc w:val="both"/>
        <w:rPr>
          <w:rFonts w:ascii="Times" w:hAnsi="Times" w:cs="Times"/>
        </w:rPr>
      </w:pPr>
      <w:r>
        <w:rPr>
          <w:rFonts w:ascii="Times" w:hAnsi="Times" w:cs="Times"/>
        </w:rPr>
        <w:t>3.</w:t>
      </w:r>
      <w:r>
        <w:rPr>
          <w:rFonts w:ascii="Times" w:hAnsi="Times" w:cs="Times"/>
        </w:rPr>
        <w:tab/>
        <w:t>Corrected technical errors throughout the manual.</w:t>
      </w:r>
    </w:p>
    <w:p w:rsidR="00AB113A" w:rsidRDefault="00AB113A" w:rsidP="00AB113A">
      <w:pPr>
        <w:ind w:left="1890" w:right="1440" w:hanging="450"/>
        <w:jc w:val="both"/>
        <w:rPr>
          <w:rFonts w:ascii="Times" w:hAnsi="Times" w:cs="Times"/>
        </w:rPr>
      </w:pPr>
      <w:r>
        <w:rPr>
          <w:rFonts w:ascii="Times" w:hAnsi="Times" w:cs="Times"/>
        </w:rPr>
        <w:t>4.</w:t>
      </w:r>
      <w:r>
        <w:rPr>
          <w:rFonts w:ascii="Times" w:hAnsi="Times" w:cs="Times"/>
        </w:rPr>
        <w:tab/>
        <w:t>Corrected typographical errors throughout the manual.</w:t>
      </w:r>
    </w:p>
    <w:p w:rsidR="00AB113A" w:rsidRDefault="00AB113A" w:rsidP="00AB113A">
      <w:pPr>
        <w:spacing w:before="240"/>
        <w:ind w:left="2340" w:right="1440" w:hanging="900"/>
        <w:jc w:val="both"/>
        <w:rPr>
          <w:rFonts w:ascii="Times" w:hAnsi="Times" w:cs="Times"/>
        </w:rPr>
      </w:pPr>
      <w:r>
        <w:rPr>
          <w:rFonts w:ascii="Times" w:hAnsi="Times" w:cs="Times"/>
        </w:rPr>
        <w:t>Note:</w:t>
      </w:r>
      <w:r>
        <w:rPr>
          <w:rFonts w:ascii="Times" w:hAnsi="Times" w:cs="Times"/>
        </w:rPr>
        <w:tab/>
        <w:t>If errors are noted in this manual, submit a fax providing details and suggested corrections for the error to Gulfstream Technical Publications at (912) 965-3520.</w:t>
      </w:r>
    </w:p>
    <w:p w:rsidR="00AB113A" w:rsidRDefault="00AB113A" w:rsidP="00AB113A">
      <w:pPr>
        <w:spacing w:before="240"/>
        <w:ind w:left="2340" w:right="1440" w:hanging="900"/>
        <w:jc w:val="both"/>
        <w:rPr>
          <w:rFonts w:ascii="Times" w:hAnsi="Times" w:cs="Times"/>
        </w:rPr>
      </w:pPr>
      <w:r>
        <w:rPr>
          <w:rFonts w:ascii="Times" w:hAnsi="Times" w:cs="Times"/>
        </w:rPr>
        <w:t>Note:</w:t>
      </w:r>
      <w:r>
        <w:rPr>
          <w:rFonts w:ascii="Times" w:hAnsi="Times" w:cs="Times"/>
        </w:rPr>
        <w:tab/>
        <w:t>If assistance is needed regarding the MMEL, MEL or MOP implementation or usage, contact the local FAA office.</w:t>
      </w:r>
    </w:p>
    <w:p w:rsidR="00951A34" w:rsidRDefault="00951A34" w:rsidP="00AB113A">
      <w:pPr>
        <w:spacing w:before="240"/>
        <w:ind w:left="2340" w:right="1440" w:hanging="900"/>
        <w:jc w:val="center"/>
        <w:sectPr w:rsidR="00951A34" w:rsidSect="000643D8">
          <w:footerReference w:type="default" r:id="rId24"/>
          <w:pgSz w:w="15840" w:h="12240" w:orient="landscape"/>
          <w:pgMar w:top="720" w:right="720" w:bottom="720" w:left="720" w:header="720" w:footer="527" w:gutter="0"/>
          <w:pgNumType w:start="1"/>
          <w:cols w:space="720"/>
          <w:docGrid w:linePitch="360"/>
        </w:sectPr>
      </w:pPr>
    </w:p>
    <w:p w:rsidR="00AB113A" w:rsidRDefault="00AB113A" w:rsidP="00AB113A">
      <w:pPr>
        <w:spacing w:before="240"/>
        <w:ind w:left="2340" w:right="1440" w:hanging="900"/>
        <w:jc w:val="center"/>
      </w:pPr>
    </w:p>
    <w:p w:rsidR="00AB113A" w:rsidRDefault="00AB113A" w:rsidP="00AB113A">
      <w:pPr>
        <w:spacing w:before="240"/>
        <w:ind w:left="2340" w:right="1440" w:hanging="900"/>
        <w:jc w:val="center"/>
        <w:rPr>
          <w:rFonts w:ascii="Times" w:hAnsi="Times" w:cs="Times"/>
          <w:b/>
          <w:bCs/>
          <w:i/>
          <w:iCs/>
          <w:u w:val="single"/>
        </w:rPr>
      </w:pPr>
      <w:r>
        <w:rPr>
          <w:rFonts w:ascii="Times" w:hAnsi="Times" w:cs="Times"/>
          <w:b/>
          <w:bCs/>
          <w:i/>
          <w:iCs/>
          <w:u w:val="single"/>
        </w:rPr>
        <w:t xml:space="preserve">NOTICE         </w:t>
      </w:r>
      <w:proofErr w:type="spellStart"/>
      <w:r>
        <w:rPr>
          <w:rFonts w:ascii="Times" w:hAnsi="Times" w:cs="Times"/>
          <w:b/>
          <w:bCs/>
          <w:i/>
          <w:iCs/>
          <w:u w:val="single"/>
        </w:rPr>
        <w:t>NOTICE</w:t>
      </w:r>
      <w:proofErr w:type="spellEnd"/>
      <w:r>
        <w:rPr>
          <w:rFonts w:ascii="Times" w:hAnsi="Times" w:cs="Times"/>
          <w:b/>
          <w:bCs/>
          <w:i/>
          <w:iCs/>
          <w:u w:val="single"/>
        </w:rPr>
        <w:t xml:space="preserve">          </w:t>
      </w:r>
      <w:proofErr w:type="spellStart"/>
      <w:r>
        <w:rPr>
          <w:rFonts w:ascii="Times" w:hAnsi="Times" w:cs="Times"/>
          <w:b/>
          <w:bCs/>
          <w:i/>
          <w:iCs/>
          <w:u w:val="single"/>
        </w:rPr>
        <w:t>NOTICE</w:t>
      </w:r>
      <w:proofErr w:type="spellEnd"/>
    </w:p>
    <w:p w:rsidR="00AB113A" w:rsidRPr="006A50AB" w:rsidRDefault="00AB113A" w:rsidP="00AB113A">
      <w:pPr>
        <w:tabs>
          <w:tab w:val="left" w:pos="1340"/>
          <w:tab w:val="right" w:leader="dot" w:pos="14400"/>
        </w:tabs>
        <w:ind w:left="980"/>
        <w:jc w:val="both"/>
      </w:pPr>
    </w:p>
    <w:p w:rsidR="00AB113A" w:rsidRPr="006A50AB" w:rsidRDefault="00AB113A" w:rsidP="00AB113A">
      <w:pPr>
        <w:pStyle w:val="PlainText"/>
        <w:ind w:left="720" w:right="720"/>
        <w:jc w:val="both"/>
        <w:rPr>
          <w:rFonts w:ascii="Times New Roman" w:eastAsia="MS Mincho" w:hAnsi="Times New Roman" w:cs="Times New Roman"/>
          <w:sz w:val="24"/>
          <w:szCs w:val="24"/>
        </w:rPr>
      </w:pPr>
      <w:r w:rsidRPr="006A50AB">
        <w:rPr>
          <w:rFonts w:ascii="Times New Roman" w:eastAsia="MS Mincho" w:hAnsi="Times New Roman" w:cs="Times New Roman"/>
          <w:sz w:val="24"/>
          <w:szCs w:val="24"/>
        </w:rPr>
        <w:t>Any time an item in the MMEL calls for an (M) procedure to be accomplished prior to dispatch with the listed item inoperative, the definitions at the beginning of the MMEL states that these procedures are normally accomplished by maintenance personnel.  However, other personnel may be qualified and authorized to perform certain functions.  The ultimate responsibility for the accomplishment of all maintenance procedures, regardless of who performs them, is the responsibility of the operator.  In short, a properly trained flight crew member may perform an (M) procedure such as but not limited to pulling and collaring circuit breakers, changing light bulbs, changing or moving Display Units, making adjustments to seats, verifying proper operation of systems or components, swapping connectors from an inoperative unit to an operative unit, and/or closing/locking of doors if that crew member has been trained to do so.  It is recommended that training records be kept at the home base of operations for personnel that have been trained to perform (M) procedures.  The applicable pa</w:t>
      </w:r>
      <w:r w:rsidR="006A50AB">
        <w:rPr>
          <w:rFonts w:ascii="Times New Roman" w:eastAsia="MS Mincho" w:hAnsi="Times New Roman" w:cs="Times New Roman"/>
          <w:sz w:val="24"/>
          <w:szCs w:val="24"/>
        </w:rPr>
        <w:t>ragraph from the MMEL is below.</w:t>
      </w:r>
    </w:p>
    <w:p w:rsidR="00AB113A" w:rsidRPr="006A50AB" w:rsidRDefault="00AB113A" w:rsidP="00AB113A">
      <w:pPr>
        <w:pStyle w:val="PlainText"/>
        <w:ind w:left="720" w:right="720"/>
        <w:jc w:val="both"/>
        <w:rPr>
          <w:rFonts w:ascii="Times New Roman" w:eastAsia="MS Mincho" w:hAnsi="Times New Roman" w:cs="Times New Roman"/>
          <w:sz w:val="24"/>
          <w:szCs w:val="24"/>
        </w:rPr>
      </w:pPr>
    </w:p>
    <w:p w:rsidR="00AB113A" w:rsidRPr="006A50AB" w:rsidRDefault="00AB113A" w:rsidP="00AB113A">
      <w:pPr>
        <w:pStyle w:val="PlainText"/>
        <w:ind w:left="720" w:right="720"/>
        <w:jc w:val="both"/>
        <w:rPr>
          <w:rFonts w:ascii="Times New Roman" w:eastAsia="MS Mincho" w:hAnsi="Times New Roman" w:cs="Times New Roman"/>
          <w:sz w:val="24"/>
          <w:szCs w:val="24"/>
        </w:rPr>
      </w:pPr>
    </w:p>
    <w:p w:rsidR="00AB113A" w:rsidRPr="003F5EDF" w:rsidRDefault="00AB113A" w:rsidP="00AB113A">
      <w:pPr>
        <w:ind w:left="720" w:right="720"/>
        <w:jc w:val="both"/>
        <w:rPr>
          <w:color w:val="000000"/>
        </w:rPr>
      </w:pPr>
      <w:r w:rsidRPr="006A50AB">
        <w:t xml:space="preserve">15."(M)" symbol indicates a requirement for a specific maintenance procedure which must be accomplished prior to operation with the listed item inoperative. Normally these procedures are accomplished by maintenance personnel; however, other personnel may be qualified and authorized to perform certain functions. Procedures requiring specialized knowledge or skill, or requiring the use of tools or test equipment should be accomplished by maintenance personnel. The satisfactory accomplishment of all maintenance procedures, regardless of who performs them, is the responsibility of the operator. Appropriate procedures are required to be published as part of </w:t>
      </w:r>
      <w:r w:rsidRPr="003F5EDF">
        <w:t xml:space="preserve">the operator's </w:t>
      </w:r>
      <w:r w:rsidRPr="003F5EDF">
        <w:rPr>
          <w:color w:val="000000"/>
        </w:rPr>
        <w:t>manual or MEL.</w:t>
      </w:r>
    </w:p>
    <w:p w:rsidR="009F5684" w:rsidRPr="003F5EDF" w:rsidRDefault="009F5684" w:rsidP="00AB113A">
      <w:pPr>
        <w:ind w:left="720" w:right="720"/>
        <w:rPr>
          <w:color w:val="000000"/>
        </w:rPr>
      </w:pPr>
    </w:p>
    <w:p w:rsidR="00AB113A" w:rsidRDefault="009F5684" w:rsidP="00AB113A">
      <w:pPr>
        <w:ind w:left="720" w:right="720"/>
        <w:rPr>
          <w:color w:val="000000"/>
        </w:rPr>
      </w:pPr>
      <w:r w:rsidRPr="003F5EDF">
        <w:rPr>
          <w:color w:val="000000"/>
        </w:rPr>
        <w:t xml:space="preserve">Any Circuit Breaker (CB) references </w:t>
      </w:r>
      <w:r w:rsidR="002A132E" w:rsidRPr="003F5EDF">
        <w:rPr>
          <w:color w:val="000000"/>
        </w:rPr>
        <w:t xml:space="preserve">used </w:t>
      </w:r>
      <w:r w:rsidRPr="003F5EDF">
        <w:rPr>
          <w:color w:val="000000"/>
        </w:rPr>
        <w:t>in this document</w:t>
      </w:r>
      <w:r w:rsidR="002A132E" w:rsidRPr="003F5EDF">
        <w:rPr>
          <w:color w:val="000000"/>
        </w:rPr>
        <w:t xml:space="preserve"> apply to either </w:t>
      </w:r>
      <w:r w:rsidRPr="003F5EDF">
        <w:rPr>
          <w:color w:val="000000"/>
        </w:rPr>
        <w:t>“mechanical” or “electronic” (SSPC) type circuit breakers.</w:t>
      </w:r>
    </w:p>
    <w:p w:rsidR="0082295D" w:rsidRPr="0082295D" w:rsidRDefault="0082295D" w:rsidP="00AB113A">
      <w:pPr>
        <w:ind w:left="720" w:right="720"/>
        <w:rPr>
          <w:b/>
          <w:color w:val="000000"/>
        </w:rPr>
      </w:pPr>
    </w:p>
    <w:p w:rsidR="0082295D" w:rsidRDefault="0082295D" w:rsidP="00661333">
      <w:pPr>
        <w:ind w:left="720" w:right="720"/>
        <w:jc w:val="both"/>
        <w:rPr>
          <w:color w:val="000000"/>
        </w:rPr>
      </w:pPr>
      <w:r w:rsidRPr="000F48F3">
        <w:rPr>
          <w:b/>
          <w:color w:val="000000"/>
          <w:sz w:val="28"/>
          <w:szCs w:val="28"/>
        </w:rPr>
        <w:t xml:space="preserve">The FAA recently revised </w:t>
      </w:r>
      <w:r w:rsidRPr="005C308F">
        <w:rPr>
          <w:b/>
          <w:sz w:val="28"/>
          <w:szCs w:val="28"/>
        </w:rPr>
        <w:t>14 CFR</w:t>
      </w:r>
      <w:r w:rsidRPr="000F48F3">
        <w:rPr>
          <w:b/>
          <w:color w:val="000000"/>
          <w:sz w:val="28"/>
          <w:szCs w:val="28"/>
        </w:rPr>
        <w:t xml:space="preserve"> to address Extended Operations (ETOPS) of Multi-Engine Airplanes. The new rule applies to GAC airplanes operated </w:t>
      </w:r>
      <w:proofErr w:type="gramStart"/>
      <w:r w:rsidRPr="000F48F3">
        <w:rPr>
          <w:b/>
          <w:color w:val="000000"/>
          <w:sz w:val="28"/>
          <w:szCs w:val="28"/>
        </w:rPr>
        <w:t>under</w:t>
      </w:r>
      <w:proofErr w:type="gramEnd"/>
      <w:r w:rsidRPr="000F48F3">
        <w:rPr>
          <w:b/>
          <w:color w:val="000000"/>
          <w:sz w:val="28"/>
          <w:szCs w:val="28"/>
        </w:rPr>
        <w:t xml:space="preserve"> </w:t>
      </w:r>
      <w:r w:rsidRPr="005C308F">
        <w:rPr>
          <w:b/>
          <w:sz w:val="28"/>
          <w:szCs w:val="28"/>
        </w:rPr>
        <w:t>14 CFR</w:t>
      </w:r>
      <w:r w:rsidRPr="000F48F3">
        <w:rPr>
          <w:b/>
          <w:color w:val="000000"/>
          <w:sz w:val="28"/>
          <w:szCs w:val="28"/>
        </w:rPr>
        <w:t xml:space="preserve"> Part 135 on stage lengths where the single engine cruise segment exceeds 180 minutes. On those flights, the MMEL becomes more restrictive for certain items. Those items have been identified in this MMEL revision by the words, "Except for ER </w:t>
      </w:r>
      <w:proofErr w:type="gramStart"/>
      <w:r w:rsidRPr="000F48F3">
        <w:rPr>
          <w:b/>
          <w:color w:val="000000"/>
          <w:sz w:val="28"/>
          <w:szCs w:val="28"/>
        </w:rPr>
        <w:t>operations,</w:t>
      </w:r>
      <w:r>
        <w:rPr>
          <w:b/>
          <w:color w:val="000000"/>
          <w:sz w:val="28"/>
          <w:szCs w:val="28"/>
        </w:rPr>
        <w:t xml:space="preserve"> . . .”</w:t>
      </w:r>
      <w:proofErr w:type="gramEnd"/>
      <w:r>
        <w:rPr>
          <w:b/>
          <w:color w:val="000000"/>
          <w:sz w:val="28"/>
          <w:szCs w:val="28"/>
        </w:rPr>
        <w:t>.</w:t>
      </w:r>
    </w:p>
    <w:p w:rsidR="006E5826" w:rsidRDefault="006E5826" w:rsidP="00AB113A">
      <w:pPr>
        <w:ind w:left="720" w:right="720"/>
        <w:sectPr w:rsidR="006E5826" w:rsidSect="000643D8">
          <w:footerReference w:type="default" r:id="rId25"/>
          <w:pgSz w:w="15840" w:h="12240" w:orient="landscape"/>
          <w:pgMar w:top="720" w:right="720" w:bottom="720" w:left="720" w:header="720" w:footer="527" w:gutter="0"/>
          <w:pgNumType w:start="1"/>
          <w:cols w:space="720"/>
          <w:docGrid w:linePitch="360"/>
        </w:sect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6E5826" w:rsidRDefault="006E5826" w:rsidP="006E5826">
      <w:pPr>
        <w:ind w:left="720" w:right="720"/>
        <w:jc w:val="center"/>
        <w:rPr>
          <w:sz w:val="20"/>
          <w:szCs w:val="20"/>
        </w:rPr>
      </w:pPr>
    </w:p>
    <w:p w:rsidR="0082295D" w:rsidRPr="006E5826" w:rsidRDefault="006E5826" w:rsidP="006E5826">
      <w:pPr>
        <w:ind w:left="720" w:right="720"/>
        <w:jc w:val="center"/>
        <w:rPr>
          <w:sz w:val="20"/>
          <w:szCs w:val="20"/>
        </w:rPr>
        <w:sectPr w:rsidR="0082295D" w:rsidRPr="006E5826" w:rsidSect="008E63AF">
          <w:footerReference w:type="default" r:id="rId26"/>
          <w:pgSz w:w="15840" w:h="12240" w:orient="landscape"/>
          <w:pgMar w:top="720" w:right="720" w:bottom="720" w:left="720" w:header="720" w:footer="720" w:gutter="0"/>
          <w:cols w:space="720"/>
          <w:docGrid w:linePitch="360"/>
        </w:sectPr>
      </w:pPr>
      <w:r w:rsidRPr="006E5826">
        <w:rPr>
          <w:sz w:val="20"/>
          <w:szCs w:val="20"/>
        </w:rPr>
        <w:t>THIS PAGE INTENTIONALLY LEFT BLANK</w:t>
      </w:r>
    </w:p>
    <w:p w:rsidR="0082295D" w:rsidRDefault="0082295D" w:rsidP="0082295D">
      <w:pPr>
        <w:pStyle w:val="SectionTitle"/>
        <w:spacing w:before="0"/>
        <w:ind w:left="1440"/>
        <w:rPr>
          <w:caps w:val="0"/>
          <w:color w:val="000000"/>
          <w:sz w:val="24"/>
          <w:szCs w:val="24"/>
          <w:u w:val="none"/>
        </w:rPr>
      </w:pPr>
    </w:p>
    <w:p w:rsidR="0082295D" w:rsidRDefault="0082295D" w:rsidP="0082295D">
      <w:pPr>
        <w:pStyle w:val="SectionTitle"/>
        <w:spacing w:before="0"/>
        <w:ind w:left="1440"/>
        <w:rPr>
          <w:caps w:val="0"/>
          <w:color w:val="000000"/>
          <w:sz w:val="24"/>
          <w:szCs w:val="24"/>
          <w:u w:val="none"/>
        </w:rPr>
      </w:pPr>
      <w:r w:rsidRPr="006F6EB0">
        <w:rPr>
          <w:caps w:val="0"/>
          <w:color w:val="000000"/>
          <w:sz w:val="24"/>
          <w:szCs w:val="24"/>
          <w:u w:val="none"/>
        </w:rPr>
        <w:t>Revision Dates</w:t>
      </w:r>
      <w:r>
        <w:rPr>
          <w:caps w:val="0"/>
          <w:color w:val="000000"/>
          <w:sz w:val="24"/>
          <w:szCs w:val="24"/>
          <w:u w:val="none"/>
        </w:rPr>
        <w:t xml:space="preserve"> for </w:t>
      </w:r>
      <w:r w:rsidR="0070044C">
        <w:rPr>
          <w:caps w:val="0"/>
          <w:color w:val="000000"/>
          <w:sz w:val="24"/>
          <w:szCs w:val="24"/>
          <w:u w:val="none"/>
        </w:rPr>
        <w:t>Gulfstream GVI (</w:t>
      </w:r>
      <w:r>
        <w:rPr>
          <w:caps w:val="0"/>
          <w:color w:val="000000"/>
          <w:sz w:val="24"/>
          <w:szCs w:val="24"/>
          <w:u w:val="none"/>
        </w:rPr>
        <w:t>G650</w:t>
      </w:r>
      <w:r w:rsidR="0070044C">
        <w:rPr>
          <w:caps w:val="0"/>
          <w:color w:val="000000"/>
          <w:sz w:val="24"/>
          <w:szCs w:val="24"/>
          <w:u w:val="none"/>
        </w:rPr>
        <w:t>), GVI (G650ER)</w:t>
      </w:r>
      <w:r>
        <w:rPr>
          <w:caps w:val="0"/>
          <w:color w:val="000000"/>
          <w:sz w:val="24"/>
          <w:szCs w:val="24"/>
          <w:u w:val="none"/>
        </w:rPr>
        <w:t xml:space="preserve"> FAA MOPP:</w:t>
      </w:r>
    </w:p>
    <w:p w:rsidR="0082295D" w:rsidRPr="002D2B10" w:rsidRDefault="0082295D" w:rsidP="0082295D">
      <w:pPr>
        <w:ind w:left="1440"/>
      </w:pPr>
      <w:r>
        <w:t xml:space="preserve">For an explanation of changes, refer to the </w:t>
      </w:r>
      <w:r w:rsidR="00C72A2F">
        <w:t xml:space="preserve">G650 FAA </w:t>
      </w:r>
      <w:r>
        <w:t>MMEL</w:t>
      </w:r>
      <w:r w:rsidR="00C72A2F">
        <w:t xml:space="preserve"> </w:t>
      </w:r>
      <w:r>
        <w:t>Highlights of Change page.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870"/>
        <w:gridCol w:w="3330"/>
      </w:tblGrid>
      <w:tr w:rsidR="0082295D" w:rsidRPr="008E5993" w:rsidTr="007E1E83">
        <w:tc>
          <w:tcPr>
            <w:tcW w:w="3798" w:type="dxa"/>
            <w:shd w:val="clear" w:color="auto" w:fill="auto"/>
          </w:tcPr>
          <w:p w:rsidR="0082295D" w:rsidRPr="008E5993" w:rsidRDefault="0082295D" w:rsidP="007E1E83">
            <w:pPr>
              <w:ind w:right="1440"/>
              <w:jc w:val="both"/>
              <w:rPr>
                <w:b/>
                <w:sz w:val="22"/>
                <w:szCs w:val="22"/>
              </w:rPr>
            </w:pPr>
            <w:r w:rsidRPr="008E5993">
              <w:rPr>
                <w:b/>
                <w:sz w:val="22"/>
                <w:szCs w:val="22"/>
              </w:rPr>
              <w:t>Material Dated:</w:t>
            </w:r>
          </w:p>
        </w:tc>
        <w:tc>
          <w:tcPr>
            <w:tcW w:w="3870" w:type="dxa"/>
            <w:shd w:val="clear" w:color="auto" w:fill="auto"/>
          </w:tcPr>
          <w:p w:rsidR="0082295D" w:rsidRPr="008E5993" w:rsidRDefault="0082295D" w:rsidP="007E1E83">
            <w:pPr>
              <w:ind w:right="1440"/>
              <w:rPr>
                <w:b/>
                <w:sz w:val="22"/>
                <w:szCs w:val="22"/>
              </w:rPr>
            </w:pPr>
            <w:r w:rsidRPr="008E5993">
              <w:rPr>
                <w:b/>
                <w:sz w:val="22"/>
                <w:szCs w:val="22"/>
              </w:rPr>
              <w:t xml:space="preserve">Reflects Update </w:t>
            </w:r>
            <w:r>
              <w:rPr>
                <w:b/>
                <w:sz w:val="22"/>
                <w:szCs w:val="22"/>
              </w:rPr>
              <w:t>T</w:t>
            </w:r>
            <w:r w:rsidRPr="008E5993">
              <w:rPr>
                <w:b/>
                <w:sz w:val="22"/>
                <w:szCs w:val="22"/>
              </w:rPr>
              <w:t>ype:</w:t>
            </w:r>
          </w:p>
        </w:tc>
        <w:tc>
          <w:tcPr>
            <w:tcW w:w="3330" w:type="dxa"/>
            <w:shd w:val="clear" w:color="auto" w:fill="auto"/>
          </w:tcPr>
          <w:p w:rsidR="0082295D" w:rsidRPr="008E5993" w:rsidRDefault="0082295D" w:rsidP="007E1E83">
            <w:pPr>
              <w:ind w:right="1440"/>
              <w:jc w:val="both"/>
              <w:rPr>
                <w:b/>
                <w:sz w:val="22"/>
                <w:szCs w:val="22"/>
              </w:rPr>
            </w:pPr>
            <w:r w:rsidRPr="008E5993">
              <w:rPr>
                <w:b/>
                <w:sz w:val="22"/>
                <w:szCs w:val="22"/>
              </w:rPr>
              <w:t>Number:</w:t>
            </w:r>
          </w:p>
        </w:tc>
      </w:tr>
      <w:tr w:rsidR="0082295D" w:rsidRPr="008E5993" w:rsidTr="007E1E83">
        <w:trPr>
          <w:trHeight w:val="288"/>
        </w:trPr>
        <w:tc>
          <w:tcPr>
            <w:tcW w:w="3798" w:type="dxa"/>
            <w:shd w:val="clear" w:color="auto" w:fill="auto"/>
          </w:tcPr>
          <w:p w:rsidR="0082295D" w:rsidRPr="008E5993" w:rsidRDefault="00C72A2F" w:rsidP="00C72A2F">
            <w:pPr>
              <w:ind w:right="1440"/>
              <w:jc w:val="both"/>
              <w:rPr>
                <w:sz w:val="22"/>
                <w:szCs w:val="22"/>
              </w:rPr>
            </w:pPr>
            <w:r>
              <w:rPr>
                <w:sz w:val="22"/>
                <w:szCs w:val="22"/>
              </w:rPr>
              <w:t xml:space="preserve">October </w:t>
            </w:r>
            <w:r w:rsidR="00BD3599">
              <w:rPr>
                <w:sz w:val="22"/>
                <w:szCs w:val="22"/>
              </w:rPr>
              <w:t>0</w:t>
            </w:r>
            <w:r>
              <w:rPr>
                <w:sz w:val="22"/>
                <w:szCs w:val="22"/>
              </w:rPr>
              <w:t>1, 2012</w:t>
            </w:r>
          </w:p>
        </w:tc>
        <w:tc>
          <w:tcPr>
            <w:tcW w:w="3870" w:type="dxa"/>
            <w:shd w:val="clear" w:color="auto" w:fill="auto"/>
          </w:tcPr>
          <w:p w:rsidR="0082295D" w:rsidRPr="008E5993" w:rsidRDefault="0082295D" w:rsidP="007E1E83">
            <w:pPr>
              <w:ind w:right="1440"/>
              <w:jc w:val="both"/>
              <w:rPr>
                <w:sz w:val="22"/>
                <w:szCs w:val="22"/>
              </w:rPr>
            </w:pPr>
            <w:r>
              <w:rPr>
                <w:sz w:val="22"/>
                <w:szCs w:val="22"/>
              </w:rPr>
              <w:t>Original</w:t>
            </w:r>
          </w:p>
        </w:tc>
        <w:tc>
          <w:tcPr>
            <w:tcW w:w="3330" w:type="dxa"/>
            <w:shd w:val="clear" w:color="auto" w:fill="auto"/>
          </w:tcPr>
          <w:p w:rsidR="0082295D" w:rsidRPr="008E5993" w:rsidRDefault="0082295D" w:rsidP="007E1E83">
            <w:pPr>
              <w:ind w:right="1440"/>
              <w:jc w:val="both"/>
              <w:rPr>
                <w:sz w:val="22"/>
                <w:szCs w:val="22"/>
              </w:rPr>
            </w:pPr>
            <w:r w:rsidRPr="008E5993">
              <w:rPr>
                <w:sz w:val="22"/>
                <w:szCs w:val="22"/>
              </w:rPr>
              <w:t>0</w:t>
            </w:r>
          </w:p>
        </w:tc>
      </w:tr>
      <w:tr w:rsidR="0082295D" w:rsidRPr="008E5993" w:rsidTr="007E1E83">
        <w:trPr>
          <w:trHeight w:val="288"/>
        </w:trPr>
        <w:tc>
          <w:tcPr>
            <w:tcW w:w="3798" w:type="dxa"/>
            <w:shd w:val="clear" w:color="auto" w:fill="auto"/>
          </w:tcPr>
          <w:p w:rsidR="0082295D" w:rsidRPr="008E5993" w:rsidRDefault="00C72A2F" w:rsidP="007E1E83">
            <w:pPr>
              <w:ind w:right="1440"/>
              <w:jc w:val="both"/>
              <w:rPr>
                <w:sz w:val="22"/>
                <w:szCs w:val="22"/>
              </w:rPr>
            </w:pPr>
            <w:r>
              <w:rPr>
                <w:sz w:val="22"/>
                <w:szCs w:val="22"/>
              </w:rPr>
              <w:t>February 26, 2013</w:t>
            </w:r>
          </w:p>
        </w:tc>
        <w:tc>
          <w:tcPr>
            <w:tcW w:w="3870" w:type="dxa"/>
            <w:shd w:val="clear" w:color="auto" w:fill="auto"/>
          </w:tcPr>
          <w:p w:rsidR="0082295D" w:rsidRPr="008E5993" w:rsidRDefault="00C72A2F" w:rsidP="007E1E83">
            <w:pPr>
              <w:ind w:right="1440"/>
              <w:jc w:val="both"/>
              <w:rPr>
                <w:sz w:val="22"/>
                <w:szCs w:val="22"/>
              </w:rPr>
            </w:pPr>
            <w:r>
              <w:rPr>
                <w:sz w:val="22"/>
                <w:szCs w:val="22"/>
              </w:rPr>
              <w:t>Revision</w:t>
            </w:r>
          </w:p>
        </w:tc>
        <w:tc>
          <w:tcPr>
            <w:tcW w:w="3330" w:type="dxa"/>
            <w:shd w:val="clear" w:color="auto" w:fill="auto"/>
          </w:tcPr>
          <w:p w:rsidR="0082295D" w:rsidRPr="008E5993" w:rsidRDefault="00C72A2F" w:rsidP="007E1E83">
            <w:pPr>
              <w:ind w:right="1440"/>
              <w:jc w:val="both"/>
              <w:rPr>
                <w:sz w:val="22"/>
                <w:szCs w:val="22"/>
              </w:rPr>
            </w:pPr>
            <w:r>
              <w:rPr>
                <w:sz w:val="22"/>
                <w:szCs w:val="22"/>
              </w:rPr>
              <w:t>0a</w:t>
            </w:r>
          </w:p>
        </w:tc>
      </w:tr>
      <w:tr w:rsidR="00C72A2F" w:rsidRPr="008E5993" w:rsidTr="007E1E83">
        <w:trPr>
          <w:trHeight w:val="288"/>
        </w:trPr>
        <w:tc>
          <w:tcPr>
            <w:tcW w:w="3798" w:type="dxa"/>
            <w:shd w:val="clear" w:color="auto" w:fill="auto"/>
          </w:tcPr>
          <w:p w:rsidR="00C72A2F" w:rsidRPr="008E5993" w:rsidRDefault="00BD3599" w:rsidP="007E1E83">
            <w:pPr>
              <w:ind w:right="1440"/>
              <w:jc w:val="both"/>
              <w:rPr>
                <w:sz w:val="22"/>
                <w:szCs w:val="22"/>
              </w:rPr>
            </w:pPr>
            <w:r>
              <w:rPr>
                <w:sz w:val="22"/>
                <w:szCs w:val="22"/>
              </w:rPr>
              <w:t>April 04, 2014</w:t>
            </w:r>
          </w:p>
        </w:tc>
        <w:tc>
          <w:tcPr>
            <w:tcW w:w="3870" w:type="dxa"/>
            <w:shd w:val="clear" w:color="auto" w:fill="auto"/>
          </w:tcPr>
          <w:p w:rsidR="00C72A2F" w:rsidRPr="008E5993" w:rsidRDefault="00C72A2F" w:rsidP="007E1E83">
            <w:pPr>
              <w:ind w:right="1440"/>
              <w:jc w:val="both"/>
              <w:rPr>
                <w:sz w:val="22"/>
                <w:szCs w:val="22"/>
              </w:rPr>
            </w:pPr>
            <w:r w:rsidRPr="008E5993">
              <w:rPr>
                <w:sz w:val="22"/>
                <w:szCs w:val="22"/>
              </w:rPr>
              <w:t>Revision</w:t>
            </w:r>
          </w:p>
        </w:tc>
        <w:tc>
          <w:tcPr>
            <w:tcW w:w="3330" w:type="dxa"/>
            <w:shd w:val="clear" w:color="auto" w:fill="auto"/>
          </w:tcPr>
          <w:p w:rsidR="00C72A2F" w:rsidRPr="008E5993" w:rsidRDefault="00C72A2F" w:rsidP="007E1E83">
            <w:pPr>
              <w:ind w:right="1440"/>
              <w:jc w:val="both"/>
              <w:rPr>
                <w:sz w:val="22"/>
                <w:szCs w:val="22"/>
              </w:rPr>
            </w:pPr>
            <w:r w:rsidRPr="008E5993">
              <w:rPr>
                <w:sz w:val="22"/>
                <w:szCs w:val="22"/>
              </w:rPr>
              <w:t>1</w:t>
            </w:r>
          </w:p>
        </w:tc>
      </w:tr>
      <w:tr w:rsidR="0082295D" w:rsidRPr="008E5993" w:rsidTr="007E1E83">
        <w:trPr>
          <w:trHeight w:val="288"/>
        </w:trPr>
        <w:tc>
          <w:tcPr>
            <w:tcW w:w="3798" w:type="dxa"/>
            <w:shd w:val="clear" w:color="auto" w:fill="auto"/>
          </w:tcPr>
          <w:p w:rsidR="0082295D" w:rsidRPr="008E5993" w:rsidRDefault="00661333" w:rsidP="00661333">
            <w:pPr>
              <w:ind w:right="1440"/>
              <w:jc w:val="both"/>
              <w:rPr>
                <w:sz w:val="22"/>
                <w:szCs w:val="22"/>
              </w:rPr>
            </w:pPr>
            <w:r>
              <w:rPr>
                <w:sz w:val="22"/>
                <w:szCs w:val="22"/>
              </w:rPr>
              <w:t>November 06, 2014</w:t>
            </w:r>
          </w:p>
        </w:tc>
        <w:tc>
          <w:tcPr>
            <w:tcW w:w="3870" w:type="dxa"/>
            <w:shd w:val="clear" w:color="auto" w:fill="auto"/>
          </w:tcPr>
          <w:p w:rsidR="0082295D" w:rsidRPr="008E5993" w:rsidRDefault="00A529E0" w:rsidP="007E1E83">
            <w:pPr>
              <w:ind w:right="1440"/>
              <w:jc w:val="both"/>
              <w:rPr>
                <w:sz w:val="22"/>
                <w:szCs w:val="22"/>
              </w:rPr>
            </w:pPr>
            <w:r>
              <w:rPr>
                <w:sz w:val="22"/>
                <w:szCs w:val="22"/>
              </w:rPr>
              <w:t>Revision</w:t>
            </w:r>
          </w:p>
        </w:tc>
        <w:tc>
          <w:tcPr>
            <w:tcW w:w="3330" w:type="dxa"/>
            <w:shd w:val="clear" w:color="auto" w:fill="auto"/>
          </w:tcPr>
          <w:p w:rsidR="0082295D" w:rsidRPr="008E5993" w:rsidRDefault="00A529E0" w:rsidP="007E1E83">
            <w:pPr>
              <w:ind w:right="1440"/>
              <w:jc w:val="both"/>
              <w:rPr>
                <w:sz w:val="22"/>
                <w:szCs w:val="22"/>
              </w:rPr>
            </w:pPr>
            <w:r>
              <w:rPr>
                <w:sz w:val="22"/>
                <w:szCs w:val="22"/>
              </w:rPr>
              <w:t>1a</w:t>
            </w: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r w:rsidR="0082295D" w:rsidRPr="008E5993" w:rsidTr="007E1E83">
        <w:trPr>
          <w:trHeight w:val="288"/>
        </w:trPr>
        <w:tc>
          <w:tcPr>
            <w:tcW w:w="3798" w:type="dxa"/>
            <w:shd w:val="clear" w:color="auto" w:fill="auto"/>
          </w:tcPr>
          <w:p w:rsidR="0082295D" w:rsidRPr="008E5993" w:rsidRDefault="0082295D" w:rsidP="007E1E83">
            <w:pPr>
              <w:ind w:right="1440"/>
              <w:jc w:val="both"/>
              <w:rPr>
                <w:sz w:val="22"/>
                <w:szCs w:val="22"/>
              </w:rPr>
            </w:pPr>
          </w:p>
        </w:tc>
        <w:tc>
          <w:tcPr>
            <w:tcW w:w="3870" w:type="dxa"/>
            <w:shd w:val="clear" w:color="auto" w:fill="auto"/>
          </w:tcPr>
          <w:p w:rsidR="0082295D" w:rsidRPr="008E5993" w:rsidRDefault="0082295D" w:rsidP="007E1E83">
            <w:pPr>
              <w:ind w:right="1440"/>
              <w:jc w:val="both"/>
              <w:rPr>
                <w:sz w:val="22"/>
                <w:szCs w:val="22"/>
              </w:rPr>
            </w:pPr>
          </w:p>
        </w:tc>
        <w:tc>
          <w:tcPr>
            <w:tcW w:w="3330" w:type="dxa"/>
            <w:shd w:val="clear" w:color="auto" w:fill="auto"/>
          </w:tcPr>
          <w:p w:rsidR="0082295D" w:rsidRPr="008E5993" w:rsidRDefault="0082295D" w:rsidP="007E1E83">
            <w:pPr>
              <w:ind w:right="1440"/>
              <w:jc w:val="both"/>
              <w:rPr>
                <w:sz w:val="22"/>
                <w:szCs w:val="22"/>
              </w:rPr>
            </w:pPr>
          </w:p>
        </w:tc>
      </w:tr>
    </w:tbl>
    <w:p w:rsidR="00AB113A" w:rsidRPr="000F48F3" w:rsidRDefault="00AB113A" w:rsidP="0082295D">
      <w:pPr>
        <w:autoSpaceDE w:val="0"/>
        <w:autoSpaceDN w:val="0"/>
        <w:adjustRightInd w:val="0"/>
        <w:spacing w:line="0" w:lineRule="atLeast"/>
        <w:ind w:left="1440" w:right="1440"/>
        <w:rPr>
          <w:b/>
          <w:color w:val="000000"/>
          <w:sz w:val="28"/>
          <w:szCs w:val="28"/>
        </w:rPr>
      </w:pPr>
    </w:p>
    <w:p w:rsidR="006E5826" w:rsidRDefault="006E5826" w:rsidP="00EA538C">
      <w:pPr>
        <w:jc w:val="center"/>
        <w:rPr>
          <w:sz w:val="22"/>
          <w:szCs w:val="22"/>
        </w:rPr>
        <w:sectPr w:rsidR="006E5826" w:rsidSect="00EA538C">
          <w:footerReference w:type="default" r:id="rId27"/>
          <w:pgSz w:w="15840" w:h="12240" w:orient="landscape"/>
          <w:pgMar w:top="720" w:right="720" w:bottom="720" w:left="720" w:header="720" w:footer="720" w:gutter="0"/>
          <w:cols w:space="720"/>
          <w:docGrid w:linePitch="360"/>
        </w:sect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pPr>
    </w:p>
    <w:p w:rsidR="006E5826" w:rsidRDefault="006E5826" w:rsidP="00EA538C">
      <w:pPr>
        <w:jc w:val="center"/>
        <w:rPr>
          <w:sz w:val="20"/>
          <w:szCs w:val="20"/>
        </w:rPr>
        <w:sectPr w:rsidR="006E5826" w:rsidSect="00EA538C">
          <w:footerReference w:type="default" r:id="rId28"/>
          <w:pgSz w:w="15840" w:h="12240" w:orient="landscape"/>
          <w:pgMar w:top="720" w:right="720" w:bottom="720" w:left="720" w:header="720" w:footer="720" w:gutter="0"/>
          <w:cols w:space="720"/>
          <w:docGrid w:linePitch="360"/>
        </w:sectPr>
      </w:pPr>
      <w:r>
        <w:rPr>
          <w:sz w:val="20"/>
          <w:szCs w:val="20"/>
        </w:rPr>
        <w:t>THIS PAGE INTENTIONALLY LEFT BLANK</w:t>
      </w:r>
    </w:p>
    <w:tbl>
      <w:tblPr>
        <w:tblW w:w="144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2430"/>
        <w:gridCol w:w="840"/>
        <w:gridCol w:w="1320"/>
        <w:gridCol w:w="1440"/>
        <w:gridCol w:w="1440"/>
        <w:gridCol w:w="1560"/>
        <w:gridCol w:w="3840"/>
      </w:tblGrid>
      <w:tr w:rsidR="006E5826" w:rsidRPr="005176FF" w:rsidTr="006E5826">
        <w:trPr>
          <w:trHeight w:val="281"/>
        </w:trPr>
        <w:tc>
          <w:tcPr>
            <w:tcW w:w="4050" w:type="dxa"/>
            <w:gridSpan w:val="2"/>
            <w:vMerge w:val="restart"/>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lastRenderedPageBreak/>
              <w:t>MINIMUM NAVIGATION EQUIPMENT</w:t>
            </w:r>
          </w:p>
        </w:tc>
        <w:tc>
          <w:tcPr>
            <w:tcW w:w="840" w:type="dxa"/>
            <w:vMerge w:val="restart"/>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FMS</w:t>
            </w:r>
          </w:p>
        </w:tc>
        <w:tc>
          <w:tcPr>
            <w:tcW w:w="5760" w:type="dxa"/>
            <w:gridSpan w:val="4"/>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POSITION SENSORS</w:t>
            </w:r>
          </w:p>
        </w:tc>
        <w:tc>
          <w:tcPr>
            <w:tcW w:w="3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NOTE</w:t>
            </w:r>
          </w:p>
        </w:tc>
      </w:tr>
      <w:tr w:rsidR="006E5826" w:rsidRPr="005176FF" w:rsidTr="006E5826">
        <w:trPr>
          <w:trHeight w:val="272"/>
        </w:trPr>
        <w:tc>
          <w:tcPr>
            <w:tcW w:w="4050" w:type="dxa"/>
            <w:gridSpan w:val="2"/>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840" w:type="dxa"/>
            <w:vMerge/>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32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GPS</w:t>
            </w:r>
          </w:p>
        </w:tc>
        <w:tc>
          <w:tcPr>
            <w:tcW w:w="14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DME/DME</w:t>
            </w:r>
          </w:p>
        </w:tc>
        <w:tc>
          <w:tcPr>
            <w:tcW w:w="14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VOR/DME</w:t>
            </w:r>
          </w:p>
        </w:tc>
        <w:tc>
          <w:tcPr>
            <w:tcW w:w="156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IRS</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r>
      <w:tr w:rsidR="006E5826" w:rsidRPr="005176FF" w:rsidTr="006E5826">
        <w:trPr>
          <w:trHeight w:val="272"/>
        </w:trPr>
        <w:tc>
          <w:tcPr>
            <w:tcW w:w="1620" w:type="dxa"/>
            <w:vMerge w:val="restart"/>
            <w:vAlign w:val="center"/>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FMS Modes</w:t>
            </w:r>
          </w:p>
        </w:tc>
        <w:tc>
          <w:tcPr>
            <w:tcW w:w="2430" w:type="dxa"/>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roofErr w:type="spellStart"/>
            <w:r w:rsidRPr="00FF2799">
              <w:rPr>
                <w:rFonts w:ascii="Arial" w:hAnsi="Arial" w:cs="Arial"/>
                <w:b/>
                <w:sz w:val="16"/>
                <w:szCs w:val="16"/>
              </w:rPr>
              <w:t>Enroute</w:t>
            </w:r>
            <w:proofErr w:type="spellEnd"/>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w:t>
            </w:r>
          </w:p>
        </w:tc>
      </w:tr>
      <w:tr w:rsidR="006E5826" w:rsidRPr="005176FF" w:rsidTr="006E5826">
        <w:trPr>
          <w:trHeight w:val="302"/>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Terminal</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w:t>
            </w:r>
          </w:p>
        </w:tc>
      </w:tr>
      <w:tr w:rsidR="006E5826" w:rsidRPr="005176FF" w:rsidTr="006E5826">
        <w:trPr>
          <w:trHeight w:val="263"/>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Approach</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Pr>
                <w:rFonts w:ascii="Arial" w:hAnsi="Arial" w:cs="Arial"/>
                <w:b/>
                <w:sz w:val="16"/>
                <w:szCs w:val="16"/>
              </w:rPr>
              <w:t>A, B, F</w:t>
            </w:r>
          </w:p>
        </w:tc>
      </w:tr>
      <w:tr w:rsidR="006E5826" w:rsidRPr="005176FF" w:rsidTr="006E5826">
        <w:trPr>
          <w:trHeight w:val="602"/>
        </w:trPr>
        <w:tc>
          <w:tcPr>
            <w:tcW w:w="1620" w:type="dxa"/>
            <w:vMerge w:val="restart"/>
            <w:vAlign w:val="center"/>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RNAV and RNP Operations</w:t>
            </w:r>
          </w:p>
        </w:tc>
        <w:tc>
          <w:tcPr>
            <w:tcW w:w="2430" w:type="dxa"/>
            <w:vAlign w:val="center"/>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MNPS</w:t>
            </w:r>
          </w:p>
          <w:p w:rsidR="006E5826" w:rsidRPr="00FF2799" w:rsidRDefault="006E5826" w:rsidP="00E562E1">
            <w:pPr>
              <w:pStyle w:val="NormalWeb"/>
              <w:autoSpaceDE w:val="0"/>
              <w:autoSpaceDN w:val="0"/>
              <w:adjustRightInd w:val="0"/>
              <w:spacing w:before="0" w:beforeAutospacing="0" w:after="0" w:afterAutospacing="0"/>
              <w:rPr>
                <w:rFonts w:ascii="Arial" w:hAnsi="Arial" w:cs="Arial"/>
                <w:sz w:val="16"/>
                <w:szCs w:val="16"/>
              </w:rPr>
            </w:pPr>
            <w:r w:rsidRPr="00FF2799">
              <w:rPr>
                <w:rFonts w:ascii="Arial" w:hAnsi="Arial" w:cs="Arial"/>
                <w:sz w:val="16"/>
                <w:szCs w:val="16"/>
              </w:rPr>
              <w:t>AC 91-70x</w:t>
            </w:r>
          </w:p>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sz w:val="16"/>
                <w:szCs w:val="16"/>
              </w:rPr>
              <w:t>AC 120-33</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2</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2</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2</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 xml:space="preserve">A, </w:t>
            </w:r>
            <w:r>
              <w:rPr>
                <w:rFonts w:ascii="Arial" w:hAnsi="Arial" w:cs="Arial"/>
                <w:b/>
                <w:sz w:val="16"/>
                <w:szCs w:val="16"/>
              </w:rPr>
              <w:t xml:space="preserve">B, </w:t>
            </w:r>
            <w:r w:rsidRPr="00FF2799">
              <w:rPr>
                <w:rFonts w:ascii="Arial" w:hAnsi="Arial" w:cs="Arial"/>
                <w:b/>
                <w:sz w:val="16"/>
                <w:szCs w:val="16"/>
              </w:rPr>
              <w:t>C</w:t>
            </w:r>
          </w:p>
        </w:tc>
      </w:tr>
      <w:tr w:rsidR="006E5826" w:rsidRPr="005176FF" w:rsidTr="006E5826">
        <w:trPr>
          <w:trHeight w:val="350"/>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RNP (General)</w:t>
            </w:r>
          </w:p>
          <w:p w:rsidR="006E5826" w:rsidRPr="00FF2799" w:rsidRDefault="006E5826" w:rsidP="00E562E1">
            <w:pPr>
              <w:autoSpaceDE w:val="0"/>
              <w:autoSpaceDN w:val="0"/>
              <w:adjustRightInd w:val="0"/>
              <w:rPr>
                <w:rFonts w:ascii="Arial" w:hAnsi="Arial" w:cs="Arial"/>
                <w:sz w:val="16"/>
                <w:szCs w:val="16"/>
              </w:rPr>
            </w:pPr>
            <w:r w:rsidRPr="00FF2799">
              <w:rPr>
                <w:rFonts w:ascii="Arial" w:hAnsi="Arial" w:cs="Arial"/>
                <w:sz w:val="16"/>
                <w:szCs w:val="16"/>
              </w:rPr>
              <w:t>AC 90-105</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w:t>
            </w:r>
          </w:p>
        </w:tc>
      </w:tr>
      <w:tr w:rsidR="006E5826" w:rsidRPr="005176FF" w:rsidTr="006E5826">
        <w:trPr>
          <w:trHeight w:val="578"/>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RNP 10</w:t>
            </w:r>
          </w:p>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sz w:val="16"/>
                <w:szCs w:val="16"/>
              </w:rPr>
              <w:t>FAA Order 8400.12x</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Pr>
                <w:rFonts w:ascii="Arial" w:hAnsi="Arial" w:cs="Arial"/>
                <w:b/>
                <w:sz w:val="16"/>
                <w:szCs w:val="16"/>
              </w:rPr>
              <w:t>2</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 xml:space="preserve">A, B, </w:t>
            </w:r>
            <w:r>
              <w:rPr>
                <w:rFonts w:ascii="Arial" w:hAnsi="Arial" w:cs="Arial"/>
                <w:b/>
                <w:sz w:val="16"/>
                <w:szCs w:val="16"/>
              </w:rPr>
              <w:t xml:space="preserve">C, </w:t>
            </w:r>
            <w:r w:rsidRPr="00FF2799">
              <w:rPr>
                <w:rFonts w:ascii="Arial" w:hAnsi="Arial" w:cs="Arial"/>
                <w:b/>
                <w:sz w:val="16"/>
                <w:szCs w:val="16"/>
              </w:rPr>
              <w:t>D</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B-RNAV</w:t>
            </w:r>
          </w:p>
          <w:p w:rsidR="006E5826" w:rsidRPr="00FF2799" w:rsidRDefault="006E5826" w:rsidP="00E562E1">
            <w:pPr>
              <w:autoSpaceDE w:val="0"/>
              <w:autoSpaceDN w:val="0"/>
              <w:adjustRightInd w:val="0"/>
              <w:rPr>
                <w:rFonts w:ascii="Arial" w:hAnsi="Arial" w:cs="Arial"/>
                <w:sz w:val="16"/>
                <w:szCs w:val="16"/>
              </w:rPr>
            </w:pPr>
            <w:r w:rsidRPr="00FF2799">
              <w:rPr>
                <w:rFonts w:ascii="Arial" w:hAnsi="Arial" w:cs="Arial"/>
                <w:sz w:val="16"/>
                <w:szCs w:val="16"/>
              </w:rPr>
              <w:t>EASA AMC 20-4</w:t>
            </w:r>
          </w:p>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sz w:val="16"/>
                <w:szCs w:val="16"/>
              </w:rPr>
              <w:t>AC 90-96A</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RNP 4</w:t>
            </w:r>
          </w:p>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sz w:val="16"/>
                <w:szCs w:val="16"/>
              </w:rPr>
              <w:t>FAA Order 8400.33x</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2</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2</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C</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RNP 2</w:t>
            </w:r>
          </w:p>
          <w:p w:rsidR="006E5826" w:rsidRPr="00FF2799" w:rsidRDefault="006E5826" w:rsidP="00E562E1">
            <w:pPr>
              <w:autoSpaceDE w:val="0"/>
              <w:autoSpaceDN w:val="0"/>
              <w:adjustRightInd w:val="0"/>
              <w:rPr>
                <w:rFonts w:ascii="Arial" w:hAnsi="Arial" w:cs="Arial"/>
                <w:sz w:val="16"/>
                <w:szCs w:val="16"/>
              </w:rPr>
            </w:pPr>
            <w:r w:rsidRPr="00FF2799">
              <w:rPr>
                <w:rFonts w:ascii="Arial" w:hAnsi="Arial" w:cs="Arial"/>
                <w:sz w:val="16"/>
                <w:szCs w:val="16"/>
              </w:rPr>
              <w:t>AC 90-105</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w:t>
            </w:r>
            <w:r>
              <w:rPr>
                <w:rFonts w:ascii="Arial" w:hAnsi="Arial" w:cs="Arial"/>
                <w:b/>
                <w:sz w:val="16"/>
                <w:szCs w:val="16"/>
              </w:rPr>
              <w:t>, D</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RNAV 2</w:t>
            </w:r>
          </w:p>
          <w:p w:rsidR="006E5826" w:rsidRPr="00FF2799" w:rsidRDefault="006E5826" w:rsidP="00E562E1">
            <w:pPr>
              <w:autoSpaceDE w:val="0"/>
              <w:autoSpaceDN w:val="0"/>
              <w:adjustRightInd w:val="0"/>
              <w:rPr>
                <w:rFonts w:ascii="Arial" w:hAnsi="Arial" w:cs="Arial"/>
                <w:sz w:val="16"/>
                <w:szCs w:val="16"/>
              </w:rPr>
            </w:pPr>
            <w:r w:rsidRPr="00FF2799">
              <w:rPr>
                <w:rFonts w:ascii="Arial" w:hAnsi="Arial" w:cs="Arial"/>
                <w:sz w:val="16"/>
                <w:szCs w:val="16"/>
              </w:rPr>
              <w:t xml:space="preserve">AC 90-100A </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 E</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RNP 1</w:t>
            </w:r>
          </w:p>
          <w:p w:rsidR="006E5826" w:rsidRPr="00FF2799" w:rsidRDefault="006E5826" w:rsidP="00E562E1">
            <w:pPr>
              <w:autoSpaceDE w:val="0"/>
              <w:autoSpaceDN w:val="0"/>
              <w:adjustRightInd w:val="0"/>
              <w:rPr>
                <w:rFonts w:ascii="Arial" w:hAnsi="Arial" w:cs="Arial"/>
                <w:sz w:val="16"/>
                <w:szCs w:val="16"/>
              </w:rPr>
            </w:pPr>
            <w:r w:rsidRPr="00FF2799">
              <w:rPr>
                <w:rFonts w:ascii="Arial" w:hAnsi="Arial" w:cs="Arial"/>
                <w:sz w:val="16"/>
                <w:szCs w:val="16"/>
              </w:rPr>
              <w:t>AC 90-105</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RNAV 1</w:t>
            </w:r>
          </w:p>
          <w:p w:rsidR="006E5826" w:rsidRPr="00FF2799" w:rsidRDefault="006E5826" w:rsidP="00E562E1">
            <w:pPr>
              <w:autoSpaceDE w:val="0"/>
              <w:autoSpaceDN w:val="0"/>
              <w:adjustRightInd w:val="0"/>
              <w:rPr>
                <w:rFonts w:ascii="Arial" w:hAnsi="Arial" w:cs="Arial"/>
                <w:sz w:val="16"/>
                <w:szCs w:val="16"/>
              </w:rPr>
            </w:pPr>
            <w:r w:rsidRPr="00FF2799">
              <w:rPr>
                <w:rFonts w:ascii="Arial" w:hAnsi="Arial" w:cs="Arial"/>
                <w:sz w:val="16"/>
                <w:szCs w:val="16"/>
              </w:rPr>
              <w:t xml:space="preserve">AC 90-100A </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 E</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p>
        </w:tc>
        <w:tc>
          <w:tcPr>
            <w:tcW w:w="2430" w:type="dxa"/>
          </w:tcPr>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b/>
                <w:sz w:val="16"/>
                <w:szCs w:val="16"/>
              </w:rPr>
              <w:t>P-RNAV</w:t>
            </w:r>
          </w:p>
          <w:p w:rsidR="006E5826" w:rsidRPr="00FF2799" w:rsidRDefault="006E5826" w:rsidP="00E562E1">
            <w:pPr>
              <w:autoSpaceDE w:val="0"/>
              <w:autoSpaceDN w:val="0"/>
              <w:adjustRightInd w:val="0"/>
              <w:rPr>
                <w:rFonts w:ascii="Arial" w:hAnsi="Arial" w:cs="Arial"/>
                <w:b/>
                <w:sz w:val="16"/>
                <w:szCs w:val="16"/>
              </w:rPr>
            </w:pPr>
            <w:r w:rsidRPr="00FF2799">
              <w:rPr>
                <w:rFonts w:ascii="Arial" w:hAnsi="Arial" w:cs="Arial"/>
                <w:sz w:val="16"/>
                <w:szCs w:val="16"/>
              </w:rPr>
              <w:t>AC 90-96A/JAA TGL-10</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 B, F</w:t>
            </w:r>
          </w:p>
        </w:tc>
      </w:tr>
      <w:tr w:rsidR="006E5826" w:rsidRPr="005176FF" w:rsidTr="006E5826">
        <w:trPr>
          <w:trHeight w:val="399"/>
        </w:trPr>
        <w:tc>
          <w:tcPr>
            <w:tcW w:w="1620" w:type="dxa"/>
            <w:vMerge w:val="restart"/>
            <w:vAlign w:val="center"/>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Approaches With</w:t>
            </w:r>
          </w:p>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Required Position Sensors</w:t>
            </w:r>
          </w:p>
        </w:tc>
        <w:tc>
          <w:tcPr>
            <w:tcW w:w="2430" w:type="dxa"/>
            <w:vAlign w:val="center"/>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RNAV-WAAS</w:t>
            </w:r>
          </w:p>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LPV</w:t>
            </w:r>
            <w:r w:rsidRPr="00FF2799">
              <w:rPr>
                <w:rFonts w:ascii="Arial" w:hAnsi="Arial" w:cs="Arial"/>
                <w:sz w:val="16"/>
                <w:szCs w:val="16"/>
              </w:rPr>
              <w:t xml:space="preserve"> AC 90-107</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rPr>
                <w:rFonts w:ascii="Arial" w:hAnsi="Arial" w:cs="Arial"/>
                <w:b/>
                <w:sz w:val="16"/>
                <w:szCs w:val="16"/>
              </w:rPr>
            </w:pPr>
          </w:p>
        </w:tc>
        <w:tc>
          <w:tcPr>
            <w:tcW w:w="2430" w:type="dxa"/>
            <w:vAlign w:val="center"/>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RNAV-BARO</w:t>
            </w:r>
          </w:p>
          <w:p w:rsidR="006E5826" w:rsidRPr="00FF2799" w:rsidRDefault="006E5826" w:rsidP="00E562E1">
            <w:pPr>
              <w:pStyle w:val="NormalWeb"/>
              <w:autoSpaceDE w:val="0"/>
              <w:autoSpaceDN w:val="0"/>
              <w:adjustRightInd w:val="0"/>
              <w:spacing w:before="0" w:beforeAutospacing="0" w:after="0" w:afterAutospacing="0"/>
              <w:rPr>
                <w:rFonts w:ascii="Arial" w:hAnsi="Arial" w:cs="Arial"/>
                <w:sz w:val="16"/>
                <w:szCs w:val="16"/>
              </w:rPr>
            </w:pPr>
            <w:r w:rsidRPr="00FF2799">
              <w:rPr>
                <w:rFonts w:ascii="Arial" w:hAnsi="Arial" w:cs="Arial"/>
                <w:sz w:val="16"/>
                <w:szCs w:val="16"/>
              </w:rPr>
              <w:t>AC 90-105</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1</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w:t>
            </w:r>
          </w:p>
        </w:tc>
      </w:tr>
      <w:tr w:rsidR="006E5826" w:rsidRPr="005176FF" w:rsidTr="006E5826">
        <w:trPr>
          <w:trHeight w:val="86"/>
        </w:trPr>
        <w:tc>
          <w:tcPr>
            <w:tcW w:w="1620" w:type="dxa"/>
            <w:vMerge/>
          </w:tcPr>
          <w:p w:rsidR="006E5826" w:rsidRPr="00FF2799" w:rsidRDefault="006E5826" w:rsidP="00E562E1">
            <w:pPr>
              <w:pStyle w:val="NormalWeb"/>
              <w:autoSpaceDE w:val="0"/>
              <w:autoSpaceDN w:val="0"/>
              <w:adjustRightInd w:val="0"/>
              <w:rPr>
                <w:rFonts w:ascii="Arial" w:hAnsi="Arial" w:cs="Arial"/>
                <w:b/>
                <w:sz w:val="16"/>
                <w:szCs w:val="16"/>
              </w:rPr>
            </w:pPr>
          </w:p>
        </w:tc>
        <w:tc>
          <w:tcPr>
            <w:tcW w:w="2430" w:type="dxa"/>
            <w:vAlign w:val="center"/>
          </w:tcPr>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b/>
                <w:sz w:val="16"/>
                <w:szCs w:val="16"/>
              </w:rPr>
              <w:t>RNP AR</w:t>
            </w:r>
          </w:p>
          <w:p w:rsidR="006E5826" w:rsidRPr="00FF2799" w:rsidRDefault="006E5826" w:rsidP="00E562E1">
            <w:pPr>
              <w:pStyle w:val="NormalWeb"/>
              <w:autoSpaceDE w:val="0"/>
              <w:autoSpaceDN w:val="0"/>
              <w:adjustRightInd w:val="0"/>
              <w:spacing w:before="0" w:beforeAutospacing="0" w:after="0" w:afterAutospacing="0"/>
              <w:rPr>
                <w:rFonts w:ascii="Arial" w:hAnsi="Arial" w:cs="Arial"/>
                <w:b/>
                <w:sz w:val="16"/>
                <w:szCs w:val="16"/>
              </w:rPr>
            </w:pPr>
            <w:r w:rsidRPr="00FF2799">
              <w:rPr>
                <w:rFonts w:ascii="Arial" w:hAnsi="Arial" w:cs="Arial"/>
                <w:sz w:val="16"/>
                <w:szCs w:val="16"/>
              </w:rPr>
              <w:t>AC 90-101</w:t>
            </w:r>
          </w:p>
        </w:tc>
        <w:tc>
          <w:tcPr>
            <w:tcW w:w="8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2</w:t>
            </w:r>
          </w:p>
        </w:tc>
        <w:tc>
          <w:tcPr>
            <w:tcW w:w="132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2</w:t>
            </w: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44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1560" w:type="dxa"/>
            <w:vAlign w:val="center"/>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p>
        </w:tc>
        <w:tc>
          <w:tcPr>
            <w:tcW w:w="3840" w:type="dxa"/>
          </w:tcPr>
          <w:p w:rsidR="006E5826" w:rsidRPr="00FF2799" w:rsidRDefault="006E5826" w:rsidP="00E562E1">
            <w:pPr>
              <w:pStyle w:val="NormalWeb"/>
              <w:autoSpaceDE w:val="0"/>
              <w:autoSpaceDN w:val="0"/>
              <w:adjustRightInd w:val="0"/>
              <w:spacing w:before="0" w:beforeAutospacing="0" w:after="0" w:afterAutospacing="0"/>
              <w:jc w:val="center"/>
              <w:rPr>
                <w:rFonts w:ascii="Arial" w:hAnsi="Arial" w:cs="Arial"/>
                <w:b/>
                <w:sz w:val="16"/>
                <w:szCs w:val="16"/>
              </w:rPr>
            </w:pPr>
            <w:r w:rsidRPr="00FF2799">
              <w:rPr>
                <w:rFonts w:ascii="Arial" w:hAnsi="Arial" w:cs="Arial"/>
                <w:b/>
                <w:sz w:val="16"/>
                <w:szCs w:val="16"/>
              </w:rPr>
              <w:t>A</w:t>
            </w:r>
          </w:p>
        </w:tc>
      </w:tr>
    </w:tbl>
    <w:p w:rsidR="006E5826" w:rsidRDefault="006E5826" w:rsidP="00EA538C">
      <w:pPr>
        <w:jc w:val="center"/>
        <w:rPr>
          <w:sz w:val="20"/>
          <w:szCs w:val="20"/>
        </w:rPr>
        <w:sectPr w:rsidR="006E5826" w:rsidSect="00EA538C">
          <w:headerReference w:type="default" r:id="rId29"/>
          <w:footerReference w:type="default" r:id="rId30"/>
          <w:pgSz w:w="15840" w:h="12240" w:orient="landscape"/>
          <w:pgMar w:top="720" w:right="720" w:bottom="720" w:left="720" w:header="720" w:footer="720" w:gutter="0"/>
          <w:cols w:space="720"/>
          <w:docGrid w:linePitch="360"/>
        </w:sectPr>
      </w:pPr>
    </w:p>
    <w:p w:rsidR="006E5826" w:rsidRDefault="006E5826" w:rsidP="006E5826">
      <w:pPr>
        <w:pStyle w:val="SUBSECTIONTITLE"/>
        <w:tabs>
          <w:tab w:val="left" w:pos="900"/>
        </w:tabs>
        <w:ind w:left="720" w:right="450"/>
        <w:rPr>
          <w:i/>
          <w:sz w:val="20"/>
          <w:u w:val="none"/>
        </w:rPr>
      </w:pPr>
      <w:r>
        <w:rPr>
          <w:i/>
          <w:sz w:val="20"/>
          <w:u w:val="none"/>
        </w:rPr>
        <w:lastRenderedPageBreak/>
        <w:t>NOTES:</w:t>
      </w:r>
    </w:p>
    <w:p w:rsidR="006E5826" w:rsidRDefault="006E5826" w:rsidP="006E5826">
      <w:pPr>
        <w:pStyle w:val="ListParagraph"/>
        <w:numPr>
          <w:ilvl w:val="1"/>
          <w:numId w:val="105"/>
        </w:numPr>
        <w:autoSpaceDE w:val="0"/>
        <w:autoSpaceDN w:val="0"/>
        <w:adjustRightInd w:val="0"/>
        <w:ind w:right="450"/>
        <w:rPr>
          <w:rFonts w:ascii="Arial" w:hAnsi="Arial" w:cs="Arial"/>
          <w:sz w:val="20"/>
          <w:szCs w:val="20"/>
        </w:rPr>
      </w:pPr>
      <w:r w:rsidRPr="00FF2799">
        <w:rPr>
          <w:rFonts w:ascii="Arial" w:hAnsi="Arial" w:cs="Arial"/>
          <w:sz w:val="20"/>
          <w:szCs w:val="20"/>
        </w:rPr>
        <w:t>When more than one position sensor is available, the FMS will sele</w:t>
      </w:r>
      <w:r>
        <w:rPr>
          <w:rFonts w:ascii="Arial" w:hAnsi="Arial" w:cs="Arial"/>
          <w:sz w:val="20"/>
          <w:szCs w:val="20"/>
        </w:rPr>
        <w:t>ct the one with the lowest EPU.</w:t>
      </w:r>
    </w:p>
    <w:p w:rsidR="006E5826" w:rsidRDefault="006E5826" w:rsidP="006E5826">
      <w:pPr>
        <w:pStyle w:val="ListParagraph"/>
        <w:autoSpaceDE w:val="0"/>
        <w:autoSpaceDN w:val="0"/>
        <w:adjustRightInd w:val="0"/>
        <w:ind w:right="450"/>
        <w:rPr>
          <w:rFonts w:ascii="Arial" w:hAnsi="Arial" w:cs="Arial"/>
          <w:sz w:val="20"/>
          <w:szCs w:val="20"/>
        </w:rPr>
      </w:pPr>
    </w:p>
    <w:p w:rsidR="006E5826" w:rsidRDefault="006E5826" w:rsidP="006E5826">
      <w:pPr>
        <w:pStyle w:val="ListParagraph"/>
        <w:numPr>
          <w:ilvl w:val="1"/>
          <w:numId w:val="105"/>
        </w:numPr>
        <w:autoSpaceDE w:val="0"/>
        <w:autoSpaceDN w:val="0"/>
        <w:adjustRightInd w:val="0"/>
        <w:ind w:right="450"/>
        <w:rPr>
          <w:rFonts w:ascii="Arial" w:hAnsi="Arial" w:cs="Arial"/>
          <w:sz w:val="20"/>
          <w:szCs w:val="20"/>
        </w:rPr>
      </w:pPr>
      <w:r w:rsidRPr="00FF2799">
        <w:rPr>
          <w:rFonts w:ascii="Arial" w:hAnsi="Arial" w:cs="Arial"/>
          <w:sz w:val="20"/>
          <w:szCs w:val="20"/>
        </w:rPr>
        <w:t>The FMS may use any one of the indicated position sensors.</w:t>
      </w:r>
    </w:p>
    <w:p w:rsidR="006E5826" w:rsidRPr="00FF2799" w:rsidRDefault="006E5826" w:rsidP="006E5826">
      <w:pPr>
        <w:pStyle w:val="ListParagraph"/>
        <w:autoSpaceDE w:val="0"/>
        <w:autoSpaceDN w:val="0"/>
        <w:adjustRightInd w:val="0"/>
        <w:ind w:right="450"/>
        <w:rPr>
          <w:rFonts w:ascii="Arial" w:hAnsi="Arial" w:cs="Arial"/>
          <w:sz w:val="20"/>
          <w:szCs w:val="20"/>
        </w:rPr>
      </w:pPr>
    </w:p>
    <w:p w:rsidR="006E5826" w:rsidRDefault="006E5826" w:rsidP="006E5826">
      <w:pPr>
        <w:pStyle w:val="ListParagraph"/>
        <w:numPr>
          <w:ilvl w:val="0"/>
          <w:numId w:val="106"/>
        </w:numPr>
        <w:autoSpaceDE w:val="0"/>
        <w:autoSpaceDN w:val="0"/>
        <w:adjustRightInd w:val="0"/>
        <w:ind w:right="450"/>
        <w:rPr>
          <w:rFonts w:ascii="Arial" w:hAnsi="Arial" w:cs="Arial"/>
          <w:sz w:val="20"/>
          <w:szCs w:val="20"/>
        </w:rPr>
      </w:pPr>
      <w:r w:rsidRPr="00FF2799">
        <w:rPr>
          <w:rFonts w:ascii="Arial" w:hAnsi="Arial" w:cs="Arial"/>
          <w:sz w:val="20"/>
          <w:szCs w:val="20"/>
        </w:rPr>
        <w:t>Aircraft may be flown on routes requiring two Long Range Navigation (LRN) systems provided that two FMS’s, two GPS position sensors or two Inertial Reference System (IRS) position sensors are operational or one GPS and one IRS sensor are operational.</w:t>
      </w:r>
    </w:p>
    <w:p w:rsidR="006E5826" w:rsidRPr="00FF2799" w:rsidRDefault="006E5826" w:rsidP="006E5826">
      <w:pPr>
        <w:pStyle w:val="ListParagraph"/>
        <w:autoSpaceDE w:val="0"/>
        <w:autoSpaceDN w:val="0"/>
        <w:adjustRightInd w:val="0"/>
        <w:ind w:right="450"/>
        <w:rPr>
          <w:rFonts w:ascii="Arial" w:hAnsi="Arial" w:cs="Arial"/>
          <w:sz w:val="20"/>
          <w:szCs w:val="20"/>
        </w:rPr>
      </w:pPr>
    </w:p>
    <w:p w:rsidR="006E5826" w:rsidRDefault="006E5826" w:rsidP="006E5826">
      <w:pPr>
        <w:pStyle w:val="ListParagraph"/>
        <w:numPr>
          <w:ilvl w:val="0"/>
          <w:numId w:val="106"/>
        </w:numPr>
        <w:autoSpaceDE w:val="0"/>
        <w:autoSpaceDN w:val="0"/>
        <w:adjustRightInd w:val="0"/>
        <w:ind w:right="450"/>
        <w:rPr>
          <w:rFonts w:ascii="Arial" w:hAnsi="Arial" w:cs="Arial"/>
          <w:sz w:val="20"/>
          <w:szCs w:val="20"/>
        </w:rPr>
      </w:pPr>
      <w:r w:rsidRPr="00FF2799">
        <w:rPr>
          <w:rFonts w:ascii="Arial" w:hAnsi="Arial" w:cs="Arial"/>
          <w:sz w:val="20"/>
          <w:szCs w:val="20"/>
        </w:rPr>
        <w:t>Aircraft may be flown on routes requiring one LRN system provided that one FMS, one GPS sensor, or one IRS position sensor is operational.</w:t>
      </w:r>
    </w:p>
    <w:p w:rsidR="006E5826" w:rsidRPr="00FF2799" w:rsidRDefault="006E5826" w:rsidP="006E5826">
      <w:pPr>
        <w:pStyle w:val="ListParagraph"/>
        <w:autoSpaceDE w:val="0"/>
        <w:autoSpaceDN w:val="0"/>
        <w:adjustRightInd w:val="0"/>
        <w:ind w:right="450"/>
        <w:rPr>
          <w:rFonts w:ascii="Arial" w:hAnsi="Arial" w:cs="Arial"/>
          <w:sz w:val="20"/>
          <w:szCs w:val="20"/>
        </w:rPr>
      </w:pPr>
    </w:p>
    <w:p w:rsidR="006E5826" w:rsidRPr="00FF2799" w:rsidRDefault="006E5826" w:rsidP="006E5826">
      <w:pPr>
        <w:pStyle w:val="ListParagraph"/>
        <w:numPr>
          <w:ilvl w:val="1"/>
          <w:numId w:val="105"/>
        </w:numPr>
        <w:autoSpaceDE w:val="0"/>
        <w:autoSpaceDN w:val="0"/>
        <w:adjustRightInd w:val="0"/>
        <w:ind w:right="450"/>
        <w:rPr>
          <w:rFonts w:ascii="Arial" w:hAnsi="Arial" w:cs="Arial"/>
          <w:sz w:val="20"/>
          <w:szCs w:val="20"/>
        </w:rPr>
      </w:pPr>
      <w:r w:rsidRPr="00FF2799">
        <w:rPr>
          <w:rFonts w:ascii="Arial" w:hAnsi="Arial" w:cs="Arial"/>
          <w:sz w:val="20"/>
          <w:szCs w:val="20"/>
        </w:rPr>
        <w:t>Limited to 5.0 hours of IRS-only navigation after the last GPS, DME/DME, or VOR/DME update</w:t>
      </w:r>
      <w:r w:rsidRPr="00FF2799">
        <w:rPr>
          <w:rFonts w:ascii="Arial" w:hAnsi="Arial" w:cs="Arial"/>
          <w:bCs/>
          <w:sz w:val="20"/>
          <w:szCs w:val="20"/>
        </w:rPr>
        <w:t>.</w:t>
      </w:r>
    </w:p>
    <w:p w:rsidR="006E5826" w:rsidRDefault="006E5826" w:rsidP="006E5826">
      <w:pPr>
        <w:pStyle w:val="ListParagraph"/>
        <w:autoSpaceDE w:val="0"/>
        <w:autoSpaceDN w:val="0"/>
        <w:adjustRightInd w:val="0"/>
        <w:ind w:right="450"/>
        <w:rPr>
          <w:rFonts w:ascii="Arial" w:hAnsi="Arial" w:cs="Arial"/>
          <w:bCs/>
          <w:sz w:val="20"/>
          <w:szCs w:val="20"/>
        </w:rPr>
      </w:pPr>
    </w:p>
    <w:p w:rsidR="006E5826" w:rsidRPr="00FF2799" w:rsidRDefault="006E5826" w:rsidP="006E5826">
      <w:pPr>
        <w:pStyle w:val="ListParagraph"/>
        <w:numPr>
          <w:ilvl w:val="1"/>
          <w:numId w:val="105"/>
        </w:numPr>
        <w:autoSpaceDE w:val="0"/>
        <w:autoSpaceDN w:val="0"/>
        <w:adjustRightInd w:val="0"/>
        <w:ind w:right="450"/>
        <w:rPr>
          <w:rFonts w:ascii="Arial" w:hAnsi="Arial" w:cs="Arial"/>
          <w:sz w:val="20"/>
          <w:szCs w:val="20"/>
        </w:rPr>
      </w:pPr>
      <w:r w:rsidRPr="00FF2799">
        <w:rPr>
          <w:rFonts w:ascii="Arial" w:hAnsi="Arial" w:cs="Arial"/>
          <w:bCs/>
          <w:sz w:val="20"/>
          <w:szCs w:val="20"/>
        </w:rPr>
        <w:t>When DME/DME position sensor is used, one IRS position sensor must be available to bridge gaps in DME infrastructure. This is referred to on charts as DME/DME/IRU.</w:t>
      </w:r>
    </w:p>
    <w:p w:rsidR="006E5826" w:rsidRDefault="006E5826" w:rsidP="006E5826">
      <w:pPr>
        <w:pStyle w:val="ListParagraph"/>
        <w:autoSpaceDE w:val="0"/>
        <w:autoSpaceDN w:val="0"/>
        <w:adjustRightInd w:val="0"/>
        <w:ind w:right="450"/>
        <w:rPr>
          <w:rFonts w:ascii="Arial" w:hAnsi="Arial" w:cs="Arial"/>
          <w:bCs/>
          <w:sz w:val="20"/>
          <w:szCs w:val="20"/>
        </w:rPr>
      </w:pPr>
    </w:p>
    <w:p w:rsidR="006E5826" w:rsidRPr="00FF2799" w:rsidRDefault="006E5826" w:rsidP="006E5826">
      <w:pPr>
        <w:pStyle w:val="ListParagraph"/>
        <w:numPr>
          <w:ilvl w:val="1"/>
          <w:numId w:val="105"/>
        </w:numPr>
        <w:autoSpaceDE w:val="0"/>
        <w:autoSpaceDN w:val="0"/>
        <w:adjustRightInd w:val="0"/>
        <w:ind w:right="450"/>
        <w:rPr>
          <w:rFonts w:ascii="Arial" w:hAnsi="Arial" w:cs="Arial"/>
          <w:sz w:val="20"/>
          <w:szCs w:val="20"/>
        </w:rPr>
      </w:pPr>
      <w:r w:rsidRPr="00FF2799">
        <w:rPr>
          <w:rFonts w:ascii="Arial" w:hAnsi="Arial" w:cs="Arial"/>
          <w:bCs/>
          <w:sz w:val="20"/>
          <w:szCs w:val="20"/>
        </w:rPr>
        <w:t>P-RNAV does not require IRS support for the DME/DME position sensor.</w:t>
      </w:r>
    </w:p>
    <w:p w:rsidR="006E5826" w:rsidRPr="00FF2799" w:rsidRDefault="006E5826" w:rsidP="006E5826">
      <w:pPr>
        <w:pStyle w:val="ListParagraph"/>
        <w:autoSpaceDE w:val="0"/>
        <w:autoSpaceDN w:val="0"/>
        <w:adjustRightInd w:val="0"/>
        <w:ind w:right="450"/>
        <w:rPr>
          <w:rFonts w:ascii="Arial" w:hAnsi="Arial" w:cs="Arial"/>
          <w:sz w:val="20"/>
          <w:szCs w:val="20"/>
        </w:rPr>
      </w:pPr>
    </w:p>
    <w:p w:rsidR="006E5826" w:rsidRPr="005329B9" w:rsidRDefault="006E5826" w:rsidP="006E5826">
      <w:pPr>
        <w:pStyle w:val="ListParagraph"/>
        <w:numPr>
          <w:ilvl w:val="1"/>
          <w:numId w:val="105"/>
        </w:numPr>
        <w:autoSpaceDE w:val="0"/>
        <w:autoSpaceDN w:val="0"/>
        <w:adjustRightInd w:val="0"/>
        <w:ind w:right="450"/>
        <w:rPr>
          <w:rFonts w:ascii="Arial" w:hAnsi="Arial" w:cs="Arial"/>
          <w:sz w:val="20"/>
          <w:szCs w:val="20"/>
        </w:rPr>
      </w:pPr>
      <w:r w:rsidRPr="00FF2799">
        <w:rPr>
          <w:rFonts w:ascii="Arial" w:hAnsi="Arial" w:cs="Arial"/>
          <w:bCs/>
          <w:sz w:val="20"/>
          <w:szCs w:val="20"/>
        </w:rPr>
        <w:t>VOR, VOR/DME, TACAN or VOR/DME RNAV approaches.</w:t>
      </w:r>
    </w:p>
    <w:p w:rsidR="00CC25F1" w:rsidRDefault="00CC25F1" w:rsidP="00EA538C">
      <w:pPr>
        <w:jc w:val="center"/>
        <w:rPr>
          <w:sz w:val="20"/>
          <w:szCs w:val="20"/>
        </w:rPr>
        <w:sectPr w:rsidR="00CC25F1" w:rsidSect="00EA538C">
          <w:headerReference w:type="default" r:id="rId31"/>
          <w:footerReference w:type="default" r:id="rId32"/>
          <w:pgSz w:w="15840" w:h="12240" w:orient="landscape"/>
          <w:pgMar w:top="720" w:right="720" w:bottom="720" w:left="720" w:header="720" w:footer="720" w:gutter="0"/>
          <w:cols w:space="720"/>
          <w:docGrid w:linePitch="360"/>
        </w:sectPr>
      </w:pPr>
    </w:p>
    <w:p w:rsidR="00CC25F1" w:rsidRPr="0015719C" w:rsidRDefault="00CC25F1" w:rsidP="00CC25F1">
      <w:pPr>
        <w:ind w:left="994" w:right="86" w:hanging="360"/>
        <w:jc w:val="both"/>
        <w:rPr>
          <w:rFonts w:ascii="Arial" w:hAnsi="Arial" w:cs="Arial"/>
          <w:sz w:val="20"/>
          <w:szCs w:val="20"/>
          <w:lang w:bidi="he-IL"/>
        </w:rPr>
      </w:pPr>
      <w:r w:rsidRPr="0015719C">
        <w:rPr>
          <w:rFonts w:ascii="Arial" w:hAnsi="Arial" w:cs="Arial"/>
          <w:sz w:val="20"/>
          <w:szCs w:val="20"/>
          <w:u w:val="single"/>
          <w:lang w:bidi="he-IL"/>
        </w:rPr>
        <w:lastRenderedPageBreak/>
        <w:t>RVSM Operations are authorized</w:t>
      </w:r>
      <w:r w:rsidRPr="0015719C">
        <w:rPr>
          <w:rFonts w:ascii="Arial" w:hAnsi="Arial" w:cs="Arial"/>
          <w:sz w:val="20"/>
          <w:szCs w:val="20"/>
          <w:lang w:bidi="he-IL"/>
        </w:rPr>
        <w:t xml:space="preserve">: </w:t>
      </w:r>
    </w:p>
    <w:p w:rsidR="00CC25F1" w:rsidRPr="0015719C" w:rsidRDefault="00CC25F1" w:rsidP="00CC25F1">
      <w:pPr>
        <w:ind w:left="994" w:right="86" w:hanging="360"/>
        <w:jc w:val="both"/>
        <w:rPr>
          <w:rFonts w:ascii="Arial" w:hAnsi="Arial" w:cs="Arial"/>
          <w:sz w:val="20"/>
          <w:szCs w:val="20"/>
          <w:lang w:bidi="he-IL"/>
        </w:rPr>
      </w:pPr>
      <w:r w:rsidRPr="0015719C">
        <w:rPr>
          <w:rFonts w:ascii="Arial" w:hAnsi="Arial" w:cs="Arial"/>
          <w:sz w:val="20"/>
          <w:szCs w:val="20"/>
          <w:lang w:bidi="he-IL"/>
        </w:rPr>
        <w:t>The following equipment must be operative:</w:t>
      </w:r>
    </w:p>
    <w:p w:rsidR="00CC25F1" w:rsidRPr="0015719C" w:rsidRDefault="00CC25F1" w:rsidP="00CC25F1">
      <w:pPr>
        <w:numPr>
          <w:ilvl w:val="0"/>
          <w:numId w:val="108"/>
        </w:numPr>
        <w:spacing w:line="276" w:lineRule="auto"/>
        <w:ind w:left="994" w:right="86"/>
        <w:jc w:val="both"/>
        <w:rPr>
          <w:rFonts w:ascii="Arial" w:hAnsi="Arial" w:cs="Arial"/>
          <w:sz w:val="20"/>
          <w:szCs w:val="20"/>
          <w:lang w:bidi="he-IL"/>
        </w:rPr>
      </w:pPr>
      <w:r w:rsidRPr="0015719C">
        <w:rPr>
          <w:rFonts w:ascii="Arial" w:hAnsi="Arial" w:cs="Arial"/>
          <w:sz w:val="20"/>
          <w:szCs w:val="20"/>
          <w:lang w:bidi="he-IL"/>
        </w:rPr>
        <w:t>2 Air Data Systems (must be two of the following: 1, 2, 3)</w:t>
      </w:r>
    </w:p>
    <w:p w:rsidR="00CC25F1" w:rsidRPr="0015719C" w:rsidRDefault="00CC25F1" w:rsidP="00CC25F1">
      <w:pPr>
        <w:numPr>
          <w:ilvl w:val="0"/>
          <w:numId w:val="108"/>
        </w:numPr>
        <w:spacing w:line="276" w:lineRule="auto"/>
        <w:ind w:left="994" w:right="86"/>
        <w:jc w:val="both"/>
        <w:rPr>
          <w:rFonts w:ascii="Arial" w:hAnsi="Arial" w:cs="Arial"/>
          <w:sz w:val="20"/>
          <w:szCs w:val="20"/>
          <w:lang w:bidi="he-IL"/>
        </w:rPr>
      </w:pPr>
      <w:r w:rsidRPr="0015719C">
        <w:rPr>
          <w:rFonts w:ascii="Arial" w:hAnsi="Arial" w:cs="Arial"/>
          <w:sz w:val="20"/>
          <w:szCs w:val="20"/>
          <w:lang w:bidi="he-IL"/>
        </w:rPr>
        <w:t>1 ATC Transponder with both altitude reporting systems operative on remaining transponder</w:t>
      </w:r>
    </w:p>
    <w:p w:rsidR="00CC25F1" w:rsidRPr="0015719C" w:rsidRDefault="00CC25F1" w:rsidP="00CC25F1">
      <w:pPr>
        <w:numPr>
          <w:ilvl w:val="0"/>
          <w:numId w:val="108"/>
        </w:numPr>
        <w:spacing w:line="276" w:lineRule="auto"/>
        <w:ind w:left="994" w:right="86"/>
        <w:jc w:val="both"/>
        <w:rPr>
          <w:rFonts w:ascii="Arial" w:hAnsi="Arial" w:cs="Arial"/>
          <w:sz w:val="20"/>
          <w:szCs w:val="20"/>
          <w:lang w:bidi="he-IL"/>
        </w:rPr>
      </w:pPr>
      <w:r w:rsidRPr="0015719C">
        <w:rPr>
          <w:rFonts w:ascii="Arial" w:hAnsi="Arial" w:cs="Arial"/>
          <w:sz w:val="20"/>
          <w:szCs w:val="20"/>
          <w:lang w:bidi="he-IL"/>
        </w:rPr>
        <w:t>1 Flight Guidance Computer with operable autopilot “altitude hold” function</w:t>
      </w:r>
    </w:p>
    <w:p w:rsidR="00CC25F1" w:rsidRPr="0015719C" w:rsidRDefault="00CC25F1" w:rsidP="00CC25F1">
      <w:pPr>
        <w:numPr>
          <w:ilvl w:val="0"/>
          <w:numId w:val="108"/>
        </w:numPr>
        <w:spacing w:line="276" w:lineRule="auto"/>
        <w:ind w:left="994" w:right="86"/>
        <w:jc w:val="both"/>
        <w:rPr>
          <w:rFonts w:ascii="Arial" w:hAnsi="Arial" w:cs="Arial"/>
          <w:sz w:val="20"/>
          <w:szCs w:val="20"/>
          <w:lang w:bidi="he-IL"/>
        </w:rPr>
      </w:pPr>
      <w:r w:rsidRPr="0015719C">
        <w:rPr>
          <w:rFonts w:ascii="Arial" w:hAnsi="Arial" w:cs="Arial"/>
          <w:sz w:val="20"/>
          <w:szCs w:val="20"/>
          <w:lang w:bidi="he-IL"/>
        </w:rPr>
        <w:t>1 Altitude Alerting System</w:t>
      </w:r>
    </w:p>
    <w:p w:rsidR="00CC25F1" w:rsidRPr="0015719C" w:rsidRDefault="00CC25F1" w:rsidP="00CC25F1">
      <w:pPr>
        <w:numPr>
          <w:ilvl w:val="0"/>
          <w:numId w:val="108"/>
        </w:numPr>
        <w:spacing w:line="276" w:lineRule="auto"/>
        <w:ind w:left="990" w:right="90"/>
        <w:jc w:val="both"/>
        <w:rPr>
          <w:rFonts w:ascii="Arial" w:hAnsi="Arial" w:cs="Arial"/>
          <w:sz w:val="20"/>
          <w:szCs w:val="20"/>
          <w:lang w:bidi="he-IL"/>
        </w:rPr>
      </w:pPr>
      <w:r w:rsidRPr="0015719C">
        <w:rPr>
          <w:rFonts w:ascii="Arial" w:hAnsi="Arial" w:cs="Arial"/>
          <w:sz w:val="20"/>
          <w:szCs w:val="20"/>
          <w:lang w:bidi="he-IL"/>
        </w:rPr>
        <w:t>Traffic Alert and Collision Avoidance System (TCAS II)</w:t>
      </w:r>
    </w:p>
    <w:p w:rsidR="00CC25F1" w:rsidRPr="0015719C" w:rsidRDefault="00CC25F1" w:rsidP="00CC25F1">
      <w:pPr>
        <w:ind w:left="994" w:right="86" w:hanging="360"/>
        <w:jc w:val="both"/>
        <w:rPr>
          <w:rFonts w:ascii="Arial" w:hAnsi="Arial" w:cs="Arial"/>
          <w:sz w:val="20"/>
          <w:szCs w:val="20"/>
          <w:u w:val="single"/>
          <w:lang w:bidi="he-IL"/>
        </w:rPr>
      </w:pPr>
      <w:r w:rsidRPr="0015719C">
        <w:rPr>
          <w:rFonts w:ascii="Arial" w:hAnsi="Arial" w:cs="Arial"/>
          <w:sz w:val="20"/>
          <w:szCs w:val="20"/>
          <w:u w:val="single"/>
          <w:lang w:bidi="he-IL"/>
        </w:rPr>
        <w:t>NAT MNPS Operations are authorized:</w:t>
      </w:r>
    </w:p>
    <w:p w:rsidR="00CC25F1" w:rsidRPr="0015719C" w:rsidRDefault="00CC25F1" w:rsidP="00CC25F1">
      <w:pPr>
        <w:spacing w:after="120"/>
        <w:ind w:left="990" w:right="90" w:hanging="360"/>
        <w:jc w:val="both"/>
        <w:rPr>
          <w:rFonts w:ascii="Arial" w:hAnsi="Arial" w:cs="Arial"/>
          <w:sz w:val="20"/>
          <w:szCs w:val="20"/>
          <w:lang w:bidi="he-IL"/>
        </w:rPr>
      </w:pPr>
      <w:r w:rsidRPr="0015719C">
        <w:rPr>
          <w:rFonts w:ascii="Arial" w:hAnsi="Arial" w:cs="Arial"/>
          <w:sz w:val="20"/>
          <w:szCs w:val="20"/>
          <w:lang w:bidi="he-IL"/>
        </w:rPr>
        <w:t>To meet navigation accuracy requirements, two independent long range navigational systems must be operative.</w:t>
      </w:r>
    </w:p>
    <w:p w:rsidR="00CC25F1" w:rsidRPr="0015719C" w:rsidRDefault="00CC25F1" w:rsidP="00CC25F1">
      <w:pPr>
        <w:ind w:left="994" w:right="86" w:hanging="360"/>
        <w:jc w:val="both"/>
        <w:rPr>
          <w:rFonts w:ascii="Arial" w:hAnsi="Arial" w:cs="Arial"/>
          <w:sz w:val="20"/>
          <w:szCs w:val="20"/>
          <w:u w:val="single"/>
          <w:lang w:bidi="he-IL"/>
        </w:rPr>
      </w:pPr>
      <w:r w:rsidRPr="0015719C">
        <w:rPr>
          <w:rFonts w:ascii="Arial" w:hAnsi="Arial" w:cs="Arial"/>
          <w:sz w:val="20"/>
          <w:szCs w:val="20"/>
          <w:u w:val="single"/>
          <w:lang w:bidi="he-IL"/>
        </w:rPr>
        <w:t xml:space="preserve">B-RNAV (RNAV 5 or RNP5) Operations are authorized: </w:t>
      </w:r>
    </w:p>
    <w:p w:rsidR="00CC25F1" w:rsidRPr="0015719C" w:rsidRDefault="00CC25F1" w:rsidP="00CC25F1">
      <w:pPr>
        <w:spacing w:after="120"/>
        <w:ind w:left="990" w:right="90" w:hanging="360"/>
        <w:jc w:val="both"/>
        <w:rPr>
          <w:rFonts w:ascii="Arial" w:hAnsi="Arial" w:cs="Arial"/>
          <w:sz w:val="20"/>
          <w:szCs w:val="20"/>
          <w:lang w:bidi="he-IL"/>
        </w:rPr>
      </w:pPr>
      <w:r w:rsidRPr="0015719C">
        <w:rPr>
          <w:rFonts w:ascii="Arial" w:hAnsi="Arial" w:cs="Arial"/>
          <w:sz w:val="20"/>
          <w:szCs w:val="20"/>
          <w:lang w:bidi="he-IL"/>
        </w:rPr>
        <w:t>While at least one FMS is operating, and while at least one of the following pieces of equipment is operating: GPS / VOR and DME / IRS</w:t>
      </w:r>
    </w:p>
    <w:p w:rsidR="00CC25F1" w:rsidRPr="0015719C" w:rsidRDefault="00CC25F1" w:rsidP="00CC25F1">
      <w:pPr>
        <w:spacing w:after="120"/>
        <w:ind w:left="990" w:right="90" w:hanging="360"/>
        <w:jc w:val="both"/>
        <w:rPr>
          <w:rFonts w:ascii="Arial" w:hAnsi="Arial" w:cs="Arial"/>
          <w:sz w:val="20"/>
          <w:szCs w:val="20"/>
          <w:lang w:bidi="he-IL"/>
        </w:rPr>
      </w:pPr>
      <w:r w:rsidRPr="0015719C">
        <w:rPr>
          <w:rFonts w:ascii="Arial" w:hAnsi="Arial" w:cs="Arial"/>
          <w:sz w:val="20"/>
          <w:szCs w:val="20"/>
          <w:lang w:bidi="he-IL"/>
        </w:rPr>
        <w:t>Aircraft may be dispatched in B-RNAV area provided the following is complied with:</w:t>
      </w:r>
    </w:p>
    <w:p w:rsidR="00CC25F1" w:rsidRPr="0015719C" w:rsidRDefault="00CC25F1" w:rsidP="00CC25F1">
      <w:pPr>
        <w:spacing w:after="120"/>
        <w:ind w:left="630" w:right="90"/>
        <w:jc w:val="both"/>
        <w:rPr>
          <w:rFonts w:ascii="Arial" w:hAnsi="Arial" w:cs="Arial"/>
          <w:sz w:val="20"/>
          <w:szCs w:val="20"/>
          <w:lang w:bidi="he-IL"/>
        </w:rPr>
      </w:pPr>
      <w:r w:rsidRPr="0015719C">
        <w:rPr>
          <w:rFonts w:ascii="Arial" w:hAnsi="Arial" w:cs="Arial"/>
          <w:sz w:val="20"/>
          <w:szCs w:val="20"/>
          <w:lang w:bidi="he-IL"/>
        </w:rPr>
        <w:t xml:space="preserve">For IRS only, B-RNAV capability is provided for up to 2 hours without FMS sensor updating. </w:t>
      </w:r>
    </w:p>
    <w:p w:rsidR="00CC25F1" w:rsidRPr="0015719C" w:rsidRDefault="00CC25F1" w:rsidP="00CC25F1">
      <w:pPr>
        <w:spacing w:after="120"/>
        <w:ind w:left="990" w:right="90" w:hanging="360"/>
        <w:jc w:val="both"/>
        <w:rPr>
          <w:rFonts w:ascii="Arial" w:hAnsi="Arial" w:cs="Arial"/>
          <w:sz w:val="20"/>
          <w:szCs w:val="20"/>
          <w:lang w:bidi="he-IL"/>
        </w:rPr>
      </w:pPr>
      <w:r w:rsidRPr="0015719C">
        <w:rPr>
          <w:rFonts w:ascii="Arial" w:hAnsi="Arial" w:cs="Arial"/>
          <w:sz w:val="20"/>
          <w:szCs w:val="20"/>
          <w:lang w:bidi="he-IL"/>
        </w:rPr>
        <w:t>One VOR/DME must be available as a NAV source (possibility to revert to conventional navigation means in case loss of last B-RNAV system).</w:t>
      </w:r>
    </w:p>
    <w:p w:rsidR="00CC25F1" w:rsidRPr="0015719C" w:rsidRDefault="00CC25F1" w:rsidP="00CC25F1">
      <w:pPr>
        <w:ind w:left="994" w:right="86" w:hanging="360"/>
        <w:jc w:val="both"/>
        <w:rPr>
          <w:rFonts w:ascii="Arial" w:hAnsi="Arial" w:cs="Arial"/>
          <w:sz w:val="20"/>
          <w:szCs w:val="20"/>
          <w:u w:val="single"/>
          <w:lang w:bidi="he-IL"/>
        </w:rPr>
      </w:pPr>
      <w:r w:rsidRPr="0015719C">
        <w:rPr>
          <w:rFonts w:ascii="Arial" w:hAnsi="Arial" w:cs="Arial"/>
          <w:sz w:val="20"/>
          <w:szCs w:val="20"/>
          <w:u w:val="single"/>
          <w:lang w:bidi="he-IL"/>
        </w:rPr>
        <w:t>RNP10 Operations are authorized:</w:t>
      </w:r>
    </w:p>
    <w:p w:rsidR="00CC25F1" w:rsidRPr="0015719C" w:rsidRDefault="00CC25F1" w:rsidP="00CC25F1">
      <w:pPr>
        <w:spacing w:after="120"/>
        <w:ind w:left="990" w:right="90" w:hanging="360"/>
        <w:jc w:val="both"/>
        <w:rPr>
          <w:rFonts w:ascii="Arial" w:hAnsi="Arial" w:cs="Arial"/>
          <w:sz w:val="20"/>
          <w:szCs w:val="20"/>
          <w:lang w:bidi="he-IL"/>
        </w:rPr>
      </w:pPr>
      <w:r w:rsidRPr="0015719C">
        <w:rPr>
          <w:rFonts w:ascii="Arial" w:hAnsi="Arial" w:cs="Arial"/>
          <w:sz w:val="20"/>
          <w:szCs w:val="20"/>
          <w:lang w:bidi="he-IL"/>
        </w:rPr>
        <w:t xml:space="preserve">Aircraft may be dispatched in RNP10 area provided: </w:t>
      </w:r>
    </w:p>
    <w:p w:rsidR="00CC25F1" w:rsidRPr="0015719C" w:rsidRDefault="00CC25F1" w:rsidP="00CC25F1">
      <w:pPr>
        <w:spacing w:after="60"/>
        <w:ind w:left="994" w:right="86" w:hanging="360"/>
        <w:jc w:val="both"/>
        <w:rPr>
          <w:rFonts w:ascii="Arial" w:hAnsi="Arial" w:cs="Arial"/>
          <w:sz w:val="20"/>
          <w:szCs w:val="20"/>
          <w:lang w:bidi="he-IL"/>
        </w:rPr>
      </w:pPr>
      <w:r w:rsidRPr="0015719C">
        <w:rPr>
          <w:rFonts w:ascii="Arial" w:hAnsi="Arial" w:cs="Arial"/>
          <w:sz w:val="20"/>
          <w:szCs w:val="20"/>
          <w:lang w:bidi="he-IL"/>
        </w:rPr>
        <w:t xml:space="preserve">At least two Flight Management Systems are operative and at least two GPS are operative, </w:t>
      </w:r>
    </w:p>
    <w:p w:rsidR="00CC25F1" w:rsidRPr="0015719C" w:rsidRDefault="00CC25F1" w:rsidP="00CC25F1">
      <w:pPr>
        <w:spacing w:after="60"/>
        <w:ind w:left="994" w:right="86" w:hanging="360"/>
        <w:jc w:val="both"/>
        <w:rPr>
          <w:rFonts w:ascii="Arial" w:hAnsi="Arial" w:cs="Arial"/>
          <w:sz w:val="20"/>
          <w:szCs w:val="20"/>
          <w:lang w:bidi="he-IL"/>
        </w:rPr>
      </w:pPr>
      <w:proofErr w:type="gramStart"/>
      <w:r w:rsidRPr="0015719C">
        <w:rPr>
          <w:rFonts w:ascii="Arial" w:hAnsi="Arial" w:cs="Arial"/>
          <w:sz w:val="20"/>
          <w:szCs w:val="20"/>
          <w:lang w:bidi="he-IL"/>
        </w:rPr>
        <w:t>or</w:t>
      </w:r>
      <w:proofErr w:type="gramEnd"/>
      <w:r w:rsidRPr="0015719C">
        <w:rPr>
          <w:rFonts w:ascii="Arial" w:hAnsi="Arial" w:cs="Arial"/>
          <w:sz w:val="20"/>
          <w:szCs w:val="20"/>
          <w:lang w:bidi="he-IL"/>
        </w:rPr>
        <w:t xml:space="preserve"> </w:t>
      </w:r>
    </w:p>
    <w:p w:rsidR="00CC25F1" w:rsidRPr="0015719C" w:rsidRDefault="00CC25F1" w:rsidP="00CC25F1">
      <w:pPr>
        <w:spacing w:after="120"/>
        <w:ind w:left="990" w:right="90" w:hanging="360"/>
        <w:jc w:val="both"/>
        <w:rPr>
          <w:rFonts w:ascii="Arial" w:hAnsi="Arial" w:cs="Arial"/>
          <w:sz w:val="20"/>
          <w:szCs w:val="20"/>
          <w:lang w:bidi="he-IL"/>
        </w:rPr>
      </w:pPr>
      <w:r w:rsidRPr="0015719C">
        <w:rPr>
          <w:rFonts w:ascii="Arial" w:hAnsi="Arial" w:cs="Arial"/>
          <w:sz w:val="20"/>
          <w:szCs w:val="20"/>
          <w:lang w:bidi="he-IL"/>
        </w:rPr>
        <w:t xml:space="preserve">At least two IRS are operative. </w:t>
      </w:r>
    </w:p>
    <w:p w:rsidR="00CC25F1" w:rsidRPr="0015719C" w:rsidRDefault="00CC25F1" w:rsidP="00CC25F1">
      <w:pPr>
        <w:spacing w:after="120"/>
        <w:ind w:left="990" w:right="90" w:hanging="360"/>
        <w:jc w:val="both"/>
        <w:rPr>
          <w:rFonts w:ascii="Arial" w:hAnsi="Arial" w:cs="Arial"/>
          <w:sz w:val="20"/>
          <w:szCs w:val="20"/>
          <w:lang w:bidi="he-IL"/>
        </w:rPr>
      </w:pPr>
      <w:r w:rsidRPr="0015719C">
        <w:rPr>
          <w:rFonts w:ascii="Arial" w:hAnsi="Arial" w:cs="Arial"/>
          <w:sz w:val="20"/>
          <w:szCs w:val="20"/>
          <w:lang w:bidi="he-IL"/>
        </w:rPr>
        <w:t>For IRS only, RNP10 capability is provided for up to 5.0 hours in duration without FMS sensor updating.</w:t>
      </w:r>
    </w:p>
    <w:p w:rsidR="00CC25F1" w:rsidRPr="0015719C" w:rsidRDefault="00CC25F1" w:rsidP="00CC25F1">
      <w:pPr>
        <w:ind w:left="994" w:right="86" w:hanging="360"/>
        <w:jc w:val="both"/>
        <w:rPr>
          <w:rFonts w:ascii="Arial" w:hAnsi="Arial" w:cs="Arial"/>
          <w:sz w:val="20"/>
          <w:szCs w:val="20"/>
          <w:u w:val="single"/>
          <w:lang w:bidi="he-IL"/>
        </w:rPr>
      </w:pPr>
      <w:r w:rsidRPr="0015719C">
        <w:rPr>
          <w:rFonts w:ascii="Arial" w:hAnsi="Arial" w:cs="Arial"/>
          <w:sz w:val="20"/>
          <w:szCs w:val="20"/>
          <w:u w:val="single"/>
          <w:lang w:bidi="he-IL"/>
        </w:rPr>
        <w:t>P-RNAV (RNAV 1 or RNAV 2) Operations are authorized:</w:t>
      </w:r>
    </w:p>
    <w:p w:rsidR="00CC25F1" w:rsidRPr="0015719C" w:rsidRDefault="00CC25F1" w:rsidP="00CC25F1">
      <w:pPr>
        <w:spacing w:after="120"/>
        <w:ind w:left="630"/>
        <w:jc w:val="both"/>
        <w:rPr>
          <w:rFonts w:ascii="Arial" w:hAnsi="Arial" w:cs="Arial"/>
          <w:sz w:val="20"/>
          <w:szCs w:val="20"/>
          <w:lang w:bidi="he-IL"/>
        </w:rPr>
      </w:pPr>
      <w:r w:rsidRPr="0015719C">
        <w:rPr>
          <w:rFonts w:ascii="Arial" w:hAnsi="Arial" w:cs="Arial"/>
          <w:sz w:val="20"/>
          <w:szCs w:val="20"/>
          <w:lang w:bidi="he-IL"/>
        </w:rPr>
        <w:t>At least two Flight Management Systems are operative and either of the following navigation modes such that EPU does not exceed RNP requirements:</w:t>
      </w:r>
    </w:p>
    <w:p w:rsidR="00CC25F1" w:rsidRPr="0015719C" w:rsidRDefault="00CC25F1" w:rsidP="00CC25F1">
      <w:pPr>
        <w:numPr>
          <w:ilvl w:val="0"/>
          <w:numId w:val="109"/>
        </w:numPr>
        <w:spacing w:line="276" w:lineRule="auto"/>
        <w:ind w:left="994" w:right="86"/>
        <w:jc w:val="both"/>
        <w:rPr>
          <w:rFonts w:ascii="Arial" w:hAnsi="Arial" w:cs="Arial"/>
          <w:sz w:val="20"/>
          <w:szCs w:val="20"/>
          <w:lang w:bidi="he-IL"/>
        </w:rPr>
      </w:pPr>
      <w:r w:rsidRPr="0015719C">
        <w:rPr>
          <w:rFonts w:ascii="Arial" w:hAnsi="Arial" w:cs="Arial"/>
          <w:sz w:val="20"/>
          <w:szCs w:val="20"/>
          <w:lang w:bidi="he-IL"/>
        </w:rPr>
        <w:t>HYBRID</w:t>
      </w:r>
    </w:p>
    <w:p w:rsidR="00CC25F1" w:rsidRPr="0015719C" w:rsidRDefault="00CC25F1" w:rsidP="00CC25F1">
      <w:pPr>
        <w:numPr>
          <w:ilvl w:val="0"/>
          <w:numId w:val="109"/>
        </w:numPr>
        <w:spacing w:line="276" w:lineRule="auto"/>
        <w:ind w:left="994" w:right="86"/>
        <w:jc w:val="both"/>
        <w:rPr>
          <w:rFonts w:ascii="Arial" w:hAnsi="Arial" w:cs="Arial"/>
          <w:sz w:val="20"/>
          <w:szCs w:val="20"/>
          <w:lang w:bidi="he-IL"/>
        </w:rPr>
      </w:pPr>
      <w:r w:rsidRPr="0015719C">
        <w:rPr>
          <w:rFonts w:ascii="Arial" w:hAnsi="Arial" w:cs="Arial"/>
          <w:sz w:val="20"/>
          <w:szCs w:val="20"/>
          <w:lang w:bidi="he-IL"/>
        </w:rPr>
        <w:t>GPS</w:t>
      </w:r>
    </w:p>
    <w:p w:rsidR="00CC25F1" w:rsidRDefault="00CC25F1" w:rsidP="00CC25F1">
      <w:pPr>
        <w:numPr>
          <w:ilvl w:val="0"/>
          <w:numId w:val="109"/>
        </w:numPr>
        <w:spacing w:line="276" w:lineRule="auto"/>
        <w:ind w:left="994" w:right="86"/>
        <w:jc w:val="both"/>
        <w:rPr>
          <w:rFonts w:ascii="Arial" w:hAnsi="Arial" w:cs="Arial"/>
          <w:sz w:val="20"/>
          <w:szCs w:val="20"/>
          <w:lang w:bidi="he-IL"/>
        </w:rPr>
      </w:pPr>
      <w:r>
        <w:rPr>
          <w:rFonts w:ascii="Arial" w:hAnsi="Arial" w:cs="Arial"/>
          <w:sz w:val="20"/>
          <w:szCs w:val="20"/>
          <w:lang w:bidi="he-IL"/>
        </w:rPr>
        <w:t>DME / DME</w:t>
      </w:r>
    </w:p>
    <w:p w:rsidR="00CC25F1" w:rsidRPr="00CC25F1" w:rsidRDefault="00CC25F1" w:rsidP="00CC25F1">
      <w:pPr>
        <w:numPr>
          <w:ilvl w:val="0"/>
          <w:numId w:val="109"/>
        </w:numPr>
        <w:spacing w:line="276" w:lineRule="auto"/>
        <w:ind w:left="994" w:right="86"/>
        <w:jc w:val="both"/>
        <w:rPr>
          <w:rFonts w:ascii="Arial" w:hAnsi="Arial" w:cs="Arial"/>
          <w:sz w:val="20"/>
          <w:szCs w:val="20"/>
          <w:lang w:bidi="he-IL"/>
        </w:rPr>
      </w:pPr>
      <w:r w:rsidRPr="00CC25F1">
        <w:rPr>
          <w:rFonts w:ascii="Arial" w:hAnsi="Arial" w:cs="Arial"/>
          <w:sz w:val="20"/>
          <w:szCs w:val="20"/>
          <w:lang w:bidi="he-IL"/>
        </w:rPr>
        <w:t>VOR / DME</w:t>
      </w:r>
    </w:p>
    <w:p w:rsidR="00CC25F1" w:rsidRDefault="00CC25F1" w:rsidP="00EA538C">
      <w:pPr>
        <w:jc w:val="center"/>
        <w:rPr>
          <w:sz w:val="20"/>
          <w:szCs w:val="20"/>
        </w:rPr>
        <w:sectPr w:rsidR="00CC25F1" w:rsidSect="00EA538C">
          <w:headerReference w:type="default" r:id="rId33"/>
          <w:footerReference w:type="default" r:id="rId34"/>
          <w:pgSz w:w="15840" w:h="12240" w:orient="landscape"/>
          <w:pgMar w:top="720" w:right="720" w:bottom="720" w:left="720" w:header="720" w:footer="720" w:gutter="0"/>
          <w:cols w:space="720"/>
          <w:docGrid w:linePitch="360"/>
        </w:sectPr>
      </w:pPr>
    </w:p>
    <w:p w:rsidR="00CC25F1" w:rsidRDefault="00CC25F1" w:rsidP="00CC25F1">
      <w:pPr>
        <w:spacing w:line="276" w:lineRule="auto"/>
        <w:ind w:left="634" w:right="86"/>
        <w:jc w:val="both"/>
        <w:rPr>
          <w:rFonts w:ascii="Arial" w:hAnsi="Arial" w:cs="Arial"/>
          <w:sz w:val="20"/>
          <w:szCs w:val="20"/>
          <w:u w:val="single"/>
          <w:lang w:bidi="he-IL"/>
        </w:rPr>
      </w:pPr>
      <w:r w:rsidRPr="00107FEC">
        <w:rPr>
          <w:rFonts w:ascii="Arial" w:hAnsi="Arial" w:cs="Arial"/>
          <w:sz w:val="20"/>
          <w:szCs w:val="20"/>
          <w:u w:val="single"/>
          <w:lang w:bidi="he-IL"/>
        </w:rPr>
        <w:lastRenderedPageBreak/>
        <w:t>FANS 1/A Operations are authorized</w:t>
      </w:r>
    </w:p>
    <w:p w:rsidR="00CC25F1" w:rsidRPr="0015719C" w:rsidRDefault="00CC25F1" w:rsidP="00CC25F1">
      <w:pPr>
        <w:spacing w:line="276" w:lineRule="auto"/>
        <w:ind w:left="994" w:right="86" w:hanging="360"/>
        <w:jc w:val="both"/>
        <w:rPr>
          <w:rFonts w:ascii="Arial" w:hAnsi="Arial" w:cs="Arial"/>
          <w:sz w:val="20"/>
          <w:szCs w:val="20"/>
          <w:lang w:bidi="he-IL"/>
        </w:rPr>
      </w:pPr>
      <w:r w:rsidRPr="0015719C">
        <w:rPr>
          <w:rFonts w:ascii="Arial" w:hAnsi="Arial" w:cs="Arial"/>
          <w:sz w:val="20"/>
          <w:szCs w:val="20"/>
          <w:lang w:bidi="he-IL"/>
        </w:rPr>
        <w:t>The following equipment must be operative:</w:t>
      </w:r>
    </w:p>
    <w:p w:rsidR="00CC25F1" w:rsidRPr="00107FEC" w:rsidRDefault="00CC25F1" w:rsidP="00CC25F1">
      <w:pPr>
        <w:numPr>
          <w:ilvl w:val="0"/>
          <w:numId w:val="109"/>
        </w:numPr>
        <w:spacing w:line="276" w:lineRule="auto"/>
        <w:ind w:left="994" w:right="86"/>
        <w:jc w:val="both"/>
        <w:rPr>
          <w:rFonts w:ascii="Arial" w:hAnsi="Arial" w:cs="Arial"/>
          <w:sz w:val="20"/>
          <w:szCs w:val="20"/>
          <w:lang w:bidi="he-IL"/>
        </w:rPr>
      </w:pPr>
      <w:r w:rsidRPr="00107FEC">
        <w:rPr>
          <w:rFonts w:ascii="Arial" w:hAnsi="Arial" w:cs="Arial"/>
          <w:sz w:val="20"/>
          <w:szCs w:val="20"/>
          <w:lang w:bidi="he-IL"/>
        </w:rPr>
        <w:t>2 MCDU's</w:t>
      </w:r>
    </w:p>
    <w:p w:rsidR="00CC25F1" w:rsidRPr="00107FEC" w:rsidRDefault="00CC25F1" w:rsidP="00CC25F1">
      <w:pPr>
        <w:numPr>
          <w:ilvl w:val="0"/>
          <w:numId w:val="109"/>
        </w:numPr>
        <w:spacing w:line="276" w:lineRule="auto"/>
        <w:ind w:left="994" w:right="86"/>
        <w:jc w:val="both"/>
        <w:rPr>
          <w:rFonts w:ascii="Arial" w:hAnsi="Arial" w:cs="Arial"/>
          <w:sz w:val="20"/>
          <w:szCs w:val="20"/>
          <w:lang w:bidi="he-IL"/>
        </w:rPr>
      </w:pPr>
      <w:r w:rsidRPr="00107FEC">
        <w:rPr>
          <w:rFonts w:ascii="Arial" w:hAnsi="Arial" w:cs="Arial"/>
          <w:sz w:val="20"/>
          <w:szCs w:val="20"/>
          <w:lang w:bidi="he-IL"/>
        </w:rPr>
        <w:t>SATCOM for overwater or remote area flights</w:t>
      </w:r>
    </w:p>
    <w:p w:rsidR="00CC25F1" w:rsidRPr="00107FEC" w:rsidRDefault="00CC25F1" w:rsidP="00CC25F1">
      <w:pPr>
        <w:numPr>
          <w:ilvl w:val="0"/>
          <w:numId w:val="109"/>
        </w:numPr>
        <w:spacing w:line="276" w:lineRule="auto"/>
        <w:ind w:left="994" w:right="86"/>
        <w:jc w:val="both"/>
        <w:rPr>
          <w:rFonts w:ascii="Arial" w:hAnsi="Arial" w:cs="Arial"/>
          <w:sz w:val="20"/>
          <w:szCs w:val="20"/>
          <w:lang w:bidi="he-IL"/>
        </w:rPr>
      </w:pPr>
      <w:r w:rsidRPr="00107FEC">
        <w:rPr>
          <w:rFonts w:ascii="Arial" w:hAnsi="Arial" w:cs="Arial"/>
          <w:sz w:val="20"/>
          <w:szCs w:val="20"/>
          <w:lang w:bidi="he-IL"/>
        </w:rPr>
        <w:t xml:space="preserve">1 VHF </w:t>
      </w:r>
      <w:proofErr w:type="spellStart"/>
      <w:r w:rsidRPr="00107FEC">
        <w:rPr>
          <w:rFonts w:ascii="Arial" w:hAnsi="Arial" w:cs="Arial"/>
          <w:sz w:val="20"/>
          <w:szCs w:val="20"/>
          <w:lang w:bidi="he-IL"/>
        </w:rPr>
        <w:t>Datalink</w:t>
      </w:r>
      <w:proofErr w:type="spellEnd"/>
      <w:r w:rsidRPr="00107FEC">
        <w:rPr>
          <w:rFonts w:ascii="Arial" w:hAnsi="Arial" w:cs="Arial"/>
          <w:sz w:val="20"/>
          <w:szCs w:val="20"/>
          <w:lang w:bidi="he-IL"/>
        </w:rPr>
        <w:t xml:space="preserve"> radio for overland flights</w:t>
      </w:r>
    </w:p>
    <w:p w:rsidR="00CC25F1" w:rsidRDefault="00CC25F1" w:rsidP="00CC25F1">
      <w:pPr>
        <w:numPr>
          <w:ilvl w:val="0"/>
          <w:numId w:val="109"/>
        </w:numPr>
        <w:spacing w:line="276" w:lineRule="auto"/>
        <w:ind w:left="994" w:right="86"/>
        <w:jc w:val="both"/>
        <w:rPr>
          <w:rFonts w:ascii="Arial" w:hAnsi="Arial" w:cs="Arial"/>
          <w:sz w:val="20"/>
          <w:szCs w:val="20"/>
          <w:lang w:bidi="he-IL"/>
        </w:rPr>
      </w:pPr>
      <w:r w:rsidRPr="00107FEC">
        <w:rPr>
          <w:rFonts w:ascii="Arial" w:hAnsi="Arial" w:cs="Arial"/>
          <w:sz w:val="20"/>
          <w:szCs w:val="20"/>
          <w:lang w:bidi="he-IL"/>
        </w:rPr>
        <w:t>1 CMF (Communications Management</w:t>
      </w:r>
      <w:r>
        <w:rPr>
          <w:rFonts w:ascii="Arial" w:hAnsi="Arial" w:cs="Arial"/>
          <w:sz w:val="20"/>
          <w:szCs w:val="20"/>
          <w:lang w:bidi="he-IL"/>
        </w:rPr>
        <w:t xml:space="preserve"> Function or </w:t>
      </w:r>
      <w:proofErr w:type="spellStart"/>
      <w:r>
        <w:rPr>
          <w:rFonts w:ascii="Arial" w:hAnsi="Arial" w:cs="Arial"/>
          <w:sz w:val="20"/>
          <w:szCs w:val="20"/>
          <w:lang w:bidi="he-IL"/>
        </w:rPr>
        <w:t>Datalink</w:t>
      </w:r>
      <w:proofErr w:type="spellEnd"/>
      <w:r>
        <w:rPr>
          <w:rFonts w:ascii="Arial" w:hAnsi="Arial" w:cs="Arial"/>
          <w:sz w:val="20"/>
          <w:szCs w:val="20"/>
          <w:lang w:bidi="he-IL"/>
        </w:rPr>
        <w:t xml:space="preserve"> Function)</w:t>
      </w:r>
    </w:p>
    <w:p w:rsidR="006A50AB" w:rsidRPr="00CC25F1" w:rsidRDefault="00CC25F1" w:rsidP="00CC25F1">
      <w:pPr>
        <w:numPr>
          <w:ilvl w:val="0"/>
          <w:numId w:val="109"/>
        </w:numPr>
        <w:spacing w:line="276" w:lineRule="auto"/>
        <w:ind w:left="994" w:right="86"/>
        <w:jc w:val="both"/>
        <w:rPr>
          <w:rFonts w:ascii="Arial" w:hAnsi="Arial" w:cs="Arial"/>
          <w:sz w:val="20"/>
          <w:szCs w:val="20"/>
          <w:lang w:bidi="he-IL"/>
        </w:rPr>
      </w:pPr>
      <w:r w:rsidRPr="00CC25F1">
        <w:rPr>
          <w:rFonts w:ascii="Arial" w:hAnsi="Arial" w:cs="Arial"/>
          <w:sz w:val="20"/>
          <w:szCs w:val="20"/>
          <w:lang w:bidi="he-IL"/>
        </w:rPr>
        <w:t>1 HF radio for overwater or remote area flights</w:t>
      </w:r>
    </w:p>
    <w:p w:rsidR="006E5826" w:rsidRPr="006E5826" w:rsidRDefault="006E5826" w:rsidP="00EA538C">
      <w:pPr>
        <w:jc w:val="center"/>
        <w:rPr>
          <w:sz w:val="20"/>
          <w:szCs w:val="20"/>
        </w:rPr>
        <w:sectPr w:rsidR="006E5826" w:rsidRPr="006E5826" w:rsidSect="00EA538C">
          <w:headerReference w:type="default" r:id="rId35"/>
          <w:footerReference w:type="default" r:id="rId36"/>
          <w:pgSz w:w="15840" w:h="12240" w:orient="landscape"/>
          <w:pgMar w:top="720" w:right="720" w:bottom="720" w:left="720" w:header="720" w:footer="720" w:gutter="0"/>
          <w:cols w:space="720"/>
          <w:docGrid w:linePitch="360"/>
        </w:sectPr>
      </w:pPr>
    </w:p>
    <w:tbl>
      <w:tblPr>
        <w:tblW w:w="14503" w:type="dxa"/>
        <w:tblLayout w:type="fixed"/>
        <w:tblCellMar>
          <w:left w:w="80" w:type="dxa"/>
          <w:right w:w="80" w:type="dxa"/>
        </w:tblCellMar>
        <w:tblLook w:val="0000" w:firstRow="0" w:lastRow="0" w:firstColumn="0" w:lastColumn="0" w:noHBand="0" w:noVBand="0"/>
      </w:tblPr>
      <w:tblGrid>
        <w:gridCol w:w="2330"/>
        <w:gridCol w:w="413"/>
        <w:gridCol w:w="401"/>
        <w:gridCol w:w="364"/>
        <w:gridCol w:w="3232"/>
        <w:gridCol w:w="2880"/>
        <w:gridCol w:w="2520"/>
        <w:gridCol w:w="2363"/>
      </w:tblGrid>
      <w:tr w:rsidR="006A50AB" w:rsidRPr="0072197D" w:rsidTr="00716247">
        <w:trPr>
          <w:cantSplit/>
        </w:trPr>
        <w:tc>
          <w:tcPr>
            <w:tcW w:w="2330" w:type="dxa"/>
            <w:tcBorders>
              <w:top w:val="single" w:sz="4" w:space="0" w:color="auto"/>
              <w:left w:val="single" w:sz="6" w:space="0" w:color="auto"/>
            </w:tcBorders>
          </w:tcPr>
          <w:p w:rsidR="006A50AB" w:rsidRPr="0072197D" w:rsidRDefault="006A50AB" w:rsidP="00716247">
            <w:pPr>
              <w:tabs>
                <w:tab w:val="left" w:pos="360"/>
              </w:tabs>
              <w:ind w:left="90"/>
              <w:rPr>
                <w:rFonts w:ascii="Times" w:hAnsi="Times" w:cs="Times"/>
                <w:sz w:val="18"/>
                <w:szCs w:val="18"/>
              </w:rPr>
            </w:pPr>
            <w:r w:rsidRPr="0072197D">
              <w:rPr>
                <w:rFonts w:ascii="Times" w:hAnsi="Times" w:cs="Times"/>
                <w:sz w:val="18"/>
                <w:szCs w:val="18"/>
              </w:rPr>
              <w:lastRenderedPageBreak/>
              <w:t>1.</w:t>
            </w:r>
            <w:r w:rsidRPr="0072197D">
              <w:rPr>
                <w:rFonts w:ascii="Times" w:hAnsi="Times" w:cs="Times"/>
                <w:sz w:val="18"/>
                <w:szCs w:val="18"/>
              </w:rPr>
              <w:tab/>
              <w:t>Cabin Altitude Indicator</w:t>
            </w:r>
            <w:r w:rsidRPr="0072197D">
              <w:rPr>
                <w:rFonts w:ascii="Times" w:hAnsi="Times" w:cs="Times"/>
                <w:sz w:val="18"/>
                <w:szCs w:val="18"/>
              </w:rPr>
              <w:tab/>
              <w:t>(Overhead Panel)</w:t>
            </w:r>
          </w:p>
        </w:tc>
        <w:tc>
          <w:tcPr>
            <w:tcW w:w="413" w:type="dxa"/>
            <w:tcBorders>
              <w:top w:val="single" w:sz="4" w:space="0" w:color="auto"/>
              <w:right w:val="single" w:sz="4" w:space="0" w:color="auto"/>
            </w:tcBorders>
          </w:tcPr>
          <w:p w:rsidR="006A50AB" w:rsidRPr="0072197D" w:rsidRDefault="006A50AB" w:rsidP="00716247">
            <w:pPr>
              <w:tabs>
                <w:tab w:val="left" w:pos="360"/>
              </w:tabs>
              <w:rPr>
                <w:rFonts w:ascii="Times" w:hAnsi="Times" w:cs="Times"/>
                <w:sz w:val="18"/>
                <w:szCs w:val="18"/>
              </w:rPr>
            </w:pPr>
            <w:r w:rsidRPr="0072197D">
              <w:rPr>
                <w:rFonts w:ascii="Times" w:hAnsi="Times" w:cs="Times"/>
                <w:sz w:val="18"/>
                <w:szCs w:val="18"/>
              </w:rPr>
              <w:t>C</w:t>
            </w:r>
          </w:p>
        </w:tc>
        <w:tc>
          <w:tcPr>
            <w:tcW w:w="401" w:type="dxa"/>
            <w:tcBorders>
              <w:top w:val="single" w:sz="4" w:space="0" w:color="auto"/>
              <w:left w:val="single" w:sz="4" w:space="0" w:color="auto"/>
              <w:right w:val="single" w:sz="6" w:space="0" w:color="auto"/>
            </w:tcBorders>
          </w:tcPr>
          <w:p w:rsidR="006A50AB" w:rsidRPr="0072197D" w:rsidRDefault="006A50AB" w:rsidP="00716247">
            <w:pPr>
              <w:tabs>
                <w:tab w:val="left" w:pos="360"/>
              </w:tabs>
              <w:rPr>
                <w:rFonts w:ascii="Times" w:hAnsi="Times" w:cs="Times"/>
                <w:sz w:val="18"/>
                <w:szCs w:val="18"/>
              </w:rPr>
            </w:pPr>
            <w:r w:rsidRPr="0072197D">
              <w:rPr>
                <w:rFonts w:ascii="Times" w:hAnsi="Times" w:cs="Times"/>
                <w:sz w:val="18"/>
                <w:szCs w:val="18"/>
              </w:rPr>
              <w:t>1</w:t>
            </w:r>
          </w:p>
        </w:tc>
        <w:tc>
          <w:tcPr>
            <w:tcW w:w="364" w:type="dxa"/>
            <w:tcBorders>
              <w:top w:val="single" w:sz="4" w:space="0" w:color="auto"/>
            </w:tcBorders>
          </w:tcPr>
          <w:p w:rsidR="006A50AB" w:rsidRPr="0072197D" w:rsidRDefault="006A50AB" w:rsidP="00716247">
            <w:pPr>
              <w:tabs>
                <w:tab w:val="left" w:pos="360"/>
              </w:tabs>
              <w:rPr>
                <w:rFonts w:ascii="Times" w:hAnsi="Times" w:cs="Times"/>
                <w:sz w:val="18"/>
                <w:szCs w:val="18"/>
              </w:rPr>
            </w:pPr>
            <w:r w:rsidRPr="0072197D">
              <w:rPr>
                <w:rFonts w:ascii="Times" w:hAnsi="Times" w:cs="Times"/>
                <w:sz w:val="18"/>
                <w:szCs w:val="18"/>
              </w:rPr>
              <w:t>0</w:t>
            </w:r>
          </w:p>
        </w:tc>
        <w:tc>
          <w:tcPr>
            <w:tcW w:w="3232" w:type="dxa"/>
            <w:tcBorders>
              <w:top w:val="single" w:sz="4" w:space="0" w:color="auto"/>
              <w:left w:val="single" w:sz="6" w:space="0" w:color="auto"/>
              <w:right w:val="single" w:sz="6" w:space="0" w:color="auto"/>
            </w:tcBorders>
          </w:tcPr>
          <w:p w:rsidR="006A50AB" w:rsidRPr="0072197D" w:rsidRDefault="006A50AB" w:rsidP="00716247">
            <w:pPr>
              <w:rPr>
                <w:rFonts w:ascii="Times" w:hAnsi="Times" w:cs="Times"/>
                <w:sz w:val="18"/>
                <w:szCs w:val="18"/>
              </w:rPr>
            </w:pPr>
            <w:r w:rsidRPr="0072197D">
              <w:rPr>
                <w:rFonts w:ascii="Times" w:hAnsi="Times" w:cs="Times"/>
                <w:sz w:val="18"/>
                <w:szCs w:val="18"/>
              </w:rPr>
              <w:t>May be inoperative provided cabin altitude is available on EICAS Synoptic display.</w:t>
            </w:r>
          </w:p>
        </w:tc>
        <w:tc>
          <w:tcPr>
            <w:tcW w:w="2880" w:type="dxa"/>
            <w:tcBorders>
              <w:top w:val="single" w:sz="4" w:space="0" w:color="auto"/>
              <w:right w:val="single" w:sz="6" w:space="0" w:color="auto"/>
            </w:tcBorders>
          </w:tcPr>
          <w:p w:rsidR="006A50AB" w:rsidRPr="0072197D" w:rsidRDefault="006A50AB" w:rsidP="00716247">
            <w:pPr>
              <w:tabs>
                <w:tab w:val="left" w:pos="980"/>
              </w:tabs>
              <w:rPr>
                <w:rFonts w:ascii="Times" w:hAnsi="Times" w:cs="Times"/>
                <w:sz w:val="18"/>
                <w:szCs w:val="18"/>
              </w:rPr>
            </w:pPr>
            <w:r w:rsidRPr="0072197D">
              <w:rPr>
                <w:rFonts w:ascii="Times" w:hAnsi="Times" w:cs="Times"/>
                <w:sz w:val="18"/>
                <w:szCs w:val="18"/>
              </w:rPr>
              <w:t>None required.</w:t>
            </w:r>
          </w:p>
        </w:tc>
        <w:tc>
          <w:tcPr>
            <w:tcW w:w="2520" w:type="dxa"/>
            <w:tcBorders>
              <w:top w:val="single" w:sz="4" w:space="0" w:color="auto"/>
              <w:right w:val="single" w:sz="6" w:space="0" w:color="auto"/>
            </w:tcBorders>
          </w:tcPr>
          <w:p w:rsidR="006A50AB" w:rsidRPr="0072197D" w:rsidRDefault="006A50AB" w:rsidP="00716247">
            <w:pPr>
              <w:rPr>
                <w:rFonts w:ascii="Times" w:hAnsi="Times" w:cs="Times"/>
                <w:sz w:val="18"/>
                <w:szCs w:val="18"/>
              </w:rPr>
            </w:pPr>
            <w:r w:rsidRPr="0072197D">
              <w:rPr>
                <w:rFonts w:ascii="Times" w:hAnsi="Times" w:cs="Times"/>
                <w:sz w:val="18"/>
                <w:szCs w:val="18"/>
              </w:rPr>
              <w:t>None required.</w:t>
            </w:r>
          </w:p>
        </w:tc>
        <w:tc>
          <w:tcPr>
            <w:tcW w:w="2363" w:type="dxa"/>
            <w:tcBorders>
              <w:top w:val="single" w:sz="4" w:space="0" w:color="auto"/>
              <w:right w:val="single" w:sz="6" w:space="0" w:color="auto"/>
            </w:tcBorders>
          </w:tcPr>
          <w:p w:rsidR="006A50AB" w:rsidRPr="0072197D" w:rsidRDefault="006A50AB" w:rsidP="00716247">
            <w:pPr>
              <w:rPr>
                <w:rFonts w:ascii="Times" w:hAnsi="Times" w:cs="Times"/>
                <w:sz w:val="18"/>
                <w:szCs w:val="18"/>
              </w:rPr>
            </w:pPr>
            <w:r w:rsidRPr="0072197D">
              <w:rPr>
                <w:rFonts w:ascii="Times" w:hAnsi="Times" w:cs="Times"/>
                <w:sz w:val="18"/>
                <w:szCs w:val="18"/>
              </w:rPr>
              <w:t xml:space="preserve">An Inoperative Placard will be placed adjacent to </w:t>
            </w:r>
            <w:r w:rsidRPr="0072197D">
              <w:rPr>
                <w:rFonts w:ascii="Times" w:hAnsi="Times" w:cs="Times"/>
                <w:bCs/>
                <w:sz w:val="18"/>
                <w:szCs w:val="18"/>
              </w:rPr>
              <w:t>Cabin Altitude Indicator</w:t>
            </w:r>
            <w:r w:rsidRPr="0072197D">
              <w:rPr>
                <w:rFonts w:ascii="Times" w:hAnsi="Times" w:cs="Times"/>
                <w:sz w:val="18"/>
                <w:szCs w:val="18"/>
              </w:rPr>
              <w:t xml:space="preserve"> and will be noted on ADLS.</w:t>
            </w:r>
          </w:p>
        </w:tc>
      </w:tr>
      <w:tr w:rsidR="006A50AB" w:rsidRPr="0072197D" w:rsidTr="00716247">
        <w:trPr>
          <w:cantSplit/>
        </w:trPr>
        <w:tc>
          <w:tcPr>
            <w:tcW w:w="2330" w:type="dxa"/>
            <w:tcBorders>
              <w:left w:val="single" w:sz="6" w:space="0" w:color="auto"/>
            </w:tcBorders>
          </w:tcPr>
          <w:p w:rsidR="006A50AB" w:rsidRPr="0072197D" w:rsidRDefault="006A50AB" w:rsidP="00716247">
            <w:pPr>
              <w:tabs>
                <w:tab w:val="left" w:pos="440"/>
                <w:tab w:val="left" w:pos="2600"/>
              </w:tabs>
              <w:spacing w:before="120"/>
              <w:ind w:left="80"/>
              <w:rPr>
                <w:rFonts w:ascii="Times" w:hAnsi="Times" w:cs="Times"/>
                <w:sz w:val="18"/>
                <w:szCs w:val="18"/>
              </w:rPr>
            </w:pPr>
          </w:p>
        </w:tc>
        <w:tc>
          <w:tcPr>
            <w:tcW w:w="413" w:type="dxa"/>
            <w:tcBorders>
              <w:right w:val="single" w:sz="4" w:space="0" w:color="auto"/>
            </w:tcBorders>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C</w:t>
            </w:r>
          </w:p>
        </w:tc>
        <w:tc>
          <w:tcPr>
            <w:tcW w:w="401" w:type="dxa"/>
            <w:tcBorders>
              <w:left w:val="single" w:sz="4" w:space="0" w:color="auto"/>
              <w:right w:val="single" w:sz="6" w:space="0" w:color="auto"/>
            </w:tcBorders>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1</w:t>
            </w:r>
          </w:p>
        </w:tc>
        <w:tc>
          <w:tcPr>
            <w:tcW w:w="364" w:type="dxa"/>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0</w:t>
            </w:r>
          </w:p>
        </w:tc>
        <w:tc>
          <w:tcPr>
            <w:tcW w:w="3232" w:type="dxa"/>
            <w:tcBorders>
              <w:left w:val="single" w:sz="6" w:space="0" w:color="auto"/>
              <w:right w:val="single" w:sz="6" w:space="0" w:color="auto"/>
            </w:tcBorders>
          </w:tcPr>
          <w:p w:rsidR="006A50AB" w:rsidRPr="0072197D" w:rsidRDefault="006A50AB" w:rsidP="00716247">
            <w:pPr>
              <w:pStyle w:val="BodyText"/>
            </w:pPr>
            <w:r w:rsidRPr="0072197D">
              <w:t>May be inoperative provided:</w:t>
            </w:r>
          </w:p>
          <w:p w:rsidR="006A50AB" w:rsidRPr="0072197D" w:rsidRDefault="006A50AB" w:rsidP="00716247">
            <w:pPr>
              <w:ind w:left="480" w:hanging="340"/>
              <w:rPr>
                <w:rFonts w:ascii="Times" w:hAnsi="Times" w:cs="Times"/>
                <w:sz w:val="18"/>
                <w:szCs w:val="18"/>
              </w:rPr>
            </w:pPr>
            <w:r w:rsidRPr="0072197D">
              <w:rPr>
                <w:rFonts w:ascii="Times" w:hAnsi="Times" w:cs="Times"/>
                <w:sz w:val="18"/>
                <w:szCs w:val="18"/>
              </w:rPr>
              <w:t>a)</w:t>
            </w:r>
            <w:r w:rsidRPr="0072197D">
              <w:rPr>
                <w:rFonts w:ascii="Times" w:hAnsi="Times" w:cs="Times"/>
                <w:sz w:val="18"/>
                <w:szCs w:val="18"/>
              </w:rPr>
              <w:tab/>
              <w:t>Cabin Pressure Selector Panel is operative, and</w:t>
            </w:r>
          </w:p>
          <w:p w:rsidR="006A50AB" w:rsidRPr="0072197D" w:rsidRDefault="006A50AB" w:rsidP="00716247">
            <w:pPr>
              <w:ind w:left="480" w:hanging="360"/>
              <w:rPr>
                <w:rFonts w:ascii="Times" w:hAnsi="Times" w:cs="Times"/>
                <w:sz w:val="18"/>
                <w:szCs w:val="18"/>
              </w:rPr>
            </w:pPr>
            <w:r w:rsidRPr="0072197D">
              <w:rPr>
                <w:rFonts w:ascii="Times" w:hAnsi="Times" w:cs="Times"/>
                <w:sz w:val="18"/>
                <w:szCs w:val="18"/>
              </w:rPr>
              <w:t>b)</w:t>
            </w:r>
            <w:r w:rsidRPr="0072197D">
              <w:rPr>
                <w:rFonts w:ascii="Times" w:hAnsi="Times" w:cs="Times"/>
                <w:sz w:val="18"/>
                <w:szCs w:val="18"/>
              </w:rPr>
              <w:tab/>
              <w:t>Pressurization is operated in AUTO mode.</w:t>
            </w:r>
          </w:p>
        </w:tc>
        <w:tc>
          <w:tcPr>
            <w:tcW w:w="2880" w:type="dxa"/>
            <w:tcBorders>
              <w:right w:val="single" w:sz="6" w:space="0" w:color="auto"/>
            </w:tcBorders>
          </w:tcPr>
          <w:p w:rsidR="006A50AB" w:rsidRPr="0072197D" w:rsidRDefault="006A50AB" w:rsidP="00716247">
            <w:pPr>
              <w:spacing w:before="120"/>
              <w:rPr>
                <w:rFonts w:ascii="Times" w:hAnsi="Times" w:cs="Times"/>
                <w:sz w:val="18"/>
                <w:szCs w:val="18"/>
              </w:rPr>
            </w:pPr>
            <w:r w:rsidRPr="0072197D">
              <w:rPr>
                <w:rFonts w:ascii="Times" w:hAnsi="Times" w:cs="Times"/>
                <w:sz w:val="18"/>
                <w:szCs w:val="18"/>
              </w:rPr>
              <w:t>None required.</w:t>
            </w:r>
          </w:p>
        </w:tc>
        <w:tc>
          <w:tcPr>
            <w:tcW w:w="2520" w:type="dxa"/>
            <w:tcBorders>
              <w:right w:val="single" w:sz="6" w:space="0" w:color="auto"/>
            </w:tcBorders>
          </w:tcPr>
          <w:p w:rsidR="006A50AB" w:rsidRPr="0072197D" w:rsidRDefault="006A50AB" w:rsidP="00716247">
            <w:pPr>
              <w:spacing w:before="120"/>
              <w:rPr>
                <w:rFonts w:ascii="Times" w:hAnsi="Times" w:cs="Times"/>
                <w:sz w:val="18"/>
                <w:szCs w:val="18"/>
              </w:rPr>
            </w:pPr>
            <w:r w:rsidRPr="0072197D">
              <w:rPr>
                <w:rFonts w:ascii="Times" w:hAnsi="Times" w:cs="Times"/>
                <w:sz w:val="18"/>
                <w:szCs w:val="18"/>
              </w:rPr>
              <w:t>None required.</w:t>
            </w:r>
          </w:p>
        </w:tc>
        <w:tc>
          <w:tcPr>
            <w:tcW w:w="2363" w:type="dxa"/>
            <w:tcBorders>
              <w:right w:val="single" w:sz="6" w:space="0" w:color="auto"/>
            </w:tcBorders>
          </w:tcPr>
          <w:p w:rsidR="006A50AB" w:rsidRPr="0072197D" w:rsidRDefault="006A50AB" w:rsidP="00716247">
            <w:pPr>
              <w:spacing w:before="120"/>
              <w:rPr>
                <w:rFonts w:ascii="Times" w:hAnsi="Times" w:cs="Times"/>
                <w:sz w:val="18"/>
                <w:szCs w:val="18"/>
              </w:rPr>
            </w:pPr>
            <w:r w:rsidRPr="0072197D">
              <w:rPr>
                <w:rFonts w:ascii="Times" w:hAnsi="Times" w:cs="Times"/>
                <w:sz w:val="18"/>
                <w:szCs w:val="18"/>
              </w:rPr>
              <w:t xml:space="preserve">An Inoperative Placard will be placed adjacent to </w:t>
            </w:r>
            <w:r w:rsidRPr="0072197D">
              <w:rPr>
                <w:rFonts w:ascii="Times" w:hAnsi="Times" w:cs="Times"/>
                <w:bCs/>
                <w:sz w:val="18"/>
                <w:szCs w:val="18"/>
              </w:rPr>
              <w:t>Cabin Altitude Indicator</w:t>
            </w:r>
            <w:r w:rsidRPr="0072197D">
              <w:rPr>
                <w:rFonts w:ascii="Times" w:hAnsi="Times" w:cs="Times"/>
                <w:sz w:val="18"/>
                <w:szCs w:val="18"/>
              </w:rPr>
              <w:t xml:space="preserve"> and will be noted on ADLS.</w:t>
            </w:r>
          </w:p>
        </w:tc>
      </w:tr>
      <w:tr w:rsidR="006A50AB" w:rsidRPr="0072197D" w:rsidTr="00716247">
        <w:trPr>
          <w:cantSplit/>
        </w:trPr>
        <w:tc>
          <w:tcPr>
            <w:tcW w:w="2330" w:type="dxa"/>
            <w:tcBorders>
              <w:left w:val="single" w:sz="6" w:space="0" w:color="auto"/>
            </w:tcBorders>
          </w:tcPr>
          <w:p w:rsidR="006A50AB" w:rsidRPr="0072197D" w:rsidRDefault="006A50AB" w:rsidP="00716247">
            <w:pPr>
              <w:tabs>
                <w:tab w:val="left" w:pos="440"/>
                <w:tab w:val="left" w:pos="2600"/>
              </w:tabs>
              <w:spacing w:before="120"/>
              <w:ind w:left="80"/>
              <w:rPr>
                <w:rFonts w:ascii="Times" w:hAnsi="Times" w:cs="Times"/>
                <w:sz w:val="18"/>
                <w:szCs w:val="18"/>
              </w:rPr>
            </w:pPr>
          </w:p>
        </w:tc>
        <w:tc>
          <w:tcPr>
            <w:tcW w:w="413" w:type="dxa"/>
            <w:tcBorders>
              <w:right w:val="single" w:sz="4" w:space="0" w:color="auto"/>
            </w:tcBorders>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C</w:t>
            </w:r>
          </w:p>
        </w:tc>
        <w:tc>
          <w:tcPr>
            <w:tcW w:w="401" w:type="dxa"/>
            <w:tcBorders>
              <w:left w:val="single" w:sz="4" w:space="0" w:color="auto"/>
              <w:right w:val="single" w:sz="6" w:space="0" w:color="auto"/>
            </w:tcBorders>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1</w:t>
            </w:r>
          </w:p>
        </w:tc>
        <w:tc>
          <w:tcPr>
            <w:tcW w:w="364" w:type="dxa"/>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0</w:t>
            </w:r>
          </w:p>
        </w:tc>
        <w:tc>
          <w:tcPr>
            <w:tcW w:w="3232" w:type="dxa"/>
            <w:tcBorders>
              <w:left w:val="single" w:sz="6" w:space="0" w:color="auto"/>
              <w:right w:val="single" w:sz="6" w:space="0" w:color="auto"/>
            </w:tcBorders>
          </w:tcPr>
          <w:p w:rsidR="006A50AB" w:rsidRPr="0072197D" w:rsidRDefault="006A50AB" w:rsidP="00716247">
            <w:pPr>
              <w:pStyle w:val="BodyText"/>
            </w:pPr>
            <w:r w:rsidRPr="0072197D">
              <w:t>May be inoperative provided:</w:t>
            </w:r>
          </w:p>
          <w:p w:rsidR="006A50AB" w:rsidRPr="0072197D" w:rsidRDefault="006A50AB" w:rsidP="00716247">
            <w:pPr>
              <w:ind w:left="480" w:hanging="360"/>
              <w:rPr>
                <w:rFonts w:ascii="Times" w:hAnsi="Times" w:cs="Times"/>
                <w:sz w:val="18"/>
                <w:szCs w:val="18"/>
              </w:rPr>
            </w:pPr>
            <w:r w:rsidRPr="0072197D">
              <w:rPr>
                <w:rFonts w:ascii="Times" w:hAnsi="Times" w:cs="Times"/>
                <w:sz w:val="18"/>
                <w:szCs w:val="18"/>
              </w:rPr>
              <w:t>a)</w:t>
            </w:r>
            <w:r w:rsidRPr="0072197D">
              <w:rPr>
                <w:rFonts w:ascii="Times" w:hAnsi="Times" w:cs="Times"/>
                <w:sz w:val="18"/>
                <w:szCs w:val="18"/>
              </w:rPr>
              <w:tab/>
              <w:t>Cabin Differential Pressure Indicator is operative, and</w:t>
            </w:r>
          </w:p>
          <w:p w:rsidR="006A50AB" w:rsidRDefault="006A50AB" w:rsidP="00716247">
            <w:pPr>
              <w:ind w:left="480" w:hanging="360"/>
              <w:rPr>
                <w:rFonts w:ascii="Times" w:hAnsi="Times" w:cs="Times"/>
                <w:sz w:val="18"/>
                <w:szCs w:val="18"/>
              </w:rPr>
            </w:pPr>
            <w:r w:rsidRPr="0072197D">
              <w:rPr>
                <w:rFonts w:ascii="Times" w:hAnsi="Times" w:cs="Times"/>
                <w:sz w:val="18"/>
                <w:szCs w:val="18"/>
              </w:rPr>
              <w:t>b)</w:t>
            </w:r>
            <w:r w:rsidRPr="0072197D">
              <w:rPr>
                <w:rFonts w:ascii="Times" w:hAnsi="Times" w:cs="Times"/>
                <w:sz w:val="18"/>
                <w:szCs w:val="18"/>
              </w:rPr>
              <w:tab/>
              <w:t>A chart is provided to crew to convert Cabin Differential Pressure to Cabin Altitude.</w:t>
            </w:r>
          </w:p>
          <w:p w:rsidR="002D2A59" w:rsidRPr="0072197D" w:rsidRDefault="002D2A59" w:rsidP="002D2A59">
            <w:pPr>
              <w:spacing w:before="120"/>
              <w:rPr>
                <w:rFonts w:ascii="Times" w:hAnsi="Times" w:cs="Times"/>
                <w:sz w:val="18"/>
                <w:szCs w:val="18"/>
              </w:rPr>
            </w:pPr>
            <w:r>
              <w:rPr>
                <w:rFonts w:ascii="Times" w:hAnsi="Times" w:cs="Times"/>
                <w:sz w:val="18"/>
                <w:szCs w:val="18"/>
              </w:rPr>
              <w:t>NOTE: See AOM Section 10-01-00, Figure 10.</w:t>
            </w:r>
          </w:p>
        </w:tc>
        <w:tc>
          <w:tcPr>
            <w:tcW w:w="2880" w:type="dxa"/>
            <w:tcBorders>
              <w:right w:val="single" w:sz="6" w:space="0" w:color="auto"/>
            </w:tcBorders>
          </w:tcPr>
          <w:p w:rsidR="006A50AB" w:rsidRPr="0072197D" w:rsidRDefault="006A50AB" w:rsidP="00716247">
            <w:pPr>
              <w:spacing w:before="120"/>
              <w:rPr>
                <w:rFonts w:ascii="Times" w:hAnsi="Times" w:cs="Times"/>
                <w:sz w:val="18"/>
                <w:szCs w:val="18"/>
              </w:rPr>
            </w:pPr>
            <w:r w:rsidRPr="0072197D">
              <w:rPr>
                <w:rFonts w:ascii="Times" w:hAnsi="Times" w:cs="Times"/>
                <w:sz w:val="18"/>
                <w:szCs w:val="18"/>
              </w:rPr>
              <w:t>None required.</w:t>
            </w:r>
          </w:p>
        </w:tc>
        <w:tc>
          <w:tcPr>
            <w:tcW w:w="2520" w:type="dxa"/>
            <w:tcBorders>
              <w:right w:val="single" w:sz="6" w:space="0" w:color="auto"/>
            </w:tcBorders>
          </w:tcPr>
          <w:p w:rsidR="006A50AB" w:rsidRPr="0072197D" w:rsidRDefault="006A50AB" w:rsidP="00716247">
            <w:pPr>
              <w:spacing w:before="120"/>
              <w:rPr>
                <w:rFonts w:ascii="Times" w:hAnsi="Times" w:cs="Times"/>
                <w:sz w:val="18"/>
                <w:szCs w:val="18"/>
              </w:rPr>
            </w:pPr>
            <w:r w:rsidRPr="0072197D">
              <w:rPr>
                <w:rFonts w:ascii="Times" w:hAnsi="Times" w:cs="Times"/>
                <w:sz w:val="18"/>
                <w:szCs w:val="18"/>
              </w:rPr>
              <w:t>None required.</w:t>
            </w:r>
          </w:p>
        </w:tc>
        <w:tc>
          <w:tcPr>
            <w:tcW w:w="2363" w:type="dxa"/>
            <w:tcBorders>
              <w:right w:val="single" w:sz="6" w:space="0" w:color="auto"/>
            </w:tcBorders>
          </w:tcPr>
          <w:p w:rsidR="006A50AB" w:rsidRPr="0072197D" w:rsidRDefault="006A50AB" w:rsidP="00716247">
            <w:pPr>
              <w:spacing w:before="120"/>
              <w:rPr>
                <w:rFonts w:ascii="Times" w:hAnsi="Times" w:cs="Times"/>
                <w:sz w:val="18"/>
                <w:szCs w:val="18"/>
              </w:rPr>
            </w:pPr>
            <w:r w:rsidRPr="0072197D">
              <w:rPr>
                <w:rFonts w:ascii="Times" w:hAnsi="Times" w:cs="Times"/>
                <w:sz w:val="18"/>
                <w:szCs w:val="18"/>
              </w:rPr>
              <w:t xml:space="preserve">An Inoperative Placard will be placed adjacent to </w:t>
            </w:r>
            <w:r w:rsidRPr="0072197D">
              <w:rPr>
                <w:rFonts w:ascii="Times" w:hAnsi="Times" w:cs="Times"/>
                <w:bCs/>
                <w:sz w:val="18"/>
                <w:szCs w:val="18"/>
              </w:rPr>
              <w:t>Cabin Altitude Indicator</w:t>
            </w:r>
            <w:r w:rsidRPr="0072197D">
              <w:rPr>
                <w:rFonts w:ascii="Times" w:hAnsi="Times" w:cs="Times"/>
                <w:sz w:val="18"/>
                <w:szCs w:val="18"/>
              </w:rPr>
              <w:t xml:space="preserve"> and will be noted on ADLS.</w:t>
            </w:r>
          </w:p>
        </w:tc>
      </w:tr>
      <w:tr w:rsidR="006A50AB" w:rsidRPr="0072197D" w:rsidTr="00716247">
        <w:trPr>
          <w:cantSplit/>
        </w:trPr>
        <w:tc>
          <w:tcPr>
            <w:tcW w:w="2330" w:type="dxa"/>
            <w:tcBorders>
              <w:left w:val="single" w:sz="6" w:space="0" w:color="auto"/>
              <w:bottom w:val="single" w:sz="6" w:space="0" w:color="auto"/>
            </w:tcBorders>
          </w:tcPr>
          <w:p w:rsidR="006A50AB" w:rsidRPr="0072197D" w:rsidRDefault="006A50AB" w:rsidP="00716247">
            <w:pPr>
              <w:tabs>
                <w:tab w:val="left" w:pos="440"/>
                <w:tab w:val="left" w:pos="2600"/>
              </w:tabs>
              <w:spacing w:before="120"/>
              <w:ind w:left="80"/>
              <w:rPr>
                <w:rFonts w:ascii="Times" w:hAnsi="Times" w:cs="Times"/>
                <w:sz w:val="18"/>
                <w:szCs w:val="18"/>
              </w:rPr>
            </w:pPr>
          </w:p>
        </w:tc>
        <w:tc>
          <w:tcPr>
            <w:tcW w:w="413" w:type="dxa"/>
            <w:tcBorders>
              <w:bottom w:val="single" w:sz="6" w:space="0" w:color="auto"/>
              <w:right w:val="single" w:sz="4" w:space="0" w:color="auto"/>
            </w:tcBorders>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C</w:t>
            </w:r>
          </w:p>
        </w:tc>
        <w:tc>
          <w:tcPr>
            <w:tcW w:w="401" w:type="dxa"/>
            <w:tcBorders>
              <w:left w:val="single" w:sz="4" w:space="0" w:color="auto"/>
              <w:bottom w:val="single" w:sz="6" w:space="0" w:color="auto"/>
              <w:right w:val="single" w:sz="6" w:space="0" w:color="auto"/>
            </w:tcBorders>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1</w:t>
            </w:r>
          </w:p>
        </w:tc>
        <w:tc>
          <w:tcPr>
            <w:tcW w:w="364" w:type="dxa"/>
            <w:tcBorders>
              <w:bottom w:val="single" w:sz="6" w:space="0" w:color="auto"/>
            </w:tcBorders>
          </w:tcPr>
          <w:p w:rsidR="006A50AB" w:rsidRPr="0072197D" w:rsidRDefault="006A50AB" w:rsidP="00716247">
            <w:pPr>
              <w:tabs>
                <w:tab w:val="left" w:pos="360"/>
              </w:tabs>
              <w:spacing w:before="120"/>
              <w:rPr>
                <w:rFonts w:ascii="Times" w:hAnsi="Times" w:cs="Times"/>
                <w:sz w:val="18"/>
                <w:szCs w:val="18"/>
              </w:rPr>
            </w:pPr>
            <w:r w:rsidRPr="0072197D">
              <w:rPr>
                <w:rFonts w:ascii="Times" w:hAnsi="Times" w:cs="Times"/>
                <w:sz w:val="18"/>
                <w:szCs w:val="18"/>
              </w:rPr>
              <w:t>0</w:t>
            </w:r>
          </w:p>
        </w:tc>
        <w:tc>
          <w:tcPr>
            <w:tcW w:w="3232" w:type="dxa"/>
            <w:tcBorders>
              <w:left w:val="single" w:sz="6" w:space="0" w:color="auto"/>
              <w:bottom w:val="single" w:sz="6" w:space="0" w:color="auto"/>
              <w:right w:val="single" w:sz="6" w:space="0" w:color="auto"/>
            </w:tcBorders>
          </w:tcPr>
          <w:p w:rsidR="006A50AB" w:rsidRPr="0072197D" w:rsidRDefault="006A50AB" w:rsidP="00716247">
            <w:pPr>
              <w:spacing w:before="120"/>
              <w:rPr>
                <w:sz w:val="18"/>
                <w:szCs w:val="18"/>
              </w:rPr>
            </w:pPr>
            <w:r w:rsidRPr="0072197D">
              <w:rPr>
                <w:sz w:val="18"/>
                <w:szCs w:val="18"/>
              </w:rPr>
              <w:t>(O) May be inoperative provided airplane is operated in unpressurized configuration.</w:t>
            </w:r>
          </w:p>
        </w:tc>
        <w:tc>
          <w:tcPr>
            <w:tcW w:w="2880" w:type="dxa"/>
            <w:tcBorders>
              <w:bottom w:val="single" w:sz="6" w:space="0" w:color="auto"/>
              <w:right w:val="single" w:sz="6" w:space="0" w:color="auto"/>
            </w:tcBorders>
          </w:tcPr>
          <w:p w:rsidR="006A50AB" w:rsidRPr="0072197D" w:rsidRDefault="006A50AB" w:rsidP="00716247">
            <w:pPr>
              <w:spacing w:before="120"/>
              <w:rPr>
                <w:rFonts w:ascii="Times" w:hAnsi="Times" w:cs="Times"/>
                <w:color w:val="000000"/>
                <w:sz w:val="18"/>
                <w:szCs w:val="18"/>
              </w:rPr>
            </w:pPr>
            <w:r w:rsidRPr="0072197D">
              <w:rPr>
                <w:rFonts w:ascii="Times" w:hAnsi="Times" w:cs="Times"/>
                <w:color w:val="000000"/>
                <w:sz w:val="18"/>
                <w:szCs w:val="18"/>
              </w:rPr>
              <w:t>None required.</w:t>
            </w:r>
          </w:p>
        </w:tc>
        <w:tc>
          <w:tcPr>
            <w:tcW w:w="2520" w:type="dxa"/>
            <w:tcBorders>
              <w:bottom w:val="single" w:sz="6" w:space="0" w:color="auto"/>
              <w:right w:val="single" w:sz="6" w:space="0" w:color="auto"/>
            </w:tcBorders>
          </w:tcPr>
          <w:p w:rsidR="006A50AB" w:rsidRPr="0072197D" w:rsidRDefault="006A50AB" w:rsidP="00635A96">
            <w:pPr>
              <w:spacing w:before="120" w:after="120"/>
              <w:rPr>
                <w:rFonts w:ascii="Times" w:hAnsi="Times" w:cs="Times"/>
                <w:color w:val="000000"/>
                <w:sz w:val="18"/>
                <w:szCs w:val="18"/>
              </w:rPr>
            </w:pPr>
            <w:r w:rsidRPr="0072197D">
              <w:rPr>
                <w:rFonts w:ascii="Times" w:hAnsi="Times" w:cs="Times"/>
                <w:color w:val="000000"/>
                <w:sz w:val="18"/>
                <w:szCs w:val="18"/>
              </w:rPr>
              <w:t xml:space="preserve">To operate the airplane unpressurized, select manual pressurization and slew outflow valve to full open position with both engine bleeds and air conditioning packs selected </w:t>
            </w:r>
            <w:r w:rsidRPr="0072197D">
              <w:rPr>
                <w:rFonts w:ascii="Times" w:hAnsi="Times" w:cs="Times"/>
                <w:bCs/>
                <w:color w:val="000000"/>
                <w:sz w:val="18"/>
                <w:szCs w:val="18"/>
              </w:rPr>
              <w:t xml:space="preserve">ON </w:t>
            </w:r>
            <w:r w:rsidRPr="0072197D">
              <w:rPr>
                <w:rFonts w:ascii="Times" w:hAnsi="Times" w:cs="Times"/>
                <w:color w:val="000000"/>
                <w:sz w:val="18"/>
                <w:szCs w:val="18"/>
              </w:rPr>
              <w:t xml:space="preserve">if available. If not, select RAM Air </w:t>
            </w:r>
            <w:r w:rsidRPr="0072197D">
              <w:rPr>
                <w:rFonts w:ascii="Times" w:hAnsi="Times" w:cs="Times"/>
                <w:bCs/>
                <w:color w:val="000000"/>
                <w:sz w:val="18"/>
                <w:szCs w:val="18"/>
              </w:rPr>
              <w:t>ON</w:t>
            </w:r>
            <w:r w:rsidRPr="0072197D">
              <w:rPr>
                <w:rFonts w:ascii="Times" w:hAnsi="Times" w:cs="Times"/>
                <w:color w:val="000000"/>
                <w:sz w:val="18"/>
                <w:szCs w:val="18"/>
              </w:rPr>
              <w:t xml:space="preserve">. Monitor cabin differential pressure to be nominally zero </w:t>
            </w:r>
            <w:proofErr w:type="spellStart"/>
            <w:r w:rsidRPr="0072197D">
              <w:rPr>
                <w:rFonts w:ascii="Times" w:hAnsi="Times" w:cs="Times"/>
                <w:color w:val="000000"/>
                <w:sz w:val="18"/>
                <w:szCs w:val="18"/>
              </w:rPr>
              <w:t>psid</w:t>
            </w:r>
            <w:proofErr w:type="spellEnd"/>
            <w:r w:rsidRPr="0072197D">
              <w:rPr>
                <w:rFonts w:ascii="Times" w:hAnsi="Times" w:cs="Times"/>
                <w:color w:val="000000"/>
                <w:sz w:val="18"/>
                <w:szCs w:val="18"/>
              </w:rPr>
              <w:t xml:space="preserve"> during the flight.</w:t>
            </w:r>
          </w:p>
        </w:tc>
        <w:tc>
          <w:tcPr>
            <w:tcW w:w="2363" w:type="dxa"/>
            <w:tcBorders>
              <w:bottom w:val="single" w:sz="6" w:space="0" w:color="auto"/>
              <w:right w:val="single" w:sz="6" w:space="0" w:color="auto"/>
            </w:tcBorders>
          </w:tcPr>
          <w:p w:rsidR="006A50AB" w:rsidRPr="0072197D" w:rsidRDefault="006A50AB" w:rsidP="00716247">
            <w:pPr>
              <w:spacing w:before="120"/>
              <w:rPr>
                <w:rFonts w:ascii="Times" w:hAnsi="Times" w:cs="Times"/>
                <w:color w:val="000000"/>
                <w:sz w:val="18"/>
                <w:szCs w:val="18"/>
              </w:rPr>
            </w:pPr>
            <w:r w:rsidRPr="0072197D">
              <w:rPr>
                <w:rFonts w:ascii="Times" w:hAnsi="Times" w:cs="Times"/>
                <w:color w:val="000000"/>
                <w:sz w:val="18"/>
                <w:szCs w:val="18"/>
              </w:rPr>
              <w:t xml:space="preserve">An Inoperative Placard will be placed adjacent to </w:t>
            </w:r>
            <w:r w:rsidRPr="0072197D">
              <w:rPr>
                <w:rFonts w:ascii="Times" w:hAnsi="Times" w:cs="Times"/>
                <w:bCs/>
                <w:color w:val="000000"/>
                <w:sz w:val="18"/>
                <w:szCs w:val="18"/>
              </w:rPr>
              <w:t>Cabin Altitude Indicator</w:t>
            </w:r>
            <w:r w:rsidRPr="0072197D">
              <w:rPr>
                <w:rFonts w:ascii="Times" w:hAnsi="Times" w:cs="Times"/>
                <w:color w:val="000000"/>
                <w:sz w:val="18"/>
                <w:szCs w:val="18"/>
              </w:rPr>
              <w:t xml:space="preserve"> and will be noted on ADLS.</w:t>
            </w:r>
          </w:p>
        </w:tc>
      </w:tr>
    </w:tbl>
    <w:p w:rsidR="0020425B" w:rsidRDefault="0020425B" w:rsidP="00EA538C">
      <w:pPr>
        <w:jc w:val="center"/>
        <w:rPr>
          <w:sz w:val="22"/>
          <w:szCs w:val="22"/>
        </w:rPr>
        <w:sectPr w:rsidR="0020425B" w:rsidSect="00EA538C">
          <w:headerReference w:type="default" r:id="rId37"/>
          <w:footerReference w:type="default" r:id="rId38"/>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20425B" w:rsidRPr="005A6BE4" w:rsidTr="00716247">
        <w:trPr>
          <w:cantSplit/>
        </w:trPr>
        <w:tc>
          <w:tcPr>
            <w:tcW w:w="2330" w:type="dxa"/>
            <w:tcBorders>
              <w:top w:val="single" w:sz="4" w:space="0" w:color="auto"/>
              <w:left w:val="single" w:sz="6" w:space="0" w:color="auto"/>
            </w:tcBorders>
          </w:tcPr>
          <w:p w:rsidR="0020425B" w:rsidRPr="005A6BE4" w:rsidRDefault="0020425B" w:rsidP="00716247">
            <w:pPr>
              <w:tabs>
                <w:tab w:val="left" w:pos="440"/>
                <w:tab w:val="left" w:pos="2600"/>
              </w:tabs>
              <w:ind w:left="86"/>
              <w:rPr>
                <w:rFonts w:ascii="Times" w:hAnsi="Times" w:cs="Times"/>
                <w:sz w:val="18"/>
                <w:szCs w:val="18"/>
              </w:rPr>
            </w:pPr>
            <w:r w:rsidRPr="005A6BE4">
              <w:rPr>
                <w:rFonts w:ascii="Times" w:hAnsi="Times" w:cs="Times"/>
                <w:sz w:val="18"/>
                <w:szCs w:val="18"/>
              </w:rPr>
              <w:lastRenderedPageBreak/>
              <w:t>2.</w:t>
            </w:r>
            <w:r w:rsidRPr="005A6BE4">
              <w:rPr>
                <w:rFonts w:ascii="Times" w:hAnsi="Times" w:cs="Times"/>
                <w:sz w:val="18"/>
                <w:szCs w:val="18"/>
              </w:rPr>
              <w:tab/>
              <w:t>Cabin Differential</w:t>
            </w:r>
          </w:p>
          <w:p w:rsidR="0020425B" w:rsidRPr="005A6BE4" w:rsidRDefault="0020425B" w:rsidP="00716247">
            <w:pPr>
              <w:tabs>
                <w:tab w:val="left" w:pos="440"/>
                <w:tab w:val="left" w:pos="2600"/>
              </w:tabs>
              <w:ind w:left="86"/>
              <w:rPr>
                <w:rFonts w:ascii="Times" w:hAnsi="Times" w:cs="Times"/>
                <w:sz w:val="18"/>
                <w:szCs w:val="18"/>
              </w:rPr>
            </w:pPr>
            <w:r w:rsidRPr="005A6BE4">
              <w:rPr>
                <w:rFonts w:ascii="Times" w:hAnsi="Times" w:cs="Times"/>
                <w:sz w:val="18"/>
                <w:szCs w:val="18"/>
              </w:rPr>
              <w:tab/>
              <w:t>Pressure Indicator</w:t>
            </w:r>
          </w:p>
        </w:tc>
        <w:tc>
          <w:tcPr>
            <w:tcW w:w="440" w:type="dxa"/>
            <w:tcBorders>
              <w:top w:val="single" w:sz="4" w:space="0" w:color="auto"/>
              <w:right w:val="single" w:sz="4" w:space="0" w:color="auto"/>
            </w:tcBorders>
          </w:tcPr>
          <w:p w:rsidR="0020425B" w:rsidRPr="005A6BE4" w:rsidRDefault="0020425B" w:rsidP="00716247">
            <w:pPr>
              <w:tabs>
                <w:tab w:val="left" w:pos="360"/>
              </w:tabs>
              <w:rPr>
                <w:rFonts w:ascii="Times" w:hAnsi="Times" w:cs="Times"/>
                <w:sz w:val="18"/>
                <w:szCs w:val="18"/>
              </w:rPr>
            </w:pPr>
            <w:r w:rsidRPr="005A6BE4">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20425B" w:rsidRPr="005A6BE4" w:rsidRDefault="0020425B" w:rsidP="00716247">
            <w:pPr>
              <w:tabs>
                <w:tab w:val="left" w:pos="360"/>
              </w:tabs>
              <w:rPr>
                <w:rFonts w:ascii="Times" w:hAnsi="Times" w:cs="Times"/>
                <w:sz w:val="18"/>
                <w:szCs w:val="18"/>
              </w:rPr>
            </w:pPr>
            <w:r w:rsidRPr="005A6BE4">
              <w:rPr>
                <w:rFonts w:ascii="Times" w:hAnsi="Times" w:cs="Times"/>
                <w:sz w:val="18"/>
                <w:szCs w:val="18"/>
              </w:rPr>
              <w:t>1</w:t>
            </w:r>
          </w:p>
        </w:tc>
        <w:tc>
          <w:tcPr>
            <w:tcW w:w="360" w:type="dxa"/>
            <w:tcBorders>
              <w:top w:val="single" w:sz="4" w:space="0" w:color="auto"/>
            </w:tcBorders>
          </w:tcPr>
          <w:p w:rsidR="0020425B" w:rsidRPr="005A6BE4" w:rsidRDefault="0020425B" w:rsidP="00716247">
            <w:pPr>
              <w:tabs>
                <w:tab w:val="left" w:pos="360"/>
              </w:tabs>
              <w:rPr>
                <w:rFonts w:ascii="Times" w:hAnsi="Times" w:cs="Times"/>
                <w:sz w:val="18"/>
                <w:szCs w:val="18"/>
              </w:rPr>
            </w:pPr>
            <w:r w:rsidRPr="005A6BE4">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20425B" w:rsidRPr="005A6BE4" w:rsidRDefault="0020425B" w:rsidP="00716247">
            <w:pPr>
              <w:pStyle w:val="BodyText"/>
              <w:spacing w:before="0"/>
            </w:pPr>
            <w:r w:rsidRPr="005A6BE4">
              <w:t>May be inoperative provided cabin differential pressure is available on EICAS Synoptic display.</w:t>
            </w:r>
          </w:p>
        </w:tc>
        <w:tc>
          <w:tcPr>
            <w:tcW w:w="2880" w:type="dxa"/>
            <w:tcBorders>
              <w:top w:val="single" w:sz="4" w:space="0" w:color="auto"/>
              <w:right w:val="single" w:sz="6" w:space="0" w:color="auto"/>
            </w:tcBorders>
          </w:tcPr>
          <w:p w:rsidR="0020425B" w:rsidRPr="005A6BE4" w:rsidRDefault="0020425B" w:rsidP="00716247">
            <w:pPr>
              <w:rPr>
                <w:rFonts w:ascii="Times" w:hAnsi="Times" w:cs="Times"/>
                <w:sz w:val="18"/>
                <w:szCs w:val="18"/>
              </w:rPr>
            </w:pPr>
            <w:r w:rsidRPr="005A6BE4">
              <w:rPr>
                <w:rFonts w:ascii="Times" w:hAnsi="Times" w:cs="Times"/>
                <w:sz w:val="18"/>
                <w:szCs w:val="18"/>
              </w:rPr>
              <w:t>None required.</w:t>
            </w:r>
          </w:p>
        </w:tc>
        <w:tc>
          <w:tcPr>
            <w:tcW w:w="2520" w:type="dxa"/>
            <w:tcBorders>
              <w:top w:val="single" w:sz="4" w:space="0" w:color="auto"/>
              <w:right w:val="single" w:sz="6" w:space="0" w:color="auto"/>
            </w:tcBorders>
          </w:tcPr>
          <w:p w:rsidR="0020425B" w:rsidRPr="005A6BE4" w:rsidRDefault="0020425B" w:rsidP="00716247">
            <w:pPr>
              <w:rPr>
                <w:rFonts w:ascii="Times" w:hAnsi="Times" w:cs="Times"/>
                <w:sz w:val="18"/>
                <w:szCs w:val="18"/>
              </w:rPr>
            </w:pPr>
            <w:r w:rsidRPr="005A6BE4">
              <w:rPr>
                <w:rFonts w:ascii="Times" w:hAnsi="Times" w:cs="Times"/>
                <w:sz w:val="18"/>
                <w:szCs w:val="18"/>
              </w:rPr>
              <w:t>None required.</w:t>
            </w:r>
          </w:p>
        </w:tc>
        <w:tc>
          <w:tcPr>
            <w:tcW w:w="2340" w:type="dxa"/>
            <w:tcBorders>
              <w:top w:val="single" w:sz="4" w:space="0" w:color="auto"/>
              <w:right w:val="single" w:sz="6" w:space="0" w:color="auto"/>
            </w:tcBorders>
          </w:tcPr>
          <w:p w:rsidR="0020425B" w:rsidRPr="005A6BE4" w:rsidRDefault="0020425B" w:rsidP="00716247">
            <w:pPr>
              <w:ind w:right="10"/>
              <w:rPr>
                <w:rFonts w:ascii="Times" w:hAnsi="Times" w:cs="Times"/>
                <w:sz w:val="18"/>
                <w:szCs w:val="18"/>
              </w:rPr>
            </w:pPr>
            <w:r w:rsidRPr="005A6BE4">
              <w:rPr>
                <w:rFonts w:ascii="Times" w:hAnsi="Times" w:cs="Times"/>
                <w:sz w:val="18"/>
                <w:szCs w:val="18"/>
              </w:rPr>
              <w:t xml:space="preserve">An Inoperative Placard will be placed adjacent to </w:t>
            </w:r>
            <w:r w:rsidRPr="005A6BE4">
              <w:rPr>
                <w:rFonts w:ascii="Times" w:hAnsi="Times" w:cs="Times"/>
                <w:bCs/>
                <w:sz w:val="18"/>
                <w:szCs w:val="18"/>
              </w:rPr>
              <w:t>Cabin Differential Pressure Indicator</w:t>
            </w:r>
            <w:r w:rsidRPr="005A6BE4">
              <w:rPr>
                <w:rFonts w:ascii="Times" w:hAnsi="Times" w:cs="Times"/>
                <w:sz w:val="18"/>
                <w:szCs w:val="18"/>
              </w:rPr>
              <w:t xml:space="preserve"> and will be noted on ADLS.</w:t>
            </w:r>
          </w:p>
        </w:tc>
      </w:tr>
      <w:tr w:rsidR="0020425B" w:rsidRPr="005A6BE4" w:rsidTr="00716247">
        <w:trPr>
          <w:cantSplit/>
        </w:trPr>
        <w:tc>
          <w:tcPr>
            <w:tcW w:w="2330" w:type="dxa"/>
            <w:tcBorders>
              <w:left w:val="single" w:sz="6" w:space="0" w:color="auto"/>
            </w:tcBorders>
          </w:tcPr>
          <w:p w:rsidR="0020425B" w:rsidRPr="005A6BE4" w:rsidRDefault="0020425B" w:rsidP="00716247">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20425B" w:rsidRPr="005A6BE4" w:rsidRDefault="0020425B" w:rsidP="00716247">
            <w:pPr>
              <w:tabs>
                <w:tab w:val="left" w:pos="360"/>
              </w:tabs>
              <w:spacing w:before="120"/>
              <w:rPr>
                <w:rFonts w:ascii="Times" w:hAnsi="Times" w:cs="Times"/>
                <w:sz w:val="18"/>
                <w:szCs w:val="18"/>
              </w:rPr>
            </w:pPr>
            <w:r w:rsidRPr="005A6BE4">
              <w:rPr>
                <w:rFonts w:ascii="Times" w:hAnsi="Times" w:cs="Times"/>
                <w:sz w:val="18"/>
                <w:szCs w:val="18"/>
              </w:rPr>
              <w:t>C</w:t>
            </w:r>
          </w:p>
        </w:tc>
        <w:tc>
          <w:tcPr>
            <w:tcW w:w="370" w:type="dxa"/>
            <w:tcBorders>
              <w:left w:val="single" w:sz="4" w:space="0" w:color="auto"/>
              <w:right w:val="single" w:sz="6" w:space="0" w:color="auto"/>
            </w:tcBorders>
          </w:tcPr>
          <w:p w:rsidR="0020425B" w:rsidRPr="005A6BE4" w:rsidRDefault="0020425B" w:rsidP="00716247">
            <w:pPr>
              <w:tabs>
                <w:tab w:val="left" w:pos="360"/>
              </w:tabs>
              <w:spacing w:before="120"/>
              <w:rPr>
                <w:rFonts w:ascii="Times" w:hAnsi="Times" w:cs="Times"/>
                <w:sz w:val="18"/>
                <w:szCs w:val="18"/>
              </w:rPr>
            </w:pPr>
            <w:r w:rsidRPr="005A6BE4">
              <w:rPr>
                <w:rFonts w:ascii="Times" w:hAnsi="Times" w:cs="Times"/>
                <w:sz w:val="18"/>
                <w:szCs w:val="18"/>
              </w:rPr>
              <w:t>1</w:t>
            </w:r>
          </w:p>
        </w:tc>
        <w:tc>
          <w:tcPr>
            <w:tcW w:w="360" w:type="dxa"/>
          </w:tcPr>
          <w:p w:rsidR="0020425B" w:rsidRPr="005A6BE4" w:rsidRDefault="0020425B" w:rsidP="00716247">
            <w:pPr>
              <w:tabs>
                <w:tab w:val="left" w:pos="360"/>
              </w:tabs>
              <w:spacing w:before="120"/>
              <w:rPr>
                <w:rFonts w:ascii="Times" w:hAnsi="Times" w:cs="Times"/>
                <w:sz w:val="18"/>
                <w:szCs w:val="18"/>
              </w:rPr>
            </w:pPr>
            <w:r w:rsidRPr="005A6BE4">
              <w:rPr>
                <w:rFonts w:ascii="Times" w:hAnsi="Times" w:cs="Times"/>
                <w:sz w:val="18"/>
                <w:szCs w:val="18"/>
              </w:rPr>
              <w:t>0</w:t>
            </w:r>
          </w:p>
        </w:tc>
        <w:tc>
          <w:tcPr>
            <w:tcW w:w="3240" w:type="dxa"/>
            <w:tcBorders>
              <w:left w:val="single" w:sz="6" w:space="0" w:color="auto"/>
              <w:right w:val="single" w:sz="6" w:space="0" w:color="auto"/>
            </w:tcBorders>
          </w:tcPr>
          <w:p w:rsidR="0020425B" w:rsidRPr="005A6BE4" w:rsidRDefault="0020425B" w:rsidP="00716247">
            <w:pPr>
              <w:pStyle w:val="BodyText"/>
            </w:pPr>
            <w:r w:rsidRPr="005A6BE4">
              <w:t>May be inoperative provided:</w:t>
            </w:r>
          </w:p>
          <w:p w:rsidR="0020425B" w:rsidRPr="005A6BE4" w:rsidRDefault="0020425B" w:rsidP="00716247">
            <w:pPr>
              <w:ind w:left="460" w:hanging="340"/>
              <w:rPr>
                <w:rFonts w:ascii="Times" w:hAnsi="Times" w:cs="Times"/>
                <w:sz w:val="18"/>
                <w:szCs w:val="18"/>
              </w:rPr>
            </w:pPr>
            <w:r w:rsidRPr="005A6BE4">
              <w:rPr>
                <w:rFonts w:ascii="Times" w:hAnsi="Times" w:cs="Times"/>
                <w:sz w:val="18"/>
                <w:szCs w:val="18"/>
              </w:rPr>
              <w:t>a)</w:t>
            </w:r>
            <w:r w:rsidRPr="005A6BE4">
              <w:rPr>
                <w:rFonts w:ascii="Times" w:hAnsi="Times" w:cs="Times"/>
                <w:sz w:val="18"/>
                <w:szCs w:val="18"/>
              </w:rPr>
              <w:tab/>
              <w:t>Cabin Pressure Selector Panel is operative, and</w:t>
            </w:r>
          </w:p>
          <w:p w:rsidR="0020425B" w:rsidRPr="005A6BE4" w:rsidRDefault="0020425B" w:rsidP="00716247">
            <w:pPr>
              <w:pStyle w:val="BodyText"/>
              <w:spacing w:before="0"/>
              <w:ind w:left="460" w:hanging="340"/>
            </w:pPr>
            <w:r w:rsidRPr="005A6BE4">
              <w:t>b)</w:t>
            </w:r>
            <w:r w:rsidRPr="005A6BE4">
              <w:tab/>
              <w:t>Pressurization is operated in AUTO mode.</w:t>
            </w:r>
          </w:p>
        </w:tc>
        <w:tc>
          <w:tcPr>
            <w:tcW w:w="2880" w:type="dxa"/>
            <w:tcBorders>
              <w:right w:val="single" w:sz="6" w:space="0" w:color="auto"/>
            </w:tcBorders>
          </w:tcPr>
          <w:p w:rsidR="0020425B" w:rsidRPr="005A6BE4" w:rsidRDefault="0020425B" w:rsidP="00716247">
            <w:pPr>
              <w:spacing w:before="120"/>
              <w:rPr>
                <w:rFonts w:ascii="Times" w:hAnsi="Times" w:cs="Times"/>
                <w:sz w:val="18"/>
                <w:szCs w:val="18"/>
              </w:rPr>
            </w:pPr>
            <w:r w:rsidRPr="005A6BE4">
              <w:rPr>
                <w:rFonts w:ascii="Times" w:hAnsi="Times" w:cs="Times"/>
                <w:sz w:val="18"/>
                <w:szCs w:val="18"/>
              </w:rPr>
              <w:t>None required.</w:t>
            </w:r>
          </w:p>
        </w:tc>
        <w:tc>
          <w:tcPr>
            <w:tcW w:w="2520" w:type="dxa"/>
            <w:tcBorders>
              <w:right w:val="single" w:sz="6" w:space="0" w:color="auto"/>
            </w:tcBorders>
          </w:tcPr>
          <w:p w:rsidR="0020425B" w:rsidRPr="005A6BE4" w:rsidRDefault="0020425B" w:rsidP="00716247">
            <w:pPr>
              <w:spacing w:before="120"/>
              <w:rPr>
                <w:rFonts w:ascii="Times" w:hAnsi="Times" w:cs="Times"/>
                <w:sz w:val="18"/>
                <w:szCs w:val="18"/>
              </w:rPr>
            </w:pPr>
            <w:r w:rsidRPr="005A6BE4">
              <w:rPr>
                <w:rFonts w:ascii="Times" w:hAnsi="Times" w:cs="Times"/>
                <w:sz w:val="18"/>
                <w:szCs w:val="18"/>
              </w:rPr>
              <w:t>None required.</w:t>
            </w:r>
          </w:p>
        </w:tc>
        <w:tc>
          <w:tcPr>
            <w:tcW w:w="2340" w:type="dxa"/>
            <w:tcBorders>
              <w:right w:val="single" w:sz="6" w:space="0" w:color="auto"/>
            </w:tcBorders>
          </w:tcPr>
          <w:p w:rsidR="0020425B" w:rsidRPr="005A6BE4" w:rsidRDefault="0020425B" w:rsidP="00716247">
            <w:pPr>
              <w:spacing w:before="120"/>
              <w:ind w:right="101"/>
              <w:rPr>
                <w:rFonts w:ascii="Times" w:hAnsi="Times" w:cs="Times"/>
                <w:sz w:val="18"/>
                <w:szCs w:val="18"/>
              </w:rPr>
            </w:pPr>
            <w:r w:rsidRPr="005A6BE4">
              <w:rPr>
                <w:rFonts w:ascii="Times" w:hAnsi="Times" w:cs="Times"/>
                <w:sz w:val="18"/>
                <w:szCs w:val="18"/>
              </w:rPr>
              <w:t xml:space="preserve">An Inoperative Placard will be placed adjacent to </w:t>
            </w:r>
            <w:r w:rsidRPr="005A6BE4">
              <w:rPr>
                <w:rFonts w:ascii="Times" w:hAnsi="Times" w:cs="Times"/>
                <w:bCs/>
                <w:sz w:val="18"/>
                <w:szCs w:val="18"/>
              </w:rPr>
              <w:t>Cabin Differential Pressure Indicator</w:t>
            </w:r>
            <w:r w:rsidRPr="005A6BE4">
              <w:rPr>
                <w:rFonts w:ascii="Times" w:hAnsi="Times" w:cs="Times"/>
                <w:sz w:val="18"/>
                <w:szCs w:val="18"/>
              </w:rPr>
              <w:t xml:space="preserve"> and will be noted on ADLS.</w:t>
            </w:r>
          </w:p>
        </w:tc>
      </w:tr>
      <w:tr w:rsidR="0020425B" w:rsidRPr="005A6BE4" w:rsidTr="00716247">
        <w:trPr>
          <w:cantSplit/>
        </w:trPr>
        <w:tc>
          <w:tcPr>
            <w:tcW w:w="2330" w:type="dxa"/>
            <w:tcBorders>
              <w:left w:val="single" w:sz="6" w:space="0" w:color="auto"/>
            </w:tcBorders>
          </w:tcPr>
          <w:p w:rsidR="0020425B" w:rsidRPr="005A6BE4" w:rsidRDefault="0020425B" w:rsidP="00716247">
            <w:pPr>
              <w:tabs>
                <w:tab w:val="left" w:pos="2600"/>
              </w:tabs>
              <w:spacing w:before="120"/>
              <w:ind w:left="90"/>
              <w:rPr>
                <w:rFonts w:ascii="Times" w:hAnsi="Times" w:cs="Times"/>
                <w:sz w:val="18"/>
                <w:szCs w:val="18"/>
              </w:rPr>
            </w:pPr>
          </w:p>
        </w:tc>
        <w:tc>
          <w:tcPr>
            <w:tcW w:w="440" w:type="dxa"/>
            <w:tcBorders>
              <w:right w:val="single" w:sz="4" w:space="0" w:color="auto"/>
            </w:tcBorders>
          </w:tcPr>
          <w:p w:rsidR="0020425B" w:rsidRPr="005A6BE4" w:rsidRDefault="0020425B" w:rsidP="00716247">
            <w:pPr>
              <w:tabs>
                <w:tab w:val="left" w:pos="360"/>
              </w:tabs>
              <w:spacing w:before="120"/>
              <w:rPr>
                <w:rFonts w:ascii="Times" w:hAnsi="Times" w:cs="Times"/>
                <w:sz w:val="18"/>
                <w:szCs w:val="18"/>
              </w:rPr>
            </w:pPr>
            <w:r w:rsidRPr="005A6BE4">
              <w:rPr>
                <w:rFonts w:ascii="Times" w:hAnsi="Times" w:cs="Times"/>
                <w:sz w:val="18"/>
                <w:szCs w:val="18"/>
              </w:rPr>
              <w:t>D</w:t>
            </w:r>
          </w:p>
        </w:tc>
        <w:tc>
          <w:tcPr>
            <w:tcW w:w="370" w:type="dxa"/>
            <w:tcBorders>
              <w:left w:val="single" w:sz="4" w:space="0" w:color="auto"/>
              <w:right w:val="single" w:sz="6" w:space="0" w:color="auto"/>
            </w:tcBorders>
          </w:tcPr>
          <w:p w:rsidR="0020425B" w:rsidRPr="005A6BE4" w:rsidRDefault="0020425B" w:rsidP="00716247">
            <w:pPr>
              <w:tabs>
                <w:tab w:val="left" w:pos="360"/>
              </w:tabs>
              <w:spacing w:before="120"/>
              <w:rPr>
                <w:rFonts w:ascii="Times" w:hAnsi="Times" w:cs="Times"/>
                <w:sz w:val="18"/>
                <w:szCs w:val="18"/>
              </w:rPr>
            </w:pPr>
            <w:r w:rsidRPr="005A6BE4">
              <w:rPr>
                <w:rFonts w:ascii="Times" w:hAnsi="Times" w:cs="Times"/>
                <w:sz w:val="18"/>
                <w:szCs w:val="18"/>
              </w:rPr>
              <w:t>1</w:t>
            </w:r>
          </w:p>
        </w:tc>
        <w:tc>
          <w:tcPr>
            <w:tcW w:w="360" w:type="dxa"/>
          </w:tcPr>
          <w:p w:rsidR="0020425B" w:rsidRPr="005A6BE4" w:rsidRDefault="0020425B" w:rsidP="00716247">
            <w:pPr>
              <w:tabs>
                <w:tab w:val="left" w:pos="360"/>
              </w:tabs>
              <w:spacing w:before="120"/>
              <w:rPr>
                <w:rFonts w:ascii="Times" w:hAnsi="Times" w:cs="Times"/>
                <w:sz w:val="18"/>
                <w:szCs w:val="18"/>
              </w:rPr>
            </w:pPr>
            <w:r w:rsidRPr="005A6BE4">
              <w:rPr>
                <w:rFonts w:ascii="Times" w:hAnsi="Times" w:cs="Times"/>
                <w:sz w:val="18"/>
                <w:szCs w:val="18"/>
              </w:rPr>
              <w:t>0</w:t>
            </w:r>
          </w:p>
        </w:tc>
        <w:tc>
          <w:tcPr>
            <w:tcW w:w="3240" w:type="dxa"/>
            <w:tcBorders>
              <w:left w:val="single" w:sz="6" w:space="0" w:color="auto"/>
              <w:right w:val="single" w:sz="6" w:space="0" w:color="auto"/>
            </w:tcBorders>
          </w:tcPr>
          <w:p w:rsidR="0020425B" w:rsidRPr="005A6BE4" w:rsidRDefault="0020425B" w:rsidP="00716247">
            <w:pPr>
              <w:pStyle w:val="BodyText"/>
            </w:pPr>
            <w:r w:rsidRPr="005A6BE4">
              <w:t>May be inoperative provided:</w:t>
            </w:r>
          </w:p>
          <w:p w:rsidR="0020425B" w:rsidRPr="005A6BE4" w:rsidRDefault="0020425B" w:rsidP="00716247">
            <w:pPr>
              <w:ind w:left="460" w:hanging="340"/>
              <w:rPr>
                <w:rFonts w:ascii="Times" w:hAnsi="Times" w:cs="Times"/>
                <w:sz w:val="18"/>
                <w:szCs w:val="18"/>
              </w:rPr>
            </w:pPr>
            <w:r w:rsidRPr="005A6BE4">
              <w:rPr>
                <w:rFonts w:ascii="Times" w:hAnsi="Times" w:cs="Times"/>
                <w:sz w:val="18"/>
                <w:szCs w:val="18"/>
              </w:rPr>
              <w:t>a)</w:t>
            </w:r>
            <w:r w:rsidRPr="005A6BE4">
              <w:rPr>
                <w:rFonts w:ascii="Times" w:hAnsi="Times" w:cs="Times"/>
                <w:sz w:val="18"/>
                <w:szCs w:val="18"/>
              </w:rPr>
              <w:tab/>
              <w:t>Cabin Altitude Indicator is operative, and</w:t>
            </w:r>
          </w:p>
          <w:p w:rsidR="0020425B" w:rsidRDefault="0020425B" w:rsidP="00716247">
            <w:pPr>
              <w:pStyle w:val="BodyText"/>
              <w:spacing w:before="0"/>
              <w:ind w:left="460" w:hanging="340"/>
            </w:pPr>
            <w:r w:rsidRPr="005A6BE4">
              <w:t>b)</w:t>
            </w:r>
            <w:r w:rsidRPr="005A6BE4">
              <w:tab/>
              <w:t>A chart is provided to crew to convert Cabin Altitude to Cabin Differential Pressure.</w:t>
            </w:r>
          </w:p>
          <w:p w:rsidR="002D2A59" w:rsidRPr="005A6BE4" w:rsidRDefault="002D2A59" w:rsidP="002D2A59">
            <w:pPr>
              <w:pStyle w:val="BodyText"/>
            </w:pPr>
            <w:r>
              <w:t>NOTE: See AOM Section 10-01-00, Figure 10.</w:t>
            </w:r>
          </w:p>
        </w:tc>
        <w:tc>
          <w:tcPr>
            <w:tcW w:w="2880" w:type="dxa"/>
            <w:tcBorders>
              <w:right w:val="single" w:sz="6" w:space="0" w:color="auto"/>
            </w:tcBorders>
          </w:tcPr>
          <w:p w:rsidR="0020425B" w:rsidRPr="005A6BE4" w:rsidRDefault="0020425B" w:rsidP="00716247">
            <w:pPr>
              <w:spacing w:before="120"/>
              <w:rPr>
                <w:rFonts w:ascii="Times" w:hAnsi="Times" w:cs="Times"/>
                <w:b/>
                <w:bCs/>
                <w:sz w:val="18"/>
                <w:szCs w:val="18"/>
                <w:u w:val="single"/>
              </w:rPr>
            </w:pPr>
            <w:r w:rsidRPr="005A6BE4">
              <w:rPr>
                <w:rFonts w:ascii="Times" w:hAnsi="Times" w:cs="Times"/>
                <w:sz w:val="18"/>
                <w:szCs w:val="18"/>
              </w:rPr>
              <w:t>None required.</w:t>
            </w:r>
          </w:p>
        </w:tc>
        <w:tc>
          <w:tcPr>
            <w:tcW w:w="2520" w:type="dxa"/>
            <w:tcBorders>
              <w:right w:val="single" w:sz="6" w:space="0" w:color="auto"/>
            </w:tcBorders>
          </w:tcPr>
          <w:p w:rsidR="0020425B" w:rsidRPr="005A6BE4" w:rsidRDefault="0020425B" w:rsidP="00716247">
            <w:pPr>
              <w:spacing w:before="120"/>
              <w:rPr>
                <w:rFonts w:ascii="Times" w:hAnsi="Times" w:cs="Times"/>
                <w:sz w:val="18"/>
                <w:szCs w:val="18"/>
              </w:rPr>
            </w:pPr>
            <w:r w:rsidRPr="005A6BE4">
              <w:rPr>
                <w:rFonts w:ascii="Times" w:hAnsi="Times" w:cs="Times"/>
                <w:sz w:val="18"/>
                <w:szCs w:val="18"/>
              </w:rPr>
              <w:t>None required.</w:t>
            </w:r>
          </w:p>
        </w:tc>
        <w:tc>
          <w:tcPr>
            <w:tcW w:w="2340" w:type="dxa"/>
            <w:tcBorders>
              <w:right w:val="single" w:sz="6" w:space="0" w:color="auto"/>
            </w:tcBorders>
          </w:tcPr>
          <w:p w:rsidR="0020425B" w:rsidRPr="005A6BE4" w:rsidRDefault="0020425B" w:rsidP="00716247">
            <w:pPr>
              <w:spacing w:before="120"/>
              <w:ind w:right="100"/>
              <w:rPr>
                <w:rFonts w:ascii="Times" w:hAnsi="Times" w:cs="Times"/>
                <w:sz w:val="18"/>
                <w:szCs w:val="18"/>
              </w:rPr>
            </w:pPr>
            <w:r w:rsidRPr="005A6BE4">
              <w:rPr>
                <w:rFonts w:ascii="Times" w:hAnsi="Times" w:cs="Times"/>
                <w:sz w:val="18"/>
                <w:szCs w:val="18"/>
              </w:rPr>
              <w:t xml:space="preserve">An Inoperative Placard will be placed adjacent to </w:t>
            </w:r>
            <w:r w:rsidRPr="005A6BE4">
              <w:rPr>
                <w:rFonts w:ascii="Times" w:hAnsi="Times" w:cs="Times"/>
                <w:bCs/>
                <w:sz w:val="18"/>
                <w:szCs w:val="18"/>
              </w:rPr>
              <w:t>Cabin Differential Pressure Indicator</w:t>
            </w:r>
            <w:r w:rsidRPr="005A6BE4">
              <w:rPr>
                <w:rFonts w:ascii="Times" w:hAnsi="Times" w:cs="Times"/>
                <w:sz w:val="18"/>
                <w:szCs w:val="18"/>
              </w:rPr>
              <w:t xml:space="preserve"> and will be noted on ADLS.</w:t>
            </w:r>
          </w:p>
        </w:tc>
      </w:tr>
      <w:tr w:rsidR="0020425B" w:rsidRPr="005A6BE4" w:rsidTr="00716247">
        <w:trPr>
          <w:cantSplit/>
        </w:trPr>
        <w:tc>
          <w:tcPr>
            <w:tcW w:w="2330" w:type="dxa"/>
            <w:tcBorders>
              <w:left w:val="single" w:sz="6" w:space="0" w:color="auto"/>
              <w:bottom w:val="single" w:sz="6" w:space="0" w:color="auto"/>
            </w:tcBorders>
          </w:tcPr>
          <w:p w:rsidR="0020425B" w:rsidRPr="005A6BE4" w:rsidRDefault="0020425B" w:rsidP="0020425B">
            <w:pPr>
              <w:tabs>
                <w:tab w:val="left" w:pos="2600"/>
              </w:tabs>
              <w:spacing w:before="120"/>
              <w:rPr>
                <w:rFonts w:ascii="Times" w:hAnsi="Times" w:cs="Times"/>
                <w:sz w:val="18"/>
                <w:szCs w:val="18"/>
              </w:rPr>
            </w:pPr>
          </w:p>
        </w:tc>
        <w:tc>
          <w:tcPr>
            <w:tcW w:w="440" w:type="dxa"/>
            <w:tcBorders>
              <w:bottom w:val="single" w:sz="6" w:space="0" w:color="auto"/>
              <w:right w:val="single" w:sz="4" w:space="0" w:color="auto"/>
            </w:tcBorders>
          </w:tcPr>
          <w:p w:rsidR="0020425B" w:rsidRPr="005A6BE4" w:rsidRDefault="0020425B" w:rsidP="0020425B">
            <w:pPr>
              <w:tabs>
                <w:tab w:val="left" w:pos="360"/>
              </w:tabs>
              <w:spacing w:before="120"/>
              <w:rPr>
                <w:rFonts w:ascii="Times" w:hAnsi="Times" w:cs="Times"/>
                <w:sz w:val="18"/>
                <w:szCs w:val="18"/>
              </w:rPr>
            </w:pPr>
            <w:r w:rsidRPr="005A6BE4">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20425B" w:rsidRPr="005A6BE4" w:rsidRDefault="0020425B" w:rsidP="0020425B">
            <w:pPr>
              <w:tabs>
                <w:tab w:val="left" w:pos="360"/>
              </w:tabs>
              <w:spacing w:before="120"/>
              <w:rPr>
                <w:rFonts w:ascii="Times" w:hAnsi="Times" w:cs="Times"/>
                <w:sz w:val="18"/>
                <w:szCs w:val="18"/>
              </w:rPr>
            </w:pPr>
            <w:r w:rsidRPr="005A6BE4">
              <w:rPr>
                <w:rFonts w:ascii="Times" w:hAnsi="Times" w:cs="Times"/>
                <w:sz w:val="18"/>
                <w:szCs w:val="18"/>
              </w:rPr>
              <w:t>1</w:t>
            </w:r>
          </w:p>
        </w:tc>
        <w:tc>
          <w:tcPr>
            <w:tcW w:w="360" w:type="dxa"/>
            <w:tcBorders>
              <w:bottom w:val="single" w:sz="6" w:space="0" w:color="auto"/>
            </w:tcBorders>
          </w:tcPr>
          <w:p w:rsidR="0020425B" w:rsidRPr="005A6BE4" w:rsidRDefault="0020425B" w:rsidP="0020425B">
            <w:pPr>
              <w:tabs>
                <w:tab w:val="left" w:pos="360"/>
              </w:tabs>
              <w:spacing w:before="120"/>
              <w:rPr>
                <w:rFonts w:ascii="Times" w:hAnsi="Times" w:cs="Times"/>
                <w:sz w:val="18"/>
                <w:szCs w:val="18"/>
              </w:rPr>
            </w:pPr>
            <w:r w:rsidRPr="005A6BE4">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20425B" w:rsidRPr="005A6BE4" w:rsidRDefault="0020425B" w:rsidP="0020425B">
            <w:pPr>
              <w:pStyle w:val="BodyText"/>
            </w:pPr>
            <w:r w:rsidRPr="005A6BE4">
              <w:rPr>
                <w:rFonts w:ascii="Times New Roman" w:hAnsi="Times New Roman" w:cs="Times New Roman"/>
              </w:rPr>
              <w:t>(O) May be inoperative provided airplane is operated in unpressurized configuration.</w:t>
            </w:r>
          </w:p>
        </w:tc>
        <w:tc>
          <w:tcPr>
            <w:tcW w:w="2880" w:type="dxa"/>
            <w:tcBorders>
              <w:bottom w:val="single" w:sz="6" w:space="0" w:color="auto"/>
              <w:right w:val="single" w:sz="6" w:space="0" w:color="auto"/>
            </w:tcBorders>
          </w:tcPr>
          <w:p w:rsidR="0020425B" w:rsidRPr="005A6BE4" w:rsidRDefault="0020425B" w:rsidP="0020425B">
            <w:pPr>
              <w:spacing w:before="120"/>
              <w:rPr>
                <w:rFonts w:ascii="Times" w:hAnsi="Times" w:cs="Times"/>
                <w:sz w:val="18"/>
                <w:szCs w:val="18"/>
              </w:rPr>
            </w:pPr>
            <w:r w:rsidRPr="005A6BE4">
              <w:rPr>
                <w:rFonts w:ascii="Times" w:hAnsi="Times" w:cs="Times"/>
                <w:sz w:val="18"/>
                <w:szCs w:val="18"/>
              </w:rPr>
              <w:t>None required.</w:t>
            </w:r>
          </w:p>
        </w:tc>
        <w:tc>
          <w:tcPr>
            <w:tcW w:w="2520" w:type="dxa"/>
            <w:tcBorders>
              <w:bottom w:val="single" w:sz="6" w:space="0" w:color="auto"/>
              <w:right w:val="single" w:sz="6" w:space="0" w:color="auto"/>
            </w:tcBorders>
          </w:tcPr>
          <w:p w:rsidR="0020425B" w:rsidRPr="005A6BE4" w:rsidRDefault="0020425B" w:rsidP="00635A96">
            <w:pPr>
              <w:spacing w:before="120" w:after="120"/>
              <w:rPr>
                <w:rFonts w:ascii="Times" w:hAnsi="Times" w:cs="Times"/>
                <w:sz w:val="18"/>
                <w:szCs w:val="18"/>
              </w:rPr>
            </w:pPr>
            <w:r w:rsidRPr="005A6BE4">
              <w:rPr>
                <w:rFonts w:ascii="Times" w:hAnsi="Times" w:cs="Times"/>
                <w:color w:val="000000"/>
                <w:sz w:val="18"/>
                <w:szCs w:val="18"/>
              </w:rPr>
              <w:t xml:space="preserve">To operate the airplane unpressurized, select manual pressurization and slew outflow valve to full open position with both engine bleeds and air conditioning packs selected </w:t>
            </w:r>
            <w:r w:rsidRPr="005A6BE4">
              <w:rPr>
                <w:rFonts w:ascii="Times" w:hAnsi="Times" w:cs="Times"/>
                <w:bCs/>
                <w:color w:val="000000"/>
                <w:sz w:val="18"/>
                <w:szCs w:val="18"/>
              </w:rPr>
              <w:t xml:space="preserve">ON </w:t>
            </w:r>
            <w:r w:rsidRPr="005A6BE4">
              <w:rPr>
                <w:rFonts w:ascii="Times" w:hAnsi="Times" w:cs="Times"/>
                <w:color w:val="000000"/>
                <w:sz w:val="18"/>
                <w:szCs w:val="18"/>
              </w:rPr>
              <w:t xml:space="preserve">if available. If not, select RAM Air </w:t>
            </w:r>
            <w:r w:rsidRPr="005A6BE4">
              <w:rPr>
                <w:rFonts w:ascii="Times" w:hAnsi="Times" w:cs="Times"/>
                <w:bCs/>
                <w:color w:val="000000"/>
                <w:sz w:val="18"/>
                <w:szCs w:val="18"/>
              </w:rPr>
              <w:t>ON</w:t>
            </w:r>
            <w:r w:rsidRPr="005A6BE4">
              <w:rPr>
                <w:rFonts w:ascii="Times" w:hAnsi="Times" w:cs="Times"/>
                <w:color w:val="000000"/>
                <w:sz w:val="18"/>
                <w:szCs w:val="18"/>
              </w:rPr>
              <w:t xml:space="preserve">. Monitor cabin differential pressure to be nominally zero </w:t>
            </w:r>
            <w:proofErr w:type="spellStart"/>
            <w:r w:rsidRPr="005A6BE4">
              <w:rPr>
                <w:rFonts w:ascii="Times" w:hAnsi="Times" w:cs="Times"/>
                <w:color w:val="000000"/>
                <w:sz w:val="18"/>
                <w:szCs w:val="18"/>
              </w:rPr>
              <w:t>psid</w:t>
            </w:r>
            <w:proofErr w:type="spellEnd"/>
            <w:r w:rsidRPr="005A6BE4">
              <w:rPr>
                <w:rFonts w:ascii="Times" w:hAnsi="Times" w:cs="Times"/>
                <w:color w:val="000000"/>
                <w:sz w:val="18"/>
                <w:szCs w:val="18"/>
              </w:rPr>
              <w:t xml:space="preserve"> during the flight.</w:t>
            </w:r>
          </w:p>
        </w:tc>
        <w:tc>
          <w:tcPr>
            <w:tcW w:w="2340" w:type="dxa"/>
            <w:tcBorders>
              <w:bottom w:val="single" w:sz="6" w:space="0" w:color="auto"/>
              <w:right w:val="single" w:sz="6" w:space="0" w:color="auto"/>
            </w:tcBorders>
          </w:tcPr>
          <w:p w:rsidR="0020425B" w:rsidRPr="005A6BE4" w:rsidRDefault="0020425B" w:rsidP="0020425B">
            <w:pPr>
              <w:spacing w:before="120"/>
              <w:ind w:right="100"/>
              <w:rPr>
                <w:rFonts w:ascii="Times" w:hAnsi="Times" w:cs="Times"/>
                <w:sz w:val="18"/>
                <w:szCs w:val="18"/>
              </w:rPr>
            </w:pPr>
            <w:r w:rsidRPr="005A6BE4">
              <w:rPr>
                <w:rFonts w:ascii="Times" w:hAnsi="Times" w:cs="Times"/>
                <w:sz w:val="18"/>
                <w:szCs w:val="18"/>
              </w:rPr>
              <w:t xml:space="preserve">An Inoperative Placard will be placed adjacent to </w:t>
            </w:r>
            <w:r w:rsidRPr="005A6BE4">
              <w:rPr>
                <w:rFonts w:ascii="Times" w:hAnsi="Times" w:cs="Times"/>
                <w:bCs/>
                <w:sz w:val="18"/>
                <w:szCs w:val="18"/>
              </w:rPr>
              <w:t>Cabin Differential Pressure Indicator</w:t>
            </w:r>
            <w:r w:rsidRPr="005A6BE4">
              <w:rPr>
                <w:rFonts w:ascii="Times" w:hAnsi="Times" w:cs="Times"/>
                <w:sz w:val="18"/>
                <w:szCs w:val="18"/>
              </w:rPr>
              <w:t xml:space="preserve"> and will be noted on ADLS.</w:t>
            </w:r>
          </w:p>
        </w:tc>
      </w:tr>
    </w:tbl>
    <w:p w:rsidR="0020425B" w:rsidRDefault="0020425B" w:rsidP="00EA538C">
      <w:pPr>
        <w:jc w:val="center"/>
        <w:rPr>
          <w:sz w:val="22"/>
          <w:szCs w:val="22"/>
        </w:rPr>
        <w:sectPr w:rsidR="0020425B" w:rsidSect="00EA538C">
          <w:headerReference w:type="default" r:id="rId3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20425B" w:rsidRPr="005A6BE4" w:rsidTr="00716247">
        <w:trPr>
          <w:cantSplit/>
        </w:trPr>
        <w:tc>
          <w:tcPr>
            <w:tcW w:w="2330" w:type="dxa"/>
            <w:tcBorders>
              <w:top w:val="single" w:sz="4" w:space="0" w:color="auto"/>
              <w:left w:val="single" w:sz="6" w:space="0" w:color="auto"/>
            </w:tcBorders>
          </w:tcPr>
          <w:p w:rsidR="0020425B" w:rsidRPr="005A6BE4" w:rsidRDefault="0020425B" w:rsidP="00716247">
            <w:pPr>
              <w:tabs>
                <w:tab w:val="left" w:pos="440"/>
                <w:tab w:val="left" w:pos="2600"/>
              </w:tabs>
              <w:ind w:left="86"/>
              <w:rPr>
                <w:rFonts w:ascii="Times" w:hAnsi="Times" w:cs="Times"/>
                <w:sz w:val="18"/>
                <w:szCs w:val="18"/>
              </w:rPr>
            </w:pPr>
            <w:r w:rsidRPr="005A6BE4">
              <w:rPr>
                <w:rFonts w:ascii="Times" w:hAnsi="Times" w:cs="Times"/>
                <w:sz w:val="18"/>
                <w:szCs w:val="18"/>
              </w:rPr>
              <w:lastRenderedPageBreak/>
              <w:t>3.</w:t>
            </w:r>
            <w:r w:rsidRPr="005A6BE4">
              <w:rPr>
                <w:rFonts w:ascii="Times" w:hAnsi="Times" w:cs="Times"/>
                <w:sz w:val="18"/>
                <w:szCs w:val="18"/>
              </w:rPr>
              <w:tab/>
              <w:t>Cabin Rate of Climb</w:t>
            </w:r>
          </w:p>
          <w:p w:rsidR="0020425B" w:rsidRPr="005A6BE4" w:rsidRDefault="0020425B" w:rsidP="00716247">
            <w:pPr>
              <w:tabs>
                <w:tab w:val="left" w:pos="440"/>
                <w:tab w:val="left" w:pos="2600"/>
              </w:tabs>
              <w:ind w:left="86"/>
              <w:rPr>
                <w:rFonts w:ascii="Times" w:hAnsi="Times" w:cs="Times"/>
                <w:sz w:val="18"/>
                <w:szCs w:val="18"/>
              </w:rPr>
            </w:pPr>
            <w:r w:rsidRPr="005A6BE4">
              <w:rPr>
                <w:rFonts w:ascii="Times" w:hAnsi="Times" w:cs="Times"/>
                <w:sz w:val="18"/>
                <w:szCs w:val="18"/>
              </w:rPr>
              <w:tab/>
              <w:t>Indicator</w:t>
            </w:r>
          </w:p>
        </w:tc>
        <w:tc>
          <w:tcPr>
            <w:tcW w:w="440" w:type="dxa"/>
            <w:tcBorders>
              <w:top w:val="single" w:sz="4" w:space="0" w:color="auto"/>
              <w:right w:val="single" w:sz="4" w:space="0" w:color="auto"/>
            </w:tcBorders>
          </w:tcPr>
          <w:p w:rsidR="0020425B" w:rsidRPr="005A6BE4" w:rsidRDefault="0020425B" w:rsidP="00716247">
            <w:pPr>
              <w:tabs>
                <w:tab w:val="left" w:pos="360"/>
              </w:tabs>
              <w:spacing w:after="120"/>
              <w:rPr>
                <w:rFonts w:ascii="Times" w:hAnsi="Times" w:cs="Times"/>
                <w:sz w:val="18"/>
                <w:szCs w:val="18"/>
              </w:rPr>
            </w:pPr>
            <w:r w:rsidRPr="005A6BE4">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20425B" w:rsidRPr="005A6BE4" w:rsidRDefault="0020425B" w:rsidP="00716247">
            <w:pPr>
              <w:tabs>
                <w:tab w:val="left" w:pos="360"/>
              </w:tabs>
              <w:spacing w:after="120"/>
              <w:rPr>
                <w:rFonts w:ascii="Times" w:hAnsi="Times" w:cs="Times"/>
                <w:sz w:val="18"/>
                <w:szCs w:val="18"/>
              </w:rPr>
            </w:pPr>
            <w:r w:rsidRPr="005A6BE4">
              <w:rPr>
                <w:rFonts w:ascii="Times" w:hAnsi="Times" w:cs="Times"/>
                <w:sz w:val="18"/>
                <w:szCs w:val="18"/>
              </w:rPr>
              <w:t>1</w:t>
            </w:r>
          </w:p>
        </w:tc>
        <w:tc>
          <w:tcPr>
            <w:tcW w:w="360" w:type="dxa"/>
            <w:tcBorders>
              <w:top w:val="single" w:sz="4" w:space="0" w:color="auto"/>
            </w:tcBorders>
          </w:tcPr>
          <w:p w:rsidR="0020425B" w:rsidRPr="005A6BE4" w:rsidRDefault="0020425B" w:rsidP="00716247">
            <w:pPr>
              <w:tabs>
                <w:tab w:val="left" w:pos="360"/>
              </w:tabs>
              <w:spacing w:after="120"/>
              <w:rPr>
                <w:rFonts w:ascii="Times" w:hAnsi="Times" w:cs="Times"/>
                <w:sz w:val="18"/>
                <w:szCs w:val="18"/>
              </w:rPr>
            </w:pPr>
            <w:r w:rsidRPr="005A6BE4">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20425B" w:rsidRPr="005A6BE4" w:rsidRDefault="0020425B" w:rsidP="00716247">
            <w:pPr>
              <w:pStyle w:val="BodyText"/>
              <w:spacing w:before="0" w:after="120"/>
            </w:pPr>
          </w:p>
        </w:tc>
        <w:tc>
          <w:tcPr>
            <w:tcW w:w="2880" w:type="dxa"/>
            <w:tcBorders>
              <w:top w:val="single" w:sz="4" w:space="0" w:color="auto"/>
              <w:right w:val="single" w:sz="6" w:space="0" w:color="auto"/>
            </w:tcBorders>
          </w:tcPr>
          <w:p w:rsidR="0020425B" w:rsidRPr="005A6BE4" w:rsidRDefault="0020425B" w:rsidP="00716247">
            <w:pPr>
              <w:spacing w:after="120"/>
              <w:rPr>
                <w:rFonts w:ascii="Times" w:hAnsi="Times" w:cs="Times"/>
                <w:sz w:val="18"/>
                <w:szCs w:val="18"/>
              </w:rPr>
            </w:pPr>
            <w:r w:rsidRPr="005A6BE4">
              <w:rPr>
                <w:rFonts w:ascii="Times" w:hAnsi="Times" w:cs="Times"/>
                <w:sz w:val="18"/>
                <w:szCs w:val="18"/>
              </w:rPr>
              <w:t>None required.</w:t>
            </w:r>
          </w:p>
        </w:tc>
        <w:tc>
          <w:tcPr>
            <w:tcW w:w="2520" w:type="dxa"/>
            <w:tcBorders>
              <w:top w:val="single" w:sz="4" w:space="0" w:color="auto"/>
              <w:right w:val="single" w:sz="6" w:space="0" w:color="auto"/>
            </w:tcBorders>
          </w:tcPr>
          <w:p w:rsidR="0020425B" w:rsidRPr="005A6BE4" w:rsidRDefault="0020425B" w:rsidP="00716247">
            <w:pPr>
              <w:spacing w:after="120"/>
              <w:rPr>
                <w:rFonts w:ascii="Times" w:hAnsi="Times" w:cs="Times"/>
                <w:sz w:val="18"/>
                <w:szCs w:val="18"/>
              </w:rPr>
            </w:pPr>
            <w:r w:rsidRPr="005A6BE4">
              <w:rPr>
                <w:rFonts w:ascii="Times" w:hAnsi="Times" w:cs="Times"/>
                <w:sz w:val="18"/>
                <w:szCs w:val="18"/>
              </w:rPr>
              <w:t>None required.</w:t>
            </w:r>
          </w:p>
        </w:tc>
        <w:tc>
          <w:tcPr>
            <w:tcW w:w="2340" w:type="dxa"/>
            <w:tcBorders>
              <w:top w:val="single" w:sz="4" w:space="0" w:color="auto"/>
              <w:right w:val="single" w:sz="6" w:space="0" w:color="auto"/>
            </w:tcBorders>
          </w:tcPr>
          <w:p w:rsidR="0020425B" w:rsidRPr="005A6BE4" w:rsidRDefault="0020425B" w:rsidP="00716247">
            <w:pPr>
              <w:spacing w:after="120"/>
              <w:ind w:right="101"/>
              <w:rPr>
                <w:rFonts w:ascii="Times" w:hAnsi="Times" w:cs="Times"/>
                <w:sz w:val="18"/>
                <w:szCs w:val="18"/>
              </w:rPr>
            </w:pPr>
            <w:r w:rsidRPr="005A6BE4">
              <w:rPr>
                <w:rFonts w:ascii="Times" w:hAnsi="Times" w:cs="Times"/>
                <w:sz w:val="18"/>
                <w:szCs w:val="18"/>
              </w:rPr>
              <w:t xml:space="preserve">An Inoperative Placard will be placed adjacent to </w:t>
            </w:r>
            <w:r w:rsidRPr="005A6BE4">
              <w:rPr>
                <w:rFonts w:ascii="Times" w:hAnsi="Times" w:cs="Times"/>
                <w:bCs/>
                <w:sz w:val="18"/>
                <w:szCs w:val="18"/>
              </w:rPr>
              <w:t xml:space="preserve">Cabin Rate of Climb Indicator </w:t>
            </w:r>
            <w:r w:rsidRPr="005A6BE4">
              <w:rPr>
                <w:rFonts w:ascii="Times" w:hAnsi="Times" w:cs="Times"/>
                <w:sz w:val="18"/>
                <w:szCs w:val="18"/>
              </w:rPr>
              <w:t>and will be noted on ADLS.</w:t>
            </w:r>
          </w:p>
        </w:tc>
      </w:tr>
      <w:tr w:rsidR="0020425B" w:rsidRPr="005A6BE4" w:rsidTr="00716247">
        <w:trPr>
          <w:cantSplit/>
        </w:trPr>
        <w:tc>
          <w:tcPr>
            <w:tcW w:w="2330" w:type="dxa"/>
            <w:tcBorders>
              <w:left w:val="single" w:sz="6" w:space="0" w:color="auto"/>
            </w:tcBorders>
          </w:tcPr>
          <w:p w:rsidR="0020425B" w:rsidRPr="005A6BE4" w:rsidRDefault="0020425B" w:rsidP="00716247">
            <w:pPr>
              <w:tabs>
                <w:tab w:val="left" w:pos="450"/>
              </w:tabs>
              <w:ind w:left="90"/>
              <w:rPr>
                <w:rFonts w:ascii="Times" w:hAnsi="Times" w:cs="Times"/>
                <w:sz w:val="18"/>
                <w:szCs w:val="18"/>
              </w:rPr>
            </w:pPr>
            <w:r w:rsidRPr="005A6BE4">
              <w:br w:type="page"/>
            </w:r>
            <w:r w:rsidRPr="005A6BE4">
              <w:rPr>
                <w:rFonts w:ascii="Times" w:hAnsi="Times" w:cs="Times"/>
                <w:sz w:val="18"/>
                <w:szCs w:val="18"/>
              </w:rPr>
              <w:t>4.</w:t>
            </w:r>
            <w:r w:rsidRPr="005A6BE4">
              <w:rPr>
                <w:rFonts w:ascii="Times" w:hAnsi="Times" w:cs="Times"/>
                <w:sz w:val="18"/>
                <w:szCs w:val="18"/>
              </w:rPr>
              <w:tab/>
              <w:t xml:space="preserve">Automatic </w:t>
            </w:r>
            <w:r w:rsidRPr="005A6BE4">
              <w:rPr>
                <w:rFonts w:ascii="Times" w:hAnsi="Times" w:cs="Times"/>
                <w:sz w:val="18"/>
                <w:szCs w:val="18"/>
              </w:rPr>
              <w:tab/>
              <w:t>Pressurization</w:t>
            </w:r>
          </w:p>
          <w:p w:rsidR="0020425B" w:rsidRPr="005A6BE4" w:rsidRDefault="0020425B" w:rsidP="00716247">
            <w:pPr>
              <w:tabs>
                <w:tab w:val="left" w:pos="450"/>
                <w:tab w:val="left" w:pos="2600"/>
              </w:tabs>
              <w:ind w:left="90"/>
              <w:rPr>
                <w:rFonts w:ascii="Times" w:hAnsi="Times" w:cs="Times"/>
                <w:sz w:val="18"/>
                <w:szCs w:val="18"/>
              </w:rPr>
            </w:pPr>
            <w:r w:rsidRPr="005A6BE4">
              <w:rPr>
                <w:rFonts w:ascii="Times" w:hAnsi="Times" w:cs="Times"/>
                <w:sz w:val="18"/>
                <w:szCs w:val="18"/>
              </w:rPr>
              <w:tab/>
              <w:t>Control Systems</w:t>
            </w:r>
          </w:p>
        </w:tc>
        <w:tc>
          <w:tcPr>
            <w:tcW w:w="440" w:type="dxa"/>
            <w:tcBorders>
              <w:right w:val="single" w:sz="4" w:space="0" w:color="auto"/>
            </w:tcBorders>
          </w:tcPr>
          <w:p w:rsidR="0020425B" w:rsidRPr="005A6BE4" w:rsidRDefault="0020425B" w:rsidP="00716247">
            <w:pPr>
              <w:tabs>
                <w:tab w:val="left" w:pos="360"/>
              </w:tabs>
              <w:rPr>
                <w:rFonts w:ascii="Times" w:hAnsi="Times" w:cs="Times"/>
                <w:sz w:val="18"/>
                <w:szCs w:val="18"/>
              </w:rPr>
            </w:pPr>
            <w:r w:rsidRPr="005A6BE4">
              <w:rPr>
                <w:rFonts w:ascii="Times" w:hAnsi="Times" w:cs="Times"/>
                <w:sz w:val="18"/>
                <w:szCs w:val="18"/>
              </w:rPr>
              <w:t>B</w:t>
            </w:r>
          </w:p>
        </w:tc>
        <w:tc>
          <w:tcPr>
            <w:tcW w:w="370" w:type="dxa"/>
            <w:tcBorders>
              <w:left w:val="single" w:sz="4" w:space="0" w:color="auto"/>
              <w:right w:val="single" w:sz="4" w:space="0" w:color="auto"/>
            </w:tcBorders>
          </w:tcPr>
          <w:p w:rsidR="0020425B" w:rsidRPr="005A6BE4" w:rsidRDefault="0020425B" w:rsidP="00716247">
            <w:pPr>
              <w:tabs>
                <w:tab w:val="left" w:pos="360"/>
              </w:tabs>
              <w:rPr>
                <w:rFonts w:ascii="Times" w:hAnsi="Times" w:cs="Times"/>
                <w:sz w:val="18"/>
                <w:szCs w:val="18"/>
              </w:rPr>
            </w:pPr>
            <w:r w:rsidRPr="005A6BE4">
              <w:rPr>
                <w:rFonts w:ascii="Times" w:hAnsi="Times" w:cs="Times"/>
                <w:sz w:val="18"/>
                <w:szCs w:val="18"/>
              </w:rPr>
              <w:t>2</w:t>
            </w:r>
          </w:p>
        </w:tc>
        <w:tc>
          <w:tcPr>
            <w:tcW w:w="360" w:type="dxa"/>
          </w:tcPr>
          <w:p w:rsidR="0020425B" w:rsidRPr="005A6BE4" w:rsidRDefault="0020425B" w:rsidP="00716247">
            <w:pPr>
              <w:tabs>
                <w:tab w:val="left" w:pos="360"/>
              </w:tabs>
              <w:rPr>
                <w:rFonts w:ascii="Times" w:hAnsi="Times" w:cs="Times"/>
                <w:sz w:val="18"/>
                <w:szCs w:val="18"/>
              </w:rPr>
            </w:pPr>
            <w:r w:rsidRPr="005A6BE4">
              <w:rPr>
                <w:rFonts w:ascii="Times" w:hAnsi="Times" w:cs="Times"/>
                <w:sz w:val="18"/>
                <w:szCs w:val="18"/>
              </w:rPr>
              <w:t>0</w:t>
            </w:r>
          </w:p>
        </w:tc>
        <w:tc>
          <w:tcPr>
            <w:tcW w:w="3240" w:type="dxa"/>
            <w:tcBorders>
              <w:left w:val="single" w:sz="6" w:space="0" w:color="auto"/>
              <w:right w:val="single" w:sz="6" w:space="0" w:color="auto"/>
            </w:tcBorders>
          </w:tcPr>
          <w:p w:rsidR="0020425B" w:rsidRPr="0020425B" w:rsidRDefault="0020425B" w:rsidP="00716247">
            <w:pPr>
              <w:pStyle w:val="BodyText"/>
              <w:spacing w:before="0"/>
              <w:rPr>
                <w:rFonts w:ascii="Times New Roman" w:hAnsi="Times New Roman" w:cs="Times New Roman"/>
              </w:rPr>
            </w:pPr>
            <w:r w:rsidRPr="0020425B">
              <w:rPr>
                <w:rFonts w:ascii="Times New Roman" w:hAnsi="Times New Roman" w:cs="Times New Roman"/>
              </w:rPr>
              <w:t>(O) Except for ER operations, may be inoperative provided:</w:t>
            </w:r>
          </w:p>
          <w:p w:rsidR="0020425B" w:rsidRPr="0020425B" w:rsidRDefault="0020425B" w:rsidP="0020425B">
            <w:pPr>
              <w:pStyle w:val="BodyTextIndent3"/>
              <w:spacing w:after="0"/>
              <w:ind w:left="447" w:hanging="274"/>
              <w:rPr>
                <w:sz w:val="18"/>
                <w:szCs w:val="18"/>
              </w:rPr>
            </w:pPr>
            <w:r w:rsidRPr="0020425B">
              <w:rPr>
                <w:sz w:val="18"/>
                <w:szCs w:val="18"/>
              </w:rPr>
              <w:t>a)</w:t>
            </w:r>
            <w:r w:rsidRPr="0020425B">
              <w:rPr>
                <w:sz w:val="18"/>
                <w:szCs w:val="18"/>
              </w:rPr>
              <w:tab/>
              <w:t>Manual Pressurization Control System is operative,</w:t>
            </w:r>
          </w:p>
          <w:p w:rsidR="0020425B" w:rsidRPr="0020425B" w:rsidRDefault="0020425B" w:rsidP="00716247">
            <w:pPr>
              <w:ind w:left="450" w:hanging="274"/>
              <w:rPr>
                <w:sz w:val="18"/>
                <w:szCs w:val="18"/>
              </w:rPr>
            </w:pPr>
            <w:r w:rsidRPr="0020425B">
              <w:rPr>
                <w:sz w:val="18"/>
                <w:szCs w:val="18"/>
              </w:rPr>
              <w:t>b)</w:t>
            </w:r>
            <w:r w:rsidRPr="0020425B">
              <w:rPr>
                <w:sz w:val="18"/>
                <w:szCs w:val="18"/>
              </w:rPr>
              <w:tab/>
              <w:t>Cabin Altitude and Differential Pressure Indicators are operative,</w:t>
            </w:r>
          </w:p>
          <w:p w:rsidR="0020425B" w:rsidRPr="0020425B" w:rsidRDefault="0020425B" w:rsidP="00716247">
            <w:pPr>
              <w:ind w:left="450" w:hanging="274"/>
              <w:rPr>
                <w:sz w:val="18"/>
                <w:szCs w:val="18"/>
              </w:rPr>
            </w:pPr>
            <w:r w:rsidRPr="0020425B">
              <w:rPr>
                <w:sz w:val="18"/>
                <w:szCs w:val="18"/>
              </w:rPr>
              <w:t>c)</w:t>
            </w:r>
            <w:r w:rsidRPr="0020425B">
              <w:rPr>
                <w:sz w:val="18"/>
                <w:szCs w:val="18"/>
              </w:rPr>
              <w:tab/>
              <w:t>Cabin Rate of Climb Indicator is operative,</w:t>
            </w:r>
          </w:p>
          <w:p w:rsidR="0020425B" w:rsidRPr="0020425B" w:rsidRDefault="0020425B" w:rsidP="00716247">
            <w:pPr>
              <w:ind w:left="450" w:hanging="274"/>
              <w:rPr>
                <w:sz w:val="18"/>
                <w:szCs w:val="18"/>
              </w:rPr>
            </w:pPr>
            <w:r w:rsidRPr="0020425B">
              <w:rPr>
                <w:sz w:val="18"/>
                <w:szCs w:val="18"/>
              </w:rPr>
              <w:t>d)</w:t>
            </w:r>
            <w:r w:rsidRPr="0020425B">
              <w:rPr>
                <w:sz w:val="18"/>
                <w:szCs w:val="18"/>
              </w:rPr>
              <w:tab/>
              <w:t>Autopilot is operative, and</w:t>
            </w:r>
          </w:p>
          <w:p w:rsidR="0020425B" w:rsidRPr="005A6BE4" w:rsidRDefault="0020425B" w:rsidP="00716247">
            <w:pPr>
              <w:ind w:left="450" w:hanging="274"/>
              <w:rPr>
                <w:rFonts w:ascii="Times" w:hAnsi="Times" w:cs="Times"/>
                <w:sz w:val="18"/>
                <w:szCs w:val="18"/>
              </w:rPr>
            </w:pPr>
            <w:r w:rsidRPr="0020425B">
              <w:rPr>
                <w:sz w:val="18"/>
                <w:szCs w:val="18"/>
              </w:rPr>
              <w:t>e)</w:t>
            </w:r>
            <w:r w:rsidRPr="0020425B">
              <w:rPr>
                <w:sz w:val="18"/>
                <w:szCs w:val="18"/>
              </w:rPr>
              <w:tab/>
              <w:t>Airplane is operated in accordance with AFM Limitations.</w:t>
            </w:r>
          </w:p>
        </w:tc>
        <w:tc>
          <w:tcPr>
            <w:tcW w:w="2880" w:type="dxa"/>
            <w:tcBorders>
              <w:right w:val="single" w:sz="6" w:space="0" w:color="auto"/>
            </w:tcBorders>
          </w:tcPr>
          <w:p w:rsidR="0020425B" w:rsidRPr="005A6BE4" w:rsidRDefault="0020425B" w:rsidP="00716247">
            <w:pPr>
              <w:rPr>
                <w:rFonts w:ascii="Times" w:hAnsi="Times" w:cs="Times"/>
                <w:sz w:val="18"/>
                <w:szCs w:val="18"/>
              </w:rPr>
            </w:pPr>
            <w:r w:rsidRPr="005A6BE4">
              <w:rPr>
                <w:rFonts w:ascii="Times" w:hAnsi="Times" w:cs="Times"/>
                <w:sz w:val="18"/>
                <w:szCs w:val="18"/>
              </w:rPr>
              <w:t>None required.</w:t>
            </w:r>
          </w:p>
        </w:tc>
        <w:tc>
          <w:tcPr>
            <w:tcW w:w="2520" w:type="dxa"/>
            <w:tcBorders>
              <w:right w:val="single" w:sz="6" w:space="0" w:color="auto"/>
            </w:tcBorders>
          </w:tcPr>
          <w:p w:rsidR="0020425B" w:rsidRPr="005A6BE4" w:rsidRDefault="0020425B" w:rsidP="00716247">
            <w:pPr>
              <w:rPr>
                <w:rFonts w:ascii="Times" w:hAnsi="Times" w:cs="Times"/>
                <w:sz w:val="18"/>
                <w:szCs w:val="18"/>
              </w:rPr>
            </w:pPr>
            <w:r w:rsidRPr="005A6BE4">
              <w:rPr>
                <w:rFonts w:ascii="Times" w:hAnsi="Times" w:cs="Times"/>
                <w:sz w:val="18"/>
                <w:szCs w:val="18"/>
              </w:rPr>
              <w:t xml:space="preserve">Flight crew will ensure required items </w:t>
            </w:r>
            <w:r w:rsidRPr="005A6BE4">
              <w:rPr>
                <w:rFonts w:ascii="Times" w:hAnsi="Times" w:cs="Times"/>
                <w:bCs/>
                <w:sz w:val="18"/>
                <w:szCs w:val="18"/>
              </w:rPr>
              <w:t>e.g. Manual Pressurization Control System, Cabin Altitude and Cabin Rate of Climb Indicator and Auto Pilot</w:t>
            </w:r>
            <w:r w:rsidRPr="005A6BE4">
              <w:rPr>
                <w:rFonts w:ascii="Times" w:hAnsi="Times" w:cs="Times"/>
                <w:sz w:val="18"/>
                <w:szCs w:val="18"/>
              </w:rPr>
              <w:t xml:space="preserve"> are functional.  </w:t>
            </w:r>
            <w:r w:rsidRPr="005A6BE4">
              <w:rPr>
                <w:rFonts w:ascii="Times" w:hAnsi="Times" w:cs="Times"/>
                <w:bCs/>
                <w:sz w:val="18"/>
                <w:szCs w:val="18"/>
              </w:rPr>
              <w:t>AFM, Section 2, Normal Procedures, Before Starting Engines.</w:t>
            </w:r>
            <w:r w:rsidRPr="005A6BE4">
              <w:rPr>
                <w:rFonts w:ascii="Times" w:hAnsi="Times" w:cs="Times"/>
                <w:sz w:val="18"/>
                <w:szCs w:val="18"/>
              </w:rPr>
              <w:t xml:space="preserve">  Flight crew will operate airplane in accordance with </w:t>
            </w:r>
            <w:r w:rsidRPr="005A6BE4">
              <w:rPr>
                <w:rFonts w:ascii="Times" w:hAnsi="Times" w:cs="Times"/>
                <w:bCs/>
                <w:sz w:val="18"/>
                <w:szCs w:val="18"/>
              </w:rPr>
              <w:t xml:space="preserve">AFM, Section 1, Limitations, Cabin Pressurization Control and Section 3, Abnormal Procedures, Loss of Automatic Pressurization Control. </w:t>
            </w:r>
            <w:r w:rsidRPr="005A6BE4">
              <w:rPr>
                <w:rFonts w:ascii="Times" w:hAnsi="Times" w:cs="Times"/>
                <w:sz w:val="18"/>
                <w:szCs w:val="18"/>
              </w:rPr>
              <w:t xml:space="preserve"> For Taxi, Takeoffs and Landings - Max Cabin Pressure Differential </w:t>
            </w:r>
            <w:r w:rsidRPr="005A6BE4">
              <w:rPr>
                <w:rFonts w:ascii="Times" w:hAnsi="Times" w:cs="Times"/>
                <w:bCs/>
                <w:sz w:val="18"/>
                <w:szCs w:val="18"/>
              </w:rPr>
              <w:t>0.3 psi.</w:t>
            </w:r>
          </w:p>
          <w:p w:rsidR="0020425B" w:rsidRPr="005A6BE4" w:rsidRDefault="0020425B" w:rsidP="00126FD7">
            <w:pPr>
              <w:spacing w:before="120"/>
              <w:rPr>
                <w:rFonts w:ascii="Times" w:hAnsi="Times" w:cs="Times"/>
                <w:sz w:val="18"/>
                <w:szCs w:val="18"/>
              </w:rPr>
            </w:pPr>
            <w:r w:rsidRPr="005A6BE4">
              <w:rPr>
                <w:rFonts w:ascii="Times" w:hAnsi="Times" w:cs="Times"/>
                <w:color w:val="000000"/>
                <w:sz w:val="18"/>
                <w:szCs w:val="18"/>
              </w:rPr>
              <w:t xml:space="preserve">To operate the airplane unpressurized, select manual pressurization and slew outflow valve to full open position with both engine bleeds and air conditioning packs selected </w:t>
            </w:r>
            <w:r w:rsidRPr="005A6BE4">
              <w:rPr>
                <w:rFonts w:ascii="Times" w:hAnsi="Times" w:cs="Times"/>
                <w:bCs/>
                <w:color w:val="000000"/>
                <w:sz w:val="18"/>
                <w:szCs w:val="18"/>
              </w:rPr>
              <w:t xml:space="preserve">ON </w:t>
            </w:r>
            <w:r w:rsidRPr="005A6BE4">
              <w:rPr>
                <w:rFonts w:ascii="Times" w:hAnsi="Times" w:cs="Times"/>
                <w:color w:val="000000"/>
                <w:sz w:val="18"/>
                <w:szCs w:val="18"/>
              </w:rPr>
              <w:t xml:space="preserve">if available. If not, select RAM Air </w:t>
            </w:r>
            <w:r w:rsidRPr="005A6BE4">
              <w:rPr>
                <w:rFonts w:ascii="Times" w:hAnsi="Times" w:cs="Times"/>
                <w:bCs/>
                <w:color w:val="000000"/>
                <w:sz w:val="18"/>
                <w:szCs w:val="18"/>
              </w:rPr>
              <w:t>ON</w:t>
            </w:r>
            <w:r w:rsidRPr="005A6BE4">
              <w:rPr>
                <w:rFonts w:ascii="Times" w:hAnsi="Times" w:cs="Times"/>
                <w:color w:val="000000"/>
                <w:sz w:val="18"/>
                <w:szCs w:val="18"/>
              </w:rPr>
              <w:t xml:space="preserve">. Monitor cabin differential pressure to be nominally zero </w:t>
            </w:r>
            <w:proofErr w:type="spellStart"/>
            <w:r w:rsidRPr="005A6BE4">
              <w:rPr>
                <w:rFonts w:ascii="Times" w:hAnsi="Times" w:cs="Times"/>
                <w:color w:val="000000"/>
                <w:sz w:val="18"/>
                <w:szCs w:val="18"/>
              </w:rPr>
              <w:t>psid</w:t>
            </w:r>
            <w:proofErr w:type="spellEnd"/>
            <w:r w:rsidRPr="005A6BE4">
              <w:rPr>
                <w:rFonts w:ascii="Times" w:hAnsi="Times" w:cs="Times"/>
                <w:color w:val="000000"/>
                <w:sz w:val="18"/>
                <w:szCs w:val="18"/>
              </w:rPr>
              <w:t xml:space="preserve"> during the flight.</w:t>
            </w:r>
          </w:p>
        </w:tc>
        <w:tc>
          <w:tcPr>
            <w:tcW w:w="2340" w:type="dxa"/>
            <w:tcBorders>
              <w:right w:val="single" w:sz="6" w:space="0" w:color="auto"/>
            </w:tcBorders>
          </w:tcPr>
          <w:p w:rsidR="0020425B" w:rsidRPr="005A6BE4" w:rsidRDefault="0020425B" w:rsidP="00716247">
            <w:pPr>
              <w:ind w:right="101"/>
              <w:rPr>
                <w:rFonts w:ascii="Times" w:hAnsi="Times" w:cs="Times"/>
                <w:sz w:val="18"/>
                <w:szCs w:val="18"/>
              </w:rPr>
            </w:pPr>
            <w:r w:rsidRPr="005A6BE4">
              <w:rPr>
                <w:rFonts w:ascii="Times" w:hAnsi="Times" w:cs="Times"/>
                <w:sz w:val="18"/>
                <w:szCs w:val="18"/>
              </w:rPr>
              <w:t xml:space="preserve">An Inoperative Placard stating “AUTO INOP” will be placed above </w:t>
            </w:r>
            <w:r w:rsidRPr="005A6BE4">
              <w:rPr>
                <w:rFonts w:ascii="Times" w:hAnsi="Times" w:cs="Times"/>
                <w:bCs/>
                <w:sz w:val="18"/>
                <w:szCs w:val="18"/>
              </w:rPr>
              <w:t>FAULT / MANUAL Switch</w:t>
            </w:r>
            <w:r w:rsidRPr="005A6BE4">
              <w:rPr>
                <w:rFonts w:ascii="Times" w:hAnsi="Times" w:cs="Times"/>
                <w:sz w:val="18"/>
                <w:szCs w:val="18"/>
              </w:rPr>
              <w:t xml:space="preserve"> and will be noted on ADLS.</w:t>
            </w:r>
          </w:p>
        </w:tc>
      </w:tr>
      <w:tr w:rsidR="0020425B" w:rsidRPr="005A6BE4" w:rsidTr="00716247">
        <w:trPr>
          <w:cantSplit/>
        </w:trPr>
        <w:tc>
          <w:tcPr>
            <w:tcW w:w="2330" w:type="dxa"/>
            <w:tcBorders>
              <w:left w:val="single" w:sz="6" w:space="0" w:color="auto"/>
              <w:bottom w:val="single" w:sz="6" w:space="0" w:color="auto"/>
            </w:tcBorders>
          </w:tcPr>
          <w:p w:rsidR="0020425B" w:rsidRPr="005A6BE4" w:rsidRDefault="0020425B" w:rsidP="00716247">
            <w:pPr>
              <w:tabs>
                <w:tab w:val="left" w:pos="2600"/>
              </w:tabs>
              <w:jc w:val="center"/>
              <w:rPr>
                <w:rFonts w:ascii="Times" w:hAnsi="Times" w:cs="Times"/>
                <w:sz w:val="18"/>
                <w:szCs w:val="18"/>
              </w:rPr>
            </w:pPr>
            <w:r w:rsidRPr="005A6BE4">
              <w:rPr>
                <w:rFonts w:ascii="Times" w:hAnsi="Times" w:cs="Times"/>
                <w:sz w:val="18"/>
                <w:szCs w:val="18"/>
              </w:rPr>
              <w:t>(continued)</w:t>
            </w:r>
          </w:p>
        </w:tc>
        <w:tc>
          <w:tcPr>
            <w:tcW w:w="440" w:type="dxa"/>
            <w:tcBorders>
              <w:bottom w:val="single" w:sz="6" w:space="0" w:color="auto"/>
              <w:right w:val="single" w:sz="4" w:space="0" w:color="auto"/>
            </w:tcBorders>
          </w:tcPr>
          <w:p w:rsidR="0020425B" w:rsidRPr="005A6BE4" w:rsidRDefault="0020425B" w:rsidP="00716247">
            <w:pPr>
              <w:tabs>
                <w:tab w:val="left" w:pos="360"/>
              </w:tabs>
              <w:rPr>
                <w:rFonts w:ascii="Times" w:hAnsi="Times" w:cs="Times"/>
                <w:sz w:val="18"/>
                <w:szCs w:val="18"/>
              </w:rPr>
            </w:pPr>
          </w:p>
        </w:tc>
        <w:tc>
          <w:tcPr>
            <w:tcW w:w="370" w:type="dxa"/>
            <w:tcBorders>
              <w:left w:val="single" w:sz="4" w:space="0" w:color="auto"/>
              <w:bottom w:val="single" w:sz="6" w:space="0" w:color="auto"/>
              <w:right w:val="single" w:sz="4" w:space="0" w:color="auto"/>
            </w:tcBorders>
          </w:tcPr>
          <w:p w:rsidR="0020425B" w:rsidRPr="005A6BE4" w:rsidRDefault="0020425B" w:rsidP="00716247">
            <w:pPr>
              <w:tabs>
                <w:tab w:val="left" w:pos="360"/>
              </w:tabs>
              <w:rPr>
                <w:rFonts w:ascii="Times" w:hAnsi="Times" w:cs="Times"/>
                <w:sz w:val="18"/>
                <w:szCs w:val="18"/>
              </w:rPr>
            </w:pPr>
          </w:p>
        </w:tc>
        <w:tc>
          <w:tcPr>
            <w:tcW w:w="360" w:type="dxa"/>
            <w:tcBorders>
              <w:bottom w:val="single" w:sz="6" w:space="0" w:color="auto"/>
            </w:tcBorders>
          </w:tcPr>
          <w:p w:rsidR="0020425B" w:rsidRPr="005A6BE4" w:rsidRDefault="0020425B" w:rsidP="00716247">
            <w:pPr>
              <w:tabs>
                <w:tab w:val="left" w:pos="360"/>
              </w:tabs>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20425B" w:rsidRPr="005A6BE4" w:rsidRDefault="0020425B" w:rsidP="00716247">
            <w:pPr>
              <w:pStyle w:val="BodyText"/>
              <w:spacing w:before="0"/>
            </w:pPr>
          </w:p>
        </w:tc>
        <w:tc>
          <w:tcPr>
            <w:tcW w:w="2880" w:type="dxa"/>
            <w:tcBorders>
              <w:bottom w:val="single" w:sz="6" w:space="0" w:color="auto"/>
              <w:right w:val="single" w:sz="6" w:space="0" w:color="auto"/>
            </w:tcBorders>
          </w:tcPr>
          <w:p w:rsidR="0020425B" w:rsidRPr="005A6BE4" w:rsidRDefault="0020425B" w:rsidP="00716247">
            <w:pPr>
              <w:rPr>
                <w:rFonts w:ascii="Times" w:hAnsi="Times" w:cs="Times"/>
                <w:sz w:val="18"/>
                <w:szCs w:val="18"/>
              </w:rPr>
            </w:pPr>
          </w:p>
        </w:tc>
        <w:tc>
          <w:tcPr>
            <w:tcW w:w="2520" w:type="dxa"/>
            <w:tcBorders>
              <w:bottom w:val="single" w:sz="6" w:space="0" w:color="auto"/>
              <w:right w:val="single" w:sz="6" w:space="0" w:color="auto"/>
            </w:tcBorders>
          </w:tcPr>
          <w:p w:rsidR="0020425B" w:rsidRPr="005A6BE4" w:rsidRDefault="0020425B" w:rsidP="00716247">
            <w:pPr>
              <w:rPr>
                <w:rFonts w:ascii="Times" w:hAnsi="Times" w:cs="Times"/>
                <w:sz w:val="18"/>
                <w:szCs w:val="18"/>
              </w:rPr>
            </w:pPr>
          </w:p>
        </w:tc>
        <w:tc>
          <w:tcPr>
            <w:tcW w:w="2340" w:type="dxa"/>
            <w:tcBorders>
              <w:bottom w:val="single" w:sz="6" w:space="0" w:color="auto"/>
              <w:right w:val="single" w:sz="6" w:space="0" w:color="auto"/>
            </w:tcBorders>
          </w:tcPr>
          <w:p w:rsidR="0020425B" w:rsidRPr="005A6BE4" w:rsidRDefault="0020425B" w:rsidP="00716247">
            <w:pPr>
              <w:ind w:right="101"/>
              <w:rPr>
                <w:rFonts w:ascii="Times" w:hAnsi="Times" w:cs="Times"/>
                <w:sz w:val="18"/>
                <w:szCs w:val="18"/>
              </w:rPr>
            </w:pPr>
          </w:p>
        </w:tc>
      </w:tr>
    </w:tbl>
    <w:p w:rsidR="00A17982" w:rsidRDefault="00A17982" w:rsidP="00EA538C">
      <w:pPr>
        <w:jc w:val="center"/>
        <w:rPr>
          <w:sz w:val="22"/>
          <w:szCs w:val="22"/>
        </w:rPr>
        <w:sectPr w:rsidR="00A17982" w:rsidSect="00EA538C">
          <w:headerReference w:type="default" r:id="rId40"/>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B57775" w:rsidRPr="005A6BE4" w:rsidTr="00B57775">
        <w:trPr>
          <w:cantSplit/>
        </w:trPr>
        <w:tc>
          <w:tcPr>
            <w:tcW w:w="2330" w:type="dxa"/>
            <w:tcBorders>
              <w:top w:val="single" w:sz="4" w:space="0" w:color="auto"/>
              <w:left w:val="single" w:sz="6" w:space="0" w:color="auto"/>
            </w:tcBorders>
          </w:tcPr>
          <w:p w:rsidR="00B57775" w:rsidRPr="005A6BE4" w:rsidRDefault="00B57775" w:rsidP="00B57775">
            <w:pPr>
              <w:tabs>
                <w:tab w:val="left" w:pos="440"/>
                <w:tab w:val="left" w:pos="2600"/>
              </w:tabs>
              <w:ind w:left="86"/>
              <w:rPr>
                <w:rFonts w:ascii="Times" w:hAnsi="Times" w:cs="Times"/>
                <w:sz w:val="18"/>
                <w:szCs w:val="18"/>
              </w:rPr>
            </w:pPr>
            <w:r w:rsidRPr="005A6BE4">
              <w:rPr>
                <w:rFonts w:ascii="Times" w:hAnsi="Times" w:cs="Times"/>
                <w:sz w:val="18"/>
                <w:szCs w:val="18"/>
              </w:rPr>
              <w:lastRenderedPageBreak/>
              <w:t>4.</w:t>
            </w:r>
            <w:r w:rsidRPr="005A6BE4">
              <w:rPr>
                <w:rFonts w:ascii="Times" w:hAnsi="Times" w:cs="Times"/>
                <w:sz w:val="18"/>
                <w:szCs w:val="18"/>
              </w:rPr>
              <w:tab/>
              <w:t>Automatic</w:t>
            </w:r>
          </w:p>
          <w:p w:rsidR="00B57775" w:rsidRPr="005A6BE4" w:rsidRDefault="00B57775" w:rsidP="00B57775">
            <w:pPr>
              <w:tabs>
                <w:tab w:val="left" w:pos="440"/>
                <w:tab w:val="left" w:pos="2600"/>
              </w:tabs>
              <w:ind w:left="86"/>
              <w:rPr>
                <w:rFonts w:ascii="Times" w:hAnsi="Times" w:cs="Times"/>
                <w:sz w:val="18"/>
                <w:szCs w:val="18"/>
              </w:rPr>
            </w:pPr>
            <w:r w:rsidRPr="005A6BE4">
              <w:rPr>
                <w:rFonts w:ascii="Times" w:hAnsi="Times" w:cs="Times"/>
                <w:sz w:val="18"/>
                <w:szCs w:val="18"/>
              </w:rPr>
              <w:tab/>
              <w:t>Pressurization</w:t>
            </w:r>
          </w:p>
          <w:p w:rsidR="00B57775" w:rsidRPr="005A6BE4" w:rsidRDefault="00B57775" w:rsidP="00B57775">
            <w:pPr>
              <w:tabs>
                <w:tab w:val="left" w:pos="440"/>
                <w:tab w:val="left" w:pos="2600"/>
              </w:tabs>
              <w:ind w:left="86"/>
              <w:rPr>
                <w:rFonts w:ascii="Times" w:hAnsi="Times" w:cs="Times"/>
                <w:sz w:val="18"/>
                <w:szCs w:val="18"/>
              </w:rPr>
            </w:pPr>
            <w:r w:rsidRPr="005A6BE4">
              <w:rPr>
                <w:rFonts w:ascii="Times" w:hAnsi="Times" w:cs="Times"/>
                <w:sz w:val="18"/>
                <w:szCs w:val="18"/>
              </w:rPr>
              <w:tab/>
              <w:t>Control Systems</w:t>
            </w:r>
          </w:p>
          <w:p w:rsidR="00B57775" w:rsidRPr="005A6BE4" w:rsidRDefault="00B57775" w:rsidP="00B57775">
            <w:pPr>
              <w:tabs>
                <w:tab w:val="left" w:pos="440"/>
                <w:tab w:val="left" w:pos="2600"/>
              </w:tabs>
              <w:ind w:left="86"/>
              <w:rPr>
                <w:rFonts w:ascii="Times" w:hAnsi="Times" w:cs="Times"/>
                <w:sz w:val="18"/>
                <w:szCs w:val="18"/>
              </w:rPr>
            </w:pPr>
            <w:r w:rsidRPr="005A6BE4">
              <w:rPr>
                <w:rFonts w:ascii="Times" w:hAnsi="Times" w:cs="Times"/>
                <w:sz w:val="18"/>
                <w:szCs w:val="18"/>
              </w:rPr>
              <w:tab/>
              <w:t>(continued)</w:t>
            </w:r>
          </w:p>
        </w:tc>
        <w:tc>
          <w:tcPr>
            <w:tcW w:w="440" w:type="dxa"/>
            <w:tcBorders>
              <w:top w:val="single" w:sz="4" w:space="0" w:color="auto"/>
              <w:right w:val="single" w:sz="4" w:space="0" w:color="auto"/>
            </w:tcBorders>
          </w:tcPr>
          <w:p w:rsidR="00B57775" w:rsidRPr="005A6BE4" w:rsidRDefault="00B57775" w:rsidP="00716247">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B57775" w:rsidRPr="005A6BE4" w:rsidRDefault="00B57775" w:rsidP="00716247">
            <w:pPr>
              <w:tabs>
                <w:tab w:val="left" w:pos="360"/>
              </w:tabs>
              <w:rPr>
                <w:rFonts w:ascii="Times" w:hAnsi="Times" w:cs="Times"/>
                <w:sz w:val="18"/>
                <w:szCs w:val="18"/>
              </w:rPr>
            </w:pPr>
          </w:p>
        </w:tc>
        <w:tc>
          <w:tcPr>
            <w:tcW w:w="360" w:type="dxa"/>
            <w:tcBorders>
              <w:top w:val="single" w:sz="4" w:space="0" w:color="auto"/>
            </w:tcBorders>
          </w:tcPr>
          <w:p w:rsidR="00B57775" w:rsidRPr="005A6BE4" w:rsidRDefault="00B57775" w:rsidP="00716247">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B57775" w:rsidRPr="005A6BE4" w:rsidRDefault="00B57775" w:rsidP="00716247">
            <w:pPr>
              <w:pStyle w:val="BodyText"/>
              <w:spacing w:before="0"/>
            </w:pPr>
          </w:p>
        </w:tc>
        <w:tc>
          <w:tcPr>
            <w:tcW w:w="2880" w:type="dxa"/>
            <w:tcBorders>
              <w:top w:val="single" w:sz="4" w:space="0" w:color="auto"/>
              <w:right w:val="single" w:sz="6" w:space="0" w:color="auto"/>
            </w:tcBorders>
          </w:tcPr>
          <w:p w:rsidR="00B57775" w:rsidRPr="005A6BE4" w:rsidRDefault="00B57775" w:rsidP="00716247">
            <w:pPr>
              <w:rPr>
                <w:rFonts w:ascii="Times" w:hAnsi="Times" w:cs="Times"/>
                <w:sz w:val="18"/>
                <w:szCs w:val="18"/>
              </w:rPr>
            </w:pPr>
          </w:p>
        </w:tc>
        <w:tc>
          <w:tcPr>
            <w:tcW w:w="2520" w:type="dxa"/>
            <w:tcBorders>
              <w:top w:val="single" w:sz="4" w:space="0" w:color="auto"/>
              <w:right w:val="single" w:sz="6" w:space="0" w:color="auto"/>
            </w:tcBorders>
          </w:tcPr>
          <w:p w:rsidR="00B57775" w:rsidRPr="005A6BE4" w:rsidRDefault="00B57775" w:rsidP="00716247">
            <w:pPr>
              <w:rPr>
                <w:rFonts w:ascii="Times" w:hAnsi="Times" w:cs="Times"/>
                <w:color w:val="000000"/>
                <w:sz w:val="18"/>
                <w:szCs w:val="18"/>
              </w:rPr>
            </w:pPr>
          </w:p>
        </w:tc>
        <w:tc>
          <w:tcPr>
            <w:tcW w:w="2340" w:type="dxa"/>
            <w:tcBorders>
              <w:top w:val="single" w:sz="4" w:space="0" w:color="auto"/>
              <w:right w:val="single" w:sz="6" w:space="0" w:color="auto"/>
            </w:tcBorders>
          </w:tcPr>
          <w:p w:rsidR="00B57775" w:rsidRPr="005A6BE4" w:rsidRDefault="00B57775" w:rsidP="00716247">
            <w:pPr>
              <w:ind w:right="10"/>
              <w:rPr>
                <w:rFonts w:ascii="Times" w:hAnsi="Times" w:cs="Times"/>
                <w:sz w:val="18"/>
                <w:szCs w:val="18"/>
              </w:rPr>
            </w:pPr>
          </w:p>
        </w:tc>
      </w:tr>
      <w:tr w:rsidR="00A17982" w:rsidRPr="005A6BE4" w:rsidTr="00B57775">
        <w:trPr>
          <w:cantSplit/>
        </w:trPr>
        <w:tc>
          <w:tcPr>
            <w:tcW w:w="2330" w:type="dxa"/>
            <w:tcBorders>
              <w:left w:val="single" w:sz="6" w:space="0" w:color="auto"/>
            </w:tcBorders>
          </w:tcPr>
          <w:p w:rsidR="00A17982" w:rsidRPr="005A6BE4" w:rsidRDefault="00A17982" w:rsidP="00716247">
            <w:pPr>
              <w:tabs>
                <w:tab w:val="left" w:pos="440"/>
                <w:tab w:val="left" w:pos="2600"/>
              </w:tabs>
              <w:ind w:left="86"/>
              <w:rPr>
                <w:rFonts w:ascii="Times" w:hAnsi="Times" w:cs="Times"/>
                <w:sz w:val="18"/>
                <w:szCs w:val="18"/>
              </w:rPr>
            </w:pPr>
          </w:p>
        </w:tc>
        <w:tc>
          <w:tcPr>
            <w:tcW w:w="440" w:type="dxa"/>
            <w:tcBorders>
              <w:right w:val="single" w:sz="4" w:space="0" w:color="auto"/>
            </w:tcBorders>
          </w:tcPr>
          <w:p w:rsidR="00A17982" w:rsidRPr="005A6BE4" w:rsidRDefault="00A17982" w:rsidP="00716247">
            <w:pPr>
              <w:tabs>
                <w:tab w:val="left" w:pos="360"/>
              </w:tabs>
              <w:rPr>
                <w:rFonts w:ascii="Times" w:hAnsi="Times" w:cs="Times"/>
                <w:sz w:val="18"/>
                <w:szCs w:val="18"/>
              </w:rPr>
            </w:pPr>
            <w:r w:rsidRPr="005A6BE4">
              <w:rPr>
                <w:rFonts w:ascii="Times" w:hAnsi="Times" w:cs="Times"/>
                <w:sz w:val="18"/>
                <w:szCs w:val="18"/>
              </w:rPr>
              <w:t>B</w:t>
            </w:r>
          </w:p>
        </w:tc>
        <w:tc>
          <w:tcPr>
            <w:tcW w:w="370" w:type="dxa"/>
            <w:tcBorders>
              <w:left w:val="single" w:sz="4" w:space="0" w:color="auto"/>
              <w:right w:val="single" w:sz="6" w:space="0" w:color="auto"/>
            </w:tcBorders>
          </w:tcPr>
          <w:p w:rsidR="00A17982" w:rsidRPr="005A6BE4" w:rsidRDefault="00A17982" w:rsidP="00716247">
            <w:pPr>
              <w:tabs>
                <w:tab w:val="left" w:pos="360"/>
              </w:tabs>
              <w:rPr>
                <w:rFonts w:ascii="Times" w:hAnsi="Times" w:cs="Times"/>
                <w:sz w:val="18"/>
                <w:szCs w:val="18"/>
              </w:rPr>
            </w:pPr>
            <w:r w:rsidRPr="005A6BE4">
              <w:rPr>
                <w:rFonts w:ascii="Times" w:hAnsi="Times" w:cs="Times"/>
                <w:sz w:val="18"/>
                <w:szCs w:val="18"/>
              </w:rPr>
              <w:t>2</w:t>
            </w:r>
          </w:p>
        </w:tc>
        <w:tc>
          <w:tcPr>
            <w:tcW w:w="360" w:type="dxa"/>
          </w:tcPr>
          <w:p w:rsidR="00A17982" w:rsidRPr="005A6BE4" w:rsidRDefault="00A17982" w:rsidP="00716247">
            <w:pPr>
              <w:tabs>
                <w:tab w:val="left" w:pos="360"/>
              </w:tabs>
              <w:rPr>
                <w:rFonts w:ascii="Times" w:hAnsi="Times" w:cs="Times"/>
                <w:sz w:val="18"/>
                <w:szCs w:val="18"/>
              </w:rPr>
            </w:pPr>
            <w:r w:rsidRPr="005A6BE4">
              <w:rPr>
                <w:rFonts w:ascii="Times" w:hAnsi="Times" w:cs="Times"/>
                <w:sz w:val="18"/>
                <w:szCs w:val="18"/>
              </w:rPr>
              <w:t>0</w:t>
            </w:r>
          </w:p>
        </w:tc>
        <w:tc>
          <w:tcPr>
            <w:tcW w:w="3240" w:type="dxa"/>
            <w:tcBorders>
              <w:left w:val="single" w:sz="6" w:space="0" w:color="auto"/>
              <w:right w:val="single" w:sz="6" w:space="0" w:color="auto"/>
            </w:tcBorders>
          </w:tcPr>
          <w:p w:rsidR="00A17982" w:rsidRPr="005A6BE4" w:rsidRDefault="00A17982" w:rsidP="00716247">
            <w:pPr>
              <w:pStyle w:val="BodyText"/>
              <w:spacing w:before="0"/>
            </w:pPr>
            <w:r w:rsidRPr="005A6BE4">
              <w:t>(O) Except for ER operations, may be inoperative provided airplane is operated in unpressurized configuration.</w:t>
            </w:r>
          </w:p>
        </w:tc>
        <w:tc>
          <w:tcPr>
            <w:tcW w:w="2880" w:type="dxa"/>
            <w:tcBorders>
              <w:right w:val="single" w:sz="6" w:space="0" w:color="auto"/>
            </w:tcBorders>
          </w:tcPr>
          <w:p w:rsidR="00A17982" w:rsidRPr="005A6BE4" w:rsidRDefault="00A17982" w:rsidP="00716247">
            <w:pPr>
              <w:rPr>
                <w:rFonts w:ascii="Times" w:hAnsi="Times" w:cs="Times"/>
                <w:sz w:val="18"/>
                <w:szCs w:val="18"/>
              </w:rPr>
            </w:pPr>
            <w:r w:rsidRPr="005A6BE4">
              <w:rPr>
                <w:rFonts w:ascii="Times" w:hAnsi="Times" w:cs="Times"/>
                <w:sz w:val="18"/>
                <w:szCs w:val="18"/>
              </w:rPr>
              <w:t>None required</w:t>
            </w:r>
          </w:p>
        </w:tc>
        <w:tc>
          <w:tcPr>
            <w:tcW w:w="2520" w:type="dxa"/>
            <w:tcBorders>
              <w:right w:val="single" w:sz="6" w:space="0" w:color="auto"/>
            </w:tcBorders>
          </w:tcPr>
          <w:p w:rsidR="00A17982" w:rsidRPr="005A6BE4" w:rsidRDefault="00A17982" w:rsidP="00716247">
            <w:pPr>
              <w:rPr>
                <w:rFonts w:ascii="Times" w:hAnsi="Times" w:cs="Times"/>
                <w:sz w:val="18"/>
                <w:szCs w:val="18"/>
              </w:rPr>
            </w:pPr>
            <w:r w:rsidRPr="005A6BE4">
              <w:rPr>
                <w:rFonts w:ascii="Times" w:hAnsi="Times" w:cs="Times"/>
                <w:color w:val="000000"/>
                <w:sz w:val="18"/>
                <w:szCs w:val="18"/>
              </w:rPr>
              <w:t xml:space="preserve">To operate the airplane unpressurized, select manual pressurization and slew outflow valve to full open position with both engine bleeds and air conditioning packs selected </w:t>
            </w:r>
            <w:r w:rsidRPr="005A6BE4">
              <w:rPr>
                <w:rFonts w:ascii="Times" w:hAnsi="Times" w:cs="Times"/>
                <w:bCs/>
                <w:color w:val="000000"/>
                <w:sz w:val="18"/>
                <w:szCs w:val="18"/>
              </w:rPr>
              <w:t xml:space="preserve">ON </w:t>
            </w:r>
            <w:r w:rsidRPr="005A6BE4">
              <w:rPr>
                <w:rFonts w:ascii="Times" w:hAnsi="Times" w:cs="Times"/>
                <w:color w:val="000000"/>
                <w:sz w:val="18"/>
                <w:szCs w:val="18"/>
              </w:rPr>
              <w:t xml:space="preserve">if available. If not, select RAM Air </w:t>
            </w:r>
            <w:r w:rsidRPr="005A6BE4">
              <w:rPr>
                <w:rFonts w:ascii="Times" w:hAnsi="Times" w:cs="Times"/>
                <w:bCs/>
                <w:color w:val="000000"/>
                <w:sz w:val="18"/>
                <w:szCs w:val="18"/>
              </w:rPr>
              <w:t>ON</w:t>
            </w:r>
            <w:r w:rsidRPr="005A6BE4">
              <w:rPr>
                <w:rFonts w:ascii="Times" w:hAnsi="Times" w:cs="Times"/>
                <w:color w:val="000000"/>
                <w:sz w:val="18"/>
                <w:szCs w:val="18"/>
              </w:rPr>
              <w:t xml:space="preserve">. Monitor cabin differential pressure to be nominally zero </w:t>
            </w:r>
            <w:proofErr w:type="spellStart"/>
            <w:r w:rsidRPr="005A6BE4">
              <w:rPr>
                <w:rFonts w:ascii="Times" w:hAnsi="Times" w:cs="Times"/>
                <w:color w:val="000000"/>
                <w:sz w:val="18"/>
                <w:szCs w:val="18"/>
              </w:rPr>
              <w:t>psid</w:t>
            </w:r>
            <w:proofErr w:type="spellEnd"/>
            <w:r w:rsidRPr="005A6BE4">
              <w:rPr>
                <w:rFonts w:ascii="Times" w:hAnsi="Times" w:cs="Times"/>
                <w:color w:val="000000"/>
                <w:sz w:val="18"/>
                <w:szCs w:val="18"/>
              </w:rPr>
              <w:t xml:space="preserve"> during the flight.</w:t>
            </w:r>
          </w:p>
        </w:tc>
        <w:tc>
          <w:tcPr>
            <w:tcW w:w="2340" w:type="dxa"/>
            <w:tcBorders>
              <w:right w:val="single" w:sz="6" w:space="0" w:color="auto"/>
            </w:tcBorders>
          </w:tcPr>
          <w:p w:rsidR="00A17982" w:rsidRPr="005A6BE4" w:rsidRDefault="00A17982" w:rsidP="00716247">
            <w:pPr>
              <w:ind w:right="10"/>
              <w:rPr>
                <w:rFonts w:ascii="Times" w:hAnsi="Times" w:cs="Times"/>
                <w:sz w:val="18"/>
                <w:szCs w:val="18"/>
              </w:rPr>
            </w:pPr>
            <w:r w:rsidRPr="005A6BE4">
              <w:rPr>
                <w:rFonts w:ascii="Times" w:hAnsi="Times" w:cs="Times"/>
                <w:sz w:val="18"/>
                <w:szCs w:val="18"/>
              </w:rPr>
              <w:t xml:space="preserve">An Inoperative Placard stating "AUTO INOP" will be placed above </w:t>
            </w:r>
            <w:r w:rsidRPr="005A6BE4">
              <w:rPr>
                <w:rFonts w:ascii="Times" w:hAnsi="Times" w:cs="Times"/>
                <w:bCs/>
                <w:sz w:val="18"/>
                <w:szCs w:val="18"/>
              </w:rPr>
              <w:t>FAULT</w:t>
            </w:r>
            <w:r>
              <w:rPr>
                <w:rFonts w:ascii="Times" w:hAnsi="Times" w:cs="Times"/>
                <w:bCs/>
                <w:sz w:val="18"/>
                <w:szCs w:val="18"/>
              </w:rPr>
              <w:t xml:space="preserve"> </w:t>
            </w:r>
            <w:r w:rsidRPr="005A6BE4">
              <w:rPr>
                <w:rFonts w:ascii="Times" w:hAnsi="Times" w:cs="Times"/>
                <w:bCs/>
                <w:sz w:val="18"/>
                <w:szCs w:val="18"/>
              </w:rPr>
              <w:t>/ MANUAL Switch</w:t>
            </w:r>
            <w:r w:rsidRPr="005A6BE4">
              <w:rPr>
                <w:rFonts w:ascii="Times" w:hAnsi="Times" w:cs="Times"/>
                <w:sz w:val="18"/>
                <w:szCs w:val="18"/>
              </w:rPr>
              <w:t xml:space="preserve"> and will be noted on ADLS.</w:t>
            </w:r>
          </w:p>
        </w:tc>
      </w:tr>
      <w:tr w:rsidR="00A17982" w:rsidRPr="005A6BE4" w:rsidTr="00716247">
        <w:trPr>
          <w:cantSplit/>
        </w:trPr>
        <w:tc>
          <w:tcPr>
            <w:tcW w:w="2330" w:type="dxa"/>
            <w:tcBorders>
              <w:left w:val="single" w:sz="6" w:space="0" w:color="auto"/>
            </w:tcBorders>
          </w:tcPr>
          <w:p w:rsidR="00A17982" w:rsidRPr="005A6BE4" w:rsidRDefault="00A17982" w:rsidP="00716247">
            <w:pPr>
              <w:tabs>
                <w:tab w:val="left" w:pos="440"/>
                <w:tab w:val="left" w:pos="2600"/>
              </w:tabs>
              <w:spacing w:before="120"/>
              <w:ind w:left="86"/>
              <w:rPr>
                <w:rFonts w:ascii="Times" w:hAnsi="Times" w:cs="Times"/>
                <w:sz w:val="18"/>
                <w:szCs w:val="18"/>
              </w:rPr>
            </w:pPr>
            <w:r w:rsidRPr="005A6BE4">
              <w:rPr>
                <w:rFonts w:ascii="Times" w:hAnsi="Times" w:cs="Times"/>
                <w:sz w:val="18"/>
                <w:szCs w:val="18"/>
              </w:rPr>
              <w:t>5.</w:t>
            </w:r>
            <w:r w:rsidRPr="005A6BE4">
              <w:rPr>
                <w:rFonts w:ascii="Times" w:hAnsi="Times" w:cs="Times"/>
                <w:sz w:val="18"/>
                <w:szCs w:val="18"/>
              </w:rPr>
              <w:tab/>
              <w:t>Manual Pressurization</w:t>
            </w:r>
          </w:p>
          <w:p w:rsidR="00A17982" w:rsidRPr="005A6BE4" w:rsidRDefault="00A17982" w:rsidP="00716247">
            <w:pPr>
              <w:tabs>
                <w:tab w:val="left" w:pos="440"/>
                <w:tab w:val="left" w:pos="2600"/>
              </w:tabs>
              <w:ind w:left="86"/>
              <w:rPr>
                <w:rFonts w:ascii="Times" w:hAnsi="Times" w:cs="Times"/>
                <w:sz w:val="18"/>
                <w:szCs w:val="18"/>
              </w:rPr>
            </w:pPr>
            <w:r w:rsidRPr="005A6BE4">
              <w:rPr>
                <w:rFonts w:ascii="Times" w:hAnsi="Times" w:cs="Times"/>
                <w:sz w:val="18"/>
                <w:szCs w:val="18"/>
              </w:rPr>
              <w:tab/>
              <w:t>Control System</w:t>
            </w:r>
          </w:p>
        </w:tc>
        <w:tc>
          <w:tcPr>
            <w:tcW w:w="440" w:type="dxa"/>
            <w:tcBorders>
              <w:right w:val="single" w:sz="4" w:space="0" w:color="auto"/>
            </w:tcBorders>
          </w:tcPr>
          <w:p w:rsidR="00A17982" w:rsidRPr="005A6BE4" w:rsidRDefault="00A17982" w:rsidP="00716247">
            <w:pPr>
              <w:tabs>
                <w:tab w:val="left" w:pos="360"/>
              </w:tabs>
              <w:spacing w:before="120"/>
              <w:rPr>
                <w:rFonts w:ascii="Times" w:hAnsi="Times" w:cs="Times"/>
                <w:sz w:val="18"/>
                <w:szCs w:val="18"/>
              </w:rPr>
            </w:pPr>
            <w:r w:rsidRPr="005A6BE4">
              <w:rPr>
                <w:rFonts w:ascii="Times" w:hAnsi="Times" w:cs="Times"/>
                <w:sz w:val="18"/>
                <w:szCs w:val="18"/>
              </w:rPr>
              <w:t>C</w:t>
            </w:r>
          </w:p>
        </w:tc>
        <w:tc>
          <w:tcPr>
            <w:tcW w:w="370" w:type="dxa"/>
            <w:tcBorders>
              <w:left w:val="single" w:sz="4" w:space="0" w:color="auto"/>
              <w:right w:val="single" w:sz="6" w:space="0" w:color="auto"/>
            </w:tcBorders>
          </w:tcPr>
          <w:p w:rsidR="00A17982" w:rsidRPr="005A6BE4" w:rsidRDefault="00A17982" w:rsidP="00716247">
            <w:pPr>
              <w:tabs>
                <w:tab w:val="left" w:pos="360"/>
              </w:tabs>
              <w:spacing w:before="120"/>
              <w:rPr>
                <w:rFonts w:ascii="Times" w:hAnsi="Times" w:cs="Times"/>
                <w:sz w:val="18"/>
                <w:szCs w:val="18"/>
              </w:rPr>
            </w:pPr>
            <w:r w:rsidRPr="005A6BE4">
              <w:rPr>
                <w:rFonts w:ascii="Times" w:hAnsi="Times" w:cs="Times"/>
                <w:sz w:val="18"/>
                <w:szCs w:val="18"/>
              </w:rPr>
              <w:t>1</w:t>
            </w:r>
          </w:p>
        </w:tc>
        <w:tc>
          <w:tcPr>
            <w:tcW w:w="360" w:type="dxa"/>
          </w:tcPr>
          <w:p w:rsidR="00A17982" w:rsidRPr="005A6BE4" w:rsidRDefault="00A17982" w:rsidP="00716247">
            <w:pPr>
              <w:tabs>
                <w:tab w:val="left" w:pos="360"/>
              </w:tabs>
              <w:spacing w:before="120"/>
              <w:rPr>
                <w:rFonts w:ascii="Times" w:hAnsi="Times" w:cs="Times"/>
                <w:sz w:val="18"/>
                <w:szCs w:val="18"/>
              </w:rPr>
            </w:pPr>
            <w:r w:rsidRPr="005A6BE4">
              <w:rPr>
                <w:rFonts w:ascii="Times" w:hAnsi="Times" w:cs="Times"/>
                <w:sz w:val="18"/>
                <w:szCs w:val="18"/>
              </w:rPr>
              <w:t>0</w:t>
            </w:r>
          </w:p>
        </w:tc>
        <w:tc>
          <w:tcPr>
            <w:tcW w:w="3240" w:type="dxa"/>
            <w:tcBorders>
              <w:left w:val="single" w:sz="6" w:space="0" w:color="auto"/>
              <w:right w:val="single" w:sz="6" w:space="0" w:color="auto"/>
            </w:tcBorders>
          </w:tcPr>
          <w:p w:rsidR="00A17982" w:rsidRPr="005A6BE4" w:rsidRDefault="00A17982" w:rsidP="00716247">
            <w:pPr>
              <w:spacing w:before="120"/>
              <w:rPr>
                <w:rFonts w:ascii="Times" w:hAnsi="Times" w:cs="Times"/>
                <w:sz w:val="18"/>
                <w:szCs w:val="18"/>
              </w:rPr>
            </w:pPr>
            <w:r w:rsidRPr="005A6BE4">
              <w:rPr>
                <w:rFonts w:ascii="Times" w:hAnsi="Times" w:cs="Times"/>
                <w:sz w:val="18"/>
                <w:szCs w:val="18"/>
              </w:rPr>
              <w:t>May be inoperative provided both Automatic Pressurization Control Systems are operative.</w:t>
            </w:r>
          </w:p>
        </w:tc>
        <w:tc>
          <w:tcPr>
            <w:tcW w:w="2880" w:type="dxa"/>
            <w:tcBorders>
              <w:right w:val="single" w:sz="6" w:space="0" w:color="auto"/>
            </w:tcBorders>
          </w:tcPr>
          <w:p w:rsidR="00A17982" w:rsidRPr="005A6BE4" w:rsidRDefault="00A17982" w:rsidP="00716247">
            <w:pPr>
              <w:spacing w:before="120"/>
              <w:rPr>
                <w:rFonts w:ascii="Times" w:hAnsi="Times" w:cs="Times"/>
                <w:sz w:val="18"/>
                <w:szCs w:val="18"/>
              </w:rPr>
            </w:pPr>
            <w:r w:rsidRPr="005A6BE4">
              <w:rPr>
                <w:rFonts w:ascii="Times" w:hAnsi="Times" w:cs="Times"/>
                <w:sz w:val="18"/>
                <w:szCs w:val="18"/>
              </w:rPr>
              <w:t>None required.</w:t>
            </w:r>
          </w:p>
        </w:tc>
        <w:tc>
          <w:tcPr>
            <w:tcW w:w="2520" w:type="dxa"/>
            <w:tcBorders>
              <w:right w:val="single" w:sz="6" w:space="0" w:color="auto"/>
            </w:tcBorders>
          </w:tcPr>
          <w:p w:rsidR="00A17982" w:rsidRPr="005A6BE4" w:rsidRDefault="00A17982" w:rsidP="00716247">
            <w:pPr>
              <w:spacing w:before="120"/>
              <w:rPr>
                <w:rFonts w:ascii="Times" w:hAnsi="Times" w:cs="Times"/>
                <w:sz w:val="18"/>
                <w:szCs w:val="18"/>
              </w:rPr>
            </w:pPr>
            <w:r w:rsidRPr="005A6BE4">
              <w:rPr>
                <w:rFonts w:ascii="Times" w:hAnsi="Times" w:cs="Times"/>
                <w:sz w:val="18"/>
                <w:szCs w:val="18"/>
              </w:rPr>
              <w:t>None required.</w:t>
            </w:r>
          </w:p>
        </w:tc>
        <w:tc>
          <w:tcPr>
            <w:tcW w:w="2340" w:type="dxa"/>
            <w:tcBorders>
              <w:right w:val="single" w:sz="6" w:space="0" w:color="auto"/>
            </w:tcBorders>
          </w:tcPr>
          <w:p w:rsidR="00A17982" w:rsidRPr="005A6BE4" w:rsidRDefault="00A17982" w:rsidP="00716247">
            <w:pPr>
              <w:spacing w:before="120"/>
              <w:ind w:right="100"/>
              <w:rPr>
                <w:rFonts w:ascii="Times" w:hAnsi="Times" w:cs="Times"/>
                <w:sz w:val="18"/>
                <w:szCs w:val="18"/>
              </w:rPr>
            </w:pPr>
            <w:r w:rsidRPr="005A6BE4">
              <w:rPr>
                <w:rFonts w:ascii="Times" w:hAnsi="Times" w:cs="Times"/>
                <w:sz w:val="18"/>
                <w:szCs w:val="18"/>
              </w:rPr>
              <w:t>An Inoperative Placard will be placed in a prominent position to be seen by flight crew and will be noted on ADLS.</w:t>
            </w:r>
          </w:p>
        </w:tc>
      </w:tr>
      <w:tr w:rsidR="00A17982" w:rsidRPr="005A6BE4" w:rsidTr="00716247">
        <w:trPr>
          <w:cantSplit/>
        </w:trPr>
        <w:tc>
          <w:tcPr>
            <w:tcW w:w="2330" w:type="dxa"/>
            <w:tcBorders>
              <w:left w:val="single" w:sz="6" w:space="0" w:color="auto"/>
            </w:tcBorders>
          </w:tcPr>
          <w:p w:rsidR="00A17982" w:rsidRPr="005A6BE4" w:rsidRDefault="00A17982" w:rsidP="00716247">
            <w:pPr>
              <w:tabs>
                <w:tab w:val="left" w:pos="440"/>
                <w:tab w:val="left" w:pos="2600"/>
              </w:tabs>
              <w:spacing w:before="120"/>
              <w:ind w:left="86"/>
              <w:rPr>
                <w:rFonts w:ascii="Times" w:hAnsi="Times" w:cs="Times"/>
                <w:sz w:val="18"/>
                <w:szCs w:val="18"/>
              </w:rPr>
            </w:pPr>
            <w:r w:rsidRPr="005A6BE4">
              <w:rPr>
                <w:rFonts w:ascii="Times" w:hAnsi="Times" w:cs="Times"/>
                <w:sz w:val="18"/>
                <w:szCs w:val="18"/>
              </w:rPr>
              <w:t>6.</w:t>
            </w:r>
            <w:r w:rsidRPr="005A6BE4">
              <w:rPr>
                <w:rFonts w:ascii="Times" w:hAnsi="Times" w:cs="Times"/>
                <w:sz w:val="18"/>
                <w:szCs w:val="18"/>
              </w:rPr>
              <w:tab/>
              <w:t>Semi-Auto</w:t>
            </w:r>
          </w:p>
          <w:p w:rsidR="00A17982" w:rsidRPr="005A6BE4" w:rsidRDefault="00A17982" w:rsidP="00716247">
            <w:pPr>
              <w:tabs>
                <w:tab w:val="left" w:pos="440"/>
                <w:tab w:val="left" w:pos="2600"/>
              </w:tabs>
              <w:ind w:left="86"/>
              <w:rPr>
                <w:rFonts w:ascii="Times" w:hAnsi="Times" w:cs="Times"/>
                <w:sz w:val="18"/>
                <w:szCs w:val="18"/>
              </w:rPr>
            </w:pPr>
            <w:r w:rsidRPr="005A6BE4">
              <w:rPr>
                <w:rFonts w:ascii="Times" w:hAnsi="Times" w:cs="Times"/>
                <w:sz w:val="18"/>
                <w:szCs w:val="18"/>
              </w:rPr>
              <w:tab/>
              <w:t>Pressurization</w:t>
            </w:r>
          </w:p>
          <w:p w:rsidR="00A17982" w:rsidRPr="005A6BE4" w:rsidRDefault="00A17982" w:rsidP="00716247">
            <w:pPr>
              <w:tabs>
                <w:tab w:val="left" w:pos="440"/>
                <w:tab w:val="left" w:pos="2600"/>
              </w:tabs>
              <w:ind w:left="86"/>
              <w:rPr>
                <w:rFonts w:ascii="Times" w:hAnsi="Times" w:cs="Times"/>
                <w:sz w:val="18"/>
                <w:szCs w:val="18"/>
              </w:rPr>
            </w:pPr>
            <w:r w:rsidRPr="005A6BE4">
              <w:rPr>
                <w:rFonts w:ascii="Times" w:hAnsi="Times" w:cs="Times"/>
                <w:sz w:val="18"/>
                <w:szCs w:val="18"/>
              </w:rPr>
              <w:tab/>
              <w:t>Control System</w:t>
            </w:r>
          </w:p>
        </w:tc>
        <w:tc>
          <w:tcPr>
            <w:tcW w:w="440" w:type="dxa"/>
            <w:tcBorders>
              <w:right w:val="single" w:sz="4" w:space="0" w:color="auto"/>
            </w:tcBorders>
          </w:tcPr>
          <w:p w:rsidR="00A17982" w:rsidRPr="005A6BE4" w:rsidRDefault="00A17982" w:rsidP="00716247">
            <w:pPr>
              <w:tabs>
                <w:tab w:val="left" w:pos="360"/>
              </w:tabs>
              <w:spacing w:before="120"/>
              <w:rPr>
                <w:rFonts w:ascii="Times" w:hAnsi="Times" w:cs="Times"/>
                <w:sz w:val="18"/>
                <w:szCs w:val="18"/>
              </w:rPr>
            </w:pPr>
            <w:r w:rsidRPr="005A6BE4">
              <w:rPr>
                <w:rFonts w:ascii="Times" w:hAnsi="Times" w:cs="Times"/>
                <w:sz w:val="18"/>
                <w:szCs w:val="18"/>
              </w:rPr>
              <w:t>C</w:t>
            </w:r>
          </w:p>
        </w:tc>
        <w:tc>
          <w:tcPr>
            <w:tcW w:w="370" w:type="dxa"/>
            <w:tcBorders>
              <w:left w:val="single" w:sz="4" w:space="0" w:color="auto"/>
              <w:right w:val="single" w:sz="6" w:space="0" w:color="auto"/>
            </w:tcBorders>
          </w:tcPr>
          <w:p w:rsidR="00A17982" w:rsidRPr="005A6BE4" w:rsidRDefault="00A17982" w:rsidP="00716247">
            <w:pPr>
              <w:tabs>
                <w:tab w:val="left" w:pos="360"/>
              </w:tabs>
              <w:spacing w:before="120"/>
              <w:rPr>
                <w:rFonts w:ascii="Times" w:hAnsi="Times" w:cs="Times"/>
                <w:sz w:val="18"/>
                <w:szCs w:val="18"/>
              </w:rPr>
            </w:pPr>
            <w:r w:rsidRPr="005A6BE4">
              <w:rPr>
                <w:rFonts w:ascii="Times" w:hAnsi="Times" w:cs="Times"/>
                <w:sz w:val="18"/>
                <w:szCs w:val="18"/>
              </w:rPr>
              <w:t>1</w:t>
            </w:r>
          </w:p>
        </w:tc>
        <w:tc>
          <w:tcPr>
            <w:tcW w:w="360" w:type="dxa"/>
          </w:tcPr>
          <w:p w:rsidR="00A17982" w:rsidRPr="005A6BE4" w:rsidRDefault="00A17982" w:rsidP="00716247">
            <w:pPr>
              <w:tabs>
                <w:tab w:val="left" w:pos="360"/>
              </w:tabs>
              <w:spacing w:before="120"/>
              <w:rPr>
                <w:rFonts w:ascii="Times" w:hAnsi="Times" w:cs="Times"/>
                <w:sz w:val="18"/>
                <w:szCs w:val="18"/>
              </w:rPr>
            </w:pPr>
            <w:r w:rsidRPr="005A6BE4">
              <w:rPr>
                <w:rFonts w:ascii="Times" w:hAnsi="Times" w:cs="Times"/>
                <w:sz w:val="18"/>
                <w:szCs w:val="18"/>
              </w:rPr>
              <w:t>0</w:t>
            </w:r>
          </w:p>
        </w:tc>
        <w:tc>
          <w:tcPr>
            <w:tcW w:w="3240" w:type="dxa"/>
            <w:tcBorders>
              <w:left w:val="single" w:sz="6" w:space="0" w:color="auto"/>
              <w:right w:val="single" w:sz="6" w:space="0" w:color="auto"/>
            </w:tcBorders>
          </w:tcPr>
          <w:p w:rsidR="00A17982" w:rsidRPr="005A6BE4" w:rsidRDefault="00A17982" w:rsidP="00716247">
            <w:pPr>
              <w:spacing w:before="120"/>
              <w:ind w:firstLine="20"/>
              <w:rPr>
                <w:rFonts w:ascii="Times" w:hAnsi="Times" w:cs="Times"/>
                <w:sz w:val="18"/>
                <w:szCs w:val="18"/>
              </w:rPr>
            </w:pPr>
          </w:p>
        </w:tc>
        <w:tc>
          <w:tcPr>
            <w:tcW w:w="2880" w:type="dxa"/>
            <w:tcBorders>
              <w:right w:val="single" w:sz="6" w:space="0" w:color="auto"/>
            </w:tcBorders>
          </w:tcPr>
          <w:p w:rsidR="00A17982" w:rsidRPr="005A6BE4" w:rsidRDefault="00A17982" w:rsidP="00716247">
            <w:pPr>
              <w:spacing w:before="120"/>
              <w:rPr>
                <w:rFonts w:ascii="Times" w:hAnsi="Times" w:cs="Times"/>
                <w:sz w:val="18"/>
                <w:szCs w:val="18"/>
              </w:rPr>
            </w:pPr>
            <w:r w:rsidRPr="005A6BE4">
              <w:rPr>
                <w:rFonts w:ascii="Times" w:hAnsi="Times" w:cs="Times"/>
                <w:sz w:val="18"/>
                <w:szCs w:val="18"/>
              </w:rPr>
              <w:t>None required.</w:t>
            </w:r>
          </w:p>
        </w:tc>
        <w:tc>
          <w:tcPr>
            <w:tcW w:w="2520" w:type="dxa"/>
            <w:tcBorders>
              <w:right w:val="single" w:sz="6" w:space="0" w:color="auto"/>
            </w:tcBorders>
          </w:tcPr>
          <w:p w:rsidR="00A17982" w:rsidRPr="005A6BE4" w:rsidRDefault="00A17982" w:rsidP="00716247">
            <w:pPr>
              <w:spacing w:before="120"/>
              <w:rPr>
                <w:rFonts w:ascii="Times" w:hAnsi="Times" w:cs="Times"/>
                <w:sz w:val="18"/>
                <w:szCs w:val="18"/>
              </w:rPr>
            </w:pPr>
            <w:r w:rsidRPr="005A6BE4">
              <w:rPr>
                <w:rFonts w:ascii="Times" w:hAnsi="Times" w:cs="Times"/>
                <w:sz w:val="18"/>
                <w:szCs w:val="18"/>
              </w:rPr>
              <w:t>None required.</w:t>
            </w:r>
          </w:p>
        </w:tc>
        <w:tc>
          <w:tcPr>
            <w:tcW w:w="2340" w:type="dxa"/>
            <w:tcBorders>
              <w:right w:val="single" w:sz="6" w:space="0" w:color="auto"/>
            </w:tcBorders>
          </w:tcPr>
          <w:p w:rsidR="00A17982" w:rsidRPr="005A6BE4" w:rsidRDefault="00A17982" w:rsidP="00716247">
            <w:pPr>
              <w:spacing w:before="120"/>
              <w:ind w:right="100"/>
              <w:rPr>
                <w:rFonts w:ascii="Times" w:hAnsi="Times" w:cs="Times"/>
                <w:sz w:val="18"/>
                <w:szCs w:val="18"/>
              </w:rPr>
            </w:pPr>
            <w:r w:rsidRPr="005A6BE4">
              <w:rPr>
                <w:rFonts w:ascii="Times" w:hAnsi="Times" w:cs="Times"/>
                <w:sz w:val="18"/>
                <w:szCs w:val="18"/>
              </w:rPr>
              <w:t>An Inoperative Placard will be placed in a prominent position to be seen by flight crew and will be noted on ADLS.</w:t>
            </w:r>
          </w:p>
        </w:tc>
      </w:tr>
      <w:tr w:rsidR="00A17982" w:rsidRPr="005A6BE4" w:rsidTr="00716247">
        <w:trPr>
          <w:cantSplit/>
        </w:trPr>
        <w:tc>
          <w:tcPr>
            <w:tcW w:w="2330" w:type="dxa"/>
            <w:tcBorders>
              <w:left w:val="single" w:sz="6" w:space="0" w:color="auto"/>
              <w:bottom w:val="single" w:sz="6" w:space="0" w:color="auto"/>
            </w:tcBorders>
          </w:tcPr>
          <w:p w:rsidR="00A17982" w:rsidRPr="005A6BE4" w:rsidRDefault="00A17982" w:rsidP="00716247">
            <w:pPr>
              <w:tabs>
                <w:tab w:val="left" w:pos="2600"/>
              </w:tabs>
              <w:spacing w:before="120"/>
              <w:ind w:left="80"/>
              <w:jc w:val="center"/>
              <w:rPr>
                <w:rFonts w:ascii="Times" w:hAnsi="Times" w:cs="Times"/>
                <w:sz w:val="18"/>
                <w:szCs w:val="18"/>
              </w:rPr>
            </w:pPr>
          </w:p>
        </w:tc>
        <w:tc>
          <w:tcPr>
            <w:tcW w:w="440" w:type="dxa"/>
            <w:tcBorders>
              <w:bottom w:val="single" w:sz="6" w:space="0" w:color="auto"/>
              <w:right w:val="single" w:sz="4" w:space="0" w:color="auto"/>
            </w:tcBorders>
          </w:tcPr>
          <w:p w:rsidR="00A17982" w:rsidRPr="005A6BE4" w:rsidRDefault="00A17982" w:rsidP="00716247">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A17982" w:rsidRPr="005A6BE4" w:rsidRDefault="00A17982" w:rsidP="00716247">
            <w:pPr>
              <w:tabs>
                <w:tab w:val="left" w:pos="360"/>
              </w:tabs>
              <w:spacing w:before="120"/>
              <w:rPr>
                <w:rFonts w:ascii="Times" w:hAnsi="Times" w:cs="Times"/>
                <w:sz w:val="18"/>
                <w:szCs w:val="18"/>
              </w:rPr>
            </w:pPr>
          </w:p>
        </w:tc>
        <w:tc>
          <w:tcPr>
            <w:tcW w:w="360" w:type="dxa"/>
            <w:tcBorders>
              <w:bottom w:val="single" w:sz="6" w:space="0" w:color="auto"/>
            </w:tcBorders>
          </w:tcPr>
          <w:p w:rsidR="00A17982" w:rsidRPr="005A6BE4" w:rsidRDefault="00A17982" w:rsidP="00716247">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A17982" w:rsidRPr="005A6BE4" w:rsidRDefault="00A17982" w:rsidP="00716247">
            <w:pPr>
              <w:spacing w:before="120"/>
              <w:rPr>
                <w:rFonts w:ascii="Times" w:hAnsi="Times" w:cs="Times"/>
                <w:sz w:val="18"/>
                <w:szCs w:val="18"/>
              </w:rPr>
            </w:pPr>
          </w:p>
        </w:tc>
        <w:tc>
          <w:tcPr>
            <w:tcW w:w="2880" w:type="dxa"/>
            <w:tcBorders>
              <w:bottom w:val="single" w:sz="6" w:space="0" w:color="auto"/>
              <w:right w:val="single" w:sz="6" w:space="0" w:color="auto"/>
            </w:tcBorders>
          </w:tcPr>
          <w:p w:rsidR="00A17982" w:rsidRPr="005A6BE4" w:rsidRDefault="00A17982" w:rsidP="00716247">
            <w:pPr>
              <w:spacing w:before="120"/>
              <w:rPr>
                <w:rFonts w:ascii="Times" w:hAnsi="Times" w:cs="Times"/>
                <w:sz w:val="18"/>
                <w:szCs w:val="18"/>
              </w:rPr>
            </w:pPr>
          </w:p>
        </w:tc>
        <w:tc>
          <w:tcPr>
            <w:tcW w:w="2520" w:type="dxa"/>
            <w:tcBorders>
              <w:bottom w:val="single" w:sz="6" w:space="0" w:color="auto"/>
              <w:right w:val="single" w:sz="6" w:space="0" w:color="auto"/>
            </w:tcBorders>
          </w:tcPr>
          <w:p w:rsidR="00A17982" w:rsidRPr="005A6BE4" w:rsidRDefault="00A17982" w:rsidP="00716247">
            <w:pPr>
              <w:spacing w:before="120"/>
              <w:rPr>
                <w:rFonts w:ascii="Times" w:hAnsi="Times" w:cs="Times"/>
                <w:sz w:val="18"/>
                <w:szCs w:val="18"/>
              </w:rPr>
            </w:pPr>
          </w:p>
        </w:tc>
        <w:tc>
          <w:tcPr>
            <w:tcW w:w="2340" w:type="dxa"/>
            <w:tcBorders>
              <w:bottom w:val="single" w:sz="6" w:space="0" w:color="auto"/>
              <w:right w:val="single" w:sz="6" w:space="0" w:color="auto"/>
            </w:tcBorders>
          </w:tcPr>
          <w:p w:rsidR="00A17982" w:rsidRPr="005A6BE4" w:rsidRDefault="00A17982" w:rsidP="00716247">
            <w:pPr>
              <w:spacing w:before="120"/>
              <w:rPr>
                <w:rFonts w:ascii="Times" w:hAnsi="Times" w:cs="Times"/>
                <w:sz w:val="18"/>
                <w:szCs w:val="18"/>
              </w:rPr>
            </w:pPr>
          </w:p>
        </w:tc>
      </w:tr>
    </w:tbl>
    <w:p w:rsidR="00A17982" w:rsidRDefault="00A17982" w:rsidP="00EA538C">
      <w:pPr>
        <w:jc w:val="center"/>
        <w:rPr>
          <w:sz w:val="22"/>
          <w:szCs w:val="22"/>
        </w:rPr>
        <w:sectPr w:rsidR="00A17982" w:rsidSect="00EA538C">
          <w:headerReference w:type="default" r:id="rId4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420"/>
        <w:gridCol w:w="360"/>
        <w:gridCol w:w="360"/>
        <w:gridCol w:w="360"/>
        <w:gridCol w:w="3240"/>
        <w:gridCol w:w="2880"/>
        <w:gridCol w:w="2520"/>
        <w:gridCol w:w="2340"/>
      </w:tblGrid>
      <w:tr w:rsidR="00A17982" w:rsidRPr="00A17982" w:rsidTr="00716247">
        <w:trPr>
          <w:cantSplit/>
        </w:trPr>
        <w:tc>
          <w:tcPr>
            <w:tcW w:w="2420" w:type="dxa"/>
            <w:tcBorders>
              <w:top w:val="single" w:sz="4" w:space="0" w:color="auto"/>
              <w:left w:val="single" w:sz="6" w:space="0" w:color="auto"/>
            </w:tcBorders>
          </w:tcPr>
          <w:p w:rsidR="00A17982" w:rsidRPr="00A17982" w:rsidRDefault="00A17982" w:rsidP="00716247">
            <w:pPr>
              <w:tabs>
                <w:tab w:val="left" w:pos="440"/>
                <w:tab w:val="left" w:pos="2600"/>
              </w:tabs>
              <w:ind w:left="86"/>
              <w:rPr>
                <w:sz w:val="18"/>
                <w:szCs w:val="18"/>
              </w:rPr>
            </w:pPr>
            <w:r w:rsidRPr="00A17982">
              <w:rPr>
                <w:sz w:val="18"/>
                <w:szCs w:val="18"/>
              </w:rPr>
              <w:lastRenderedPageBreak/>
              <w:t>7.</w:t>
            </w:r>
            <w:r w:rsidRPr="00A17982">
              <w:rPr>
                <w:sz w:val="18"/>
                <w:szCs w:val="18"/>
              </w:rPr>
              <w:tab/>
              <w:t>Cabin Altitude Pressure</w:t>
            </w:r>
          </w:p>
          <w:p w:rsidR="00A17982" w:rsidRPr="00A17982" w:rsidRDefault="00A17982" w:rsidP="00716247">
            <w:pPr>
              <w:tabs>
                <w:tab w:val="left" w:pos="2600"/>
              </w:tabs>
              <w:ind w:left="440"/>
              <w:rPr>
                <w:sz w:val="18"/>
                <w:szCs w:val="18"/>
              </w:rPr>
            </w:pPr>
            <w:r w:rsidRPr="00A17982">
              <w:rPr>
                <w:sz w:val="18"/>
                <w:szCs w:val="18"/>
              </w:rPr>
              <w:t>Warning System</w:t>
            </w:r>
          </w:p>
        </w:tc>
        <w:tc>
          <w:tcPr>
            <w:tcW w:w="360" w:type="dxa"/>
            <w:tcBorders>
              <w:top w:val="single" w:sz="4" w:space="0" w:color="auto"/>
              <w:right w:val="single" w:sz="4" w:space="0" w:color="auto"/>
            </w:tcBorders>
          </w:tcPr>
          <w:p w:rsidR="00A17982" w:rsidRPr="00A17982" w:rsidRDefault="00A17982" w:rsidP="00716247">
            <w:pPr>
              <w:tabs>
                <w:tab w:val="left" w:pos="360"/>
              </w:tabs>
              <w:rPr>
                <w:sz w:val="18"/>
                <w:szCs w:val="18"/>
              </w:rPr>
            </w:pPr>
            <w:r w:rsidRPr="00A17982">
              <w:rPr>
                <w:sz w:val="18"/>
                <w:szCs w:val="18"/>
              </w:rPr>
              <w:t>C</w:t>
            </w:r>
          </w:p>
        </w:tc>
        <w:tc>
          <w:tcPr>
            <w:tcW w:w="360" w:type="dxa"/>
            <w:tcBorders>
              <w:top w:val="single" w:sz="4" w:space="0" w:color="auto"/>
              <w:left w:val="single" w:sz="4" w:space="0" w:color="auto"/>
              <w:right w:val="single" w:sz="6" w:space="0" w:color="auto"/>
            </w:tcBorders>
          </w:tcPr>
          <w:p w:rsidR="00A17982" w:rsidRPr="00A17982" w:rsidRDefault="00A17982" w:rsidP="00716247">
            <w:pPr>
              <w:tabs>
                <w:tab w:val="left" w:pos="360"/>
              </w:tabs>
              <w:rPr>
                <w:sz w:val="18"/>
                <w:szCs w:val="18"/>
              </w:rPr>
            </w:pPr>
            <w:r w:rsidRPr="00A17982">
              <w:rPr>
                <w:sz w:val="18"/>
                <w:szCs w:val="18"/>
              </w:rPr>
              <w:t>1</w:t>
            </w:r>
          </w:p>
        </w:tc>
        <w:tc>
          <w:tcPr>
            <w:tcW w:w="360" w:type="dxa"/>
            <w:tcBorders>
              <w:top w:val="single" w:sz="4" w:space="0" w:color="auto"/>
            </w:tcBorders>
          </w:tcPr>
          <w:p w:rsidR="00A17982" w:rsidRPr="00A17982" w:rsidRDefault="00A17982" w:rsidP="00716247">
            <w:pPr>
              <w:tabs>
                <w:tab w:val="left" w:pos="360"/>
              </w:tabs>
              <w:rPr>
                <w:sz w:val="18"/>
                <w:szCs w:val="18"/>
              </w:rPr>
            </w:pPr>
            <w:r w:rsidRPr="00A17982">
              <w:rPr>
                <w:sz w:val="18"/>
                <w:szCs w:val="18"/>
              </w:rPr>
              <w:t>0</w:t>
            </w:r>
          </w:p>
        </w:tc>
        <w:tc>
          <w:tcPr>
            <w:tcW w:w="3240" w:type="dxa"/>
            <w:tcBorders>
              <w:top w:val="single" w:sz="4" w:space="0" w:color="auto"/>
              <w:left w:val="single" w:sz="6" w:space="0" w:color="auto"/>
              <w:right w:val="single" w:sz="6" w:space="0" w:color="auto"/>
            </w:tcBorders>
          </w:tcPr>
          <w:p w:rsidR="00A17982" w:rsidRPr="00A17982" w:rsidRDefault="00A17982" w:rsidP="00716247">
            <w:pPr>
              <w:pStyle w:val="BodyText"/>
              <w:spacing w:before="0"/>
              <w:rPr>
                <w:rFonts w:ascii="Times New Roman" w:hAnsi="Times New Roman" w:cs="Times New Roman"/>
              </w:rPr>
            </w:pPr>
            <w:r w:rsidRPr="00A17982">
              <w:rPr>
                <w:rFonts w:ascii="Times New Roman" w:hAnsi="Times New Roman" w:cs="Times New Roman"/>
              </w:rPr>
              <w:t>May be inoperative provided:</w:t>
            </w:r>
          </w:p>
          <w:p w:rsidR="00A17982" w:rsidRPr="00A17982" w:rsidRDefault="00A17982" w:rsidP="00A17982">
            <w:pPr>
              <w:pStyle w:val="BodyTextIndent3"/>
              <w:spacing w:after="0"/>
              <w:ind w:left="375" w:hanging="274"/>
              <w:rPr>
                <w:sz w:val="18"/>
                <w:szCs w:val="18"/>
              </w:rPr>
            </w:pPr>
            <w:r w:rsidRPr="00A17982">
              <w:rPr>
                <w:sz w:val="18"/>
                <w:szCs w:val="18"/>
              </w:rPr>
              <w:t>a)</w:t>
            </w:r>
            <w:r w:rsidRPr="00A17982">
              <w:rPr>
                <w:sz w:val="18"/>
                <w:szCs w:val="18"/>
              </w:rPr>
              <w:tab/>
              <w:t>Cabin Altitude and Differential Pressure Indicators are operative,</w:t>
            </w:r>
          </w:p>
          <w:p w:rsidR="00A17982" w:rsidRPr="00A17982" w:rsidRDefault="00A17982" w:rsidP="00A17982">
            <w:pPr>
              <w:pStyle w:val="BodyTextIndent3"/>
              <w:spacing w:after="0"/>
              <w:ind w:left="375" w:hanging="274"/>
              <w:rPr>
                <w:sz w:val="18"/>
                <w:szCs w:val="18"/>
              </w:rPr>
            </w:pPr>
            <w:r w:rsidRPr="00A17982">
              <w:rPr>
                <w:sz w:val="18"/>
                <w:szCs w:val="18"/>
              </w:rPr>
              <w:t>b)</w:t>
            </w:r>
            <w:r w:rsidRPr="00A17982">
              <w:rPr>
                <w:sz w:val="18"/>
                <w:szCs w:val="18"/>
              </w:rPr>
              <w:tab/>
              <w:t>Cabin Oxygen On Warning System is operative, and</w:t>
            </w:r>
          </w:p>
          <w:p w:rsidR="00A17982" w:rsidRPr="00A17982" w:rsidRDefault="00A17982" w:rsidP="00716247">
            <w:pPr>
              <w:ind w:left="370" w:hanging="270"/>
              <w:rPr>
                <w:sz w:val="18"/>
                <w:szCs w:val="18"/>
              </w:rPr>
            </w:pPr>
            <w:r w:rsidRPr="00A17982">
              <w:rPr>
                <w:sz w:val="18"/>
                <w:szCs w:val="18"/>
              </w:rPr>
              <w:t>c)</w:t>
            </w:r>
            <w:r w:rsidRPr="00A17982">
              <w:rPr>
                <w:sz w:val="18"/>
                <w:szCs w:val="18"/>
              </w:rPr>
              <w:tab/>
              <w:t>Airplane is operated in accordance with AFM Limitations.</w:t>
            </w:r>
          </w:p>
        </w:tc>
        <w:tc>
          <w:tcPr>
            <w:tcW w:w="2880" w:type="dxa"/>
            <w:tcBorders>
              <w:top w:val="single" w:sz="4" w:space="0" w:color="auto"/>
              <w:right w:val="single" w:sz="6" w:space="0" w:color="auto"/>
            </w:tcBorders>
          </w:tcPr>
          <w:p w:rsidR="00A17982" w:rsidRPr="00A17982" w:rsidRDefault="00A17982" w:rsidP="00716247">
            <w:pPr>
              <w:rPr>
                <w:sz w:val="18"/>
                <w:szCs w:val="18"/>
              </w:rPr>
            </w:pPr>
            <w:r w:rsidRPr="00A17982">
              <w:rPr>
                <w:sz w:val="18"/>
                <w:szCs w:val="18"/>
              </w:rPr>
              <w:t>None required.</w:t>
            </w:r>
          </w:p>
        </w:tc>
        <w:tc>
          <w:tcPr>
            <w:tcW w:w="2520" w:type="dxa"/>
            <w:tcBorders>
              <w:top w:val="single" w:sz="4" w:space="0" w:color="auto"/>
              <w:right w:val="single" w:sz="6" w:space="0" w:color="auto"/>
            </w:tcBorders>
          </w:tcPr>
          <w:p w:rsidR="00A17982" w:rsidRPr="00A17982" w:rsidRDefault="00A17982" w:rsidP="00716247">
            <w:pPr>
              <w:rPr>
                <w:sz w:val="18"/>
                <w:szCs w:val="18"/>
              </w:rPr>
            </w:pPr>
            <w:r w:rsidRPr="00A17982">
              <w:rPr>
                <w:sz w:val="18"/>
                <w:szCs w:val="18"/>
              </w:rPr>
              <w:t>None required.</w:t>
            </w:r>
          </w:p>
        </w:tc>
        <w:tc>
          <w:tcPr>
            <w:tcW w:w="2340" w:type="dxa"/>
            <w:tcBorders>
              <w:top w:val="single" w:sz="4" w:space="0" w:color="auto"/>
              <w:right w:val="single" w:sz="6" w:space="0" w:color="auto"/>
            </w:tcBorders>
          </w:tcPr>
          <w:p w:rsidR="00A17982" w:rsidRPr="00A17982" w:rsidRDefault="00A17982" w:rsidP="00716247">
            <w:pPr>
              <w:pStyle w:val="BodyText"/>
              <w:spacing w:before="0"/>
              <w:rPr>
                <w:rFonts w:ascii="Times New Roman" w:hAnsi="Times New Roman" w:cs="Times New Roman"/>
              </w:rPr>
            </w:pPr>
            <w:r w:rsidRPr="00A17982">
              <w:rPr>
                <w:rFonts w:ascii="Times New Roman" w:hAnsi="Times New Roman" w:cs="Times New Roman"/>
              </w:rPr>
              <w:t>An Inoperative Placard will be placed in a prominent position to be seen by the flight crew and will be noted on ADLS.</w:t>
            </w:r>
          </w:p>
        </w:tc>
      </w:tr>
      <w:tr w:rsidR="00A17982" w:rsidRPr="00A17982" w:rsidTr="00716247">
        <w:trPr>
          <w:cantSplit/>
        </w:trPr>
        <w:tc>
          <w:tcPr>
            <w:tcW w:w="2420" w:type="dxa"/>
            <w:tcBorders>
              <w:left w:val="single" w:sz="6" w:space="0" w:color="auto"/>
            </w:tcBorders>
          </w:tcPr>
          <w:p w:rsidR="00A17982" w:rsidRPr="00A17982" w:rsidRDefault="00A17982" w:rsidP="00716247">
            <w:pPr>
              <w:tabs>
                <w:tab w:val="left" w:pos="440"/>
                <w:tab w:val="left" w:pos="2600"/>
              </w:tabs>
              <w:spacing w:before="240"/>
              <w:ind w:left="80"/>
              <w:rPr>
                <w:sz w:val="18"/>
                <w:szCs w:val="18"/>
              </w:rPr>
            </w:pPr>
          </w:p>
        </w:tc>
        <w:tc>
          <w:tcPr>
            <w:tcW w:w="360" w:type="dxa"/>
            <w:tcBorders>
              <w:right w:val="single" w:sz="4" w:space="0" w:color="auto"/>
            </w:tcBorders>
          </w:tcPr>
          <w:p w:rsidR="00A17982" w:rsidRPr="00A17982" w:rsidRDefault="00A17982" w:rsidP="00716247">
            <w:pPr>
              <w:tabs>
                <w:tab w:val="left" w:pos="360"/>
              </w:tabs>
              <w:spacing w:before="240"/>
              <w:rPr>
                <w:sz w:val="18"/>
                <w:szCs w:val="18"/>
              </w:rPr>
            </w:pPr>
            <w:r w:rsidRPr="00A17982">
              <w:rPr>
                <w:sz w:val="18"/>
                <w:szCs w:val="18"/>
              </w:rPr>
              <w:t>C</w:t>
            </w:r>
          </w:p>
        </w:tc>
        <w:tc>
          <w:tcPr>
            <w:tcW w:w="360" w:type="dxa"/>
            <w:tcBorders>
              <w:left w:val="single" w:sz="4" w:space="0" w:color="auto"/>
              <w:right w:val="single" w:sz="6" w:space="0" w:color="auto"/>
            </w:tcBorders>
          </w:tcPr>
          <w:p w:rsidR="00A17982" w:rsidRPr="00A17982" w:rsidRDefault="00A17982" w:rsidP="00716247">
            <w:pPr>
              <w:tabs>
                <w:tab w:val="left" w:pos="360"/>
              </w:tabs>
              <w:spacing w:before="240"/>
              <w:rPr>
                <w:sz w:val="18"/>
                <w:szCs w:val="18"/>
              </w:rPr>
            </w:pPr>
            <w:r w:rsidRPr="00A17982">
              <w:rPr>
                <w:sz w:val="18"/>
                <w:szCs w:val="18"/>
              </w:rPr>
              <w:t>1</w:t>
            </w:r>
          </w:p>
        </w:tc>
        <w:tc>
          <w:tcPr>
            <w:tcW w:w="360" w:type="dxa"/>
          </w:tcPr>
          <w:p w:rsidR="00A17982" w:rsidRPr="00A17982" w:rsidRDefault="00A17982" w:rsidP="00716247">
            <w:pPr>
              <w:tabs>
                <w:tab w:val="left" w:pos="360"/>
              </w:tabs>
              <w:spacing w:before="240"/>
              <w:rPr>
                <w:sz w:val="18"/>
                <w:szCs w:val="18"/>
              </w:rPr>
            </w:pPr>
            <w:r w:rsidRPr="00A17982">
              <w:rPr>
                <w:sz w:val="18"/>
                <w:szCs w:val="18"/>
              </w:rPr>
              <w:t>0</w:t>
            </w:r>
          </w:p>
        </w:tc>
        <w:tc>
          <w:tcPr>
            <w:tcW w:w="3240" w:type="dxa"/>
            <w:tcBorders>
              <w:left w:val="single" w:sz="6" w:space="0" w:color="auto"/>
              <w:right w:val="single" w:sz="6" w:space="0" w:color="auto"/>
            </w:tcBorders>
          </w:tcPr>
          <w:p w:rsidR="00A17982" w:rsidRPr="00A17982" w:rsidRDefault="00A17982" w:rsidP="00716247">
            <w:pPr>
              <w:pStyle w:val="BodyText"/>
              <w:spacing w:before="240"/>
              <w:rPr>
                <w:rFonts w:ascii="Times New Roman" w:hAnsi="Times New Roman" w:cs="Times New Roman"/>
              </w:rPr>
            </w:pPr>
            <w:r w:rsidRPr="00A17982">
              <w:rPr>
                <w:rFonts w:ascii="Times New Roman" w:hAnsi="Times New Roman" w:cs="Times New Roman"/>
              </w:rPr>
              <w:t>(O) May be inoperative provided airplane is operated in unpressurized configuration.</w:t>
            </w:r>
          </w:p>
        </w:tc>
        <w:tc>
          <w:tcPr>
            <w:tcW w:w="2880" w:type="dxa"/>
            <w:tcBorders>
              <w:right w:val="single" w:sz="6" w:space="0" w:color="auto"/>
            </w:tcBorders>
          </w:tcPr>
          <w:p w:rsidR="00A17982" w:rsidRPr="00A17982" w:rsidRDefault="00A17982" w:rsidP="00716247">
            <w:pPr>
              <w:spacing w:before="240"/>
              <w:rPr>
                <w:sz w:val="18"/>
                <w:szCs w:val="18"/>
              </w:rPr>
            </w:pPr>
            <w:r w:rsidRPr="00A17982">
              <w:rPr>
                <w:sz w:val="18"/>
                <w:szCs w:val="18"/>
              </w:rPr>
              <w:t>None required.</w:t>
            </w:r>
          </w:p>
        </w:tc>
        <w:tc>
          <w:tcPr>
            <w:tcW w:w="2520" w:type="dxa"/>
            <w:tcBorders>
              <w:right w:val="single" w:sz="6" w:space="0" w:color="auto"/>
            </w:tcBorders>
          </w:tcPr>
          <w:p w:rsidR="00A17982" w:rsidRPr="00A17982" w:rsidRDefault="00A17982" w:rsidP="00716247">
            <w:pPr>
              <w:spacing w:before="240"/>
              <w:rPr>
                <w:sz w:val="18"/>
                <w:szCs w:val="18"/>
              </w:rPr>
            </w:pPr>
            <w:r w:rsidRPr="00A17982">
              <w:rPr>
                <w:color w:val="000000"/>
                <w:sz w:val="18"/>
                <w:szCs w:val="18"/>
              </w:rPr>
              <w:t xml:space="preserve">To operate the airplane unpressurized, select manual pressurization and slew outflow valve to full open position with both engine bleeds and air conditioning packs selected </w:t>
            </w:r>
            <w:r w:rsidRPr="00A17982">
              <w:rPr>
                <w:bCs/>
                <w:color w:val="000000"/>
                <w:sz w:val="18"/>
                <w:szCs w:val="18"/>
              </w:rPr>
              <w:t xml:space="preserve">ON </w:t>
            </w:r>
            <w:r w:rsidRPr="00A17982">
              <w:rPr>
                <w:color w:val="000000"/>
                <w:sz w:val="18"/>
                <w:szCs w:val="18"/>
              </w:rPr>
              <w:t xml:space="preserve">if available. If not, select RAM Air </w:t>
            </w:r>
            <w:r w:rsidRPr="00A17982">
              <w:rPr>
                <w:bCs/>
                <w:color w:val="000000"/>
                <w:sz w:val="18"/>
                <w:szCs w:val="18"/>
              </w:rPr>
              <w:t>ON</w:t>
            </w:r>
            <w:r w:rsidRPr="00A17982">
              <w:rPr>
                <w:color w:val="000000"/>
                <w:sz w:val="18"/>
                <w:szCs w:val="18"/>
              </w:rPr>
              <w:t xml:space="preserve">. Monitor cabin differential pressure to be nominally zero </w:t>
            </w:r>
            <w:proofErr w:type="spellStart"/>
            <w:r w:rsidRPr="00A17982">
              <w:rPr>
                <w:color w:val="000000"/>
                <w:sz w:val="18"/>
                <w:szCs w:val="18"/>
              </w:rPr>
              <w:t>psid</w:t>
            </w:r>
            <w:proofErr w:type="spellEnd"/>
            <w:r w:rsidRPr="00A17982">
              <w:rPr>
                <w:color w:val="000000"/>
                <w:sz w:val="18"/>
                <w:szCs w:val="18"/>
              </w:rPr>
              <w:t xml:space="preserve"> during the flight.</w:t>
            </w:r>
          </w:p>
        </w:tc>
        <w:tc>
          <w:tcPr>
            <w:tcW w:w="2340" w:type="dxa"/>
            <w:tcBorders>
              <w:right w:val="single" w:sz="6" w:space="0" w:color="auto"/>
            </w:tcBorders>
          </w:tcPr>
          <w:p w:rsidR="00A17982" w:rsidRPr="00A17982" w:rsidRDefault="00A17982" w:rsidP="00716247">
            <w:pPr>
              <w:pStyle w:val="Footer"/>
              <w:tabs>
                <w:tab w:val="clear" w:pos="4320"/>
                <w:tab w:val="clear" w:pos="8640"/>
              </w:tabs>
              <w:spacing w:before="240"/>
              <w:rPr>
                <w:sz w:val="18"/>
                <w:szCs w:val="18"/>
              </w:rPr>
            </w:pPr>
            <w:r w:rsidRPr="00A17982">
              <w:rPr>
                <w:sz w:val="18"/>
                <w:szCs w:val="18"/>
              </w:rPr>
              <w:t>An Inoperative Placard will be placed in a prominent position to be seen by the flight crew and will be noted on ADLS.</w:t>
            </w:r>
          </w:p>
        </w:tc>
      </w:tr>
      <w:tr w:rsidR="00A17982" w:rsidRPr="00A17982" w:rsidTr="00716247">
        <w:trPr>
          <w:cantSplit/>
        </w:trPr>
        <w:tc>
          <w:tcPr>
            <w:tcW w:w="2420" w:type="dxa"/>
            <w:tcBorders>
              <w:left w:val="single" w:sz="6" w:space="0" w:color="auto"/>
            </w:tcBorders>
          </w:tcPr>
          <w:p w:rsidR="002D2A59" w:rsidRDefault="00A17982" w:rsidP="002D2A59">
            <w:pPr>
              <w:tabs>
                <w:tab w:val="left" w:pos="440"/>
                <w:tab w:val="left" w:pos="2600"/>
              </w:tabs>
              <w:spacing w:before="120"/>
              <w:ind w:left="80"/>
              <w:rPr>
                <w:sz w:val="18"/>
                <w:szCs w:val="18"/>
              </w:rPr>
            </w:pPr>
            <w:r w:rsidRPr="00A17982">
              <w:rPr>
                <w:sz w:val="18"/>
                <w:szCs w:val="18"/>
              </w:rPr>
              <w:t>8.</w:t>
            </w:r>
            <w:r w:rsidRPr="00A17982">
              <w:rPr>
                <w:sz w:val="18"/>
                <w:szCs w:val="18"/>
              </w:rPr>
              <w:tab/>
              <w:t>Pressurization</w:t>
            </w:r>
            <w:r w:rsidR="002D2A59">
              <w:rPr>
                <w:sz w:val="18"/>
                <w:szCs w:val="18"/>
              </w:rPr>
              <w:t xml:space="preserve"> Thrust </w:t>
            </w:r>
            <w:r w:rsidRPr="00A17982">
              <w:rPr>
                <w:sz w:val="18"/>
                <w:szCs w:val="18"/>
              </w:rPr>
              <w:t xml:space="preserve"> </w:t>
            </w:r>
          </w:p>
          <w:p w:rsidR="00313716" w:rsidRDefault="002D2A59" w:rsidP="00313716">
            <w:pPr>
              <w:tabs>
                <w:tab w:val="left" w:pos="440"/>
                <w:tab w:val="left" w:pos="2600"/>
              </w:tabs>
              <w:ind w:left="86"/>
              <w:rPr>
                <w:sz w:val="18"/>
                <w:szCs w:val="18"/>
              </w:rPr>
            </w:pPr>
            <w:r>
              <w:rPr>
                <w:sz w:val="18"/>
                <w:szCs w:val="18"/>
              </w:rPr>
              <w:tab/>
            </w:r>
            <w:r w:rsidR="00313716">
              <w:rPr>
                <w:sz w:val="18"/>
                <w:szCs w:val="18"/>
              </w:rPr>
              <w:t xml:space="preserve">Recovery </w:t>
            </w:r>
            <w:r w:rsidR="00A17982" w:rsidRPr="00A17982">
              <w:rPr>
                <w:sz w:val="18"/>
                <w:szCs w:val="18"/>
              </w:rPr>
              <w:t>Outflow</w:t>
            </w:r>
            <w:r>
              <w:rPr>
                <w:sz w:val="18"/>
                <w:szCs w:val="18"/>
              </w:rPr>
              <w:t xml:space="preserve"> </w:t>
            </w:r>
            <w:r w:rsidR="00A17982" w:rsidRPr="00A17982">
              <w:rPr>
                <w:sz w:val="18"/>
                <w:szCs w:val="18"/>
              </w:rPr>
              <w:t xml:space="preserve">Valve </w:t>
            </w:r>
          </w:p>
          <w:p w:rsidR="00A17982" w:rsidRPr="00A17982" w:rsidRDefault="00313716" w:rsidP="00313716">
            <w:pPr>
              <w:tabs>
                <w:tab w:val="left" w:pos="440"/>
                <w:tab w:val="left" w:pos="2600"/>
              </w:tabs>
              <w:ind w:left="86"/>
              <w:rPr>
                <w:sz w:val="18"/>
                <w:szCs w:val="18"/>
              </w:rPr>
            </w:pPr>
            <w:r>
              <w:rPr>
                <w:sz w:val="18"/>
                <w:szCs w:val="18"/>
              </w:rPr>
              <w:tab/>
            </w:r>
            <w:r w:rsidR="00A17982" w:rsidRPr="00A17982">
              <w:rPr>
                <w:sz w:val="18"/>
                <w:szCs w:val="18"/>
              </w:rPr>
              <w:t>Position Indicator</w:t>
            </w:r>
          </w:p>
        </w:tc>
        <w:tc>
          <w:tcPr>
            <w:tcW w:w="360" w:type="dxa"/>
            <w:tcBorders>
              <w:right w:val="single" w:sz="4" w:space="0" w:color="auto"/>
            </w:tcBorders>
          </w:tcPr>
          <w:p w:rsidR="00A17982" w:rsidRPr="00A17982" w:rsidRDefault="00A17982" w:rsidP="00716247">
            <w:pPr>
              <w:tabs>
                <w:tab w:val="left" w:pos="360"/>
              </w:tabs>
              <w:spacing w:before="120"/>
              <w:rPr>
                <w:sz w:val="18"/>
                <w:szCs w:val="18"/>
              </w:rPr>
            </w:pPr>
            <w:r w:rsidRPr="00A17982">
              <w:rPr>
                <w:sz w:val="18"/>
                <w:szCs w:val="18"/>
              </w:rPr>
              <w:t>C</w:t>
            </w:r>
          </w:p>
        </w:tc>
        <w:tc>
          <w:tcPr>
            <w:tcW w:w="360" w:type="dxa"/>
            <w:tcBorders>
              <w:left w:val="single" w:sz="4" w:space="0" w:color="auto"/>
              <w:right w:val="single" w:sz="6" w:space="0" w:color="auto"/>
            </w:tcBorders>
          </w:tcPr>
          <w:p w:rsidR="00A17982" w:rsidRPr="00A17982" w:rsidRDefault="00A17982" w:rsidP="00716247">
            <w:pPr>
              <w:tabs>
                <w:tab w:val="left" w:pos="360"/>
              </w:tabs>
              <w:spacing w:before="120"/>
              <w:rPr>
                <w:sz w:val="18"/>
                <w:szCs w:val="18"/>
              </w:rPr>
            </w:pPr>
            <w:r w:rsidRPr="00A17982">
              <w:rPr>
                <w:sz w:val="18"/>
                <w:szCs w:val="18"/>
              </w:rPr>
              <w:t>1</w:t>
            </w:r>
          </w:p>
        </w:tc>
        <w:tc>
          <w:tcPr>
            <w:tcW w:w="360" w:type="dxa"/>
          </w:tcPr>
          <w:p w:rsidR="00A17982" w:rsidRPr="00A17982" w:rsidRDefault="00A17982" w:rsidP="00716247">
            <w:pPr>
              <w:tabs>
                <w:tab w:val="left" w:pos="360"/>
              </w:tabs>
              <w:spacing w:before="120"/>
              <w:rPr>
                <w:sz w:val="18"/>
                <w:szCs w:val="18"/>
              </w:rPr>
            </w:pPr>
            <w:r w:rsidRPr="00A17982">
              <w:rPr>
                <w:sz w:val="18"/>
                <w:szCs w:val="18"/>
              </w:rPr>
              <w:t>0</w:t>
            </w:r>
          </w:p>
        </w:tc>
        <w:tc>
          <w:tcPr>
            <w:tcW w:w="3240" w:type="dxa"/>
            <w:tcBorders>
              <w:left w:val="single" w:sz="6" w:space="0" w:color="auto"/>
              <w:right w:val="single" w:sz="6" w:space="0" w:color="auto"/>
            </w:tcBorders>
          </w:tcPr>
          <w:p w:rsidR="00A17982" w:rsidRPr="00A17982" w:rsidRDefault="00A17982" w:rsidP="00716247">
            <w:pPr>
              <w:spacing w:before="120"/>
              <w:rPr>
                <w:sz w:val="18"/>
                <w:szCs w:val="18"/>
              </w:rPr>
            </w:pPr>
            <w:r w:rsidRPr="00A17982">
              <w:rPr>
                <w:sz w:val="18"/>
                <w:szCs w:val="18"/>
              </w:rPr>
              <w:t>May be inoperative provided all other components of the Cabin Pressure Control Panel and Cabin Pressure Indicator are operative.</w:t>
            </w:r>
          </w:p>
        </w:tc>
        <w:tc>
          <w:tcPr>
            <w:tcW w:w="2880" w:type="dxa"/>
            <w:tcBorders>
              <w:right w:val="single" w:sz="6" w:space="0" w:color="auto"/>
            </w:tcBorders>
          </w:tcPr>
          <w:p w:rsidR="00A17982" w:rsidRPr="00A17982" w:rsidRDefault="00A17982" w:rsidP="00716247">
            <w:pPr>
              <w:spacing w:before="120"/>
              <w:rPr>
                <w:sz w:val="18"/>
                <w:szCs w:val="18"/>
              </w:rPr>
            </w:pPr>
            <w:r w:rsidRPr="00A17982">
              <w:rPr>
                <w:sz w:val="18"/>
                <w:szCs w:val="18"/>
              </w:rPr>
              <w:t>None required.</w:t>
            </w:r>
          </w:p>
        </w:tc>
        <w:tc>
          <w:tcPr>
            <w:tcW w:w="2520" w:type="dxa"/>
            <w:tcBorders>
              <w:right w:val="single" w:sz="6" w:space="0" w:color="auto"/>
            </w:tcBorders>
          </w:tcPr>
          <w:p w:rsidR="00A17982" w:rsidRPr="00A17982" w:rsidRDefault="00A17982" w:rsidP="00716247">
            <w:pPr>
              <w:spacing w:before="120"/>
              <w:rPr>
                <w:sz w:val="18"/>
                <w:szCs w:val="18"/>
              </w:rPr>
            </w:pPr>
            <w:r w:rsidRPr="00A17982">
              <w:rPr>
                <w:sz w:val="18"/>
                <w:szCs w:val="18"/>
              </w:rPr>
              <w:t>None required.</w:t>
            </w:r>
          </w:p>
        </w:tc>
        <w:tc>
          <w:tcPr>
            <w:tcW w:w="2340" w:type="dxa"/>
            <w:tcBorders>
              <w:right w:val="single" w:sz="6" w:space="0" w:color="auto"/>
            </w:tcBorders>
          </w:tcPr>
          <w:p w:rsidR="00A17982" w:rsidRPr="00A17982" w:rsidRDefault="00A17982" w:rsidP="00716247">
            <w:pPr>
              <w:spacing w:before="120"/>
              <w:rPr>
                <w:sz w:val="18"/>
                <w:szCs w:val="18"/>
              </w:rPr>
            </w:pPr>
            <w:r w:rsidRPr="00A17982">
              <w:rPr>
                <w:sz w:val="18"/>
                <w:szCs w:val="18"/>
              </w:rPr>
              <w:t xml:space="preserve">An Inoperative Placard will be placed on </w:t>
            </w:r>
            <w:r w:rsidRPr="00A17982">
              <w:rPr>
                <w:bCs/>
                <w:sz w:val="18"/>
                <w:szCs w:val="18"/>
              </w:rPr>
              <w:t>Outflow Valve Position Indicator</w:t>
            </w:r>
            <w:r w:rsidRPr="00A17982">
              <w:rPr>
                <w:sz w:val="18"/>
                <w:szCs w:val="18"/>
              </w:rPr>
              <w:t xml:space="preserve"> and will be noted on ADLS.</w:t>
            </w:r>
          </w:p>
        </w:tc>
      </w:tr>
      <w:tr w:rsidR="00A17982" w:rsidRPr="00A17982" w:rsidTr="00716247">
        <w:trPr>
          <w:cantSplit/>
        </w:trPr>
        <w:tc>
          <w:tcPr>
            <w:tcW w:w="2420" w:type="dxa"/>
            <w:tcBorders>
              <w:left w:val="single" w:sz="6" w:space="0" w:color="auto"/>
              <w:bottom w:val="single" w:sz="6" w:space="0" w:color="auto"/>
            </w:tcBorders>
          </w:tcPr>
          <w:p w:rsidR="00A17982" w:rsidRPr="00A17982" w:rsidRDefault="00A17982" w:rsidP="00716247">
            <w:pPr>
              <w:tabs>
                <w:tab w:val="left" w:pos="2600"/>
              </w:tabs>
              <w:spacing w:before="120"/>
              <w:ind w:left="80"/>
              <w:rPr>
                <w:sz w:val="18"/>
                <w:szCs w:val="18"/>
              </w:rPr>
            </w:pPr>
          </w:p>
        </w:tc>
        <w:tc>
          <w:tcPr>
            <w:tcW w:w="360" w:type="dxa"/>
            <w:tcBorders>
              <w:bottom w:val="single" w:sz="6" w:space="0" w:color="auto"/>
              <w:right w:val="single" w:sz="4" w:space="0" w:color="auto"/>
            </w:tcBorders>
          </w:tcPr>
          <w:p w:rsidR="00A17982" w:rsidRPr="00A17982" w:rsidRDefault="00A17982" w:rsidP="00716247">
            <w:pPr>
              <w:tabs>
                <w:tab w:val="left" w:pos="360"/>
              </w:tabs>
              <w:spacing w:before="120"/>
              <w:rPr>
                <w:sz w:val="18"/>
                <w:szCs w:val="18"/>
              </w:rPr>
            </w:pPr>
          </w:p>
        </w:tc>
        <w:tc>
          <w:tcPr>
            <w:tcW w:w="360" w:type="dxa"/>
            <w:tcBorders>
              <w:left w:val="single" w:sz="4" w:space="0" w:color="auto"/>
              <w:bottom w:val="single" w:sz="6" w:space="0" w:color="auto"/>
              <w:right w:val="single" w:sz="6" w:space="0" w:color="auto"/>
            </w:tcBorders>
          </w:tcPr>
          <w:p w:rsidR="00A17982" w:rsidRPr="00A17982" w:rsidRDefault="00A17982" w:rsidP="00716247">
            <w:pPr>
              <w:tabs>
                <w:tab w:val="left" w:pos="360"/>
              </w:tabs>
              <w:spacing w:before="120"/>
              <w:rPr>
                <w:sz w:val="18"/>
                <w:szCs w:val="18"/>
              </w:rPr>
            </w:pPr>
          </w:p>
        </w:tc>
        <w:tc>
          <w:tcPr>
            <w:tcW w:w="360" w:type="dxa"/>
            <w:tcBorders>
              <w:bottom w:val="single" w:sz="6" w:space="0" w:color="auto"/>
            </w:tcBorders>
          </w:tcPr>
          <w:p w:rsidR="00A17982" w:rsidRPr="00A17982" w:rsidRDefault="00A17982" w:rsidP="00716247">
            <w:pPr>
              <w:tabs>
                <w:tab w:val="left" w:pos="360"/>
              </w:tabs>
              <w:spacing w:before="120"/>
              <w:rPr>
                <w:sz w:val="18"/>
                <w:szCs w:val="18"/>
              </w:rPr>
            </w:pPr>
          </w:p>
        </w:tc>
        <w:tc>
          <w:tcPr>
            <w:tcW w:w="3240" w:type="dxa"/>
            <w:tcBorders>
              <w:left w:val="single" w:sz="6" w:space="0" w:color="auto"/>
              <w:bottom w:val="single" w:sz="6" w:space="0" w:color="auto"/>
              <w:right w:val="single" w:sz="6" w:space="0" w:color="auto"/>
            </w:tcBorders>
          </w:tcPr>
          <w:p w:rsidR="00A17982" w:rsidRPr="00A17982" w:rsidRDefault="00A17982" w:rsidP="00716247">
            <w:pPr>
              <w:spacing w:before="120"/>
              <w:rPr>
                <w:sz w:val="18"/>
                <w:szCs w:val="18"/>
              </w:rPr>
            </w:pPr>
          </w:p>
        </w:tc>
        <w:tc>
          <w:tcPr>
            <w:tcW w:w="2880" w:type="dxa"/>
            <w:tcBorders>
              <w:bottom w:val="single" w:sz="6" w:space="0" w:color="auto"/>
              <w:right w:val="single" w:sz="6" w:space="0" w:color="auto"/>
            </w:tcBorders>
          </w:tcPr>
          <w:p w:rsidR="00A17982" w:rsidRPr="00A17982" w:rsidRDefault="00A17982" w:rsidP="00716247">
            <w:pPr>
              <w:spacing w:before="120"/>
              <w:rPr>
                <w:sz w:val="18"/>
                <w:szCs w:val="18"/>
              </w:rPr>
            </w:pPr>
          </w:p>
        </w:tc>
        <w:tc>
          <w:tcPr>
            <w:tcW w:w="2520" w:type="dxa"/>
            <w:tcBorders>
              <w:bottom w:val="single" w:sz="6" w:space="0" w:color="auto"/>
              <w:right w:val="single" w:sz="6" w:space="0" w:color="auto"/>
            </w:tcBorders>
          </w:tcPr>
          <w:p w:rsidR="00A17982" w:rsidRPr="00A17982" w:rsidRDefault="00A17982" w:rsidP="00716247">
            <w:pPr>
              <w:spacing w:before="120"/>
              <w:rPr>
                <w:sz w:val="18"/>
                <w:szCs w:val="18"/>
              </w:rPr>
            </w:pPr>
          </w:p>
        </w:tc>
        <w:tc>
          <w:tcPr>
            <w:tcW w:w="2340" w:type="dxa"/>
            <w:tcBorders>
              <w:bottom w:val="single" w:sz="6" w:space="0" w:color="auto"/>
              <w:right w:val="single" w:sz="6" w:space="0" w:color="auto"/>
            </w:tcBorders>
          </w:tcPr>
          <w:p w:rsidR="00A17982" w:rsidRPr="00A17982" w:rsidRDefault="00A17982" w:rsidP="00716247">
            <w:pPr>
              <w:spacing w:before="120"/>
              <w:rPr>
                <w:sz w:val="18"/>
                <w:szCs w:val="18"/>
              </w:rPr>
            </w:pPr>
          </w:p>
        </w:tc>
      </w:tr>
    </w:tbl>
    <w:p w:rsidR="00C30EC9" w:rsidRDefault="00C30EC9" w:rsidP="00EA538C">
      <w:pPr>
        <w:jc w:val="center"/>
        <w:rPr>
          <w:sz w:val="22"/>
          <w:szCs w:val="22"/>
        </w:rPr>
        <w:sectPr w:rsidR="00C30EC9" w:rsidSect="00EA538C">
          <w:headerReference w:type="default" r:id="rId42"/>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54116" w:rsidRPr="00B95359" w:rsidTr="00716247">
        <w:trPr>
          <w:cantSplit/>
        </w:trPr>
        <w:tc>
          <w:tcPr>
            <w:tcW w:w="2330" w:type="dxa"/>
            <w:tcBorders>
              <w:top w:val="single" w:sz="4" w:space="0" w:color="auto"/>
              <w:left w:val="single" w:sz="6" w:space="0" w:color="auto"/>
            </w:tcBorders>
          </w:tcPr>
          <w:p w:rsidR="00154116" w:rsidRPr="00B95359" w:rsidRDefault="00154116" w:rsidP="00716247">
            <w:pPr>
              <w:tabs>
                <w:tab w:val="left" w:pos="440"/>
                <w:tab w:val="left" w:pos="2600"/>
              </w:tabs>
              <w:ind w:left="86"/>
              <w:rPr>
                <w:rFonts w:ascii="Times" w:hAnsi="Times" w:cs="Times"/>
                <w:sz w:val="18"/>
                <w:szCs w:val="18"/>
              </w:rPr>
            </w:pPr>
            <w:r w:rsidRPr="00B95359">
              <w:rPr>
                <w:rFonts w:ascii="Times" w:hAnsi="Times" w:cs="Times"/>
                <w:sz w:val="18"/>
                <w:szCs w:val="18"/>
              </w:rPr>
              <w:lastRenderedPageBreak/>
              <w:t>9.</w:t>
            </w:r>
            <w:r w:rsidRPr="00B95359">
              <w:rPr>
                <w:rFonts w:ascii="Times" w:hAnsi="Times" w:cs="Times"/>
                <w:sz w:val="18"/>
                <w:szCs w:val="18"/>
              </w:rPr>
              <w:tab/>
              <w:t>Cockpit Zone</w:t>
            </w:r>
          </w:p>
          <w:p w:rsidR="00154116" w:rsidRPr="00B95359" w:rsidRDefault="00154116" w:rsidP="00716247">
            <w:pPr>
              <w:tabs>
                <w:tab w:val="left" w:pos="440"/>
                <w:tab w:val="left" w:pos="2600"/>
              </w:tabs>
              <w:ind w:left="80"/>
              <w:rPr>
                <w:rFonts w:ascii="Times" w:hAnsi="Times" w:cs="Times"/>
                <w:sz w:val="18"/>
                <w:szCs w:val="18"/>
              </w:rPr>
            </w:pPr>
            <w:r w:rsidRPr="00B95359">
              <w:rPr>
                <w:rFonts w:ascii="Times" w:hAnsi="Times" w:cs="Times"/>
                <w:sz w:val="18"/>
                <w:szCs w:val="18"/>
              </w:rPr>
              <w:tab/>
              <w:t>Temperature Control</w:t>
            </w:r>
          </w:p>
          <w:p w:rsidR="00154116" w:rsidRPr="00B95359" w:rsidRDefault="00154116" w:rsidP="00716247">
            <w:pPr>
              <w:tabs>
                <w:tab w:val="left" w:pos="440"/>
                <w:tab w:val="left" w:pos="2600"/>
              </w:tabs>
              <w:ind w:left="80"/>
              <w:rPr>
                <w:rFonts w:ascii="Times" w:hAnsi="Times" w:cs="Times"/>
                <w:sz w:val="18"/>
                <w:szCs w:val="18"/>
              </w:rPr>
            </w:pPr>
            <w:r w:rsidRPr="00B95359">
              <w:rPr>
                <w:rFonts w:ascii="Times" w:hAnsi="Times" w:cs="Times"/>
                <w:sz w:val="18"/>
                <w:szCs w:val="18"/>
              </w:rPr>
              <w:tab/>
              <w:t>System &amp; Cabin Zone</w:t>
            </w:r>
          </w:p>
          <w:p w:rsidR="00154116" w:rsidRPr="00B95359" w:rsidRDefault="00154116" w:rsidP="00716247">
            <w:pPr>
              <w:tabs>
                <w:tab w:val="left" w:pos="440"/>
                <w:tab w:val="left" w:pos="2600"/>
              </w:tabs>
              <w:ind w:left="80"/>
              <w:rPr>
                <w:rFonts w:ascii="Times" w:hAnsi="Times" w:cs="Times"/>
                <w:sz w:val="18"/>
                <w:szCs w:val="18"/>
              </w:rPr>
            </w:pPr>
            <w:r w:rsidRPr="00B95359">
              <w:rPr>
                <w:rFonts w:ascii="Times" w:hAnsi="Times" w:cs="Times"/>
                <w:sz w:val="18"/>
                <w:szCs w:val="18"/>
              </w:rPr>
              <w:tab/>
              <w:t>Temperature Control</w:t>
            </w:r>
          </w:p>
          <w:p w:rsidR="00154116" w:rsidRPr="00B95359" w:rsidRDefault="00154116" w:rsidP="00716247">
            <w:pPr>
              <w:tabs>
                <w:tab w:val="left" w:pos="440"/>
                <w:tab w:val="left" w:pos="2600"/>
              </w:tabs>
              <w:ind w:left="80"/>
              <w:rPr>
                <w:rFonts w:ascii="Times" w:hAnsi="Times" w:cs="Times"/>
                <w:sz w:val="18"/>
                <w:szCs w:val="18"/>
              </w:rPr>
            </w:pPr>
            <w:r w:rsidRPr="00B95359">
              <w:rPr>
                <w:rFonts w:ascii="Times" w:hAnsi="Times" w:cs="Times"/>
                <w:sz w:val="18"/>
                <w:szCs w:val="18"/>
              </w:rPr>
              <w:tab/>
              <w:t>System</w:t>
            </w:r>
            <w:r>
              <w:rPr>
                <w:rFonts w:ascii="Times" w:hAnsi="Times" w:cs="Times"/>
                <w:sz w:val="18"/>
                <w:szCs w:val="18"/>
              </w:rPr>
              <w:t>s</w:t>
            </w:r>
          </w:p>
        </w:tc>
        <w:tc>
          <w:tcPr>
            <w:tcW w:w="440" w:type="dxa"/>
            <w:tcBorders>
              <w:top w:val="single" w:sz="4" w:space="0" w:color="auto"/>
              <w:right w:val="single" w:sz="4" w:space="0" w:color="auto"/>
            </w:tcBorders>
          </w:tcPr>
          <w:p w:rsidR="00154116" w:rsidRPr="00B95359" w:rsidRDefault="00154116" w:rsidP="00716247">
            <w:pPr>
              <w:tabs>
                <w:tab w:val="left" w:pos="360"/>
              </w:tabs>
              <w:rPr>
                <w:rFonts w:ascii="Times" w:hAnsi="Times" w:cs="Times"/>
                <w:sz w:val="18"/>
                <w:szCs w:val="18"/>
              </w:rPr>
            </w:pPr>
            <w:r w:rsidRPr="00B95359">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154116" w:rsidRPr="00B95359" w:rsidRDefault="00154116" w:rsidP="00716247">
            <w:pPr>
              <w:tabs>
                <w:tab w:val="left" w:pos="360"/>
              </w:tabs>
              <w:rPr>
                <w:rFonts w:ascii="Times" w:hAnsi="Times" w:cs="Times"/>
                <w:sz w:val="18"/>
                <w:szCs w:val="18"/>
              </w:rPr>
            </w:pPr>
            <w:r w:rsidRPr="00B95359">
              <w:rPr>
                <w:rFonts w:ascii="Times" w:hAnsi="Times" w:cs="Times"/>
                <w:sz w:val="18"/>
                <w:szCs w:val="18"/>
              </w:rPr>
              <w:t>3</w:t>
            </w:r>
          </w:p>
        </w:tc>
        <w:tc>
          <w:tcPr>
            <w:tcW w:w="360" w:type="dxa"/>
            <w:tcBorders>
              <w:top w:val="single" w:sz="4" w:space="0" w:color="auto"/>
            </w:tcBorders>
          </w:tcPr>
          <w:p w:rsidR="00154116" w:rsidRPr="00B95359" w:rsidRDefault="00154116" w:rsidP="00716247">
            <w:pPr>
              <w:tabs>
                <w:tab w:val="left" w:pos="360"/>
              </w:tabs>
              <w:rPr>
                <w:rFonts w:ascii="Times" w:hAnsi="Times" w:cs="Times"/>
                <w:sz w:val="18"/>
                <w:szCs w:val="18"/>
              </w:rPr>
            </w:pPr>
            <w:r w:rsidRPr="00B95359">
              <w:rPr>
                <w:rFonts w:ascii="Times" w:hAnsi="Times" w:cs="Times"/>
                <w:sz w:val="18"/>
                <w:szCs w:val="18"/>
              </w:rPr>
              <w:t>2</w:t>
            </w:r>
          </w:p>
        </w:tc>
        <w:tc>
          <w:tcPr>
            <w:tcW w:w="3240" w:type="dxa"/>
            <w:tcBorders>
              <w:top w:val="single" w:sz="4" w:space="0" w:color="auto"/>
              <w:left w:val="single" w:sz="6" w:space="0" w:color="auto"/>
              <w:right w:val="single" w:sz="6" w:space="0" w:color="auto"/>
            </w:tcBorders>
          </w:tcPr>
          <w:p w:rsidR="00154116" w:rsidRPr="00B95359" w:rsidRDefault="00154116" w:rsidP="00716247">
            <w:pPr>
              <w:ind w:left="14"/>
              <w:rPr>
                <w:rFonts w:ascii="Times" w:hAnsi="Times" w:cs="Times"/>
                <w:sz w:val="18"/>
                <w:szCs w:val="18"/>
              </w:rPr>
            </w:pPr>
          </w:p>
        </w:tc>
        <w:tc>
          <w:tcPr>
            <w:tcW w:w="2880" w:type="dxa"/>
            <w:tcBorders>
              <w:top w:val="single" w:sz="4" w:space="0" w:color="auto"/>
              <w:right w:val="single" w:sz="6" w:space="0" w:color="auto"/>
            </w:tcBorders>
          </w:tcPr>
          <w:p w:rsidR="00154116" w:rsidRPr="00B95359" w:rsidRDefault="00154116" w:rsidP="00154116">
            <w:pPr>
              <w:spacing w:before="120"/>
              <w:rPr>
                <w:rFonts w:ascii="Times" w:hAnsi="Times" w:cs="Times"/>
                <w:sz w:val="18"/>
                <w:szCs w:val="18"/>
              </w:rPr>
            </w:pPr>
            <w:r w:rsidRPr="00B95359">
              <w:rPr>
                <w:rFonts w:ascii="Times" w:hAnsi="Times" w:cs="Times"/>
                <w:sz w:val="18"/>
                <w:szCs w:val="18"/>
              </w:rPr>
              <w:t>None required.</w:t>
            </w:r>
          </w:p>
        </w:tc>
        <w:tc>
          <w:tcPr>
            <w:tcW w:w="2520" w:type="dxa"/>
            <w:tcBorders>
              <w:top w:val="single" w:sz="4" w:space="0" w:color="auto"/>
              <w:right w:val="single" w:sz="6" w:space="0" w:color="auto"/>
            </w:tcBorders>
          </w:tcPr>
          <w:p w:rsidR="00154116" w:rsidRPr="00B95359" w:rsidRDefault="00154116" w:rsidP="00154116">
            <w:pPr>
              <w:spacing w:before="120"/>
              <w:rPr>
                <w:rFonts w:ascii="Times" w:hAnsi="Times" w:cs="Times"/>
                <w:sz w:val="18"/>
                <w:szCs w:val="18"/>
              </w:rPr>
            </w:pPr>
            <w:r w:rsidRPr="00B95359">
              <w:rPr>
                <w:rFonts w:ascii="Times" w:hAnsi="Times" w:cs="Times"/>
                <w:sz w:val="18"/>
                <w:szCs w:val="18"/>
              </w:rPr>
              <w:t>None required.</w:t>
            </w:r>
          </w:p>
        </w:tc>
        <w:tc>
          <w:tcPr>
            <w:tcW w:w="2340" w:type="dxa"/>
            <w:tcBorders>
              <w:top w:val="single" w:sz="4" w:space="0" w:color="auto"/>
              <w:right w:val="single" w:sz="6" w:space="0" w:color="auto"/>
            </w:tcBorders>
          </w:tcPr>
          <w:p w:rsidR="00154116" w:rsidRPr="00B95359" w:rsidRDefault="00154116" w:rsidP="00716247">
            <w:pPr>
              <w:rPr>
                <w:rFonts w:ascii="Times" w:hAnsi="Times" w:cs="Times"/>
                <w:sz w:val="18"/>
                <w:szCs w:val="18"/>
              </w:rPr>
            </w:pPr>
            <w:r w:rsidRPr="00B95359">
              <w:rPr>
                <w:rFonts w:ascii="Times" w:hAnsi="Times" w:cs="Times"/>
                <w:sz w:val="18"/>
                <w:szCs w:val="18"/>
              </w:rPr>
              <w:t xml:space="preserve">An Inoperative Placard will be placed adjacent to </w:t>
            </w:r>
            <w:r w:rsidRPr="00B95359">
              <w:rPr>
                <w:rFonts w:ascii="Times" w:hAnsi="Times" w:cs="Times"/>
                <w:bCs/>
                <w:sz w:val="18"/>
                <w:szCs w:val="18"/>
              </w:rPr>
              <w:t>Cockpit/Cabin Temperature Indicator</w:t>
            </w:r>
            <w:r w:rsidRPr="00B95359">
              <w:rPr>
                <w:rFonts w:ascii="Times" w:hAnsi="Times" w:cs="Times"/>
                <w:sz w:val="18"/>
                <w:szCs w:val="18"/>
              </w:rPr>
              <w:t xml:space="preserve"> and will be noted on ADLS.</w:t>
            </w:r>
          </w:p>
        </w:tc>
      </w:tr>
      <w:tr w:rsidR="00C30EC9" w:rsidRPr="00B95359" w:rsidTr="00716247">
        <w:trPr>
          <w:cantSplit/>
        </w:trPr>
        <w:tc>
          <w:tcPr>
            <w:tcW w:w="2330" w:type="dxa"/>
            <w:tcBorders>
              <w:left w:val="single" w:sz="6" w:space="0" w:color="auto"/>
            </w:tcBorders>
          </w:tcPr>
          <w:p w:rsidR="00C30EC9" w:rsidRPr="00B95359" w:rsidRDefault="00C30EC9" w:rsidP="00716247">
            <w:pPr>
              <w:tabs>
                <w:tab w:val="left" w:pos="2600"/>
              </w:tabs>
              <w:spacing w:before="120"/>
              <w:rPr>
                <w:rFonts w:ascii="Times" w:hAnsi="Times" w:cs="Times"/>
                <w:sz w:val="18"/>
                <w:szCs w:val="18"/>
              </w:rPr>
            </w:pPr>
          </w:p>
        </w:tc>
        <w:tc>
          <w:tcPr>
            <w:tcW w:w="440" w:type="dxa"/>
            <w:tcBorders>
              <w:right w:val="single" w:sz="4"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3</w:t>
            </w:r>
          </w:p>
        </w:tc>
        <w:tc>
          <w:tcPr>
            <w:tcW w:w="360" w:type="dxa"/>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1</w:t>
            </w:r>
          </w:p>
        </w:tc>
        <w:tc>
          <w:tcPr>
            <w:tcW w:w="3240" w:type="dxa"/>
            <w:tcBorders>
              <w:left w:val="single" w:sz="6" w:space="0" w:color="auto"/>
              <w:right w:val="single" w:sz="6" w:space="0" w:color="auto"/>
            </w:tcBorders>
          </w:tcPr>
          <w:p w:rsidR="00C30EC9" w:rsidRPr="00B95359" w:rsidRDefault="00C30EC9" w:rsidP="00716247">
            <w:pPr>
              <w:pStyle w:val="BodyText"/>
            </w:pPr>
            <w:r w:rsidRPr="00B95359">
              <w:t>(O) May be inoperative provided:</w:t>
            </w:r>
          </w:p>
          <w:p w:rsidR="00C30EC9" w:rsidRPr="00B95359" w:rsidRDefault="00C30EC9" w:rsidP="00716247">
            <w:pPr>
              <w:ind w:left="460" w:hanging="27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t>Ram Air is operative, and</w:t>
            </w:r>
          </w:p>
          <w:p w:rsidR="00C30EC9" w:rsidRPr="00B95359" w:rsidRDefault="00C30EC9" w:rsidP="00716247">
            <w:pPr>
              <w:ind w:left="460" w:hanging="27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Airplane is operated in unpressurized configuration.</w:t>
            </w:r>
          </w:p>
        </w:tc>
        <w:tc>
          <w:tcPr>
            <w:tcW w:w="288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color w:val="000000"/>
                <w:sz w:val="18"/>
                <w:szCs w:val="18"/>
              </w:rPr>
              <w:t xml:space="preserve">To operate the airplane unpressurized, select manual pressurization and slew outflow valve to full open position with both engine bleeds and air conditioning packs selected </w:t>
            </w:r>
            <w:r w:rsidRPr="00B95359">
              <w:rPr>
                <w:rFonts w:ascii="Times" w:hAnsi="Times" w:cs="Times"/>
                <w:bCs/>
                <w:color w:val="000000"/>
                <w:sz w:val="18"/>
                <w:szCs w:val="18"/>
              </w:rPr>
              <w:t xml:space="preserve">ON </w:t>
            </w:r>
            <w:r w:rsidRPr="00B95359">
              <w:rPr>
                <w:rFonts w:ascii="Times" w:hAnsi="Times" w:cs="Times"/>
                <w:color w:val="000000"/>
                <w:sz w:val="18"/>
                <w:szCs w:val="18"/>
              </w:rPr>
              <w:t xml:space="preserve">if available. If not, select RAM Air </w:t>
            </w:r>
            <w:r w:rsidRPr="00B95359">
              <w:rPr>
                <w:rFonts w:ascii="Times" w:hAnsi="Times" w:cs="Times"/>
                <w:bCs/>
                <w:color w:val="000000"/>
                <w:sz w:val="18"/>
                <w:szCs w:val="18"/>
              </w:rPr>
              <w:t>ON</w:t>
            </w:r>
            <w:r w:rsidRPr="00B95359">
              <w:rPr>
                <w:rFonts w:ascii="Times" w:hAnsi="Times" w:cs="Times"/>
                <w:color w:val="000000"/>
                <w:sz w:val="18"/>
                <w:szCs w:val="18"/>
              </w:rPr>
              <w:t xml:space="preserve">. Monitor cabin differential pressure to be nominally zero </w:t>
            </w:r>
            <w:proofErr w:type="spellStart"/>
            <w:r w:rsidRPr="00B95359">
              <w:rPr>
                <w:rFonts w:ascii="Times" w:hAnsi="Times" w:cs="Times"/>
                <w:color w:val="000000"/>
                <w:sz w:val="18"/>
                <w:szCs w:val="18"/>
              </w:rPr>
              <w:t>psid</w:t>
            </w:r>
            <w:proofErr w:type="spellEnd"/>
            <w:r w:rsidRPr="00B95359">
              <w:rPr>
                <w:rFonts w:ascii="Times" w:hAnsi="Times" w:cs="Times"/>
                <w:color w:val="000000"/>
                <w:sz w:val="18"/>
                <w:szCs w:val="18"/>
              </w:rPr>
              <w:t xml:space="preserve"> during the flight.</w:t>
            </w:r>
          </w:p>
        </w:tc>
        <w:tc>
          <w:tcPr>
            <w:tcW w:w="234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 xml:space="preserve">An Inoperative Placard will be placed adjacent to </w:t>
            </w:r>
            <w:r w:rsidRPr="00B95359">
              <w:rPr>
                <w:rFonts w:ascii="Times" w:hAnsi="Times" w:cs="Times"/>
                <w:bCs/>
                <w:sz w:val="18"/>
                <w:szCs w:val="18"/>
              </w:rPr>
              <w:t>Cockpit/Cabin Temperature Indicator</w:t>
            </w:r>
            <w:r w:rsidRPr="00B95359">
              <w:rPr>
                <w:rFonts w:ascii="Times" w:hAnsi="Times" w:cs="Times"/>
                <w:sz w:val="18"/>
                <w:szCs w:val="18"/>
              </w:rPr>
              <w:t xml:space="preserve"> and will be noted on ADLS.</w:t>
            </w:r>
          </w:p>
        </w:tc>
      </w:tr>
      <w:tr w:rsidR="00C30EC9" w:rsidRPr="00B95359" w:rsidTr="00716247">
        <w:trPr>
          <w:cantSplit/>
        </w:trPr>
        <w:tc>
          <w:tcPr>
            <w:tcW w:w="2330" w:type="dxa"/>
            <w:tcBorders>
              <w:left w:val="single" w:sz="6" w:space="0" w:color="auto"/>
            </w:tcBorders>
          </w:tcPr>
          <w:p w:rsidR="00C30EC9" w:rsidRPr="00B95359" w:rsidRDefault="00C30EC9" w:rsidP="00716247">
            <w:pPr>
              <w:tabs>
                <w:tab w:val="left" w:pos="2600"/>
              </w:tabs>
              <w:spacing w:before="120"/>
              <w:ind w:left="720" w:hanging="280"/>
              <w:rPr>
                <w:rFonts w:ascii="Times" w:hAnsi="Times" w:cs="Times"/>
                <w:sz w:val="18"/>
                <w:szCs w:val="18"/>
              </w:rPr>
            </w:pPr>
            <w:r w:rsidRPr="00B95359">
              <w:rPr>
                <w:rFonts w:ascii="Times" w:hAnsi="Times" w:cs="Times"/>
                <w:sz w:val="18"/>
                <w:szCs w:val="18"/>
              </w:rPr>
              <w:t>1)</w:t>
            </w:r>
            <w:r w:rsidRPr="00B95359">
              <w:rPr>
                <w:rFonts w:ascii="Times" w:hAnsi="Times" w:cs="Times"/>
                <w:sz w:val="18"/>
                <w:szCs w:val="18"/>
              </w:rPr>
              <w:tab/>
              <w:t>Automatic System</w:t>
            </w:r>
          </w:p>
        </w:tc>
        <w:tc>
          <w:tcPr>
            <w:tcW w:w="440" w:type="dxa"/>
            <w:tcBorders>
              <w:right w:val="single" w:sz="4"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3</w:t>
            </w:r>
          </w:p>
        </w:tc>
        <w:tc>
          <w:tcPr>
            <w:tcW w:w="360" w:type="dxa"/>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C30EC9" w:rsidRPr="00B95359" w:rsidRDefault="00C30EC9" w:rsidP="00716247">
            <w:pPr>
              <w:pStyle w:val="BodyText"/>
            </w:pPr>
            <w:r w:rsidRPr="00B95359">
              <w:t>May be inoperative provided:</w:t>
            </w:r>
          </w:p>
          <w:p w:rsidR="00C30EC9" w:rsidRPr="00B95359" w:rsidRDefault="00C30EC9" w:rsidP="00716247">
            <w:pPr>
              <w:ind w:left="460" w:hanging="27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t>Associated manual control system is operative, and</w:t>
            </w:r>
          </w:p>
          <w:p w:rsidR="00C30EC9" w:rsidRPr="00B95359" w:rsidRDefault="00C30EC9" w:rsidP="00716247">
            <w:pPr>
              <w:ind w:left="460" w:hanging="27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Associated temperature indicator is operative.</w:t>
            </w:r>
          </w:p>
        </w:tc>
        <w:tc>
          <w:tcPr>
            <w:tcW w:w="288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34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 xml:space="preserve">An Inoperative Placard will be placed on AUTO half of capsule of </w:t>
            </w:r>
            <w:r w:rsidRPr="00B95359">
              <w:rPr>
                <w:rFonts w:ascii="Times" w:hAnsi="Times" w:cs="Times"/>
                <w:bCs/>
                <w:sz w:val="18"/>
                <w:szCs w:val="18"/>
              </w:rPr>
              <w:t>Cockpit/Cabin Temperature Selectors</w:t>
            </w:r>
            <w:r w:rsidRPr="00B95359">
              <w:rPr>
                <w:rFonts w:ascii="Times" w:hAnsi="Times" w:cs="Times"/>
                <w:sz w:val="18"/>
                <w:szCs w:val="18"/>
              </w:rPr>
              <w:t xml:space="preserve"> and will be noted on ADLS.</w:t>
            </w:r>
          </w:p>
        </w:tc>
      </w:tr>
      <w:tr w:rsidR="00C30EC9" w:rsidRPr="00B95359" w:rsidTr="00156525">
        <w:trPr>
          <w:cantSplit/>
        </w:trPr>
        <w:tc>
          <w:tcPr>
            <w:tcW w:w="2330" w:type="dxa"/>
            <w:tcBorders>
              <w:left w:val="single" w:sz="6" w:space="0" w:color="auto"/>
            </w:tcBorders>
          </w:tcPr>
          <w:p w:rsidR="00C30EC9" w:rsidRPr="00B95359" w:rsidRDefault="00C30EC9" w:rsidP="00716247">
            <w:pPr>
              <w:tabs>
                <w:tab w:val="left" w:pos="2600"/>
              </w:tabs>
              <w:spacing w:before="120"/>
              <w:ind w:left="720" w:hanging="280"/>
              <w:rPr>
                <w:rFonts w:ascii="Times" w:hAnsi="Times" w:cs="Times"/>
                <w:sz w:val="18"/>
                <w:szCs w:val="18"/>
              </w:rPr>
            </w:pPr>
            <w:r w:rsidRPr="00B95359">
              <w:rPr>
                <w:rFonts w:ascii="Times" w:hAnsi="Times" w:cs="Times"/>
                <w:sz w:val="18"/>
                <w:szCs w:val="18"/>
              </w:rPr>
              <w:t>2)</w:t>
            </w:r>
            <w:r w:rsidRPr="00B95359">
              <w:rPr>
                <w:rFonts w:ascii="Times" w:hAnsi="Times" w:cs="Times"/>
                <w:sz w:val="18"/>
                <w:szCs w:val="18"/>
              </w:rPr>
              <w:tab/>
              <w:t>Manual Systems</w:t>
            </w:r>
          </w:p>
        </w:tc>
        <w:tc>
          <w:tcPr>
            <w:tcW w:w="440" w:type="dxa"/>
            <w:tcBorders>
              <w:right w:val="single" w:sz="4"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3</w:t>
            </w:r>
          </w:p>
        </w:tc>
        <w:tc>
          <w:tcPr>
            <w:tcW w:w="360" w:type="dxa"/>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C30EC9" w:rsidRPr="00B95359" w:rsidRDefault="00C30EC9" w:rsidP="00716247">
            <w:pPr>
              <w:pStyle w:val="BodyText"/>
            </w:pPr>
            <w:r w:rsidRPr="00B95359">
              <w:t>May be inoperative provided:</w:t>
            </w:r>
          </w:p>
          <w:p w:rsidR="00C30EC9" w:rsidRPr="00B95359" w:rsidRDefault="00C30EC9" w:rsidP="00716247">
            <w:pPr>
              <w:ind w:left="460" w:hanging="27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t>Associated automatic control system is operative, and</w:t>
            </w:r>
          </w:p>
          <w:p w:rsidR="00C30EC9" w:rsidRPr="00B95359" w:rsidRDefault="00C30EC9" w:rsidP="00716247">
            <w:pPr>
              <w:ind w:left="460" w:hanging="27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Associated temperature indicator is operative.</w:t>
            </w:r>
          </w:p>
        </w:tc>
        <w:tc>
          <w:tcPr>
            <w:tcW w:w="288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34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 xml:space="preserve">An Inoperative Placard will be placed on MANUAL half of capsule of </w:t>
            </w:r>
            <w:r w:rsidRPr="00B95359">
              <w:rPr>
                <w:rFonts w:ascii="Times" w:hAnsi="Times" w:cs="Times"/>
                <w:bCs/>
                <w:sz w:val="18"/>
                <w:szCs w:val="18"/>
              </w:rPr>
              <w:t>Cockpit/Cabin Temperature Selectors</w:t>
            </w:r>
            <w:r w:rsidRPr="00B95359">
              <w:rPr>
                <w:rFonts w:ascii="Times" w:hAnsi="Times" w:cs="Times"/>
                <w:sz w:val="18"/>
                <w:szCs w:val="18"/>
              </w:rPr>
              <w:t xml:space="preserve"> and will be noted on ADLS.</w:t>
            </w:r>
          </w:p>
        </w:tc>
      </w:tr>
      <w:tr w:rsidR="00156525" w:rsidRPr="00B95359" w:rsidTr="00716247">
        <w:trPr>
          <w:cantSplit/>
        </w:trPr>
        <w:tc>
          <w:tcPr>
            <w:tcW w:w="2330" w:type="dxa"/>
            <w:tcBorders>
              <w:left w:val="single" w:sz="6" w:space="0" w:color="auto"/>
              <w:bottom w:val="single" w:sz="6" w:space="0" w:color="auto"/>
            </w:tcBorders>
          </w:tcPr>
          <w:p w:rsidR="00156525" w:rsidRPr="00B95359" w:rsidRDefault="00156525" w:rsidP="00716247">
            <w:pPr>
              <w:tabs>
                <w:tab w:val="left" w:pos="2600"/>
              </w:tabs>
              <w:spacing w:before="120"/>
              <w:ind w:left="720" w:hanging="280"/>
              <w:rPr>
                <w:rFonts w:ascii="Times" w:hAnsi="Times" w:cs="Times"/>
                <w:sz w:val="18"/>
                <w:szCs w:val="18"/>
              </w:rPr>
            </w:pPr>
          </w:p>
        </w:tc>
        <w:tc>
          <w:tcPr>
            <w:tcW w:w="440" w:type="dxa"/>
            <w:tcBorders>
              <w:bottom w:val="single" w:sz="6" w:space="0" w:color="auto"/>
              <w:right w:val="single" w:sz="4" w:space="0" w:color="auto"/>
            </w:tcBorders>
          </w:tcPr>
          <w:p w:rsidR="00156525" w:rsidRPr="00B95359" w:rsidRDefault="00156525" w:rsidP="00716247">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156525" w:rsidRPr="00B95359" w:rsidRDefault="00156525" w:rsidP="00716247">
            <w:pPr>
              <w:tabs>
                <w:tab w:val="left" w:pos="360"/>
              </w:tabs>
              <w:spacing w:before="120"/>
              <w:rPr>
                <w:rFonts w:ascii="Times" w:hAnsi="Times" w:cs="Times"/>
                <w:sz w:val="18"/>
                <w:szCs w:val="18"/>
              </w:rPr>
            </w:pPr>
          </w:p>
        </w:tc>
        <w:tc>
          <w:tcPr>
            <w:tcW w:w="360" w:type="dxa"/>
            <w:tcBorders>
              <w:bottom w:val="single" w:sz="6" w:space="0" w:color="auto"/>
            </w:tcBorders>
          </w:tcPr>
          <w:p w:rsidR="00156525" w:rsidRPr="00B95359" w:rsidRDefault="00156525" w:rsidP="00716247">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156525" w:rsidRPr="00B95359" w:rsidRDefault="00156525" w:rsidP="00716247">
            <w:pPr>
              <w:pStyle w:val="BodyText"/>
            </w:pPr>
          </w:p>
        </w:tc>
        <w:tc>
          <w:tcPr>
            <w:tcW w:w="2880" w:type="dxa"/>
            <w:tcBorders>
              <w:bottom w:val="single" w:sz="6" w:space="0" w:color="auto"/>
              <w:right w:val="single" w:sz="6" w:space="0" w:color="auto"/>
            </w:tcBorders>
          </w:tcPr>
          <w:p w:rsidR="00156525" w:rsidRPr="00B95359" w:rsidRDefault="00156525" w:rsidP="00716247">
            <w:pPr>
              <w:spacing w:before="120"/>
              <w:rPr>
                <w:rFonts w:ascii="Times" w:hAnsi="Times" w:cs="Times"/>
                <w:sz w:val="18"/>
                <w:szCs w:val="18"/>
              </w:rPr>
            </w:pPr>
          </w:p>
        </w:tc>
        <w:tc>
          <w:tcPr>
            <w:tcW w:w="2520" w:type="dxa"/>
            <w:tcBorders>
              <w:bottom w:val="single" w:sz="6" w:space="0" w:color="auto"/>
              <w:right w:val="single" w:sz="6" w:space="0" w:color="auto"/>
            </w:tcBorders>
          </w:tcPr>
          <w:p w:rsidR="00156525" w:rsidRPr="00B95359" w:rsidRDefault="00156525" w:rsidP="00716247">
            <w:pPr>
              <w:spacing w:before="120"/>
              <w:rPr>
                <w:rFonts w:ascii="Times" w:hAnsi="Times" w:cs="Times"/>
                <w:sz w:val="18"/>
                <w:szCs w:val="18"/>
              </w:rPr>
            </w:pPr>
          </w:p>
        </w:tc>
        <w:tc>
          <w:tcPr>
            <w:tcW w:w="2340" w:type="dxa"/>
            <w:tcBorders>
              <w:bottom w:val="single" w:sz="6" w:space="0" w:color="auto"/>
              <w:right w:val="single" w:sz="6" w:space="0" w:color="auto"/>
            </w:tcBorders>
          </w:tcPr>
          <w:p w:rsidR="00156525" w:rsidRPr="00B95359" w:rsidRDefault="00156525" w:rsidP="00716247">
            <w:pPr>
              <w:spacing w:before="120"/>
              <w:rPr>
                <w:rFonts w:ascii="Times" w:hAnsi="Times" w:cs="Times"/>
                <w:sz w:val="18"/>
                <w:szCs w:val="18"/>
              </w:rPr>
            </w:pPr>
          </w:p>
        </w:tc>
      </w:tr>
    </w:tbl>
    <w:p w:rsidR="00C30EC9" w:rsidRDefault="00C30EC9" w:rsidP="00EA538C">
      <w:pPr>
        <w:jc w:val="center"/>
        <w:rPr>
          <w:sz w:val="22"/>
          <w:szCs w:val="22"/>
        </w:rPr>
        <w:sectPr w:rsidR="00C30EC9" w:rsidSect="00EA538C">
          <w:headerReference w:type="default" r:id="rId43"/>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30"/>
      </w:tblGrid>
      <w:tr w:rsidR="00C30EC9" w:rsidRPr="00B95359" w:rsidTr="00716247">
        <w:trPr>
          <w:cantSplit/>
        </w:trPr>
        <w:tc>
          <w:tcPr>
            <w:tcW w:w="2330" w:type="dxa"/>
            <w:tcBorders>
              <w:top w:val="single" w:sz="4" w:space="0" w:color="auto"/>
              <w:left w:val="single" w:sz="6" w:space="0" w:color="auto"/>
            </w:tcBorders>
          </w:tcPr>
          <w:p w:rsidR="00C30EC9" w:rsidRPr="00B95359" w:rsidRDefault="00C30EC9" w:rsidP="00716247">
            <w:pPr>
              <w:tabs>
                <w:tab w:val="left" w:pos="440"/>
                <w:tab w:val="left" w:pos="2600"/>
              </w:tabs>
              <w:rPr>
                <w:rFonts w:ascii="Times" w:hAnsi="Times" w:cs="Times"/>
                <w:sz w:val="18"/>
                <w:szCs w:val="18"/>
              </w:rPr>
            </w:pPr>
            <w:r w:rsidRPr="00B95359">
              <w:rPr>
                <w:rFonts w:ascii="Times" w:hAnsi="Times" w:cs="Times"/>
                <w:sz w:val="18"/>
                <w:szCs w:val="18"/>
              </w:rPr>
              <w:lastRenderedPageBreak/>
              <w:t>10.</w:t>
            </w:r>
            <w:r w:rsidRPr="00B95359">
              <w:rPr>
                <w:rFonts w:ascii="Times" w:hAnsi="Times" w:cs="Times"/>
                <w:sz w:val="18"/>
                <w:szCs w:val="18"/>
              </w:rPr>
              <w:tab/>
              <w:t>Cockpit/Cabin Zone</w:t>
            </w:r>
          </w:p>
          <w:p w:rsidR="00C30EC9" w:rsidRPr="00B95359" w:rsidRDefault="00C30EC9" w:rsidP="00716247">
            <w:pPr>
              <w:tabs>
                <w:tab w:val="left" w:pos="2600"/>
              </w:tabs>
              <w:ind w:left="440"/>
              <w:rPr>
                <w:rFonts w:ascii="Times" w:hAnsi="Times" w:cs="Times"/>
                <w:sz w:val="18"/>
                <w:szCs w:val="18"/>
              </w:rPr>
            </w:pPr>
            <w:r w:rsidRPr="00B95359">
              <w:rPr>
                <w:rFonts w:ascii="Times" w:hAnsi="Times" w:cs="Times"/>
                <w:sz w:val="18"/>
                <w:szCs w:val="18"/>
              </w:rPr>
              <w:t>Temperature Indicators</w:t>
            </w:r>
          </w:p>
          <w:p w:rsidR="00C30EC9" w:rsidRPr="00B95359" w:rsidRDefault="00C30EC9" w:rsidP="00716247">
            <w:pPr>
              <w:tabs>
                <w:tab w:val="left" w:pos="2600"/>
              </w:tabs>
              <w:ind w:left="440"/>
              <w:rPr>
                <w:rFonts w:ascii="Times" w:hAnsi="Times" w:cs="Times"/>
                <w:sz w:val="18"/>
                <w:szCs w:val="18"/>
              </w:rPr>
            </w:pPr>
            <w:r w:rsidRPr="00B95359">
              <w:rPr>
                <w:rFonts w:ascii="Times" w:hAnsi="Times" w:cs="Times"/>
                <w:sz w:val="18"/>
                <w:szCs w:val="18"/>
              </w:rPr>
              <w:t>(Overhead Panel)</w:t>
            </w:r>
          </w:p>
        </w:tc>
        <w:tc>
          <w:tcPr>
            <w:tcW w:w="440" w:type="dxa"/>
            <w:tcBorders>
              <w:top w:val="single" w:sz="4" w:space="0" w:color="auto"/>
              <w:right w:val="single" w:sz="4" w:space="0" w:color="auto"/>
            </w:tcBorders>
          </w:tcPr>
          <w:p w:rsidR="00C30EC9" w:rsidRPr="00B95359" w:rsidRDefault="00C30EC9" w:rsidP="00716247">
            <w:pPr>
              <w:tabs>
                <w:tab w:val="left" w:pos="360"/>
              </w:tabs>
              <w:rPr>
                <w:rFonts w:ascii="Times" w:hAnsi="Times" w:cs="Times"/>
                <w:sz w:val="18"/>
                <w:szCs w:val="18"/>
              </w:rPr>
            </w:pPr>
            <w:r w:rsidRPr="00B95359">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C30EC9" w:rsidRPr="00B95359" w:rsidRDefault="00C30EC9" w:rsidP="00716247">
            <w:pPr>
              <w:tabs>
                <w:tab w:val="left" w:pos="290"/>
              </w:tabs>
              <w:rPr>
                <w:rFonts w:ascii="Times" w:hAnsi="Times" w:cs="Times"/>
                <w:sz w:val="18"/>
                <w:szCs w:val="18"/>
              </w:rPr>
            </w:pPr>
            <w:r w:rsidRPr="00B95359">
              <w:rPr>
                <w:rFonts w:ascii="Times" w:hAnsi="Times" w:cs="Times"/>
                <w:sz w:val="18"/>
                <w:szCs w:val="18"/>
              </w:rPr>
              <w:t>3</w:t>
            </w:r>
          </w:p>
        </w:tc>
        <w:tc>
          <w:tcPr>
            <w:tcW w:w="360" w:type="dxa"/>
            <w:tcBorders>
              <w:top w:val="single" w:sz="4" w:space="0" w:color="auto"/>
            </w:tcBorders>
          </w:tcPr>
          <w:p w:rsidR="00C30EC9" w:rsidRPr="00B95359" w:rsidRDefault="00C30EC9" w:rsidP="00716247">
            <w:pPr>
              <w:tabs>
                <w:tab w:val="left" w:pos="360"/>
              </w:tabs>
              <w:rPr>
                <w:rFonts w:ascii="Times" w:hAnsi="Times" w:cs="Times"/>
                <w:sz w:val="18"/>
                <w:szCs w:val="18"/>
              </w:rPr>
            </w:pPr>
            <w:r w:rsidRPr="00B95359">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C30EC9" w:rsidRPr="00B95359" w:rsidRDefault="00C30EC9" w:rsidP="00716247">
            <w:pPr>
              <w:rPr>
                <w:rFonts w:ascii="Times" w:hAnsi="Times" w:cs="Times"/>
                <w:sz w:val="18"/>
                <w:szCs w:val="18"/>
              </w:rPr>
            </w:pPr>
            <w:r w:rsidRPr="00B95359">
              <w:rPr>
                <w:rFonts w:ascii="Times" w:hAnsi="Times" w:cs="Times"/>
                <w:sz w:val="18"/>
                <w:szCs w:val="18"/>
              </w:rPr>
              <w:t>May be inoperative provided associated Automatic Temperature Control System is operative.</w:t>
            </w:r>
          </w:p>
        </w:tc>
        <w:tc>
          <w:tcPr>
            <w:tcW w:w="2880" w:type="dxa"/>
            <w:tcBorders>
              <w:top w:val="single" w:sz="4" w:space="0" w:color="auto"/>
              <w:right w:val="single" w:sz="6" w:space="0" w:color="auto"/>
            </w:tcBorders>
          </w:tcPr>
          <w:p w:rsidR="00C30EC9" w:rsidRPr="00B95359" w:rsidRDefault="00C30EC9" w:rsidP="00716247">
            <w:pPr>
              <w:rPr>
                <w:rFonts w:ascii="Times" w:hAnsi="Times" w:cs="Times"/>
                <w:sz w:val="18"/>
                <w:szCs w:val="18"/>
              </w:rPr>
            </w:pPr>
            <w:r w:rsidRPr="00B95359">
              <w:rPr>
                <w:rFonts w:ascii="Times" w:hAnsi="Times" w:cs="Times"/>
                <w:sz w:val="18"/>
                <w:szCs w:val="18"/>
              </w:rPr>
              <w:t>None required.</w:t>
            </w:r>
          </w:p>
        </w:tc>
        <w:tc>
          <w:tcPr>
            <w:tcW w:w="2520" w:type="dxa"/>
            <w:tcBorders>
              <w:top w:val="single" w:sz="4" w:space="0" w:color="auto"/>
              <w:right w:val="single" w:sz="6" w:space="0" w:color="auto"/>
            </w:tcBorders>
          </w:tcPr>
          <w:p w:rsidR="00C30EC9" w:rsidRPr="00B95359" w:rsidRDefault="00C30EC9" w:rsidP="00716247">
            <w:pPr>
              <w:ind w:left="360" w:hanging="360"/>
              <w:rPr>
                <w:rFonts w:ascii="Times" w:hAnsi="Times" w:cs="Times"/>
                <w:sz w:val="18"/>
                <w:szCs w:val="18"/>
              </w:rPr>
            </w:pPr>
            <w:r w:rsidRPr="00B95359">
              <w:rPr>
                <w:rFonts w:ascii="Times" w:hAnsi="Times" w:cs="Times"/>
                <w:sz w:val="18"/>
                <w:szCs w:val="18"/>
              </w:rPr>
              <w:t>None required.</w:t>
            </w:r>
          </w:p>
        </w:tc>
        <w:tc>
          <w:tcPr>
            <w:tcW w:w="2330" w:type="dxa"/>
            <w:tcBorders>
              <w:top w:val="single" w:sz="4" w:space="0" w:color="auto"/>
              <w:right w:val="single" w:sz="6" w:space="0" w:color="auto"/>
            </w:tcBorders>
          </w:tcPr>
          <w:p w:rsidR="00C30EC9" w:rsidRPr="00B95359" w:rsidRDefault="00C30EC9" w:rsidP="00716247">
            <w:pPr>
              <w:rPr>
                <w:rFonts w:ascii="Times" w:hAnsi="Times" w:cs="Times"/>
                <w:sz w:val="18"/>
                <w:szCs w:val="18"/>
              </w:rPr>
            </w:pPr>
            <w:r w:rsidRPr="00B95359">
              <w:rPr>
                <w:rFonts w:ascii="Times" w:hAnsi="Times" w:cs="Times"/>
                <w:sz w:val="18"/>
                <w:szCs w:val="18"/>
              </w:rPr>
              <w:t xml:space="preserve">An Inoperative Placard will be placed on affected </w:t>
            </w:r>
            <w:r w:rsidRPr="00B95359">
              <w:rPr>
                <w:rFonts w:ascii="Times" w:hAnsi="Times" w:cs="Times"/>
                <w:bCs/>
                <w:sz w:val="18"/>
                <w:szCs w:val="18"/>
              </w:rPr>
              <w:t xml:space="preserve">Temperature Indicator </w:t>
            </w:r>
            <w:r w:rsidRPr="00B95359">
              <w:rPr>
                <w:rFonts w:ascii="Times" w:hAnsi="Times" w:cs="Times"/>
                <w:sz w:val="18"/>
                <w:szCs w:val="18"/>
              </w:rPr>
              <w:t>face and will be noted on ADLS.</w:t>
            </w:r>
          </w:p>
        </w:tc>
      </w:tr>
      <w:tr w:rsidR="00C30EC9" w:rsidRPr="00B95359" w:rsidTr="00716247">
        <w:trPr>
          <w:cantSplit/>
        </w:trPr>
        <w:tc>
          <w:tcPr>
            <w:tcW w:w="2330" w:type="dxa"/>
            <w:tcBorders>
              <w:left w:val="single" w:sz="6" w:space="0" w:color="auto"/>
            </w:tcBorders>
          </w:tcPr>
          <w:p w:rsidR="00C30EC9" w:rsidRPr="00B95359" w:rsidRDefault="00C30EC9" w:rsidP="00716247">
            <w:pPr>
              <w:tabs>
                <w:tab w:val="left" w:pos="440"/>
                <w:tab w:val="left" w:pos="2600"/>
              </w:tabs>
              <w:spacing w:before="240"/>
              <w:rPr>
                <w:rFonts w:ascii="Times" w:hAnsi="Times" w:cs="Times"/>
                <w:sz w:val="18"/>
                <w:szCs w:val="18"/>
              </w:rPr>
            </w:pPr>
          </w:p>
        </w:tc>
        <w:tc>
          <w:tcPr>
            <w:tcW w:w="440" w:type="dxa"/>
            <w:tcBorders>
              <w:right w:val="single" w:sz="4" w:space="0" w:color="auto"/>
            </w:tcBorders>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D</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3</w:t>
            </w:r>
          </w:p>
        </w:tc>
        <w:tc>
          <w:tcPr>
            <w:tcW w:w="360" w:type="dxa"/>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C30EC9" w:rsidRPr="00B95359" w:rsidRDefault="00C30EC9" w:rsidP="00716247">
            <w:pPr>
              <w:pStyle w:val="BodyText"/>
              <w:spacing w:before="240"/>
            </w:pPr>
            <w:r w:rsidRPr="00B95359">
              <w:t>May be inoperative provided associated zone temperature is available on EICAS Synoptic display.</w:t>
            </w:r>
          </w:p>
        </w:tc>
        <w:tc>
          <w:tcPr>
            <w:tcW w:w="2880" w:type="dxa"/>
            <w:tcBorders>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C30EC9" w:rsidP="00716247">
            <w:pPr>
              <w:spacing w:before="240"/>
              <w:ind w:left="360" w:hanging="360"/>
              <w:rPr>
                <w:rFonts w:ascii="Times" w:hAnsi="Times" w:cs="Times"/>
                <w:sz w:val="18"/>
                <w:szCs w:val="18"/>
              </w:rPr>
            </w:pPr>
            <w:r w:rsidRPr="00B95359">
              <w:rPr>
                <w:rFonts w:ascii="Times" w:hAnsi="Times" w:cs="Times"/>
                <w:sz w:val="18"/>
                <w:szCs w:val="18"/>
              </w:rPr>
              <w:t>None required.</w:t>
            </w:r>
          </w:p>
        </w:tc>
        <w:tc>
          <w:tcPr>
            <w:tcW w:w="2330" w:type="dxa"/>
            <w:tcBorders>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 xml:space="preserve">An Inoperative Placard will be placed on affected </w:t>
            </w:r>
            <w:r w:rsidRPr="00B95359">
              <w:rPr>
                <w:rFonts w:ascii="Times" w:hAnsi="Times" w:cs="Times"/>
                <w:bCs/>
                <w:sz w:val="18"/>
                <w:szCs w:val="18"/>
              </w:rPr>
              <w:t xml:space="preserve">Temperature Indicator </w:t>
            </w:r>
            <w:r w:rsidRPr="00B95359">
              <w:rPr>
                <w:rFonts w:ascii="Times" w:hAnsi="Times" w:cs="Times"/>
                <w:sz w:val="18"/>
                <w:szCs w:val="18"/>
              </w:rPr>
              <w:t>face and will be noted on ADLS.</w:t>
            </w:r>
          </w:p>
        </w:tc>
      </w:tr>
      <w:tr w:rsidR="00C30EC9" w:rsidRPr="00B95359" w:rsidTr="00716247">
        <w:trPr>
          <w:cantSplit/>
        </w:trPr>
        <w:tc>
          <w:tcPr>
            <w:tcW w:w="2330" w:type="dxa"/>
            <w:tcBorders>
              <w:left w:val="single" w:sz="6" w:space="0" w:color="auto"/>
            </w:tcBorders>
          </w:tcPr>
          <w:p w:rsidR="00C30EC9" w:rsidRPr="00B95359" w:rsidRDefault="00C30EC9" w:rsidP="00716247">
            <w:pPr>
              <w:tabs>
                <w:tab w:val="left" w:pos="440"/>
                <w:tab w:val="left" w:pos="2600"/>
              </w:tabs>
              <w:spacing w:before="240"/>
              <w:rPr>
                <w:rFonts w:ascii="Times" w:hAnsi="Times" w:cs="Times"/>
                <w:sz w:val="18"/>
                <w:szCs w:val="18"/>
              </w:rPr>
            </w:pPr>
          </w:p>
        </w:tc>
        <w:tc>
          <w:tcPr>
            <w:tcW w:w="440" w:type="dxa"/>
            <w:tcBorders>
              <w:right w:val="single" w:sz="4" w:space="0" w:color="auto"/>
            </w:tcBorders>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D</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3</w:t>
            </w:r>
          </w:p>
        </w:tc>
        <w:tc>
          <w:tcPr>
            <w:tcW w:w="360" w:type="dxa"/>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May be inoperative provided associated Manual Temperature Control System is operative.</w:t>
            </w:r>
          </w:p>
        </w:tc>
        <w:tc>
          <w:tcPr>
            <w:tcW w:w="2880" w:type="dxa"/>
            <w:tcBorders>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C30EC9" w:rsidP="00716247">
            <w:pPr>
              <w:spacing w:before="240"/>
              <w:ind w:left="360" w:hanging="360"/>
              <w:rPr>
                <w:rFonts w:ascii="Times" w:hAnsi="Times" w:cs="Times"/>
                <w:sz w:val="18"/>
                <w:szCs w:val="18"/>
              </w:rPr>
            </w:pPr>
            <w:r w:rsidRPr="00B95359">
              <w:rPr>
                <w:rFonts w:ascii="Times" w:hAnsi="Times" w:cs="Times"/>
                <w:sz w:val="18"/>
                <w:szCs w:val="18"/>
              </w:rPr>
              <w:t>None required.</w:t>
            </w:r>
          </w:p>
        </w:tc>
        <w:tc>
          <w:tcPr>
            <w:tcW w:w="2330" w:type="dxa"/>
            <w:tcBorders>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 xml:space="preserve">An Inoperative Placard will be placed on affected </w:t>
            </w:r>
            <w:r w:rsidRPr="00B95359">
              <w:rPr>
                <w:rFonts w:ascii="Times" w:hAnsi="Times" w:cs="Times"/>
                <w:bCs/>
                <w:sz w:val="18"/>
                <w:szCs w:val="18"/>
              </w:rPr>
              <w:t xml:space="preserve">Temperature Indicator </w:t>
            </w:r>
            <w:r w:rsidRPr="00B95359">
              <w:rPr>
                <w:rFonts w:ascii="Times" w:hAnsi="Times" w:cs="Times"/>
                <w:sz w:val="18"/>
                <w:szCs w:val="18"/>
              </w:rPr>
              <w:t>face and will be noted on ADLS.</w:t>
            </w:r>
          </w:p>
        </w:tc>
      </w:tr>
      <w:tr w:rsidR="00C30EC9" w:rsidRPr="00B95359" w:rsidTr="00716247">
        <w:trPr>
          <w:cantSplit/>
        </w:trPr>
        <w:tc>
          <w:tcPr>
            <w:tcW w:w="2330" w:type="dxa"/>
            <w:tcBorders>
              <w:left w:val="single" w:sz="6" w:space="0" w:color="auto"/>
            </w:tcBorders>
          </w:tcPr>
          <w:p w:rsidR="00C30EC9" w:rsidRPr="00B95359" w:rsidRDefault="00C30EC9" w:rsidP="00716247">
            <w:pPr>
              <w:tabs>
                <w:tab w:val="left" w:pos="440"/>
                <w:tab w:val="left" w:pos="2600"/>
              </w:tabs>
              <w:spacing w:before="240"/>
              <w:rPr>
                <w:rFonts w:ascii="Times" w:hAnsi="Times" w:cs="Times"/>
                <w:sz w:val="18"/>
                <w:szCs w:val="18"/>
              </w:rPr>
            </w:pPr>
            <w:r w:rsidRPr="00B95359">
              <w:rPr>
                <w:rFonts w:ascii="Times" w:hAnsi="Times" w:cs="Times"/>
                <w:sz w:val="18"/>
                <w:szCs w:val="18"/>
              </w:rPr>
              <w:t>11.</w:t>
            </w:r>
            <w:r w:rsidRPr="00B95359">
              <w:rPr>
                <w:rFonts w:ascii="Times" w:hAnsi="Times" w:cs="Times"/>
                <w:sz w:val="18"/>
                <w:szCs w:val="18"/>
              </w:rPr>
              <w:tab/>
              <w:t>Duct Temperature</w:t>
            </w:r>
          </w:p>
          <w:p w:rsidR="00C30EC9" w:rsidRPr="00B95359" w:rsidRDefault="00C30EC9" w:rsidP="00716247">
            <w:pPr>
              <w:tabs>
                <w:tab w:val="left" w:pos="440"/>
                <w:tab w:val="left" w:pos="2600"/>
              </w:tabs>
              <w:rPr>
                <w:rFonts w:ascii="Times" w:hAnsi="Times" w:cs="Times"/>
                <w:sz w:val="18"/>
                <w:szCs w:val="18"/>
              </w:rPr>
            </w:pPr>
            <w:r w:rsidRPr="00B95359">
              <w:rPr>
                <w:rFonts w:ascii="Times" w:hAnsi="Times" w:cs="Times"/>
                <w:sz w:val="18"/>
                <w:szCs w:val="18"/>
              </w:rPr>
              <w:tab/>
              <w:t>Indicators</w:t>
            </w:r>
          </w:p>
          <w:p w:rsidR="00C30EC9" w:rsidRPr="00B95359" w:rsidRDefault="00C30EC9" w:rsidP="00716247">
            <w:pPr>
              <w:tabs>
                <w:tab w:val="left" w:pos="440"/>
                <w:tab w:val="left" w:pos="2600"/>
              </w:tabs>
              <w:rPr>
                <w:rFonts w:ascii="Times" w:hAnsi="Times" w:cs="Times"/>
                <w:sz w:val="18"/>
                <w:szCs w:val="18"/>
              </w:rPr>
            </w:pPr>
            <w:r w:rsidRPr="00B95359">
              <w:rPr>
                <w:rFonts w:ascii="Times" w:hAnsi="Times" w:cs="Times"/>
                <w:sz w:val="18"/>
                <w:szCs w:val="18"/>
              </w:rPr>
              <w:tab/>
              <w:t>(Overhead Panel)</w:t>
            </w:r>
          </w:p>
        </w:tc>
        <w:tc>
          <w:tcPr>
            <w:tcW w:w="440" w:type="dxa"/>
            <w:tcBorders>
              <w:right w:val="single" w:sz="4" w:space="0" w:color="auto"/>
            </w:tcBorders>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D</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3</w:t>
            </w:r>
          </w:p>
        </w:tc>
        <w:tc>
          <w:tcPr>
            <w:tcW w:w="360" w:type="dxa"/>
          </w:tcPr>
          <w:p w:rsidR="00C30EC9" w:rsidRPr="00B95359" w:rsidRDefault="00C30EC9" w:rsidP="00716247">
            <w:pPr>
              <w:tabs>
                <w:tab w:val="left" w:pos="360"/>
              </w:tabs>
              <w:spacing w:before="24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C30EC9" w:rsidRPr="00B95359" w:rsidRDefault="00F35FEA" w:rsidP="00716247">
            <w:pPr>
              <w:spacing w:before="240"/>
              <w:rPr>
                <w:rFonts w:ascii="Times" w:hAnsi="Times" w:cs="Times"/>
                <w:sz w:val="18"/>
                <w:szCs w:val="18"/>
              </w:rPr>
            </w:pPr>
            <w:r>
              <w:rPr>
                <w:rFonts w:ascii="Times" w:hAnsi="Times" w:cs="Times"/>
                <w:sz w:val="18"/>
                <w:szCs w:val="18"/>
              </w:rPr>
              <w:t>May be inoperative provided associated duct temperature is available on EICAS Synoptic display.</w:t>
            </w:r>
          </w:p>
        </w:tc>
        <w:tc>
          <w:tcPr>
            <w:tcW w:w="2880" w:type="dxa"/>
            <w:tcBorders>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None required.</w:t>
            </w:r>
          </w:p>
        </w:tc>
        <w:tc>
          <w:tcPr>
            <w:tcW w:w="2330" w:type="dxa"/>
            <w:tcBorders>
              <w:right w:val="single" w:sz="6" w:space="0" w:color="auto"/>
            </w:tcBorders>
          </w:tcPr>
          <w:p w:rsidR="00C30EC9" w:rsidRPr="00B95359" w:rsidRDefault="00C30EC9" w:rsidP="00716247">
            <w:pPr>
              <w:spacing w:before="240"/>
              <w:rPr>
                <w:rFonts w:ascii="Times" w:hAnsi="Times" w:cs="Times"/>
                <w:sz w:val="18"/>
                <w:szCs w:val="18"/>
              </w:rPr>
            </w:pPr>
            <w:r w:rsidRPr="00B95359">
              <w:rPr>
                <w:rFonts w:ascii="Times" w:hAnsi="Times" w:cs="Times"/>
                <w:sz w:val="18"/>
                <w:szCs w:val="18"/>
              </w:rPr>
              <w:t xml:space="preserve">An Inoperative Placard will be placed on overhead panel below the </w:t>
            </w:r>
            <w:r w:rsidRPr="00B95359">
              <w:rPr>
                <w:rFonts w:ascii="Times" w:hAnsi="Times" w:cs="Times"/>
                <w:bCs/>
                <w:sz w:val="18"/>
                <w:szCs w:val="18"/>
              </w:rPr>
              <w:t>Zone/Duct Switch</w:t>
            </w:r>
            <w:r w:rsidRPr="00B95359">
              <w:rPr>
                <w:rFonts w:ascii="Times" w:hAnsi="Times" w:cs="Times"/>
                <w:sz w:val="18"/>
                <w:szCs w:val="18"/>
              </w:rPr>
              <w:t xml:space="preserve"> and will be noted on ADLS.</w:t>
            </w:r>
          </w:p>
        </w:tc>
      </w:tr>
      <w:tr w:rsidR="00C30EC9" w:rsidRPr="00B95359" w:rsidTr="00716247">
        <w:trPr>
          <w:cantSplit/>
        </w:trPr>
        <w:tc>
          <w:tcPr>
            <w:tcW w:w="2330" w:type="dxa"/>
            <w:tcBorders>
              <w:left w:val="single" w:sz="6" w:space="0" w:color="auto"/>
              <w:bottom w:val="single" w:sz="6" w:space="0" w:color="auto"/>
            </w:tcBorders>
          </w:tcPr>
          <w:p w:rsidR="00C30EC9" w:rsidRPr="00B95359" w:rsidRDefault="00C30EC9" w:rsidP="00716247">
            <w:pPr>
              <w:tabs>
                <w:tab w:val="left" w:pos="440"/>
                <w:tab w:val="left" w:pos="2600"/>
              </w:tabs>
              <w:rPr>
                <w:rFonts w:ascii="Times" w:hAnsi="Times" w:cs="Times"/>
                <w:sz w:val="18"/>
                <w:szCs w:val="18"/>
              </w:rPr>
            </w:pPr>
          </w:p>
        </w:tc>
        <w:tc>
          <w:tcPr>
            <w:tcW w:w="440" w:type="dxa"/>
            <w:tcBorders>
              <w:bottom w:val="single" w:sz="6" w:space="0" w:color="auto"/>
              <w:right w:val="single" w:sz="4" w:space="0" w:color="auto"/>
            </w:tcBorders>
          </w:tcPr>
          <w:p w:rsidR="00C30EC9" w:rsidRPr="00B95359" w:rsidRDefault="00C30EC9" w:rsidP="00716247">
            <w:pPr>
              <w:tabs>
                <w:tab w:val="left" w:pos="360"/>
              </w:tabs>
              <w:spacing w:before="24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C30EC9" w:rsidRPr="00B95359" w:rsidRDefault="00C30EC9" w:rsidP="00716247">
            <w:pPr>
              <w:tabs>
                <w:tab w:val="left" w:pos="360"/>
              </w:tabs>
              <w:spacing w:before="240"/>
              <w:rPr>
                <w:rFonts w:ascii="Times" w:hAnsi="Times" w:cs="Times"/>
                <w:sz w:val="18"/>
                <w:szCs w:val="18"/>
              </w:rPr>
            </w:pPr>
          </w:p>
        </w:tc>
        <w:tc>
          <w:tcPr>
            <w:tcW w:w="360" w:type="dxa"/>
            <w:tcBorders>
              <w:bottom w:val="single" w:sz="6" w:space="0" w:color="auto"/>
            </w:tcBorders>
          </w:tcPr>
          <w:p w:rsidR="00C30EC9" w:rsidRPr="00B95359" w:rsidRDefault="00C30EC9" w:rsidP="00716247">
            <w:pPr>
              <w:tabs>
                <w:tab w:val="left" w:pos="360"/>
              </w:tabs>
              <w:spacing w:before="24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C30EC9" w:rsidRPr="00B95359" w:rsidRDefault="00C30EC9" w:rsidP="00716247">
            <w:pPr>
              <w:spacing w:before="240"/>
              <w:rPr>
                <w:rFonts w:ascii="Times" w:hAnsi="Times" w:cs="Times"/>
                <w:sz w:val="18"/>
                <w:szCs w:val="18"/>
              </w:rPr>
            </w:pPr>
          </w:p>
        </w:tc>
        <w:tc>
          <w:tcPr>
            <w:tcW w:w="2880" w:type="dxa"/>
            <w:tcBorders>
              <w:bottom w:val="single" w:sz="6" w:space="0" w:color="auto"/>
              <w:right w:val="single" w:sz="6" w:space="0" w:color="auto"/>
            </w:tcBorders>
          </w:tcPr>
          <w:p w:rsidR="00C30EC9" w:rsidRPr="00B95359" w:rsidRDefault="00C30EC9" w:rsidP="00716247">
            <w:pPr>
              <w:spacing w:before="240"/>
              <w:rPr>
                <w:rFonts w:ascii="Times" w:hAnsi="Times" w:cs="Times"/>
                <w:sz w:val="18"/>
                <w:szCs w:val="18"/>
              </w:rPr>
            </w:pPr>
          </w:p>
        </w:tc>
        <w:tc>
          <w:tcPr>
            <w:tcW w:w="2520" w:type="dxa"/>
            <w:tcBorders>
              <w:bottom w:val="single" w:sz="6" w:space="0" w:color="auto"/>
              <w:right w:val="single" w:sz="6" w:space="0" w:color="auto"/>
            </w:tcBorders>
          </w:tcPr>
          <w:p w:rsidR="00C30EC9" w:rsidRPr="00B95359" w:rsidRDefault="00C30EC9" w:rsidP="00716247">
            <w:pPr>
              <w:spacing w:before="240"/>
              <w:rPr>
                <w:rFonts w:ascii="Times" w:hAnsi="Times" w:cs="Times"/>
                <w:sz w:val="18"/>
                <w:szCs w:val="18"/>
              </w:rPr>
            </w:pPr>
          </w:p>
        </w:tc>
        <w:tc>
          <w:tcPr>
            <w:tcW w:w="2330" w:type="dxa"/>
            <w:tcBorders>
              <w:bottom w:val="single" w:sz="6" w:space="0" w:color="auto"/>
              <w:right w:val="single" w:sz="6" w:space="0" w:color="auto"/>
            </w:tcBorders>
          </w:tcPr>
          <w:p w:rsidR="00C30EC9" w:rsidRPr="00B95359" w:rsidRDefault="00C30EC9" w:rsidP="00716247">
            <w:pPr>
              <w:spacing w:before="240"/>
              <w:rPr>
                <w:rFonts w:ascii="Times" w:hAnsi="Times" w:cs="Times"/>
                <w:sz w:val="18"/>
                <w:szCs w:val="18"/>
              </w:rPr>
            </w:pPr>
          </w:p>
        </w:tc>
      </w:tr>
    </w:tbl>
    <w:p w:rsidR="00C30EC9" w:rsidRDefault="00C30EC9" w:rsidP="00EA538C">
      <w:pPr>
        <w:jc w:val="center"/>
        <w:rPr>
          <w:sz w:val="22"/>
          <w:szCs w:val="22"/>
        </w:rPr>
        <w:sectPr w:rsidR="00C30EC9" w:rsidSect="00EA538C">
          <w:headerReference w:type="default" r:id="rId44"/>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C30EC9" w:rsidRPr="00B95359" w:rsidTr="00716247">
        <w:trPr>
          <w:cantSplit/>
        </w:trPr>
        <w:tc>
          <w:tcPr>
            <w:tcW w:w="2330" w:type="dxa"/>
            <w:tcBorders>
              <w:top w:val="single" w:sz="4" w:space="0" w:color="auto"/>
              <w:left w:val="single" w:sz="6" w:space="0" w:color="auto"/>
            </w:tcBorders>
          </w:tcPr>
          <w:p w:rsidR="00C30EC9" w:rsidRPr="00B95359" w:rsidRDefault="00C30EC9" w:rsidP="00716247">
            <w:pPr>
              <w:tabs>
                <w:tab w:val="left" w:pos="440"/>
                <w:tab w:val="left" w:pos="2600"/>
              </w:tabs>
              <w:rPr>
                <w:rFonts w:ascii="Times" w:hAnsi="Times" w:cs="Times"/>
                <w:sz w:val="18"/>
                <w:szCs w:val="18"/>
              </w:rPr>
            </w:pPr>
            <w:r w:rsidRPr="00B95359">
              <w:rPr>
                <w:rFonts w:ascii="Times" w:hAnsi="Times" w:cs="Times"/>
                <w:sz w:val="18"/>
                <w:szCs w:val="18"/>
              </w:rPr>
              <w:lastRenderedPageBreak/>
              <w:t>12.</w:t>
            </w:r>
            <w:r w:rsidRPr="00B95359">
              <w:rPr>
                <w:rFonts w:ascii="Times" w:hAnsi="Times" w:cs="Times"/>
                <w:sz w:val="18"/>
                <w:szCs w:val="18"/>
              </w:rPr>
              <w:tab/>
              <w:t>Environmental Control</w:t>
            </w:r>
          </w:p>
          <w:p w:rsidR="00C30EC9" w:rsidRPr="00B95359" w:rsidRDefault="00C30EC9" w:rsidP="00716247">
            <w:pPr>
              <w:tabs>
                <w:tab w:val="left" w:pos="440"/>
              </w:tabs>
              <w:rPr>
                <w:rFonts w:ascii="Times" w:hAnsi="Times" w:cs="Times"/>
                <w:sz w:val="18"/>
                <w:szCs w:val="18"/>
              </w:rPr>
            </w:pPr>
            <w:r w:rsidRPr="00B95359">
              <w:rPr>
                <w:rFonts w:ascii="Times" w:hAnsi="Times" w:cs="Times"/>
                <w:sz w:val="18"/>
                <w:szCs w:val="18"/>
              </w:rPr>
              <w:tab/>
              <w:t>System (ECS) Packs</w:t>
            </w:r>
          </w:p>
        </w:tc>
        <w:tc>
          <w:tcPr>
            <w:tcW w:w="440" w:type="dxa"/>
            <w:tcBorders>
              <w:top w:val="single" w:sz="4" w:space="0" w:color="auto"/>
              <w:right w:val="single" w:sz="4" w:space="0" w:color="auto"/>
            </w:tcBorders>
          </w:tcPr>
          <w:p w:rsidR="00C30EC9" w:rsidRPr="00B95359" w:rsidRDefault="00C30EC9" w:rsidP="00716247">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C30EC9" w:rsidRPr="00B95359" w:rsidRDefault="00C30EC9" w:rsidP="00716247">
            <w:pPr>
              <w:tabs>
                <w:tab w:val="left" w:pos="360"/>
              </w:tabs>
              <w:ind w:left="-85" w:firstLine="85"/>
              <w:rPr>
                <w:rFonts w:ascii="Times" w:hAnsi="Times" w:cs="Times"/>
                <w:sz w:val="18"/>
                <w:szCs w:val="18"/>
              </w:rPr>
            </w:pPr>
          </w:p>
        </w:tc>
        <w:tc>
          <w:tcPr>
            <w:tcW w:w="360" w:type="dxa"/>
            <w:tcBorders>
              <w:top w:val="single" w:sz="4" w:space="0" w:color="auto"/>
            </w:tcBorders>
          </w:tcPr>
          <w:p w:rsidR="00C30EC9" w:rsidRPr="00B95359" w:rsidRDefault="00C30EC9" w:rsidP="00716247">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C30EC9" w:rsidRPr="00B95359" w:rsidRDefault="00C30EC9" w:rsidP="00716247">
            <w:pPr>
              <w:ind w:left="720" w:hanging="360"/>
              <w:rPr>
                <w:rFonts w:ascii="Times" w:hAnsi="Times" w:cs="Times"/>
                <w:sz w:val="18"/>
                <w:szCs w:val="18"/>
              </w:rPr>
            </w:pPr>
          </w:p>
        </w:tc>
        <w:tc>
          <w:tcPr>
            <w:tcW w:w="2880" w:type="dxa"/>
            <w:tcBorders>
              <w:top w:val="single" w:sz="4" w:space="0" w:color="auto"/>
              <w:right w:val="single" w:sz="6" w:space="0" w:color="auto"/>
            </w:tcBorders>
          </w:tcPr>
          <w:p w:rsidR="00C30EC9" w:rsidRPr="00B95359" w:rsidRDefault="00C30EC9" w:rsidP="00716247">
            <w:pPr>
              <w:rPr>
                <w:rFonts w:ascii="Times" w:hAnsi="Times" w:cs="Times"/>
                <w:sz w:val="18"/>
                <w:szCs w:val="18"/>
              </w:rPr>
            </w:pPr>
          </w:p>
        </w:tc>
        <w:tc>
          <w:tcPr>
            <w:tcW w:w="2520" w:type="dxa"/>
            <w:tcBorders>
              <w:top w:val="single" w:sz="4" w:space="0" w:color="auto"/>
              <w:right w:val="single" w:sz="6" w:space="0" w:color="auto"/>
            </w:tcBorders>
          </w:tcPr>
          <w:p w:rsidR="00C30EC9" w:rsidRPr="00B95359" w:rsidRDefault="00C30EC9" w:rsidP="00716247">
            <w:pPr>
              <w:rPr>
                <w:rFonts w:ascii="Times" w:hAnsi="Times" w:cs="Times"/>
                <w:sz w:val="18"/>
                <w:szCs w:val="18"/>
              </w:rPr>
            </w:pPr>
          </w:p>
        </w:tc>
        <w:tc>
          <w:tcPr>
            <w:tcW w:w="2340" w:type="dxa"/>
            <w:tcBorders>
              <w:top w:val="single" w:sz="4" w:space="0" w:color="auto"/>
              <w:right w:val="single" w:sz="6" w:space="0" w:color="auto"/>
            </w:tcBorders>
          </w:tcPr>
          <w:p w:rsidR="00C30EC9" w:rsidRPr="00B95359" w:rsidRDefault="00C30EC9" w:rsidP="00716247">
            <w:pPr>
              <w:rPr>
                <w:rFonts w:ascii="Times" w:hAnsi="Times" w:cs="Times"/>
                <w:sz w:val="18"/>
                <w:szCs w:val="18"/>
              </w:rPr>
            </w:pPr>
          </w:p>
        </w:tc>
      </w:tr>
      <w:tr w:rsidR="00C30EC9" w:rsidRPr="00B95359" w:rsidTr="00716247">
        <w:trPr>
          <w:cantSplit/>
        </w:trPr>
        <w:tc>
          <w:tcPr>
            <w:tcW w:w="2330" w:type="dxa"/>
            <w:tcBorders>
              <w:left w:val="single" w:sz="6" w:space="0" w:color="auto"/>
            </w:tcBorders>
          </w:tcPr>
          <w:p w:rsidR="00C30EC9" w:rsidRPr="00B95359" w:rsidRDefault="00C30EC9" w:rsidP="00716247">
            <w:pPr>
              <w:tabs>
                <w:tab w:val="left" w:pos="2600"/>
              </w:tabs>
              <w:spacing w:before="120"/>
              <w:ind w:left="720" w:hanging="274"/>
              <w:rPr>
                <w:rFonts w:ascii="Times" w:hAnsi="Times" w:cs="Times"/>
                <w:sz w:val="18"/>
                <w:szCs w:val="18"/>
              </w:rPr>
            </w:pPr>
            <w:r w:rsidRPr="00B95359">
              <w:rPr>
                <w:rFonts w:ascii="Times" w:hAnsi="Times" w:cs="Times"/>
                <w:sz w:val="18"/>
                <w:szCs w:val="18"/>
              </w:rPr>
              <w:t>1)</w:t>
            </w:r>
            <w:r w:rsidRPr="00B95359">
              <w:rPr>
                <w:rFonts w:ascii="Times" w:hAnsi="Times" w:cs="Times"/>
                <w:sz w:val="18"/>
                <w:szCs w:val="18"/>
              </w:rPr>
              <w:tab/>
              <w:t>Pressurized</w:t>
            </w:r>
          </w:p>
          <w:p w:rsidR="00C30EC9" w:rsidRPr="00B95359" w:rsidRDefault="00C30EC9" w:rsidP="00716247">
            <w:pPr>
              <w:tabs>
                <w:tab w:val="left" w:pos="2600"/>
              </w:tabs>
              <w:ind w:left="720" w:hanging="280"/>
              <w:rPr>
                <w:rFonts w:ascii="Times" w:hAnsi="Times" w:cs="Times"/>
                <w:sz w:val="18"/>
                <w:szCs w:val="18"/>
              </w:rPr>
            </w:pPr>
            <w:r w:rsidRPr="00B95359">
              <w:rPr>
                <w:rFonts w:ascii="Times" w:hAnsi="Times" w:cs="Times"/>
                <w:sz w:val="18"/>
                <w:szCs w:val="18"/>
              </w:rPr>
              <w:tab/>
              <w:t>Configuration</w:t>
            </w:r>
          </w:p>
        </w:tc>
        <w:tc>
          <w:tcPr>
            <w:tcW w:w="440" w:type="dxa"/>
            <w:tcBorders>
              <w:right w:val="single" w:sz="4"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2</w:t>
            </w:r>
          </w:p>
        </w:tc>
        <w:tc>
          <w:tcPr>
            <w:tcW w:w="360" w:type="dxa"/>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1</w:t>
            </w:r>
          </w:p>
        </w:tc>
        <w:tc>
          <w:tcPr>
            <w:tcW w:w="3240" w:type="dxa"/>
            <w:tcBorders>
              <w:left w:val="single" w:sz="6" w:space="0" w:color="auto"/>
              <w:right w:val="single" w:sz="6" w:space="0" w:color="auto"/>
            </w:tcBorders>
          </w:tcPr>
          <w:p w:rsidR="00C30EC9" w:rsidRPr="00B95359" w:rsidRDefault="00C30EC9" w:rsidP="00716247">
            <w:pPr>
              <w:pStyle w:val="BodyText"/>
            </w:pPr>
            <w:r w:rsidRPr="00B95359">
              <w:t>Except for ER operations, may be inoperative provided:</w:t>
            </w:r>
          </w:p>
          <w:p w:rsidR="00C30EC9" w:rsidRPr="00B95359" w:rsidRDefault="00C30EC9" w:rsidP="00716247">
            <w:pPr>
              <w:ind w:left="380" w:hanging="25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t>Inoperative ECS Pack is selected OFF,</w:t>
            </w:r>
          </w:p>
          <w:p w:rsidR="00F35FEA" w:rsidRDefault="00C30EC9" w:rsidP="00F35FEA">
            <w:pPr>
              <w:ind w:left="380" w:hanging="25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Bleed Air Isolation Valve is CLOSED and OPERATIVE,</w:t>
            </w:r>
            <w:r w:rsidR="00F35FEA">
              <w:rPr>
                <w:rFonts w:ascii="Times" w:hAnsi="Times" w:cs="Times"/>
                <w:sz w:val="18"/>
                <w:szCs w:val="18"/>
              </w:rPr>
              <w:t xml:space="preserve"> and</w:t>
            </w:r>
          </w:p>
          <w:p w:rsidR="00C30EC9" w:rsidRPr="00B95359" w:rsidRDefault="00F35FEA" w:rsidP="00F35FEA">
            <w:pPr>
              <w:ind w:left="380" w:hanging="250"/>
              <w:rPr>
                <w:rFonts w:ascii="Times" w:hAnsi="Times" w:cs="Times"/>
                <w:sz w:val="18"/>
                <w:szCs w:val="18"/>
              </w:rPr>
            </w:pPr>
            <w:r>
              <w:rPr>
                <w:rFonts w:ascii="Times" w:hAnsi="Times" w:cs="Times"/>
                <w:sz w:val="18"/>
                <w:szCs w:val="18"/>
              </w:rPr>
              <w:t>c)</w:t>
            </w:r>
            <w:r>
              <w:rPr>
                <w:rFonts w:ascii="Times" w:hAnsi="Times" w:cs="Times"/>
                <w:sz w:val="18"/>
                <w:szCs w:val="18"/>
              </w:rPr>
              <w:tab/>
              <w:t>A</w:t>
            </w:r>
            <w:r w:rsidR="00C30EC9" w:rsidRPr="00B95359">
              <w:rPr>
                <w:rFonts w:ascii="Times" w:hAnsi="Times" w:cs="Times"/>
                <w:sz w:val="18"/>
                <w:szCs w:val="18"/>
              </w:rPr>
              <w:t>irplane is operated in accordance with AFM Limitations.</w:t>
            </w:r>
          </w:p>
        </w:tc>
        <w:tc>
          <w:tcPr>
            <w:tcW w:w="288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C30EC9" w:rsidP="00716247">
            <w:pPr>
              <w:pStyle w:val="BodyText"/>
            </w:pPr>
            <w:r w:rsidRPr="00B95359">
              <w:t>None required.</w:t>
            </w:r>
          </w:p>
        </w:tc>
        <w:tc>
          <w:tcPr>
            <w:tcW w:w="234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 xml:space="preserve">An Inoperative Placard will be placed adjacent to affected </w:t>
            </w:r>
            <w:r w:rsidRPr="00B95359">
              <w:rPr>
                <w:rFonts w:ascii="Times" w:hAnsi="Times" w:cs="Times"/>
                <w:bCs/>
                <w:sz w:val="18"/>
                <w:szCs w:val="18"/>
              </w:rPr>
              <w:t xml:space="preserve">"ECS PACK" Switch </w:t>
            </w:r>
            <w:r w:rsidRPr="00B95359">
              <w:rPr>
                <w:rFonts w:ascii="Times" w:hAnsi="Times" w:cs="Times"/>
                <w:sz w:val="18"/>
                <w:szCs w:val="18"/>
              </w:rPr>
              <w:t>and will be noted on ADLS.</w:t>
            </w:r>
          </w:p>
        </w:tc>
      </w:tr>
      <w:tr w:rsidR="00C30EC9" w:rsidRPr="00B95359" w:rsidTr="00716247">
        <w:trPr>
          <w:cantSplit/>
        </w:trPr>
        <w:tc>
          <w:tcPr>
            <w:tcW w:w="2330" w:type="dxa"/>
            <w:tcBorders>
              <w:left w:val="single" w:sz="6" w:space="0" w:color="auto"/>
            </w:tcBorders>
          </w:tcPr>
          <w:p w:rsidR="00C30EC9" w:rsidRPr="00B95359" w:rsidRDefault="00C30EC9" w:rsidP="00716247">
            <w:pPr>
              <w:tabs>
                <w:tab w:val="left" w:pos="2600"/>
              </w:tabs>
              <w:spacing w:before="120"/>
              <w:ind w:left="720" w:hanging="274"/>
              <w:rPr>
                <w:rFonts w:ascii="Times" w:hAnsi="Times" w:cs="Times"/>
                <w:sz w:val="18"/>
                <w:szCs w:val="18"/>
              </w:rPr>
            </w:pPr>
            <w:r w:rsidRPr="00B95359">
              <w:rPr>
                <w:rFonts w:ascii="Times" w:hAnsi="Times" w:cs="Times"/>
                <w:sz w:val="18"/>
                <w:szCs w:val="18"/>
              </w:rPr>
              <w:t>2)</w:t>
            </w:r>
            <w:r w:rsidRPr="00B95359">
              <w:rPr>
                <w:rFonts w:ascii="Times" w:hAnsi="Times" w:cs="Times"/>
                <w:sz w:val="18"/>
                <w:szCs w:val="18"/>
              </w:rPr>
              <w:tab/>
              <w:t>Unpressurized</w:t>
            </w:r>
          </w:p>
          <w:p w:rsidR="00C30EC9" w:rsidRPr="00B95359" w:rsidRDefault="00C30EC9" w:rsidP="00716247">
            <w:pPr>
              <w:rPr>
                <w:rFonts w:ascii="Times" w:hAnsi="Times" w:cs="Times"/>
                <w:sz w:val="18"/>
                <w:szCs w:val="18"/>
              </w:rPr>
            </w:pPr>
            <w:r w:rsidRPr="00B95359">
              <w:rPr>
                <w:rFonts w:ascii="Times" w:hAnsi="Times" w:cs="Times"/>
                <w:sz w:val="18"/>
                <w:szCs w:val="18"/>
              </w:rPr>
              <w:tab/>
              <w:t>Configuration</w:t>
            </w:r>
          </w:p>
        </w:tc>
        <w:tc>
          <w:tcPr>
            <w:tcW w:w="440" w:type="dxa"/>
            <w:tcBorders>
              <w:right w:val="single" w:sz="4"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2</w:t>
            </w:r>
          </w:p>
        </w:tc>
        <w:tc>
          <w:tcPr>
            <w:tcW w:w="360" w:type="dxa"/>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541293" w:rsidRDefault="00C30EC9" w:rsidP="00716247">
            <w:pPr>
              <w:pStyle w:val="BodyText"/>
            </w:pPr>
            <w:r w:rsidRPr="00B95359">
              <w:t>Except for ER operations, may be inoperative provided</w:t>
            </w:r>
            <w:r w:rsidR="00541293">
              <w:t>:</w:t>
            </w:r>
          </w:p>
          <w:p w:rsidR="00C30EC9" w:rsidRDefault="00F35FEA" w:rsidP="003868A5">
            <w:pPr>
              <w:pStyle w:val="BodyText"/>
              <w:numPr>
                <w:ilvl w:val="0"/>
                <w:numId w:val="61"/>
              </w:numPr>
              <w:tabs>
                <w:tab w:val="clear" w:pos="720"/>
              </w:tabs>
              <w:spacing w:before="0"/>
              <w:ind w:left="375" w:hanging="245"/>
            </w:pPr>
            <w:r>
              <w:t xml:space="preserve">Thrust Recovery </w:t>
            </w:r>
            <w:r w:rsidR="00C30EC9" w:rsidRPr="00B95359">
              <w:t>Outflow Valve is operative</w:t>
            </w:r>
            <w:r w:rsidR="00541293">
              <w:t>,</w:t>
            </w:r>
          </w:p>
          <w:p w:rsidR="00541293" w:rsidRDefault="00541293" w:rsidP="003868A5">
            <w:pPr>
              <w:pStyle w:val="BodyText"/>
              <w:numPr>
                <w:ilvl w:val="0"/>
                <w:numId w:val="61"/>
              </w:numPr>
              <w:tabs>
                <w:tab w:val="clear" w:pos="720"/>
              </w:tabs>
              <w:spacing w:before="0"/>
              <w:ind w:left="375" w:hanging="245"/>
            </w:pPr>
            <w:r>
              <w:t>Rear baggage compartment is not used (empty), and</w:t>
            </w:r>
          </w:p>
          <w:p w:rsidR="00541293" w:rsidRPr="00B95359" w:rsidRDefault="00541293" w:rsidP="003868A5">
            <w:pPr>
              <w:pStyle w:val="BodyText"/>
              <w:numPr>
                <w:ilvl w:val="0"/>
                <w:numId w:val="61"/>
              </w:numPr>
              <w:tabs>
                <w:tab w:val="clear" w:pos="720"/>
              </w:tabs>
              <w:spacing w:before="0"/>
              <w:ind w:left="375" w:hanging="245"/>
            </w:pPr>
            <w:r>
              <w:t>Internal baggage door remains OPEN.</w:t>
            </w:r>
          </w:p>
        </w:tc>
        <w:tc>
          <w:tcPr>
            <w:tcW w:w="288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C30EC9" w:rsidRPr="00B95359" w:rsidRDefault="00BE5996" w:rsidP="00716247">
            <w:pPr>
              <w:spacing w:before="120"/>
              <w:rPr>
                <w:rFonts w:ascii="Times" w:hAnsi="Times" w:cs="Times"/>
                <w:sz w:val="18"/>
                <w:szCs w:val="18"/>
              </w:rPr>
            </w:pPr>
            <w:r w:rsidRPr="00B95359">
              <w:rPr>
                <w:rFonts w:ascii="Times" w:hAnsi="Times" w:cs="Times"/>
                <w:sz w:val="18"/>
                <w:szCs w:val="18"/>
              </w:rPr>
              <w:t>None required.</w:t>
            </w:r>
          </w:p>
        </w:tc>
        <w:tc>
          <w:tcPr>
            <w:tcW w:w="2340" w:type="dxa"/>
            <w:tcBorders>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 xml:space="preserve">An Inoperative Placard will be placed adjacent to affected </w:t>
            </w:r>
            <w:r w:rsidRPr="00B95359">
              <w:rPr>
                <w:rFonts w:ascii="Times" w:hAnsi="Times" w:cs="Times"/>
                <w:bCs/>
                <w:sz w:val="18"/>
                <w:szCs w:val="18"/>
              </w:rPr>
              <w:t>"ECS PACK" Switches</w:t>
            </w:r>
            <w:r w:rsidRPr="00B95359">
              <w:rPr>
                <w:rFonts w:ascii="Times" w:hAnsi="Times" w:cs="Times"/>
                <w:sz w:val="18"/>
                <w:szCs w:val="18"/>
              </w:rPr>
              <w:t xml:space="preserve"> and will be noted on ADLS.</w:t>
            </w:r>
          </w:p>
        </w:tc>
      </w:tr>
      <w:tr w:rsidR="00C30EC9" w:rsidRPr="00B95359" w:rsidTr="00156525">
        <w:trPr>
          <w:cantSplit/>
          <w:trHeight w:val="3438"/>
        </w:trPr>
        <w:tc>
          <w:tcPr>
            <w:tcW w:w="2330" w:type="dxa"/>
            <w:tcBorders>
              <w:left w:val="single" w:sz="6" w:space="0" w:color="auto"/>
              <w:bottom w:val="single" w:sz="4" w:space="0" w:color="auto"/>
            </w:tcBorders>
          </w:tcPr>
          <w:p w:rsidR="00C30EC9" w:rsidRPr="00B95359" w:rsidRDefault="00C30EC9" w:rsidP="00716247">
            <w:pPr>
              <w:tabs>
                <w:tab w:val="left" w:pos="440"/>
                <w:tab w:val="left" w:pos="2600"/>
              </w:tabs>
              <w:spacing w:before="120"/>
              <w:rPr>
                <w:rFonts w:ascii="Times" w:hAnsi="Times" w:cs="Times"/>
                <w:sz w:val="18"/>
                <w:szCs w:val="18"/>
              </w:rPr>
            </w:pPr>
            <w:r w:rsidRPr="00B95359">
              <w:rPr>
                <w:rFonts w:ascii="Times" w:hAnsi="Times" w:cs="Times"/>
                <w:sz w:val="18"/>
                <w:szCs w:val="18"/>
              </w:rPr>
              <w:t>13.</w:t>
            </w:r>
            <w:r w:rsidRPr="00B95359">
              <w:rPr>
                <w:rFonts w:ascii="Times" w:hAnsi="Times" w:cs="Times"/>
                <w:sz w:val="18"/>
                <w:szCs w:val="18"/>
              </w:rPr>
              <w:tab/>
            </w:r>
            <w:r w:rsidR="00D30C2A">
              <w:rPr>
                <w:rFonts w:ascii="Times" w:hAnsi="Times" w:cs="Times"/>
                <w:sz w:val="18"/>
                <w:szCs w:val="18"/>
              </w:rPr>
              <w:t>Air Conditioning</w:t>
            </w:r>
          </w:p>
          <w:p w:rsidR="00C30EC9" w:rsidRPr="00B95359" w:rsidRDefault="00D30C2A" w:rsidP="00716247">
            <w:pPr>
              <w:tabs>
                <w:tab w:val="left" w:pos="440"/>
                <w:tab w:val="left" w:pos="2600"/>
              </w:tabs>
              <w:rPr>
                <w:rFonts w:ascii="Times" w:hAnsi="Times" w:cs="Times"/>
                <w:sz w:val="18"/>
                <w:szCs w:val="18"/>
              </w:rPr>
            </w:pPr>
            <w:r>
              <w:rPr>
                <w:rFonts w:ascii="Times" w:hAnsi="Times" w:cs="Times"/>
                <w:sz w:val="18"/>
                <w:szCs w:val="18"/>
              </w:rPr>
              <w:tab/>
              <w:t>System Pack Inlet</w:t>
            </w:r>
          </w:p>
          <w:p w:rsidR="00C30EC9" w:rsidRPr="00B95359" w:rsidRDefault="00C30EC9" w:rsidP="00716247">
            <w:pPr>
              <w:tabs>
                <w:tab w:val="left" w:pos="440"/>
                <w:tab w:val="left" w:pos="2600"/>
              </w:tabs>
              <w:rPr>
                <w:rFonts w:ascii="Times" w:hAnsi="Times" w:cs="Times"/>
                <w:sz w:val="18"/>
                <w:szCs w:val="18"/>
              </w:rPr>
            </w:pPr>
            <w:r w:rsidRPr="00B95359">
              <w:rPr>
                <w:rFonts w:ascii="Times" w:hAnsi="Times" w:cs="Times"/>
                <w:sz w:val="18"/>
                <w:szCs w:val="18"/>
              </w:rPr>
              <w:tab/>
            </w:r>
            <w:r w:rsidR="00D30C2A">
              <w:rPr>
                <w:rFonts w:ascii="Times" w:hAnsi="Times" w:cs="Times"/>
                <w:sz w:val="18"/>
                <w:szCs w:val="18"/>
              </w:rPr>
              <w:t>Valves</w:t>
            </w:r>
          </w:p>
        </w:tc>
        <w:tc>
          <w:tcPr>
            <w:tcW w:w="440" w:type="dxa"/>
            <w:tcBorders>
              <w:bottom w:val="single" w:sz="4" w:space="0" w:color="auto"/>
              <w:right w:val="single" w:sz="4" w:space="0" w:color="auto"/>
            </w:tcBorders>
          </w:tcPr>
          <w:p w:rsidR="00C30EC9" w:rsidRPr="00B95359" w:rsidRDefault="00C30EC9"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bottom w:val="single" w:sz="4" w:space="0" w:color="auto"/>
              <w:right w:val="single" w:sz="6" w:space="0" w:color="auto"/>
            </w:tcBorders>
          </w:tcPr>
          <w:p w:rsidR="00C30EC9" w:rsidRPr="00B95359" w:rsidRDefault="00D30C2A" w:rsidP="00716247">
            <w:pPr>
              <w:tabs>
                <w:tab w:val="left" w:pos="360"/>
              </w:tabs>
              <w:spacing w:before="12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C30EC9" w:rsidRPr="00B95359" w:rsidRDefault="00D30C2A" w:rsidP="00716247">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bottom w:val="single" w:sz="4" w:space="0" w:color="auto"/>
              <w:right w:val="single" w:sz="6" w:space="0" w:color="auto"/>
            </w:tcBorders>
          </w:tcPr>
          <w:p w:rsidR="00D30C2A" w:rsidRPr="00B95359" w:rsidRDefault="00D30C2A" w:rsidP="00D30C2A">
            <w:pPr>
              <w:pStyle w:val="BodyText"/>
            </w:pPr>
            <w:r>
              <w:t xml:space="preserve">(M) </w:t>
            </w:r>
            <w:r w:rsidRPr="00B95359">
              <w:t>Except for ER operations, may be inoperative provided:</w:t>
            </w:r>
          </w:p>
          <w:p w:rsidR="00D30C2A" w:rsidRPr="00B95359" w:rsidRDefault="00D30C2A" w:rsidP="00D30C2A">
            <w:pPr>
              <w:ind w:left="380" w:hanging="25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r>
            <w:r>
              <w:rPr>
                <w:rFonts w:ascii="Times" w:hAnsi="Times" w:cs="Times"/>
                <w:sz w:val="18"/>
                <w:szCs w:val="18"/>
              </w:rPr>
              <w:t>Affected Valve is CLOSED and deactivated electrically,</w:t>
            </w:r>
          </w:p>
          <w:p w:rsidR="00D30C2A" w:rsidRPr="00B95359" w:rsidRDefault="00D30C2A" w:rsidP="00D30C2A">
            <w:pPr>
              <w:ind w:left="380" w:hanging="25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r>
            <w:r>
              <w:rPr>
                <w:rFonts w:ascii="Times" w:hAnsi="Times" w:cs="Times"/>
                <w:sz w:val="18"/>
                <w:szCs w:val="18"/>
              </w:rPr>
              <w:t>Associated Air Conditioning Pack is selected OFF, and</w:t>
            </w:r>
          </w:p>
          <w:p w:rsidR="00C30EC9" w:rsidRPr="00B95359" w:rsidRDefault="00D30C2A" w:rsidP="00D30C2A">
            <w:pPr>
              <w:ind w:left="380" w:hanging="250"/>
              <w:rPr>
                <w:rFonts w:ascii="Times" w:hAnsi="Times" w:cs="Times"/>
                <w:sz w:val="18"/>
                <w:szCs w:val="18"/>
              </w:rPr>
            </w:pPr>
            <w:r>
              <w:rPr>
                <w:rFonts w:ascii="Times" w:hAnsi="Times" w:cs="Times"/>
                <w:sz w:val="18"/>
                <w:szCs w:val="18"/>
              </w:rPr>
              <w:t>c)</w:t>
            </w:r>
            <w:r>
              <w:rPr>
                <w:rFonts w:ascii="Times" w:hAnsi="Times" w:cs="Times"/>
                <w:sz w:val="18"/>
                <w:szCs w:val="18"/>
              </w:rPr>
              <w:tab/>
              <w:t>Airplane is operated in accordance with AFM Limitations.</w:t>
            </w:r>
          </w:p>
        </w:tc>
        <w:tc>
          <w:tcPr>
            <w:tcW w:w="2880" w:type="dxa"/>
            <w:tcBorders>
              <w:bottom w:val="single" w:sz="4" w:space="0" w:color="auto"/>
              <w:right w:val="single" w:sz="6" w:space="0" w:color="auto"/>
            </w:tcBorders>
          </w:tcPr>
          <w:p w:rsidR="00D30C2A" w:rsidRPr="00B95359" w:rsidRDefault="00D30C2A" w:rsidP="00D30C2A">
            <w:pPr>
              <w:spacing w:before="120"/>
              <w:rPr>
                <w:rFonts w:ascii="Times" w:hAnsi="Times" w:cs="Times"/>
                <w:sz w:val="18"/>
                <w:szCs w:val="18"/>
              </w:rPr>
            </w:pPr>
            <w:r w:rsidRPr="00B95359">
              <w:rPr>
                <w:rFonts w:ascii="Times" w:hAnsi="Times" w:cs="Times"/>
                <w:sz w:val="18"/>
                <w:szCs w:val="18"/>
              </w:rPr>
              <w:t xml:space="preserve">Maintenance will ensure affected </w:t>
            </w:r>
            <w:r w:rsidRPr="00B95359">
              <w:rPr>
                <w:rFonts w:ascii="Times" w:hAnsi="Times" w:cs="Times"/>
                <w:bCs/>
                <w:sz w:val="18"/>
                <w:szCs w:val="18"/>
              </w:rPr>
              <w:t>Valve</w:t>
            </w:r>
            <w:r w:rsidRPr="00B95359">
              <w:rPr>
                <w:rFonts w:ascii="Times" w:hAnsi="Times" w:cs="Times"/>
                <w:sz w:val="18"/>
                <w:szCs w:val="18"/>
              </w:rPr>
              <w:t xml:space="preserve"> is </w:t>
            </w:r>
            <w:r w:rsidRPr="00B95359">
              <w:rPr>
                <w:rFonts w:ascii="Times" w:hAnsi="Times" w:cs="Times"/>
                <w:bCs/>
                <w:sz w:val="18"/>
                <w:szCs w:val="18"/>
              </w:rPr>
              <w:t>"CLOSED"</w:t>
            </w:r>
            <w:r w:rsidRPr="00B95359">
              <w:rPr>
                <w:rFonts w:ascii="Times" w:hAnsi="Times" w:cs="Times"/>
                <w:sz w:val="18"/>
                <w:szCs w:val="18"/>
              </w:rPr>
              <w:t xml:space="preserve"> and electrically deactivated when associated </w:t>
            </w:r>
            <w:r w:rsidRPr="00B95359">
              <w:rPr>
                <w:rFonts w:ascii="Times" w:hAnsi="Times" w:cs="Times"/>
                <w:bCs/>
                <w:sz w:val="18"/>
                <w:szCs w:val="18"/>
              </w:rPr>
              <w:t>Air Conditioning Pack</w:t>
            </w:r>
            <w:r w:rsidRPr="00B95359">
              <w:rPr>
                <w:rFonts w:ascii="Times" w:hAnsi="Times" w:cs="Times"/>
                <w:sz w:val="18"/>
                <w:szCs w:val="18"/>
              </w:rPr>
              <w:t xml:space="preserve"> switch is selected </w:t>
            </w:r>
            <w:r w:rsidRPr="00B95359">
              <w:rPr>
                <w:rFonts w:ascii="Times" w:hAnsi="Times" w:cs="Times"/>
                <w:bCs/>
                <w:sz w:val="18"/>
                <w:szCs w:val="18"/>
              </w:rPr>
              <w:t xml:space="preserve">"OFF".  </w:t>
            </w:r>
            <w:r w:rsidRPr="00B95359">
              <w:rPr>
                <w:rFonts w:ascii="Times" w:hAnsi="Times" w:cs="Times"/>
                <w:sz w:val="18"/>
                <w:szCs w:val="18"/>
              </w:rPr>
              <w:t>Associated</w:t>
            </w:r>
            <w:r w:rsidRPr="00B95359">
              <w:rPr>
                <w:rFonts w:ascii="Times" w:hAnsi="Times" w:cs="Times"/>
                <w:bCs/>
                <w:sz w:val="18"/>
                <w:szCs w:val="18"/>
              </w:rPr>
              <w:t xml:space="preserve"> Air Conditioning </w:t>
            </w:r>
            <w:r w:rsidRPr="00B95359">
              <w:rPr>
                <w:rFonts w:ascii="Times" w:hAnsi="Times" w:cs="Times"/>
                <w:sz w:val="18"/>
                <w:szCs w:val="18"/>
              </w:rPr>
              <w:t>CB must</w:t>
            </w:r>
            <w:r w:rsidRPr="00B95359">
              <w:rPr>
                <w:rFonts w:ascii="Times" w:hAnsi="Times" w:cs="Times"/>
                <w:bCs/>
                <w:sz w:val="18"/>
                <w:szCs w:val="18"/>
              </w:rPr>
              <w:t xml:space="preserve"> NOT </w:t>
            </w:r>
            <w:r w:rsidRPr="00B95359">
              <w:rPr>
                <w:rFonts w:ascii="Times" w:hAnsi="Times" w:cs="Times"/>
                <w:sz w:val="18"/>
                <w:szCs w:val="18"/>
              </w:rPr>
              <w:t xml:space="preserve">be pulled.  </w:t>
            </w:r>
            <w:r w:rsidR="00C8485C">
              <w:rPr>
                <w:rFonts w:ascii="Times" w:hAnsi="Times" w:cs="Times"/>
                <w:sz w:val="18"/>
                <w:szCs w:val="18"/>
              </w:rPr>
              <w:t xml:space="preserve">Refer to </w:t>
            </w:r>
            <w:r w:rsidRPr="00B95359">
              <w:rPr>
                <w:rFonts w:ascii="Times" w:hAnsi="Times" w:cs="Times"/>
                <w:bCs/>
                <w:sz w:val="18"/>
                <w:szCs w:val="18"/>
              </w:rPr>
              <w:t xml:space="preserve">AMM, chapter 21-21-00. </w:t>
            </w:r>
            <w:r w:rsidRPr="00B95359">
              <w:rPr>
                <w:rFonts w:ascii="Times" w:hAnsi="Times" w:cs="Times"/>
                <w:sz w:val="18"/>
                <w:szCs w:val="18"/>
              </w:rPr>
              <w:t>Flight crew may perform maintenance function if maintenance is unavailable.</w:t>
            </w:r>
          </w:p>
          <w:p w:rsidR="00D30C2A" w:rsidRPr="00B95359" w:rsidRDefault="00D30C2A" w:rsidP="00D30C2A">
            <w:pPr>
              <w:rPr>
                <w:rFonts w:ascii="Times" w:hAnsi="Times" w:cs="Times"/>
                <w:sz w:val="18"/>
                <w:szCs w:val="18"/>
              </w:rPr>
            </w:pPr>
            <w:r w:rsidRPr="00B95359">
              <w:rPr>
                <w:rFonts w:ascii="Times" w:hAnsi="Times" w:cs="Times"/>
                <w:sz w:val="18"/>
                <w:szCs w:val="18"/>
              </w:rPr>
              <w:t>Flight crew may accomplish this task if properly qualified and authorized.</w:t>
            </w:r>
          </w:p>
          <w:p w:rsidR="00C30EC9" w:rsidRPr="00B95359" w:rsidRDefault="00D30C2A" w:rsidP="00D30C2A">
            <w:pPr>
              <w:spacing w:before="120"/>
              <w:rPr>
                <w:rFonts w:ascii="Times" w:hAnsi="Times" w:cs="Times"/>
                <w:sz w:val="18"/>
                <w:szCs w:val="18"/>
              </w:rPr>
            </w:pPr>
            <w:r w:rsidRPr="00B95359">
              <w:rPr>
                <w:rFonts w:ascii="Times" w:hAnsi="Times" w:cs="Times"/>
                <w:bCs/>
                <w:sz w:val="18"/>
                <w:szCs w:val="18"/>
              </w:rPr>
              <w:t xml:space="preserve">CAUTION: </w:t>
            </w:r>
            <w:r w:rsidRPr="00B95359">
              <w:rPr>
                <w:rFonts w:ascii="Times" w:hAnsi="Times" w:cs="Times"/>
                <w:sz w:val="18"/>
                <w:szCs w:val="18"/>
              </w:rPr>
              <w:t xml:space="preserve">Pulling (de-energizing) associated </w:t>
            </w:r>
            <w:r w:rsidRPr="00B95359">
              <w:rPr>
                <w:rFonts w:ascii="Times" w:hAnsi="Times" w:cs="Times"/>
                <w:bCs/>
                <w:sz w:val="18"/>
                <w:szCs w:val="18"/>
              </w:rPr>
              <w:t>Air Conditioning</w:t>
            </w:r>
            <w:r w:rsidRPr="00B95359">
              <w:rPr>
                <w:rFonts w:ascii="Times" w:hAnsi="Times" w:cs="Times"/>
                <w:sz w:val="18"/>
                <w:szCs w:val="18"/>
              </w:rPr>
              <w:t xml:space="preserve"> CB will cause valve to open, allowing airflow to restart.</w:t>
            </w:r>
          </w:p>
        </w:tc>
        <w:tc>
          <w:tcPr>
            <w:tcW w:w="2520" w:type="dxa"/>
            <w:tcBorders>
              <w:bottom w:val="single" w:sz="4" w:space="0" w:color="auto"/>
              <w:right w:val="single" w:sz="6" w:space="0" w:color="auto"/>
            </w:tcBorders>
          </w:tcPr>
          <w:p w:rsidR="00C30EC9" w:rsidRPr="00B95359" w:rsidRDefault="00C30EC9" w:rsidP="00716247">
            <w:pPr>
              <w:spacing w:before="120"/>
              <w:rPr>
                <w:rFonts w:ascii="Times" w:hAnsi="Times" w:cs="Times"/>
                <w:sz w:val="18"/>
                <w:szCs w:val="18"/>
              </w:rPr>
            </w:pPr>
            <w:r w:rsidRPr="00B95359">
              <w:rPr>
                <w:rFonts w:ascii="Times" w:hAnsi="Times" w:cs="Times"/>
                <w:sz w:val="18"/>
                <w:szCs w:val="18"/>
              </w:rPr>
              <w:t>None required.</w:t>
            </w:r>
          </w:p>
        </w:tc>
        <w:tc>
          <w:tcPr>
            <w:tcW w:w="2340" w:type="dxa"/>
            <w:tcBorders>
              <w:bottom w:val="single" w:sz="4" w:space="0" w:color="auto"/>
              <w:right w:val="single" w:sz="6" w:space="0" w:color="auto"/>
            </w:tcBorders>
          </w:tcPr>
          <w:p w:rsidR="00C30EC9" w:rsidRPr="00B95359" w:rsidRDefault="00D30C2A" w:rsidP="00716247">
            <w:pPr>
              <w:spacing w:before="120" w:after="120"/>
              <w:rPr>
                <w:rFonts w:ascii="Times" w:hAnsi="Times" w:cs="Times"/>
                <w:sz w:val="18"/>
                <w:szCs w:val="18"/>
              </w:rPr>
            </w:pPr>
            <w:r w:rsidRPr="00B95359">
              <w:rPr>
                <w:rFonts w:ascii="Times" w:hAnsi="Times" w:cs="Times"/>
                <w:sz w:val="18"/>
                <w:szCs w:val="18"/>
              </w:rPr>
              <w:t>An Inoperative Placard will be placed on or below affected</w:t>
            </w:r>
            <w:r w:rsidRPr="00B95359">
              <w:rPr>
                <w:rFonts w:ascii="Times" w:hAnsi="Times" w:cs="Times"/>
                <w:bCs/>
                <w:sz w:val="18"/>
                <w:szCs w:val="18"/>
              </w:rPr>
              <w:t xml:space="preserve"> ECS Pack Switch </w:t>
            </w:r>
            <w:r w:rsidRPr="00B95359">
              <w:rPr>
                <w:rFonts w:ascii="Times" w:hAnsi="Times" w:cs="Times"/>
                <w:sz w:val="18"/>
                <w:szCs w:val="18"/>
              </w:rPr>
              <w:t>and will be noted on ADLS.</w:t>
            </w:r>
          </w:p>
        </w:tc>
      </w:tr>
    </w:tbl>
    <w:p w:rsidR="00D30C2A" w:rsidRDefault="00D30C2A" w:rsidP="00EA538C">
      <w:pPr>
        <w:jc w:val="center"/>
        <w:rPr>
          <w:sz w:val="22"/>
          <w:szCs w:val="22"/>
        </w:rPr>
        <w:sectPr w:rsidR="00D30C2A" w:rsidSect="00EA538C">
          <w:headerReference w:type="default" r:id="rId4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D30C2A" w:rsidRPr="00B95359" w:rsidTr="00D30C2A">
        <w:trPr>
          <w:cantSplit/>
        </w:trPr>
        <w:tc>
          <w:tcPr>
            <w:tcW w:w="2330" w:type="dxa"/>
            <w:tcBorders>
              <w:top w:val="single" w:sz="4" w:space="0" w:color="auto"/>
              <w:left w:val="single" w:sz="6" w:space="0" w:color="auto"/>
            </w:tcBorders>
          </w:tcPr>
          <w:p w:rsidR="00755973" w:rsidRDefault="00D30C2A" w:rsidP="00F35FEA">
            <w:pPr>
              <w:tabs>
                <w:tab w:val="left" w:pos="440"/>
                <w:tab w:val="left" w:pos="2600"/>
              </w:tabs>
              <w:rPr>
                <w:rFonts w:ascii="Times" w:hAnsi="Times" w:cs="Times"/>
                <w:sz w:val="18"/>
                <w:szCs w:val="18"/>
              </w:rPr>
            </w:pPr>
            <w:r w:rsidRPr="00B95359">
              <w:rPr>
                <w:rFonts w:ascii="Times" w:hAnsi="Times" w:cs="Times"/>
                <w:sz w:val="18"/>
                <w:szCs w:val="18"/>
              </w:rPr>
              <w:lastRenderedPageBreak/>
              <w:t>1</w:t>
            </w:r>
            <w:r>
              <w:rPr>
                <w:rFonts w:ascii="Times" w:hAnsi="Times" w:cs="Times"/>
                <w:sz w:val="18"/>
                <w:szCs w:val="18"/>
              </w:rPr>
              <w:t>4</w:t>
            </w:r>
            <w:r w:rsidRPr="00B95359">
              <w:rPr>
                <w:rFonts w:ascii="Times" w:hAnsi="Times" w:cs="Times"/>
                <w:sz w:val="18"/>
                <w:szCs w:val="18"/>
              </w:rPr>
              <w:t>.</w:t>
            </w:r>
            <w:r w:rsidRPr="00B95359">
              <w:rPr>
                <w:rFonts w:ascii="Times" w:hAnsi="Times" w:cs="Times"/>
                <w:sz w:val="18"/>
                <w:szCs w:val="18"/>
              </w:rPr>
              <w:tab/>
            </w:r>
            <w:r w:rsidR="00F35FEA">
              <w:rPr>
                <w:rFonts w:ascii="Times" w:hAnsi="Times" w:cs="Times"/>
                <w:sz w:val="18"/>
                <w:szCs w:val="18"/>
              </w:rPr>
              <w:t xml:space="preserve">Thrust </w:t>
            </w:r>
            <w:r w:rsidR="00755973">
              <w:rPr>
                <w:rFonts w:ascii="Times" w:hAnsi="Times" w:cs="Times"/>
                <w:sz w:val="18"/>
                <w:szCs w:val="18"/>
              </w:rPr>
              <w:t xml:space="preserve">Recovery </w:t>
            </w:r>
          </w:p>
          <w:p w:rsidR="00F35FEA" w:rsidRDefault="00755973" w:rsidP="00F35FEA">
            <w:pPr>
              <w:tabs>
                <w:tab w:val="left" w:pos="440"/>
                <w:tab w:val="left" w:pos="2600"/>
              </w:tabs>
              <w:rPr>
                <w:rFonts w:ascii="Times" w:hAnsi="Times" w:cs="Times"/>
                <w:sz w:val="18"/>
                <w:szCs w:val="18"/>
              </w:rPr>
            </w:pPr>
            <w:r>
              <w:rPr>
                <w:rFonts w:ascii="Times" w:hAnsi="Times" w:cs="Times"/>
                <w:sz w:val="18"/>
                <w:szCs w:val="18"/>
              </w:rPr>
              <w:tab/>
            </w:r>
            <w:r w:rsidR="00D30C2A" w:rsidRPr="008C0FEC">
              <w:rPr>
                <w:rFonts w:ascii="Times" w:hAnsi="Times" w:cs="Times"/>
                <w:sz w:val="18"/>
                <w:szCs w:val="18"/>
              </w:rPr>
              <w:t xml:space="preserve">Outflow Valve </w:t>
            </w:r>
          </w:p>
          <w:p w:rsidR="00D30C2A" w:rsidRPr="00B95359" w:rsidRDefault="00F35FEA" w:rsidP="00F35FEA">
            <w:pPr>
              <w:tabs>
                <w:tab w:val="left" w:pos="440"/>
                <w:tab w:val="left" w:pos="2600"/>
              </w:tabs>
              <w:rPr>
                <w:rFonts w:ascii="Times" w:hAnsi="Times" w:cs="Times"/>
                <w:sz w:val="18"/>
                <w:szCs w:val="18"/>
              </w:rPr>
            </w:pPr>
            <w:r>
              <w:rPr>
                <w:rFonts w:ascii="Times" w:hAnsi="Times" w:cs="Times"/>
                <w:sz w:val="18"/>
                <w:szCs w:val="18"/>
              </w:rPr>
              <w:tab/>
            </w:r>
            <w:r w:rsidR="00D30C2A" w:rsidRPr="008C0FEC">
              <w:rPr>
                <w:rFonts w:ascii="Times" w:hAnsi="Times" w:cs="Times"/>
                <w:sz w:val="18"/>
                <w:szCs w:val="18"/>
              </w:rPr>
              <w:t>System</w:t>
            </w:r>
            <w:r>
              <w:rPr>
                <w:rFonts w:ascii="Times" w:hAnsi="Times" w:cs="Times"/>
                <w:sz w:val="18"/>
                <w:szCs w:val="18"/>
              </w:rPr>
              <w:t xml:space="preserve"> </w:t>
            </w:r>
            <w:r w:rsidR="00D30C2A" w:rsidRPr="008C0FEC">
              <w:rPr>
                <w:rFonts w:ascii="Times" w:hAnsi="Times" w:cs="Times"/>
                <w:sz w:val="18"/>
                <w:szCs w:val="18"/>
              </w:rPr>
              <w:t>(TROV)</w:t>
            </w:r>
          </w:p>
        </w:tc>
        <w:tc>
          <w:tcPr>
            <w:tcW w:w="440" w:type="dxa"/>
            <w:tcBorders>
              <w:top w:val="single" w:sz="4" w:space="0" w:color="auto"/>
              <w:right w:val="single" w:sz="4" w:space="0" w:color="auto"/>
            </w:tcBorders>
          </w:tcPr>
          <w:p w:rsidR="00D30C2A" w:rsidRPr="00B95359" w:rsidRDefault="00D30C2A" w:rsidP="00D30C2A">
            <w:pPr>
              <w:tabs>
                <w:tab w:val="left" w:pos="360"/>
              </w:tabs>
              <w:rPr>
                <w:rFonts w:ascii="Times" w:hAnsi="Times" w:cs="Times"/>
                <w:sz w:val="18"/>
                <w:szCs w:val="18"/>
              </w:rPr>
            </w:pPr>
            <w:r w:rsidRPr="00B95359">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D30C2A" w:rsidRPr="00B95359" w:rsidRDefault="00D30C2A" w:rsidP="00D30C2A">
            <w:pPr>
              <w:tabs>
                <w:tab w:val="left" w:pos="360"/>
              </w:tabs>
              <w:rPr>
                <w:rFonts w:ascii="Times" w:hAnsi="Times" w:cs="Times"/>
                <w:sz w:val="18"/>
                <w:szCs w:val="18"/>
              </w:rPr>
            </w:pPr>
            <w:r w:rsidRPr="00B95359">
              <w:rPr>
                <w:rFonts w:ascii="Times" w:hAnsi="Times" w:cs="Times"/>
                <w:sz w:val="18"/>
                <w:szCs w:val="18"/>
              </w:rPr>
              <w:t>1</w:t>
            </w:r>
          </w:p>
        </w:tc>
        <w:tc>
          <w:tcPr>
            <w:tcW w:w="360" w:type="dxa"/>
            <w:tcBorders>
              <w:top w:val="single" w:sz="4" w:space="0" w:color="auto"/>
            </w:tcBorders>
          </w:tcPr>
          <w:p w:rsidR="00D30C2A" w:rsidRPr="00B95359" w:rsidRDefault="00D30C2A" w:rsidP="00D30C2A">
            <w:pPr>
              <w:tabs>
                <w:tab w:val="left" w:pos="360"/>
              </w:tabs>
              <w:rPr>
                <w:rFonts w:ascii="Times" w:hAnsi="Times" w:cs="Times"/>
                <w:sz w:val="18"/>
                <w:szCs w:val="18"/>
              </w:rPr>
            </w:pPr>
            <w:r w:rsidRPr="00B95359">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D30C2A" w:rsidRPr="00B95359" w:rsidRDefault="00D30C2A" w:rsidP="00D30C2A">
            <w:pPr>
              <w:pStyle w:val="BodyText"/>
              <w:spacing w:before="0"/>
            </w:pPr>
            <w:r w:rsidRPr="00B95359">
              <w:t>(M) (O) May be inoperative provided:</w:t>
            </w:r>
          </w:p>
          <w:p w:rsidR="00D30C2A" w:rsidRPr="00B95359" w:rsidRDefault="00D30C2A" w:rsidP="00716247">
            <w:pPr>
              <w:ind w:left="370" w:hanging="25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t>Outflow valve is positioned to full OPEN position and electrically isolated,</w:t>
            </w:r>
          </w:p>
          <w:p w:rsidR="00D30C2A" w:rsidRPr="00B95359" w:rsidRDefault="00D30C2A" w:rsidP="00716247">
            <w:pPr>
              <w:ind w:left="370" w:hanging="25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Airplane is operated in unpressurized configuration, and</w:t>
            </w:r>
          </w:p>
          <w:p w:rsidR="00D30C2A" w:rsidRPr="00B95359" w:rsidRDefault="00D30C2A" w:rsidP="00716247">
            <w:pPr>
              <w:ind w:left="370" w:hanging="250"/>
              <w:rPr>
                <w:rFonts w:ascii="Times" w:hAnsi="Times" w:cs="Times"/>
                <w:sz w:val="18"/>
                <w:szCs w:val="18"/>
              </w:rPr>
            </w:pPr>
            <w:r w:rsidRPr="00B95359">
              <w:rPr>
                <w:rFonts w:ascii="Times" w:hAnsi="Times" w:cs="Times"/>
                <w:sz w:val="18"/>
                <w:szCs w:val="18"/>
              </w:rPr>
              <w:t>c)</w:t>
            </w:r>
            <w:r w:rsidRPr="00B95359">
              <w:rPr>
                <w:rFonts w:ascii="Times" w:hAnsi="Times" w:cs="Times"/>
                <w:sz w:val="18"/>
                <w:szCs w:val="18"/>
              </w:rPr>
              <w:tab/>
              <w:t>Extended overwater operations are not conducted.</w:t>
            </w:r>
          </w:p>
        </w:tc>
        <w:tc>
          <w:tcPr>
            <w:tcW w:w="2880" w:type="dxa"/>
            <w:tcBorders>
              <w:top w:val="single" w:sz="4" w:space="0" w:color="auto"/>
              <w:right w:val="single" w:sz="6" w:space="0" w:color="auto"/>
            </w:tcBorders>
          </w:tcPr>
          <w:p w:rsidR="00D30C2A" w:rsidRPr="00B95359" w:rsidRDefault="00D30C2A" w:rsidP="00D30C2A">
            <w:pPr>
              <w:rPr>
                <w:rFonts w:ascii="Times" w:hAnsi="Times" w:cs="Times"/>
                <w:sz w:val="18"/>
                <w:szCs w:val="18"/>
              </w:rPr>
            </w:pPr>
            <w:r w:rsidRPr="00B95359">
              <w:rPr>
                <w:rFonts w:ascii="Times" w:hAnsi="Times" w:cs="Times"/>
                <w:sz w:val="18"/>
                <w:szCs w:val="18"/>
              </w:rPr>
              <w:t xml:space="preserve">Maintenance will ensure </w:t>
            </w:r>
            <w:r w:rsidRPr="00B95359">
              <w:rPr>
                <w:rFonts w:ascii="Times" w:hAnsi="Times" w:cs="Times"/>
                <w:bCs/>
                <w:sz w:val="18"/>
                <w:szCs w:val="18"/>
              </w:rPr>
              <w:t>Outflow Valve</w:t>
            </w:r>
            <w:r w:rsidRPr="00B95359">
              <w:rPr>
                <w:rFonts w:ascii="Times" w:hAnsi="Times" w:cs="Times"/>
                <w:sz w:val="18"/>
                <w:szCs w:val="18"/>
              </w:rPr>
              <w:t xml:space="preserve"> is positioned to full OPEN position and electrically de-energized by pulling </w:t>
            </w:r>
            <w:r w:rsidRPr="008C0FEC">
              <w:rPr>
                <w:rFonts w:ascii="Times" w:hAnsi="Times" w:cs="Times"/>
                <w:sz w:val="18"/>
                <w:szCs w:val="18"/>
              </w:rPr>
              <w:t>the C</w:t>
            </w:r>
            <w:r w:rsidR="00C43AAB" w:rsidRPr="008C0FEC">
              <w:rPr>
                <w:rFonts w:ascii="Times" w:hAnsi="Times" w:cs="Times"/>
                <w:sz w:val="18"/>
                <w:szCs w:val="18"/>
              </w:rPr>
              <w:t>AB PRESS MAN CTL circuit</w:t>
            </w:r>
            <w:r w:rsidRPr="008C0FEC">
              <w:rPr>
                <w:rFonts w:ascii="Times" w:hAnsi="Times" w:cs="Times"/>
                <w:sz w:val="18"/>
                <w:szCs w:val="18"/>
              </w:rPr>
              <w:t xml:space="preserve"> breaker.</w:t>
            </w:r>
          </w:p>
          <w:p w:rsidR="00D30C2A" w:rsidRPr="00B95359" w:rsidRDefault="00D30C2A" w:rsidP="00D30C2A">
            <w:pPr>
              <w:rPr>
                <w:rFonts w:ascii="Times" w:hAnsi="Times" w:cs="Times"/>
                <w:sz w:val="18"/>
                <w:szCs w:val="18"/>
              </w:rPr>
            </w:pPr>
            <w:r w:rsidRPr="00B95359">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D30C2A" w:rsidRPr="00B95359" w:rsidRDefault="00D30C2A" w:rsidP="00D30C2A">
            <w:pPr>
              <w:ind w:right="-101"/>
              <w:rPr>
                <w:rFonts w:ascii="Times" w:hAnsi="Times" w:cs="Times"/>
                <w:sz w:val="18"/>
                <w:szCs w:val="18"/>
              </w:rPr>
            </w:pPr>
            <w:r w:rsidRPr="00B95359">
              <w:rPr>
                <w:rFonts w:ascii="Times" w:hAnsi="Times" w:cs="Times"/>
                <w:sz w:val="18"/>
                <w:szCs w:val="18"/>
              </w:rPr>
              <w:t>To operate the airplane unpressurized, refer to AFM Section 3-21-</w:t>
            </w:r>
            <w:r w:rsidR="009F5684">
              <w:rPr>
                <w:rFonts w:ascii="Times" w:hAnsi="Times" w:cs="Times"/>
                <w:sz w:val="18"/>
                <w:szCs w:val="18"/>
              </w:rPr>
              <w:t>60</w:t>
            </w:r>
            <w:r w:rsidRPr="00B95359">
              <w:rPr>
                <w:rFonts w:ascii="Times" w:hAnsi="Times" w:cs="Times"/>
                <w:sz w:val="18"/>
                <w:szCs w:val="18"/>
              </w:rPr>
              <w:t>.  Also refer to 4-</w:t>
            </w:r>
            <w:r w:rsidR="009F5684">
              <w:rPr>
                <w:rFonts w:ascii="Times" w:hAnsi="Times" w:cs="Times"/>
                <w:sz w:val="18"/>
                <w:szCs w:val="18"/>
              </w:rPr>
              <w:t>10-50</w:t>
            </w:r>
            <w:r w:rsidRPr="00B95359">
              <w:rPr>
                <w:rFonts w:ascii="Times" w:hAnsi="Times" w:cs="Times"/>
                <w:sz w:val="18"/>
                <w:szCs w:val="18"/>
              </w:rPr>
              <w:t xml:space="preserve"> in th</w:t>
            </w:r>
            <w:r>
              <w:rPr>
                <w:rFonts w:ascii="Times" w:hAnsi="Times" w:cs="Times"/>
                <w:sz w:val="18"/>
                <w:szCs w:val="18"/>
              </w:rPr>
              <w:t xml:space="preserve">e event that smoke is detected </w:t>
            </w:r>
            <w:r w:rsidRPr="00B95359">
              <w:rPr>
                <w:rFonts w:ascii="Times" w:hAnsi="Times" w:cs="Times"/>
                <w:sz w:val="18"/>
                <w:szCs w:val="18"/>
              </w:rPr>
              <w:t>in the baggage compartment.</w:t>
            </w:r>
          </w:p>
        </w:tc>
        <w:tc>
          <w:tcPr>
            <w:tcW w:w="2340" w:type="dxa"/>
            <w:tcBorders>
              <w:top w:val="single" w:sz="4" w:space="0" w:color="auto"/>
              <w:right w:val="single" w:sz="6" w:space="0" w:color="auto"/>
            </w:tcBorders>
          </w:tcPr>
          <w:p w:rsidR="00D30C2A" w:rsidRPr="00B95359" w:rsidRDefault="00D30C2A" w:rsidP="00D30C2A">
            <w:pPr>
              <w:rPr>
                <w:rFonts w:ascii="Times" w:hAnsi="Times" w:cs="Times"/>
                <w:sz w:val="18"/>
                <w:szCs w:val="18"/>
              </w:rPr>
            </w:pPr>
            <w:r w:rsidRPr="00B95359">
              <w:rPr>
                <w:rFonts w:ascii="Times" w:hAnsi="Times" w:cs="Times"/>
                <w:sz w:val="18"/>
                <w:szCs w:val="18"/>
              </w:rPr>
              <w:t>An Inoperative Placard will be placed in a prominent position to be seen by flight crew and will be noted on ADLS.</w:t>
            </w:r>
          </w:p>
        </w:tc>
      </w:tr>
      <w:tr w:rsidR="00D30C2A" w:rsidRPr="00B95359" w:rsidTr="00156525">
        <w:trPr>
          <w:cantSplit/>
        </w:trPr>
        <w:tc>
          <w:tcPr>
            <w:tcW w:w="2330" w:type="dxa"/>
            <w:tcBorders>
              <w:left w:val="single" w:sz="6" w:space="0" w:color="auto"/>
            </w:tcBorders>
          </w:tcPr>
          <w:p w:rsidR="00D30C2A" w:rsidRPr="00B95359" w:rsidRDefault="00D30C2A" w:rsidP="00716247">
            <w:pPr>
              <w:tabs>
                <w:tab w:val="left" w:pos="2600"/>
              </w:tabs>
              <w:spacing w:before="120"/>
              <w:ind w:left="720" w:hanging="274"/>
              <w:rPr>
                <w:rFonts w:ascii="Times" w:hAnsi="Times" w:cs="Times"/>
                <w:sz w:val="18"/>
                <w:szCs w:val="18"/>
              </w:rPr>
            </w:pPr>
            <w:r w:rsidRPr="00B95359">
              <w:rPr>
                <w:rFonts w:ascii="Times" w:hAnsi="Times" w:cs="Times"/>
                <w:sz w:val="18"/>
                <w:szCs w:val="18"/>
              </w:rPr>
              <w:t>1)</w:t>
            </w:r>
            <w:r w:rsidRPr="00B95359">
              <w:rPr>
                <w:rFonts w:ascii="Times" w:hAnsi="Times" w:cs="Times"/>
                <w:sz w:val="18"/>
                <w:szCs w:val="18"/>
              </w:rPr>
              <w:tab/>
              <w:t>AC Motors</w:t>
            </w:r>
          </w:p>
        </w:tc>
        <w:tc>
          <w:tcPr>
            <w:tcW w:w="440" w:type="dxa"/>
            <w:tcBorders>
              <w:right w:val="single" w:sz="4" w:space="0" w:color="auto"/>
            </w:tcBorders>
          </w:tcPr>
          <w:p w:rsidR="00D30C2A" w:rsidRPr="00B95359" w:rsidRDefault="00D30C2A"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D30C2A" w:rsidRPr="00B95359" w:rsidRDefault="00D30C2A" w:rsidP="00716247">
            <w:pPr>
              <w:tabs>
                <w:tab w:val="left" w:pos="360"/>
              </w:tabs>
              <w:spacing w:before="120"/>
              <w:rPr>
                <w:rFonts w:ascii="Times" w:hAnsi="Times" w:cs="Times"/>
                <w:sz w:val="18"/>
                <w:szCs w:val="18"/>
              </w:rPr>
            </w:pPr>
            <w:r w:rsidRPr="00B95359">
              <w:rPr>
                <w:rFonts w:ascii="Times" w:hAnsi="Times" w:cs="Times"/>
                <w:sz w:val="18"/>
                <w:szCs w:val="18"/>
              </w:rPr>
              <w:t>2</w:t>
            </w:r>
          </w:p>
        </w:tc>
        <w:tc>
          <w:tcPr>
            <w:tcW w:w="360" w:type="dxa"/>
          </w:tcPr>
          <w:p w:rsidR="00D30C2A" w:rsidRPr="00B95359" w:rsidRDefault="00D30C2A" w:rsidP="00716247">
            <w:pPr>
              <w:tabs>
                <w:tab w:val="left" w:pos="360"/>
              </w:tabs>
              <w:spacing w:before="120"/>
              <w:rPr>
                <w:rFonts w:ascii="Times" w:hAnsi="Times" w:cs="Times"/>
                <w:sz w:val="18"/>
                <w:szCs w:val="18"/>
              </w:rPr>
            </w:pPr>
            <w:r w:rsidRPr="00B95359">
              <w:rPr>
                <w:rFonts w:ascii="Times" w:hAnsi="Times" w:cs="Times"/>
                <w:sz w:val="18"/>
                <w:szCs w:val="18"/>
              </w:rPr>
              <w:t>1</w:t>
            </w:r>
          </w:p>
        </w:tc>
        <w:tc>
          <w:tcPr>
            <w:tcW w:w="3240" w:type="dxa"/>
            <w:tcBorders>
              <w:left w:val="single" w:sz="6" w:space="0" w:color="auto"/>
              <w:right w:val="single" w:sz="6" w:space="0" w:color="auto"/>
            </w:tcBorders>
          </w:tcPr>
          <w:p w:rsidR="00D30C2A" w:rsidRPr="00B95359" w:rsidRDefault="00D30C2A" w:rsidP="00716247">
            <w:pPr>
              <w:pStyle w:val="BodyText"/>
            </w:pPr>
            <w:r w:rsidRPr="00B95359">
              <w:t>May be inoperative provided:</w:t>
            </w:r>
          </w:p>
          <w:p w:rsidR="00D30C2A" w:rsidRPr="00B95359" w:rsidRDefault="00D30C2A" w:rsidP="00716247">
            <w:pPr>
              <w:ind w:left="370" w:hanging="27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t>DC motor is operative, and</w:t>
            </w:r>
          </w:p>
          <w:p w:rsidR="00D30C2A" w:rsidRPr="00B95359" w:rsidRDefault="00D30C2A" w:rsidP="00716247">
            <w:pPr>
              <w:ind w:left="370" w:hanging="27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Airplane is operated in accordance with AFM Limitations.</w:t>
            </w:r>
          </w:p>
        </w:tc>
        <w:tc>
          <w:tcPr>
            <w:tcW w:w="2880" w:type="dxa"/>
            <w:tcBorders>
              <w:right w:val="single" w:sz="6" w:space="0" w:color="auto"/>
            </w:tcBorders>
          </w:tcPr>
          <w:p w:rsidR="00D30C2A" w:rsidRPr="00B95359" w:rsidRDefault="00D30C2A"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D30C2A" w:rsidRPr="00B95359" w:rsidRDefault="00D30C2A" w:rsidP="00716247">
            <w:pPr>
              <w:spacing w:before="120"/>
              <w:rPr>
                <w:rFonts w:ascii="Times" w:hAnsi="Times" w:cs="Times"/>
                <w:b/>
                <w:bCs/>
                <w:sz w:val="18"/>
                <w:szCs w:val="18"/>
                <w:u w:val="single"/>
              </w:rPr>
            </w:pPr>
            <w:r w:rsidRPr="00B95359">
              <w:rPr>
                <w:rFonts w:ascii="Times" w:hAnsi="Times" w:cs="Times"/>
                <w:sz w:val="18"/>
                <w:szCs w:val="18"/>
              </w:rPr>
              <w:t>None required.</w:t>
            </w:r>
          </w:p>
        </w:tc>
        <w:tc>
          <w:tcPr>
            <w:tcW w:w="2340" w:type="dxa"/>
            <w:tcBorders>
              <w:right w:val="single" w:sz="6" w:space="0" w:color="auto"/>
            </w:tcBorders>
          </w:tcPr>
          <w:p w:rsidR="00D30C2A" w:rsidRPr="00B95359" w:rsidRDefault="00D30C2A" w:rsidP="00716247">
            <w:pPr>
              <w:spacing w:before="120"/>
              <w:rPr>
                <w:rFonts w:ascii="Times" w:hAnsi="Times" w:cs="Times"/>
                <w:sz w:val="18"/>
                <w:szCs w:val="18"/>
              </w:rPr>
            </w:pPr>
            <w:r w:rsidRPr="00B95359">
              <w:rPr>
                <w:rFonts w:ascii="Times" w:hAnsi="Times" w:cs="Times"/>
                <w:sz w:val="18"/>
                <w:szCs w:val="18"/>
              </w:rPr>
              <w:t>An Inoperative Placard will be placed in a prominent position to be seen by flight crew and will be noted on ADLS.</w:t>
            </w:r>
          </w:p>
        </w:tc>
      </w:tr>
      <w:tr w:rsidR="00156525" w:rsidRPr="00B95359" w:rsidTr="00716247">
        <w:trPr>
          <w:cantSplit/>
        </w:trPr>
        <w:tc>
          <w:tcPr>
            <w:tcW w:w="2330" w:type="dxa"/>
            <w:tcBorders>
              <w:left w:val="single" w:sz="6" w:space="0" w:color="auto"/>
              <w:bottom w:val="single" w:sz="4" w:space="0" w:color="auto"/>
            </w:tcBorders>
          </w:tcPr>
          <w:p w:rsidR="00156525" w:rsidRPr="00B95359" w:rsidRDefault="00156525" w:rsidP="00716247">
            <w:pPr>
              <w:tabs>
                <w:tab w:val="left" w:pos="2600"/>
              </w:tabs>
              <w:spacing w:before="120"/>
              <w:ind w:left="720" w:hanging="274"/>
              <w:rPr>
                <w:rFonts w:ascii="Times" w:hAnsi="Times" w:cs="Times"/>
                <w:sz w:val="18"/>
                <w:szCs w:val="18"/>
              </w:rPr>
            </w:pPr>
          </w:p>
        </w:tc>
        <w:tc>
          <w:tcPr>
            <w:tcW w:w="440" w:type="dxa"/>
            <w:tcBorders>
              <w:bottom w:val="single" w:sz="4" w:space="0" w:color="auto"/>
              <w:right w:val="single" w:sz="4" w:space="0" w:color="auto"/>
            </w:tcBorders>
          </w:tcPr>
          <w:p w:rsidR="00156525" w:rsidRPr="00B95359" w:rsidRDefault="00156525" w:rsidP="00716247">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156525" w:rsidRPr="00B95359" w:rsidRDefault="00156525" w:rsidP="00716247">
            <w:pPr>
              <w:tabs>
                <w:tab w:val="left" w:pos="360"/>
              </w:tabs>
              <w:spacing w:before="120"/>
              <w:rPr>
                <w:rFonts w:ascii="Times" w:hAnsi="Times" w:cs="Times"/>
                <w:sz w:val="18"/>
                <w:szCs w:val="18"/>
              </w:rPr>
            </w:pPr>
          </w:p>
        </w:tc>
        <w:tc>
          <w:tcPr>
            <w:tcW w:w="360" w:type="dxa"/>
            <w:tcBorders>
              <w:bottom w:val="single" w:sz="4" w:space="0" w:color="auto"/>
            </w:tcBorders>
          </w:tcPr>
          <w:p w:rsidR="00156525" w:rsidRPr="00B95359" w:rsidRDefault="00156525" w:rsidP="00716247">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156525" w:rsidRPr="00B95359" w:rsidRDefault="00156525" w:rsidP="00716247">
            <w:pPr>
              <w:pStyle w:val="BodyText"/>
            </w:pPr>
          </w:p>
        </w:tc>
        <w:tc>
          <w:tcPr>
            <w:tcW w:w="2880" w:type="dxa"/>
            <w:tcBorders>
              <w:bottom w:val="single" w:sz="4" w:space="0" w:color="auto"/>
              <w:right w:val="single" w:sz="6" w:space="0" w:color="auto"/>
            </w:tcBorders>
          </w:tcPr>
          <w:p w:rsidR="00156525" w:rsidRPr="00B95359" w:rsidRDefault="00156525" w:rsidP="00716247">
            <w:pPr>
              <w:spacing w:before="120"/>
              <w:rPr>
                <w:rFonts w:ascii="Times" w:hAnsi="Times" w:cs="Times"/>
                <w:sz w:val="18"/>
                <w:szCs w:val="18"/>
              </w:rPr>
            </w:pPr>
          </w:p>
        </w:tc>
        <w:tc>
          <w:tcPr>
            <w:tcW w:w="2520" w:type="dxa"/>
            <w:tcBorders>
              <w:bottom w:val="single" w:sz="4" w:space="0" w:color="auto"/>
              <w:right w:val="single" w:sz="6" w:space="0" w:color="auto"/>
            </w:tcBorders>
          </w:tcPr>
          <w:p w:rsidR="00156525" w:rsidRPr="00B95359" w:rsidRDefault="00156525" w:rsidP="00716247">
            <w:pPr>
              <w:spacing w:before="120"/>
              <w:rPr>
                <w:rFonts w:ascii="Times" w:hAnsi="Times" w:cs="Times"/>
                <w:sz w:val="18"/>
                <w:szCs w:val="18"/>
              </w:rPr>
            </w:pPr>
          </w:p>
        </w:tc>
        <w:tc>
          <w:tcPr>
            <w:tcW w:w="2340" w:type="dxa"/>
            <w:tcBorders>
              <w:bottom w:val="single" w:sz="4" w:space="0" w:color="auto"/>
              <w:right w:val="single" w:sz="6" w:space="0" w:color="auto"/>
            </w:tcBorders>
          </w:tcPr>
          <w:p w:rsidR="00156525" w:rsidRPr="00B95359" w:rsidRDefault="00156525" w:rsidP="00716247">
            <w:pPr>
              <w:spacing w:before="120"/>
              <w:rPr>
                <w:rFonts w:ascii="Times" w:hAnsi="Times" w:cs="Times"/>
                <w:sz w:val="18"/>
                <w:szCs w:val="18"/>
              </w:rPr>
            </w:pPr>
          </w:p>
        </w:tc>
      </w:tr>
    </w:tbl>
    <w:p w:rsidR="00D30C2A" w:rsidRDefault="00D30C2A" w:rsidP="00EA538C">
      <w:pPr>
        <w:jc w:val="center"/>
        <w:rPr>
          <w:sz w:val="22"/>
          <w:szCs w:val="22"/>
        </w:rPr>
        <w:sectPr w:rsidR="00D30C2A" w:rsidSect="00EA538C">
          <w:headerReference w:type="default" r:id="rId4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D30C2A" w:rsidRPr="00B95359" w:rsidTr="00716247">
        <w:trPr>
          <w:cantSplit/>
        </w:trPr>
        <w:tc>
          <w:tcPr>
            <w:tcW w:w="2330" w:type="dxa"/>
            <w:tcBorders>
              <w:top w:val="single" w:sz="4" w:space="0" w:color="auto"/>
              <w:left w:val="single" w:sz="6" w:space="0" w:color="auto"/>
            </w:tcBorders>
          </w:tcPr>
          <w:p w:rsidR="00D30C2A" w:rsidRPr="00B95359" w:rsidRDefault="00D30C2A" w:rsidP="00716247">
            <w:pPr>
              <w:tabs>
                <w:tab w:val="left" w:pos="440"/>
                <w:tab w:val="left" w:pos="2600"/>
              </w:tabs>
              <w:rPr>
                <w:rFonts w:ascii="Times" w:hAnsi="Times" w:cs="Times"/>
                <w:sz w:val="18"/>
                <w:szCs w:val="18"/>
              </w:rPr>
            </w:pPr>
            <w:r w:rsidRPr="00B95359">
              <w:rPr>
                <w:rFonts w:ascii="Times" w:hAnsi="Times" w:cs="Times"/>
                <w:sz w:val="18"/>
                <w:szCs w:val="18"/>
              </w:rPr>
              <w:lastRenderedPageBreak/>
              <w:t>1</w:t>
            </w:r>
            <w:r>
              <w:rPr>
                <w:rFonts w:ascii="Times" w:hAnsi="Times" w:cs="Times"/>
                <w:sz w:val="18"/>
                <w:szCs w:val="18"/>
              </w:rPr>
              <w:t>5</w:t>
            </w:r>
            <w:r w:rsidR="006E1D6B">
              <w:rPr>
                <w:rFonts w:ascii="Times" w:hAnsi="Times" w:cs="Times"/>
                <w:sz w:val="18"/>
                <w:szCs w:val="18"/>
              </w:rPr>
              <w:t>.</w:t>
            </w:r>
            <w:r w:rsidR="006E1D6B">
              <w:rPr>
                <w:rFonts w:ascii="Times" w:hAnsi="Times" w:cs="Times"/>
                <w:sz w:val="18"/>
                <w:szCs w:val="18"/>
              </w:rPr>
              <w:tab/>
            </w:r>
            <w:r w:rsidRPr="00B95359">
              <w:rPr>
                <w:rFonts w:ascii="Times" w:hAnsi="Times" w:cs="Times"/>
                <w:sz w:val="18"/>
                <w:szCs w:val="18"/>
              </w:rPr>
              <w:t>Pressure Relief</w:t>
            </w:r>
          </w:p>
          <w:p w:rsidR="00D30C2A" w:rsidRPr="00B95359" w:rsidRDefault="00D30C2A" w:rsidP="00716247">
            <w:pPr>
              <w:tabs>
                <w:tab w:val="left" w:pos="440"/>
                <w:tab w:val="left" w:pos="2600"/>
              </w:tabs>
              <w:ind w:left="80"/>
              <w:rPr>
                <w:rFonts w:ascii="Times" w:hAnsi="Times" w:cs="Times"/>
                <w:sz w:val="18"/>
                <w:szCs w:val="18"/>
              </w:rPr>
            </w:pPr>
            <w:r w:rsidRPr="00B95359">
              <w:rPr>
                <w:rFonts w:ascii="Times" w:hAnsi="Times" w:cs="Times"/>
                <w:sz w:val="18"/>
                <w:szCs w:val="18"/>
              </w:rPr>
              <w:tab/>
              <w:t>Valve</w:t>
            </w:r>
          </w:p>
        </w:tc>
        <w:tc>
          <w:tcPr>
            <w:tcW w:w="440" w:type="dxa"/>
            <w:tcBorders>
              <w:top w:val="single" w:sz="4" w:space="0" w:color="auto"/>
              <w:right w:val="single" w:sz="4" w:space="0" w:color="auto"/>
            </w:tcBorders>
          </w:tcPr>
          <w:p w:rsidR="00D30C2A" w:rsidRPr="00B95359" w:rsidRDefault="00D30C2A" w:rsidP="00716247">
            <w:pPr>
              <w:tabs>
                <w:tab w:val="left" w:pos="360"/>
              </w:tabs>
              <w:rPr>
                <w:rFonts w:ascii="Times" w:hAnsi="Times" w:cs="Times"/>
                <w:sz w:val="18"/>
                <w:szCs w:val="18"/>
              </w:rPr>
            </w:pPr>
            <w:r w:rsidRPr="00B95359">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D30C2A" w:rsidRPr="00B95359" w:rsidRDefault="00D30C2A" w:rsidP="00716247">
            <w:pPr>
              <w:tabs>
                <w:tab w:val="left" w:pos="360"/>
              </w:tabs>
              <w:rPr>
                <w:rFonts w:ascii="Times" w:hAnsi="Times" w:cs="Times"/>
                <w:sz w:val="18"/>
                <w:szCs w:val="18"/>
              </w:rPr>
            </w:pPr>
            <w:r w:rsidRPr="00B95359">
              <w:rPr>
                <w:rFonts w:ascii="Times" w:hAnsi="Times" w:cs="Times"/>
                <w:sz w:val="18"/>
                <w:szCs w:val="18"/>
              </w:rPr>
              <w:t>1</w:t>
            </w:r>
          </w:p>
        </w:tc>
        <w:tc>
          <w:tcPr>
            <w:tcW w:w="360" w:type="dxa"/>
            <w:tcBorders>
              <w:top w:val="single" w:sz="4" w:space="0" w:color="auto"/>
            </w:tcBorders>
          </w:tcPr>
          <w:p w:rsidR="00D30C2A" w:rsidRPr="00B95359" w:rsidRDefault="00D30C2A" w:rsidP="00716247">
            <w:pPr>
              <w:tabs>
                <w:tab w:val="left" w:pos="360"/>
              </w:tabs>
              <w:rPr>
                <w:rFonts w:ascii="Times" w:hAnsi="Times" w:cs="Times"/>
                <w:sz w:val="18"/>
                <w:szCs w:val="18"/>
              </w:rPr>
            </w:pPr>
            <w:r w:rsidRPr="00B95359">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D30C2A" w:rsidRPr="00B95359" w:rsidRDefault="00D30C2A" w:rsidP="00716247">
            <w:pPr>
              <w:pStyle w:val="BodyText"/>
              <w:spacing w:before="0"/>
            </w:pPr>
            <w:r w:rsidRPr="00B95359">
              <w:t>(O) May be inoperative provided:</w:t>
            </w:r>
          </w:p>
          <w:p w:rsidR="00D30C2A" w:rsidRPr="00B95359" w:rsidRDefault="00D30C2A" w:rsidP="00B57775">
            <w:pPr>
              <w:ind w:left="375" w:hanging="274"/>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t>Cabin differential pressure and cabin altitude displays are operative,</w:t>
            </w:r>
          </w:p>
          <w:p w:rsidR="00D30C2A" w:rsidRPr="00B95359" w:rsidRDefault="00D30C2A" w:rsidP="00B57775">
            <w:pPr>
              <w:ind w:left="375" w:hanging="274"/>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Selected cabin altitude is 1,000 feet higher than normal cabin altitude for the cruise flight level, and</w:t>
            </w:r>
          </w:p>
          <w:p w:rsidR="00D30C2A" w:rsidRPr="00B95359" w:rsidRDefault="00D30C2A" w:rsidP="00B57775">
            <w:pPr>
              <w:ind w:left="375" w:hanging="274"/>
              <w:rPr>
                <w:rFonts w:ascii="Times" w:hAnsi="Times" w:cs="Times"/>
                <w:sz w:val="18"/>
                <w:szCs w:val="18"/>
              </w:rPr>
            </w:pPr>
            <w:r w:rsidRPr="00B95359">
              <w:rPr>
                <w:rFonts w:ascii="Times" w:hAnsi="Times" w:cs="Times"/>
                <w:sz w:val="18"/>
                <w:szCs w:val="18"/>
              </w:rPr>
              <w:t>c)</w:t>
            </w:r>
            <w:r w:rsidRPr="00B95359">
              <w:rPr>
                <w:rFonts w:ascii="Times" w:hAnsi="Times" w:cs="Times"/>
                <w:sz w:val="18"/>
                <w:szCs w:val="18"/>
              </w:rPr>
              <w:tab/>
              <w:t>Flight crew monitors actual cabin differential pressure and maintains it at or below 9.5 psi.</w:t>
            </w:r>
          </w:p>
        </w:tc>
        <w:tc>
          <w:tcPr>
            <w:tcW w:w="2880" w:type="dxa"/>
            <w:tcBorders>
              <w:top w:val="single" w:sz="4" w:space="0" w:color="auto"/>
              <w:right w:val="single" w:sz="6" w:space="0" w:color="auto"/>
            </w:tcBorders>
          </w:tcPr>
          <w:p w:rsidR="00D30C2A" w:rsidRPr="00B95359" w:rsidRDefault="00D30C2A" w:rsidP="00716247">
            <w:pPr>
              <w:rPr>
                <w:rFonts w:ascii="Times" w:hAnsi="Times" w:cs="Times"/>
                <w:sz w:val="18"/>
                <w:szCs w:val="18"/>
              </w:rPr>
            </w:pPr>
            <w:r w:rsidRPr="00B95359">
              <w:rPr>
                <w:rFonts w:ascii="Times" w:hAnsi="Times" w:cs="Times"/>
                <w:sz w:val="18"/>
                <w:szCs w:val="18"/>
              </w:rPr>
              <w:t>None required.</w:t>
            </w:r>
          </w:p>
        </w:tc>
        <w:tc>
          <w:tcPr>
            <w:tcW w:w="2520" w:type="dxa"/>
            <w:tcBorders>
              <w:top w:val="single" w:sz="4" w:space="0" w:color="auto"/>
              <w:right w:val="single" w:sz="6" w:space="0" w:color="auto"/>
            </w:tcBorders>
          </w:tcPr>
          <w:p w:rsidR="00D30C2A" w:rsidRPr="00B95359" w:rsidRDefault="00D30C2A" w:rsidP="00C879F1">
            <w:pPr>
              <w:pStyle w:val="BodyText"/>
              <w:spacing w:before="0"/>
            </w:pPr>
            <w:r w:rsidRPr="00B95359">
              <w:t>Flight Crew will ensure:</w:t>
            </w:r>
          </w:p>
          <w:p w:rsidR="00D30C2A" w:rsidRPr="00B95359" w:rsidRDefault="00D30C2A" w:rsidP="00C879F1">
            <w:pPr>
              <w:ind w:left="260" w:hanging="260"/>
              <w:rPr>
                <w:rFonts w:ascii="Times" w:hAnsi="Times" w:cs="Times"/>
                <w:sz w:val="18"/>
                <w:szCs w:val="18"/>
              </w:rPr>
            </w:pPr>
            <w:r w:rsidRPr="00B95359">
              <w:rPr>
                <w:rFonts w:ascii="Times" w:hAnsi="Times" w:cs="Times"/>
                <w:sz w:val="18"/>
                <w:szCs w:val="18"/>
              </w:rPr>
              <w:t>a)</w:t>
            </w:r>
            <w:r w:rsidRPr="00B95359">
              <w:rPr>
                <w:rFonts w:ascii="Times" w:hAnsi="Times" w:cs="Times"/>
                <w:sz w:val="18"/>
                <w:szCs w:val="18"/>
              </w:rPr>
              <w:tab/>
            </w:r>
            <w:r w:rsidRPr="00B95359">
              <w:rPr>
                <w:rFonts w:ascii="Times" w:hAnsi="Times" w:cs="Times"/>
                <w:bCs/>
                <w:sz w:val="18"/>
                <w:szCs w:val="18"/>
              </w:rPr>
              <w:t>Cabin Differential Pressure</w:t>
            </w:r>
            <w:r w:rsidRPr="00B95359">
              <w:rPr>
                <w:rFonts w:ascii="Times" w:hAnsi="Times" w:cs="Times"/>
                <w:sz w:val="18"/>
                <w:szCs w:val="18"/>
              </w:rPr>
              <w:t xml:space="preserve"> and </w:t>
            </w:r>
            <w:r w:rsidRPr="00B95359">
              <w:rPr>
                <w:rFonts w:ascii="Times" w:hAnsi="Times" w:cs="Times"/>
                <w:bCs/>
                <w:sz w:val="18"/>
                <w:szCs w:val="18"/>
              </w:rPr>
              <w:t xml:space="preserve">Cabin Altitude Displays </w:t>
            </w:r>
            <w:r w:rsidRPr="00B95359">
              <w:rPr>
                <w:rFonts w:ascii="Times" w:hAnsi="Times" w:cs="Times"/>
                <w:sz w:val="18"/>
                <w:szCs w:val="18"/>
              </w:rPr>
              <w:t>are operative.</w:t>
            </w:r>
          </w:p>
          <w:p w:rsidR="00D30C2A" w:rsidRPr="00B95359" w:rsidRDefault="00D30C2A" w:rsidP="00C879F1">
            <w:pPr>
              <w:ind w:left="260" w:hanging="260"/>
              <w:rPr>
                <w:rFonts w:ascii="Times" w:hAnsi="Times" w:cs="Times"/>
                <w:sz w:val="18"/>
                <w:szCs w:val="18"/>
              </w:rPr>
            </w:pPr>
            <w:r w:rsidRPr="00B95359">
              <w:rPr>
                <w:rFonts w:ascii="Times" w:hAnsi="Times" w:cs="Times"/>
                <w:sz w:val="18"/>
                <w:szCs w:val="18"/>
              </w:rPr>
              <w:t>b)</w:t>
            </w:r>
            <w:r w:rsidRPr="00B95359">
              <w:rPr>
                <w:rFonts w:ascii="Times" w:hAnsi="Times" w:cs="Times"/>
                <w:sz w:val="18"/>
                <w:szCs w:val="18"/>
              </w:rPr>
              <w:tab/>
              <w:t xml:space="preserve">Select Semi-Auto Operation and selected Cabin Altitude is </w:t>
            </w:r>
            <w:r w:rsidRPr="00B95359">
              <w:rPr>
                <w:rFonts w:ascii="Times" w:hAnsi="Times" w:cs="Times"/>
                <w:bCs/>
                <w:sz w:val="18"/>
                <w:szCs w:val="18"/>
              </w:rPr>
              <w:t>1,000</w:t>
            </w:r>
            <w:r w:rsidRPr="00B95359">
              <w:rPr>
                <w:rFonts w:ascii="Times" w:hAnsi="Times" w:cs="Times"/>
                <w:sz w:val="18"/>
                <w:szCs w:val="18"/>
              </w:rPr>
              <w:t xml:space="preserve"> feet higher than normal Cabin Altitude for cruise flight level.</w:t>
            </w:r>
          </w:p>
          <w:p w:rsidR="00D30C2A" w:rsidRPr="00B95359" w:rsidRDefault="00D30C2A" w:rsidP="00C879F1">
            <w:pPr>
              <w:ind w:left="260" w:hanging="260"/>
              <w:rPr>
                <w:rFonts w:ascii="Times" w:hAnsi="Times" w:cs="Times"/>
                <w:sz w:val="18"/>
                <w:szCs w:val="18"/>
              </w:rPr>
            </w:pPr>
            <w:r w:rsidRPr="00B95359">
              <w:rPr>
                <w:rFonts w:ascii="Times" w:hAnsi="Times" w:cs="Times"/>
                <w:sz w:val="18"/>
                <w:szCs w:val="18"/>
              </w:rPr>
              <w:t>c)</w:t>
            </w:r>
            <w:r w:rsidRPr="00B95359">
              <w:rPr>
                <w:rFonts w:ascii="Times" w:hAnsi="Times" w:cs="Times"/>
                <w:sz w:val="18"/>
                <w:szCs w:val="18"/>
              </w:rPr>
              <w:tab/>
              <w:t xml:space="preserve">Monitor actual </w:t>
            </w:r>
            <w:r w:rsidRPr="00B95359">
              <w:rPr>
                <w:rFonts w:ascii="Times" w:hAnsi="Times" w:cs="Times"/>
                <w:bCs/>
                <w:sz w:val="18"/>
                <w:szCs w:val="18"/>
              </w:rPr>
              <w:t>Cabin Differential Pressure</w:t>
            </w:r>
            <w:r w:rsidRPr="00B95359">
              <w:rPr>
                <w:rFonts w:ascii="Times" w:hAnsi="Times" w:cs="Times"/>
                <w:sz w:val="18"/>
                <w:szCs w:val="18"/>
              </w:rPr>
              <w:t xml:space="preserve"> and maintain it </w:t>
            </w:r>
            <w:r w:rsidRPr="00B95359">
              <w:rPr>
                <w:rFonts w:ascii="Times" w:hAnsi="Times" w:cs="Times"/>
                <w:bCs/>
                <w:sz w:val="18"/>
                <w:szCs w:val="18"/>
              </w:rPr>
              <w:t xml:space="preserve">at </w:t>
            </w:r>
            <w:r w:rsidRPr="00B95359">
              <w:rPr>
                <w:rFonts w:ascii="Times" w:hAnsi="Times" w:cs="Times"/>
                <w:sz w:val="18"/>
                <w:szCs w:val="18"/>
              </w:rPr>
              <w:t xml:space="preserve">or </w:t>
            </w:r>
            <w:r w:rsidRPr="00B95359">
              <w:rPr>
                <w:rFonts w:ascii="Times" w:hAnsi="Times" w:cs="Times"/>
                <w:bCs/>
                <w:sz w:val="18"/>
                <w:szCs w:val="18"/>
              </w:rPr>
              <w:t>below 9.5 psi.</w:t>
            </w:r>
          </w:p>
        </w:tc>
        <w:tc>
          <w:tcPr>
            <w:tcW w:w="2340" w:type="dxa"/>
            <w:tcBorders>
              <w:top w:val="single" w:sz="4" w:space="0" w:color="auto"/>
              <w:right w:val="single" w:sz="6" w:space="0" w:color="auto"/>
            </w:tcBorders>
          </w:tcPr>
          <w:p w:rsidR="00D30C2A" w:rsidRPr="00B95359" w:rsidRDefault="00D30C2A" w:rsidP="00716247">
            <w:pPr>
              <w:rPr>
                <w:rFonts w:ascii="Times" w:hAnsi="Times" w:cs="Times"/>
                <w:sz w:val="18"/>
                <w:szCs w:val="18"/>
              </w:rPr>
            </w:pPr>
            <w:r w:rsidRPr="00B95359">
              <w:rPr>
                <w:rFonts w:ascii="Times" w:hAnsi="Times" w:cs="Times"/>
                <w:sz w:val="18"/>
                <w:szCs w:val="18"/>
              </w:rPr>
              <w:t xml:space="preserve">An Inoperative Placard will be placed on </w:t>
            </w:r>
            <w:r w:rsidRPr="00B95359">
              <w:rPr>
                <w:rFonts w:ascii="Times" w:hAnsi="Times" w:cs="Times"/>
                <w:bCs/>
                <w:sz w:val="18"/>
                <w:szCs w:val="18"/>
              </w:rPr>
              <w:t>Cabin Pressure Control Panel</w:t>
            </w:r>
            <w:r w:rsidRPr="00B95359">
              <w:rPr>
                <w:rFonts w:ascii="Times" w:hAnsi="Times" w:cs="Times"/>
                <w:sz w:val="18"/>
                <w:szCs w:val="18"/>
              </w:rPr>
              <w:t xml:space="preserve"> and will be noted on ADLS.</w:t>
            </w:r>
          </w:p>
        </w:tc>
      </w:tr>
      <w:tr w:rsidR="00D30C2A" w:rsidRPr="00B95359" w:rsidTr="00156525">
        <w:trPr>
          <w:cantSplit/>
        </w:trPr>
        <w:tc>
          <w:tcPr>
            <w:tcW w:w="2330" w:type="dxa"/>
            <w:tcBorders>
              <w:left w:val="single" w:sz="6" w:space="0" w:color="auto"/>
            </w:tcBorders>
          </w:tcPr>
          <w:p w:rsidR="00D30C2A" w:rsidRPr="00B95359" w:rsidRDefault="00D30C2A" w:rsidP="00716247">
            <w:pPr>
              <w:tabs>
                <w:tab w:val="left" w:pos="440"/>
                <w:tab w:val="left" w:pos="2600"/>
              </w:tabs>
              <w:spacing w:before="120"/>
              <w:rPr>
                <w:rFonts w:ascii="Times" w:hAnsi="Times" w:cs="Times"/>
                <w:sz w:val="18"/>
                <w:szCs w:val="18"/>
              </w:rPr>
            </w:pPr>
          </w:p>
        </w:tc>
        <w:tc>
          <w:tcPr>
            <w:tcW w:w="440" w:type="dxa"/>
            <w:tcBorders>
              <w:right w:val="single" w:sz="4" w:space="0" w:color="auto"/>
            </w:tcBorders>
          </w:tcPr>
          <w:p w:rsidR="00D30C2A" w:rsidRPr="00B95359" w:rsidRDefault="00D30C2A"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D30C2A" w:rsidRPr="00B95359" w:rsidRDefault="00D30C2A" w:rsidP="00716247">
            <w:pPr>
              <w:tabs>
                <w:tab w:val="left" w:pos="360"/>
              </w:tabs>
              <w:spacing w:before="120"/>
              <w:rPr>
                <w:rFonts w:ascii="Times" w:hAnsi="Times" w:cs="Times"/>
                <w:sz w:val="18"/>
                <w:szCs w:val="18"/>
              </w:rPr>
            </w:pPr>
            <w:r w:rsidRPr="00B95359">
              <w:rPr>
                <w:rFonts w:ascii="Times" w:hAnsi="Times" w:cs="Times"/>
                <w:sz w:val="18"/>
                <w:szCs w:val="18"/>
              </w:rPr>
              <w:t>1</w:t>
            </w:r>
          </w:p>
        </w:tc>
        <w:tc>
          <w:tcPr>
            <w:tcW w:w="360" w:type="dxa"/>
          </w:tcPr>
          <w:p w:rsidR="00D30C2A" w:rsidRPr="00B95359" w:rsidRDefault="00D30C2A" w:rsidP="00716247">
            <w:pPr>
              <w:tabs>
                <w:tab w:val="left" w:pos="360"/>
              </w:tabs>
              <w:spacing w:before="12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D30C2A" w:rsidRPr="00B95359" w:rsidRDefault="00D30C2A" w:rsidP="00716247">
            <w:pPr>
              <w:spacing w:before="120"/>
              <w:ind w:left="20" w:firstLine="5"/>
              <w:rPr>
                <w:rFonts w:ascii="Times" w:hAnsi="Times" w:cs="Times"/>
                <w:sz w:val="18"/>
                <w:szCs w:val="18"/>
              </w:rPr>
            </w:pPr>
            <w:r w:rsidRPr="00B95359">
              <w:rPr>
                <w:rFonts w:ascii="Times" w:hAnsi="Times" w:cs="Times"/>
                <w:sz w:val="18"/>
                <w:szCs w:val="18"/>
              </w:rPr>
              <w:t>(O) May be inoperative provided airplane is operated in unpressurized configuration.</w:t>
            </w:r>
          </w:p>
        </w:tc>
        <w:tc>
          <w:tcPr>
            <w:tcW w:w="2880" w:type="dxa"/>
            <w:tcBorders>
              <w:right w:val="single" w:sz="6" w:space="0" w:color="auto"/>
            </w:tcBorders>
          </w:tcPr>
          <w:p w:rsidR="00D30C2A" w:rsidRPr="00B95359" w:rsidRDefault="00D30C2A"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D30C2A" w:rsidRPr="00B95359" w:rsidRDefault="00D30C2A" w:rsidP="00716247">
            <w:pPr>
              <w:spacing w:before="120"/>
              <w:ind w:right="10"/>
              <w:rPr>
                <w:rFonts w:ascii="Times" w:hAnsi="Times" w:cs="Times"/>
                <w:sz w:val="18"/>
                <w:szCs w:val="18"/>
              </w:rPr>
            </w:pPr>
            <w:r w:rsidRPr="00B95359">
              <w:rPr>
                <w:rFonts w:ascii="Times" w:hAnsi="Times" w:cs="Times"/>
                <w:color w:val="000000"/>
                <w:sz w:val="18"/>
                <w:szCs w:val="18"/>
              </w:rPr>
              <w:t xml:space="preserve">To operate the airplane unpressurized, select manual pressurization and slew outflow valve to full open position with both engine bleeds and air conditioning packs selected </w:t>
            </w:r>
            <w:r w:rsidRPr="00B95359">
              <w:rPr>
                <w:rFonts w:ascii="Times" w:hAnsi="Times" w:cs="Times"/>
                <w:bCs/>
                <w:color w:val="000000"/>
                <w:sz w:val="18"/>
                <w:szCs w:val="18"/>
              </w:rPr>
              <w:t xml:space="preserve">ON </w:t>
            </w:r>
            <w:r w:rsidRPr="00B95359">
              <w:rPr>
                <w:rFonts w:ascii="Times" w:hAnsi="Times" w:cs="Times"/>
                <w:color w:val="000000"/>
                <w:sz w:val="18"/>
                <w:szCs w:val="18"/>
              </w:rPr>
              <w:t xml:space="preserve">if available. If not, select RAM Air </w:t>
            </w:r>
            <w:r w:rsidRPr="00B95359">
              <w:rPr>
                <w:rFonts w:ascii="Times" w:hAnsi="Times" w:cs="Times"/>
                <w:bCs/>
                <w:color w:val="000000"/>
                <w:sz w:val="18"/>
                <w:szCs w:val="18"/>
              </w:rPr>
              <w:t>ON</w:t>
            </w:r>
            <w:r w:rsidRPr="00B95359">
              <w:rPr>
                <w:rFonts w:ascii="Times" w:hAnsi="Times" w:cs="Times"/>
                <w:color w:val="000000"/>
                <w:sz w:val="18"/>
                <w:szCs w:val="18"/>
              </w:rPr>
              <w:t xml:space="preserve">. Monitor cabin differential pressure to be nominally zero </w:t>
            </w:r>
            <w:proofErr w:type="spellStart"/>
            <w:r w:rsidRPr="00B95359">
              <w:rPr>
                <w:rFonts w:ascii="Times" w:hAnsi="Times" w:cs="Times"/>
                <w:color w:val="000000"/>
                <w:sz w:val="18"/>
                <w:szCs w:val="18"/>
              </w:rPr>
              <w:t>psid</w:t>
            </w:r>
            <w:proofErr w:type="spellEnd"/>
            <w:r w:rsidRPr="00B95359">
              <w:rPr>
                <w:rFonts w:ascii="Times" w:hAnsi="Times" w:cs="Times"/>
                <w:color w:val="000000"/>
                <w:sz w:val="18"/>
                <w:szCs w:val="18"/>
              </w:rPr>
              <w:t xml:space="preserve"> during the flight.</w:t>
            </w:r>
          </w:p>
        </w:tc>
        <w:tc>
          <w:tcPr>
            <w:tcW w:w="2340" w:type="dxa"/>
            <w:tcBorders>
              <w:right w:val="single" w:sz="6" w:space="0" w:color="auto"/>
            </w:tcBorders>
          </w:tcPr>
          <w:p w:rsidR="00D30C2A" w:rsidRPr="00B95359" w:rsidRDefault="00D30C2A" w:rsidP="00716247">
            <w:pPr>
              <w:spacing w:before="120"/>
              <w:rPr>
                <w:rFonts w:ascii="Times" w:hAnsi="Times" w:cs="Times"/>
                <w:sz w:val="18"/>
                <w:szCs w:val="18"/>
              </w:rPr>
            </w:pPr>
            <w:r w:rsidRPr="00B95359">
              <w:rPr>
                <w:rFonts w:ascii="Times" w:hAnsi="Times" w:cs="Times"/>
                <w:sz w:val="18"/>
                <w:szCs w:val="18"/>
              </w:rPr>
              <w:t xml:space="preserve">An Inoperative Placard will be placed on </w:t>
            </w:r>
            <w:r w:rsidRPr="00B95359">
              <w:rPr>
                <w:rFonts w:ascii="Times" w:hAnsi="Times" w:cs="Times"/>
                <w:bCs/>
                <w:sz w:val="18"/>
                <w:szCs w:val="18"/>
              </w:rPr>
              <w:t>Cabin Pressure Control Panel</w:t>
            </w:r>
            <w:r w:rsidRPr="00B95359">
              <w:rPr>
                <w:rFonts w:ascii="Times" w:hAnsi="Times" w:cs="Times"/>
                <w:sz w:val="18"/>
                <w:szCs w:val="18"/>
              </w:rPr>
              <w:t xml:space="preserve"> and will be noted on ADLS.</w:t>
            </w:r>
          </w:p>
        </w:tc>
      </w:tr>
      <w:tr w:rsidR="00156525" w:rsidRPr="00B95359" w:rsidTr="00716247">
        <w:trPr>
          <w:cantSplit/>
        </w:trPr>
        <w:tc>
          <w:tcPr>
            <w:tcW w:w="2330" w:type="dxa"/>
            <w:tcBorders>
              <w:left w:val="single" w:sz="6" w:space="0" w:color="auto"/>
              <w:bottom w:val="single" w:sz="4" w:space="0" w:color="auto"/>
            </w:tcBorders>
          </w:tcPr>
          <w:p w:rsidR="00156525" w:rsidRPr="00B95359" w:rsidRDefault="00156525" w:rsidP="00716247">
            <w:pPr>
              <w:tabs>
                <w:tab w:val="left" w:pos="440"/>
                <w:tab w:val="left" w:pos="2600"/>
              </w:tabs>
              <w:spacing w:before="120"/>
              <w:rPr>
                <w:rFonts w:ascii="Times" w:hAnsi="Times" w:cs="Times"/>
                <w:sz w:val="18"/>
                <w:szCs w:val="18"/>
              </w:rPr>
            </w:pPr>
          </w:p>
        </w:tc>
        <w:tc>
          <w:tcPr>
            <w:tcW w:w="440" w:type="dxa"/>
            <w:tcBorders>
              <w:bottom w:val="single" w:sz="4" w:space="0" w:color="auto"/>
              <w:right w:val="single" w:sz="4" w:space="0" w:color="auto"/>
            </w:tcBorders>
          </w:tcPr>
          <w:p w:rsidR="00156525" w:rsidRPr="00B95359" w:rsidRDefault="00156525" w:rsidP="00716247">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156525" w:rsidRPr="00B95359" w:rsidRDefault="00156525" w:rsidP="00716247">
            <w:pPr>
              <w:tabs>
                <w:tab w:val="left" w:pos="360"/>
              </w:tabs>
              <w:spacing w:before="120"/>
              <w:rPr>
                <w:rFonts w:ascii="Times" w:hAnsi="Times" w:cs="Times"/>
                <w:sz w:val="18"/>
                <w:szCs w:val="18"/>
              </w:rPr>
            </w:pPr>
          </w:p>
        </w:tc>
        <w:tc>
          <w:tcPr>
            <w:tcW w:w="360" w:type="dxa"/>
            <w:tcBorders>
              <w:bottom w:val="single" w:sz="4" w:space="0" w:color="auto"/>
            </w:tcBorders>
          </w:tcPr>
          <w:p w:rsidR="00156525" w:rsidRPr="00B95359" w:rsidRDefault="00156525" w:rsidP="00716247">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156525" w:rsidRPr="00B95359" w:rsidRDefault="00156525" w:rsidP="00716247">
            <w:pPr>
              <w:spacing w:before="120"/>
              <w:ind w:left="20" w:firstLine="5"/>
              <w:rPr>
                <w:rFonts w:ascii="Times" w:hAnsi="Times" w:cs="Times"/>
                <w:sz w:val="18"/>
                <w:szCs w:val="18"/>
              </w:rPr>
            </w:pPr>
          </w:p>
        </w:tc>
        <w:tc>
          <w:tcPr>
            <w:tcW w:w="2880" w:type="dxa"/>
            <w:tcBorders>
              <w:bottom w:val="single" w:sz="4" w:space="0" w:color="auto"/>
              <w:right w:val="single" w:sz="6" w:space="0" w:color="auto"/>
            </w:tcBorders>
          </w:tcPr>
          <w:p w:rsidR="00156525" w:rsidRPr="00B95359" w:rsidRDefault="00156525" w:rsidP="00716247">
            <w:pPr>
              <w:spacing w:before="120"/>
              <w:rPr>
                <w:rFonts w:ascii="Times" w:hAnsi="Times" w:cs="Times"/>
                <w:sz w:val="18"/>
                <w:szCs w:val="18"/>
              </w:rPr>
            </w:pPr>
          </w:p>
        </w:tc>
        <w:tc>
          <w:tcPr>
            <w:tcW w:w="2520" w:type="dxa"/>
            <w:tcBorders>
              <w:bottom w:val="single" w:sz="4" w:space="0" w:color="auto"/>
              <w:right w:val="single" w:sz="6" w:space="0" w:color="auto"/>
            </w:tcBorders>
          </w:tcPr>
          <w:p w:rsidR="00156525" w:rsidRPr="00B95359" w:rsidRDefault="00156525" w:rsidP="00716247">
            <w:pPr>
              <w:spacing w:before="120"/>
              <w:ind w:right="10"/>
              <w:rPr>
                <w:rFonts w:ascii="Times" w:hAnsi="Times" w:cs="Times"/>
                <w:color w:val="000000"/>
                <w:sz w:val="18"/>
                <w:szCs w:val="18"/>
              </w:rPr>
            </w:pPr>
          </w:p>
        </w:tc>
        <w:tc>
          <w:tcPr>
            <w:tcW w:w="2340" w:type="dxa"/>
            <w:tcBorders>
              <w:bottom w:val="single" w:sz="4" w:space="0" w:color="auto"/>
              <w:right w:val="single" w:sz="6" w:space="0" w:color="auto"/>
            </w:tcBorders>
          </w:tcPr>
          <w:p w:rsidR="00156525" w:rsidRPr="00B95359" w:rsidRDefault="00156525" w:rsidP="00716247">
            <w:pPr>
              <w:spacing w:before="120"/>
              <w:rPr>
                <w:rFonts w:ascii="Times" w:hAnsi="Times" w:cs="Times"/>
                <w:sz w:val="18"/>
                <w:szCs w:val="18"/>
              </w:rPr>
            </w:pPr>
          </w:p>
        </w:tc>
      </w:tr>
    </w:tbl>
    <w:p w:rsidR="006E1D6B" w:rsidRDefault="006E1D6B" w:rsidP="00EA538C">
      <w:pPr>
        <w:jc w:val="center"/>
        <w:rPr>
          <w:sz w:val="22"/>
          <w:szCs w:val="22"/>
        </w:rPr>
        <w:sectPr w:rsidR="006E1D6B" w:rsidSect="00EA538C">
          <w:headerReference w:type="default" r:id="rId4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6E1D6B" w:rsidRPr="00B95359" w:rsidTr="00716247">
        <w:trPr>
          <w:cantSplit/>
        </w:trPr>
        <w:tc>
          <w:tcPr>
            <w:tcW w:w="2330" w:type="dxa"/>
            <w:tcBorders>
              <w:top w:val="single" w:sz="4" w:space="0" w:color="auto"/>
              <w:left w:val="single" w:sz="6" w:space="0" w:color="auto"/>
            </w:tcBorders>
          </w:tcPr>
          <w:p w:rsidR="006E1D6B" w:rsidRPr="00B95359" w:rsidRDefault="006E1D6B" w:rsidP="00716247">
            <w:pPr>
              <w:tabs>
                <w:tab w:val="left" w:pos="440"/>
                <w:tab w:val="left" w:pos="2600"/>
              </w:tabs>
              <w:rPr>
                <w:rFonts w:ascii="Times" w:hAnsi="Times" w:cs="Times"/>
                <w:sz w:val="18"/>
                <w:szCs w:val="18"/>
              </w:rPr>
            </w:pPr>
            <w:r w:rsidRPr="00B95359">
              <w:rPr>
                <w:rFonts w:ascii="Times" w:hAnsi="Times" w:cs="Times"/>
                <w:sz w:val="18"/>
                <w:szCs w:val="18"/>
              </w:rPr>
              <w:lastRenderedPageBreak/>
              <w:t>1</w:t>
            </w:r>
            <w:r>
              <w:rPr>
                <w:rFonts w:ascii="Times" w:hAnsi="Times" w:cs="Times"/>
                <w:sz w:val="18"/>
                <w:szCs w:val="18"/>
              </w:rPr>
              <w:t>6.</w:t>
            </w:r>
            <w:r w:rsidRPr="00B95359">
              <w:rPr>
                <w:rFonts w:ascii="Times" w:hAnsi="Times" w:cs="Times"/>
                <w:sz w:val="18"/>
                <w:szCs w:val="18"/>
              </w:rPr>
              <w:tab/>
              <w:t>Cabin Pressure</w:t>
            </w:r>
          </w:p>
          <w:p w:rsidR="006E1D6B" w:rsidRPr="00B95359" w:rsidRDefault="006E1D6B" w:rsidP="00716247">
            <w:pPr>
              <w:tabs>
                <w:tab w:val="left" w:pos="440"/>
                <w:tab w:val="left" w:pos="2600"/>
              </w:tabs>
              <w:rPr>
                <w:rFonts w:ascii="Times" w:hAnsi="Times" w:cs="Times"/>
                <w:sz w:val="18"/>
                <w:szCs w:val="18"/>
              </w:rPr>
            </w:pPr>
            <w:r w:rsidRPr="00B95359">
              <w:rPr>
                <w:rFonts w:ascii="Times" w:hAnsi="Times" w:cs="Times"/>
                <w:sz w:val="18"/>
                <w:szCs w:val="18"/>
              </w:rPr>
              <w:tab/>
              <w:t>Indicator and</w:t>
            </w:r>
          </w:p>
          <w:p w:rsidR="006E1D6B" w:rsidRPr="00B95359" w:rsidRDefault="006E1D6B" w:rsidP="00716247">
            <w:pPr>
              <w:tabs>
                <w:tab w:val="left" w:pos="440"/>
                <w:tab w:val="left" w:pos="2600"/>
              </w:tabs>
              <w:rPr>
                <w:rFonts w:ascii="Times" w:hAnsi="Times" w:cs="Times"/>
                <w:sz w:val="18"/>
                <w:szCs w:val="18"/>
              </w:rPr>
            </w:pPr>
            <w:r w:rsidRPr="00B95359">
              <w:rPr>
                <w:rFonts w:ascii="Times" w:hAnsi="Times" w:cs="Times"/>
                <w:sz w:val="18"/>
                <w:szCs w:val="18"/>
              </w:rPr>
              <w:tab/>
              <w:t>Control Panel</w:t>
            </w:r>
          </w:p>
        </w:tc>
        <w:tc>
          <w:tcPr>
            <w:tcW w:w="440" w:type="dxa"/>
            <w:tcBorders>
              <w:top w:val="single" w:sz="4" w:space="0" w:color="auto"/>
              <w:right w:val="single" w:sz="4" w:space="0" w:color="auto"/>
            </w:tcBorders>
          </w:tcPr>
          <w:p w:rsidR="006E1D6B" w:rsidRPr="00B95359" w:rsidRDefault="006E1D6B" w:rsidP="00716247">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6E1D6B" w:rsidRPr="00B95359" w:rsidRDefault="006E1D6B" w:rsidP="00716247">
            <w:pPr>
              <w:tabs>
                <w:tab w:val="left" w:pos="360"/>
              </w:tabs>
              <w:rPr>
                <w:rFonts w:ascii="Times" w:hAnsi="Times" w:cs="Times"/>
                <w:sz w:val="18"/>
                <w:szCs w:val="18"/>
              </w:rPr>
            </w:pPr>
          </w:p>
        </w:tc>
        <w:tc>
          <w:tcPr>
            <w:tcW w:w="360" w:type="dxa"/>
            <w:tcBorders>
              <w:top w:val="single" w:sz="4" w:space="0" w:color="auto"/>
            </w:tcBorders>
          </w:tcPr>
          <w:p w:rsidR="006E1D6B" w:rsidRPr="00B95359" w:rsidRDefault="006E1D6B" w:rsidP="00716247">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6E1D6B" w:rsidRPr="00B95359" w:rsidRDefault="006E1D6B" w:rsidP="00716247">
            <w:pPr>
              <w:rPr>
                <w:rFonts w:ascii="Times" w:hAnsi="Times" w:cs="Times"/>
                <w:sz w:val="18"/>
                <w:szCs w:val="18"/>
              </w:rPr>
            </w:pPr>
          </w:p>
        </w:tc>
        <w:tc>
          <w:tcPr>
            <w:tcW w:w="2880" w:type="dxa"/>
            <w:tcBorders>
              <w:top w:val="single" w:sz="4" w:space="0" w:color="auto"/>
              <w:right w:val="single" w:sz="6" w:space="0" w:color="auto"/>
            </w:tcBorders>
          </w:tcPr>
          <w:p w:rsidR="006E1D6B" w:rsidRPr="00B95359" w:rsidRDefault="006E1D6B" w:rsidP="00716247">
            <w:pPr>
              <w:rPr>
                <w:rFonts w:ascii="Times" w:hAnsi="Times" w:cs="Times"/>
                <w:sz w:val="18"/>
                <w:szCs w:val="18"/>
              </w:rPr>
            </w:pPr>
          </w:p>
        </w:tc>
        <w:tc>
          <w:tcPr>
            <w:tcW w:w="2520" w:type="dxa"/>
            <w:tcBorders>
              <w:top w:val="single" w:sz="4" w:space="0" w:color="auto"/>
              <w:right w:val="single" w:sz="6" w:space="0" w:color="auto"/>
            </w:tcBorders>
          </w:tcPr>
          <w:p w:rsidR="006E1D6B" w:rsidRPr="00B95359" w:rsidRDefault="006E1D6B" w:rsidP="00716247">
            <w:pPr>
              <w:rPr>
                <w:rFonts w:ascii="Times" w:hAnsi="Times" w:cs="Times"/>
                <w:sz w:val="18"/>
                <w:szCs w:val="18"/>
              </w:rPr>
            </w:pPr>
          </w:p>
        </w:tc>
        <w:tc>
          <w:tcPr>
            <w:tcW w:w="2340" w:type="dxa"/>
            <w:tcBorders>
              <w:top w:val="single" w:sz="4" w:space="0" w:color="auto"/>
              <w:right w:val="single" w:sz="6" w:space="0" w:color="auto"/>
            </w:tcBorders>
          </w:tcPr>
          <w:p w:rsidR="006E1D6B" w:rsidRPr="00B95359" w:rsidRDefault="006E1D6B" w:rsidP="00716247">
            <w:pPr>
              <w:spacing w:after="120"/>
              <w:rPr>
                <w:rFonts w:ascii="Times" w:hAnsi="Times" w:cs="Times"/>
                <w:sz w:val="18"/>
                <w:szCs w:val="18"/>
              </w:rPr>
            </w:pPr>
          </w:p>
        </w:tc>
      </w:tr>
      <w:tr w:rsidR="006E1D6B" w:rsidRPr="00B95359" w:rsidTr="00716247">
        <w:trPr>
          <w:cantSplit/>
        </w:trPr>
        <w:tc>
          <w:tcPr>
            <w:tcW w:w="2330" w:type="dxa"/>
            <w:tcBorders>
              <w:left w:val="single" w:sz="6" w:space="0" w:color="auto"/>
            </w:tcBorders>
          </w:tcPr>
          <w:p w:rsidR="006E1D6B" w:rsidRPr="00B95359" w:rsidRDefault="006E1D6B" w:rsidP="00716247">
            <w:pPr>
              <w:tabs>
                <w:tab w:val="left" w:pos="2600"/>
              </w:tabs>
              <w:spacing w:before="120"/>
              <w:ind w:left="540" w:hanging="274"/>
              <w:rPr>
                <w:rFonts w:ascii="Times" w:hAnsi="Times" w:cs="Times"/>
                <w:sz w:val="18"/>
                <w:szCs w:val="18"/>
              </w:rPr>
            </w:pPr>
            <w:r w:rsidRPr="00B95359">
              <w:rPr>
                <w:rFonts w:ascii="Times" w:hAnsi="Times" w:cs="Times"/>
                <w:sz w:val="18"/>
                <w:szCs w:val="18"/>
              </w:rPr>
              <w:t>1)</w:t>
            </w:r>
            <w:r w:rsidRPr="00B95359">
              <w:rPr>
                <w:rFonts w:ascii="Times" w:hAnsi="Times" w:cs="Times"/>
                <w:sz w:val="18"/>
                <w:szCs w:val="18"/>
              </w:rPr>
              <w:tab/>
              <w:t>Manual Light</w:t>
            </w:r>
          </w:p>
        </w:tc>
        <w:tc>
          <w:tcPr>
            <w:tcW w:w="440" w:type="dxa"/>
            <w:tcBorders>
              <w:right w:val="single" w:sz="4" w:space="0" w:color="auto"/>
            </w:tcBorders>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1</w:t>
            </w:r>
          </w:p>
        </w:tc>
        <w:tc>
          <w:tcPr>
            <w:tcW w:w="360" w:type="dxa"/>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6E1D6B" w:rsidRPr="00B95359" w:rsidRDefault="006E1D6B" w:rsidP="00716247">
            <w:pPr>
              <w:spacing w:before="120"/>
              <w:rPr>
                <w:rFonts w:ascii="Times" w:hAnsi="Times" w:cs="Times"/>
                <w:sz w:val="18"/>
                <w:szCs w:val="18"/>
              </w:rPr>
            </w:pPr>
          </w:p>
        </w:tc>
        <w:tc>
          <w:tcPr>
            <w:tcW w:w="2880" w:type="dxa"/>
            <w:tcBorders>
              <w:right w:val="single" w:sz="6" w:space="0" w:color="auto"/>
            </w:tcBorders>
          </w:tcPr>
          <w:p w:rsidR="006E1D6B" w:rsidRPr="00B95359" w:rsidRDefault="006E1D6B"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6E1D6B" w:rsidRPr="00B95359" w:rsidRDefault="006E1D6B" w:rsidP="00716247">
            <w:pPr>
              <w:spacing w:before="120"/>
              <w:rPr>
                <w:rFonts w:ascii="Times" w:hAnsi="Times" w:cs="Times"/>
                <w:sz w:val="18"/>
                <w:szCs w:val="18"/>
              </w:rPr>
            </w:pPr>
            <w:r w:rsidRPr="00B95359">
              <w:rPr>
                <w:rFonts w:ascii="Times" w:hAnsi="Times" w:cs="Times"/>
                <w:sz w:val="18"/>
                <w:szCs w:val="18"/>
              </w:rPr>
              <w:t>None required.</w:t>
            </w:r>
          </w:p>
        </w:tc>
        <w:tc>
          <w:tcPr>
            <w:tcW w:w="2340" w:type="dxa"/>
            <w:tcBorders>
              <w:right w:val="single" w:sz="6" w:space="0" w:color="auto"/>
            </w:tcBorders>
          </w:tcPr>
          <w:p w:rsidR="006E1D6B" w:rsidRPr="00B95359" w:rsidRDefault="006E1D6B" w:rsidP="00716247">
            <w:pPr>
              <w:spacing w:before="120"/>
              <w:rPr>
                <w:rFonts w:ascii="Times" w:hAnsi="Times" w:cs="Times"/>
                <w:sz w:val="18"/>
                <w:szCs w:val="18"/>
              </w:rPr>
            </w:pPr>
            <w:r w:rsidRPr="00B95359">
              <w:rPr>
                <w:rFonts w:ascii="Times" w:hAnsi="Times" w:cs="Times"/>
                <w:sz w:val="18"/>
                <w:szCs w:val="18"/>
              </w:rPr>
              <w:t xml:space="preserve">An Inoperative Placard will be placed on </w:t>
            </w:r>
            <w:r w:rsidRPr="00B95359">
              <w:rPr>
                <w:rFonts w:ascii="Times" w:hAnsi="Times" w:cs="Times"/>
                <w:bCs/>
                <w:sz w:val="18"/>
                <w:szCs w:val="18"/>
              </w:rPr>
              <w:t>Control Panel</w:t>
            </w:r>
            <w:r w:rsidRPr="00B95359">
              <w:rPr>
                <w:rFonts w:ascii="Times" w:hAnsi="Times" w:cs="Times"/>
                <w:sz w:val="18"/>
                <w:szCs w:val="18"/>
              </w:rPr>
              <w:t xml:space="preserve"> and will be noted on ADLS.</w:t>
            </w:r>
          </w:p>
        </w:tc>
      </w:tr>
      <w:tr w:rsidR="006E1D6B" w:rsidRPr="00B95359" w:rsidTr="00716247">
        <w:trPr>
          <w:cantSplit/>
        </w:trPr>
        <w:tc>
          <w:tcPr>
            <w:tcW w:w="2330" w:type="dxa"/>
            <w:tcBorders>
              <w:left w:val="single" w:sz="6" w:space="0" w:color="auto"/>
            </w:tcBorders>
          </w:tcPr>
          <w:p w:rsidR="006E1D6B" w:rsidRPr="00B95359" w:rsidRDefault="006E1D6B" w:rsidP="00716247">
            <w:pPr>
              <w:tabs>
                <w:tab w:val="left" w:pos="2600"/>
              </w:tabs>
              <w:spacing w:before="120"/>
              <w:ind w:left="540" w:hanging="274"/>
              <w:rPr>
                <w:rFonts w:ascii="Times" w:hAnsi="Times" w:cs="Times"/>
                <w:sz w:val="18"/>
                <w:szCs w:val="18"/>
              </w:rPr>
            </w:pPr>
            <w:r>
              <w:rPr>
                <w:rFonts w:ascii="Times" w:hAnsi="Times" w:cs="Times"/>
                <w:sz w:val="18"/>
                <w:szCs w:val="18"/>
              </w:rPr>
              <w:t>2</w:t>
            </w:r>
            <w:r w:rsidRPr="00B95359">
              <w:rPr>
                <w:rFonts w:ascii="Times" w:hAnsi="Times" w:cs="Times"/>
                <w:sz w:val="18"/>
                <w:szCs w:val="18"/>
              </w:rPr>
              <w:t>)</w:t>
            </w:r>
            <w:r w:rsidRPr="00B95359">
              <w:rPr>
                <w:rFonts w:ascii="Times" w:hAnsi="Times" w:cs="Times"/>
                <w:sz w:val="18"/>
                <w:szCs w:val="18"/>
              </w:rPr>
              <w:tab/>
              <w:t>Flight/Landing Switch</w:t>
            </w:r>
          </w:p>
          <w:p w:rsidR="006E1D6B" w:rsidRPr="00B95359" w:rsidRDefault="006E1D6B" w:rsidP="00716247">
            <w:pPr>
              <w:tabs>
                <w:tab w:val="left" w:pos="2600"/>
              </w:tabs>
              <w:ind w:left="540" w:hanging="280"/>
              <w:rPr>
                <w:rFonts w:ascii="Times" w:hAnsi="Times" w:cs="Times"/>
                <w:sz w:val="18"/>
                <w:szCs w:val="18"/>
              </w:rPr>
            </w:pPr>
            <w:r w:rsidRPr="00B95359">
              <w:rPr>
                <w:rFonts w:ascii="Times" w:hAnsi="Times" w:cs="Times"/>
                <w:sz w:val="18"/>
                <w:szCs w:val="18"/>
              </w:rPr>
              <w:tab/>
              <w:t>(Light Function Only)</w:t>
            </w:r>
          </w:p>
        </w:tc>
        <w:tc>
          <w:tcPr>
            <w:tcW w:w="440" w:type="dxa"/>
            <w:tcBorders>
              <w:right w:val="single" w:sz="4" w:space="0" w:color="auto"/>
            </w:tcBorders>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1</w:t>
            </w:r>
          </w:p>
        </w:tc>
        <w:tc>
          <w:tcPr>
            <w:tcW w:w="360" w:type="dxa"/>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6E1D6B" w:rsidRPr="00B95359" w:rsidRDefault="006E1D6B" w:rsidP="00716247">
            <w:pPr>
              <w:spacing w:before="120"/>
              <w:rPr>
                <w:rFonts w:ascii="Times" w:hAnsi="Times" w:cs="Times"/>
                <w:sz w:val="18"/>
                <w:szCs w:val="18"/>
              </w:rPr>
            </w:pPr>
          </w:p>
        </w:tc>
        <w:tc>
          <w:tcPr>
            <w:tcW w:w="2880" w:type="dxa"/>
            <w:tcBorders>
              <w:right w:val="single" w:sz="6" w:space="0" w:color="auto"/>
            </w:tcBorders>
          </w:tcPr>
          <w:p w:rsidR="006E1D6B" w:rsidRPr="00B95359" w:rsidRDefault="006E1D6B"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6E1D6B" w:rsidRPr="00B95359" w:rsidRDefault="006E1D6B" w:rsidP="00716247">
            <w:pPr>
              <w:spacing w:before="120"/>
              <w:rPr>
                <w:rFonts w:ascii="Times" w:hAnsi="Times" w:cs="Times"/>
                <w:sz w:val="18"/>
                <w:szCs w:val="18"/>
              </w:rPr>
            </w:pPr>
            <w:r w:rsidRPr="00B95359">
              <w:rPr>
                <w:rFonts w:ascii="Times" w:hAnsi="Times" w:cs="Times"/>
                <w:sz w:val="18"/>
                <w:szCs w:val="18"/>
              </w:rPr>
              <w:t>None required.</w:t>
            </w:r>
          </w:p>
        </w:tc>
        <w:tc>
          <w:tcPr>
            <w:tcW w:w="2340" w:type="dxa"/>
            <w:tcBorders>
              <w:right w:val="single" w:sz="6" w:space="0" w:color="auto"/>
            </w:tcBorders>
          </w:tcPr>
          <w:p w:rsidR="006E1D6B" w:rsidRPr="00B95359" w:rsidRDefault="006E1D6B" w:rsidP="00716247">
            <w:pPr>
              <w:spacing w:before="120" w:after="120"/>
              <w:rPr>
                <w:rFonts w:ascii="Times" w:hAnsi="Times" w:cs="Times"/>
                <w:sz w:val="18"/>
                <w:szCs w:val="18"/>
              </w:rPr>
            </w:pPr>
            <w:r w:rsidRPr="00B95359">
              <w:rPr>
                <w:rFonts w:ascii="Times" w:hAnsi="Times" w:cs="Times"/>
                <w:sz w:val="18"/>
                <w:szCs w:val="18"/>
              </w:rPr>
              <w:t xml:space="preserve">An Inoperative Placard will be placed on </w:t>
            </w:r>
            <w:r w:rsidRPr="00B95359">
              <w:rPr>
                <w:rFonts w:ascii="Times" w:hAnsi="Times" w:cs="Times"/>
                <w:bCs/>
                <w:sz w:val="18"/>
                <w:szCs w:val="18"/>
              </w:rPr>
              <w:t>Control Panel</w:t>
            </w:r>
            <w:r w:rsidRPr="00B95359">
              <w:rPr>
                <w:rFonts w:ascii="Times" w:hAnsi="Times" w:cs="Times"/>
                <w:sz w:val="18"/>
                <w:szCs w:val="18"/>
              </w:rPr>
              <w:t xml:space="preserve"> and will be noted on ADLS.</w:t>
            </w:r>
          </w:p>
        </w:tc>
      </w:tr>
      <w:tr w:rsidR="006E1D6B" w:rsidRPr="00B95359" w:rsidTr="00716247">
        <w:trPr>
          <w:cantSplit/>
        </w:trPr>
        <w:tc>
          <w:tcPr>
            <w:tcW w:w="2330" w:type="dxa"/>
            <w:tcBorders>
              <w:left w:val="single" w:sz="6" w:space="0" w:color="auto"/>
            </w:tcBorders>
          </w:tcPr>
          <w:p w:rsidR="006E1D6B" w:rsidRPr="00B95359" w:rsidRDefault="006E1D6B" w:rsidP="00716247">
            <w:pPr>
              <w:tabs>
                <w:tab w:val="left" w:pos="2600"/>
              </w:tabs>
              <w:spacing w:before="120"/>
              <w:ind w:left="540" w:hanging="274"/>
              <w:rPr>
                <w:rFonts w:ascii="Times" w:hAnsi="Times" w:cs="Times"/>
                <w:sz w:val="18"/>
                <w:szCs w:val="18"/>
              </w:rPr>
            </w:pPr>
            <w:r>
              <w:rPr>
                <w:rFonts w:ascii="Times" w:hAnsi="Times" w:cs="Times"/>
                <w:sz w:val="18"/>
                <w:szCs w:val="18"/>
              </w:rPr>
              <w:t>3</w:t>
            </w:r>
            <w:r w:rsidRPr="00B95359">
              <w:rPr>
                <w:rFonts w:ascii="Times" w:hAnsi="Times" w:cs="Times"/>
                <w:sz w:val="18"/>
                <w:szCs w:val="18"/>
              </w:rPr>
              <w:t>)</w:t>
            </w:r>
            <w:r w:rsidRPr="00B95359">
              <w:rPr>
                <w:rFonts w:ascii="Times" w:hAnsi="Times" w:cs="Times"/>
                <w:sz w:val="18"/>
                <w:szCs w:val="18"/>
              </w:rPr>
              <w:tab/>
              <w:t>Fault/Manual Switch</w:t>
            </w:r>
          </w:p>
          <w:p w:rsidR="006E1D6B" w:rsidRPr="00B95359" w:rsidRDefault="006E1D6B" w:rsidP="00716247">
            <w:pPr>
              <w:tabs>
                <w:tab w:val="left" w:pos="2600"/>
              </w:tabs>
              <w:ind w:left="540" w:hanging="280"/>
              <w:rPr>
                <w:rFonts w:ascii="Times" w:hAnsi="Times" w:cs="Times"/>
                <w:sz w:val="18"/>
                <w:szCs w:val="18"/>
              </w:rPr>
            </w:pPr>
            <w:r w:rsidRPr="00B95359">
              <w:rPr>
                <w:rFonts w:ascii="Times" w:hAnsi="Times" w:cs="Times"/>
                <w:sz w:val="18"/>
                <w:szCs w:val="18"/>
              </w:rPr>
              <w:tab/>
              <w:t>(Light Function Only)</w:t>
            </w:r>
          </w:p>
        </w:tc>
        <w:tc>
          <w:tcPr>
            <w:tcW w:w="440" w:type="dxa"/>
            <w:tcBorders>
              <w:right w:val="single" w:sz="4" w:space="0" w:color="auto"/>
            </w:tcBorders>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C</w:t>
            </w:r>
          </w:p>
        </w:tc>
        <w:tc>
          <w:tcPr>
            <w:tcW w:w="370" w:type="dxa"/>
            <w:tcBorders>
              <w:left w:val="single" w:sz="4" w:space="0" w:color="auto"/>
              <w:right w:val="single" w:sz="6" w:space="0" w:color="auto"/>
            </w:tcBorders>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1</w:t>
            </w:r>
          </w:p>
        </w:tc>
        <w:tc>
          <w:tcPr>
            <w:tcW w:w="360" w:type="dxa"/>
          </w:tcPr>
          <w:p w:rsidR="006E1D6B" w:rsidRPr="00B95359" w:rsidRDefault="006E1D6B" w:rsidP="00716247">
            <w:pPr>
              <w:tabs>
                <w:tab w:val="left" w:pos="360"/>
              </w:tabs>
              <w:spacing w:before="120"/>
              <w:rPr>
                <w:rFonts w:ascii="Times" w:hAnsi="Times" w:cs="Times"/>
                <w:sz w:val="18"/>
                <w:szCs w:val="18"/>
              </w:rPr>
            </w:pPr>
            <w:r w:rsidRPr="00B95359">
              <w:rPr>
                <w:rFonts w:ascii="Times" w:hAnsi="Times" w:cs="Times"/>
                <w:sz w:val="18"/>
                <w:szCs w:val="18"/>
              </w:rPr>
              <w:t>0</w:t>
            </w:r>
          </w:p>
        </w:tc>
        <w:tc>
          <w:tcPr>
            <w:tcW w:w="3240" w:type="dxa"/>
            <w:tcBorders>
              <w:left w:val="single" w:sz="6" w:space="0" w:color="auto"/>
              <w:right w:val="single" w:sz="6" w:space="0" w:color="auto"/>
            </w:tcBorders>
          </w:tcPr>
          <w:p w:rsidR="006E1D6B" w:rsidRPr="00B95359" w:rsidRDefault="006E1D6B" w:rsidP="00716247">
            <w:pPr>
              <w:spacing w:before="120"/>
              <w:rPr>
                <w:rFonts w:ascii="Times" w:hAnsi="Times" w:cs="Times"/>
                <w:sz w:val="18"/>
                <w:szCs w:val="18"/>
              </w:rPr>
            </w:pPr>
          </w:p>
        </w:tc>
        <w:tc>
          <w:tcPr>
            <w:tcW w:w="2880" w:type="dxa"/>
            <w:tcBorders>
              <w:right w:val="single" w:sz="6" w:space="0" w:color="auto"/>
            </w:tcBorders>
          </w:tcPr>
          <w:p w:rsidR="006E1D6B" w:rsidRPr="00B95359" w:rsidRDefault="006E1D6B" w:rsidP="00716247">
            <w:pPr>
              <w:spacing w:before="120"/>
              <w:rPr>
                <w:rFonts w:ascii="Times" w:hAnsi="Times" w:cs="Times"/>
                <w:sz w:val="18"/>
                <w:szCs w:val="18"/>
              </w:rPr>
            </w:pPr>
            <w:r w:rsidRPr="00B95359">
              <w:rPr>
                <w:rFonts w:ascii="Times" w:hAnsi="Times" w:cs="Times"/>
                <w:sz w:val="18"/>
                <w:szCs w:val="18"/>
              </w:rPr>
              <w:t>None required.</w:t>
            </w:r>
          </w:p>
        </w:tc>
        <w:tc>
          <w:tcPr>
            <w:tcW w:w="2520" w:type="dxa"/>
            <w:tcBorders>
              <w:right w:val="single" w:sz="6" w:space="0" w:color="auto"/>
            </w:tcBorders>
          </w:tcPr>
          <w:p w:rsidR="006E1D6B" w:rsidRPr="00B95359" w:rsidRDefault="006E1D6B" w:rsidP="00716247">
            <w:pPr>
              <w:spacing w:before="120"/>
              <w:rPr>
                <w:rFonts w:ascii="Times" w:hAnsi="Times" w:cs="Times"/>
                <w:sz w:val="18"/>
                <w:szCs w:val="18"/>
              </w:rPr>
            </w:pPr>
            <w:r w:rsidRPr="00B95359">
              <w:rPr>
                <w:rFonts w:ascii="Times" w:hAnsi="Times" w:cs="Times"/>
                <w:sz w:val="18"/>
                <w:szCs w:val="18"/>
              </w:rPr>
              <w:t>None required.</w:t>
            </w:r>
          </w:p>
        </w:tc>
        <w:tc>
          <w:tcPr>
            <w:tcW w:w="2340" w:type="dxa"/>
            <w:tcBorders>
              <w:right w:val="single" w:sz="6" w:space="0" w:color="auto"/>
            </w:tcBorders>
          </w:tcPr>
          <w:p w:rsidR="006E1D6B" w:rsidRPr="00B95359" w:rsidRDefault="006E1D6B" w:rsidP="00716247">
            <w:pPr>
              <w:spacing w:before="120" w:after="120"/>
              <w:rPr>
                <w:rFonts w:ascii="Times" w:hAnsi="Times" w:cs="Times"/>
                <w:sz w:val="18"/>
                <w:szCs w:val="18"/>
              </w:rPr>
            </w:pPr>
            <w:r w:rsidRPr="00B95359">
              <w:rPr>
                <w:rFonts w:ascii="Times" w:hAnsi="Times" w:cs="Times"/>
                <w:sz w:val="18"/>
                <w:szCs w:val="18"/>
              </w:rPr>
              <w:t xml:space="preserve">An Inoperative Placard will be placed on </w:t>
            </w:r>
            <w:r w:rsidRPr="00B95359">
              <w:rPr>
                <w:rFonts w:ascii="Times" w:hAnsi="Times" w:cs="Times"/>
                <w:bCs/>
                <w:sz w:val="18"/>
                <w:szCs w:val="18"/>
              </w:rPr>
              <w:t>Control Panel</w:t>
            </w:r>
            <w:r w:rsidRPr="00B95359">
              <w:rPr>
                <w:rFonts w:ascii="Times" w:hAnsi="Times" w:cs="Times"/>
                <w:sz w:val="18"/>
                <w:szCs w:val="18"/>
              </w:rPr>
              <w:t xml:space="preserve"> and will be noted on ADLS.</w:t>
            </w:r>
          </w:p>
        </w:tc>
      </w:tr>
      <w:tr w:rsidR="006E1D6B" w:rsidRPr="00B95359" w:rsidTr="00716247">
        <w:trPr>
          <w:cantSplit/>
        </w:trPr>
        <w:tc>
          <w:tcPr>
            <w:tcW w:w="2330" w:type="dxa"/>
            <w:tcBorders>
              <w:left w:val="single" w:sz="6" w:space="0" w:color="auto"/>
              <w:bottom w:val="single" w:sz="6" w:space="0" w:color="auto"/>
            </w:tcBorders>
          </w:tcPr>
          <w:p w:rsidR="006E1D6B" w:rsidRPr="00B95359" w:rsidRDefault="006E1D6B" w:rsidP="00716247">
            <w:pPr>
              <w:tabs>
                <w:tab w:val="left" w:pos="2600"/>
              </w:tabs>
              <w:spacing w:before="60"/>
              <w:ind w:left="540" w:hanging="280"/>
              <w:rPr>
                <w:rFonts w:ascii="Times" w:hAnsi="Times" w:cs="Times"/>
                <w:sz w:val="18"/>
                <w:szCs w:val="18"/>
              </w:rPr>
            </w:pPr>
            <w:r>
              <w:rPr>
                <w:rFonts w:ascii="Times" w:hAnsi="Times" w:cs="Times"/>
                <w:sz w:val="18"/>
                <w:szCs w:val="18"/>
              </w:rPr>
              <w:t>4</w:t>
            </w:r>
            <w:r w:rsidRPr="00B95359">
              <w:rPr>
                <w:rFonts w:ascii="Times" w:hAnsi="Times" w:cs="Times"/>
                <w:sz w:val="18"/>
                <w:szCs w:val="18"/>
              </w:rPr>
              <w:t>)</w:t>
            </w:r>
            <w:r w:rsidRPr="00B95359">
              <w:rPr>
                <w:rFonts w:ascii="Times" w:hAnsi="Times" w:cs="Times"/>
                <w:sz w:val="18"/>
                <w:szCs w:val="18"/>
              </w:rPr>
              <w:tab/>
              <w:t>Auto/Semi Switch</w:t>
            </w:r>
          </w:p>
          <w:p w:rsidR="006E1D6B" w:rsidRPr="00B95359" w:rsidRDefault="006E1D6B" w:rsidP="00716247">
            <w:pPr>
              <w:tabs>
                <w:tab w:val="left" w:pos="2600"/>
              </w:tabs>
              <w:ind w:left="540" w:hanging="274"/>
              <w:rPr>
                <w:rFonts w:ascii="Times" w:hAnsi="Times" w:cs="Times"/>
                <w:sz w:val="18"/>
                <w:szCs w:val="18"/>
              </w:rPr>
            </w:pPr>
            <w:r w:rsidRPr="00B95359">
              <w:rPr>
                <w:rFonts w:ascii="Times" w:hAnsi="Times" w:cs="Times"/>
                <w:sz w:val="18"/>
                <w:szCs w:val="18"/>
              </w:rPr>
              <w:tab/>
              <w:t>(Light Function Only)</w:t>
            </w:r>
          </w:p>
        </w:tc>
        <w:tc>
          <w:tcPr>
            <w:tcW w:w="440" w:type="dxa"/>
            <w:tcBorders>
              <w:bottom w:val="single" w:sz="6" w:space="0" w:color="auto"/>
              <w:right w:val="single" w:sz="4" w:space="0" w:color="auto"/>
            </w:tcBorders>
          </w:tcPr>
          <w:p w:rsidR="006E1D6B" w:rsidRPr="00B95359" w:rsidRDefault="006E1D6B" w:rsidP="00716247">
            <w:pPr>
              <w:tabs>
                <w:tab w:val="left" w:pos="360"/>
              </w:tabs>
              <w:spacing w:before="60"/>
              <w:rPr>
                <w:rFonts w:ascii="Times" w:hAnsi="Times" w:cs="Times"/>
                <w:sz w:val="18"/>
                <w:szCs w:val="18"/>
              </w:rPr>
            </w:pPr>
            <w:r w:rsidRPr="00B95359">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6E1D6B" w:rsidRPr="00B95359" w:rsidRDefault="006E1D6B" w:rsidP="00716247">
            <w:pPr>
              <w:tabs>
                <w:tab w:val="left" w:pos="360"/>
              </w:tabs>
              <w:spacing w:before="60"/>
              <w:rPr>
                <w:rFonts w:ascii="Times" w:hAnsi="Times" w:cs="Times"/>
                <w:sz w:val="18"/>
                <w:szCs w:val="18"/>
              </w:rPr>
            </w:pPr>
            <w:r w:rsidRPr="00B95359">
              <w:rPr>
                <w:rFonts w:ascii="Times" w:hAnsi="Times" w:cs="Times"/>
                <w:sz w:val="18"/>
                <w:szCs w:val="18"/>
              </w:rPr>
              <w:t>1</w:t>
            </w:r>
          </w:p>
        </w:tc>
        <w:tc>
          <w:tcPr>
            <w:tcW w:w="360" w:type="dxa"/>
            <w:tcBorders>
              <w:bottom w:val="single" w:sz="6" w:space="0" w:color="auto"/>
            </w:tcBorders>
          </w:tcPr>
          <w:p w:rsidR="006E1D6B" w:rsidRPr="00B95359" w:rsidRDefault="006E1D6B" w:rsidP="00716247">
            <w:pPr>
              <w:tabs>
                <w:tab w:val="left" w:pos="360"/>
              </w:tabs>
              <w:spacing w:before="60"/>
              <w:rPr>
                <w:rFonts w:ascii="Times" w:hAnsi="Times" w:cs="Times"/>
                <w:sz w:val="18"/>
                <w:szCs w:val="18"/>
              </w:rPr>
            </w:pPr>
            <w:r w:rsidRPr="00B95359">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6E1D6B" w:rsidRPr="00B95359" w:rsidRDefault="006E1D6B" w:rsidP="00716247">
            <w:pPr>
              <w:spacing w:before="60"/>
              <w:rPr>
                <w:rFonts w:ascii="Times" w:hAnsi="Times" w:cs="Times"/>
                <w:sz w:val="18"/>
                <w:szCs w:val="18"/>
              </w:rPr>
            </w:pPr>
          </w:p>
        </w:tc>
        <w:tc>
          <w:tcPr>
            <w:tcW w:w="2880" w:type="dxa"/>
            <w:tcBorders>
              <w:bottom w:val="single" w:sz="6" w:space="0" w:color="auto"/>
              <w:right w:val="single" w:sz="6" w:space="0" w:color="auto"/>
            </w:tcBorders>
          </w:tcPr>
          <w:p w:rsidR="006E1D6B" w:rsidRPr="00B95359" w:rsidRDefault="006E1D6B" w:rsidP="00716247">
            <w:pPr>
              <w:spacing w:before="60"/>
              <w:rPr>
                <w:rFonts w:ascii="Times" w:hAnsi="Times" w:cs="Times"/>
                <w:sz w:val="18"/>
                <w:szCs w:val="18"/>
              </w:rPr>
            </w:pPr>
            <w:r w:rsidRPr="00B95359">
              <w:rPr>
                <w:rFonts w:ascii="Times" w:hAnsi="Times" w:cs="Times"/>
                <w:sz w:val="18"/>
                <w:szCs w:val="18"/>
              </w:rPr>
              <w:t>None required.</w:t>
            </w:r>
          </w:p>
        </w:tc>
        <w:tc>
          <w:tcPr>
            <w:tcW w:w="2520" w:type="dxa"/>
            <w:tcBorders>
              <w:bottom w:val="single" w:sz="6" w:space="0" w:color="auto"/>
              <w:right w:val="single" w:sz="6" w:space="0" w:color="auto"/>
            </w:tcBorders>
          </w:tcPr>
          <w:p w:rsidR="006E1D6B" w:rsidRPr="00B95359" w:rsidRDefault="006E1D6B" w:rsidP="00716247">
            <w:pPr>
              <w:spacing w:before="60"/>
              <w:rPr>
                <w:rFonts w:ascii="Times" w:hAnsi="Times" w:cs="Times"/>
                <w:sz w:val="18"/>
                <w:szCs w:val="18"/>
              </w:rPr>
            </w:pPr>
            <w:r w:rsidRPr="00B95359">
              <w:rPr>
                <w:rFonts w:ascii="Times" w:hAnsi="Times" w:cs="Times"/>
                <w:sz w:val="18"/>
                <w:szCs w:val="18"/>
              </w:rPr>
              <w:t>None required.</w:t>
            </w:r>
          </w:p>
        </w:tc>
        <w:tc>
          <w:tcPr>
            <w:tcW w:w="2340" w:type="dxa"/>
            <w:tcBorders>
              <w:bottom w:val="single" w:sz="6" w:space="0" w:color="auto"/>
              <w:right w:val="single" w:sz="6" w:space="0" w:color="auto"/>
            </w:tcBorders>
          </w:tcPr>
          <w:p w:rsidR="006E1D6B" w:rsidRPr="00B95359" w:rsidRDefault="006E1D6B" w:rsidP="00716247">
            <w:pPr>
              <w:spacing w:before="120" w:after="120"/>
              <w:rPr>
                <w:rFonts w:ascii="Times" w:hAnsi="Times" w:cs="Times"/>
                <w:sz w:val="18"/>
                <w:szCs w:val="18"/>
              </w:rPr>
            </w:pPr>
            <w:r w:rsidRPr="00B95359">
              <w:rPr>
                <w:rFonts w:ascii="Times" w:hAnsi="Times" w:cs="Times"/>
                <w:sz w:val="18"/>
                <w:szCs w:val="18"/>
              </w:rPr>
              <w:t xml:space="preserve">An Inoperative Placard will be placed on </w:t>
            </w:r>
            <w:r w:rsidRPr="00B95359">
              <w:rPr>
                <w:rFonts w:ascii="Times" w:hAnsi="Times" w:cs="Times"/>
                <w:bCs/>
                <w:sz w:val="18"/>
                <w:szCs w:val="18"/>
              </w:rPr>
              <w:t>Control Panel</w:t>
            </w:r>
            <w:r w:rsidRPr="00B95359">
              <w:rPr>
                <w:rFonts w:ascii="Times" w:hAnsi="Times" w:cs="Times"/>
                <w:sz w:val="18"/>
                <w:szCs w:val="18"/>
              </w:rPr>
              <w:t xml:space="preserve"> and will be noted on ADLS.</w:t>
            </w:r>
          </w:p>
        </w:tc>
      </w:tr>
    </w:tbl>
    <w:p w:rsidR="006E1D6B" w:rsidRDefault="006E1D6B" w:rsidP="00EA538C">
      <w:pPr>
        <w:jc w:val="center"/>
        <w:rPr>
          <w:sz w:val="22"/>
          <w:szCs w:val="22"/>
        </w:rPr>
        <w:sectPr w:rsidR="006E1D6B" w:rsidSect="00EA538C">
          <w:headerReference w:type="default" r:id="rId48"/>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6E1D6B" w:rsidRPr="003A24EF" w:rsidTr="00716247">
        <w:trPr>
          <w:cantSplit/>
        </w:trPr>
        <w:tc>
          <w:tcPr>
            <w:tcW w:w="2330" w:type="dxa"/>
            <w:tcBorders>
              <w:top w:val="single" w:sz="4" w:space="0" w:color="auto"/>
              <w:left w:val="single" w:sz="6" w:space="0" w:color="auto"/>
            </w:tcBorders>
          </w:tcPr>
          <w:p w:rsidR="006E1D6B" w:rsidRPr="003A24EF" w:rsidRDefault="006E1D6B" w:rsidP="00716247">
            <w:pPr>
              <w:tabs>
                <w:tab w:val="left" w:pos="440"/>
                <w:tab w:val="left" w:pos="2600"/>
              </w:tabs>
              <w:rPr>
                <w:rFonts w:ascii="Times" w:hAnsi="Times" w:cs="Times"/>
                <w:sz w:val="18"/>
                <w:szCs w:val="18"/>
              </w:rPr>
            </w:pPr>
            <w:r w:rsidRPr="003A24EF">
              <w:rPr>
                <w:rFonts w:ascii="Times" w:hAnsi="Times" w:cs="Times"/>
                <w:sz w:val="18"/>
                <w:szCs w:val="18"/>
              </w:rPr>
              <w:lastRenderedPageBreak/>
              <w:t>1</w:t>
            </w:r>
            <w:r>
              <w:rPr>
                <w:rFonts w:ascii="Times" w:hAnsi="Times" w:cs="Times"/>
                <w:sz w:val="18"/>
                <w:szCs w:val="18"/>
              </w:rPr>
              <w:t>7</w:t>
            </w:r>
            <w:r w:rsidRPr="003A24EF">
              <w:rPr>
                <w:rFonts w:ascii="Times" w:hAnsi="Times" w:cs="Times"/>
                <w:sz w:val="18"/>
                <w:szCs w:val="18"/>
              </w:rPr>
              <w:t>.</w:t>
            </w:r>
            <w:r w:rsidRPr="003A24EF">
              <w:rPr>
                <w:rFonts w:ascii="Times" w:hAnsi="Times" w:cs="Times"/>
                <w:sz w:val="18"/>
                <w:szCs w:val="18"/>
              </w:rPr>
              <w:tab/>
            </w:r>
            <w:r w:rsidR="00F35FEA">
              <w:rPr>
                <w:rFonts w:ascii="Times" w:hAnsi="Times" w:cs="Times"/>
                <w:sz w:val="18"/>
                <w:szCs w:val="18"/>
              </w:rPr>
              <w:t>Semi Mode CPCS</w:t>
            </w:r>
          </w:p>
          <w:p w:rsidR="006E1D6B" w:rsidRPr="003A24EF" w:rsidRDefault="00F35FEA" w:rsidP="00716247">
            <w:pPr>
              <w:tabs>
                <w:tab w:val="left" w:pos="440"/>
                <w:tab w:val="left" w:pos="2600"/>
              </w:tabs>
              <w:rPr>
                <w:rFonts w:ascii="Times" w:hAnsi="Times" w:cs="Times"/>
                <w:sz w:val="18"/>
                <w:szCs w:val="18"/>
              </w:rPr>
            </w:pPr>
            <w:r>
              <w:rPr>
                <w:rFonts w:ascii="Times" w:hAnsi="Times" w:cs="Times"/>
                <w:sz w:val="18"/>
                <w:szCs w:val="18"/>
              </w:rPr>
              <w:tab/>
              <w:t>(SMC</w:t>
            </w:r>
            <w:r w:rsidR="006E1D6B" w:rsidRPr="003A24EF">
              <w:rPr>
                <w:rFonts w:ascii="Times" w:hAnsi="Times" w:cs="Times"/>
                <w:sz w:val="18"/>
                <w:szCs w:val="18"/>
              </w:rPr>
              <w:t>)</w:t>
            </w:r>
          </w:p>
        </w:tc>
        <w:tc>
          <w:tcPr>
            <w:tcW w:w="440" w:type="dxa"/>
            <w:tcBorders>
              <w:top w:val="single" w:sz="4" w:space="0" w:color="auto"/>
              <w:right w:val="single" w:sz="4" w:space="0" w:color="auto"/>
            </w:tcBorders>
          </w:tcPr>
          <w:p w:rsidR="006E1D6B" w:rsidRPr="003A24EF" w:rsidRDefault="006E1D6B" w:rsidP="00716247">
            <w:pPr>
              <w:tabs>
                <w:tab w:val="left" w:pos="360"/>
              </w:tabs>
              <w:rPr>
                <w:rFonts w:ascii="Times" w:hAnsi="Times" w:cs="Times"/>
                <w:sz w:val="18"/>
                <w:szCs w:val="18"/>
              </w:rPr>
            </w:pPr>
            <w:r w:rsidRPr="003A24EF">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6E1D6B" w:rsidRPr="003A24EF" w:rsidRDefault="006E1D6B" w:rsidP="00716247">
            <w:pPr>
              <w:tabs>
                <w:tab w:val="left" w:pos="360"/>
              </w:tabs>
              <w:rPr>
                <w:rFonts w:ascii="Times" w:hAnsi="Times" w:cs="Times"/>
                <w:sz w:val="18"/>
                <w:szCs w:val="18"/>
              </w:rPr>
            </w:pPr>
            <w:r w:rsidRPr="003A24EF">
              <w:rPr>
                <w:rFonts w:ascii="Times" w:hAnsi="Times" w:cs="Times"/>
                <w:sz w:val="18"/>
                <w:szCs w:val="18"/>
              </w:rPr>
              <w:t>1</w:t>
            </w:r>
          </w:p>
        </w:tc>
        <w:tc>
          <w:tcPr>
            <w:tcW w:w="360" w:type="dxa"/>
            <w:tcBorders>
              <w:top w:val="single" w:sz="4" w:space="0" w:color="auto"/>
            </w:tcBorders>
          </w:tcPr>
          <w:p w:rsidR="006E1D6B" w:rsidRPr="003A24EF" w:rsidRDefault="006E1D6B" w:rsidP="00716247">
            <w:pPr>
              <w:tabs>
                <w:tab w:val="left" w:pos="360"/>
              </w:tabs>
              <w:rPr>
                <w:rFonts w:ascii="Times" w:hAnsi="Times" w:cs="Times"/>
                <w:sz w:val="18"/>
                <w:szCs w:val="18"/>
              </w:rPr>
            </w:pPr>
            <w:r w:rsidRPr="003A24EF">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6E1D6B" w:rsidRPr="003A24EF" w:rsidRDefault="006E1D6B" w:rsidP="00716247">
            <w:pPr>
              <w:pStyle w:val="BodyText"/>
              <w:spacing w:before="0"/>
            </w:pPr>
            <w:r w:rsidRPr="003A24EF">
              <w:t xml:space="preserve">May be inoperative provided: </w:t>
            </w:r>
          </w:p>
          <w:p w:rsidR="006E1D6B" w:rsidRPr="003A24EF" w:rsidRDefault="006E1D6B" w:rsidP="00716247">
            <w:pPr>
              <w:ind w:left="370" w:hanging="250"/>
              <w:rPr>
                <w:rFonts w:ascii="Times" w:hAnsi="Times" w:cs="Times"/>
                <w:sz w:val="18"/>
                <w:szCs w:val="18"/>
              </w:rPr>
            </w:pPr>
            <w:r w:rsidRPr="003A24EF">
              <w:rPr>
                <w:rFonts w:ascii="Times" w:hAnsi="Times" w:cs="Times"/>
                <w:sz w:val="18"/>
                <w:szCs w:val="18"/>
              </w:rPr>
              <w:t>a)</w:t>
            </w:r>
            <w:r w:rsidRPr="003A24EF">
              <w:rPr>
                <w:rFonts w:ascii="Times" w:hAnsi="Times" w:cs="Times"/>
                <w:sz w:val="18"/>
                <w:szCs w:val="18"/>
              </w:rPr>
              <w:tab/>
              <w:t>Auto system (Cabin Pressure Control Panel) is operative, and</w:t>
            </w:r>
          </w:p>
          <w:p w:rsidR="006E1D6B" w:rsidRPr="003A24EF" w:rsidRDefault="00F35FEA" w:rsidP="00716247">
            <w:pPr>
              <w:ind w:left="370" w:hanging="250"/>
              <w:rPr>
                <w:rFonts w:ascii="Times" w:hAnsi="Times" w:cs="Times"/>
                <w:sz w:val="18"/>
                <w:szCs w:val="18"/>
              </w:rPr>
            </w:pPr>
            <w:r>
              <w:rPr>
                <w:rFonts w:ascii="Times" w:hAnsi="Times" w:cs="Times"/>
                <w:sz w:val="18"/>
                <w:szCs w:val="18"/>
              </w:rPr>
              <w:t>b)</w:t>
            </w:r>
            <w:r>
              <w:rPr>
                <w:rFonts w:ascii="Times" w:hAnsi="Times" w:cs="Times"/>
                <w:sz w:val="18"/>
                <w:szCs w:val="18"/>
              </w:rPr>
              <w:tab/>
              <w:t>Semi</w:t>
            </w:r>
            <w:r w:rsidR="006E1D6B" w:rsidRPr="003A24EF">
              <w:rPr>
                <w:rFonts w:ascii="Times" w:hAnsi="Times" w:cs="Times"/>
                <w:sz w:val="18"/>
                <w:szCs w:val="18"/>
              </w:rPr>
              <w:t xml:space="preserve"> mode is considered inoperative.</w:t>
            </w:r>
          </w:p>
        </w:tc>
        <w:tc>
          <w:tcPr>
            <w:tcW w:w="2880" w:type="dxa"/>
            <w:tcBorders>
              <w:top w:val="single" w:sz="4" w:space="0" w:color="auto"/>
              <w:right w:val="single" w:sz="6" w:space="0" w:color="auto"/>
            </w:tcBorders>
          </w:tcPr>
          <w:p w:rsidR="006E1D6B" w:rsidRPr="003A24EF" w:rsidRDefault="006E1D6B" w:rsidP="00716247">
            <w:pPr>
              <w:rPr>
                <w:rFonts w:ascii="Times" w:hAnsi="Times" w:cs="Times"/>
                <w:sz w:val="18"/>
                <w:szCs w:val="18"/>
              </w:rPr>
            </w:pPr>
            <w:r w:rsidRPr="003A24EF">
              <w:rPr>
                <w:rFonts w:ascii="Times" w:hAnsi="Times" w:cs="Times"/>
                <w:sz w:val="18"/>
                <w:szCs w:val="18"/>
              </w:rPr>
              <w:t>None required.</w:t>
            </w:r>
          </w:p>
        </w:tc>
        <w:tc>
          <w:tcPr>
            <w:tcW w:w="2520" w:type="dxa"/>
            <w:tcBorders>
              <w:top w:val="single" w:sz="4" w:space="0" w:color="auto"/>
              <w:right w:val="single" w:sz="6" w:space="0" w:color="auto"/>
            </w:tcBorders>
          </w:tcPr>
          <w:p w:rsidR="006E1D6B" w:rsidRPr="003A24EF" w:rsidRDefault="006E1D6B" w:rsidP="00716247">
            <w:pPr>
              <w:ind w:right="10"/>
              <w:rPr>
                <w:rFonts w:ascii="Times" w:hAnsi="Times" w:cs="Times"/>
                <w:sz w:val="18"/>
                <w:szCs w:val="18"/>
              </w:rPr>
            </w:pPr>
            <w:r w:rsidRPr="003A24EF">
              <w:rPr>
                <w:rFonts w:ascii="Times" w:hAnsi="Times" w:cs="Times"/>
                <w:sz w:val="18"/>
                <w:szCs w:val="18"/>
              </w:rPr>
              <w:t>None required.</w:t>
            </w:r>
          </w:p>
        </w:tc>
        <w:tc>
          <w:tcPr>
            <w:tcW w:w="2340" w:type="dxa"/>
            <w:tcBorders>
              <w:top w:val="single" w:sz="4" w:space="0" w:color="auto"/>
              <w:right w:val="single" w:sz="6" w:space="0" w:color="auto"/>
            </w:tcBorders>
          </w:tcPr>
          <w:p w:rsidR="006E1D6B" w:rsidRPr="003A24EF" w:rsidRDefault="006E1D6B" w:rsidP="00716247">
            <w:pPr>
              <w:rPr>
                <w:rFonts w:ascii="Times" w:hAnsi="Times" w:cs="Times"/>
                <w:sz w:val="18"/>
                <w:szCs w:val="18"/>
              </w:rPr>
            </w:pPr>
            <w:r w:rsidRPr="003A24EF">
              <w:rPr>
                <w:rFonts w:ascii="Times" w:hAnsi="Times" w:cs="Times"/>
                <w:sz w:val="18"/>
                <w:szCs w:val="18"/>
              </w:rPr>
              <w:t xml:space="preserve">An Inoperative Placard will be placed on </w:t>
            </w:r>
            <w:r w:rsidRPr="003A24EF">
              <w:rPr>
                <w:rFonts w:ascii="Times" w:hAnsi="Times" w:cs="Times"/>
                <w:bCs/>
                <w:sz w:val="18"/>
                <w:szCs w:val="18"/>
              </w:rPr>
              <w:t>Selector Panel</w:t>
            </w:r>
            <w:r w:rsidRPr="003A24EF">
              <w:rPr>
                <w:rFonts w:ascii="Times" w:hAnsi="Times" w:cs="Times"/>
                <w:sz w:val="18"/>
                <w:szCs w:val="18"/>
              </w:rPr>
              <w:t xml:space="preserve"> and will be noted on ADLS.</w:t>
            </w:r>
          </w:p>
        </w:tc>
      </w:tr>
      <w:tr w:rsidR="006E1D6B" w:rsidRPr="003A24EF" w:rsidTr="00716247">
        <w:trPr>
          <w:cantSplit/>
        </w:trPr>
        <w:tc>
          <w:tcPr>
            <w:tcW w:w="2330" w:type="dxa"/>
            <w:tcBorders>
              <w:left w:val="single" w:sz="6" w:space="0" w:color="auto"/>
            </w:tcBorders>
          </w:tcPr>
          <w:p w:rsidR="006E1D6B" w:rsidRPr="003A24EF" w:rsidRDefault="006E1D6B" w:rsidP="00716247">
            <w:pPr>
              <w:tabs>
                <w:tab w:val="left" w:pos="440"/>
                <w:tab w:val="left" w:pos="2600"/>
              </w:tabs>
              <w:spacing w:before="120"/>
              <w:rPr>
                <w:rFonts w:ascii="Times" w:hAnsi="Times" w:cs="Times"/>
                <w:sz w:val="18"/>
                <w:szCs w:val="18"/>
              </w:rPr>
            </w:pPr>
            <w:r>
              <w:rPr>
                <w:rFonts w:ascii="Times" w:hAnsi="Times" w:cs="Times"/>
                <w:sz w:val="18"/>
                <w:szCs w:val="18"/>
              </w:rPr>
              <w:t>18</w:t>
            </w:r>
            <w:r w:rsidRPr="003A24EF">
              <w:rPr>
                <w:rFonts w:ascii="Times" w:hAnsi="Times" w:cs="Times"/>
                <w:sz w:val="18"/>
                <w:szCs w:val="18"/>
              </w:rPr>
              <w:t>.</w:t>
            </w:r>
            <w:r w:rsidRPr="003A24EF">
              <w:rPr>
                <w:rFonts w:ascii="Times" w:hAnsi="Times" w:cs="Times"/>
                <w:sz w:val="18"/>
                <w:szCs w:val="18"/>
              </w:rPr>
              <w:tab/>
              <w:t>Remote Filter</w:t>
            </w:r>
          </w:p>
          <w:p w:rsidR="006E1D6B" w:rsidRPr="003A24EF" w:rsidRDefault="006E1D6B" w:rsidP="00716247">
            <w:pPr>
              <w:tabs>
                <w:tab w:val="left" w:pos="440"/>
                <w:tab w:val="left" w:pos="2600"/>
              </w:tabs>
              <w:rPr>
                <w:rFonts w:ascii="Times" w:hAnsi="Times" w:cs="Times"/>
                <w:sz w:val="18"/>
                <w:szCs w:val="18"/>
              </w:rPr>
            </w:pPr>
            <w:r w:rsidRPr="003A24EF">
              <w:rPr>
                <w:rFonts w:ascii="Times" w:hAnsi="Times" w:cs="Times"/>
                <w:sz w:val="18"/>
                <w:szCs w:val="18"/>
              </w:rPr>
              <w:tab/>
              <w:t>(Pressure Relief</w:t>
            </w:r>
          </w:p>
          <w:p w:rsidR="006E1D6B" w:rsidRPr="003A24EF" w:rsidRDefault="006E1D6B" w:rsidP="00716247">
            <w:pPr>
              <w:tabs>
                <w:tab w:val="left" w:pos="440"/>
                <w:tab w:val="left" w:pos="2600"/>
              </w:tabs>
              <w:rPr>
                <w:rFonts w:ascii="Times" w:hAnsi="Times" w:cs="Times"/>
                <w:sz w:val="18"/>
                <w:szCs w:val="18"/>
              </w:rPr>
            </w:pPr>
            <w:r w:rsidRPr="003A24EF">
              <w:rPr>
                <w:rFonts w:ascii="Times" w:hAnsi="Times" w:cs="Times"/>
                <w:sz w:val="18"/>
                <w:szCs w:val="18"/>
              </w:rPr>
              <w:tab/>
              <w:t>Valve PRV)</w:t>
            </w:r>
          </w:p>
        </w:tc>
        <w:tc>
          <w:tcPr>
            <w:tcW w:w="440" w:type="dxa"/>
            <w:tcBorders>
              <w:right w:val="single" w:sz="4" w:space="0" w:color="auto"/>
            </w:tcBorders>
          </w:tcPr>
          <w:p w:rsidR="006E1D6B" w:rsidRPr="003A24EF" w:rsidRDefault="006E1D6B" w:rsidP="00716247">
            <w:pPr>
              <w:tabs>
                <w:tab w:val="left" w:pos="360"/>
              </w:tabs>
              <w:spacing w:before="120"/>
              <w:rPr>
                <w:rFonts w:ascii="Times" w:hAnsi="Times" w:cs="Times"/>
                <w:sz w:val="18"/>
                <w:szCs w:val="18"/>
              </w:rPr>
            </w:pPr>
            <w:r w:rsidRPr="003A24EF">
              <w:rPr>
                <w:rFonts w:ascii="Times" w:hAnsi="Times" w:cs="Times"/>
                <w:sz w:val="18"/>
                <w:szCs w:val="18"/>
              </w:rPr>
              <w:t>B</w:t>
            </w:r>
          </w:p>
        </w:tc>
        <w:tc>
          <w:tcPr>
            <w:tcW w:w="370" w:type="dxa"/>
            <w:tcBorders>
              <w:left w:val="single" w:sz="4" w:space="0" w:color="auto"/>
              <w:right w:val="single" w:sz="6" w:space="0" w:color="auto"/>
            </w:tcBorders>
          </w:tcPr>
          <w:p w:rsidR="006E1D6B" w:rsidRPr="003A24EF" w:rsidRDefault="006E1D6B" w:rsidP="00716247">
            <w:pPr>
              <w:tabs>
                <w:tab w:val="left" w:pos="360"/>
              </w:tabs>
              <w:spacing w:before="120"/>
              <w:rPr>
                <w:rFonts w:ascii="Times" w:hAnsi="Times" w:cs="Times"/>
                <w:sz w:val="18"/>
                <w:szCs w:val="18"/>
              </w:rPr>
            </w:pPr>
            <w:r w:rsidRPr="003A24EF">
              <w:rPr>
                <w:rFonts w:ascii="Times" w:hAnsi="Times" w:cs="Times"/>
                <w:sz w:val="18"/>
                <w:szCs w:val="18"/>
              </w:rPr>
              <w:t>1</w:t>
            </w:r>
          </w:p>
        </w:tc>
        <w:tc>
          <w:tcPr>
            <w:tcW w:w="360" w:type="dxa"/>
          </w:tcPr>
          <w:p w:rsidR="006E1D6B" w:rsidRPr="003A24EF" w:rsidRDefault="006E1D6B" w:rsidP="00716247">
            <w:pPr>
              <w:tabs>
                <w:tab w:val="left" w:pos="360"/>
              </w:tabs>
              <w:spacing w:before="120"/>
              <w:rPr>
                <w:rFonts w:ascii="Times" w:hAnsi="Times" w:cs="Times"/>
                <w:sz w:val="18"/>
                <w:szCs w:val="18"/>
              </w:rPr>
            </w:pPr>
            <w:r w:rsidRPr="003A24EF">
              <w:rPr>
                <w:rFonts w:ascii="Times" w:hAnsi="Times" w:cs="Times"/>
                <w:sz w:val="18"/>
                <w:szCs w:val="18"/>
              </w:rPr>
              <w:t>0</w:t>
            </w:r>
          </w:p>
        </w:tc>
        <w:tc>
          <w:tcPr>
            <w:tcW w:w="3240" w:type="dxa"/>
            <w:tcBorders>
              <w:left w:val="single" w:sz="6" w:space="0" w:color="auto"/>
              <w:right w:val="single" w:sz="6" w:space="0" w:color="auto"/>
            </w:tcBorders>
          </w:tcPr>
          <w:p w:rsidR="006E1D6B" w:rsidRPr="003A24EF" w:rsidRDefault="006E1D6B" w:rsidP="00716247">
            <w:pPr>
              <w:spacing w:before="120"/>
              <w:rPr>
                <w:rFonts w:ascii="Times" w:hAnsi="Times" w:cs="Times"/>
                <w:sz w:val="18"/>
                <w:szCs w:val="18"/>
              </w:rPr>
            </w:pPr>
          </w:p>
        </w:tc>
        <w:tc>
          <w:tcPr>
            <w:tcW w:w="2880" w:type="dxa"/>
            <w:tcBorders>
              <w:right w:val="single" w:sz="6" w:space="0" w:color="auto"/>
            </w:tcBorders>
          </w:tcPr>
          <w:p w:rsidR="006E1D6B" w:rsidRPr="003A24EF" w:rsidRDefault="006E1D6B" w:rsidP="00716247">
            <w:pPr>
              <w:spacing w:before="120"/>
              <w:rPr>
                <w:rFonts w:ascii="Times" w:hAnsi="Times" w:cs="Times"/>
                <w:sz w:val="18"/>
                <w:szCs w:val="18"/>
              </w:rPr>
            </w:pPr>
            <w:r w:rsidRPr="003A24EF">
              <w:rPr>
                <w:rFonts w:ascii="Times" w:hAnsi="Times" w:cs="Times"/>
                <w:sz w:val="18"/>
                <w:szCs w:val="18"/>
              </w:rPr>
              <w:t>None required.</w:t>
            </w:r>
          </w:p>
        </w:tc>
        <w:tc>
          <w:tcPr>
            <w:tcW w:w="2520" w:type="dxa"/>
            <w:tcBorders>
              <w:right w:val="single" w:sz="6" w:space="0" w:color="auto"/>
            </w:tcBorders>
          </w:tcPr>
          <w:p w:rsidR="006E1D6B" w:rsidRPr="003A24EF" w:rsidRDefault="006E1D6B" w:rsidP="00716247">
            <w:pPr>
              <w:spacing w:before="120"/>
              <w:rPr>
                <w:rFonts w:ascii="Times" w:hAnsi="Times" w:cs="Times"/>
                <w:sz w:val="18"/>
                <w:szCs w:val="18"/>
              </w:rPr>
            </w:pPr>
            <w:r w:rsidRPr="003A24EF">
              <w:rPr>
                <w:rFonts w:ascii="Times" w:hAnsi="Times" w:cs="Times"/>
                <w:sz w:val="18"/>
                <w:szCs w:val="18"/>
              </w:rPr>
              <w:t>None required.</w:t>
            </w:r>
          </w:p>
        </w:tc>
        <w:tc>
          <w:tcPr>
            <w:tcW w:w="2340" w:type="dxa"/>
            <w:tcBorders>
              <w:right w:val="single" w:sz="6" w:space="0" w:color="auto"/>
            </w:tcBorders>
          </w:tcPr>
          <w:p w:rsidR="006E1D6B" w:rsidRPr="003A24EF" w:rsidRDefault="006E1D6B" w:rsidP="00716247">
            <w:pPr>
              <w:spacing w:before="120"/>
              <w:rPr>
                <w:rFonts w:ascii="Times" w:hAnsi="Times" w:cs="Times"/>
                <w:sz w:val="18"/>
                <w:szCs w:val="18"/>
              </w:rPr>
            </w:pPr>
            <w:r w:rsidRPr="003A24EF">
              <w:rPr>
                <w:rFonts w:ascii="Times" w:hAnsi="Times" w:cs="Times"/>
                <w:sz w:val="18"/>
                <w:szCs w:val="18"/>
              </w:rPr>
              <w:t>A Placard indicating filter is removed will be displayed in a prominent position to be seen by flight crew and will be noted on ADLS.</w:t>
            </w:r>
          </w:p>
        </w:tc>
      </w:tr>
      <w:tr w:rsidR="006E1D6B" w:rsidRPr="003A24EF" w:rsidTr="00716247">
        <w:trPr>
          <w:cantSplit/>
        </w:trPr>
        <w:tc>
          <w:tcPr>
            <w:tcW w:w="2330" w:type="dxa"/>
            <w:tcBorders>
              <w:left w:val="single" w:sz="6" w:space="0" w:color="auto"/>
            </w:tcBorders>
          </w:tcPr>
          <w:p w:rsidR="006E1D6B" w:rsidRPr="003A24EF" w:rsidRDefault="006E1D6B" w:rsidP="00716247">
            <w:pPr>
              <w:tabs>
                <w:tab w:val="left" w:pos="440"/>
                <w:tab w:val="left" w:pos="2600"/>
              </w:tabs>
              <w:spacing w:before="120"/>
              <w:rPr>
                <w:rFonts w:ascii="Times" w:hAnsi="Times" w:cs="Times"/>
                <w:sz w:val="18"/>
                <w:szCs w:val="18"/>
                <w:lang w:val="fr-FR"/>
              </w:rPr>
            </w:pPr>
            <w:r>
              <w:rPr>
                <w:rFonts w:ascii="Times" w:hAnsi="Times" w:cs="Times"/>
                <w:sz w:val="18"/>
                <w:szCs w:val="18"/>
                <w:lang w:val="fr-FR"/>
              </w:rPr>
              <w:t>19</w:t>
            </w:r>
            <w:r w:rsidRPr="003A24EF">
              <w:rPr>
                <w:rFonts w:ascii="Times" w:hAnsi="Times" w:cs="Times"/>
                <w:sz w:val="18"/>
                <w:szCs w:val="18"/>
                <w:lang w:val="fr-FR"/>
              </w:rPr>
              <w:t>.</w:t>
            </w:r>
            <w:r w:rsidRPr="003A24EF">
              <w:rPr>
                <w:rFonts w:ascii="Times" w:hAnsi="Times" w:cs="Times"/>
                <w:sz w:val="18"/>
                <w:szCs w:val="18"/>
                <w:lang w:val="fr-FR"/>
              </w:rPr>
              <w:tab/>
              <w:t>CPAM (Cabin</w:t>
            </w:r>
          </w:p>
          <w:p w:rsidR="006E1D6B" w:rsidRPr="003A24EF" w:rsidRDefault="006E1D6B" w:rsidP="00716247">
            <w:pPr>
              <w:tabs>
                <w:tab w:val="left" w:pos="440"/>
                <w:tab w:val="left" w:pos="2600"/>
              </w:tabs>
              <w:rPr>
                <w:rFonts w:ascii="Times" w:hAnsi="Times" w:cs="Times"/>
                <w:sz w:val="18"/>
                <w:szCs w:val="18"/>
                <w:lang w:val="fr-FR"/>
              </w:rPr>
            </w:pPr>
            <w:r w:rsidRPr="003A24EF">
              <w:rPr>
                <w:rFonts w:ascii="Times" w:hAnsi="Times" w:cs="Times"/>
                <w:sz w:val="18"/>
                <w:szCs w:val="18"/>
                <w:lang w:val="fr-FR"/>
              </w:rPr>
              <w:tab/>
              <w:t>Pressure Acquisition</w:t>
            </w:r>
          </w:p>
          <w:p w:rsidR="006E1D6B" w:rsidRPr="003A24EF" w:rsidRDefault="006E1D6B" w:rsidP="00716247">
            <w:pPr>
              <w:tabs>
                <w:tab w:val="left" w:pos="440"/>
                <w:tab w:val="left" w:pos="2600"/>
              </w:tabs>
              <w:rPr>
                <w:rFonts w:ascii="Times" w:hAnsi="Times" w:cs="Times"/>
                <w:sz w:val="18"/>
                <w:szCs w:val="18"/>
                <w:lang w:val="fr-FR"/>
              </w:rPr>
            </w:pPr>
            <w:r w:rsidRPr="003A24EF">
              <w:rPr>
                <w:rFonts w:ascii="Times" w:hAnsi="Times" w:cs="Times"/>
                <w:sz w:val="18"/>
                <w:szCs w:val="18"/>
                <w:lang w:val="fr-FR"/>
              </w:rPr>
              <w:tab/>
              <w:t>Module)</w:t>
            </w:r>
          </w:p>
        </w:tc>
        <w:tc>
          <w:tcPr>
            <w:tcW w:w="440" w:type="dxa"/>
            <w:tcBorders>
              <w:right w:val="single" w:sz="4" w:space="0" w:color="auto"/>
            </w:tcBorders>
          </w:tcPr>
          <w:p w:rsidR="006E1D6B" w:rsidRPr="003A24EF" w:rsidRDefault="006E1D6B" w:rsidP="00716247">
            <w:pPr>
              <w:tabs>
                <w:tab w:val="left" w:pos="360"/>
              </w:tabs>
              <w:spacing w:before="120"/>
              <w:rPr>
                <w:rFonts w:ascii="Times" w:hAnsi="Times" w:cs="Times"/>
                <w:sz w:val="18"/>
                <w:szCs w:val="18"/>
              </w:rPr>
            </w:pPr>
            <w:r w:rsidRPr="003A24EF">
              <w:rPr>
                <w:rFonts w:ascii="Times" w:hAnsi="Times" w:cs="Times"/>
                <w:sz w:val="18"/>
                <w:szCs w:val="18"/>
              </w:rPr>
              <w:t>C</w:t>
            </w:r>
          </w:p>
        </w:tc>
        <w:tc>
          <w:tcPr>
            <w:tcW w:w="370" w:type="dxa"/>
            <w:tcBorders>
              <w:left w:val="single" w:sz="4" w:space="0" w:color="auto"/>
              <w:right w:val="single" w:sz="6" w:space="0" w:color="auto"/>
            </w:tcBorders>
          </w:tcPr>
          <w:p w:rsidR="006E1D6B" w:rsidRPr="003A24EF" w:rsidRDefault="006E1D6B" w:rsidP="00716247">
            <w:pPr>
              <w:tabs>
                <w:tab w:val="left" w:pos="360"/>
              </w:tabs>
              <w:spacing w:before="120"/>
              <w:rPr>
                <w:rFonts w:ascii="Times" w:hAnsi="Times" w:cs="Times"/>
                <w:sz w:val="18"/>
                <w:szCs w:val="18"/>
              </w:rPr>
            </w:pPr>
            <w:r w:rsidRPr="003A24EF">
              <w:rPr>
                <w:rFonts w:ascii="Times" w:hAnsi="Times" w:cs="Times"/>
                <w:sz w:val="18"/>
                <w:szCs w:val="18"/>
              </w:rPr>
              <w:t>1</w:t>
            </w:r>
          </w:p>
        </w:tc>
        <w:tc>
          <w:tcPr>
            <w:tcW w:w="360" w:type="dxa"/>
          </w:tcPr>
          <w:p w:rsidR="006E1D6B" w:rsidRPr="003A24EF" w:rsidRDefault="006E1D6B" w:rsidP="00716247">
            <w:pPr>
              <w:tabs>
                <w:tab w:val="left" w:pos="360"/>
              </w:tabs>
              <w:spacing w:before="120"/>
              <w:rPr>
                <w:rFonts w:ascii="Times" w:hAnsi="Times" w:cs="Times"/>
                <w:sz w:val="18"/>
                <w:szCs w:val="18"/>
              </w:rPr>
            </w:pPr>
            <w:r w:rsidRPr="003A24EF">
              <w:rPr>
                <w:rFonts w:ascii="Times" w:hAnsi="Times" w:cs="Times"/>
                <w:sz w:val="18"/>
                <w:szCs w:val="18"/>
              </w:rPr>
              <w:t>0</w:t>
            </w:r>
          </w:p>
        </w:tc>
        <w:tc>
          <w:tcPr>
            <w:tcW w:w="3240" w:type="dxa"/>
            <w:tcBorders>
              <w:left w:val="single" w:sz="6" w:space="0" w:color="auto"/>
              <w:right w:val="single" w:sz="6" w:space="0" w:color="auto"/>
            </w:tcBorders>
          </w:tcPr>
          <w:p w:rsidR="006E1D6B" w:rsidRPr="003A24EF" w:rsidRDefault="006E1D6B" w:rsidP="00716247">
            <w:pPr>
              <w:spacing w:before="120"/>
              <w:rPr>
                <w:rFonts w:ascii="Times" w:hAnsi="Times" w:cs="Times"/>
                <w:sz w:val="18"/>
                <w:szCs w:val="18"/>
              </w:rPr>
            </w:pPr>
            <w:r w:rsidRPr="003A24EF">
              <w:rPr>
                <w:rFonts w:ascii="Times" w:hAnsi="Times" w:cs="Times"/>
                <w:sz w:val="18"/>
                <w:szCs w:val="18"/>
              </w:rPr>
              <w:t>May be inoperative provided both auto systems are operative.</w:t>
            </w:r>
          </w:p>
        </w:tc>
        <w:tc>
          <w:tcPr>
            <w:tcW w:w="2880" w:type="dxa"/>
            <w:tcBorders>
              <w:right w:val="single" w:sz="6" w:space="0" w:color="auto"/>
            </w:tcBorders>
          </w:tcPr>
          <w:p w:rsidR="006E1D6B" w:rsidRPr="003A24EF" w:rsidRDefault="006E1D6B" w:rsidP="00716247">
            <w:pPr>
              <w:spacing w:before="120"/>
              <w:rPr>
                <w:rFonts w:ascii="Times" w:hAnsi="Times" w:cs="Times"/>
                <w:sz w:val="18"/>
                <w:szCs w:val="18"/>
              </w:rPr>
            </w:pPr>
            <w:r w:rsidRPr="003A24EF">
              <w:rPr>
                <w:rFonts w:ascii="Times" w:hAnsi="Times" w:cs="Times"/>
                <w:sz w:val="18"/>
                <w:szCs w:val="18"/>
              </w:rPr>
              <w:t>None required.</w:t>
            </w:r>
          </w:p>
        </w:tc>
        <w:tc>
          <w:tcPr>
            <w:tcW w:w="2520" w:type="dxa"/>
            <w:tcBorders>
              <w:right w:val="single" w:sz="6" w:space="0" w:color="auto"/>
            </w:tcBorders>
          </w:tcPr>
          <w:p w:rsidR="006E1D6B" w:rsidRPr="003A24EF" w:rsidRDefault="006E1D6B" w:rsidP="00716247">
            <w:pPr>
              <w:spacing w:before="120"/>
              <w:rPr>
                <w:rFonts w:ascii="Times" w:hAnsi="Times" w:cs="Times"/>
                <w:sz w:val="18"/>
                <w:szCs w:val="18"/>
              </w:rPr>
            </w:pPr>
            <w:r w:rsidRPr="003A24EF">
              <w:rPr>
                <w:rFonts w:ascii="Times" w:hAnsi="Times" w:cs="Times"/>
                <w:sz w:val="18"/>
                <w:szCs w:val="18"/>
              </w:rPr>
              <w:t>None required.</w:t>
            </w:r>
          </w:p>
        </w:tc>
        <w:tc>
          <w:tcPr>
            <w:tcW w:w="2340" w:type="dxa"/>
            <w:tcBorders>
              <w:right w:val="single" w:sz="6" w:space="0" w:color="auto"/>
            </w:tcBorders>
          </w:tcPr>
          <w:p w:rsidR="006E1D6B" w:rsidRPr="003A24EF" w:rsidRDefault="006E1D6B" w:rsidP="00716247">
            <w:pPr>
              <w:spacing w:before="120"/>
              <w:rPr>
                <w:rFonts w:ascii="Times" w:hAnsi="Times" w:cs="Times"/>
                <w:sz w:val="18"/>
                <w:szCs w:val="18"/>
              </w:rPr>
            </w:pPr>
            <w:r w:rsidRPr="003A24EF">
              <w:rPr>
                <w:rFonts w:ascii="Times" w:hAnsi="Times" w:cs="Times"/>
                <w:sz w:val="18"/>
                <w:szCs w:val="18"/>
              </w:rPr>
              <w:t>An Inoperative Placard will be displayed in a prominent position to be seen by flight crew and will be noted on ADLS.</w:t>
            </w:r>
          </w:p>
        </w:tc>
      </w:tr>
      <w:tr w:rsidR="006E1D6B" w:rsidRPr="003A24EF" w:rsidTr="00716247">
        <w:trPr>
          <w:cantSplit/>
        </w:trPr>
        <w:tc>
          <w:tcPr>
            <w:tcW w:w="2330" w:type="dxa"/>
            <w:tcBorders>
              <w:left w:val="single" w:sz="6" w:space="0" w:color="auto"/>
              <w:bottom w:val="single" w:sz="6" w:space="0" w:color="auto"/>
            </w:tcBorders>
          </w:tcPr>
          <w:p w:rsidR="006E1D6B" w:rsidRPr="003A24EF" w:rsidRDefault="006E1D6B" w:rsidP="00716247">
            <w:pPr>
              <w:tabs>
                <w:tab w:val="left" w:pos="720"/>
                <w:tab w:val="left" w:pos="2600"/>
              </w:tabs>
              <w:spacing w:before="120"/>
              <w:rPr>
                <w:rFonts w:ascii="Times" w:hAnsi="Times" w:cs="Times"/>
                <w:sz w:val="18"/>
                <w:szCs w:val="18"/>
              </w:rPr>
            </w:pPr>
          </w:p>
        </w:tc>
        <w:tc>
          <w:tcPr>
            <w:tcW w:w="440" w:type="dxa"/>
            <w:tcBorders>
              <w:bottom w:val="single" w:sz="6" w:space="0" w:color="auto"/>
              <w:right w:val="single" w:sz="4" w:space="0" w:color="auto"/>
            </w:tcBorders>
          </w:tcPr>
          <w:p w:rsidR="006E1D6B" w:rsidRPr="003A24EF" w:rsidRDefault="006E1D6B" w:rsidP="00716247">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6E1D6B" w:rsidRPr="003A24EF" w:rsidRDefault="006E1D6B" w:rsidP="00716247">
            <w:pPr>
              <w:tabs>
                <w:tab w:val="left" w:pos="360"/>
              </w:tabs>
              <w:spacing w:before="120"/>
              <w:rPr>
                <w:rFonts w:ascii="Times" w:hAnsi="Times" w:cs="Times"/>
                <w:sz w:val="18"/>
                <w:szCs w:val="18"/>
              </w:rPr>
            </w:pPr>
          </w:p>
        </w:tc>
        <w:tc>
          <w:tcPr>
            <w:tcW w:w="360" w:type="dxa"/>
            <w:tcBorders>
              <w:bottom w:val="single" w:sz="6" w:space="0" w:color="auto"/>
            </w:tcBorders>
          </w:tcPr>
          <w:p w:rsidR="006E1D6B" w:rsidRPr="003A24EF" w:rsidRDefault="006E1D6B" w:rsidP="00716247">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6E1D6B" w:rsidRPr="003A24EF" w:rsidRDefault="006E1D6B" w:rsidP="00716247">
            <w:pPr>
              <w:spacing w:before="120"/>
              <w:rPr>
                <w:rFonts w:ascii="Times" w:hAnsi="Times" w:cs="Times"/>
                <w:sz w:val="20"/>
                <w:szCs w:val="20"/>
              </w:rPr>
            </w:pPr>
          </w:p>
        </w:tc>
        <w:tc>
          <w:tcPr>
            <w:tcW w:w="2880" w:type="dxa"/>
            <w:tcBorders>
              <w:bottom w:val="single" w:sz="6" w:space="0" w:color="auto"/>
              <w:right w:val="single" w:sz="6" w:space="0" w:color="auto"/>
            </w:tcBorders>
          </w:tcPr>
          <w:p w:rsidR="006E1D6B" w:rsidRPr="003A24EF" w:rsidRDefault="006E1D6B" w:rsidP="00716247">
            <w:pPr>
              <w:spacing w:before="120"/>
              <w:rPr>
                <w:rFonts w:ascii="Times" w:hAnsi="Times" w:cs="Times"/>
                <w:sz w:val="18"/>
                <w:szCs w:val="18"/>
              </w:rPr>
            </w:pPr>
          </w:p>
        </w:tc>
        <w:tc>
          <w:tcPr>
            <w:tcW w:w="2520" w:type="dxa"/>
            <w:tcBorders>
              <w:bottom w:val="single" w:sz="6" w:space="0" w:color="auto"/>
              <w:right w:val="single" w:sz="6" w:space="0" w:color="auto"/>
            </w:tcBorders>
          </w:tcPr>
          <w:p w:rsidR="006E1D6B" w:rsidRPr="003A24EF" w:rsidRDefault="006E1D6B" w:rsidP="00716247">
            <w:pPr>
              <w:spacing w:before="120"/>
              <w:rPr>
                <w:rFonts w:ascii="Times" w:hAnsi="Times" w:cs="Times"/>
                <w:sz w:val="18"/>
                <w:szCs w:val="18"/>
              </w:rPr>
            </w:pPr>
          </w:p>
        </w:tc>
        <w:tc>
          <w:tcPr>
            <w:tcW w:w="2340" w:type="dxa"/>
            <w:tcBorders>
              <w:bottom w:val="single" w:sz="6" w:space="0" w:color="auto"/>
              <w:right w:val="single" w:sz="6" w:space="0" w:color="auto"/>
            </w:tcBorders>
          </w:tcPr>
          <w:p w:rsidR="006E1D6B" w:rsidRPr="003A24EF" w:rsidRDefault="006E1D6B" w:rsidP="00716247">
            <w:pPr>
              <w:spacing w:before="120"/>
              <w:rPr>
                <w:rFonts w:ascii="Times" w:hAnsi="Times" w:cs="Times"/>
                <w:sz w:val="18"/>
                <w:szCs w:val="18"/>
              </w:rPr>
            </w:pPr>
          </w:p>
        </w:tc>
      </w:tr>
    </w:tbl>
    <w:p w:rsidR="006E1D6B" w:rsidRDefault="006E1D6B" w:rsidP="00EA538C">
      <w:pPr>
        <w:jc w:val="center"/>
        <w:rPr>
          <w:sz w:val="22"/>
          <w:szCs w:val="22"/>
        </w:rPr>
        <w:sectPr w:rsidR="006E1D6B" w:rsidSect="00EA538C">
          <w:headerReference w:type="default" r:id="rId49"/>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6E1D6B" w:rsidRPr="003E3801" w:rsidTr="00716247">
        <w:trPr>
          <w:cantSplit/>
        </w:trPr>
        <w:tc>
          <w:tcPr>
            <w:tcW w:w="2330" w:type="dxa"/>
            <w:tcBorders>
              <w:top w:val="single" w:sz="4" w:space="0" w:color="auto"/>
              <w:left w:val="single" w:sz="6" w:space="0" w:color="auto"/>
            </w:tcBorders>
          </w:tcPr>
          <w:p w:rsidR="006E1D6B" w:rsidRPr="003E3801" w:rsidRDefault="006E1D6B" w:rsidP="00716247">
            <w:pPr>
              <w:tabs>
                <w:tab w:val="left" w:pos="440"/>
                <w:tab w:val="left" w:pos="2600"/>
              </w:tabs>
              <w:rPr>
                <w:rFonts w:ascii="Times" w:hAnsi="Times" w:cs="Times"/>
                <w:sz w:val="18"/>
                <w:szCs w:val="18"/>
              </w:rPr>
            </w:pPr>
            <w:r w:rsidRPr="003E3801">
              <w:rPr>
                <w:rFonts w:ascii="Times" w:hAnsi="Times" w:cs="Times"/>
                <w:sz w:val="18"/>
                <w:szCs w:val="18"/>
              </w:rPr>
              <w:lastRenderedPageBreak/>
              <w:t>2</w:t>
            </w:r>
            <w:r w:rsidR="00C072E7">
              <w:rPr>
                <w:rFonts w:ascii="Times" w:hAnsi="Times" w:cs="Times"/>
                <w:sz w:val="18"/>
                <w:szCs w:val="18"/>
              </w:rPr>
              <w:t>0</w:t>
            </w:r>
            <w:r w:rsidRPr="003E3801">
              <w:rPr>
                <w:rFonts w:ascii="Times" w:hAnsi="Times" w:cs="Times"/>
                <w:sz w:val="18"/>
                <w:szCs w:val="18"/>
              </w:rPr>
              <w:t>.</w:t>
            </w:r>
            <w:r w:rsidRPr="003E3801">
              <w:rPr>
                <w:rFonts w:ascii="Times" w:hAnsi="Times" w:cs="Times"/>
                <w:sz w:val="18"/>
                <w:szCs w:val="18"/>
              </w:rPr>
              <w:tab/>
              <w:t>Ram Air System</w:t>
            </w:r>
          </w:p>
        </w:tc>
        <w:tc>
          <w:tcPr>
            <w:tcW w:w="440" w:type="dxa"/>
            <w:tcBorders>
              <w:top w:val="single" w:sz="4" w:space="0" w:color="auto"/>
              <w:right w:val="single" w:sz="4" w:space="0" w:color="auto"/>
            </w:tcBorders>
          </w:tcPr>
          <w:p w:rsidR="006E1D6B" w:rsidRPr="003E3801" w:rsidRDefault="006E1D6B" w:rsidP="00716247">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6E1D6B" w:rsidRPr="003E3801" w:rsidRDefault="006E1D6B" w:rsidP="00716247">
            <w:pPr>
              <w:tabs>
                <w:tab w:val="left" w:pos="360"/>
              </w:tabs>
              <w:rPr>
                <w:rFonts w:ascii="Times" w:hAnsi="Times" w:cs="Times"/>
                <w:sz w:val="18"/>
                <w:szCs w:val="18"/>
              </w:rPr>
            </w:pPr>
          </w:p>
        </w:tc>
        <w:tc>
          <w:tcPr>
            <w:tcW w:w="360" w:type="dxa"/>
            <w:tcBorders>
              <w:top w:val="single" w:sz="4" w:space="0" w:color="auto"/>
            </w:tcBorders>
          </w:tcPr>
          <w:p w:rsidR="006E1D6B" w:rsidRPr="003E3801" w:rsidRDefault="006E1D6B" w:rsidP="00716247">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6E1D6B" w:rsidRPr="003E3801" w:rsidRDefault="006E1D6B" w:rsidP="00716247">
            <w:pPr>
              <w:rPr>
                <w:rFonts w:ascii="Times" w:hAnsi="Times" w:cs="Times"/>
                <w:sz w:val="18"/>
                <w:szCs w:val="18"/>
              </w:rPr>
            </w:pPr>
          </w:p>
        </w:tc>
        <w:tc>
          <w:tcPr>
            <w:tcW w:w="2880" w:type="dxa"/>
            <w:tcBorders>
              <w:top w:val="single" w:sz="4" w:space="0" w:color="auto"/>
              <w:right w:val="single" w:sz="6" w:space="0" w:color="auto"/>
            </w:tcBorders>
          </w:tcPr>
          <w:p w:rsidR="006E1D6B" w:rsidRPr="003E3801" w:rsidRDefault="006E1D6B" w:rsidP="00716247">
            <w:pPr>
              <w:rPr>
                <w:rFonts w:ascii="Times" w:hAnsi="Times" w:cs="Times"/>
                <w:sz w:val="18"/>
                <w:szCs w:val="18"/>
              </w:rPr>
            </w:pPr>
          </w:p>
        </w:tc>
        <w:tc>
          <w:tcPr>
            <w:tcW w:w="2520" w:type="dxa"/>
            <w:tcBorders>
              <w:top w:val="single" w:sz="4" w:space="0" w:color="auto"/>
              <w:right w:val="single" w:sz="6" w:space="0" w:color="auto"/>
            </w:tcBorders>
          </w:tcPr>
          <w:p w:rsidR="006E1D6B" w:rsidRPr="003E3801" w:rsidRDefault="006E1D6B" w:rsidP="00716247">
            <w:pPr>
              <w:rPr>
                <w:rFonts w:ascii="Times" w:hAnsi="Times" w:cs="Times"/>
                <w:sz w:val="18"/>
                <w:szCs w:val="18"/>
              </w:rPr>
            </w:pPr>
          </w:p>
        </w:tc>
        <w:tc>
          <w:tcPr>
            <w:tcW w:w="2340" w:type="dxa"/>
            <w:tcBorders>
              <w:top w:val="single" w:sz="4" w:space="0" w:color="auto"/>
              <w:right w:val="single" w:sz="6" w:space="0" w:color="auto"/>
            </w:tcBorders>
          </w:tcPr>
          <w:p w:rsidR="006E1D6B" w:rsidRPr="003E3801" w:rsidRDefault="006E1D6B" w:rsidP="00716247">
            <w:pPr>
              <w:rPr>
                <w:rFonts w:ascii="Times" w:hAnsi="Times" w:cs="Times"/>
                <w:sz w:val="18"/>
                <w:szCs w:val="18"/>
              </w:rPr>
            </w:pPr>
          </w:p>
        </w:tc>
      </w:tr>
      <w:tr w:rsidR="006E1D6B" w:rsidRPr="003E3801" w:rsidTr="00716247">
        <w:trPr>
          <w:cantSplit/>
        </w:trPr>
        <w:tc>
          <w:tcPr>
            <w:tcW w:w="2330" w:type="dxa"/>
            <w:tcBorders>
              <w:left w:val="single" w:sz="6" w:space="0" w:color="auto"/>
            </w:tcBorders>
          </w:tcPr>
          <w:p w:rsidR="006E1D6B" w:rsidRPr="003E3801" w:rsidRDefault="006E1D6B" w:rsidP="00716247">
            <w:pPr>
              <w:tabs>
                <w:tab w:val="left" w:pos="2600"/>
              </w:tabs>
              <w:spacing w:before="120"/>
              <w:ind w:left="720" w:hanging="274"/>
              <w:rPr>
                <w:rFonts w:ascii="Times" w:hAnsi="Times" w:cs="Times"/>
                <w:sz w:val="18"/>
                <w:szCs w:val="18"/>
              </w:rPr>
            </w:pPr>
            <w:r w:rsidRPr="003E3801">
              <w:rPr>
                <w:rFonts w:ascii="Times" w:hAnsi="Times" w:cs="Times"/>
                <w:sz w:val="18"/>
                <w:szCs w:val="18"/>
              </w:rPr>
              <w:t>1)</w:t>
            </w:r>
            <w:r w:rsidRPr="003E3801">
              <w:rPr>
                <w:rFonts w:ascii="Times" w:hAnsi="Times" w:cs="Times"/>
                <w:sz w:val="18"/>
                <w:szCs w:val="18"/>
              </w:rPr>
              <w:tab/>
              <w:t>Pressurized</w:t>
            </w:r>
          </w:p>
          <w:p w:rsidR="006E1D6B" w:rsidRPr="003E3801" w:rsidRDefault="006E1D6B" w:rsidP="00716247">
            <w:pPr>
              <w:tabs>
                <w:tab w:val="left" w:pos="720"/>
                <w:tab w:val="left" w:pos="2600"/>
              </w:tabs>
              <w:rPr>
                <w:rFonts w:ascii="Times" w:hAnsi="Times" w:cs="Times"/>
                <w:sz w:val="18"/>
                <w:szCs w:val="18"/>
              </w:rPr>
            </w:pPr>
            <w:r w:rsidRPr="003E3801">
              <w:rPr>
                <w:rFonts w:ascii="Times" w:hAnsi="Times" w:cs="Times"/>
                <w:sz w:val="18"/>
                <w:szCs w:val="18"/>
              </w:rPr>
              <w:tab/>
              <w:t>Configuration</w:t>
            </w:r>
          </w:p>
        </w:tc>
        <w:tc>
          <w:tcPr>
            <w:tcW w:w="440" w:type="dxa"/>
            <w:tcBorders>
              <w:right w:val="single" w:sz="4" w:space="0" w:color="auto"/>
            </w:tcBorders>
          </w:tcPr>
          <w:p w:rsidR="006E1D6B" w:rsidRPr="003E3801" w:rsidRDefault="006E1D6B" w:rsidP="00716247">
            <w:pPr>
              <w:tabs>
                <w:tab w:val="left" w:pos="360"/>
              </w:tabs>
              <w:spacing w:before="120"/>
              <w:rPr>
                <w:rFonts w:ascii="Times" w:hAnsi="Times" w:cs="Times"/>
                <w:sz w:val="18"/>
                <w:szCs w:val="18"/>
              </w:rPr>
            </w:pPr>
            <w:r w:rsidRPr="003E3801">
              <w:rPr>
                <w:rFonts w:ascii="Times" w:hAnsi="Times" w:cs="Times"/>
                <w:sz w:val="18"/>
                <w:szCs w:val="18"/>
              </w:rPr>
              <w:t>C</w:t>
            </w:r>
          </w:p>
        </w:tc>
        <w:tc>
          <w:tcPr>
            <w:tcW w:w="370" w:type="dxa"/>
            <w:tcBorders>
              <w:left w:val="single" w:sz="4" w:space="0" w:color="auto"/>
              <w:right w:val="single" w:sz="6" w:space="0" w:color="auto"/>
            </w:tcBorders>
          </w:tcPr>
          <w:p w:rsidR="006E1D6B" w:rsidRPr="003E3801" w:rsidRDefault="006E1D6B" w:rsidP="00716247">
            <w:pPr>
              <w:tabs>
                <w:tab w:val="left" w:pos="360"/>
              </w:tabs>
              <w:spacing w:before="120"/>
              <w:rPr>
                <w:rFonts w:ascii="Times" w:hAnsi="Times" w:cs="Times"/>
                <w:sz w:val="18"/>
                <w:szCs w:val="18"/>
              </w:rPr>
            </w:pPr>
            <w:r w:rsidRPr="003E3801">
              <w:rPr>
                <w:rFonts w:ascii="Times" w:hAnsi="Times" w:cs="Times"/>
                <w:sz w:val="18"/>
                <w:szCs w:val="18"/>
              </w:rPr>
              <w:t>1</w:t>
            </w:r>
          </w:p>
        </w:tc>
        <w:tc>
          <w:tcPr>
            <w:tcW w:w="360" w:type="dxa"/>
          </w:tcPr>
          <w:p w:rsidR="006E1D6B" w:rsidRPr="003E3801" w:rsidRDefault="006E1D6B" w:rsidP="00716247">
            <w:pPr>
              <w:tabs>
                <w:tab w:val="left" w:pos="360"/>
              </w:tabs>
              <w:spacing w:before="120"/>
              <w:rPr>
                <w:rFonts w:ascii="Times" w:hAnsi="Times" w:cs="Times"/>
                <w:sz w:val="18"/>
                <w:szCs w:val="18"/>
              </w:rPr>
            </w:pPr>
            <w:r w:rsidRPr="003E3801">
              <w:rPr>
                <w:rFonts w:ascii="Times" w:hAnsi="Times" w:cs="Times"/>
                <w:sz w:val="18"/>
                <w:szCs w:val="18"/>
              </w:rPr>
              <w:t>0</w:t>
            </w:r>
          </w:p>
        </w:tc>
        <w:tc>
          <w:tcPr>
            <w:tcW w:w="3240" w:type="dxa"/>
            <w:tcBorders>
              <w:left w:val="single" w:sz="6" w:space="0" w:color="auto"/>
              <w:right w:val="single" w:sz="6" w:space="0" w:color="auto"/>
            </w:tcBorders>
          </w:tcPr>
          <w:p w:rsidR="006E1D6B" w:rsidRPr="003E3801" w:rsidRDefault="00C072E7" w:rsidP="00716247">
            <w:pPr>
              <w:pStyle w:val="BodyText"/>
            </w:pPr>
            <w:r>
              <w:t>May be inoperative provided:</w:t>
            </w:r>
          </w:p>
          <w:p w:rsidR="006E1D6B" w:rsidRPr="003E3801" w:rsidRDefault="006E1D6B" w:rsidP="00716247">
            <w:pPr>
              <w:ind w:left="460" w:hanging="270"/>
              <w:rPr>
                <w:rFonts w:ascii="Times" w:hAnsi="Times" w:cs="Times"/>
                <w:sz w:val="18"/>
                <w:szCs w:val="18"/>
              </w:rPr>
            </w:pPr>
            <w:r w:rsidRPr="003E3801">
              <w:rPr>
                <w:rFonts w:ascii="Times" w:hAnsi="Times" w:cs="Times"/>
                <w:sz w:val="18"/>
                <w:szCs w:val="18"/>
              </w:rPr>
              <w:t>a)</w:t>
            </w:r>
            <w:r w:rsidRPr="003E3801">
              <w:rPr>
                <w:rFonts w:ascii="Times" w:hAnsi="Times" w:cs="Times"/>
                <w:sz w:val="18"/>
                <w:szCs w:val="18"/>
              </w:rPr>
              <w:tab/>
              <w:t>Automatic Pressurization Control System is operative,</w:t>
            </w:r>
          </w:p>
          <w:p w:rsidR="006E1D6B" w:rsidRPr="003E3801" w:rsidRDefault="006E1D6B" w:rsidP="00716247">
            <w:pPr>
              <w:ind w:left="460" w:hanging="270"/>
              <w:rPr>
                <w:rFonts w:ascii="Times" w:hAnsi="Times" w:cs="Times"/>
                <w:sz w:val="18"/>
                <w:szCs w:val="18"/>
              </w:rPr>
            </w:pPr>
            <w:r w:rsidRPr="003E3801">
              <w:rPr>
                <w:rFonts w:ascii="Times" w:hAnsi="Times" w:cs="Times"/>
                <w:sz w:val="18"/>
                <w:szCs w:val="18"/>
              </w:rPr>
              <w:t>b)</w:t>
            </w:r>
            <w:r w:rsidRPr="003E3801">
              <w:rPr>
                <w:rFonts w:ascii="Times" w:hAnsi="Times" w:cs="Times"/>
                <w:sz w:val="18"/>
                <w:szCs w:val="18"/>
              </w:rPr>
              <w:tab/>
              <w:t>Manual Pressurization Control System is operative,</w:t>
            </w:r>
          </w:p>
          <w:p w:rsidR="006E1D6B" w:rsidRPr="003E3801" w:rsidRDefault="006E1D6B" w:rsidP="00716247">
            <w:pPr>
              <w:ind w:left="460" w:hanging="270"/>
              <w:rPr>
                <w:rFonts w:ascii="Times" w:hAnsi="Times" w:cs="Times"/>
                <w:sz w:val="18"/>
                <w:szCs w:val="18"/>
              </w:rPr>
            </w:pPr>
            <w:r w:rsidRPr="003E3801">
              <w:rPr>
                <w:rFonts w:ascii="Times" w:hAnsi="Times" w:cs="Times"/>
                <w:sz w:val="18"/>
                <w:szCs w:val="18"/>
              </w:rPr>
              <w:t>c)</w:t>
            </w:r>
            <w:r w:rsidRPr="003E3801">
              <w:rPr>
                <w:rFonts w:ascii="Times" w:hAnsi="Times" w:cs="Times"/>
                <w:sz w:val="18"/>
                <w:szCs w:val="18"/>
              </w:rPr>
              <w:tab/>
              <w:t>Bleed Air Pressure Regulating and Shut-Off Systems are operative, and</w:t>
            </w:r>
          </w:p>
          <w:p w:rsidR="006E1D6B" w:rsidRPr="003E3801" w:rsidRDefault="006E1D6B" w:rsidP="00716247">
            <w:pPr>
              <w:ind w:left="460" w:hanging="270"/>
              <w:rPr>
                <w:rFonts w:ascii="Times" w:hAnsi="Times" w:cs="Times"/>
                <w:sz w:val="20"/>
                <w:szCs w:val="20"/>
              </w:rPr>
            </w:pPr>
            <w:r w:rsidRPr="003E3801">
              <w:rPr>
                <w:rFonts w:ascii="Times" w:hAnsi="Times" w:cs="Times"/>
                <w:sz w:val="18"/>
                <w:szCs w:val="18"/>
              </w:rPr>
              <w:t>d)</w:t>
            </w:r>
            <w:r w:rsidRPr="003E3801">
              <w:rPr>
                <w:rFonts w:ascii="Times" w:hAnsi="Times" w:cs="Times"/>
                <w:sz w:val="18"/>
                <w:szCs w:val="18"/>
              </w:rPr>
              <w:tab/>
              <w:t>Airplane is operated in accordance with AFM Limitations and Procedures.</w:t>
            </w:r>
          </w:p>
        </w:tc>
        <w:tc>
          <w:tcPr>
            <w:tcW w:w="2880" w:type="dxa"/>
            <w:tcBorders>
              <w:right w:val="single" w:sz="6" w:space="0" w:color="auto"/>
            </w:tcBorders>
          </w:tcPr>
          <w:p w:rsidR="006E1D6B" w:rsidRPr="003E3801" w:rsidRDefault="006E1D6B" w:rsidP="00716247">
            <w:pPr>
              <w:spacing w:before="120"/>
              <w:rPr>
                <w:rFonts w:ascii="Times" w:hAnsi="Times" w:cs="Times"/>
                <w:sz w:val="18"/>
                <w:szCs w:val="18"/>
              </w:rPr>
            </w:pPr>
            <w:r w:rsidRPr="003E3801">
              <w:rPr>
                <w:rFonts w:ascii="Times" w:hAnsi="Times" w:cs="Times"/>
                <w:sz w:val="18"/>
                <w:szCs w:val="18"/>
              </w:rPr>
              <w:t>None required.</w:t>
            </w:r>
          </w:p>
        </w:tc>
        <w:tc>
          <w:tcPr>
            <w:tcW w:w="2520" w:type="dxa"/>
            <w:tcBorders>
              <w:right w:val="single" w:sz="6" w:space="0" w:color="auto"/>
            </w:tcBorders>
          </w:tcPr>
          <w:p w:rsidR="006E1D6B" w:rsidRPr="003E3801" w:rsidRDefault="006E1D6B" w:rsidP="00716247">
            <w:pPr>
              <w:spacing w:before="120"/>
              <w:rPr>
                <w:rFonts w:ascii="Times" w:hAnsi="Times" w:cs="Times"/>
                <w:sz w:val="18"/>
                <w:szCs w:val="18"/>
              </w:rPr>
            </w:pPr>
            <w:r w:rsidRPr="003E3801">
              <w:rPr>
                <w:rFonts w:ascii="Times" w:hAnsi="Times" w:cs="Times"/>
                <w:sz w:val="18"/>
                <w:szCs w:val="18"/>
              </w:rPr>
              <w:t>None required.</w:t>
            </w:r>
          </w:p>
        </w:tc>
        <w:tc>
          <w:tcPr>
            <w:tcW w:w="2340" w:type="dxa"/>
            <w:tcBorders>
              <w:right w:val="single" w:sz="6" w:space="0" w:color="auto"/>
            </w:tcBorders>
          </w:tcPr>
          <w:p w:rsidR="006E1D6B" w:rsidRPr="003E3801" w:rsidRDefault="006E1D6B" w:rsidP="00716247">
            <w:pPr>
              <w:spacing w:before="120"/>
              <w:rPr>
                <w:rFonts w:ascii="Times" w:hAnsi="Times" w:cs="Times"/>
                <w:sz w:val="18"/>
                <w:szCs w:val="18"/>
              </w:rPr>
            </w:pPr>
            <w:r w:rsidRPr="003E3801">
              <w:rPr>
                <w:rFonts w:ascii="Times" w:hAnsi="Times" w:cs="Times"/>
                <w:sz w:val="18"/>
                <w:szCs w:val="18"/>
              </w:rPr>
              <w:t xml:space="preserve">An Inoperative Placard will be placed adjacent to the </w:t>
            </w:r>
            <w:r w:rsidRPr="003E3801">
              <w:rPr>
                <w:rFonts w:ascii="Times" w:hAnsi="Times" w:cs="Times"/>
                <w:bCs/>
                <w:sz w:val="18"/>
                <w:szCs w:val="18"/>
              </w:rPr>
              <w:t>Ram Air Switch</w:t>
            </w:r>
            <w:r w:rsidRPr="003E3801">
              <w:rPr>
                <w:rFonts w:ascii="Times" w:hAnsi="Times" w:cs="Times"/>
                <w:sz w:val="18"/>
                <w:szCs w:val="18"/>
              </w:rPr>
              <w:t xml:space="preserve"> to be viewed by the flight crew and will be noted on the ADLS</w:t>
            </w:r>
          </w:p>
        </w:tc>
      </w:tr>
      <w:tr w:rsidR="006E1D6B" w:rsidRPr="003E3801" w:rsidTr="00716247">
        <w:trPr>
          <w:cantSplit/>
        </w:trPr>
        <w:tc>
          <w:tcPr>
            <w:tcW w:w="2330" w:type="dxa"/>
            <w:tcBorders>
              <w:left w:val="single" w:sz="6" w:space="0" w:color="auto"/>
            </w:tcBorders>
          </w:tcPr>
          <w:p w:rsidR="006E1D6B" w:rsidRPr="003E3801" w:rsidRDefault="006E1D6B" w:rsidP="00716247">
            <w:pPr>
              <w:tabs>
                <w:tab w:val="left" w:pos="2600"/>
              </w:tabs>
              <w:spacing w:before="120"/>
              <w:ind w:left="720" w:hanging="274"/>
              <w:rPr>
                <w:rFonts w:ascii="Times" w:hAnsi="Times" w:cs="Times"/>
                <w:sz w:val="18"/>
                <w:szCs w:val="18"/>
              </w:rPr>
            </w:pPr>
            <w:r w:rsidRPr="003E3801">
              <w:rPr>
                <w:rFonts w:ascii="Times" w:hAnsi="Times" w:cs="Times"/>
                <w:sz w:val="18"/>
                <w:szCs w:val="18"/>
              </w:rPr>
              <w:t>2)</w:t>
            </w:r>
            <w:r w:rsidRPr="003E3801">
              <w:rPr>
                <w:rFonts w:ascii="Times" w:hAnsi="Times" w:cs="Times"/>
                <w:sz w:val="18"/>
                <w:szCs w:val="18"/>
              </w:rPr>
              <w:tab/>
              <w:t>Unpressurized</w:t>
            </w:r>
          </w:p>
          <w:p w:rsidR="006E1D6B" w:rsidRPr="003E3801" w:rsidRDefault="006E1D6B" w:rsidP="00716247">
            <w:pPr>
              <w:tabs>
                <w:tab w:val="left" w:pos="2600"/>
              </w:tabs>
              <w:ind w:left="720" w:hanging="280"/>
              <w:rPr>
                <w:rFonts w:ascii="Times" w:hAnsi="Times" w:cs="Times"/>
                <w:sz w:val="18"/>
                <w:szCs w:val="18"/>
              </w:rPr>
            </w:pPr>
            <w:r w:rsidRPr="003E3801">
              <w:rPr>
                <w:rFonts w:ascii="Times" w:hAnsi="Times" w:cs="Times"/>
                <w:sz w:val="18"/>
                <w:szCs w:val="18"/>
              </w:rPr>
              <w:tab/>
              <w:t>Configuration</w:t>
            </w:r>
          </w:p>
        </w:tc>
        <w:tc>
          <w:tcPr>
            <w:tcW w:w="440" w:type="dxa"/>
            <w:tcBorders>
              <w:right w:val="single" w:sz="4" w:space="0" w:color="auto"/>
            </w:tcBorders>
          </w:tcPr>
          <w:p w:rsidR="006E1D6B" w:rsidRPr="003E3801" w:rsidRDefault="006E1D6B" w:rsidP="00716247">
            <w:pPr>
              <w:tabs>
                <w:tab w:val="left" w:pos="360"/>
              </w:tabs>
              <w:spacing w:before="120"/>
              <w:rPr>
                <w:rFonts w:ascii="Times" w:hAnsi="Times" w:cs="Times"/>
                <w:sz w:val="18"/>
                <w:szCs w:val="18"/>
              </w:rPr>
            </w:pPr>
            <w:r w:rsidRPr="003E3801">
              <w:rPr>
                <w:rFonts w:ascii="Times" w:hAnsi="Times" w:cs="Times"/>
                <w:sz w:val="18"/>
                <w:szCs w:val="18"/>
              </w:rPr>
              <w:t>C</w:t>
            </w:r>
          </w:p>
        </w:tc>
        <w:tc>
          <w:tcPr>
            <w:tcW w:w="370" w:type="dxa"/>
            <w:tcBorders>
              <w:left w:val="single" w:sz="4" w:space="0" w:color="auto"/>
              <w:right w:val="single" w:sz="6" w:space="0" w:color="auto"/>
            </w:tcBorders>
          </w:tcPr>
          <w:p w:rsidR="006E1D6B" w:rsidRPr="003E3801" w:rsidRDefault="006E1D6B" w:rsidP="00716247">
            <w:pPr>
              <w:tabs>
                <w:tab w:val="left" w:pos="360"/>
              </w:tabs>
              <w:spacing w:before="120"/>
              <w:rPr>
                <w:rFonts w:ascii="Times" w:hAnsi="Times" w:cs="Times"/>
                <w:sz w:val="18"/>
                <w:szCs w:val="18"/>
              </w:rPr>
            </w:pPr>
            <w:r w:rsidRPr="003E3801">
              <w:rPr>
                <w:rFonts w:ascii="Times" w:hAnsi="Times" w:cs="Times"/>
                <w:sz w:val="18"/>
                <w:szCs w:val="18"/>
              </w:rPr>
              <w:t>1</w:t>
            </w:r>
          </w:p>
        </w:tc>
        <w:tc>
          <w:tcPr>
            <w:tcW w:w="360" w:type="dxa"/>
          </w:tcPr>
          <w:p w:rsidR="006E1D6B" w:rsidRPr="003E3801" w:rsidRDefault="006E1D6B" w:rsidP="00716247">
            <w:pPr>
              <w:tabs>
                <w:tab w:val="left" w:pos="360"/>
              </w:tabs>
              <w:spacing w:before="120"/>
              <w:rPr>
                <w:rFonts w:ascii="Times" w:hAnsi="Times" w:cs="Times"/>
                <w:sz w:val="18"/>
                <w:szCs w:val="18"/>
              </w:rPr>
            </w:pPr>
            <w:r w:rsidRPr="003E3801">
              <w:rPr>
                <w:rFonts w:ascii="Times" w:hAnsi="Times" w:cs="Times"/>
                <w:sz w:val="18"/>
                <w:szCs w:val="18"/>
              </w:rPr>
              <w:t>0</w:t>
            </w:r>
          </w:p>
        </w:tc>
        <w:tc>
          <w:tcPr>
            <w:tcW w:w="3240" w:type="dxa"/>
            <w:tcBorders>
              <w:left w:val="single" w:sz="6" w:space="0" w:color="auto"/>
              <w:right w:val="single" w:sz="6" w:space="0" w:color="auto"/>
            </w:tcBorders>
          </w:tcPr>
          <w:p w:rsidR="006E1D6B" w:rsidRPr="003E3801" w:rsidRDefault="006E1D6B" w:rsidP="00716247">
            <w:pPr>
              <w:pStyle w:val="BodyText"/>
            </w:pPr>
            <w:r w:rsidRPr="003E3801">
              <w:t>(</w:t>
            </w:r>
            <w:r w:rsidR="00C072E7">
              <w:t>O) May be inoperative provided:</w:t>
            </w:r>
          </w:p>
          <w:p w:rsidR="006E1D6B" w:rsidRPr="003E3801" w:rsidRDefault="006E1D6B" w:rsidP="00716247">
            <w:pPr>
              <w:ind w:left="460" w:hanging="264"/>
              <w:rPr>
                <w:rFonts w:ascii="Times" w:hAnsi="Times" w:cs="Times"/>
                <w:sz w:val="18"/>
                <w:szCs w:val="18"/>
              </w:rPr>
            </w:pPr>
            <w:r w:rsidRPr="003E3801">
              <w:rPr>
                <w:rFonts w:ascii="Times" w:hAnsi="Times" w:cs="Times"/>
                <w:sz w:val="18"/>
                <w:szCs w:val="18"/>
              </w:rPr>
              <w:t>a)</w:t>
            </w:r>
            <w:r w:rsidRPr="003E3801">
              <w:rPr>
                <w:rFonts w:ascii="Times" w:hAnsi="Times" w:cs="Times"/>
                <w:sz w:val="18"/>
                <w:szCs w:val="18"/>
              </w:rPr>
              <w:tab/>
              <w:t>Aircraft is operated in unpressurized configuration, and</w:t>
            </w:r>
          </w:p>
          <w:p w:rsidR="006E1D6B" w:rsidRPr="003E3801" w:rsidRDefault="006E1D6B" w:rsidP="00716247">
            <w:pPr>
              <w:ind w:left="460" w:hanging="264"/>
              <w:rPr>
                <w:sz w:val="18"/>
                <w:szCs w:val="18"/>
              </w:rPr>
            </w:pPr>
            <w:r w:rsidRPr="003E3801">
              <w:rPr>
                <w:rFonts w:ascii="Times" w:hAnsi="Times" w:cs="Times"/>
                <w:sz w:val="18"/>
                <w:szCs w:val="18"/>
              </w:rPr>
              <w:t>b)</w:t>
            </w:r>
            <w:r w:rsidRPr="003E3801">
              <w:rPr>
                <w:rFonts w:ascii="Times" w:hAnsi="Times" w:cs="Times"/>
                <w:sz w:val="18"/>
                <w:szCs w:val="18"/>
              </w:rPr>
              <w:tab/>
              <w:t>Airplane is operated in accordance with AFM Limitations and Procedures.</w:t>
            </w:r>
          </w:p>
        </w:tc>
        <w:tc>
          <w:tcPr>
            <w:tcW w:w="2880" w:type="dxa"/>
            <w:tcBorders>
              <w:right w:val="single" w:sz="6" w:space="0" w:color="auto"/>
            </w:tcBorders>
          </w:tcPr>
          <w:p w:rsidR="006E1D6B" w:rsidRPr="003E3801" w:rsidRDefault="006E1D6B" w:rsidP="00716247">
            <w:pPr>
              <w:spacing w:before="120"/>
              <w:rPr>
                <w:rFonts w:ascii="Times" w:hAnsi="Times" w:cs="Times"/>
                <w:sz w:val="18"/>
                <w:szCs w:val="18"/>
              </w:rPr>
            </w:pPr>
            <w:r w:rsidRPr="003E3801">
              <w:rPr>
                <w:rFonts w:ascii="Times" w:hAnsi="Times" w:cs="Times"/>
                <w:sz w:val="18"/>
                <w:szCs w:val="18"/>
              </w:rPr>
              <w:t>None required.</w:t>
            </w:r>
          </w:p>
        </w:tc>
        <w:tc>
          <w:tcPr>
            <w:tcW w:w="2520" w:type="dxa"/>
            <w:tcBorders>
              <w:right w:val="single" w:sz="6" w:space="0" w:color="auto"/>
            </w:tcBorders>
          </w:tcPr>
          <w:p w:rsidR="006E1D6B" w:rsidRPr="003E3801" w:rsidRDefault="006E1D6B" w:rsidP="00716247">
            <w:pPr>
              <w:spacing w:before="120"/>
              <w:rPr>
                <w:rFonts w:ascii="Times" w:hAnsi="Times" w:cs="Times"/>
                <w:sz w:val="18"/>
                <w:szCs w:val="18"/>
              </w:rPr>
            </w:pPr>
            <w:r w:rsidRPr="003E3801">
              <w:rPr>
                <w:rFonts w:ascii="Times" w:hAnsi="Times" w:cs="Times"/>
                <w:color w:val="000000"/>
                <w:sz w:val="18"/>
                <w:szCs w:val="18"/>
              </w:rPr>
              <w:t xml:space="preserve">To operate the airplane unpressurized, select manual pressurization and slew outflow valve to full open position with both engine bleeds and air conditioning packs selected </w:t>
            </w:r>
            <w:r w:rsidRPr="003E3801">
              <w:rPr>
                <w:rFonts w:ascii="Times" w:hAnsi="Times" w:cs="Times"/>
                <w:bCs/>
                <w:color w:val="000000"/>
                <w:sz w:val="18"/>
                <w:szCs w:val="18"/>
              </w:rPr>
              <w:t xml:space="preserve">ON </w:t>
            </w:r>
            <w:r w:rsidRPr="003E3801">
              <w:rPr>
                <w:rFonts w:ascii="Times" w:hAnsi="Times" w:cs="Times"/>
                <w:color w:val="000000"/>
                <w:sz w:val="18"/>
                <w:szCs w:val="18"/>
              </w:rPr>
              <w:t xml:space="preserve">if available. If not, select RAM Air </w:t>
            </w:r>
            <w:r w:rsidRPr="003E3801">
              <w:rPr>
                <w:rFonts w:ascii="Times" w:hAnsi="Times" w:cs="Times"/>
                <w:bCs/>
                <w:color w:val="000000"/>
                <w:sz w:val="18"/>
                <w:szCs w:val="18"/>
              </w:rPr>
              <w:t>ON</w:t>
            </w:r>
            <w:r w:rsidRPr="003E3801">
              <w:rPr>
                <w:rFonts w:ascii="Times" w:hAnsi="Times" w:cs="Times"/>
                <w:color w:val="000000"/>
                <w:sz w:val="18"/>
                <w:szCs w:val="18"/>
              </w:rPr>
              <w:t xml:space="preserve">. Monitor cabin differential pressure to be nominally zero </w:t>
            </w:r>
            <w:proofErr w:type="spellStart"/>
            <w:r w:rsidRPr="003E3801">
              <w:rPr>
                <w:rFonts w:ascii="Times" w:hAnsi="Times" w:cs="Times"/>
                <w:color w:val="000000"/>
                <w:sz w:val="18"/>
                <w:szCs w:val="18"/>
              </w:rPr>
              <w:t>psid</w:t>
            </w:r>
            <w:proofErr w:type="spellEnd"/>
            <w:r w:rsidRPr="003E3801">
              <w:rPr>
                <w:rFonts w:ascii="Times" w:hAnsi="Times" w:cs="Times"/>
                <w:color w:val="000000"/>
                <w:sz w:val="18"/>
                <w:szCs w:val="18"/>
              </w:rPr>
              <w:t xml:space="preserve"> during the flight.</w:t>
            </w:r>
          </w:p>
        </w:tc>
        <w:tc>
          <w:tcPr>
            <w:tcW w:w="2340" w:type="dxa"/>
            <w:tcBorders>
              <w:right w:val="single" w:sz="6" w:space="0" w:color="auto"/>
            </w:tcBorders>
          </w:tcPr>
          <w:p w:rsidR="006E1D6B" w:rsidRPr="003E3801" w:rsidRDefault="006E1D6B" w:rsidP="00716247">
            <w:pPr>
              <w:spacing w:before="120"/>
              <w:rPr>
                <w:rFonts w:ascii="Times" w:hAnsi="Times" w:cs="Times"/>
                <w:sz w:val="18"/>
                <w:szCs w:val="18"/>
              </w:rPr>
            </w:pPr>
            <w:r w:rsidRPr="003E3801">
              <w:rPr>
                <w:rFonts w:ascii="Times" w:hAnsi="Times" w:cs="Times"/>
                <w:sz w:val="18"/>
                <w:szCs w:val="18"/>
              </w:rPr>
              <w:t xml:space="preserve">An Inoperative Placard will be placed adjacent to the </w:t>
            </w:r>
            <w:r w:rsidRPr="003E3801">
              <w:rPr>
                <w:rFonts w:ascii="Times" w:hAnsi="Times" w:cs="Times"/>
                <w:bCs/>
                <w:sz w:val="18"/>
                <w:szCs w:val="18"/>
              </w:rPr>
              <w:t>Ram Air Switch</w:t>
            </w:r>
            <w:r w:rsidRPr="003E3801">
              <w:rPr>
                <w:rFonts w:ascii="Times" w:hAnsi="Times" w:cs="Times"/>
                <w:sz w:val="18"/>
                <w:szCs w:val="18"/>
              </w:rPr>
              <w:t xml:space="preserve"> to be viewed by the flight crew and will be noted on the ADLS.</w:t>
            </w:r>
          </w:p>
        </w:tc>
      </w:tr>
      <w:tr w:rsidR="006E1D6B" w:rsidRPr="003E3801" w:rsidTr="00716247">
        <w:trPr>
          <w:cantSplit/>
        </w:trPr>
        <w:tc>
          <w:tcPr>
            <w:tcW w:w="2330" w:type="dxa"/>
            <w:tcBorders>
              <w:left w:val="single" w:sz="6" w:space="0" w:color="auto"/>
              <w:bottom w:val="single" w:sz="6" w:space="0" w:color="auto"/>
            </w:tcBorders>
          </w:tcPr>
          <w:p w:rsidR="006E1D6B" w:rsidRPr="003E3801" w:rsidRDefault="00C072E7" w:rsidP="00716247">
            <w:pPr>
              <w:tabs>
                <w:tab w:val="left" w:pos="2600"/>
              </w:tabs>
              <w:spacing w:before="120"/>
              <w:ind w:left="450" w:hanging="450"/>
              <w:rPr>
                <w:rFonts w:ascii="Times" w:hAnsi="Times" w:cs="Times"/>
                <w:sz w:val="18"/>
                <w:szCs w:val="18"/>
              </w:rPr>
            </w:pPr>
            <w:r>
              <w:rPr>
                <w:rFonts w:ascii="Times" w:hAnsi="Times" w:cs="Times"/>
                <w:sz w:val="18"/>
                <w:szCs w:val="18"/>
              </w:rPr>
              <w:t>21.</w:t>
            </w:r>
            <w:r>
              <w:rPr>
                <w:rFonts w:ascii="Times" w:hAnsi="Times" w:cs="Times"/>
                <w:sz w:val="18"/>
                <w:szCs w:val="18"/>
              </w:rPr>
              <w:tab/>
              <w:t>PSU Fan</w:t>
            </w:r>
          </w:p>
        </w:tc>
        <w:tc>
          <w:tcPr>
            <w:tcW w:w="440" w:type="dxa"/>
            <w:tcBorders>
              <w:bottom w:val="single" w:sz="6" w:space="0" w:color="auto"/>
              <w:right w:val="single" w:sz="4" w:space="0" w:color="auto"/>
            </w:tcBorders>
          </w:tcPr>
          <w:p w:rsidR="006E1D6B" w:rsidRPr="003E3801" w:rsidRDefault="00C072E7" w:rsidP="00716247">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6E1D6B" w:rsidRPr="003E3801" w:rsidRDefault="00C072E7" w:rsidP="00716247">
            <w:pPr>
              <w:tabs>
                <w:tab w:val="left" w:pos="360"/>
              </w:tabs>
              <w:spacing w:before="120"/>
              <w:rPr>
                <w:rFonts w:ascii="Times" w:hAnsi="Times" w:cs="Times"/>
                <w:sz w:val="18"/>
                <w:szCs w:val="18"/>
              </w:rPr>
            </w:pPr>
            <w:r>
              <w:rPr>
                <w:rFonts w:ascii="Times" w:hAnsi="Times" w:cs="Times"/>
                <w:sz w:val="18"/>
                <w:szCs w:val="18"/>
              </w:rPr>
              <w:t>1</w:t>
            </w:r>
          </w:p>
        </w:tc>
        <w:tc>
          <w:tcPr>
            <w:tcW w:w="360" w:type="dxa"/>
            <w:tcBorders>
              <w:bottom w:val="single" w:sz="6" w:space="0" w:color="auto"/>
            </w:tcBorders>
          </w:tcPr>
          <w:p w:rsidR="006E1D6B" w:rsidRPr="003E3801" w:rsidRDefault="00C072E7" w:rsidP="00716247">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C072E7" w:rsidRPr="003E3801" w:rsidRDefault="00C072E7" w:rsidP="00C072E7">
            <w:pPr>
              <w:spacing w:before="120"/>
              <w:rPr>
                <w:rFonts w:ascii="Times" w:hAnsi="Times" w:cs="Times"/>
                <w:sz w:val="18"/>
                <w:szCs w:val="18"/>
              </w:rPr>
            </w:pPr>
            <w:r w:rsidRPr="003E3801">
              <w:rPr>
                <w:rFonts w:ascii="Times" w:hAnsi="Times" w:cs="Times"/>
                <w:sz w:val="18"/>
                <w:szCs w:val="18"/>
              </w:rPr>
              <w:t>(O) May be inoperative provided:</w:t>
            </w:r>
          </w:p>
          <w:p w:rsidR="00C072E7" w:rsidRPr="003E3801" w:rsidRDefault="00C072E7" w:rsidP="00C072E7">
            <w:pPr>
              <w:pStyle w:val="BodyText"/>
              <w:numPr>
                <w:ilvl w:val="0"/>
                <w:numId w:val="1"/>
              </w:numPr>
              <w:tabs>
                <w:tab w:val="clear" w:pos="830"/>
              </w:tabs>
              <w:spacing w:before="0"/>
              <w:ind w:left="370" w:hanging="270"/>
            </w:pPr>
            <w:r w:rsidRPr="003E3801">
              <w:t>Ambient Temperature is 95 degrees F (35 degrees C) or cooler,</w:t>
            </w:r>
          </w:p>
          <w:p w:rsidR="00C072E7" w:rsidRPr="003E3801" w:rsidRDefault="00C072E7" w:rsidP="00C072E7">
            <w:pPr>
              <w:pStyle w:val="BodyText"/>
              <w:numPr>
                <w:ilvl w:val="0"/>
                <w:numId w:val="1"/>
              </w:numPr>
              <w:tabs>
                <w:tab w:val="clear" w:pos="830"/>
              </w:tabs>
              <w:spacing w:before="0"/>
              <w:ind w:left="370" w:hanging="270"/>
            </w:pPr>
            <w:r w:rsidRPr="003E3801">
              <w:t>TRU electrical loads are 50% or less,</w:t>
            </w:r>
          </w:p>
          <w:p w:rsidR="00C072E7" w:rsidRPr="003E3801" w:rsidRDefault="00C072E7" w:rsidP="00C072E7">
            <w:pPr>
              <w:pStyle w:val="BodyText"/>
              <w:numPr>
                <w:ilvl w:val="0"/>
                <w:numId w:val="1"/>
              </w:numPr>
              <w:tabs>
                <w:tab w:val="clear" w:pos="830"/>
              </w:tabs>
              <w:spacing w:before="0"/>
              <w:ind w:left="370" w:hanging="270"/>
            </w:pPr>
            <w:r w:rsidRPr="003E3801">
              <w:t>Right main TRU is operative, and</w:t>
            </w:r>
          </w:p>
          <w:p w:rsidR="006E1D6B" w:rsidRPr="003E3801" w:rsidRDefault="00C072E7" w:rsidP="00C072E7">
            <w:pPr>
              <w:pStyle w:val="BodyText"/>
              <w:spacing w:before="0"/>
              <w:ind w:left="370" w:hanging="270"/>
            </w:pPr>
            <w:r w:rsidRPr="003E3801">
              <w:t>d)</w:t>
            </w:r>
            <w:r w:rsidRPr="003E3801">
              <w:tab/>
              <w:t>Both Environmental Control System (ECS) Packs are operative.</w:t>
            </w:r>
          </w:p>
        </w:tc>
        <w:tc>
          <w:tcPr>
            <w:tcW w:w="2880" w:type="dxa"/>
            <w:tcBorders>
              <w:bottom w:val="single" w:sz="6" w:space="0" w:color="auto"/>
              <w:right w:val="single" w:sz="6" w:space="0" w:color="auto"/>
            </w:tcBorders>
          </w:tcPr>
          <w:p w:rsidR="006E1D6B" w:rsidRPr="003E3801" w:rsidRDefault="00C072E7" w:rsidP="00716247">
            <w:pPr>
              <w:spacing w:before="120"/>
              <w:rPr>
                <w:rFonts w:ascii="Times" w:hAnsi="Times" w:cs="Times"/>
                <w:sz w:val="18"/>
                <w:szCs w:val="18"/>
              </w:rPr>
            </w:pPr>
            <w:r>
              <w:rPr>
                <w:rFonts w:ascii="Times" w:hAnsi="Times" w:cs="Times"/>
                <w:sz w:val="18"/>
                <w:szCs w:val="18"/>
              </w:rPr>
              <w:t>None required.</w:t>
            </w:r>
          </w:p>
        </w:tc>
        <w:tc>
          <w:tcPr>
            <w:tcW w:w="2520" w:type="dxa"/>
            <w:tcBorders>
              <w:bottom w:val="single" w:sz="6" w:space="0" w:color="auto"/>
              <w:right w:val="single" w:sz="6" w:space="0" w:color="auto"/>
            </w:tcBorders>
          </w:tcPr>
          <w:p w:rsidR="00C072E7" w:rsidRPr="003E3801" w:rsidRDefault="00C072E7" w:rsidP="00C072E7">
            <w:pPr>
              <w:spacing w:before="120"/>
              <w:rPr>
                <w:rFonts w:ascii="Times" w:hAnsi="Times" w:cs="Times"/>
                <w:sz w:val="18"/>
                <w:szCs w:val="18"/>
              </w:rPr>
            </w:pPr>
            <w:r w:rsidRPr="003E3801">
              <w:rPr>
                <w:rFonts w:ascii="Times" w:hAnsi="Times" w:cs="Times"/>
                <w:sz w:val="18"/>
                <w:szCs w:val="18"/>
              </w:rPr>
              <w:t>Flight crew will:</w:t>
            </w:r>
          </w:p>
          <w:p w:rsidR="00C072E7" w:rsidRPr="003E3801" w:rsidRDefault="00C072E7" w:rsidP="00C072E7">
            <w:pPr>
              <w:numPr>
                <w:ilvl w:val="0"/>
                <w:numId w:val="2"/>
              </w:numPr>
              <w:tabs>
                <w:tab w:val="clear" w:pos="360"/>
              </w:tabs>
              <w:ind w:left="370" w:hanging="270"/>
              <w:rPr>
                <w:rFonts w:ascii="Times" w:hAnsi="Times" w:cs="Times"/>
                <w:sz w:val="18"/>
                <w:szCs w:val="18"/>
              </w:rPr>
            </w:pPr>
            <w:r w:rsidRPr="003E3801">
              <w:rPr>
                <w:rFonts w:ascii="Times" w:hAnsi="Times" w:cs="Times"/>
                <w:sz w:val="18"/>
                <w:szCs w:val="18"/>
              </w:rPr>
              <w:t>Minimize ground operation time, especially during hot weather.</w:t>
            </w:r>
          </w:p>
          <w:p w:rsidR="00C072E7" w:rsidRPr="003E3801" w:rsidRDefault="00C072E7" w:rsidP="00C072E7">
            <w:pPr>
              <w:numPr>
                <w:ilvl w:val="0"/>
                <w:numId w:val="2"/>
              </w:numPr>
              <w:tabs>
                <w:tab w:val="clear" w:pos="360"/>
              </w:tabs>
              <w:ind w:left="375" w:hanging="274"/>
              <w:rPr>
                <w:rFonts w:ascii="Times" w:hAnsi="Times" w:cs="Times"/>
                <w:sz w:val="18"/>
                <w:szCs w:val="18"/>
              </w:rPr>
            </w:pPr>
            <w:r w:rsidRPr="003E3801">
              <w:rPr>
                <w:rFonts w:ascii="Times" w:hAnsi="Times" w:cs="Times"/>
                <w:sz w:val="18"/>
                <w:szCs w:val="18"/>
              </w:rPr>
              <w:t>During Ground operation, monitor TRU load – limit load to 50%.</w:t>
            </w:r>
          </w:p>
          <w:p w:rsidR="006E1D6B" w:rsidRPr="003E3801" w:rsidRDefault="00C072E7" w:rsidP="00C072E7">
            <w:pPr>
              <w:ind w:left="375" w:hanging="274"/>
              <w:rPr>
                <w:rFonts w:ascii="Times" w:hAnsi="Times" w:cs="Times"/>
                <w:sz w:val="18"/>
                <w:szCs w:val="18"/>
              </w:rPr>
            </w:pPr>
            <w:r w:rsidRPr="003E3801">
              <w:rPr>
                <w:rFonts w:ascii="Times" w:hAnsi="Times" w:cs="Times"/>
                <w:sz w:val="18"/>
                <w:szCs w:val="18"/>
              </w:rPr>
              <w:t>c)</w:t>
            </w:r>
            <w:r w:rsidRPr="003E3801">
              <w:rPr>
                <w:rFonts w:ascii="Times" w:hAnsi="Times" w:cs="Times"/>
                <w:sz w:val="18"/>
                <w:szCs w:val="18"/>
              </w:rPr>
              <w:tab/>
              <w:t>For ground operation longer than 15 minutes ensure main and baggage doors are closed, APU air is selected “ON” and outflow valve is fully OPEN.</w:t>
            </w:r>
          </w:p>
        </w:tc>
        <w:tc>
          <w:tcPr>
            <w:tcW w:w="2340" w:type="dxa"/>
            <w:tcBorders>
              <w:bottom w:val="single" w:sz="6" w:space="0" w:color="auto"/>
              <w:right w:val="single" w:sz="6" w:space="0" w:color="auto"/>
            </w:tcBorders>
          </w:tcPr>
          <w:p w:rsidR="006E1D6B" w:rsidRPr="003E3801" w:rsidRDefault="00C072E7" w:rsidP="00716247">
            <w:pPr>
              <w:spacing w:before="120"/>
              <w:rPr>
                <w:rFonts w:ascii="Times" w:hAnsi="Times" w:cs="Times"/>
                <w:sz w:val="18"/>
                <w:szCs w:val="18"/>
              </w:rPr>
            </w:pPr>
            <w:r w:rsidRPr="003E3801">
              <w:rPr>
                <w:rFonts w:ascii="Times" w:hAnsi="Times" w:cs="Times"/>
                <w:sz w:val="18"/>
                <w:szCs w:val="18"/>
              </w:rPr>
              <w:t>An Inoperative Placard will be displayed in a prominent position to be seen by flight crew and will be noted on ADLS.</w:t>
            </w:r>
          </w:p>
        </w:tc>
      </w:tr>
    </w:tbl>
    <w:p w:rsidR="00C072E7" w:rsidRDefault="00C072E7" w:rsidP="00EA538C">
      <w:pPr>
        <w:jc w:val="center"/>
        <w:rPr>
          <w:sz w:val="22"/>
          <w:szCs w:val="22"/>
        </w:rPr>
        <w:sectPr w:rsidR="00C072E7" w:rsidSect="00EA538C">
          <w:headerReference w:type="default" r:id="rId5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F3742A" w:rsidRPr="00D43913" w:rsidTr="00716247">
        <w:trPr>
          <w:cantSplit/>
        </w:trPr>
        <w:tc>
          <w:tcPr>
            <w:tcW w:w="2330" w:type="dxa"/>
            <w:tcBorders>
              <w:top w:val="single" w:sz="4" w:space="0" w:color="auto"/>
              <w:left w:val="single" w:sz="6" w:space="0" w:color="auto"/>
            </w:tcBorders>
          </w:tcPr>
          <w:p w:rsidR="00F3742A" w:rsidRPr="00D43913" w:rsidRDefault="00F3742A" w:rsidP="00716247">
            <w:pPr>
              <w:tabs>
                <w:tab w:val="left" w:pos="440"/>
                <w:tab w:val="left" w:pos="2600"/>
              </w:tabs>
              <w:ind w:left="80"/>
              <w:rPr>
                <w:rFonts w:ascii="Times" w:hAnsi="Times" w:cs="Times"/>
                <w:sz w:val="18"/>
                <w:szCs w:val="18"/>
              </w:rPr>
            </w:pPr>
            <w:r w:rsidRPr="00D43913">
              <w:rPr>
                <w:rFonts w:ascii="Times" w:hAnsi="Times" w:cs="Times"/>
                <w:sz w:val="18"/>
                <w:szCs w:val="18"/>
              </w:rPr>
              <w:lastRenderedPageBreak/>
              <w:t>1.</w:t>
            </w:r>
            <w:r w:rsidRPr="00D43913">
              <w:rPr>
                <w:rFonts w:ascii="Times" w:hAnsi="Times" w:cs="Times"/>
                <w:sz w:val="18"/>
                <w:szCs w:val="18"/>
              </w:rPr>
              <w:tab/>
            </w:r>
            <w:proofErr w:type="spellStart"/>
            <w:r w:rsidRPr="00D43913">
              <w:rPr>
                <w:rFonts w:ascii="Times" w:hAnsi="Times" w:cs="Times"/>
                <w:sz w:val="18"/>
                <w:szCs w:val="18"/>
              </w:rPr>
              <w:t>Autothrottle</w:t>
            </w:r>
            <w:proofErr w:type="spellEnd"/>
            <w:r w:rsidRPr="00D43913">
              <w:rPr>
                <w:rFonts w:ascii="Times" w:hAnsi="Times" w:cs="Times"/>
                <w:sz w:val="18"/>
                <w:szCs w:val="18"/>
              </w:rPr>
              <w:t xml:space="preserve"> Systems</w:t>
            </w:r>
          </w:p>
        </w:tc>
        <w:tc>
          <w:tcPr>
            <w:tcW w:w="450" w:type="dxa"/>
            <w:tcBorders>
              <w:top w:val="single" w:sz="4" w:space="0" w:color="auto"/>
              <w:right w:val="single" w:sz="4" w:space="0" w:color="auto"/>
            </w:tcBorders>
          </w:tcPr>
          <w:p w:rsidR="00F3742A" w:rsidRPr="00D43913" w:rsidRDefault="00F3742A" w:rsidP="00716247">
            <w:pPr>
              <w:tabs>
                <w:tab w:val="left" w:pos="360"/>
              </w:tabs>
              <w:rPr>
                <w:rFonts w:ascii="Times" w:hAnsi="Times" w:cs="Times"/>
                <w:sz w:val="18"/>
                <w:szCs w:val="18"/>
              </w:rPr>
            </w:pPr>
            <w:r w:rsidRPr="00D43913">
              <w:rPr>
                <w:rFonts w:ascii="Times" w:hAnsi="Times" w:cs="Times"/>
                <w:sz w:val="18"/>
                <w:szCs w:val="18"/>
              </w:rPr>
              <w:t>C</w:t>
            </w:r>
          </w:p>
        </w:tc>
        <w:tc>
          <w:tcPr>
            <w:tcW w:w="360" w:type="dxa"/>
            <w:tcBorders>
              <w:top w:val="single" w:sz="4" w:space="0" w:color="auto"/>
              <w:left w:val="single" w:sz="4" w:space="0" w:color="auto"/>
              <w:right w:val="single" w:sz="6" w:space="0" w:color="auto"/>
            </w:tcBorders>
          </w:tcPr>
          <w:p w:rsidR="00F3742A" w:rsidRPr="00D43913" w:rsidRDefault="00F3742A" w:rsidP="00716247">
            <w:pPr>
              <w:tabs>
                <w:tab w:val="left" w:pos="360"/>
              </w:tabs>
              <w:rPr>
                <w:rFonts w:ascii="Times" w:hAnsi="Times" w:cs="Times"/>
                <w:sz w:val="18"/>
                <w:szCs w:val="18"/>
              </w:rPr>
            </w:pPr>
            <w:r w:rsidRPr="00D43913">
              <w:rPr>
                <w:rFonts w:ascii="Times" w:hAnsi="Times" w:cs="Times"/>
                <w:sz w:val="18"/>
                <w:szCs w:val="18"/>
              </w:rPr>
              <w:t>2</w:t>
            </w:r>
          </w:p>
        </w:tc>
        <w:tc>
          <w:tcPr>
            <w:tcW w:w="360" w:type="dxa"/>
            <w:tcBorders>
              <w:top w:val="single" w:sz="4" w:space="0" w:color="auto"/>
            </w:tcBorders>
          </w:tcPr>
          <w:p w:rsidR="00F3742A" w:rsidRPr="00D43913" w:rsidRDefault="00F3742A" w:rsidP="00716247">
            <w:pPr>
              <w:tabs>
                <w:tab w:val="left" w:pos="360"/>
              </w:tabs>
              <w:rPr>
                <w:rFonts w:ascii="Times" w:hAnsi="Times" w:cs="Times"/>
                <w:sz w:val="18"/>
                <w:szCs w:val="18"/>
              </w:rPr>
            </w:pPr>
            <w:r w:rsidRPr="00D43913">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F3742A" w:rsidRPr="00D43913" w:rsidRDefault="00F3742A" w:rsidP="00716247">
            <w:pPr>
              <w:ind w:left="720" w:hanging="720"/>
              <w:rPr>
                <w:rFonts w:ascii="Times" w:hAnsi="Times" w:cs="Times"/>
                <w:sz w:val="18"/>
                <w:szCs w:val="18"/>
              </w:rPr>
            </w:pPr>
          </w:p>
        </w:tc>
        <w:tc>
          <w:tcPr>
            <w:tcW w:w="2880" w:type="dxa"/>
            <w:tcBorders>
              <w:top w:val="single" w:sz="4" w:space="0" w:color="auto"/>
              <w:right w:val="single" w:sz="6" w:space="0" w:color="auto"/>
            </w:tcBorders>
          </w:tcPr>
          <w:p w:rsidR="00F3742A" w:rsidRPr="00D43913" w:rsidRDefault="00F3742A" w:rsidP="00716247">
            <w:pPr>
              <w:rPr>
                <w:rFonts w:ascii="Times" w:hAnsi="Times" w:cs="Times"/>
                <w:sz w:val="18"/>
                <w:szCs w:val="18"/>
              </w:rPr>
            </w:pPr>
            <w:r w:rsidRPr="00D43913">
              <w:rPr>
                <w:rFonts w:ascii="Times" w:hAnsi="Times" w:cs="Times"/>
                <w:sz w:val="18"/>
                <w:szCs w:val="18"/>
              </w:rPr>
              <w:t>None required.</w:t>
            </w:r>
          </w:p>
        </w:tc>
        <w:tc>
          <w:tcPr>
            <w:tcW w:w="2520" w:type="dxa"/>
            <w:tcBorders>
              <w:top w:val="single" w:sz="4" w:space="0" w:color="auto"/>
              <w:right w:val="single" w:sz="6" w:space="0" w:color="auto"/>
            </w:tcBorders>
          </w:tcPr>
          <w:p w:rsidR="00F3742A" w:rsidRPr="00D43913" w:rsidRDefault="00F3742A" w:rsidP="00716247">
            <w:pPr>
              <w:rPr>
                <w:rFonts w:ascii="Times" w:hAnsi="Times" w:cs="Times"/>
                <w:sz w:val="18"/>
                <w:szCs w:val="18"/>
              </w:rPr>
            </w:pPr>
            <w:r w:rsidRPr="00D43913">
              <w:rPr>
                <w:rFonts w:ascii="Times" w:hAnsi="Times" w:cs="Times"/>
                <w:sz w:val="18"/>
                <w:szCs w:val="18"/>
              </w:rPr>
              <w:t>None required.</w:t>
            </w:r>
          </w:p>
        </w:tc>
        <w:tc>
          <w:tcPr>
            <w:tcW w:w="2340" w:type="dxa"/>
            <w:tcBorders>
              <w:top w:val="single" w:sz="4" w:space="0" w:color="auto"/>
              <w:right w:val="single" w:sz="6" w:space="0" w:color="auto"/>
            </w:tcBorders>
          </w:tcPr>
          <w:p w:rsidR="00F3742A" w:rsidRPr="00D43913" w:rsidRDefault="00F3742A" w:rsidP="00716247">
            <w:pPr>
              <w:rPr>
                <w:rFonts w:ascii="Times" w:hAnsi="Times" w:cs="Times"/>
                <w:sz w:val="18"/>
                <w:szCs w:val="18"/>
              </w:rPr>
            </w:pPr>
            <w:r w:rsidRPr="00D43913">
              <w:rPr>
                <w:rFonts w:ascii="Times" w:hAnsi="Times" w:cs="Times"/>
                <w:sz w:val="18"/>
                <w:szCs w:val="18"/>
              </w:rPr>
              <w:t>An Inoperative Placard will be displayed in a prominent position to be seen by flight crew and will be noted on ADLS.</w:t>
            </w:r>
          </w:p>
        </w:tc>
      </w:tr>
      <w:tr w:rsidR="00F3742A" w:rsidRPr="00D43913" w:rsidTr="00716247">
        <w:trPr>
          <w:cantSplit/>
        </w:trPr>
        <w:tc>
          <w:tcPr>
            <w:tcW w:w="2330" w:type="dxa"/>
            <w:tcBorders>
              <w:left w:val="single" w:sz="6" w:space="0" w:color="auto"/>
            </w:tcBorders>
          </w:tcPr>
          <w:p w:rsidR="00F3742A" w:rsidRPr="00D43913" w:rsidRDefault="00F3742A" w:rsidP="00716247">
            <w:pPr>
              <w:tabs>
                <w:tab w:val="left" w:pos="440"/>
                <w:tab w:val="left" w:pos="2600"/>
              </w:tabs>
              <w:spacing w:before="120"/>
              <w:ind w:left="86"/>
              <w:rPr>
                <w:rFonts w:ascii="Times" w:hAnsi="Times" w:cs="Times"/>
                <w:sz w:val="18"/>
                <w:szCs w:val="18"/>
              </w:rPr>
            </w:pPr>
            <w:r w:rsidRPr="00D43913">
              <w:rPr>
                <w:rFonts w:ascii="Times" w:hAnsi="Times" w:cs="Times"/>
                <w:sz w:val="18"/>
                <w:szCs w:val="18"/>
              </w:rPr>
              <w:t>2.</w:t>
            </w:r>
            <w:r w:rsidRPr="00D43913">
              <w:rPr>
                <w:rFonts w:ascii="Times" w:hAnsi="Times" w:cs="Times"/>
                <w:sz w:val="18"/>
                <w:szCs w:val="18"/>
              </w:rPr>
              <w:tab/>
              <w:t>Performance</w:t>
            </w:r>
          </w:p>
          <w:p w:rsidR="00F3742A" w:rsidRPr="00D43913" w:rsidRDefault="00F3742A" w:rsidP="00716247">
            <w:pPr>
              <w:tabs>
                <w:tab w:val="left" w:pos="440"/>
                <w:tab w:val="left" w:pos="2600"/>
              </w:tabs>
              <w:ind w:left="86"/>
              <w:rPr>
                <w:rFonts w:ascii="Times" w:hAnsi="Times" w:cs="Times"/>
                <w:sz w:val="18"/>
                <w:szCs w:val="18"/>
              </w:rPr>
            </w:pPr>
            <w:r w:rsidRPr="00D43913">
              <w:rPr>
                <w:rFonts w:ascii="Times" w:hAnsi="Times" w:cs="Times"/>
                <w:sz w:val="18"/>
                <w:szCs w:val="18"/>
              </w:rPr>
              <w:tab/>
              <w:t>Management Systems</w:t>
            </w:r>
          </w:p>
          <w:p w:rsidR="00F3742A" w:rsidRPr="00D43913" w:rsidRDefault="00F3742A" w:rsidP="00716247">
            <w:pPr>
              <w:tabs>
                <w:tab w:val="left" w:pos="440"/>
                <w:tab w:val="left" w:pos="2600"/>
              </w:tabs>
              <w:ind w:left="86"/>
              <w:rPr>
                <w:rFonts w:ascii="Times" w:hAnsi="Times" w:cs="Times"/>
                <w:sz w:val="18"/>
                <w:szCs w:val="18"/>
              </w:rPr>
            </w:pPr>
            <w:r w:rsidRPr="00D43913">
              <w:rPr>
                <w:rFonts w:ascii="Times" w:hAnsi="Times" w:cs="Times"/>
                <w:sz w:val="18"/>
                <w:szCs w:val="18"/>
              </w:rPr>
              <w:tab/>
              <w:t>(</w:t>
            </w:r>
            <w:proofErr w:type="spellStart"/>
            <w:r w:rsidRPr="00D43913">
              <w:rPr>
                <w:rFonts w:ascii="Times" w:hAnsi="Times" w:cs="Times"/>
                <w:sz w:val="18"/>
                <w:szCs w:val="18"/>
              </w:rPr>
              <w:t>SmartPerf</w:t>
            </w:r>
            <w:proofErr w:type="spellEnd"/>
            <w:r w:rsidRPr="00D43913">
              <w:rPr>
                <w:rFonts w:ascii="Times" w:hAnsi="Times" w:cs="Times"/>
                <w:sz w:val="18"/>
                <w:szCs w:val="18"/>
              </w:rPr>
              <w:t>/TOLD)</w:t>
            </w:r>
          </w:p>
        </w:tc>
        <w:tc>
          <w:tcPr>
            <w:tcW w:w="450" w:type="dxa"/>
            <w:tcBorders>
              <w:right w:val="single" w:sz="4"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C</w:t>
            </w:r>
          </w:p>
        </w:tc>
        <w:tc>
          <w:tcPr>
            <w:tcW w:w="360" w:type="dxa"/>
            <w:tcBorders>
              <w:left w:val="single" w:sz="4" w:space="0" w:color="auto"/>
              <w:right w:val="single" w:sz="6"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2</w:t>
            </w:r>
          </w:p>
        </w:tc>
        <w:tc>
          <w:tcPr>
            <w:tcW w:w="360" w:type="dxa"/>
          </w:tcPr>
          <w:p w:rsidR="00F3742A" w:rsidRPr="00F3742A" w:rsidRDefault="00F3742A" w:rsidP="00716247">
            <w:pPr>
              <w:tabs>
                <w:tab w:val="left" w:pos="360"/>
              </w:tabs>
              <w:spacing w:before="120"/>
              <w:rPr>
                <w:sz w:val="18"/>
                <w:szCs w:val="18"/>
              </w:rPr>
            </w:pPr>
            <w:r w:rsidRPr="00F3742A">
              <w:rPr>
                <w:sz w:val="18"/>
                <w:szCs w:val="18"/>
              </w:rPr>
              <w:t>0</w:t>
            </w:r>
          </w:p>
        </w:tc>
        <w:tc>
          <w:tcPr>
            <w:tcW w:w="3240" w:type="dxa"/>
            <w:tcBorders>
              <w:left w:val="single" w:sz="6" w:space="0" w:color="auto"/>
              <w:right w:val="single" w:sz="6" w:space="0" w:color="auto"/>
            </w:tcBorders>
          </w:tcPr>
          <w:p w:rsidR="00F3742A" w:rsidRPr="00F3742A" w:rsidRDefault="00F3742A" w:rsidP="00716247">
            <w:pPr>
              <w:spacing w:before="120"/>
              <w:rPr>
                <w:sz w:val="18"/>
                <w:szCs w:val="18"/>
              </w:rPr>
            </w:pPr>
            <w:r w:rsidRPr="00F3742A">
              <w:rPr>
                <w:sz w:val="18"/>
                <w:szCs w:val="18"/>
              </w:rPr>
              <w:t>May be inoperative provided Performance Handbook is immediately available to the flight crew.</w:t>
            </w:r>
          </w:p>
        </w:tc>
        <w:tc>
          <w:tcPr>
            <w:tcW w:w="288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52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34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An Inoperative Placard will be displayed in a prominent position to be seen by flight crew and will be noted on ADLS.</w:t>
            </w:r>
          </w:p>
        </w:tc>
      </w:tr>
      <w:tr w:rsidR="00F3742A" w:rsidRPr="00D43913" w:rsidTr="00716247">
        <w:trPr>
          <w:cantSplit/>
        </w:trPr>
        <w:tc>
          <w:tcPr>
            <w:tcW w:w="2330" w:type="dxa"/>
            <w:tcBorders>
              <w:left w:val="single" w:sz="6" w:space="0" w:color="auto"/>
            </w:tcBorders>
          </w:tcPr>
          <w:p w:rsidR="00F3742A" w:rsidRPr="00D43913" w:rsidRDefault="00F3742A" w:rsidP="00716247">
            <w:pPr>
              <w:tabs>
                <w:tab w:val="left" w:pos="440"/>
                <w:tab w:val="left" w:pos="2600"/>
              </w:tabs>
              <w:spacing w:before="120"/>
              <w:ind w:left="86"/>
              <w:rPr>
                <w:rFonts w:ascii="Times" w:hAnsi="Times" w:cs="Times"/>
                <w:sz w:val="18"/>
                <w:szCs w:val="18"/>
              </w:rPr>
            </w:pPr>
            <w:r w:rsidRPr="00D43913">
              <w:rPr>
                <w:rFonts w:ascii="Times" w:hAnsi="Times" w:cs="Times"/>
                <w:sz w:val="18"/>
                <w:szCs w:val="18"/>
              </w:rPr>
              <w:t>3.</w:t>
            </w:r>
            <w:r w:rsidRPr="00D43913">
              <w:rPr>
                <w:rFonts w:ascii="Times" w:hAnsi="Times" w:cs="Times"/>
                <w:sz w:val="18"/>
                <w:szCs w:val="18"/>
              </w:rPr>
              <w:tab/>
              <w:t>Control Wheel</w:t>
            </w:r>
          </w:p>
          <w:p w:rsidR="00F3742A" w:rsidRPr="00D43913" w:rsidRDefault="00F3742A" w:rsidP="00716247">
            <w:pPr>
              <w:tabs>
                <w:tab w:val="left" w:pos="440"/>
                <w:tab w:val="left" w:pos="2600"/>
              </w:tabs>
              <w:ind w:left="86"/>
              <w:rPr>
                <w:rFonts w:ascii="Times" w:hAnsi="Times" w:cs="Times"/>
                <w:sz w:val="18"/>
                <w:szCs w:val="18"/>
              </w:rPr>
            </w:pPr>
            <w:r w:rsidRPr="00D43913">
              <w:rPr>
                <w:rFonts w:ascii="Times" w:hAnsi="Times" w:cs="Times"/>
                <w:sz w:val="18"/>
                <w:szCs w:val="18"/>
              </w:rPr>
              <w:tab/>
              <w:t>Autopilot Disconnect</w:t>
            </w:r>
          </w:p>
          <w:p w:rsidR="00F3742A" w:rsidRPr="00D43913" w:rsidRDefault="00F3742A" w:rsidP="00716247">
            <w:pPr>
              <w:tabs>
                <w:tab w:val="left" w:pos="440"/>
                <w:tab w:val="left" w:pos="2600"/>
              </w:tabs>
              <w:ind w:left="86"/>
              <w:rPr>
                <w:rFonts w:ascii="Times" w:hAnsi="Times" w:cs="Times"/>
                <w:sz w:val="18"/>
                <w:szCs w:val="18"/>
              </w:rPr>
            </w:pPr>
            <w:r w:rsidRPr="00D43913">
              <w:rPr>
                <w:rFonts w:ascii="Times" w:hAnsi="Times" w:cs="Times"/>
                <w:sz w:val="18"/>
                <w:szCs w:val="18"/>
              </w:rPr>
              <w:tab/>
              <w:t>Buttons</w:t>
            </w:r>
          </w:p>
        </w:tc>
        <w:tc>
          <w:tcPr>
            <w:tcW w:w="450" w:type="dxa"/>
            <w:tcBorders>
              <w:right w:val="single" w:sz="4"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C</w:t>
            </w:r>
          </w:p>
        </w:tc>
        <w:tc>
          <w:tcPr>
            <w:tcW w:w="360" w:type="dxa"/>
            <w:tcBorders>
              <w:left w:val="single" w:sz="4" w:space="0" w:color="auto"/>
              <w:right w:val="single" w:sz="6"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2</w:t>
            </w:r>
          </w:p>
        </w:tc>
        <w:tc>
          <w:tcPr>
            <w:tcW w:w="360" w:type="dxa"/>
          </w:tcPr>
          <w:p w:rsidR="00F3742A" w:rsidRPr="00F3742A" w:rsidRDefault="00F3742A" w:rsidP="00716247">
            <w:pPr>
              <w:tabs>
                <w:tab w:val="left" w:pos="360"/>
              </w:tabs>
              <w:spacing w:before="120"/>
              <w:rPr>
                <w:sz w:val="18"/>
                <w:szCs w:val="18"/>
              </w:rPr>
            </w:pPr>
            <w:r w:rsidRPr="00F3742A">
              <w:rPr>
                <w:sz w:val="18"/>
                <w:szCs w:val="18"/>
              </w:rPr>
              <w:t>1</w:t>
            </w:r>
          </w:p>
        </w:tc>
        <w:tc>
          <w:tcPr>
            <w:tcW w:w="3240" w:type="dxa"/>
            <w:tcBorders>
              <w:left w:val="single" w:sz="6" w:space="0" w:color="auto"/>
              <w:right w:val="single" w:sz="6" w:space="0" w:color="auto"/>
            </w:tcBorders>
          </w:tcPr>
          <w:p w:rsidR="00F3742A" w:rsidRPr="00F3742A" w:rsidRDefault="00F3742A" w:rsidP="00716247">
            <w:pPr>
              <w:spacing w:before="120"/>
              <w:ind w:hanging="14"/>
              <w:rPr>
                <w:sz w:val="18"/>
                <w:szCs w:val="18"/>
              </w:rPr>
            </w:pPr>
            <w:r w:rsidRPr="00F3742A">
              <w:rPr>
                <w:sz w:val="18"/>
                <w:szCs w:val="18"/>
              </w:rPr>
              <w:t>May be inoperative provided:</w:t>
            </w:r>
          </w:p>
          <w:p w:rsidR="00F3742A" w:rsidRPr="00F3742A" w:rsidRDefault="00F3742A" w:rsidP="00F3742A">
            <w:pPr>
              <w:pStyle w:val="BodyTextIndent"/>
              <w:numPr>
                <w:ilvl w:val="0"/>
                <w:numId w:val="3"/>
              </w:numPr>
              <w:tabs>
                <w:tab w:val="clear" w:pos="735"/>
              </w:tabs>
              <w:spacing w:after="0"/>
              <w:ind w:left="460" w:hanging="265"/>
              <w:rPr>
                <w:sz w:val="18"/>
                <w:szCs w:val="18"/>
              </w:rPr>
            </w:pPr>
            <w:r w:rsidRPr="00F3742A">
              <w:rPr>
                <w:sz w:val="18"/>
                <w:szCs w:val="18"/>
              </w:rPr>
              <w:t>Autopilot is not used below 1,500 feet AGL,</w:t>
            </w:r>
          </w:p>
          <w:p w:rsidR="00F3742A" w:rsidRPr="00F3742A" w:rsidRDefault="00F3742A" w:rsidP="00F3742A">
            <w:pPr>
              <w:numPr>
                <w:ilvl w:val="0"/>
                <w:numId w:val="3"/>
              </w:numPr>
              <w:tabs>
                <w:tab w:val="clear" w:pos="735"/>
              </w:tabs>
              <w:ind w:left="460" w:hanging="265"/>
              <w:rPr>
                <w:sz w:val="18"/>
                <w:szCs w:val="18"/>
              </w:rPr>
            </w:pPr>
            <w:r w:rsidRPr="00F3742A">
              <w:rPr>
                <w:sz w:val="18"/>
                <w:szCs w:val="18"/>
              </w:rPr>
              <w:t>Approach minimums do not require the use of the autopilot, and</w:t>
            </w:r>
          </w:p>
          <w:p w:rsidR="00F3742A" w:rsidRPr="00F3742A" w:rsidRDefault="00F3742A" w:rsidP="00F3742A">
            <w:pPr>
              <w:numPr>
                <w:ilvl w:val="0"/>
                <w:numId w:val="3"/>
              </w:numPr>
              <w:tabs>
                <w:tab w:val="clear" w:pos="735"/>
              </w:tabs>
              <w:ind w:left="460" w:hanging="265"/>
              <w:rPr>
                <w:sz w:val="18"/>
                <w:szCs w:val="18"/>
              </w:rPr>
            </w:pPr>
            <w:r w:rsidRPr="00F3742A">
              <w:rPr>
                <w:sz w:val="18"/>
                <w:szCs w:val="18"/>
              </w:rPr>
              <w:t>Airplane is piloted from the side with operative button.</w:t>
            </w:r>
          </w:p>
        </w:tc>
        <w:tc>
          <w:tcPr>
            <w:tcW w:w="288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52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34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An Inoperative Placard will be displayed in a prominent position to be seen by flight crew and will be noted on ADLS.</w:t>
            </w:r>
          </w:p>
        </w:tc>
      </w:tr>
      <w:tr w:rsidR="00F3742A" w:rsidRPr="00D43913" w:rsidTr="00F3742A">
        <w:trPr>
          <w:cantSplit/>
        </w:trPr>
        <w:tc>
          <w:tcPr>
            <w:tcW w:w="2330" w:type="dxa"/>
            <w:tcBorders>
              <w:left w:val="single" w:sz="6" w:space="0" w:color="auto"/>
            </w:tcBorders>
          </w:tcPr>
          <w:p w:rsidR="00F3742A" w:rsidRDefault="00F3742A" w:rsidP="00F3742A">
            <w:pPr>
              <w:tabs>
                <w:tab w:val="left" w:pos="440"/>
                <w:tab w:val="left" w:pos="2600"/>
              </w:tabs>
              <w:spacing w:before="120"/>
              <w:ind w:left="86"/>
              <w:rPr>
                <w:rFonts w:ascii="Times" w:hAnsi="Times" w:cs="Times"/>
                <w:sz w:val="18"/>
                <w:szCs w:val="18"/>
              </w:rPr>
            </w:pPr>
            <w:r>
              <w:rPr>
                <w:rFonts w:ascii="Times" w:hAnsi="Times" w:cs="Times"/>
                <w:sz w:val="18"/>
                <w:szCs w:val="18"/>
              </w:rPr>
              <w:t>4.</w:t>
            </w:r>
            <w:r>
              <w:rPr>
                <w:rFonts w:ascii="Times" w:hAnsi="Times" w:cs="Times"/>
                <w:sz w:val="18"/>
                <w:szCs w:val="18"/>
              </w:rPr>
              <w:tab/>
            </w:r>
            <w:proofErr w:type="spellStart"/>
            <w:r>
              <w:rPr>
                <w:rFonts w:ascii="Times" w:hAnsi="Times" w:cs="Times"/>
                <w:sz w:val="18"/>
                <w:szCs w:val="18"/>
              </w:rPr>
              <w:t>Autothrottle</w:t>
            </w:r>
            <w:proofErr w:type="spellEnd"/>
          </w:p>
          <w:p w:rsidR="00F3742A" w:rsidRDefault="00F3742A" w:rsidP="00F3742A">
            <w:pPr>
              <w:tabs>
                <w:tab w:val="left" w:pos="440"/>
                <w:tab w:val="left" w:pos="2600"/>
              </w:tabs>
              <w:ind w:left="86"/>
              <w:rPr>
                <w:rFonts w:ascii="Times" w:hAnsi="Times" w:cs="Times"/>
                <w:sz w:val="18"/>
                <w:szCs w:val="18"/>
              </w:rPr>
            </w:pPr>
            <w:r>
              <w:rPr>
                <w:rFonts w:ascii="Times" w:hAnsi="Times" w:cs="Times"/>
                <w:sz w:val="18"/>
                <w:szCs w:val="18"/>
              </w:rPr>
              <w:tab/>
              <w:t>Disconnect Buttons</w:t>
            </w:r>
          </w:p>
          <w:p w:rsidR="00F3742A" w:rsidRDefault="00F3742A" w:rsidP="00F3742A">
            <w:pPr>
              <w:tabs>
                <w:tab w:val="left" w:pos="440"/>
                <w:tab w:val="left" w:pos="2600"/>
              </w:tabs>
              <w:ind w:left="86"/>
              <w:rPr>
                <w:rFonts w:ascii="Times" w:hAnsi="Times" w:cs="Times"/>
                <w:sz w:val="18"/>
                <w:szCs w:val="18"/>
              </w:rPr>
            </w:pPr>
            <w:r>
              <w:rPr>
                <w:rFonts w:ascii="Times" w:hAnsi="Times" w:cs="Times"/>
                <w:sz w:val="18"/>
                <w:szCs w:val="18"/>
              </w:rPr>
              <w:tab/>
              <w:t>(on Thrust Lever</w:t>
            </w:r>
          </w:p>
          <w:p w:rsidR="00F3742A" w:rsidRPr="00D43913" w:rsidRDefault="00F3742A" w:rsidP="00F3742A">
            <w:pPr>
              <w:tabs>
                <w:tab w:val="left" w:pos="440"/>
                <w:tab w:val="left" w:pos="2600"/>
              </w:tabs>
              <w:ind w:left="86"/>
              <w:rPr>
                <w:rFonts w:ascii="Times" w:hAnsi="Times" w:cs="Times"/>
                <w:sz w:val="18"/>
                <w:szCs w:val="18"/>
              </w:rPr>
            </w:pPr>
            <w:r>
              <w:rPr>
                <w:rFonts w:ascii="Times" w:hAnsi="Times" w:cs="Times"/>
                <w:sz w:val="18"/>
                <w:szCs w:val="18"/>
              </w:rPr>
              <w:tab/>
              <w:t>Handles)</w:t>
            </w:r>
          </w:p>
        </w:tc>
        <w:tc>
          <w:tcPr>
            <w:tcW w:w="450" w:type="dxa"/>
            <w:tcBorders>
              <w:right w:val="single" w:sz="4" w:space="0" w:color="auto"/>
            </w:tcBorders>
          </w:tcPr>
          <w:p w:rsidR="00F3742A" w:rsidRPr="00D43913" w:rsidRDefault="00F3742A" w:rsidP="00716247">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6" w:space="0" w:color="auto"/>
            </w:tcBorders>
          </w:tcPr>
          <w:p w:rsidR="00F3742A" w:rsidRPr="00D43913" w:rsidRDefault="00F3742A" w:rsidP="00716247">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F3742A" w:rsidRPr="00D43913" w:rsidRDefault="00F3742A" w:rsidP="00716247">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F3742A" w:rsidRPr="00D43913" w:rsidRDefault="00F3742A" w:rsidP="00716247">
            <w:pPr>
              <w:spacing w:before="120"/>
              <w:ind w:hanging="14"/>
              <w:rPr>
                <w:rFonts w:ascii="Times" w:hAnsi="Times" w:cs="Times"/>
                <w:sz w:val="18"/>
                <w:szCs w:val="18"/>
              </w:rPr>
            </w:pPr>
          </w:p>
        </w:tc>
        <w:tc>
          <w:tcPr>
            <w:tcW w:w="2880" w:type="dxa"/>
            <w:tcBorders>
              <w:right w:val="single" w:sz="6" w:space="0" w:color="auto"/>
            </w:tcBorders>
          </w:tcPr>
          <w:p w:rsidR="00F3742A" w:rsidRPr="00D43913" w:rsidRDefault="00F3742A" w:rsidP="00716247">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F3742A" w:rsidRPr="00D43913" w:rsidRDefault="00F3742A" w:rsidP="00716247">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F3742A" w:rsidRDefault="00F3742A">
            <w:r w:rsidRPr="00656120">
              <w:rPr>
                <w:rFonts w:ascii="Times" w:hAnsi="Times" w:cs="Times"/>
                <w:sz w:val="18"/>
                <w:szCs w:val="18"/>
              </w:rPr>
              <w:t>An Inoperative Placard will be displayed in a prominent position to be seen by flight crew and will be noted on ADLS.</w:t>
            </w:r>
          </w:p>
        </w:tc>
      </w:tr>
      <w:tr w:rsidR="00F3742A" w:rsidRPr="00D43913" w:rsidTr="00716247">
        <w:trPr>
          <w:cantSplit/>
        </w:trPr>
        <w:tc>
          <w:tcPr>
            <w:tcW w:w="2330" w:type="dxa"/>
            <w:tcBorders>
              <w:left w:val="single" w:sz="6" w:space="0" w:color="auto"/>
              <w:bottom w:val="single" w:sz="4" w:space="0" w:color="auto"/>
            </w:tcBorders>
          </w:tcPr>
          <w:p w:rsidR="00F3742A" w:rsidRDefault="00F3742A" w:rsidP="00F3742A">
            <w:pPr>
              <w:tabs>
                <w:tab w:val="left" w:pos="440"/>
                <w:tab w:val="left" w:pos="2600"/>
              </w:tabs>
              <w:spacing w:before="120"/>
              <w:ind w:left="86"/>
              <w:rPr>
                <w:rFonts w:ascii="Times" w:hAnsi="Times" w:cs="Times"/>
                <w:sz w:val="18"/>
                <w:szCs w:val="18"/>
              </w:rPr>
            </w:pPr>
          </w:p>
        </w:tc>
        <w:tc>
          <w:tcPr>
            <w:tcW w:w="450" w:type="dxa"/>
            <w:tcBorders>
              <w:bottom w:val="single" w:sz="4" w:space="0" w:color="auto"/>
              <w:right w:val="single" w:sz="4" w:space="0" w:color="auto"/>
            </w:tcBorders>
          </w:tcPr>
          <w:p w:rsidR="00F3742A" w:rsidRDefault="00F3742A" w:rsidP="00716247">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bottom w:val="single" w:sz="4" w:space="0" w:color="auto"/>
              <w:right w:val="single" w:sz="6" w:space="0" w:color="auto"/>
            </w:tcBorders>
          </w:tcPr>
          <w:p w:rsidR="00F3742A" w:rsidRDefault="00F3742A" w:rsidP="00716247">
            <w:pPr>
              <w:tabs>
                <w:tab w:val="left" w:pos="360"/>
              </w:tabs>
              <w:spacing w:before="12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F3742A" w:rsidRDefault="00F3742A" w:rsidP="00716247">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F3742A" w:rsidRPr="00D43913" w:rsidRDefault="00F3742A" w:rsidP="00716247">
            <w:pPr>
              <w:spacing w:before="120"/>
              <w:ind w:hanging="14"/>
              <w:rPr>
                <w:rFonts w:ascii="Times" w:hAnsi="Times" w:cs="Times"/>
                <w:sz w:val="18"/>
                <w:szCs w:val="18"/>
              </w:rPr>
            </w:pPr>
            <w:r>
              <w:rPr>
                <w:rFonts w:ascii="Times" w:hAnsi="Times" w:cs="Times"/>
                <w:sz w:val="18"/>
                <w:szCs w:val="18"/>
              </w:rPr>
              <w:t xml:space="preserve">May be inoperative provided </w:t>
            </w:r>
            <w:proofErr w:type="spellStart"/>
            <w:r>
              <w:rPr>
                <w:rFonts w:ascii="Times" w:hAnsi="Times" w:cs="Times"/>
                <w:sz w:val="18"/>
                <w:szCs w:val="18"/>
              </w:rPr>
              <w:t>Autothrottle</w:t>
            </w:r>
            <w:proofErr w:type="spellEnd"/>
            <w:r>
              <w:rPr>
                <w:rFonts w:ascii="Times" w:hAnsi="Times" w:cs="Times"/>
                <w:sz w:val="18"/>
                <w:szCs w:val="18"/>
              </w:rPr>
              <w:t xml:space="preserve"> is not used.</w:t>
            </w:r>
          </w:p>
        </w:tc>
        <w:tc>
          <w:tcPr>
            <w:tcW w:w="2880" w:type="dxa"/>
            <w:tcBorders>
              <w:bottom w:val="single" w:sz="4" w:space="0" w:color="auto"/>
              <w:right w:val="single" w:sz="6" w:space="0" w:color="auto"/>
            </w:tcBorders>
          </w:tcPr>
          <w:p w:rsidR="00F3742A" w:rsidRPr="00D43913" w:rsidRDefault="00F3742A" w:rsidP="00716247">
            <w:pPr>
              <w:spacing w:before="120"/>
              <w:rPr>
                <w:rFonts w:ascii="Times" w:hAnsi="Times" w:cs="Times"/>
                <w:sz w:val="18"/>
                <w:szCs w:val="18"/>
              </w:rPr>
            </w:pPr>
            <w:r>
              <w:rPr>
                <w:rFonts w:ascii="Times" w:hAnsi="Times" w:cs="Times"/>
                <w:sz w:val="18"/>
                <w:szCs w:val="18"/>
              </w:rPr>
              <w:t>None required.</w:t>
            </w:r>
          </w:p>
        </w:tc>
        <w:tc>
          <w:tcPr>
            <w:tcW w:w="2520" w:type="dxa"/>
            <w:tcBorders>
              <w:bottom w:val="single" w:sz="4" w:space="0" w:color="auto"/>
              <w:right w:val="single" w:sz="6" w:space="0" w:color="auto"/>
            </w:tcBorders>
          </w:tcPr>
          <w:p w:rsidR="00F3742A" w:rsidRPr="00D43913" w:rsidRDefault="00F3742A" w:rsidP="00716247">
            <w:pPr>
              <w:spacing w:before="120"/>
              <w:rPr>
                <w:rFonts w:ascii="Times" w:hAnsi="Times" w:cs="Times"/>
                <w:sz w:val="18"/>
                <w:szCs w:val="18"/>
              </w:rPr>
            </w:pPr>
            <w:r>
              <w:rPr>
                <w:rFonts w:ascii="Times" w:hAnsi="Times" w:cs="Times"/>
                <w:sz w:val="18"/>
                <w:szCs w:val="18"/>
              </w:rPr>
              <w:t>None required.</w:t>
            </w:r>
          </w:p>
        </w:tc>
        <w:tc>
          <w:tcPr>
            <w:tcW w:w="2340" w:type="dxa"/>
            <w:tcBorders>
              <w:bottom w:val="single" w:sz="4" w:space="0" w:color="auto"/>
              <w:right w:val="single" w:sz="6" w:space="0" w:color="auto"/>
            </w:tcBorders>
          </w:tcPr>
          <w:p w:rsidR="00F3742A" w:rsidRDefault="00F3742A" w:rsidP="00F3742A">
            <w:pPr>
              <w:spacing w:before="120"/>
            </w:pPr>
            <w:r w:rsidRPr="00656120">
              <w:rPr>
                <w:rFonts w:ascii="Times" w:hAnsi="Times" w:cs="Times"/>
                <w:sz w:val="18"/>
                <w:szCs w:val="18"/>
              </w:rPr>
              <w:t>An Inoperative Placard will be displayed in a prominent position to be seen by flight crew and will be noted on ADLS.</w:t>
            </w:r>
          </w:p>
        </w:tc>
      </w:tr>
    </w:tbl>
    <w:p w:rsidR="00F3742A" w:rsidRDefault="00F3742A" w:rsidP="00EA538C">
      <w:pPr>
        <w:jc w:val="center"/>
        <w:rPr>
          <w:sz w:val="22"/>
          <w:szCs w:val="22"/>
        </w:rPr>
        <w:sectPr w:rsidR="00F3742A" w:rsidSect="00EA538C">
          <w:headerReference w:type="default" r:id="rId5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F3742A" w:rsidRPr="00D43913" w:rsidTr="00F3742A">
        <w:trPr>
          <w:cantSplit/>
        </w:trPr>
        <w:tc>
          <w:tcPr>
            <w:tcW w:w="2330" w:type="dxa"/>
            <w:tcBorders>
              <w:top w:val="single" w:sz="4" w:space="0" w:color="auto"/>
              <w:left w:val="single" w:sz="6" w:space="0" w:color="auto"/>
            </w:tcBorders>
          </w:tcPr>
          <w:p w:rsidR="00F3742A" w:rsidRPr="00D43913" w:rsidRDefault="00F3742A" w:rsidP="00F3742A">
            <w:pPr>
              <w:tabs>
                <w:tab w:val="left" w:pos="440"/>
                <w:tab w:val="left" w:pos="2600"/>
              </w:tabs>
              <w:ind w:left="86"/>
              <w:rPr>
                <w:rFonts w:ascii="Times" w:hAnsi="Times" w:cs="Times"/>
                <w:sz w:val="18"/>
                <w:szCs w:val="18"/>
              </w:rPr>
            </w:pPr>
            <w:r w:rsidRPr="00D43913">
              <w:rPr>
                <w:rFonts w:ascii="Times" w:hAnsi="Times" w:cs="Times"/>
                <w:sz w:val="18"/>
                <w:szCs w:val="18"/>
              </w:rPr>
              <w:lastRenderedPageBreak/>
              <w:t>5.</w:t>
            </w:r>
            <w:r w:rsidRPr="00D43913">
              <w:rPr>
                <w:rFonts w:ascii="Times" w:hAnsi="Times" w:cs="Times"/>
                <w:sz w:val="18"/>
                <w:szCs w:val="18"/>
              </w:rPr>
              <w:tab/>
            </w:r>
            <w:proofErr w:type="spellStart"/>
            <w:r w:rsidRPr="00D43913">
              <w:rPr>
                <w:rFonts w:ascii="Times" w:hAnsi="Times" w:cs="Times"/>
                <w:sz w:val="18"/>
                <w:szCs w:val="18"/>
              </w:rPr>
              <w:t>Autothrottle</w:t>
            </w:r>
            <w:proofErr w:type="spellEnd"/>
            <w:r w:rsidRPr="00D43913">
              <w:rPr>
                <w:rFonts w:ascii="Times" w:hAnsi="Times" w:cs="Times"/>
                <w:sz w:val="18"/>
                <w:szCs w:val="18"/>
              </w:rPr>
              <w:t xml:space="preserve"> Engage /</w:t>
            </w:r>
          </w:p>
          <w:p w:rsidR="00F3742A" w:rsidRPr="00D43913" w:rsidRDefault="00F3742A" w:rsidP="00F3742A">
            <w:pPr>
              <w:tabs>
                <w:tab w:val="left" w:pos="440"/>
                <w:tab w:val="left" w:pos="2600"/>
              </w:tabs>
              <w:ind w:left="80"/>
              <w:rPr>
                <w:rFonts w:ascii="Times" w:hAnsi="Times" w:cs="Times"/>
                <w:sz w:val="18"/>
                <w:szCs w:val="18"/>
              </w:rPr>
            </w:pPr>
            <w:r w:rsidRPr="00D43913">
              <w:rPr>
                <w:rFonts w:ascii="Times" w:hAnsi="Times" w:cs="Times"/>
                <w:sz w:val="18"/>
                <w:szCs w:val="18"/>
              </w:rPr>
              <w:tab/>
              <w:t>Disengage Switches</w:t>
            </w:r>
          </w:p>
          <w:p w:rsidR="00F3742A" w:rsidRPr="00D43913" w:rsidRDefault="00F3742A" w:rsidP="00F3742A">
            <w:pPr>
              <w:tabs>
                <w:tab w:val="left" w:pos="440"/>
                <w:tab w:val="left" w:pos="2600"/>
              </w:tabs>
              <w:ind w:left="80"/>
              <w:rPr>
                <w:rFonts w:ascii="Times" w:hAnsi="Times" w:cs="Times"/>
                <w:sz w:val="18"/>
                <w:szCs w:val="18"/>
              </w:rPr>
            </w:pPr>
            <w:r w:rsidRPr="00D43913">
              <w:rPr>
                <w:rFonts w:ascii="Times" w:hAnsi="Times" w:cs="Times"/>
                <w:sz w:val="18"/>
                <w:szCs w:val="18"/>
              </w:rPr>
              <w:tab/>
              <w:t>(on Thrust Lever Stem)</w:t>
            </w:r>
          </w:p>
        </w:tc>
        <w:tc>
          <w:tcPr>
            <w:tcW w:w="450" w:type="dxa"/>
            <w:tcBorders>
              <w:top w:val="single" w:sz="4" w:space="0" w:color="auto"/>
              <w:right w:val="single" w:sz="4" w:space="0" w:color="auto"/>
            </w:tcBorders>
          </w:tcPr>
          <w:p w:rsidR="00F3742A" w:rsidRPr="00D43913" w:rsidRDefault="00F3742A" w:rsidP="00F3742A">
            <w:pPr>
              <w:tabs>
                <w:tab w:val="left" w:pos="360"/>
              </w:tabs>
              <w:rPr>
                <w:rFonts w:ascii="Times" w:hAnsi="Times" w:cs="Times"/>
                <w:sz w:val="18"/>
                <w:szCs w:val="18"/>
              </w:rPr>
            </w:pPr>
            <w:r w:rsidRPr="00D43913">
              <w:rPr>
                <w:rFonts w:ascii="Times" w:hAnsi="Times" w:cs="Times"/>
                <w:sz w:val="18"/>
                <w:szCs w:val="18"/>
              </w:rPr>
              <w:t>C</w:t>
            </w:r>
          </w:p>
        </w:tc>
        <w:tc>
          <w:tcPr>
            <w:tcW w:w="360" w:type="dxa"/>
            <w:tcBorders>
              <w:top w:val="single" w:sz="4" w:space="0" w:color="auto"/>
              <w:left w:val="single" w:sz="4" w:space="0" w:color="auto"/>
              <w:right w:val="single" w:sz="6" w:space="0" w:color="auto"/>
            </w:tcBorders>
          </w:tcPr>
          <w:p w:rsidR="00F3742A" w:rsidRPr="00D43913" w:rsidRDefault="00F3742A" w:rsidP="00F3742A">
            <w:pPr>
              <w:tabs>
                <w:tab w:val="left" w:pos="360"/>
              </w:tabs>
              <w:rPr>
                <w:rFonts w:ascii="Times" w:hAnsi="Times" w:cs="Times"/>
                <w:sz w:val="18"/>
                <w:szCs w:val="18"/>
              </w:rPr>
            </w:pPr>
            <w:r w:rsidRPr="00D43913">
              <w:rPr>
                <w:rFonts w:ascii="Times" w:hAnsi="Times" w:cs="Times"/>
                <w:sz w:val="18"/>
                <w:szCs w:val="18"/>
              </w:rPr>
              <w:t>2</w:t>
            </w:r>
          </w:p>
        </w:tc>
        <w:tc>
          <w:tcPr>
            <w:tcW w:w="360" w:type="dxa"/>
            <w:tcBorders>
              <w:top w:val="single" w:sz="4" w:space="0" w:color="auto"/>
            </w:tcBorders>
          </w:tcPr>
          <w:p w:rsidR="00F3742A" w:rsidRPr="00D43913" w:rsidRDefault="00F3742A" w:rsidP="00F3742A">
            <w:pPr>
              <w:tabs>
                <w:tab w:val="left" w:pos="360"/>
              </w:tabs>
              <w:rPr>
                <w:rFonts w:ascii="Times" w:hAnsi="Times" w:cs="Times"/>
                <w:sz w:val="18"/>
                <w:szCs w:val="18"/>
              </w:rPr>
            </w:pPr>
            <w:r w:rsidRPr="00D43913">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F3742A" w:rsidRPr="00D43913" w:rsidRDefault="00F3742A" w:rsidP="00F3742A">
            <w:pPr>
              <w:rPr>
                <w:rFonts w:ascii="Times" w:hAnsi="Times" w:cs="Times"/>
                <w:sz w:val="18"/>
                <w:szCs w:val="18"/>
              </w:rPr>
            </w:pPr>
          </w:p>
        </w:tc>
        <w:tc>
          <w:tcPr>
            <w:tcW w:w="2880" w:type="dxa"/>
            <w:tcBorders>
              <w:top w:val="single" w:sz="4" w:space="0" w:color="auto"/>
              <w:right w:val="single" w:sz="6" w:space="0" w:color="auto"/>
            </w:tcBorders>
          </w:tcPr>
          <w:p w:rsidR="00F3742A" w:rsidRPr="00D43913" w:rsidRDefault="00F3742A" w:rsidP="00F3742A">
            <w:pPr>
              <w:rPr>
                <w:rFonts w:ascii="Times" w:hAnsi="Times" w:cs="Times"/>
                <w:sz w:val="18"/>
                <w:szCs w:val="18"/>
              </w:rPr>
            </w:pPr>
            <w:r w:rsidRPr="00D43913">
              <w:rPr>
                <w:rFonts w:ascii="Times" w:hAnsi="Times" w:cs="Times"/>
                <w:sz w:val="18"/>
                <w:szCs w:val="18"/>
              </w:rPr>
              <w:t>None required.</w:t>
            </w:r>
          </w:p>
        </w:tc>
        <w:tc>
          <w:tcPr>
            <w:tcW w:w="2520" w:type="dxa"/>
            <w:tcBorders>
              <w:top w:val="single" w:sz="4" w:space="0" w:color="auto"/>
              <w:right w:val="single" w:sz="6" w:space="0" w:color="auto"/>
            </w:tcBorders>
          </w:tcPr>
          <w:p w:rsidR="00F3742A" w:rsidRPr="00D43913" w:rsidRDefault="00F3742A" w:rsidP="00F3742A">
            <w:pPr>
              <w:rPr>
                <w:rFonts w:ascii="Times" w:hAnsi="Times" w:cs="Times"/>
                <w:sz w:val="18"/>
                <w:szCs w:val="18"/>
              </w:rPr>
            </w:pPr>
            <w:r w:rsidRPr="00D43913">
              <w:rPr>
                <w:rFonts w:ascii="Times" w:hAnsi="Times" w:cs="Times"/>
                <w:sz w:val="18"/>
                <w:szCs w:val="18"/>
              </w:rPr>
              <w:t>None required.</w:t>
            </w:r>
          </w:p>
        </w:tc>
        <w:tc>
          <w:tcPr>
            <w:tcW w:w="2340" w:type="dxa"/>
            <w:tcBorders>
              <w:top w:val="single" w:sz="4" w:space="0" w:color="auto"/>
              <w:right w:val="single" w:sz="6" w:space="0" w:color="auto"/>
            </w:tcBorders>
          </w:tcPr>
          <w:p w:rsidR="00F3742A" w:rsidRPr="00D43913" w:rsidRDefault="00F3742A" w:rsidP="00F3742A">
            <w:pPr>
              <w:rPr>
                <w:rFonts w:ascii="Times" w:hAnsi="Times" w:cs="Times"/>
                <w:sz w:val="18"/>
                <w:szCs w:val="18"/>
              </w:rPr>
            </w:pPr>
            <w:r w:rsidRPr="00D43913">
              <w:rPr>
                <w:rFonts w:ascii="Times" w:hAnsi="Times" w:cs="Times"/>
                <w:sz w:val="18"/>
                <w:szCs w:val="18"/>
              </w:rPr>
              <w:t xml:space="preserve">An Inoperative Placard will be placed on </w:t>
            </w:r>
            <w:r w:rsidRPr="00D43913">
              <w:rPr>
                <w:rFonts w:ascii="Times" w:hAnsi="Times" w:cs="Times"/>
                <w:bCs/>
                <w:sz w:val="18"/>
                <w:szCs w:val="18"/>
              </w:rPr>
              <w:t>Thrust Lever Stem</w:t>
            </w:r>
            <w:r w:rsidRPr="00D43913">
              <w:rPr>
                <w:rFonts w:ascii="Times" w:hAnsi="Times" w:cs="Times"/>
                <w:sz w:val="18"/>
                <w:szCs w:val="18"/>
              </w:rPr>
              <w:t xml:space="preserve"> and will be noted on ADLS.</w:t>
            </w:r>
          </w:p>
        </w:tc>
      </w:tr>
      <w:tr w:rsidR="00F3742A" w:rsidRPr="00D43913" w:rsidTr="00716247">
        <w:trPr>
          <w:cantSplit/>
        </w:trPr>
        <w:tc>
          <w:tcPr>
            <w:tcW w:w="2330" w:type="dxa"/>
            <w:tcBorders>
              <w:left w:val="single" w:sz="6" w:space="0" w:color="auto"/>
            </w:tcBorders>
          </w:tcPr>
          <w:p w:rsidR="00F3742A" w:rsidRPr="00D43913" w:rsidRDefault="00F3742A" w:rsidP="00716247">
            <w:pPr>
              <w:tabs>
                <w:tab w:val="left" w:pos="440"/>
                <w:tab w:val="left" w:pos="2600"/>
              </w:tabs>
              <w:spacing w:before="120"/>
              <w:ind w:left="86"/>
              <w:rPr>
                <w:rFonts w:ascii="Times" w:hAnsi="Times" w:cs="Times"/>
                <w:sz w:val="18"/>
                <w:szCs w:val="18"/>
              </w:rPr>
            </w:pPr>
          </w:p>
        </w:tc>
        <w:tc>
          <w:tcPr>
            <w:tcW w:w="450" w:type="dxa"/>
            <w:tcBorders>
              <w:right w:val="single" w:sz="4"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C</w:t>
            </w:r>
          </w:p>
        </w:tc>
        <w:tc>
          <w:tcPr>
            <w:tcW w:w="360" w:type="dxa"/>
            <w:tcBorders>
              <w:left w:val="single" w:sz="4" w:space="0" w:color="auto"/>
              <w:right w:val="single" w:sz="6"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2</w:t>
            </w:r>
          </w:p>
        </w:tc>
        <w:tc>
          <w:tcPr>
            <w:tcW w:w="360" w:type="dxa"/>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0</w:t>
            </w:r>
          </w:p>
        </w:tc>
        <w:tc>
          <w:tcPr>
            <w:tcW w:w="3240" w:type="dxa"/>
            <w:tcBorders>
              <w:left w:val="single" w:sz="6" w:space="0" w:color="auto"/>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 xml:space="preserve">May be inoperative provided </w:t>
            </w:r>
            <w:proofErr w:type="spellStart"/>
            <w:r w:rsidRPr="00D43913">
              <w:rPr>
                <w:rFonts w:ascii="Times" w:hAnsi="Times" w:cs="Times"/>
                <w:sz w:val="18"/>
                <w:szCs w:val="18"/>
              </w:rPr>
              <w:t>Autothrottle</w:t>
            </w:r>
            <w:proofErr w:type="spellEnd"/>
            <w:r w:rsidRPr="00D43913">
              <w:rPr>
                <w:rFonts w:ascii="Times" w:hAnsi="Times" w:cs="Times"/>
                <w:sz w:val="18"/>
                <w:szCs w:val="18"/>
              </w:rPr>
              <w:t xml:space="preserve"> is </w:t>
            </w:r>
            <w:r>
              <w:rPr>
                <w:rFonts w:ascii="Times" w:hAnsi="Times" w:cs="Times"/>
                <w:sz w:val="18"/>
                <w:szCs w:val="18"/>
              </w:rPr>
              <w:t>not used.</w:t>
            </w:r>
          </w:p>
        </w:tc>
        <w:tc>
          <w:tcPr>
            <w:tcW w:w="288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52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34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 xml:space="preserve">An Inoperative Placard will be placed on </w:t>
            </w:r>
            <w:r w:rsidRPr="00D43913">
              <w:rPr>
                <w:rFonts w:ascii="Times" w:hAnsi="Times" w:cs="Times"/>
                <w:bCs/>
                <w:sz w:val="18"/>
                <w:szCs w:val="18"/>
              </w:rPr>
              <w:t>Thrust Lever Stem</w:t>
            </w:r>
            <w:r w:rsidRPr="00D43913">
              <w:rPr>
                <w:rFonts w:ascii="Times" w:hAnsi="Times" w:cs="Times"/>
                <w:sz w:val="18"/>
                <w:szCs w:val="18"/>
              </w:rPr>
              <w:t xml:space="preserve"> and will be noted on ADLS.</w:t>
            </w:r>
          </w:p>
        </w:tc>
      </w:tr>
      <w:tr w:rsidR="00F3742A" w:rsidRPr="00D43913" w:rsidTr="00F3742A">
        <w:trPr>
          <w:cantSplit/>
        </w:trPr>
        <w:tc>
          <w:tcPr>
            <w:tcW w:w="2330" w:type="dxa"/>
            <w:tcBorders>
              <w:left w:val="single" w:sz="6" w:space="0" w:color="auto"/>
            </w:tcBorders>
          </w:tcPr>
          <w:p w:rsidR="00F3742A" w:rsidRPr="00D43913" w:rsidRDefault="00F3742A" w:rsidP="00716247">
            <w:pPr>
              <w:tabs>
                <w:tab w:val="left" w:pos="440"/>
                <w:tab w:val="left" w:pos="2600"/>
              </w:tabs>
              <w:spacing w:before="120"/>
              <w:ind w:left="86"/>
              <w:rPr>
                <w:rFonts w:ascii="Times" w:hAnsi="Times" w:cs="Times"/>
                <w:sz w:val="18"/>
                <w:szCs w:val="18"/>
              </w:rPr>
            </w:pPr>
            <w:r w:rsidRPr="00D43913">
              <w:rPr>
                <w:rFonts w:ascii="Times" w:hAnsi="Times" w:cs="Times"/>
                <w:sz w:val="18"/>
                <w:szCs w:val="18"/>
              </w:rPr>
              <w:t>6.</w:t>
            </w:r>
            <w:r w:rsidRPr="00D43913">
              <w:rPr>
                <w:rFonts w:ascii="Times" w:hAnsi="Times" w:cs="Times"/>
                <w:sz w:val="18"/>
                <w:szCs w:val="18"/>
              </w:rPr>
              <w:tab/>
              <w:t>Touch Control</w:t>
            </w:r>
          </w:p>
          <w:p w:rsidR="00F3742A" w:rsidRPr="00D43913" w:rsidRDefault="00F3742A" w:rsidP="00716247">
            <w:pPr>
              <w:tabs>
                <w:tab w:val="left" w:pos="440"/>
                <w:tab w:val="left" w:pos="2600"/>
              </w:tabs>
              <w:ind w:left="80"/>
              <w:rPr>
                <w:rFonts w:ascii="Times" w:hAnsi="Times" w:cs="Times"/>
                <w:sz w:val="18"/>
                <w:szCs w:val="18"/>
              </w:rPr>
            </w:pPr>
            <w:r w:rsidRPr="00D43913">
              <w:rPr>
                <w:rFonts w:ascii="Times" w:hAnsi="Times" w:cs="Times"/>
                <w:sz w:val="18"/>
                <w:szCs w:val="18"/>
              </w:rPr>
              <w:tab/>
              <w:t>Steering Switches</w:t>
            </w:r>
          </w:p>
          <w:p w:rsidR="00F3742A" w:rsidRPr="00D43913" w:rsidRDefault="00F3742A" w:rsidP="00716247">
            <w:pPr>
              <w:tabs>
                <w:tab w:val="left" w:pos="440"/>
                <w:tab w:val="left" w:pos="2600"/>
              </w:tabs>
              <w:ind w:left="80"/>
              <w:rPr>
                <w:rFonts w:ascii="Times" w:hAnsi="Times" w:cs="Times"/>
                <w:sz w:val="18"/>
                <w:szCs w:val="18"/>
              </w:rPr>
            </w:pPr>
            <w:r w:rsidRPr="00D43913">
              <w:rPr>
                <w:rFonts w:ascii="Times" w:hAnsi="Times" w:cs="Times"/>
                <w:sz w:val="18"/>
                <w:szCs w:val="18"/>
              </w:rPr>
              <w:tab/>
              <w:t>(TCS)</w:t>
            </w:r>
          </w:p>
        </w:tc>
        <w:tc>
          <w:tcPr>
            <w:tcW w:w="450" w:type="dxa"/>
            <w:tcBorders>
              <w:right w:val="single" w:sz="4"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D</w:t>
            </w:r>
          </w:p>
        </w:tc>
        <w:tc>
          <w:tcPr>
            <w:tcW w:w="360" w:type="dxa"/>
            <w:tcBorders>
              <w:left w:val="single" w:sz="4" w:space="0" w:color="auto"/>
              <w:right w:val="single" w:sz="6" w:space="0" w:color="auto"/>
            </w:tcBorders>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2</w:t>
            </w:r>
          </w:p>
        </w:tc>
        <w:tc>
          <w:tcPr>
            <w:tcW w:w="360" w:type="dxa"/>
          </w:tcPr>
          <w:p w:rsidR="00F3742A" w:rsidRPr="00D43913" w:rsidRDefault="00F3742A" w:rsidP="00716247">
            <w:pPr>
              <w:tabs>
                <w:tab w:val="left" w:pos="360"/>
              </w:tabs>
              <w:spacing w:before="120"/>
              <w:rPr>
                <w:rFonts w:ascii="Times" w:hAnsi="Times" w:cs="Times"/>
                <w:sz w:val="18"/>
                <w:szCs w:val="18"/>
              </w:rPr>
            </w:pPr>
            <w:r w:rsidRPr="00D43913">
              <w:rPr>
                <w:rFonts w:ascii="Times" w:hAnsi="Times" w:cs="Times"/>
                <w:sz w:val="18"/>
                <w:szCs w:val="18"/>
              </w:rPr>
              <w:t>0</w:t>
            </w:r>
          </w:p>
        </w:tc>
        <w:tc>
          <w:tcPr>
            <w:tcW w:w="3240" w:type="dxa"/>
            <w:tcBorders>
              <w:left w:val="single" w:sz="6" w:space="0" w:color="auto"/>
              <w:right w:val="single" w:sz="6" w:space="0" w:color="auto"/>
            </w:tcBorders>
          </w:tcPr>
          <w:p w:rsidR="00F3742A" w:rsidRPr="00D43913" w:rsidRDefault="00F3742A" w:rsidP="00716247">
            <w:pPr>
              <w:spacing w:before="120"/>
              <w:rPr>
                <w:rFonts w:ascii="Times" w:hAnsi="Times" w:cs="Times"/>
                <w:sz w:val="18"/>
                <w:szCs w:val="18"/>
              </w:rPr>
            </w:pPr>
          </w:p>
        </w:tc>
        <w:tc>
          <w:tcPr>
            <w:tcW w:w="288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52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None required.</w:t>
            </w:r>
          </w:p>
        </w:tc>
        <w:tc>
          <w:tcPr>
            <w:tcW w:w="2340" w:type="dxa"/>
            <w:tcBorders>
              <w:right w:val="single" w:sz="6" w:space="0" w:color="auto"/>
            </w:tcBorders>
          </w:tcPr>
          <w:p w:rsidR="00F3742A" w:rsidRPr="00D43913" w:rsidRDefault="00F3742A" w:rsidP="00716247">
            <w:pPr>
              <w:spacing w:before="120" w:after="120"/>
              <w:rPr>
                <w:rFonts w:ascii="Times" w:hAnsi="Times" w:cs="Times"/>
                <w:sz w:val="18"/>
                <w:szCs w:val="18"/>
              </w:rPr>
            </w:pPr>
            <w:r w:rsidRPr="00D43913">
              <w:rPr>
                <w:rFonts w:ascii="Times" w:hAnsi="Times" w:cs="Times"/>
                <w:sz w:val="18"/>
                <w:szCs w:val="18"/>
              </w:rPr>
              <w:t>An Inoperative Placard will be displayed in a prominent position to be seen by flight crew and will be noted on ADLS.</w:t>
            </w:r>
          </w:p>
        </w:tc>
      </w:tr>
      <w:tr w:rsidR="00F3742A" w:rsidRPr="00D43913" w:rsidTr="00D55D9F">
        <w:trPr>
          <w:cantSplit/>
        </w:trPr>
        <w:tc>
          <w:tcPr>
            <w:tcW w:w="2330" w:type="dxa"/>
            <w:tcBorders>
              <w:left w:val="single" w:sz="6" w:space="0" w:color="auto"/>
            </w:tcBorders>
          </w:tcPr>
          <w:p w:rsidR="00F3742A" w:rsidRPr="008C0FEC" w:rsidRDefault="00F3742A" w:rsidP="00716247">
            <w:pPr>
              <w:tabs>
                <w:tab w:val="left" w:pos="440"/>
                <w:tab w:val="left" w:pos="2600"/>
              </w:tabs>
              <w:spacing w:before="120"/>
              <w:ind w:left="86"/>
              <w:rPr>
                <w:rFonts w:ascii="Times" w:hAnsi="Times" w:cs="Times"/>
                <w:sz w:val="18"/>
                <w:szCs w:val="18"/>
              </w:rPr>
            </w:pPr>
            <w:r>
              <w:rPr>
                <w:rFonts w:ascii="Times" w:hAnsi="Times" w:cs="Times"/>
                <w:sz w:val="18"/>
                <w:szCs w:val="18"/>
              </w:rPr>
              <w:t>7.</w:t>
            </w:r>
            <w:r>
              <w:rPr>
                <w:rFonts w:ascii="Times" w:hAnsi="Times" w:cs="Times"/>
                <w:sz w:val="18"/>
                <w:szCs w:val="18"/>
              </w:rPr>
              <w:tab/>
            </w:r>
            <w:r w:rsidRPr="008C0FEC">
              <w:rPr>
                <w:rFonts w:ascii="Times" w:hAnsi="Times" w:cs="Times"/>
                <w:sz w:val="18"/>
                <w:szCs w:val="18"/>
              </w:rPr>
              <w:t>Flight Guidance</w:t>
            </w:r>
          </w:p>
          <w:p w:rsidR="00F3742A" w:rsidRPr="008C0FEC" w:rsidRDefault="00F3742A" w:rsidP="00F3742A">
            <w:pPr>
              <w:tabs>
                <w:tab w:val="left" w:pos="440"/>
                <w:tab w:val="left" w:pos="2600"/>
              </w:tabs>
              <w:ind w:left="86"/>
              <w:rPr>
                <w:rFonts w:ascii="Times" w:hAnsi="Times" w:cs="Times"/>
                <w:sz w:val="18"/>
                <w:szCs w:val="18"/>
              </w:rPr>
            </w:pPr>
            <w:r w:rsidRPr="008C0FEC">
              <w:rPr>
                <w:rFonts w:ascii="Times" w:hAnsi="Times" w:cs="Times"/>
                <w:sz w:val="18"/>
                <w:szCs w:val="18"/>
              </w:rPr>
              <w:tab/>
              <w:t>Computers (FGC)</w:t>
            </w:r>
            <w:r w:rsidR="00C5707D">
              <w:rPr>
                <w:rFonts w:ascii="Times" w:hAnsi="Times" w:cs="Times"/>
                <w:sz w:val="18"/>
                <w:szCs w:val="18"/>
              </w:rPr>
              <w:t xml:space="preserve"> /</w:t>
            </w:r>
          </w:p>
          <w:p w:rsidR="00F3742A" w:rsidRPr="008C0FEC" w:rsidRDefault="00F3742A" w:rsidP="00F3742A">
            <w:pPr>
              <w:tabs>
                <w:tab w:val="left" w:pos="440"/>
                <w:tab w:val="left" w:pos="2600"/>
              </w:tabs>
              <w:ind w:left="86"/>
              <w:rPr>
                <w:rFonts w:ascii="Times" w:hAnsi="Times" w:cs="Times"/>
                <w:sz w:val="18"/>
                <w:szCs w:val="18"/>
              </w:rPr>
            </w:pPr>
            <w:r w:rsidRPr="008C0FEC">
              <w:rPr>
                <w:rFonts w:ascii="Times" w:hAnsi="Times" w:cs="Times"/>
                <w:sz w:val="18"/>
                <w:szCs w:val="18"/>
              </w:rPr>
              <w:tab/>
              <w:t>Autopilots</w:t>
            </w:r>
            <w:r w:rsidR="00C5707D">
              <w:rPr>
                <w:rFonts w:ascii="Times" w:hAnsi="Times" w:cs="Times"/>
                <w:sz w:val="18"/>
                <w:szCs w:val="18"/>
              </w:rPr>
              <w:t xml:space="preserve"> (</w:t>
            </w:r>
            <w:r w:rsidRPr="008C0FEC">
              <w:rPr>
                <w:rFonts w:ascii="Times" w:hAnsi="Times" w:cs="Times"/>
                <w:sz w:val="18"/>
                <w:szCs w:val="18"/>
              </w:rPr>
              <w:t>Flight</w:t>
            </w:r>
          </w:p>
          <w:p w:rsidR="00F3742A" w:rsidRPr="00D43913" w:rsidRDefault="00F3742A" w:rsidP="00F3742A">
            <w:pPr>
              <w:tabs>
                <w:tab w:val="left" w:pos="440"/>
                <w:tab w:val="left" w:pos="2600"/>
              </w:tabs>
              <w:ind w:left="86"/>
              <w:rPr>
                <w:rFonts w:ascii="Times" w:hAnsi="Times" w:cs="Times"/>
                <w:sz w:val="18"/>
                <w:szCs w:val="18"/>
              </w:rPr>
            </w:pPr>
            <w:r w:rsidRPr="008C0FEC">
              <w:rPr>
                <w:rFonts w:ascii="Times" w:hAnsi="Times" w:cs="Times"/>
                <w:sz w:val="18"/>
                <w:szCs w:val="18"/>
              </w:rPr>
              <w:tab/>
              <w:t>Directors)</w:t>
            </w:r>
          </w:p>
        </w:tc>
        <w:tc>
          <w:tcPr>
            <w:tcW w:w="450" w:type="dxa"/>
            <w:tcBorders>
              <w:right w:val="single" w:sz="4" w:space="0" w:color="auto"/>
            </w:tcBorders>
          </w:tcPr>
          <w:p w:rsidR="00F3742A" w:rsidRPr="00D43913" w:rsidRDefault="00F3742A" w:rsidP="00716247">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6" w:space="0" w:color="auto"/>
            </w:tcBorders>
          </w:tcPr>
          <w:p w:rsidR="00F3742A" w:rsidRPr="00D43913" w:rsidRDefault="00F3742A" w:rsidP="00716247">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F3742A" w:rsidRPr="00D43913" w:rsidRDefault="00F3742A" w:rsidP="00716247">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F3742A" w:rsidRPr="00D43913" w:rsidRDefault="00F3742A" w:rsidP="00F3742A">
            <w:pPr>
              <w:spacing w:before="120"/>
              <w:rPr>
                <w:rFonts w:ascii="Times" w:hAnsi="Times" w:cs="Times"/>
                <w:sz w:val="18"/>
                <w:szCs w:val="18"/>
              </w:rPr>
            </w:pPr>
            <w:r w:rsidRPr="00D43913">
              <w:rPr>
                <w:rFonts w:ascii="Times" w:hAnsi="Times" w:cs="Times"/>
                <w:sz w:val="18"/>
                <w:szCs w:val="18"/>
              </w:rPr>
              <w:t xml:space="preserve">(M) (O) Except for ER operations or where en route operations or approach minimums require its </w:t>
            </w:r>
            <w:proofErr w:type="gramStart"/>
            <w:r w:rsidRPr="00D43913">
              <w:rPr>
                <w:rFonts w:ascii="Times" w:hAnsi="Times" w:cs="Times"/>
                <w:sz w:val="18"/>
                <w:szCs w:val="18"/>
              </w:rPr>
              <w:t>use,</w:t>
            </w:r>
            <w:proofErr w:type="gramEnd"/>
            <w:r w:rsidRPr="00D43913">
              <w:rPr>
                <w:rFonts w:ascii="Times" w:hAnsi="Times" w:cs="Times"/>
                <w:sz w:val="18"/>
                <w:szCs w:val="18"/>
              </w:rPr>
              <w:t xml:space="preserve"> may be inoperative provided airplane is operated in accordance with AFM Limitations.</w:t>
            </w:r>
          </w:p>
          <w:p w:rsidR="00F3742A" w:rsidRPr="00D43913" w:rsidRDefault="00F3742A" w:rsidP="00F3742A">
            <w:pPr>
              <w:spacing w:before="120"/>
              <w:rPr>
                <w:rFonts w:ascii="Times" w:hAnsi="Times" w:cs="Times"/>
                <w:sz w:val="18"/>
                <w:szCs w:val="18"/>
              </w:rPr>
            </w:pPr>
            <w:r w:rsidRPr="00D43913">
              <w:rPr>
                <w:rFonts w:ascii="Times" w:hAnsi="Times" w:cs="Times"/>
                <w:sz w:val="18"/>
                <w:szCs w:val="18"/>
              </w:rPr>
              <w:t>NOTE: FGC</w:t>
            </w:r>
            <w:r w:rsidR="00C5707D">
              <w:rPr>
                <w:rFonts w:ascii="Times" w:hAnsi="Times" w:cs="Times"/>
                <w:sz w:val="18"/>
                <w:szCs w:val="18"/>
              </w:rPr>
              <w:t>/AP</w:t>
            </w:r>
            <w:r w:rsidRPr="00D43913">
              <w:rPr>
                <w:rFonts w:ascii="Times" w:hAnsi="Times" w:cs="Times"/>
                <w:sz w:val="18"/>
                <w:szCs w:val="18"/>
              </w:rPr>
              <w:t xml:space="preserve"> is required for MNPS, RVSM, RNP and PRNAV operations.</w:t>
            </w:r>
          </w:p>
        </w:tc>
        <w:tc>
          <w:tcPr>
            <w:tcW w:w="288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 xml:space="preserve">Maintenance will pull and reset the affected </w:t>
            </w:r>
            <w:r w:rsidRPr="00D43913">
              <w:rPr>
                <w:rFonts w:ascii="Times" w:hAnsi="Times" w:cs="Times"/>
                <w:bCs/>
                <w:sz w:val="18"/>
                <w:szCs w:val="18"/>
              </w:rPr>
              <w:t xml:space="preserve">MAU Channel </w:t>
            </w:r>
            <w:r w:rsidRPr="00D43913">
              <w:rPr>
                <w:rFonts w:ascii="Times" w:hAnsi="Times" w:cs="Times"/>
                <w:sz w:val="18"/>
                <w:szCs w:val="18"/>
              </w:rPr>
              <w:t>and Guidance Panel circuit breakers in attempt to reset the FGC</w:t>
            </w:r>
            <w:r w:rsidR="00C5707D">
              <w:rPr>
                <w:rFonts w:ascii="Times" w:hAnsi="Times" w:cs="Times"/>
                <w:sz w:val="18"/>
                <w:szCs w:val="18"/>
              </w:rPr>
              <w:t>/AP</w:t>
            </w:r>
            <w:r w:rsidRPr="00D43913">
              <w:rPr>
                <w:rFonts w:ascii="Times" w:hAnsi="Times" w:cs="Times"/>
                <w:sz w:val="18"/>
                <w:szCs w:val="18"/>
              </w:rPr>
              <w:t xml:space="preserve">.  If </w:t>
            </w:r>
            <w:r w:rsidRPr="00D43913">
              <w:rPr>
                <w:rFonts w:ascii="Times" w:hAnsi="Times" w:cs="Times"/>
                <w:bCs/>
                <w:sz w:val="18"/>
                <w:szCs w:val="18"/>
              </w:rPr>
              <w:t>FGC</w:t>
            </w:r>
            <w:r w:rsidR="00C5707D">
              <w:rPr>
                <w:rFonts w:ascii="Times" w:hAnsi="Times" w:cs="Times"/>
                <w:bCs/>
                <w:sz w:val="18"/>
                <w:szCs w:val="18"/>
              </w:rPr>
              <w:t>/AP</w:t>
            </w:r>
            <w:r w:rsidRPr="00D43913">
              <w:rPr>
                <w:rFonts w:ascii="Times" w:hAnsi="Times" w:cs="Times"/>
                <w:sz w:val="18"/>
                <w:szCs w:val="18"/>
              </w:rPr>
              <w:t xml:space="preserve"> does not recover, no further action required.</w:t>
            </w:r>
          </w:p>
        </w:tc>
        <w:tc>
          <w:tcPr>
            <w:tcW w:w="2520" w:type="dxa"/>
            <w:tcBorders>
              <w:right w:val="single" w:sz="6" w:space="0" w:color="auto"/>
            </w:tcBorders>
          </w:tcPr>
          <w:p w:rsidR="00F3742A" w:rsidRPr="00D43913" w:rsidRDefault="00F3742A" w:rsidP="00716247">
            <w:pPr>
              <w:spacing w:before="120"/>
              <w:rPr>
                <w:rFonts w:ascii="Times" w:hAnsi="Times" w:cs="Times"/>
                <w:sz w:val="18"/>
                <w:szCs w:val="18"/>
              </w:rPr>
            </w:pPr>
            <w:r w:rsidRPr="00D43913">
              <w:rPr>
                <w:rFonts w:ascii="Times" w:hAnsi="Times" w:cs="Times"/>
                <w:sz w:val="18"/>
                <w:szCs w:val="18"/>
              </w:rPr>
              <w:t xml:space="preserve">Flight crew will observe </w:t>
            </w:r>
            <w:r w:rsidRPr="00D43913">
              <w:rPr>
                <w:rFonts w:ascii="Times" w:hAnsi="Times" w:cs="Times"/>
                <w:bCs/>
                <w:sz w:val="18"/>
                <w:szCs w:val="18"/>
              </w:rPr>
              <w:t>AFM</w:t>
            </w:r>
            <w:r w:rsidRPr="00D43913">
              <w:rPr>
                <w:rFonts w:ascii="Times" w:hAnsi="Times" w:cs="Times"/>
                <w:sz w:val="18"/>
                <w:szCs w:val="18"/>
              </w:rPr>
              <w:t xml:space="preserve"> </w:t>
            </w:r>
            <w:r w:rsidRPr="00D43913">
              <w:rPr>
                <w:rFonts w:ascii="Times" w:hAnsi="Times" w:cs="Times"/>
                <w:bCs/>
                <w:sz w:val="18"/>
                <w:szCs w:val="18"/>
              </w:rPr>
              <w:t>limitations</w:t>
            </w:r>
            <w:r w:rsidRPr="00D43913">
              <w:rPr>
                <w:rFonts w:ascii="Times" w:hAnsi="Times" w:cs="Times"/>
                <w:sz w:val="18"/>
                <w:szCs w:val="18"/>
              </w:rPr>
              <w:t xml:space="preserve"> in the event the operative </w:t>
            </w:r>
            <w:r w:rsidRPr="00D43913">
              <w:rPr>
                <w:rFonts w:ascii="Times" w:hAnsi="Times" w:cs="Times"/>
                <w:bCs/>
                <w:sz w:val="18"/>
                <w:szCs w:val="18"/>
              </w:rPr>
              <w:t>FGC</w:t>
            </w:r>
            <w:r w:rsidR="00C5707D">
              <w:rPr>
                <w:rFonts w:ascii="Times" w:hAnsi="Times" w:cs="Times"/>
                <w:bCs/>
                <w:sz w:val="18"/>
                <w:szCs w:val="18"/>
              </w:rPr>
              <w:t>/AP</w:t>
            </w:r>
            <w:r w:rsidR="008C0FEC">
              <w:rPr>
                <w:rFonts w:ascii="Times" w:hAnsi="Times" w:cs="Times"/>
                <w:sz w:val="18"/>
                <w:szCs w:val="18"/>
              </w:rPr>
              <w:t xml:space="preserve"> fails.</w:t>
            </w:r>
          </w:p>
        </w:tc>
        <w:tc>
          <w:tcPr>
            <w:tcW w:w="2340" w:type="dxa"/>
            <w:tcBorders>
              <w:right w:val="single" w:sz="6" w:space="0" w:color="auto"/>
            </w:tcBorders>
          </w:tcPr>
          <w:p w:rsidR="00F3742A" w:rsidRPr="00D43913" w:rsidRDefault="00F3742A" w:rsidP="00716247">
            <w:pPr>
              <w:spacing w:before="120" w:after="120"/>
              <w:rPr>
                <w:rFonts w:ascii="Times" w:hAnsi="Times" w:cs="Times"/>
                <w:sz w:val="18"/>
                <w:szCs w:val="18"/>
              </w:rPr>
            </w:pPr>
            <w:r w:rsidRPr="00D43913">
              <w:rPr>
                <w:rFonts w:ascii="Times" w:hAnsi="Times" w:cs="Times"/>
                <w:sz w:val="18"/>
                <w:szCs w:val="18"/>
              </w:rPr>
              <w:t>An Inoperative Placard will be displayed in a prominent position to be seen by flight crew and will be noted on ADLS.</w:t>
            </w:r>
          </w:p>
        </w:tc>
      </w:tr>
      <w:tr w:rsidR="00D55D9F" w:rsidRPr="00D43913" w:rsidTr="00F3742A">
        <w:trPr>
          <w:cantSplit/>
        </w:trPr>
        <w:tc>
          <w:tcPr>
            <w:tcW w:w="2330" w:type="dxa"/>
            <w:tcBorders>
              <w:left w:val="single" w:sz="6" w:space="0" w:color="auto"/>
              <w:bottom w:val="single" w:sz="4" w:space="0" w:color="auto"/>
            </w:tcBorders>
          </w:tcPr>
          <w:p w:rsidR="00D55D9F" w:rsidRDefault="00D55D9F" w:rsidP="00716247">
            <w:pPr>
              <w:tabs>
                <w:tab w:val="left" w:pos="440"/>
                <w:tab w:val="left" w:pos="2600"/>
              </w:tabs>
              <w:spacing w:before="120"/>
              <w:ind w:left="86"/>
              <w:rPr>
                <w:rFonts w:ascii="Times" w:hAnsi="Times" w:cs="Times"/>
                <w:sz w:val="18"/>
                <w:szCs w:val="18"/>
              </w:rPr>
            </w:pPr>
          </w:p>
        </w:tc>
        <w:tc>
          <w:tcPr>
            <w:tcW w:w="450" w:type="dxa"/>
            <w:tcBorders>
              <w:bottom w:val="single" w:sz="4" w:space="0" w:color="auto"/>
              <w:right w:val="single" w:sz="4" w:space="0" w:color="auto"/>
            </w:tcBorders>
          </w:tcPr>
          <w:p w:rsidR="00D55D9F" w:rsidRDefault="00D55D9F" w:rsidP="00716247">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6" w:space="0" w:color="auto"/>
            </w:tcBorders>
          </w:tcPr>
          <w:p w:rsidR="00D55D9F" w:rsidRDefault="00D55D9F" w:rsidP="00716247">
            <w:pPr>
              <w:tabs>
                <w:tab w:val="left" w:pos="360"/>
              </w:tabs>
              <w:spacing w:before="120"/>
              <w:rPr>
                <w:rFonts w:ascii="Times" w:hAnsi="Times" w:cs="Times"/>
                <w:sz w:val="18"/>
                <w:szCs w:val="18"/>
              </w:rPr>
            </w:pPr>
          </w:p>
        </w:tc>
        <w:tc>
          <w:tcPr>
            <w:tcW w:w="360" w:type="dxa"/>
            <w:tcBorders>
              <w:bottom w:val="single" w:sz="4" w:space="0" w:color="auto"/>
            </w:tcBorders>
          </w:tcPr>
          <w:p w:rsidR="00D55D9F" w:rsidRDefault="00D55D9F" w:rsidP="00716247">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D55D9F" w:rsidRPr="00D43913" w:rsidRDefault="00D55D9F" w:rsidP="00F3742A">
            <w:pPr>
              <w:spacing w:before="120"/>
              <w:rPr>
                <w:rFonts w:ascii="Times" w:hAnsi="Times" w:cs="Times"/>
                <w:sz w:val="18"/>
                <w:szCs w:val="18"/>
              </w:rPr>
            </w:pPr>
          </w:p>
        </w:tc>
        <w:tc>
          <w:tcPr>
            <w:tcW w:w="2880" w:type="dxa"/>
            <w:tcBorders>
              <w:bottom w:val="single" w:sz="4" w:space="0" w:color="auto"/>
              <w:right w:val="single" w:sz="6" w:space="0" w:color="auto"/>
            </w:tcBorders>
          </w:tcPr>
          <w:p w:rsidR="00D55D9F" w:rsidRPr="00D43913" w:rsidRDefault="00D55D9F" w:rsidP="00716247">
            <w:pPr>
              <w:spacing w:before="120"/>
              <w:rPr>
                <w:rFonts w:ascii="Times" w:hAnsi="Times" w:cs="Times"/>
                <w:sz w:val="18"/>
                <w:szCs w:val="18"/>
              </w:rPr>
            </w:pPr>
          </w:p>
        </w:tc>
        <w:tc>
          <w:tcPr>
            <w:tcW w:w="2520" w:type="dxa"/>
            <w:tcBorders>
              <w:bottom w:val="single" w:sz="4" w:space="0" w:color="auto"/>
              <w:right w:val="single" w:sz="6" w:space="0" w:color="auto"/>
            </w:tcBorders>
          </w:tcPr>
          <w:p w:rsidR="00D55D9F" w:rsidRPr="00D43913" w:rsidRDefault="00D55D9F" w:rsidP="00716247">
            <w:pPr>
              <w:spacing w:before="120"/>
              <w:rPr>
                <w:rFonts w:ascii="Times" w:hAnsi="Times" w:cs="Times"/>
                <w:sz w:val="18"/>
                <w:szCs w:val="18"/>
              </w:rPr>
            </w:pPr>
          </w:p>
        </w:tc>
        <w:tc>
          <w:tcPr>
            <w:tcW w:w="2340" w:type="dxa"/>
            <w:tcBorders>
              <w:bottom w:val="single" w:sz="4" w:space="0" w:color="auto"/>
              <w:right w:val="single" w:sz="6" w:space="0" w:color="auto"/>
            </w:tcBorders>
          </w:tcPr>
          <w:p w:rsidR="00D55D9F" w:rsidRPr="00D43913" w:rsidRDefault="00D55D9F" w:rsidP="00716247">
            <w:pPr>
              <w:spacing w:before="120" w:after="120"/>
              <w:rPr>
                <w:rFonts w:ascii="Times" w:hAnsi="Times" w:cs="Times"/>
                <w:sz w:val="18"/>
                <w:szCs w:val="18"/>
              </w:rPr>
            </w:pPr>
          </w:p>
        </w:tc>
      </w:tr>
    </w:tbl>
    <w:p w:rsidR="00F3742A" w:rsidRDefault="00F3742A" w:rsidP="00716247">
      <w:pPr>
        <w:tabs>
          <w:tab w:val="left" w:pos="440"/>
          <w:tab w:val="left" w:pos="2600"/>
        </w:tabs>
        <w:spacing w:before="120"/>
        <w:ind w:left="86"/>
        <w:rPr>
          <w:rFonts w:ascii="Times" w:hAnsi="Times" w:cs="Times"/>
          <w:sz w:val="18"/>
          <w:szCs w:val="18"/>
        </w:rPr>
        <w:sectPr w:rsidR="00F3742A" w:rsidSect="00EA538C">
          <w:headerReference w:type="default" r:id="rId52"/>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D55D9F" w:rsidRPr="00D43913" w:rsidTr="00716247">
        <w:trPr>
          <w:cantSplit/>
        </w:trPr>
        <w:tc>
          <w:tcPr>
            <w:tcW w:w="2330" w:type="dxa"/>
            <w:tcBorders>
              <w:top w:val="single" w:sz="4" w:space="0" w:color="auto"/>
              <w:left w:val="single" w:sz="6" w:space="0" w:color="auto"/>
            </w:tcBorders>
          </w:tcPr>
          <w:p w:rsidR="00D55D9F" w:rsidRPr="00D43913" w:rsidRDefault="00D55D9F" w:rsidP="00716247">
            <w:pPr>
              <w:tabs>
                <w:tab w:val="left" w:pos="440"/>
                <w:tab w:val="left" w:pos="2600"/>
              </w:tabs>
              <w:ind w:left="86"/>
              <w:rPr>
                <w:rFonts w:ascii="Times" w:hAnsi="Times" w:cs="Times"/>
                <w:sz w:val="18"/>
                <w:szCs w:val="18"/>
              </w:rPr>
            </w:pPr>
            <w:r>
              <w:rPr>
                <w:rFonts w:ascii="Times" w:hAnsi="Times" w:cs="Times"/>
                <w:sz w:val="18"/>
                <w:szCs w:val="18"/>
              </w:rPr>
              <w:lastRenderedPageBreak/>
              <w:t>8</w:t>
            </w:r>
            <w:r w:rsidRPr="00D43913">
              <w:rPr>
                <w:rFonts w:ascii="Times" w:hAnsi="Times" w:cs="Times"/>
                <w:sz w:val="18"/>
                <w:szCs w:val="18"/>
              </w:rPr>
              <w:t>.</w:t>
            </w:r>
            <w:r w:rsidRPr="00D43913">
              <w:rPr>
                <w:rFonts w:ascii="Times" w:hAnsi="Times" w:cs="Times"/>
                <w:sz w:val="18"/>
                <w:szCs w:val="18"/>
              </w:rPr>
              <w:tab/>
              <w:t>Takeoff/Go-Around</w:t>
            </w:r>
          </w:p>
          <w:p w:rsidR="00D55D9F" w:rsidRPr="00D43913" w:rsidRDefault="00D55D9F" w:rsidP="00716247">
            <w:pPr>
              <w:tabs>
                <w:tab w:val="left" w:pos="440"/>
                <w:tab w:val="left" w:pos="2600"/>
              </w:tabs>
              <w:ind w:left="86"/>
              <w:rPr>
                <w:rFonts w:ascii="Times" w:hAnsi="Times" w:cs="Times"/>
                <w:sz w:val="18"/>
                <w:szCs w:val="18"/>
              </w:rPr>
            </w:pPr>
            <w:r w:rsidRPr="00D43913">
              <w:rPr>
                <w:rFonts w:ascii="Times" w:hAnsi="Times" w:cs="Times"/>
                <w:sz w:val="18"/>
                <w:szCs w:val="18"/>
              </w:rPr>
              <w:tab/>
              <w:t>(TO/GA) Buttons (on</w:t>
            </w:r>
          </w:p>
          <w:p w:rsidR="00D55D9F" w:rsidRPr="00D43913" w:rsidRDefault="00D55D9F" w:rsidP="00716247">
            <w:pPr>
              <w:tabs>
                <w:tab w:val="left" w:pos="440"/>
                <w:tab w:val="left" w:pos="2600"/>
              </w:tabs>
              <w:ind w:left="86"/>
              <w:rPr>
                <w:rFonts w:ascii="Times" w:hAnsi="Times" w:cs="Times"/>
                <w:sz w:val="18"/>
                <w:szCs w:val="18"/>
              </w:rPr>
            </w:pPr>
            <w:r w:rsidRPr="00D43913">
              <w:rPr>
                <w:rFonts w:ascii="Times" w:hAnsi="Times" w:cs="Times"/>
                <w:sz w:val="18"/>
                <w:szCs w:val="18"/>
              </w:rPr>
              <w:tab/>
              <w:t>Power Lever Handles)</w:t>
            </w:r>
          </w:p>
        </w:tc>
        <w:tc>
          <w:tcPr>
            <w:tcW w:w="450" w:type="dxa"/>
            <w:tcBorders>
              <w:top w:val="single" w:sz="4" w:space="0" w:color="auto"/>
              <w:right w:val="single" w:sz="4" w:space="0" w:color="auto"/>
            </w:tcBorders>
          </w:tcPr>
          <w:p w:rsidR="00D55D9F" w:rsidRPr="00D43913" w:rsidRDefault="00D55D9F" w:rsidP="00716247">
            <w:pPr>
              <w:tabs>
                <w:tab w:val="left" w:pos="360"/>
              </w:tabs>
              <w:rPr>
                <w:rFonts w:ascii="Times" w:hAnsi="Times" w:cs="Times"/>
                <w:sz w:val="18"/>
                <w:szCs w:val="18"/>
              </w:rPr>
            </w:pPr>
            <w:r w:rsidRPr="00D43913">
              <w:rPr>
                <w:rFonts w:ascii="Times" w:hAnsi="Times" w:cs="Times"/>
                <w:sz w:val="18"/>
                <w:szCs w:val="18"/>
              </w:rPr>
              <w:t>C</w:t>
            </w:r>
          </w:p>
        </w:tc>
        <w:tc>
          <w:tcPr>
            <w:tcW w:w="360" w:type="dxa"/>
            <w:tcBorders>
              <w:top w:val="single" w:sz="4" w:space="0" w:color="auto"/>
              <w:left w:val="single" w:sz="4" w:space="0" w:color="auto"/>
              <w:right w:val="single" w:sz="6" w:space="0" w:color="auto"/>
            </w:tcBorders>
          </w:tcPr>
          <w:p w:rsidR="00D55D9F" w:rsidRPr="00D43913" w:rsidRDefault="00D55D9F" w:rsidP="00716247">
            <w:pPr>
              <w:tabs>
                <w:tab w:val="left" w:pos="360"/>
              </w:tabs>
              <w:rPr>
                <w:rFonts w:ascii="Times" w:hAnsi="Times" w:cs="Times"/>
                <w:sz w:val="18"/>
                <w:szCs w:val="18"/>
              </w:rPr>
            </w:pPr>
            <w:r w:rsidRPr="00D43913">
              <w:rPr>
                <w:rFonts w:ascii="Times" w:hAnsi="Times" w:cs="Times"/>
                <w:sz w:val="18"/>
                <w:szCs w:val="18"/>
              </w:rPr>
              <w:t>2</w:t>
            </w:r>
          </w:p>
        </w:tc>
        <w:tc>
          <w:tcPr>
            <w:tcW w:w="360" w:type="dxa"/>
            <w:tcBorders>
              <w:top w:val="single" w:sz="4" w:space="0" w:color="auto"/>
            </w:tcBorders>
          </w:tcPr>
          <w:p w:rsidR="00D55D9F" w:rsidRPr="00D43913" w:rsidRDefault="00D55D9F" w:rsidP="00716247">
            <w:pPr>
              <w:tabs>
                <w:tab w:val="left" w:pos="360"/>
              </w:tabs>
              <w:rPr>
                <w:rFonts w:ascii="Times" w:hAnsi="Times" w:cs="Times"/>
                <w:sz w:val="18"/>
                <w:szCs w:val="18"/>
              </w:rPr>
            </w:pPr>
            <w:r w:rsidRPr="00D43913">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D55D9F" w:rsidRPr="00D43913" w:rsidRDefault="00D55D9F" w:rsidP="00716247">
            <w:pPr>
              <w:rPr>
                <w:rFonts w:ascii="Times" w:hAnsi="Times" w:cs="Times"/>
                <w:sz w:val="18"/>
                <w:szCs w:val="18"/>
              </w:rPr>
            </w:pPr>
            <w:r w:rsidRPr="00D43913">
              <w:rPr>
                <w:rFonts w:ascii="Times" w:hAnsi="Times" w:cs="Times"/>
                <w:sz w:val="18"/>
                <w:szCs w:val="18"/>
              </w:rPr>
              <w:t>May be inoperative provided approach minimums do not require its use.</w:t>
            </w:r>
          </w:p>
        </w:tc>
        <w:tc>
          <w:tcPr>
            <w:tcW w:w="2880" w:type="dxa"/>
            <w:tcBorders>
              <w:top w:val="single" w:sz="4" w:space="0" w:color="auto"/>
              <w:right w:val="single" w:sz="6" w:space="0" w:color="auto"/>
            </w:tcBorders>
          </w:tcPr>
          <w:p w:rsidR="00D55D9F" w:rsidRPr="00D43913" w:rsidRDefault="00D55D9F" w:rsidP="00716247">
            <w:pPr>
              <w:rPr>
                <w:rFonts w:ascii="Times" w:hAnsi="Times" w:cs="Times"/>
                <w:sz w:val="18"/>
                <w:szCs w:val="18"/>
              </w:rPr>
            </w:pPr>
            <w:r w:rsidRPr="00D43913">
              <w:rPr>
                <w:rFonts w:ascii="Times" w:hAnsi="Times" w:cs="Times"/>
                <w:sz w:val="18"/>
                <w:szCs w:val="18"/>
              </w:rPr>
              <w:t>None required.</w:t>
            </w:r>
          </w:p>
        </w:tc>
        <w:tc>
          <w:tcPr>
            <w:tcW w:w="2520" w:type="dxa"/>
            <w:tcBorders>
              <w:top w:val="single" w:sz="4" w:space="0" w:color="auto"/>
              <w:right w:val="single" w:sz="6" w:space="0" w:color="auto"/>
            </w:tcBorders>
          </w:tcPr>
          <w:p w:rsidR="00D55D9F" w:rsidRPr="00D43913" w:rsidRDefault="00D55D9F" w:rsidP="00716247">
            <w:pPr>
              <w:ind w:left="216" w:hanging="216"/>
              <w:rPr>
                <w:rFonts w:ascii="Times" w:hAnsi="Times" w:cs="Times"/>
                <w:sz w:val="18"/>
                <w:szCs w:val="18"/>
              </w:rPr>
            </w:pPr>
            <w:r w:rsidRPr="00D43913">
              <w:rPr>
                <w:rFonts w:ascii="Times" w:hAnsi="Times" w:cs="Times"/>
                <w:sz w:val="18"/>
                <w:szCs w:val="18"/>
              </w:rPr>
              <w:t>None required.</w:t>
            </w:r>
          </w:p>
        </w:tc>
        <w:tc>
          <w:tcPr>
            <w:tcW w:w="2340" w:type="dxa"/>
            <w:tcBorders>
              <w:top w:val="single" w:sz="4" w:space="0" w:color="auto"/>
              <w:right w:val="single" w:sz="6" w:space="0" w:color="auto"/>
            </w:tcBorders>
          </w:tcPr>
          <w:p w:rsidR="00D55D9F" w:rsidRPr="00D43913" w:rsidRDefault="00D55D9F" w:rsidP="00716247">
            <w:pPr>
              <w:rPr>
                <w:rFonts w:ascii="Times" w:hAnsi="Times" w:cs="Times"/>
                <w:sz w:val="18"/>
                <w:szCs w:val="18"/>
              </w:rPr>
            </w:pPr>
            <w:r w:rsidRPr="00D43913">
              <w:rPr>
                <w:rFonts w:ascii="Times" w:hAnsi="Times" w:cs="Times"/>
                <w:sz w:val="18"/>
                <w:szCs w:val="18"/>
              </w:rPr>
              <w:t>An Inoperative Placard will be displayed in a prominent position to be viewed by the flight crew and will be noted on ADLS.</w:t>
            </w:r>
          </w:p>
        </w:tc>
      </w:tr>
      <w:tr w:rsidR="00D55D9F" w:rsidRPr="00D43913" w:rsidTr="00C1101D">
        <w:trPr>
          <w:cantSplit/>
        </w:trPr>
        <w:tc>
          <w:tcPr>
            <w:tcW w:w="2330" w:type="dxa"/>
            <w:tcBorders>
              <w:left w:val="single" w:sz="6" w:space="0" w:color="auto"/>
            </w:tcBorders>
          </w:tcPr>
          <w:p w:rsidR="00D55D9F" w:rsidRPr="00D43913" w:rsidRDefault="00D55D9F" w:rsidP="00716247">
            <w:pPr>
              <w:tabs>
                <w:tab w:val="left" w:pos="440"/>
                <w:tab w:val="left" w:pos="2600"/>
              </w:tabs>
              <w:spacing w:before="120"/>
              <w:ind w:left="86"/>
              <w:rPr>
                <w:rFonts w:ascii="Times" w:hAnsi="Times" w:cs="Times"/>
                <w:sz w:val="18"/>
                <w:szCs w:val="18"/>
              </w:rPr>
            </w:pPr>
          </w:p>
        </w:tc>
        <w:tc>
          <w:tcPr>
            <w:tcW w:w="450" w:type="dxa"/>
            <w:tcBorders>
              <w:right w:val="single" w:sz="4" w:space="0" w:color="auto"/>
            </w:tcBorders>
          </w:tcPr>
          <w:p w:rsidR="00D55D9F" w:rsidRPr="00D43913" w:rsidRDefault="00D55D9F" w:rsidP="00716247">
            <w:pPr>
              <w:tabs>
                <w:tab w:val="left" w:pos="360"/>
              </w:tabs>
              <w:spacing w:before="120"/>
              <w:rPr>
                <w:rFonts w:ascii="Times" w:hAnsi="Times" w:cs="Times"/>
                <w:sz w:val="18"/>
                <w:szCs w:val="18"/>
              </w:rPr>
            </w:pPr>
            <w:r w:rsidRPr="00D43913">
              <w:rPr>
                <w:rFonts w:ascii="Times" w:hAnsi="Times" w:cs="Times"/>
                <w:sz w:val="18"/>
                <w:szCs w:val="18"/>
              </w:rPr>
              <w:t>C</w:t>
            </w:r>
          </w:p>
        </w:tc>
        <w:tc>
          <w:tcPr>
            <w:tcW w:w="360" w:type="dxa"/>
            <w:tcBorders>
              <w:left w:val="single" w:sz="4" w:space="0" w:color="auto"/>
              <w:right w:val="single" w:sz="6" w:space="0" w:color="auto"/>
            </w:tcBorders>
          </w:tcPr>
          <w:p w:rsidR="00D55D9F" w:rsidRPr="00D43913" w:rsidRDefault="00D55D9F" w:rsidP="00716247">
            <w:pPr>
              <w:tabs>
                <w:tab w:val="left" w:pos="360"/>
              </w:tabs>
              <w:spacing w:before="120"/>
              <w:rPr>
                <w:rFonts w:ascii="Times" w:hAnsi="Times" w:cs="Times"/>
                <w:sz w:val="18"/>
                <w:szCs w:val="18"/>
              </w:rPr>
            </w:pPr>
            <w:r w:rsidRPr="00D43913">
              <w:rPr>
                <w:rFonts w:ascii="Times" w:hAnsi="Times" w:cs="Times"/>
                <w:sz w:val="18"/>
                <w:szCs w:val="18"/>
              </w:rPr>
              <w:t>2</w:t>
            </w:r>
          </w:p>
        </w:tc>
        <w:tc>
          <w:tcPr>
            <w:tcW w:w="360" w:type="dxa"/>
          </w:tcPr>
          <w:p w:rsidR="00D55D9F" w:rsidRPr="00D43913" w:rsidRDefault="00D55D9F" w:rsidP="00716247">
            <w:pPr>
              <w:tabs>
                <w:tab w:val="left" w:pos="360"/>
              </w:tabs>
              <w:spacing w:before="120"/>
              <w:rPr>
                <w:rFonts w:ascii="Times" w:hAnsi="Times" w:cs="Times"/>
                <w:sz w:val="18"/>
                <w:szCs w:val="18"/>
              </w:rPr>
            </w:pPr>
            <w:r w:rsidRPr="00D43913">
              <w:rPr>
                <w:rFonts w:ascii="Times" w:hAnsi="Times" w:cs="Times"/>
                <w:sz w:val="18"/>
                <w:szCs w:val="18"/>
              </w:rPr>
              <w:t>0</w:t>
            </w:r>
          </w:p>
        </w:tc>
        <w:tc>
          <w:tcPr>
            <w:tcW w:w="3240" w:type="dxa"/>
            <w:tcBorders>
              <w:left w:val="single" w:sz="6" w:space="0" w:color="auto"/>
              <w:right w:val="single" w:sz="6" w:space="0" w:color="auto"/>
            </w:tcBorders>
          </w:tcPr>
          <w:p w:rsidR="00D55D9F" w:rsidRPr="00D43913" w:rsidRDefault="00D55D9F" w:rsidP="00716247">
            <w:pPr>
              <w:pStyle w:val="BodyText"/>
            </w:pPr>
            <w:r w:rsidRPr="00D43913">
              <w:t>(O) May be inoperative provided:</w:t>
            </w:r>
          </w:p>
          <w:p w:rsidR="00D55D9F" w:rsidRPr="00D43913" w:rsidRDefault="00D55D9F" w:rsidP="00716247">
            <w:pPr>
              <w:ind w:left="460" w:hanging="264"/>
              <w:rPr>
                <w:rFonts w:ascii="Times" w:hAnsi="Times" w:cs="Times"/>
                <w:sz w:val="18"/>
                <w:szCs w:val="18"/>
              </w:rPr>
            </w:pPr>
            <w:r w:rsidRPr="00D43913">
              <w:rPr>
                <w:rFonts w:ascii="Times" w:hAnsi="Times" w:cs="Times"/>
                <w:sz w:val="18"/>
                <w:szCs w:val="18"/>
              </w:rPr>
              <w:t>a)</w:t>
            </w:r>
            <w:r w:rsidRPr="00D43913">
              <w:rPr>
                <w:rFonts w:ascii="Times" w:hAnsi="Times" w:cs="Times"/>
                <w:sz w:val="18"/>
                <w:szCs w:val="18"/>
              </w:rPr>
              <w:tab/>
              <w:t>Both power levers are operated manually for takeoff and go-around, and</w:t>
            </w:r>
          </w:p>
          <w:p w:rsidR="00D55D9F" w:rsidRPr="00D43913" w:rsidRDefault="00D55D9F" w:rsidP="00716247">
            <w:pPr>
              <w:ind w:left="460" w:hanging="264"/>
              <w:rPr>
                <w:rFonts w:ascii="Times" w:hAnsi="Times" w:cs="Times"/>
                <w:sz w:val="18"/>
                <w:szCs w:val="18"/>
              </w:rPr>
            </w:pPr>
            <w:r w:rsidRPr="00D43913">
              <w:rPr>
                <w:rFonts w:ascii="Times" w:hAnsi="Times" w:cs="Times"/>
                <w:sz w:val="18"/>
                <w:szCs w:val="18"/>
              </w:rPr>
              <w:t>b)</w:t>
            </w:r>
            <w:r w:rsidRPr="00D43913">
              <w:rPr>
                <w:rFonts w:ascii="Times" w:hAnsi="Times" w:cs="Times"/>
                <w:sz w:val="18"/>
                <w:szCs w:val="18"/>
              </w:rPr>
              <w:tab/>
              <w:t>Autopilot and Flight Director are not used below 500 feet or MDA, whichever is higher.</w:t>
            </w:r>
          </w:p>
          <w:p w:rsidR="00D55D9F" w:rsidRPr="00D43913" w:rsidRDefault="00D55D9F" w:rsidP="00716247">
            <w:pPr>
              <w:spacing w:before="240"/>
              <w:ind w:firstLine="2"/>
              <w:rPr>
                <w:rFonts w:ascii="Times" w:hAnsi="Times" w:cs="Times"/>
                <w:sz w:val="18"/>
                <w:szCs w:val="18"/>
              </w:rPr>
            </w:pPr>
            <w:r w:rsidRPr="00D43913">
              <w:rPr>
                <w:rFonts w:ascii="Times" w:hAnsi="Times" w:cs="Times"/>
                <w:sz w:val="18"/>
                <w:szCs w:val="18"/>
              </w:rPr>
              <w:t xml:space="preserve">NOTE: Flight Director Takeoff and Go-Around guidance and </w:t>
            </w:r>
            <w:proofErr w:type="spellStart"/>
            <w:r w:rsidRPr="00D43913">
              <w:rPr>
                <w:rFonts w:ascii="Times" w:hAnsi="Times" w:cs="Times"/>
                <w:sz w:val="18"/>
                <w:szCs w:val="18"/>
              </w:rPr>
              <w:t>Autothrottles</w:t>
            </w:r>
            <w:proofErr w:type="spellEnd"/>
            <w:r w:rsidRPr="00D43913">
              <w:rPr>
                <w:rFonts w:ascii="Times" w:hAnsi="Times" w:cs="Times"/>
                <w:sz w:val="18"/>
                <w:szCs w:val="18"/>
              </w:rPr>
              <w:t xml:space="preserve"> are not available with both TO/GA switches inoperative.</w:t>
            </w:r>
            <w:r w:rsidR="00C5707D">
              <w:rPr>
                <w:rFonts w:ascii="Times" w:hAnsi="Times" w:cs="Times"/>
                <w:sz w:val="18"/>
                <w:szCs w:val="18"/>
              </w:rPr>
              <w:t xml:space="preserve"> Missed approach if needed must be selected via the MCDU.</w:t>
            </w:r>
          </w:p>
        </w:tc>
        <w:tc>
          <w:tcPr>
            <w:tcW w:w="2880" w:type="dxa"/>
            <w:tcBorders>
              <w:right w:val="single" w:sz="6" w:space="0" w:color="auto"/>
            </w:tcBorders>
          </w:tcPr>
          <w:p w:rsidR="00D55D9F" w:rsidRPr="00D43913" w:rsidRDefault="00D55D9F" w:rsidP="00716247">
            <w:pPr>
              <w:spacing w:before="120"/>
              <w:rPr>
                <w:rFonts w:ascii="Times" w:hAnsi="Times" w:cs="Times"/>
                <w:sz w:val="18"/>
                <w:szCs w:val="18"/>
              </w:rPr>
            </w:pPr>
            <w:r w:rsidRPr="00D43913">
              <w:rPr>
                <w:rFonts w:ascii="Times" w:hAnsi="Times" w:cs="Times"/>
                <w:sz w:val="18"/>
                <w:szCs w:val="18"/>
              </w:rPr>
              <w:t>None required.</w:t>
            </w:r>
          </w:p>
        </w:tc>
        <w:tc>
          <w:tcPr>
            <w:tcW w:w="2520" w:type="dxa"/>
            <w:tcBorders>
              <w:right w:val="single" w:sz="6" w:space="0" w:color="auto"/>
            </w:tcBorders>
          </w:tcPr>
          <w:p w:rsidR="00D55D9F" w:rsidRPr="00D43913" w:rsidRDefault="00D55D9F" w:rsidP="00C879F1">
            <w:pPr>
              <w:spacing w:before="120"/>
              <w:rPr>
                <w:rFonts w:ascii="Times" w:hAnsi="Times" w:cs="Times"/>
                <w:sz w:val="18"/>
                <w:szCs w:val="18"/>
              </w:rPr>
            </w:pPr>
            <w:r w:rsidRPr="00D43913">
              <w:rPr>
                <w:rFonts w:ascii="Times" w:hAnsi="Times" w:cs="Times"/>
                <w:bCs/>
                <w:sz w:val="18"/>
                <w:szCs w:val="18"/>
              </w:rPr>
              <w:t>Flight Director</w:t>
            </w:r>
            <w:r w:rsidRPr="00D43913">
              <w:rPr>
                <w:rFonts w:ascii="Times" w:hAnsi="Times" w:cs="Times"/>
                <w:sz w:val="18"/>
                <w:szCs w:val="18"/>
              </w:rPr>
              <w:t xml:space="preserve"> and </w:t>
            </w:r>
            <w:proofErr w:type="spellStart"/>
            <w:r w:rsidRPr="00D43913">
              <w:rPr>
                <w:rFonts w:ascii="Times" w:hAnsi="Times" w:cs="Times"/>
                <w:bCs/>
                <w:sz w:val="18"/>
                <w:szCs w:val="18"/>
              </w:rPr>
              <w:t>Autothrottl</w:t>
            </w:r>
            <w:r w:rsidRPr="00D43913">
              <w:rPr>
                <w:rFonts w:ascii="Times" w:hAnsi="Times" w:cs="Times"/>
                <w:sz w:val="18"/>
                <w:szCs w:val="18"/>
              </w:rPr>
              <w:t>e</w:t>
            </w:r>
            <w:proofErr w:type="spellEnd"/>
            <w:r w:rsidRPr="00D43913">
              <w:rPr>
                <w:rFonts w:ascii="Times" w:hAnsi="Times" w:cs="Times"/>
                <w:sz w:val="18"/>
                <w:szCs w:val="18"/>
              </w:rPr>
              <w:t xml:space="preserve"> are not available for </w:t>
            </w:r>
            <w:r w:rsidRPr="00D43913">
              <w:rPr>
                <w:rFonts w:ascii="Times" w:hAnsi="Times" w:cs="Times"/>
                <w:bCs/>
                <w:sz w:val="18"/>
                <w:szCs w:val="18"/>
              </w:rPr>
              <w:t>Takeoff</w:t>
            </w:r>
            <w:r w:rsidRPr="00D43913">
              <w:rPr>
                <w:rFonts w:ascii="Times" w:hAnsi="Times" w:cs="Times"/>
                <w:sz w:val="18"/>
                <w:szCs w:val="18"/>
              </w:rPr>
              <w:t xml:space="preserve"> or </w:t>
            </w:r>
            <w:r w:rsidRPr="00D43913">
              <w:rPr>
                <w:rFonts w:ascii="Times" w:hAnsi="Times" w:cs="Times"/>
                <w:bCs/>
                <w:sz w:val="18"/>
                <w:szCs w:val="18"/>
              </w:rPr>
              <w:t>Go-Around</w:t>
            </w:r>
            <w:r w:rsidRPr="00D43913">
              <w:rPr>
                <w:rFonts w:ascii="Times" w:hAnsi="Times" w:cs="Times"/>
                <w:sz w:val="18"/>
                <w:szCs w:val="18"/>
              </w:rPr>
              <w:t xml:space="preserve"> with </w:t>
            </w:r>
            <w:r w:rsidRPr="00D43913">
              <w:rPr>
                <w:rFonts w:ascii="Times" w:hAnsi="Times" w:cs="Times"/>
                <w:bCs/>
                <w:sz w:val="18"/>
                <w:szCs w:val="18"/>
              </w:rPr>
              <w:t>both TO/GA</w:t>
            </w:r>
            <w:r w:rsidRPr="00D43913">
              <w:rPr>
                <w:rFonts w:ascii="Times" w:hAnsi="Times" w:cs="Times"/>
                <w:sz w:val="18"/>
                <w:szCs w:val="18"/>
              </w:rPr>
              <w:t xml:space="preserve"> buttons inoperative. Flight crew shall use </w:t>
            </w:r>
            <w:r w:rsidRPr="00D43913">
              <w:rPr>
                <w:rFonts w:ascii="Times" w:hAnsi="Times" w:cs="Times"/>
                <w:bCs/>
                <w:sz w:val="18"/>
                <w:szCs w:val="18"/>
              </w:rPr>
              <w:t>raw</w:t>
            </w:r>
            <w:r w:rsidRPr="00D43913">
              <w:rPr>
                <w:rFonts w:ascii="Times" w:hAnsi="Times" w:cs="Times"/>
                <w:sz w:val="18"/>
                <w:szCs w:val="18"/>
              </w:rPr>
              <w:t xml:space="preserve"> </w:t>
            </w:r>
            <w:r w:rsidRPr="00D43913">
              <w:rPr>
                <w:rFonts w:ascii="Times" w:hAnsi="Times" w:cs="Times"/>
                <w:bCs/>
                <w:sz w:val="18"/>
                <w:szCs w:val="18"/>
              </w:rPr>
              <w:t>data</w:t>
            </w:r>
            <w:r w:rsidRPr="00D43913">
              <w:rPr>
                <w:rFonts w:ascii="Times" w:hAnsi="Times" w:cs="Times"/>
                <w:sz w:val="18"/>
                <w:szCs w:val="18"/>
              </w:rPr>
              <w:t xml:space="preserve"> and </w:t>
            </w:r>
            <w:r w:rsidRPr="00D43913">
              <w:rPr>
                <w:rFonts w:ascii="Times" w:hAnsi="Times" w:cs="Times"/>
                <w:bCs/>
                <w:sz w:val="18"/>
                <w:szCs w:val="18"/>
              </w:rPr>
              <w:t>manual</w:t>
            </w:r>
            <w:r w:rsidRPr="00D43913">
              <w:rPr>
                <w:rFonts w:ascii="Times" w:hAnsi="Times" w:cs="Times"/>
                <w:sz w:val="18"/>
                <w:szCs w:val="18"/>
              </w:rPr>
              <w:t xml:space="preserve"> </w:t>
            </w:r>
            <w:r w:rsidRPr="00D43913">
              <w:rPr>
                <w:rFonts w:ascii="Times" w:hAnsi="Times" w:cs="Times"/>
                <w:bCs/>
                <w:sz w:val="18"/>
                <w:szCs w:val="18"/>
              </w:rPr>
              <w:t>throttles</w:t>
            </w:r>
            <w:r w:rsidRPr="00D43913">
              <w:rPr>
                <w:rFonts w:ascii="Times" w:hAnsi="Times" w:cs="Times"/>
                <w:sz w:val="18"/>
                <w:szCs w:val="18"/>
              </w:rPr>
              <w:t xml:space="preserve"> for takeoff and go-around. For takeoff, once airborne and above 500 ft AGL, </w:t>
            </w:r>
            <w:r w:rsidR="00A8426C">
              <w:rPr>
                <w:rFonts w:ascii="Times" w:hAnsi="Times" w:cs="Times"/>
                <w:sz w:val="18"/>
                <w:szCs w:val="18"/>
              </w:rPr>
              <w:t>Pilot Monitoring (PM)</w:t>
            </w:r>
            <w:r w:rsidRPr="00D43913">
              <w:rPr>
                <w:rFonts w:ascii="Times" w:hAnsi="Times" w:cs="Times"/>
                <w:sz w:val="18"/>
                <w:szCs w:val="18"/>
              </w:rPr>
              <w:t xml:space="preserve"> shall select desired lateral mode (HDG or LNAV) on guidance panel as directed by pilot-flying (PF). Additionally, PNF shall select desired vertical mode (FLCH or VS or FPA) and engage </w:t>
            </w:r>
            <w:proofErr w:type="spellStart"/>
            <w:r w:rsidRPr="00D43913">
              <w:rPr>
                <w:rFonts w:ascii="Times" w:hAnsi="Times" w:cs="Times"/>
                <w:sz w:val="18"/>
                <w:szCs w:val="18"/>
              </w:rPr>
              <w:t>autothrottle</w:t>
            </w:r>
            <w:proofErr w:type="spellEnd"/>
            <w:r w:rsidRPr="00D43913">
              <w:rPr>
                <w:rFonts w:ascii="Times" w:hAnsi="Times" w:cs="Times"/>
                <w:sz w:val="18"/>
                <w:szCs w:val="18"/>
              </w:rPr>
              <w:t xml:space="preserve"> as directed by PF. For go-around, after flaps and landing gear have been retracted and airplane is above 500 ft AGL, PNF shall select desired lateral mode (HDG or LNAV) and vertical mode (FLCH or VS or FPA) on guidance panel and engage </w:t>
            </w:r>
            <w:proofErr w:type="spellStart"/>
            <w:r w:rsidRPr="00D43913">
              <w:rPr>
                <w:rFonts w:ascii="Times" w:hAnsi="Times" w:cs="Times"/>
                <w:sz w:val="18"/>
                <w:szCs w:val="18"/>
              </w:rPr>
              <w:t>autothrottle</w:t>
            </w:r>
            <w:proofErr w:type="spellEnd"/>
            <w:r w:rsidRPr="00D43913">
              <w:rPr>
                <w:rFonts w:ascii="Times" w:hAnsi="Times" w:cs="Times"/>
                <w:sz w:val="18"/>
                <w:szCs w:val="18"/>
              </w:rPr>
              <w:t xml:space="preserve"> at direction of PF.</w:t>
            </w:r>
          </w:p>
        </w:tc>
        <w:tc>
          <w:tcPr>
            <w:tcW w:w="2340" w:type="dxa"/>
            <w:tcBorders>
              <w:right w:val="single" w:sz="6" w:space="0" w:color="auto"/>
            </w:tcBorders>
          </w:tcPr>
          <w:p w:rsidR="00D55D9F" w:rsidRPr="00D43913" w:rsidRDefault="00D55D9F" w:rsidP="00716247">
            <w:pPr>
              <w:spacing w:before="120"/>
              <w:rPr>
                <w:rFonts w:ascii="Times" w:hAnsi="Times" w:cs="Times"/>
                <w:sz w:val="18"/>
                <w:szCs w:val="18"/>
              </w:rPr>
            </w:pPr>
            <w:r w:rsidRPr="00D43913">
              <w:rPr>
                <w:rFonts w:ascii="Times" w:hAnsi="Times" w:cs="Times"/>
                <w:sz w:val="18"/>
                <w:szCs w:val="18"/>
              </w:rPr>
              <w:t>An Inoperative Placard will be displayed in a prominent position to be viewed by the flight crew and will be noted on ADLS.</w:t>
            </w:r>
          </w:p>
        </w:tc>
      </w:tr>
      <w:tr w:rsidR="00C1101D" w:rsidRPr="00D43913" w:rsidTr="00716247">
        <w:trPr>
          <w:cantSplit/>
        </w:trPr>
        <w:tc>
          <w:tcPr>
            <w:tcW w:w="2330" w:type="dxa"/>
            <w:tcBorders>
              <w:left w:val="single" w:sz="6" w:space="0" w:color="auto"/>
              <w:bottom w:val="single" w:sz="6" w:space="0" w:color="auto"/>
            </w:tcBorders>
          </w:tcPr>
          <w:p w:rsidR="00C1101D" w:rsidRPr="00D43913" w:rsidRDefault="00C1101D" w:rsidP="00716247">
            <w:pPr>
              <w:tabs>
                <w:tab w:val="left" w:pos="440"/>
                <w:tab w:val="left" w:pos="2600"/>
              </w:tabs>
              <w:spacing w:before="120"/>
              <w:ind w:left="86"/>
              <w:rPr>
                <w:rFonts w:ascii="Times" w:hAnsi="Times" w:cs="Times"/>
                <w:sz w:val="18"/>
                <w:szCs w:val="18"/>
              </w:rPr>
            </w:pPr>
          </w:p>
        </w:tc>
        <w:tc>
          <w:tcPr>
            <w:tcW w:w="450" w:type="dxa"/>
            <w:tcBorders>
              <w:bottom w:val="single" w:sz="6" w:space="0" w:color="auto"/>
              <w:right w:val="single" w:sz="4" w:space="0" w:color="auto"/>
            </w:tcBorders>
          </w:tcPr>
          <w:p w:rsidR="00C1101D" w:rsidRPr="00D43913" w:rsidRDefault="00C1101D" w:rsidP="00716247">
            <w:pPr>
              <w:tabs>
                <w:tab w:val="left" w:pos="360"/>
              </w:tabs>
              <w:spacing w:before="120"/>
              <w:rPr>
                <w:rFonts w:ascii="Times" w:hAnsi="Times" w:cs="Times"/>
                <w:sz w:val="18"/>
                <w:szCs w:val="18"/>
              </w:rPr>
            </w:pPr>
          </w:p>
        </w:tc>
        <w:tc>
          <w:tcPr>
            <w:tcW w:w="360" w:type="dxa"/>
            <w:tcBorders>
              <w:left w:val="single" w:sz="4" w:space="0" w:color="auto"/>
              <w:bottom w:val="single" w:sz="6" w:space="0" w:color="auto"/>
              <w:right w:val="single" w:sz="6" w:space="0" w:color="auto"/>
            </w:tcBorders>
          </w:tcPr>
          <w:p w:rsidR="00C1101D" w:rsidRPr="00D43913" w:rsidRDefault="00C1101D" w:rsidP="00716247">
            <w:pPr>
              <w:tabs>
                <w:tab w:val="left" w:pos="360"/>
              </w:tabs>
              <w:spacing w:before="120"/>
              <w:rPr>
                <w:rFonts w:ascii="Times" w:hAnsi="Times" w:cs="Times"/>
                <w:sz w:val="18"/>
                <w:szCs w:val="18"/>
              </w:rPr>
            </w:pPr>
          </w:p>
        </w:tc>
        <w:tc>
          <w:tcPr>
            <w:tcW w:w="360" w:type="dxa"/>
            <w:tcBorders>
              <w:bottom w:val="single" w:sz="6" w:space="0" w:color="auto"/>
            </w:tcBorders>
          </w:tcPr>
          <w:p w:rsidR="00C1101D" w:rsidRPr="00D43913" w:rsidRDefault="00C1101D" w:rsidP="00716247">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C1101D" w:rsidRPr="00D43913" w:rsidRDefault="00C1101D" w:rsidP="00716247">
            <w:pPr>
              <w:pStyle w:val="BodyText"/>
            </w:pPr>
          </w:p>
        </w:tc>
        <w:tc>
          <w:tcPr>
            <w:tcW w:w="2880" w:type="dxa"/>
            <w:tcBorders>
              <w:bottom w:val="single" w:sz="6" w:space="0" w:color="auto"/>
              <w:right w:val="single" w:sz="6" w:space="0" w:color="auto"/>
            </w:tcBorders>
          </w:tcPr>
          <w:p w:rsidR="00C1101D" w:rsidRPr="00D43913" w:rsidRDefault="00C1101D" w:rsidP="00716247">
            <w:pPr>
              <w:spacing w:before="120"/>
              <w:rPr>
                <w:rFonts w:ascii="Times" w:hAnsi="Times" w:cs="Times"/>
                <w:sz w:val="18"/>
                <w:szCs w:val="18"/>
              </w:rPr>
            </w:pPr>
          </w:p>
        </w:tc>
        <w:tc>
          <w:tcPr>
            <w:tcW w:w="2520" w:type="dxa"/>
            <w:tcBorders>
              <w:bottom w:val="single" w:sz="6" w:space="0" w:color="auto"/>
              <w:right w:val="single" w:sz="6" w:space="0" w:color="auto"/>
            </w:tcBorders>
          </w:tcPr>
          <w:p w:rsidR="00C1101D" w:rsidRPr="00D43913" w:rsidRDefault="00C1101D" w:rsidP="00C879F1">
            <w:pPr>
              <w:spacing w:before="120"/>
              <w:rPr>
                <w:rFonts w:ascii="Times" w:hAnsi="Times" w:cs="Times"/>
                <w:bCs/>
                <w:sz w:val="18"/>
                <w:szCs w:val="18"/>
              </w:rPr>
            </w:pPr>
          </w:p>
        </w:tc>
        <w:tc>
          <w:tcPr>
            <w:tcW w:w="2340" w:type="dxa"/>
            <w:tcBorders>
              <w:bottom w:val="single" w:sz="6" w:space="0" w:color="auto"/>
              <w:right w:val="single" w:sz="6" w:space="0" w:color="auto"/>
            </w:tcBorders>
          </w:tcPr>
          <w:p w:rsidR="00C1101D" w:rsidRPr="00D43913" w:rsidRDefault="00C1101D" w:rsidP="00716247">
            <w:pPr>
              <w:spacing w:before="120"/>
              <w:rPr>
                <w:rFonts w:ascii="Times" w:hAnsi="Times" w:cs="Times"/>
                <w:sz w:val="18"/>
                <w:szCs w:val="18"/>
              </w:rPr>
            </w:pPr>
          </w:p>
        </w:tc>
      </w:tr>
    </w:tbl>
    <w:p w:rsidR="00B05B9E" w:rsidRDefault="00B05B9E" w:rsidP="00EA538C">
      <w:pPr>
        <w:jc w:val="center"/>
        <w:rPr>
          <w:sz w:val="22"/>
          <w:szCs w:val="22"/>
        </w:rPr>
        <w:sectPr w:rsidR="00B05B9E" w:rsidSect="00EA538C">
          <w:headerReference w:type="default" r:id="rId5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CA33C4" w:rsidRPr="00A956A1" w:rsidTr="00450521">
        <w:trPr>
          <w:cantSplit/>
        </w:trPr>
        <w:tc>
          <w:tcPr>
            <w:tcW w:w="2330" w:type="dxa"/>
            <w:tcBorders>
              <w:top w:val="single" w:sz="4" w:space="0" w:color="auto"/>
              <w:left w:val="single" w:sz="6" w:space="0" w:color="auto"/>
            </w:tcBorders>
          </w:tcPr>
          <w:p w:rsidR="00CA33C4" w:rsidRPr="00A956A1" w:rsidRDefault="00CA33C4" w:rsidP="00450521">
            <w:pPr>
              <w:tabs>
                <w:tab w:val="left" w:pos="440"/>
                <w:tab w:val="left" w:pos="2600"/>
              </w:tabs>
              <w:ind w:left="86"/>
              <w:rPr>
                <w:rFonts w:ascii="Times" w:hAnsi="Times" w:cs="Times"/>
                <w:sz w:val="18"/>
                <w:szCs w:val="18"/>
              </w:rPr>
            </w:pPr>
            <w:r w:rsidRPr="00A956A1">
              <w:rPr>
                <w:rFonts w:ascii="Times" w:hAnsi="Times" w:cs="Times"/>
                <w:sz w:val="18"/>
                <w:szCs w:val="18"/>
              </w:rPr>
              <w:lastRenderedPageBreak/>
              <w:t>1.</w:t>
            </w:r>
            <w:r w:rsidRPr="00A956A1">
              <w:rPr>
                <w:rFonts w:ascii="Times" w:hAnsi="Times" w:cs="Times"/>
                <w:sz w:val="18"/>
                <w:szCs w:val="18"/>
              </w:rPr>
              <w:tab/>
              <w:t>Communications</w:t>
            </w:r>
            <w:r w:rsidRPr="00A956A1">
              <w:rPr>
                <w:rFonts w:ascii="Times" w:hAnsi="Times" w:cs="Times"/>
                <w:sz w:val="18"/>
                <w:szCs w:val="18"/>
              </w:rPr>
              <w:tab/>
              <w:t>D</w:t>
            </w:r>
          </w:p>
          <w:p w:rsidR="00CA33C4" w:rsidRPr="00A956A1" w:rsidRDefault="00CA33C4" w:rsidP="00450521">
            <w:pPr>
              <w:tabs>
                <w:tab w:val="left" w:pos="2600"/>
              </w:tabs>
              <w:ind w:left="440"/>
              <w:rPr>
                <w:rFonts w:ascii="Times" w:hAnsi="Times" w:cs="Times"/>
                <w:sz w:val="18"/>
                <w:szCs w:val="18"/>
              </w:rPr>
            </w:pPr>
            <w:r w:rsidRPr="00A956A1">
              <w:rPr>
                <w:rFonts w:ascii="Times" w:hAnsi="Times" w:cs="Times"/>
                <w:sz w:val="18"/>
                <w:szCs w:val="18"/>
              </w:rPr>
              <w:t>Systems (VHF, UHF)</w:t>
            </w:r>
          </w:p>
        </w:tc>
        <w:tc>
          <w:tcPr>
            <w:tcW w:w="450" w:type="dxa"/>
            <w:tcBorders>
              <w:top w:val="single" w:sz="4" w:space="0" w:color="auto"/>
              <w:right w:val="single" w:sz="4" w:space="0" w:color="auto"/>
            </w:tcBorders>
          </w:tcPr>
          <w:p w:rsidR="00CA33C4" w:rsidRPr="00A956A1" w:rsidRDefault="00CA33C4" w:rsidP="00450521">
            <w:pPr>
              <w:tabs>
                <w:tab w:val="left" w:pos="360"/>
              </w:tabs>
              <w:rPr>
                <w:rFonts w:ascii="Times" w:hAnsi="Times" w:cs="Times"/>
                <w:sz w:val="18"/>
                <w:szCs w:val="18"/>
              </w:rPr>
            </w:pPr>
            <w:r w:rsidRPr="00A956A1">
              <w:rPr>
                <w:rFonts w:ascii="Times" w:hAnsi="Times" w:cs="Times"/>
                <w:sz w:val="18"/>
                <w:szCs w:val="18"/>
              </w:rPr>
              <w:t>D</w:t>
            </w:r>
          </w:p>
        </w:tc>
        <w:tc>
          <w:tcPr>
            <w:tcW w:w="360" w:type="dxa"/>
            <w:tcBorders>
              <w:top w:val="single" w:sz="4" w:space="0" w:color="auto"/>
              <w:left w:val="single" w:sz="4" w:space="0" w:color="auto"/>
              <w:right w:val="single" w:sz="6" w:space="0" w:color="auto"/>
            </w:tcBorders>
          </w:tcPr>
          <w:p w:rsidR="00CA33C4" w:rsidRPr="00A956A1" w:rsidRDefault="00CA33C4" w:rsidP="00450521">
            <w:pPr>
              <w:tabs>
                <w:tab w:val="left" w:pos="360"/>
              </w:tabs>
              <w:rPr>
                <w:rFonts w:ascii="Times" w:hAnsi="Times" w:cs="Times"/>
                <w:sz w:val="18"/>
                <w:szCs w:val="18"/>
              </w:rPr>
            </w:pPr>
            <w:r w:rsidRPr="00A956A1">
              <w:rPr>
                <w:rFonts w:ascii="Times" w:hAnsi="Times" w:cs="Times"/>
                <w:sz w:val="18"/>
                <w:szCs w:val="18"/>
              </w:rPr>
              <w:t>-</w:t>
            </w:r>
          </w:p>
        </w:tc>
        <w:tc>
          <w:tcPr>
            <w:tcW w:w="360" w:type="dxa"/>
            <w:tcBorders>
              <w:top w:val="single" w:sz="4" w:space="0" w:color="auto"/>
            </w:tcBorders>
          </w:tcPr>
          <w:p w:rsidR="00CA33C4" w:rsidRPr="00A956A1" w:rsidRDefault="00CA33C4" w:rsidP="00450521">
            <w:pPr>
              <w:tabs>
                <w:tab w:val="left" w:pos="360"/>
              </w:tabs>
              <w:rPr>
                <w:rFonts w:ascii="Times" w:hAnsi="Times" w:cs="Times"/>
                <w:sz w:val="18"/>
                <w:szCs w:val="18"/>
              </w:rPr>
            </w:pPr>
            <w:r w:rsidRPr="00A956A1">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CA33C4" w:rsidRPr="00A956A1" w:rsidRDefault="00CA33C4" w:rsidP="00450521">
            <w:pPr>
              <w:rPr>
                <w:rFonts w:ascii="Times" w:hAnsi="Times" w:cs="Times"/>
                <w:sz w:val="18"/>
                <w:szCs w:val="18"/>
              </w:rPr>
            </w:pPr>
            <w:r w:rsidRPr="00A956A1">
              <w:rPr>
                <w:rFonts w:ascii="Times" w:hAnsi="Times" w:cs="Times"/>
                <w:sz w:val="18"/>
                <w:szCs w:val="18"/>
              </w:rPr>
              <w:t>Any in excess of those required by 14 CFR may be inoperative provided it is not powered by the Emergency AC Bus, Emergency DC Bus, Battery Bus, Battery Direct Bus, or the DC Transfer Bus and not required for emergency procedures.</w:t>
            </w:r>
          </w:p>
        </w:tc>
        <w:tc>
          <w:tcPr>
            <w:tcW w:w="2880" w:type="dxa"/>
            <w:tcBorders>
              <w:top w:val="single" w:sz="4" w:space="0" w:color="auto"/>
              <w:right w:val="single" w:sz="6" w:space="0" w:color="auto"/>
            </w:tcBorders>
          </w:tcPr>
          <w:p w:rsidR="00CA33C4" w:rsidRPr="00A956A1" w:rsidRDefault="00CA33C4" w:rsidP="00450521">
            <w:pPr>
              <w:rPr>
                <w:rFonts w:ascii="Times" w:hAnsi="Times" w:cs="Times"/>
                <w:sz w:val="18"/>
                <w:szCs w:val="18"/>
              </w:rPr>
            </w:pPr>
            <w:r w:rsidRPr="00A956A1">
              <w:rPr>
                <w:rFonts w:ascii="Times" w:hAnsi="Times" w:cs="Times"/>
                <w:sz w:val="18"/>
                <w:szCs w:val="18"/>
              </w:rPr>
              <w:t>None required.</w:t>
            </w:r>
          </w:p>
        </w:tc>
        <w:tc>
          <w:tcPr>
            <w:tcW w:w="2520" w:type="dxa"/>
            <w:tcBorders>
              <w:top w:val="single" w:sz="4" w:space="0" w:color="auto"/>
              <w:right w:val="single" w:sz="6" w:space="0" w:color="auto"/>
            </w:tcBorders>
          </w:tcPr>
          <w:p w:rsidR="00CA33C4" w:rsidRPr="00A956A1" w:rsidRDefault="00CA33C4" w:rsidP="00450521">
            <w:pPr>
              <w:rPr>
                <w:rFonts w:ascii="Times" w:hAnsi="Times" w:cs="Times"/>
                <w:sz w:val="18"/>
                <w:szCs w:val="18"/>
              </w:rPr>
            </w:pPr>
            <w:r w:rsidRPr="00A956A1">
              <w:rPr>
                <w:rFonts w:ascii="Times" w:hAnsi="Times" w:cs="Times"/>
                <w:sz w:val="18"/>
                <w:szCs w:val="18"/>
              </w:rPr>
              <w:t>None required.</w:t>
            </w:r>
          </w:p>
          <w:p w:rsidR="00CA33C4" w:rsidRPr="00A956A1" w:rsidRDefault="00CA33C4" w:rsidP="00450521">
            <w:pPr>
              <w:spacing w:before="120"/>
              <w:rPr>
                <w:rFonts w:ascii="Times" w:hAnsi="Times" w:cs="Times"/>
                <w:sz w:val="18"/>
                <w:szCs w:val="18"/>
              </w:rPr>
            </w:pPr>
            <w:r w:rsidRPr="00A956A1">
              <w:rPr>
                <w:rFonts w:ascii="Times" w:hAnsi="Times" w:cs="Times"/>
                <w:sz w:val="18"/>
                <w:szCs w:val="18"/>
              </w:rPr>
              <w:t>NOTE: No.</w:t>
            </w:r>
            <w:r w:rsidR="000E6B35">
              <w:rPr>
                <w:rFonts w:ascii="Times" w:hAnsi="Times" w:cs="Times"/>
                <w:sz w:val="18"/>
                <w:szCs w:val="18"/>
              </w:rPr>
              <w:t xml:space="preserve"> </w:t>
            </w:r>
            <w:r w:rsidRPr="00A956A1">
              <w:rPr>
                <w:rFonts w:ascii="Times" w:hAnsi="Times" w:cs="Times"/>
                <w:sz w:val="18"/>
                <w:szCs w:val="18"/>
              </w:rPr>
              <w:t>1 VHF COMM must be operative – powered by the emergency bus.</w:t>
            </w:r>
          </w:p>
        </w:tc>
        <w:tc>
          <w:tcPr>
            <w:tcW w:w="2340" w:type="dxa"/>
            <w:tcBorders>
              <w:top w:val="single" w:sz="4" w:space="0" w:color="auto"/>
              <w:right w:val="single" w:sz="6" w:space="0" w:color="auto"/>
            </w:tcBorders>
          </w:tcPr>
          <w:p w:rsidR="00CA33C4" w:rsidRPr="00A956A1" w:rsidRDefault="00CA33C4" w:rsidP="00450521">
            <w:pPr>
              <w:rPr>
                <w:rFonts w:ascii="Times" w:hAnsi="Times" w:cs="Times"/>
                <w:sz w:val="18"/>
                <w:szCs w:val="18"/>
              </w:rPr>
            </w:pPr>
            <w:r w:rsidRPr="00A956A1">
              <w:rPr>
                <w:rFonts w:ascii="Times" w:hAnsi="Times" w:cs="Times"/>
                <w:sz w:val="18"/>
                <w:szCs w:val="18"/>
              </w:rPr>
              <w:t xml:space="preserve">An Inoperative Placard will be placed adjacent to affected </w:t>
            </w:r>
            <w:r w:rsidRPr="00A956A1">
              <w:rPr>
                <w:rFonts w:ascii="Times" w:hAnsi="Times" w:cs="Times"/>
                <w:bCs/>
                <w:sz w:val="18"/>
                <w:szCs w:val="18"/>
              </w:rPr>
              <w:t xml:space="preserve">Radio Frequency </w:t>
            </w:r>
            <w:r w:rsidR="002A6AB6">
              <w:rPr>
                <w:rFonts w:ascii="Times" w:hAnsi="Times" w:cs="Times"/>
                <w:bCs/>
                <w:sz w:val="18"/>
                <w:szCs w:val="18"/>
              </w:rPr>
              <w:t>MCDU</w:t>
            </w:r>
            <w:r w:rsidRPr="00A956A1">
              <w:rPr>
                <w:rFonts w:ascii="Times" w:hAnsi="Times" w:cs="Times"/>
                <w:sz w:val="18"/>
                <w:szCs w:val="18"/>
              </w:rPr>
              <w:t xml:space="preserve"> and will be noted on ADLS.</w:t>
            </w:r>
          </w:p>
        </w:tc>
      </w:tr>
      <w:tr w:rsidR="00CA33C4" w:rsidRPr="00A956A1" w:rsidTr="00450521">
        <w:trPr>
          <w:cantSplit/>
        </w:trPr>
        <w:tc>
          <w:tcPr>
            <w:tcW w:w="2330" w:type="dxa"/>
            <w:tcBorders>
              <w:left w:val="single" w:sz="6" w:space="0" w:color="auto"/>
            </w:tcBorders>
          </w:tcPr>
          <w:p w:rsidR="00CA33C4" w:rsidRPr="00A956A1" w:rsidRDefault="00CA33C4" w:rsidP="00450521">
            <w:pPr>
              <w:tabs>
                <w:tab w:val="left" w:pos="2600"/>
              </w:tabs>
              <w:spacing w:before="120"/>
              <w:ind w:left="810" w:hanging="370"/>
              <w:rPr>
                <w:rFonts w:ascii="Times" w:hAnsi="Times" w:cs="Times"/>
                <w:sz w:val="18"/>
                <w:szCs w:val="18"/>
              </w:rPr>
            </w:pPr>
          </w:p>
        </w:tc>
        <w:tc>
          <w:tcPr>
            <w:tcW w:w="450" w:type="dxa"/>
            <w:tcBorders>
              <w:right w:val="single" w:sz="4" w:space="0" w:color="auto"/>
            </w:tcBorders>
          </w:tcPr>
          <w:p w:rsidR="00CA33C4" w:rsidRPr="00A956A1" w:rsidRDefault="00CA33C4" w:rsidP="00450521">
            <w:pPr>
              <w:tabs>
                <w:tab w:val="left" w:pos="360"/>
              </w:tabs>
              <w:spacing w:before="120"/>
              <w:rPr>
                <w:rFonts w:ascii="Times" w:hAnsi="Times" w:cs="Times"/>
                <w:sz w:val="18"/>
                <w:szCs w:val="18"/>
              </w:rPr>
            </w:pPr>
          </w:p>
        </w:tc>
        <w:tc>
          <w:tcPr>
            <w:tcW w:w="360" w:type="dxa"/>
            <w:tcBorders>
              <w:left w:val="single" w:sz="4" w:space="0" w:color="auto"/>
              <w:right w:val="single" w:sz="6" w:space="0" w:color="auto"/>
            </w:tcBorders>
          </w:tcPr>
          <w:p w:rsidR="00CA33C4" w:rsidRPr="00A956A1" w:rsidRDefault="00CA33C4" w:rsidP="00450521">
            <w:pPr>
              <w:tabs>
                <w:tab w:val="left" w:pos="360"/>
              </w:tabs>
              <w:spacing w:before="120"/>
              <w:rPr>
                <w:rFonts w:ascii="Times" w:hAnsi="Times" w:cs="Times"/>
                <w:sz w:val="18"/>
                <w:szCs w:val="18"/>
              </w:rPr>
            </w:pPr>
          </w:p>
        </w:tc>
        <w:tc>
          <w:tcPr>
            <w:tcW w:w="360" w:type="dxa"/>
          </w:tcPr>
          <w:p w:rsidR="00CA33C4" w:rsidRPr="00A956A1" w:rsidRDefault="00CA33C4" w:rsidP="00450521">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 xml:space="preserve">NOTE: </w:t>
            </w:r>
            <w:proofErr w:type="spellStart"/>
            <w:r w:rsidRPr="00A956A1">
              <w:rPr>
                <w:rFonts w:ascii="Times" w:hAnsi="Times" w:cs="Times"/>
                <w:sz w:val="18"/>
                <w:szCs w:val="18"/>
              </w:rPr>
              <w:t>Comm</w:t>
            </w:r>
            <w:proofErr w:type="spellEnd"/>
            <w:r w:rsidRPr="00A956A1">
              <w:rPr>
                <w:rFonts w:ascii="Times" w:hAnsi="Times" w:cs="Times"/>
                <w:sz w:val="18"/>
                <w:szCs w:val="18"/>
              </w:rPr>
              <w:t xml:space="preserve"> 1, NAV 1 and ATC 1 are powered by the Emergency Bus.</w:t>
            </w:r>
          </w:p>
        </w:tc>
        <w:tc>
          <w:tcPr>
            <w:tcW w:w="2880" w:type="dxa"/>
            <w:tcBorders>
              <w:right w:val="single" w:sz="6" w:space="0" w:color="auto"/>
            </w:tcBorders>
          </w:tcPr>
          <w:p w:rsidR="00CA33C4" w:rsidRPr="00A956A1" w:rsidRDefault="00CA33C4" w:rsidP="00450521">
            <w:pPr>
              <w:spacing w:before="120"/>
              <w:rPr>
                <w:rFonts w:ascii="Times" w:hAnsi="Times" w:cs="Times"/>
                <w:sz w:val="18"/>
                <w:szCs w:val="18"/>
              </w:rPr>
            </w:pPr>
          </w:p>
        </w:tc>
        <w:tc>
          <w:tcPr>
            <w:tcW w:w="2520" w:type="dxa"/>
            <w:tcBorders>
              <w:right w:val="single" w:sz="6" w:space="0" w:color="auto"/>
            </w:tcBorders>
          </w:tcPr>
          <w:p w:rsidR="00CA33C4" w:rsidRPr="00A956A1" w:rsidRDefault="00CA33C4" w:rsidP="00450521">
            <w:pPr>
              <w:spacing w:before="120"/>
              <w:rPr>
                <w:rFonts w:ascii="Times" w:hAnsi="Times" w:cs="Times"/>
                <w:sz w:val="18"/>
                <w:szCs w:val="18"/>
              </w:rPr>
            </w:pPr>
          </w:p>
        </w:tc>
        <w:tc>
          <w:tcPr>
            <w:tcW w:w="2340" w:type="dxa"/>
            <w:tcBorders>
              <w:right w:val="single" w:sz="6" w:space="0" w:color="auto"/>
            </w:tcBorders>
          </w:tcPr>
          <w:p w:rsidR="00CA33C4" w:rsidRPr="00A956A1" w:rsidRDefault="00CA33C4" w:rsidP="00450521">
            <w:pPr>
              <w:spacing w:before="120"/>
              <w:rPr>
                <w:rFonts w:ascii="Times" w:hAnsi="Times" w:cs="Times"/>
                <w:sz w:val="18"/>
                <w:szCs w:val="18"/>
              </w:rPr>
            </w:pPr>
          </w:p>
        </w:tc>
      </w:tr>
      <w:tr w:rsidR="00CA33C4" w:rsidRPr="00A956A1" w:rsidTr="00450521">
        <w:trPr>
          <w:cantSplit/>
        </w:trPr>
        <w:tc>
          <w:tcPr>
            <w:tcW w:w="2330" w:type="dxa"/>
            <w:tcBorders>
              <w:left w:val="single" w:sz="6" w:space="0" w:color="auto"/>
            </w:tcBorders>
          </w:tcPr>
          <w:p w:rsidR="00CA33C4" w:rsidRPr="00A956A1" w:rsidRDefault="00CA33C4" w:rsidP="00450521">
            <w:pPr>
              <w:tabs>
                <w:tab w:val="left" w:pos="2600"/>
              </w:tabs>
              <w:spacing w:before="120"/>
              <w:ind w:left="810" w:hanging="370"/>
              <w:rPr>
                <w:rFonts w:ascii="Times" w:hAnsi="Times" w:cs="Times"/>
                <w:sz w:val="18"/>
                <w:szCs w:val="18"/>
              </w:rPr>
            </w:pPr>
            <w:r w:rsidRPr="00A956A1">
              <w:rPr>
                <w:rFonts w:ascii="Times" w:hAnsi="Times" w:cs="Times"/>
                <w:sz w:val="18"/>
                <w:szCs w:val="18"/>
              </w:rPr>
              <w:t>1)</w:t>
            </w:r>
            <w:r w:rsidRPr="00A956A1">
              <w:rPr>
                <w:rFonts w:ascii="Times" w:hAnsi="Times" w:cs="Times"/>
                <w:sz w:val="18"/>
                <w:szCs w:val="18"/>
              </w:rPr>
              <w:tab/>
              <w:t>VHF Comm</w:t>
            </w:r>
            <w:r w:rsidR="00C5707D">
              <w:rPr>
                <w:rFonts w:ascii="Times" w:hAnsi="Times" w:cs="Times"/>
                <w:sz w:val="18"/>
                <w:szCs w:val="18"/>
              </w:rPr>
              <w:t>unication Control Panels</w:t>
            </w:r>
          </w:p>
        </w:tc>
        <w:tc>
          <w:tcPr>
            <w:tcW w:w="450" w:type="dxa"/>
            <w:tcBorders>
              <w:right w:val="single" w:sz="4" w:space="0" w:color="auto"/>
            </w:tcBorders>
          </w:tcPr>
          <w:p w:rsidR="00CA33C4" w:rsidRPr="00A956A1" w:rsidRDefault="00CA33C4" w:rsidP="00450521">
            <w:pPr>
              <w:tabs>
                <w:tab w:val="left" w:pos="360"/>
              </w:tabs>
              <w:spacing w:before="120"/>
              <w:rPr>
                <w:rFonts w:ascii="Times" w:hAnsi="Times" w:cs="Times"/>
                <w:sz w:val="18"/>
                <w:szCs w:val="18"/>
              </w:rPr>
            </w:pPr>
          </w:p>
        </w:tc>
        <w:tc>
          <w:tcPr>
            <w:tcW w:w="360" w:type="dxa"/>
            <w:tcBorders>
              <w:left w:val="single" w:sz="4" w:space="0" w:color="auto"/>
              <w:right w:val="single" w:sz="6" w:space="0" w:color="auto"/>
            </w:tcBorders>
          </w:tcPr>
          <w:p w:rsidR="00CA33C4" w:rsidRPr="00A956A1" w:rsidRDefault="00CA33C4" w:rsidP="00450521">
            <w:pPr>
              <w:tabs>
                <w:tab w:val="left" w:pos="360"/>
              </w:tabs>
              <w:spacing w:before="120"/>
              <w:rPr>
                <w:rFonts w:ascii="Times" w:hAnsi="Times" w:cs="Times"/>
                <w:sz w:val="18"/>
                <w:szCs w:val="18"/>
              </w:rPr>
            </w:pPr>
          </w:p>
        </w:tc>
        <w:tc>
          <w:tcPr>
            <w:tcW w:w="360" w:type="dxa"/>
          </w:tcPr>
          <w:p w:rsidR="00CA33C4" w:rsidRPr="00A956A1" w:rsidRDefault="00CA33C4" w:rsidP="00450521">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CA33C4" w:rsidRPr="00A956A1" w:rsidRDefault="00CA33C4" w:rsidP="00450521">
            <w:pPr>
              <w:spacing w:before="120"/>
              <w:rPr>
                <w:rFonts w:ascii="Times" w:hAnsi="Times" w:cs="Times"/>
                <w:sz w:val="18"/>
                <w:szCs w:val="18"/>
              </w:rPr>
            </w:pPr>
          </w:p>
        </w:tc>
        <w:tc>
          <w:tcPr>
            <w:tcW w:w="2880" w:type="dxa"/>
            <w:tcBorders>
              <w:right w:val="single" w:sz="6" w:space="0" w:color="auto"/>
            </w:tcBorders>
          </w:tcPr>
          <w:p w:rsidR="00CA33C4" w:rsidRPr="00A956A1" w:rsidRDefault="00CA33C4" w:rsidP="00450521">
            <w:pPr>
              <w:spacing w:before="120"/>
              <w:rPr>
                <w:rFonts w:ascii="Times" w:hAnsi="Times" w:cs="Times"/>
                <w:sz w:val="18"/>
                <w:szCs w:val="18"/>
              </w:rPr>
            </w:pPr>
          </w:p>
        </w:tc>
        <w:tc>
          <w:tcPr>
            <w:tcW w:w="2520" w:type="dxa"/>
            <w:tcBorders>
              <w:right w:val="single" w:sz="6" w:space="0" w:color="auto"/>
            </w:tcBorders>
          </w:tcPr>
          <w:p w:rsidR="00CA33C4" w:rsidRPr="00A956A1" w:rsidRDefault="00CA33C4" w:rsidP="00450521">
            <w:pPr>
              <w:spacing w:before="120"/>
              <w:rPr>
                <w:rFonts w:ascii="Times" w:hAnsi="Times" w:cs="Times"/>
                <w:sz w:val="18"/>
                <w:szCs w:val="18"/>
              </w:rPr>
            </w:pPr>
          </w:p>
        </w:tc>
        <w:tc>
          <w:tcPr>
            <w:tcW w:w="2340" w:type="dxa"/>
            <w:tcBorders>
              <w:right w:val="single" w:sz="6" w:space="0" w:color="auto"/>
            </w:tcBorders>
          </w:tcPr>
          <w:p w:rsidR="00CA33C4" w:rsidRPr="00A956A1" w:rsidRDefault="00CA33C4" w:rsidP="00450521">
            <w:pPr>
              <w:spacing w:before="120"/>
              <w:rPr>
                <w:rFonts w:ascii="Times" w:hAnsi="Times" w:cs="Times"/>
                <w:sz w:val="18"/>
                <w:szCs w:val="18"/>
              </w:rPr>
            </w:pPr>
          </w:p>
        </w:tc>
      </w:tr>
      <w:tr w:rsidR="00CA33C4" w:rsidRPr="00A956A1" w:rsidTr="00450521">
        <w:trPr>
          <w:cantSplit/>
        </w:trPr>
        <w:tc>
          <w:tcPr>
            <w:tcW w:w="2330" w:type="dxa"/>
            <w:tcBorders>
              <w:left w:val="single" w:sz="6" w:space="0" w:color="auto"/>
            </w:tcBorders>
          </w:tcPr>
          <w:p w:rsidR="00CA33C4" w:rsidRPr="00A956A1" w:rsidRDefault="00CA33C4" w:rsidP="00450521">
            <w:pPr>
              <w:tabs>
                <w:tab w:val="left" w:pos="630"/>
                <w:tab w:val="left" w:pos="990"/>
              </w:tabs>
              <w:spacing w:before="120"/>
              <w:ind w:left="1080" w:hanging="994"/>
              <w:rPr>
                <w:rFonts w:ascii="Times" w:hAnsi="Times" w:cs="Times"/>
                <w:sz w:val="18"/>
                <w:szCs w:val="18"/>
              </w:rPr>
            </w:pPr>
            <w:r w:rsidRPr="00A956A1">
              <w:rPr>
                <w:rFonts w:ascii="Times" w:hAnsi="Times" w:cs="Times"/>
                <w:sz w:val="18"/>
                <w:szCs w:val="18"/>
              </w:rPr>
              <w:t>***</w:t>
            </w:r>
            <w:r w:rsidRPr="00A956A1">
              <w:rPr>
                <w:rFonts w:ascii="Times" w:hAnsi="Times" w:cs="Times"/>
                <w:sz w:val="18"/>
                <w:szCs w:val="18"/>
              </w:rPr>
              <w:tab/>
              <w:t>a)</w:t>
            </w:r>
            <w:r w:rsidRPr="00A956A1">
              <w:rPr>
                <w:rFonts w:ascii="Times" w:hAnsi="Times" w:cs="Times"/>
                <w:sz w:val="18"/>
                <w:szCs w:val="18"/>
              </w:rPr>
              <w:tab/>
              <w:t>Frequency</w:t>
            </w:r>
          </w:p>
          <w:p w:rsidR="00CA33C4" w:rsidRPr="00A956A1" w:rsidRDefault="00CA33C4" w:rsidP="00450521">
            <w:pPr>
              <w:tabs>
                <w:tab w:val="left" w:pos="630"/>
                <w:tab w:val="left" w:pos="990"/>
              </w:tabs>
              <w:ind w:left="1080" w:hanging="994"/>
              <w:rPr>
                <w:rFonts w:ascii="Times" w:hAnsi="Times" w:cs="Times"/>
                <w:sz w:val="18"/>
                <w:szCs w:val="18"/>
              </w:rPr>
            </w:pPr>
            <w:r w:rsidRPr="00A956A1">
              <w:rPr>
                <w:rFonts w:ascii="Times" w:hAnsi="Times" w:cs="Times"/>
                <w:sz w:val="18"/>
                <w:szCs w:val="18"/>
              </w:rPr>
              <w:tab/>
            </w:r>
            <w:r w:rsidRPr="00A956A1">
              <w:rPr>
                <w:rFonts w:ascii="Times" w:hAnsi="Times" w:cs="Times"/>
                <w:sz w:val="18"/>
                <w:szCs w:val="18"/>
              </w:rPr>
              <w:tab/>
              <w:t>Trans</w:t>
            </w:r>
            <w:r w:rsidR="00B93189">
              <w:rPr>
                <w:rFonts w:ascii="Times" w:hAnsi="Times" w:cs="Times"/>
                <w:sz w:val="18"/>
                <w:szCs w:val="18"/>
              </w:rPr>
              <w:t>f</w:t>
            </w:r>
            <w:r w:rsidRPr="00A956A1">
              <w:rPr>
                <w:rFonts w:ascii="Times" w:hAnsi="Times" w:cs="Times"/>
                <w:sz w:val="18"/>
                <w:szCs w:val="18"/>
              </w:rPr>
              <w:t>er</w:t>
            </w:r>
          </w:p>
          <w:p w:rsidR="00CA33C4" w:rsidRPr="00A956A1" w:rsidRDefault="00CA33C4" w:rsidP="00450521">
            <w:pPr>
              <w:tabs>
                <w:tab w:val="left" w:pos="630"/>
                <w:tab w:val="left" w:pos="990"/>
              </w:tabs>
              <w:ind w:left="1080" w:hanging="994"/>
              <w:rPr>
                <w:rFonts w:ascii="Times" w:hAnsi="Times" w:cs="Times"/>
                <w:sz w:val="18"/>
                <w:szCs w:val="18"/>
              </w:rPr>
            </w:pPr>
            <w:r w:rsidRPr="00A956A1">
              <w:rPr>
                <w:rFonts w:ascii="Times" w:hAnsi="Times" w:cs="Times"/>
                <w:sz w:val="18"/>
                <w:szCs w:val="18"/>
              </w:rPr>
              <w:tab/>
            </w:r>
            <w:r w:rsidRPr="00A956A1">
              <w:rPr>
                <w:rFonts w:ascii="Times" w:hAnsi="Times" w:cs="Times"/>
                <w:sz w:val="18"/>
                <w:szCs w:val="18"/>
              </w:rPr>
              <w:tab/>
              <w:t>Light</w:t>
            </w:r>
          </w:p>
        </w:tc>
        <w:tc>
          <w:tcPr>
            <w:tcW w:w="450" w:type="dxa"/>
            <w:tcBorders>
              <w:right w:val="single" w:sz="4"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C</w:t>
            </w:r>
          </w:p>
        </w:tc>
        <w:tc>
          <w:tcPr>
            <w:tcW w:w="360" w:type="dxa"/>
            <w:tcBorders>
              <w:left w:val="single" w:sz="4" w:space="0" w:color="auto"/>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w:t>
            </w:r>
          </w:p>
        </w:tc>
        <w:tc>
          <w:tcPr>
            <w:tcW w:w="360" w:type="dxa"/>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0</w:t>
            </w:r>
          </w:p>
        </w:tc>
        <w:tc>
          <w:tcPr>
            <w:tcW w:w="3240" w:type="dxa"/>
            <w:tcBorders>
              <w:left w:val="single" w:sz="6" w:space="0" w:color="auto"/>
              <w:right w:val="single" w:sz="6" w:space="0" w:color="auto"/>
            </w:tcBorders>
          </w:tcPr>
          <w:p w:rsidR="00CA33C4" w:rsidRPr="00A956A1" w:rsidRDefault="00CA33C4" w:rsidP="00450521">
            <w:pPr>
              <w:spacing w:before="120"/>
              <w:rPr>
                <w:rFonts w:ascii="Times" w:hAnsi="Times" w:cs="Times"/>
                <w:sz w:val="18"/>
                <w:szCs w:val="18"/>
              </w:rPr>
            </w:pPr>
          </w:p>
        </w:tc>
        <w:tc>
          <w:tcPr>
            <w:tcW w:w="288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52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34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An Inoperative Placard will be displayed in a prominent position to be seen by flight crew and will be noted on ADLS.</w:t>
            </w:r>
          </w:p>
        </w:tc>
      </w:tr>
      <w:tr w:rsidR="00CA33C4" w:rsidRPr="00A956A1" w:rsidTr="00450521">
        <w:trPr>
          <w:cantSplit/>
        </w:trPr>
        <w:tc>
          <w:tcPr>
            <w:tcW w:w="2330" w:type="dxa"/>
            <w:tcBorders>
              <w:left w:val="single" w:sz="6" w:space="0" w:color="auto"/>
            </w:tcBorders>
          </w:tcPr>
          <w:p w:rsidR="00CA33C4" w:rsidRPr="00A956A1" w:rsidRDefault="00CA33C4" w:rsidP="00450521">
            <w:pPr>
              <w:tabs>
                <w:tab w:val="left" w:pos="630"/>
                <w:tab w:val="left" w:pos="990"/>
                <w:tab w:val="left" w:pos="2600"/>
              </w:tabs>
              <w:spacing w:before="120"/>
              <w:ind w:left="1080" w:hanging="994"/>
              <w:rPr>
                <w:rFonts w:ascii="Times" w:hAnsi="Times" w:cs="Times"/>
                <w:sz w:val="18"/>
                <w:szCs w:val="18"/>
              </w:rPr>
            </w:pPr>
            <w:r w:rsidRPr="00A956A1">
              <w:rPr>
                <w:rFonts w:ascii="Times" w:hAnsi="Times" w:cs="Times"/>
                <w:sz w:val="18"/>
                <w:szCs w:val="18"/>
              </w:rPr>
              <w:t>***</w:t>
            </w:r>
            <w:r w:rsidRPr="00A956A1">
              <w:rPr>
                <w:rFonts w:ascii="Times" w:hAnsi="Times" w:cs="Times"/>
                <w:sz w:val="18"/>
                <w:szCs w:val="18"/>
              </w:rPr>
              <w:tab/>
              <w:t>b)</w:t>
            </w:r>
            <w:r w:rsidRPr="00A956A1">
              <w:rPr>
                <w:rFonts w:ascii="Times" w:hAnsi="Times" w:cs="Times"/>
                <w:sz w:val="18"/>
                <w:szCs w:val="18"/>
              </w:rPr>
              <w:tab/>
              <w:t>Frequency</w:t>
            </w:r>
            <w:r w:rsidRPr="00A956A1">
              <w:rPr>
                <w:rFonts w:ascii="Times" w:hAnsi="Times" w:cs="Times"/>
                <w:sz w:val="18"/>
                <w:szCs w:val="18"/>
              </w:rPr>
              <w:tab/>
              <w:t>C</w:t>
            </w:r>
          </w:p>
          <w:p w:rsidR="00CA33C4" w:rsidRPr="00A956A1" w:rsidRDefault="00CA33C4" w:rsidP="00450521">
            <w:pPr>
              <w:tabs>
                <w:tab w:val="left" w:pos="971"/>
                <w:tab w:val="left" w:pos="2600"/>
              </w:tabs>
              <w:ind w:left="1080" w:hanging="274"/>
              <w:rPr>
                <w:rFonts w:ascii="Times" w:hAnsi="Times" w:cs="Times"/>
                <w:sz w:val="18"/>
                <w:szCs w:val="18"/>
              </w:rPr>
            </w:pPr>
            <w:r w:rsidRPr="00A956A1">
              <w:rPr>
                <w:rFonts w:ascii="Times" w:hAnsi="Times" w:cs="Times"/>
                <w:sz w:val="18"/>
                <w:szCs w:val="18"/>
              </w:rPr>
              <w:tab/>
              <w:t>Transfer</w:t>
            </w:r>
          </w:p>
          <w:p w:rsidR="00CA33C4" w:rsidRPr="00A956A1" w:rsidRDefault="00CA33C4" w:rsidP="00450521">
            <w:pPr>
              <w:tabs>
                <w:tab w:val="left" w:pos="971"/>
                <w:tab w:val="left" w:pos="2600"/>
              </w:tabs>
              <w:ind w:left="1080" w:hanging="274"/>
              <w:rPr>
                <w:rFonts w:ascii="Times" w:hAnsi="Times" w:cs="Times"/>
                <w:sz w:val="18"/>
                <w:szCs w:val="18"/>
              </w:rPr>
            </w:pPr>
            <w:r w:rsidRPr="00A956A1">
              <w:rPr>
                <w:rFonts w:ascii="Times" w:hAnsi="Times" w:cs="Times"/>
                <w:sz w:val="18"/>
                <w:szCs w:val="18"/>
              </w:rPr>
              <w:tab/>
              <w:t>Switch</w:t>
            </w:r>
          </w:p>
        </w:tc>
        <w:tc>
          <w:tcPr>
            <w:tcW w:w="450" w:type="dxa"/>
            <w:tcBorders>
              <w:right w:val="single" w:sz="4"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C</w:t>
            </w:r>
          </w:p>
        </w:tc>
        <w:tc>
          <w:tcPr>
            <w:tcW w:w="360" w:type="dxa"/>
            <w:tcBorders>
              <w:left w:val="single" w:sz="4" w:space="0" w:color="auto"/>
              <w:right w:val="single" w:sz="6"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w:t>
            </w:r>
          </w:p>
        </w:tc>
        <w:tc>
          <w:tcPr>
            <w:tcW w:w="360" w:type="dxa"/>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0</w:t>
            </w:r>
          </w:p>
        </w:tc>
        <w:tc>
          <w:tcPr>
            <w:tcW w:w="3240" w:type="dxa"/>
            <w:tcBorders>
              <w:left w:val="single" w:sz="6" w:space="0" w:color="auto"/>
              <w:right w:val="single" w:sz="6" w:space="0" w:color="auto"/>
            </w:tcBorders>
          </w:tcPr>
          <w:p w:rsidR="00CA33C4" w:rsidRPr="00A956A1" w:rsidRDefault="00CA33C4" w:rsidP="00450521">
            <w:pPr>
              <w:spacing w:before="120"/>
              <w:rPr>
                <w:rFonts w:ascii="Times" w:hAnsi="Times" w:cs="Times"/>
                <w:sz w:val="18"/>
                <w:szCs w:val="18"/>
              </w:rPr>
            </w:pPr>
          </w:p>
        </w:tc>
        <w:tc>
          <w:tcPr>
            <w:tcW w:w="288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52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34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An Inoperative Placard will be displayed in a prominent position to be seen by flight crew and will be noted on ADLS.</w:t>
            </w:r>
          </w:p>
        </w:tc>
      </w:tr>
      <w:tr w:rsidR="00CA33C4" w:rsidRPr="00A956A1" w:rsidTr="00450521">
        <w:trPr>
          <w:cantSplit/>
        </w:trPr>
        <w:tc>
          <w:tcPr>
            <w:tcW w:w="2330" w:type="dxa"/>
            <w:tcBorders>
              <w:left w:val="single" w:sz="6" w:space="0" w:color="auto"/>
            </w:tcBorders>
          </w:tcPr>
          <w:p w:rsidR="00CA33C4" w:rsidRPr="00A956A1" w:rsidRDefault="00CA33C4" w:rsidP="00450521">
            <w:pPr>
              <w:tabs>
                <w:tab w:val="left" w:pos="630"/>
                <w:tab w:val="left" w:pos="990"/>
                <w:tab w:val="left" w:pos="2600"/>
              </w:tabs>
              <w:spacing w:before="120"/>
              <w:ind w:left="1166" w:hanging="1080"/>
              <w:rPr>
                <w:rFonts w:ascii="Times" w:hAnsi="Times" w:cs="Times"/>
                <w:sz w:val="18"/>
                <w:szCs w:val="18"/>
              </w:rPr>
            </w:pPr>
            <w:r w:rsidRPr="00A956A1">
              <w:rPr>
                <w:rFonts w:ascii="Times" w:hAnsi="Times" w:cs="Times"/>
                <w:sz w:val="18"/>
                <w:szCs w:val="18"/>
              </w:rPr>
              <w:t>***</w:t>
            </w:r>
            <w:r w:rsidRPr="00A956A1">
              <w:rPr>
                <w:rFonts w:ascii="Times" w:hAnsi="Times" w:cs="Times"/>
                <w:sz w:val="18"/>
                <w:szCs w:val="18"/>
              </w:rPr>
              <w:tab/>
              <w:t>c)</w:t>
            </w:r>
            <w:r w:rsidRPr="00A956A1">
              <w:rPr>
                <w:rFonts w:ascii="Times" w:hAnsi="Times" w:cs="Times"/>
                <w:sz w:val="18"/>
                <w:szCs w:val="18"/>
              </w:rPr>
              <w:tab/>
              <w:t>Frequency</w:t>
            </w:r>
            <w:r w:rsidRPr="00A956A1">
              <w:rPr>
                <w:rFonts w:ascii="Times" w:hAnsi="Times" w:cs="Times"/>
                <w:sz w:val="18"/>
                <w:szCs w:val="18"/>
              </w:rPr>
              <w:tab/>
              <w:t>C</w:t>
            </w:r>
          </w:p>
          <w:p w:rsidR="00CA33C4" w:rsidRPr="00A956A1" w:rsidRDefault="00CA33C4" w:rsidP="00450521">
            <w:pPr>
              <w:tabs>
                <w:tab w:val="left" w:pos="630"/>
                <w:tab w:val="left" w:pos="990"/>
                <w:tab w:val="left" w:pos="2600"/>
              </w:tabs>
              <w:ind w:left="1080" w:hanging="1080"/>
              <w:rPr>
                <w:rFonts w:ascii="Times" w:hAnsi="Times" w:cs="Times"/>
                <w:sz w:val="18"/>
                <w:szCs w:val="18"/>
              </w:rPr>
            </w:pPr>
            <w:r w:rsidRPr="00A956A1">
              <w:rPr>
                <w:rFonts w:ascii="Times" w:hAnsi="Times" w:cs="Times"/>
                <w:sz w:val="18"/>
                <w:szCs w:val="18"/>
              </w:rPr>
              <w:tab/>
            </w:r>
            <w:r w:rsidRPr="00A956A1">
              <w:rPr>
                <w:rFonts w:ascii="Times" w:hAnsi="Times" w:cs="Times"/>
                <w:sz w:val="18"/>
                <w:szCs w:val="18"/>
              </w:rPr>
              <w:tab/>
              <w:t>Selector</w:t>
            </w:r>
          </w:p>
          <w:p w:rsidR="00CA33C4" w:rsidRPr="00A956A1" w:rsidRDefault="00CA33C4" w:rsidP="00450521">
            <w:pPr>
              <w:tabs>
                <w:tab w:val="left" w:pos="630"/>
                <w:tab w:val="left" w:pos="990"/>
                <w:tab w:val="left" w:pos="2600"/>
              </w:tabs>
              <w:ind w:left="1080" w:hanging="1080"/>
              <w:rPr>
                <w:rFonts w:ascii="Times" w:hAnsi="Times" w:cs="Times"/>
                <w:sz w:val="18"/>
                <w:szCs w:val="18"/>
              </w:rPr>
            </w:pPr>
            <w:r w:rsidRPr="00A956A1">
              <w:rPr>
                <w:rFonts w:ascii="Times" w:hAnsi="Times" w:cs="Times"/>
                <w:sz w:val="18"/>
                <w:szCs w:val="18"/>
              </w:rPr>
              <w:tab/>
            </w:r>
            <w:r w:rsidRPr="00A956A1">
              <w:rPr>
                <w:rFonts w:ascii="Times" w:hAnsi="Times" w:cs="Times"/>
                <w:sz w:val="18"/>
                <w:szCs w:val="18"/>
              </w:rPr>
              <w:tab/>
              <w:t>Knob</w:t>
            </w:r>
          </w:p>
        </w:tc>
        <w:tc>
          <w:tcPr>
            <w:tcW w:w="450" w:type="dxa"/>
            <w:tcBorders>
              <w:right w:val="single" w:sz="4"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C</w:t>
            </w:r>
          </w:p>
        </w:tc>
        <w:tc>
          <w:tcPr>
            <w:tcW w:w="360" w:type="dxa"/>
            <w:tcBorders>
              <w:left w:val="single" w:sz="4" w:space="0" w:color="auto"/>
              <w:right w:val="single" w:sz="6"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w:t>
            </w:r>
          </w:p>
        </w:tc>
        <w:tc>
          <w:tcPr>
            <w:tcW w:w="360" w:type="dxa"/>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2</w:t>
            </w:r>
          </w:p>
        </w:tc>
        <w:tc>
          <w:tcPr>
            <w:tcW w:w="3240" w:type="dxa"/>
            <w:tcBorders>
              <w:left w:val="single" w:sz="6" w:space="0" w:color="auto"/>
              <w:right w:val="single" w:sz="6" w:space="0" w:color="auto"/>
            </w:tcBorders>
          </w:tcPr>
          <w:p w:rsidR="00CA33C4" w:rsidRPr="00A956A1" w:rsidRDefault="00CA33C4" w:rsidP="00450521">
            <w:pPr>
              <w:spacing w:before="120"/>
              <w:rPr>
                <w:rFonts w:ascii="Times" w:hAnsi="Times" w:cs="Times"/>
                <w:sz w:val="18"/>
                <w:szCs w:val="18"/>
              </w:rPr>
            </w:pPr>
          </w:p>
        </w:tc>
        <w:tc>
          <w:tcPr>
            <w:tcW w:w="288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52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340" w:type="dxa"/>
            <w:tcBorders>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An Inoperative Placard will be displayed in a prominent position to be seen by flight crew and will be noted on ADLS.</w:t>
            </w:r>
          </w:p>
        </w:tc>
      </w:tr>
      <w:tr w:rsidR="00CA33C4" w:rsidRPr="00A956A1" w:rsidTr="00450521">
        <w:trPr>
          <w:cantSplit/>
        </w:trPr>
        <w:tc>
          <w:tcPr>
            <w:tcW w:w="2330" w:type="dxa"/>
            <w:tcBorders>
              <w:left w:val="single" w:sz="6" w:space="0" w:color="auto"/>
              <w:bottom w:val="single" w:sz="6" w:space="0" w:color="auto"/>
            </w:tcBorders>
          </w:tcPr>
          <w:p w:rsidR="00CA33C4" w:rsidRPr="00A956A1" w:rsidRDefault="00CA33C4" w:rsidP="00450521">
            <w:pPr>
              <w:tabs>
                <w:tab w:val="left" w:pos="630"/>
                <w:tab w:val="left" w:pos="990"/>
                <w:tab w:val="left" w:pos="2600"/>
              </w:tabs>
              <w:spacing w:before="120"/>
              <w:ind w:left="1080" w:hanging="994"/>
              <w:rPr>
                <w:rFonts w:ascii="Times" w:hAnsi="Times" w:cs="Times"/>
                <w:sz w:val="18"/>
                <w:szCs w:val="18"/>
              </w:rPr>
            </w:pPr>
            <w:r w:rsidRPr="00A956A1">
              <w:rPr>
                <w:rFonts w:ascii="Times" w:hAnsi="Times" w:cs="Times"/>
                <w:sz w:val="18"/>
                <w:szCs w:val="18"/>
              </w:rPr>
              <w:t>***</w:t>
            </w:r>
            <w:r w:rsidRPr="00A956A1">
              <w:rPr>
                <w:rFonts w:ascii="Times" w:hAnsi="Times" w:cs="Times"/>
                <w:sz w:val="18"/>
                <w:szCs w:val="18"/>
              </w:rPr>
              <w:tab/>
              <w:t>d)</w:t>
            </w:r>
            <w:r w:rsidRPr="00A956A1">
              <w:rPr>
                <w:rFonts w:ascii="Times" w:hAnsi="Times" w:cs="Times"/>
                <w:sz w:val="18"/>
                <w:szCs w:val="18"/>
              </w:rPr>
              <w:tab/>
              <w:t>Frequency</w:t>
            </w:r>
            <w:r w:rsidRPr="00A956A1">
              <w:rPr>
                <w:rFonts w:ascii="Times" w:hAnsi="Times" w:cs="Times"/>
                <w:sz w:val="18"/>
                <w:szCs w:val="18"/>
              </w:rPr>
              <w:tab/>
              <w:t>C</w:t>
            </w:r>
          </w:p>
          <w:p w:rsidR="00CA33C4" w:rsidRPr="00A956A1" w:rsidRDefault="00CA33C4" w:rsidP="00450521">
            <w:pPr>
              <w:tabs>
                <w:tab w:val="left" w:pos="990"/>
                <w:tab w:val="left" w:pos="2600"/>
              </w:tabs>
              <w:ind w:left="1080" w:hanging="274"/>
              <w:rPr>
                <w:rFonts w:ascii="Times" w:hAnsi="Times" w:cs="Times"/>
                <w:sz w:val="18"/>
                <w:szCs w:val="18"/>
              </w:rPr>
            </w:pPr>
            <w:r w:rsidRPr="00A956A1">
              <w:rPr>
                <w:rFonts w:ascii="Times" w:hAnsi="Times" w:cs="Times"/>
                <w:sz w:val="18"/>
                <w:szCs w:val="18"/>
              </w:rPr>
              <w:tab/>
              <w:t>Indication</w:t>
            </w:r>
          </w:p>
        </w:tc>
        <w:tc>
          <w:tcPr>
            <w:tcW w:w="450" w:type="dxa"/>
            <w:tcBorders>
              <w:bottom w:val="single" w:sz="6" w:space="0" w:color="auto"/>
              <w:right w:val="single" w:sz="4"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C</w:t>
            </w:r>
          </w:p>
        </w:tc>
        <w:tc>
          <w:tcPr>
            <w:tcW w:w="360" w:type="dxa"/>
            <w:tcBorders>
              <w:left w:val="single" w:sz="4" w:space="0" w:color="auto"/>
              <w:bottom w:val="single" w:sz="6" w:space="0" w:color="auto"/>
              <w:right w:val="single" w:sz="6"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w:t>
            </w:r>
          </w:p>
        </w:tc>
        <w:tc>
          <w:tcPr>
            <w:tcW w:w="360" w:type="dxa"/>
            <w:tcBorders>
              <w:bottom w:val="single" w:sz="6" w:space="0" w:color="auto"/>
            </w:tcBorders>
          </w:tcPr>
          <w:p w:rsidR="00CA33C4" w:rsidRPr="00A956A1" w:rsidRDefault="00CA33C4" w:rsidP="00450521">
            <w:pPr>
              <w:tabs>
                <w:tab w:val="left" w:pos="360"/>
              </w:tabs>
              <w:spacing w:before="120"/>
              <w:rPr>
                <w:rFonts w:ascii="Times" w:hAnsi="Times" w:cs="Times"/>
                <w:sz w:val="18"/>
                <w:szCs w:val="18"/>
              </w:rPr>
            </w:pPr>
            <w:r w:rsidRPr="00A956A1">
              <w:rPr>
                <w:rFonts w:ascii="Times" w:hAnsi="Times" w:cs="Times"/>
                <w:sz w:val="18"/>
                <w:szCs w:val="18"/>
              </w:rPr>
              <w:t>2</w:t>
            </w:r>
          </w:p>
        </w:tc>
        <w:tc>
          <w:tcPr>
            <w:tcW w:w="3240" w:type="dxa"/>
            <w:tcBorders>
              <w:left w:val="single" w:sz="6" w:space="0" w:color="auto"/>
              <w:bottom w:val="single" w:sz="6" w:space="0" w:color="auto"/>
              <w:right w:val="single" w:sz="6" w:space="0" w:color="auto"/>
            </w:tcBorders>
          </w:tcPr>
          <w:p w:rsidR="00CA33C4" w:rsidRPr="00A956A1" w:rsidRDefault="00CA33C4" w:rsidP="00450521">
            <w:pPr>
              <w:spacing w:before="120"/>
              <w:rPr>
                <w:rFonts w:ascii="Times" w:hAnsi="Times" w:cs="Times"/>
                <w:sz w:val="18"/>
                <w:szCs w:val="18"/>
              </w:rPr>
            </w:pPr>
          </w:p>
        </w:tc>
        <w:tc>
          <w:tcPr>
            <w:tcW w:w="2880" w:type="dxa"/>
            <w:tcBorders>
              <w:bottom w:val="single" w:sz="6" w:space="0" w:color="auto"/>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520" w:type="dxa"/>
            <w:tcBorders>
              <w:bottom w:val="single" w:sz="6" w:space="0" w:color="auto"/>
              <w:right w:val="single" w:sz="6" w:space="0" w:color="auto"/>
            </w:tcBorders>
          </w:tcPr>
          <w:p w:rsidR="00CA33C4" w:rsidRPr="00A956A1" w:rsidRDefault="00CA33C4" w:rsidP="00450521">
            <w:pPr>
              <w:spacing w:before="120"/>
              <w:rPr>
                <w:rFonts w:ascii="Times" w:hAnsi="Times" w:cs="Times"/>
                <w:sz w:val="18"/>
                <w:szCs w:val="18"/>
              </w:rPr>
            </w:pPr>
            <w:r w:rsidRPr="00A956A1">
              <w:rPr>
                <w:rFonts w:ascii="Times" w:hAnsi="Times" w:cs="Times"/>
                <w:sz w:val="18"/>
                <w:szCs w:val="18"/>
              </w:rPr>
              <w:t>None required.</w:t>
            </w:r>
          </w:p>
        </w:tc>
        <w:tc>
          <w:tcPr>
            <w:tcW w:w="2340" w:type="dxa"/>
            <w:tcBorders>
              <w:bottom w:val="single" w:sz="6" w:space="0" w:color="auto"/>
              <w:right w:val="single" w:sz="6" w:space="0" w:color="auto"/>
            </w:tcBorders>
          </w:tcPr>
          <w:p w:rsidR="00CA33C4" w:rsidRPr="00A956A1" w:rsidRDefault="00CA33C4" w:rsidP="00450521">
            <w:pPr>
              <w:spacing w:before="120" w:after="120"/>
              <w:rPr>
                <w:rFonts w:ascii="Times" w:hAnsi="Times" w:cs="Times"/>
                <w:sz w:val="18"/>
                <w:szCs w:val="18"/>
              </w:rPr>
            </w:pPr>
            <w:r w:rsidRPr="00A956A1">
              <w:rPr>
                <w:rFonts w:ascii="Times" w:hAnsi="Times" w:cs="Times"/>
                <w:sz w:val="18"/>
                <w:szCs w:val="18"/>
              </w:rPr>
              <w:t>An Inoperative Placard will be displayed in a prominent position to be seen by flight crew and will be noted on ADLS.</w:t>
            </w:r>
          </w:p>
        </w:tc>
      </w:tr>
    </w:tbl>
    <w:p w:rsidR="002A6AB6" w:rsidRDefault="002A6AB6" w:rsidP="00EA538C">
      <w:pPr>
        <w:jc w:val="center"/>
        <w:rPr>
          <w:sz w:val="22"/>
          <w:szCs w:val="22"/>
        </w:rPr>
        <w:sectPr w:rsidR="002A6AB6" w:rsidSect="00EA538C">
          <w:headerReference w:type="default" r:id="rId5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2A6AB6" w:rsidRPr="001A2048" w:rsidTr="00C5707D">
        <w:trPr>
          <w:cantSplit/>
        </w:trPr>
        <w:tc>
          <w:tcPr>
            <w:tcW w:w="2330" w:type="dxa"/>
            <w:tcBorders>
              <w:top w:val="single" w:sz="4" w:space="0" w:color="auto"/>
              <w:left w:val="single" w:sz="6" w:space="0" w:color="auto"/>
            </w:tcBorders>
          </w:tcPr>
          <w:p w:rsidR="002A6AB6" w:rsidRPr="001A2048" w:rsidRDefault="002A6AB6" w:rsidP="00012D62">
            <w:pPr>
              <w:tabs>
                <w:tab w:val="left" w:pos="440"/>
                <w:tab w:val="left" w:pos="2600"/>
              </w:tabs>
              <w:ind w:left="86"/>
              <w:rPr>
                <w:sz w:val="18"/>
                <w:szCs w:val="18"/>
              </w:rPr>
            </w:pPr>
            <w:r w:rsidRPr="001A2048">
              <w:rPr>
                <w:sz w:val="18"/>
                <w:szCs w:val="18"/>
              </w:rPr>
              <w:lastRenderedPageBreak/>
              <w:t>2.</w:t>
            </w:r>
            <w:r w:rsidRPr="001A2048">
              <w:rPr>
                <w:sz w:val="18"/>
                <w:szCs w:val="18"/>
              </w:rPr>
              <w:tab/>
              <w:t>Cockpit Voice</w:t>
            </w:r>
            <w:r w:rsidRPr="001A2048">
              <w:rPr>
                <w:sz w:val="18"/>
                <w:szCs w:val="18"/>
              </w:rPr>
              <w:tab/>
              <w:t>A</w:t>
            </w:r>
          </w:p>
          <w:p w:rsidR="002A6AB6" w:rsidRPr="001A2048" w:rsidRDefault="002A6AB6" w:rsidP="00012D62">
            <w:pPr>
              <w:tabs>
                <w:tab w:val="left" w:pos="440"/>
                <w:tab w:val="left" w:pos="2600"/>
              </w:tabs>
              <w:ind w:left="86"/>
              <w:rPr>
                <w:sz w:val="18"/>
                <w:szCs w:val="18"/>
              </w:rPr>
            </w:pPr>
            <w:r w:rsidRPr="001A2048">
              <w:rPr>
                <w:sz w:val="18"/>
                <w:szCs w:val="18"/>
              </w:rPr>
              <w:tab/>
              <w:t>Recorder (CVR)</w:t>
            </w:r>
          </w:p>
          <w:p w:rsidR="002A6AB6" w:rsidRPr="001A2048" w:rsidRDefault="005A67AA" w:rsidP="00450521">
            <w:pPr>
              <w:tabs>
                <w:tab w:val="left" w:pos="450"/>
                <w:tab w:val="left" w:pos="2600"/>
              </w:tabs>
              <w:rPr>
                <w:sz w:val="18"/>
                <w:szCs w:val="18"/>
              </w:rPr>
            </w:pPr>
            <w:r>
              <w:rPr>
                <w:sz w:val="18"/>
                <w:szCs w:val="18"/>
              </w:rPr>
              <w:tab/>
            </w:r>
            <w:r w:rsidR="002A6AB6" w:rsidRPr="001A2048">
              <w:rPr>
                <w:sz w:val="18"/>
                <w:szCs w:val="18"/>
              </w:rPr>
              <w:t>with Flight Data</w:t>
            </w:r>
          </w:p>
          <w:p w:rsidR="002A6AB6" w:rsidRPr="001A2048" w:rsidRDefault="002A6AB6" w:rsidP="00450521">
            <w:pPr>
              <w:tabs>
                <w:tab w:val="left" w:pos="450"/>
                <w:tab w:val="left" w:pos="2600"/>
              </w:tabs>
              <w:rPr>
                <w:sz w:val="18"/>
                <w:szCs w:val="18"/>
              </w:rPr>
            </w:pPr>
            <w:r w:rsidRPr="001A2048">
              <w:rPr>
                <w:sz w:val="18"/>
                <w:szCs w:val="18"/>
              </w:rPr>
              <w:tab/>
              <w:t>Recorder (FDR)</w:t>
            </w:r>
          </w:p>
          <w:p w:rsidR="002A6AB6" w:rsidRPr="001A2048" w:rsidRDefault="002A6AB6" w:rsidP="006F2329">
            <w:pPr>
              <w:tabs>
                <w:tab w:val="left" w:pos="450"/>
                <w:tab w:val="left" w:pos="2600"/>
              </w:tabs>
              <w:rPr>
                <w:sz w:val="18"/>
                <w:szCs w:val="18"/>
              </w:rPr>
            </w:pPr>
            <w:r w:rsidRPr="001A2048">
              <w:rPr>
                <w:sz w:val="18"/>
                <w:szCs w:val="18"/>
              </w:rPr>
              <w:tab/>
              <w:t>Installed</w:t>
            </w:r>
          </w:p>
        </w:tc>
        <w:tc>
          <w:tcPr>
            <w:tcW w:w="450" w:type="dxa"/>
            <w:tcBorders>
              <w:top w:val="single" w:sz="4" w:space="0" w:color="auto"/>
              <w:right w:val="single" w:sz="4" w:space="0" w:color="auto"/>
            </w:tcBorders>
          </w:tcPr>
          <w:p w:rsidR="002A6AB6" w:rsidRPr="001A2048" w:rsidRDefault="002A6AB6" w:rsidP="00450521">
            <w:pPr>
              <w:tabs>
                <w:tab w:val="left" w:pos="460"/>
              </w:tabs>
              <w:rPr>
                <w:sz w:val="18"/>
                <w:szCs w:val="18"/>
              </w:rPr>
            </w:pPr>
            <w:r w:rsidRPr="001A2048">
              <w:rPr>
                <w:sz w:val="18"/>
                <w:szCs w:val="18"/>
              </w:rPr>
              <w:t>A</w:t>
            </w:r>
          </w:p>
        </w:tc>
        <w:tc>
          <w:tcPr>
            <w:tcW w:w="360" w:type="dxa"/>
            <w:tcBorders>
              <w:top w:val="single" w:sz="4" w:space="0" w:color="auto"/>
              <w:left w:val="single" w:sz="4" w:space="0" w:color="auto"/>
              <w:right w:val="single" w:sz="6" w:space="0" w:color="auto"/>
            </w:tcBorders>
          </w:tcPr>
          <w:p w:rsidR="002A6AB6" w:rsidRPr="001A2048" w:rsidRDefault="002A6AB6" w:rsidP="00450521">
            <w:pPr>
              <w:tabs>
                <w:tab w:val="left" w:pos="360"/>
              </w:tabs>
              <w:rPr>
                <w:sz w:val="18"/>
                <w:szCs w:val="18"/>
              </w:rPr>
            </w:pPr>
            <w:r w:rsidRPr="001A2048">
              <w:rPr>
                <w:sz w:val="18"/>
                <w:szCs w:val="18"/>
              </w:rPr>
              <w:t>1</w:t>
            </w:r>
          </w:p>
        </w:tc>
        <w:tc>
          <w:tcPr>
            <w:tcW w:w="360" w:type="dxa"/>
            <w:tcBorders>
              <w:top w:val="single" w:sz="4" w:space="0" w:color="auto"/>
            </w:tcBorders>
          </w:tcPr>
          <w:p w:rsidR="002A6AB6" w:rsidRPr="001A2048" w:rsidRDefault="002A6AB6" w:rsidP="00450521">
            <w:pPr>
              <w:tabs>
                <w:tab w:val="left" w:pos="360"/>
              </w:tabs>
              <w:rPr>
                <w:sz w:val="18"/>
                <w:szCs w:val="18"/>
              </w:rPr>
            </w:pPr>
            <w:r w:rsidRPr="001A2048">
              <w:rPr>
                <w:sz w:val="18"/>
                <w:szCs w:val="18"/>
              </w:rPr>
              <w:t>0</w:t>
            </w:r>
          </w:p>
        </w:tc>
        <w:tc>
          <w:tcPr>
            <w:tcW w:w="3240" w:type="dxa"/>
            <w:tcBorders>
              <w:top w:val="single" w:sz="4" w:space="0" w:color="auto"/>
              <w:left w:val="single" w:sz="6" w:space="0" w:color="auto"/>
              <w:right w:val="single" w:sz="6" w:space="0" w:color="auto"/>
            </w:tcBorders>
          </w:tcPr>
          <w:p w:rsidR="002A6AB6" w:rsidRPr="001A2048" w:rsidRDefault="002A6AB6" w:rsidP="00450521">
            <w:pPr>
              <w:pStyle w:val="BodyText"/>
              <w:spacing w:before="0"/>
              <w:rPr>
                <w:rFonts w:ascii="Times New Roman" w:hAnsi="Times New Roman" w:cs="Times New Roman"/>
              </w:rPr>
            </w:pPr>
            <w:r w:rsidRPr="001A2048">
              <w:rPr>
                <w:rFonts w:ascii="Times New Roman" w:hAnsi="Times New Roman" w:cs="Times New Roman"/>
              </w:rPr>
              <w:t>May be inoperative provided:</w:t>
            </w:r>
          </w:p>
          <w:p w:rsidR="002A6AB6" w:rsidRPr="001A2048" w:rsidRDefault="002A6AB6" w:rsidP="002A6AB6">
            <w:pPr>
              <w:numPr>
                <w:ilvl w:val="0"/>
                <w:numId w:val="4"/>
              </w:numPr>
              <w:tabs>
                <w:tab w:val="clear" w:pos="734"/>
                <w:tab w:val="num" w:pos="550"/>
              </w:tabs>
              <w:ind w:left="550"/>
              <w:rPr>
                <w:sz w:val="18"/>
                <w:szCs w:val="18"/>
              </w:rPr>
            </w:pPr>
            <w:r w:rsidRPr="001A2048">
              <w:rPr>
                <w:sz w:val="18"/>
                <w:szCs w:val="18"/>
              </w:rPr>
              <w:t>Flight Data Recorder (FDR) is operative, and</w:t>
            </w:r>
          </w:p>
          <w:p w:rsidR="002A6AB6" w:rsidRPr="001A2048" w:rsidRDefault="002A6AB6" w:rsidP="002A6AB6">
            <w:pPr>
              <w:numPr>
                <w:ilvl w:val="0"/>
                <w:numId w:val="4"/>
              </w:numPr>
              <w:tabs>
                <w:tab w:val="clear" w:pos="734"/>
                <w:tab w:val="num" w:pos="550"/>
              </w:tabs>
              <w:ind w:left="550"/>
              <w:rPr>
                <w:sz w:val="18"/>
                <w:szCs w:val="18"/>
              </w:rPr>
            </w:pPr>
            <w:r w:rsidRPr="001A2048">
              <w:rPr>
                <w:sz w:val="18"/>
                <w:szCs w:val="18"/>
              </w:rPr>
              <w:t>Repairs are made within three flight days.</w:t>
            </w:r>
          </w:p>
          <w:p w:rsidR="002A6AB6" w:rsidRPr="001A2048" w:rsidRDefault="002A6AB6" w:rsidP="00653413">
            <w:pPr>
              <w:spacing w:before="120"/>
              <w:ind w:left="14"/>
              <w:rPr>
                <w:sz w:val="18"/>
                <w:szCs w:val="18"/>
              </w:rPr>
            </w:pPr>
            <w:r w:rsidRPr="001A2048">
              <w:rPr>
                <w:sz w:val="18"/>
                <w:szCs w:val="18"/>
              </w:rPr>
              <w:t xml:space="preserve">NOTE: Part 91 operators should refer to </w:t>
            </w:r>
            <w:r w:rsidRPr="001A2048">
              <w:rPr>
                <w:sz w:val="18"/>
                <w:szCs w:val="18"/>
                <w:u w:val="single"/>
              </w:rPr>
              <w:t>14 CFR 91.609</w:t>
            </w:r>
            <w:r w:rsidRPr="001A2048">
              <w:rPr>
                <w:sz w:val="18"/>
                <w:szCs w:val="18"/>
              </w:rPr>
              <w:t xml:space="preserve"> for additional relief.</w:t>
            </w:r>
          </w:p>
        </w:tc>
        <w:tc>
          <w:tcPr>
            <w:tcW w:w="2880" w:type="dxa"/>
            <w:tcBorders>
              <w:top w:val="single" w:sz="4" w:space="0" w:color="auto"/>
              <w:right w:val="single" w:sz="6" w:space="0" w:color="auto"/>
            </w:tcBorders>
          </w:tcPr>
          <w:p w:rsidR="002A6AB6" w:rsidRPr="001A2048" w:rsidRDefault="002A6AB6" w:rsidP="00450521">
            <w:pPr>
              <w:rPr>
                <w:sz w:val="18"/>
                <w:szCs w:val="18"/>
              </w:rPr>
            </w:pPr>
            <w:r w:rsidRPr="001A2048">
              <w:rPr>
                <w:sz w:val="18"/>
                <w:szCs w:val="18"/>
              </w:rPr>
              <w:t>None required.</w:t>
            </w:r>
          </w:p>
        </w:tc>
        <w:tc>
          <w:tcPr>
            <w:tcW w:w="2520" w:type="dxa"/>
            <w:tcBorders>
              <w:top w:val="single" w:sz="4" w:space="0" w:color="auto"/>
              <w:right w:val="single" w:sz="6" w:space="0" w:color="auto"/>
            </w:tcBorders>
          </w:tcPr>
          <w:p w:rsidR="002A6AB6" w:rsidRPr="001A2048" w:rsidRDefault="002A6AB6" w:rsidP="00450521">
            <w:pPr>
              <w:rPr>
                <w:sz w:val="18"/>
                <w:szCs w:val="18"/>
              </w:rPr>
            </w:pPr>
            <w:r w:rsidRPr="001A2048">
              <w:rPr>
                <w:sz w:val="18"/>
                <w:szCs w:val="18"/>
              </w:rPr>
              <w:t>None required.</w:t>
            </w:r>
          </w:p>
        </w:tc>
        <w:tc>
          <w:tcPr>
            <w:tcW w:w="2340" w:type="dxa"/>
            <w:tcBorders>
              <w:top w:val="single" w:sz="4" w:space="0" w:color="auto"/>
              <w:right w:val="single" w:sz="6" w:space="0" w:color="auto"/>
            </w:tcBorders>
          </w:tcPr>
          <w:p w:rsidR="002A6AB6" w:rsidRPr="001A2048" w:rsidRDefault="002A6AB6" w:rsidP="00450521">
            <w:pPr>
              <w:rPr>
                <w:sz w:val="18"/>
                <w:szCs w:val="18"/>
              </w:rPr>
            </w:pPr>
            <w:r w:rsidRPr="001A2048">
              <w:rPr>
                <w:sz w:val="18"/>
                <w:szCs w:val="18"/>
              </w:rPr>
              <w:t>An Inoperative Placard will be displayed in a prominent position to be seen by flight crew and will be noted on ADLS.</w:t>
            </w:r>
          </w:p>
        </w:tc>
      </w:tr>
      <w:tr w:rsidR="00012D62" w:rsidRPr="001A2048" w:rsidTr="00C5707D">
        <w:trPr>
          <w:cantSplit/>
        </w:trPr>
        <w:tc>
          <w:tcPr>
            <w:tcW w:w="2330" w:type="dxa"/>
            <w:tcBorders>
              <w:left w:val="single" w:sz="6" w:space="0" w:color="auto"/>
            </w:tcBorders>
          </w:tcPr>
          <w:p w:rsidR="00012D62" w:rsidRDefault="00012D62" w:rsidP="003868A5">
            <w:pPr>
              <w:numPr>
                <w:ilvl w:val="0"/>
                <w:numId w:val="76"/>
              </w:numPr>
              <w:tabs>
                <w:tab w:val="left" w:pos="440"/>
                <w:tab w:val="left" w:pos="2600"/>
              </w:tabs>
              <w:spacing w:before="120"/>
              <w:ind w:left="634"/>
              <w:rPr>
                <w:rFonts w:ascii="Times" w:hAnsi="Times" w:cs="Times"/>
                <w:sz w:val="18"/>
                <w:szCs w:val="18"/>
              </w:rPr>
            </w:pPr>
            <w:r>
              <w:rPr>
                <w:rFonts w:ascii="Times" w:hAnsi="Times" w:cs="Times"/>
                <w:sz w:val="18"/>
                <w:szCs w:val="18"/>
              </w:rPr>
              <w:tab/>
              <w:t>Independent</w:t>
            </w:r>
          </w:p>
          <w:p w:rsidR="00012D62" w:rsidRPr="001A2048" w:rsidRDefault="00012D62" w:rsidP="00012D62">
            <w:pPr>
              <w:tabs>
                <w:tab w:val="left" w:pos="810"/>
                <w:tab w:val="left" w:pos="2600"/>
              </w:tabs>
              <w:ind w:left="634" w:hanging="360"/>
              <w:rPr>
                <w:sz w:val="18"/>
                <w:szCs w:val="18"/>
              </w:rPr>
            </w:pPr>
            <w:r>
              <w:rPr>
                <w:rFonts w:ascii="Times" w:hAnsi="Times" w:cs="Times"/>
                <w:sz w:val="18"/>
                <w:szCs w:val="18"/>
              </w:rPr>
              <w:t>***</w:t>
            </w:r>
            <w:r>
              <w:rPr>
                <w:rFonts w:ascii="Times" w:hAnsi="Times" w:cs="Times"/>
                <w:sz w:val="18"/>
                <w:szCs w:val="18"/>
              </w:rPr>
              <w:tab/>
              <w:t>Power Source</w:t>
            </w:r>
          </w:p>
        </w:tc>
        <w:tc>
          <w:tcPr>
            <w:tcW w:w="450" w:type="dxa"/>
            <w:tcBorders>
              <w:right w:val="single" w:sz="4" w:space="0" w:color="auto"/>
            </w:tcBorders>
          </w:tcPr>
          <w:p w:rsidR="00012D62" w:rsidRPr="001A2048" w:rsidRDefault="00012D62" w:rsidP="00C5707D">
            <w:pPr>
              <w:tabs>
                <w:tab w:val="left" w:pos="460"/>
              </w:tabs>
              <w:spacing w:before="120"/>
              <w:rPr>
                <w:sz w:val="18"/>
                <w:szCs w:val="18"/>
              </w:rPr>
            </w:pPr>
            <w:r>
              <w:rPr>
                <w:sz w:val="18"/>
                <w:szCs w:val="18"/>
              </w:rPr>
              <w:t>C</w:t>
            </w:r>
          </w:p>
        </w:tc>
        <w:tc>
          <w:tcPr>
            <w:tcW w:w="360" w:type="dxa"/>
            <w:tcBorders>
              <w:left w:val="single" w:sz="4" w:space="0" w:color="auto"/>
              <w:right w:val="single" w:sz="6" w:space="0" w:color="auto"/>
            </w:tcBorders>
          </w:tcPr>
          <w:p w:rsidR="00012D62" w:rsidRPr="001A2048" w:rsidRDefault="00012D62" w:rsidP="00C5707D">
            <w:pPr>
              <w:tabs>
                <w:tab w:val="left" w:pos="360"/>
              </w:tabs>
              <w:spacing w:before="120"/>
              <w:rPr>
                <w:sz w:val="18"/>
                <w:szCs w:val="18"/>
              </w:rPr>
            </w:pPr>
            <w:r>
              <w:rPr>
                <w:sz w:val="18"/>
                <w:szCs w:val="18"/>
              </w:rPr>
              <w:t>1</w:t>
            </w:r>
          </w:p>
        </w:tc>
        <w:tc>
          <w:tcPr>
            <w:tcW w:w="360" w:type="dxa"/>
          </w:tcPr>
          <w:p w:rsidR="00012D62" w:rsidRPr="001A2048" w:rsidRDefault="00012D62" w:rsidP="00C5707D">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012D62" w:rsidRPr="001A2048" w:rsidRDefault="00012D62" w:rsidP="00C5707D">
            <w:pPr>
              <w:pStyle w:val="BodyText"/>
              <w:rPr>
                <w:rFonts w:ascii="Times New Roman" w:hAnsi="Times New Roman" w:cs="Times New Roman"/>
              </w:rPr>
            </w:pPr>
          </w:p>
        </w:tc>
        <w:tc>
          <w:tcPr>
            <w:tcW w:w="2880" w:type="dxa"/>
            <w:tcBorders>
              <w:right w:val="single" w:sz="6" w:space="0" w:color="auto"/>
            </w:tcBorders>
          </w:tcPr>
          <w:p w:rsidR="00012D62" w:rsidRPr="001A2048" w:rsidRDefault="00012D62" w:rsidP="00540684">
            <w:pPr>
              <w:rPr>
                <w:sz w:val="18"/>
                <w:szCs w:val="18"/>
              </w:rPr>
            </w:pPr>
            <w:r w:rsidRPr="001A2048">
              <w:rPr>
                <w:sz w:val="18"/>
                <w:szCs w:val="18"/>
              </w:rPr>
              <w:t>None required.</w:t>
            </w:r>
          </w:p>
        </w:tc>
        <w:tc>
          <w:tcPr>
            <w:tcW w:w="2520" w:type="dxa"/>
            <w:tcBorders>
              <w:right w:val="single" w:sz="6" w:space="0" w:color="auto"/>
            </w:tcBorders>
          </w:tcPr>
          <w:p w:rsidR="00012D62" w:rsidRPr="001A2048" w:rsidRDefault="00012D62" w:rsidP="00540684">
            <w:pPr>
              <w:rPr>
                <w:sz w:val="18"/>
                <w:szCs w:val="18"/>
              </w:rPr>
            </w:pPr>
            <w:r w:rsidRPr="001A2048">
              <w:rPr>
                <w:sz w:val="18"/>
                <w:szCs w:val="18"/>
              </w:rPr>
              <w:t>None required.</w:t>
            </w:r>
          </w:p>
        </w:tc>
        <w:tc>
          <w:tcPr>
            <w:tcW w:w="2340" w:type="dxa"/>
            <w:tcBorders>
              <w:right w:val="single" w:sz="6" w:space="0" w:color="auto"/>
            </w:tcBorders>
          </w:tcPr>
          <w:p w:rsidR="00012D62" w:rsidRPr="001A2048" w:rsidRDefault="00012D62" w:rsidP="00540684">
            <w:pPr>
              <w:rPr>
                <w:sz w:val="18"/>
                <w:szCs w:val="18"/>
              </w:rPr>
            </w:pPr>
            <w:r w:rsidRPr="001A2048">
              <w:rPr>
                <w:sz w:val="18"/>
                <w:szCs w:val="18"/>
              </w:rPr>
              <w:t>An Inoperative Placard will be displayed in a prominent position to be seen by flight crew and will be noted on ADLS.</w:t>
            </w:r>
          </w:p>
        </w:tc>
      </w:tr>
      <w:tr w:rsidR="00012D62" w:rsidRPr="001A2048" w:rsidTr="00012D62">
        <w:trPr>
          <w:cantSplit/>
        </w:trPr>
        <w:tc>
          <w:tcPr>
            <w:tcW w:w="2330" w:type="dxa"/>
            <w:tcBorders>
              <w:left w:val="single" w:sz="6" w:space="0" w:color="auto"/>
            </w:tcBorders>
          </w:tcPr>
          <w:p w:rsidR="00012D62" w:rsidRDefault="00012D62" w:rsidP="00012D62">
            <w:pPr>
              <w:tabs>
                <w:tab w:val="left" w:pos="440"/>
                <w:tab w:val="left" w:pos="2600"/>
              </w:tabs>
              <w:spacing w:before="120"/>
              <w:ind w:left="86"/>
              <w:rPr>
                <w:rFonts w:ascii="Times" w:hAnsi="Times" w:cs="Times"/>
                <w:sz w:val="18"/>
                <w:szCs w:val="18"/>
              </w:rPr>
            </w:pPr>
            <w:r>
              <w:rPr>
                <w:rFonts w:ascii="Times" w:hAnsi="Times" w:cs="Times"/>
                <w:sz w:val="18"/>
                <w:szCs w:val="18"/>
              </w:rPr>
              <w:tab/>
              <w:t xml:space="preserve">Cockpit Voice </w:t>
            </w:r>
          </w:p>
          <w:p w:rsidR="00012D62" w:rsidRDefault="00012D62" w:rsidP="00012D62">
            <w:pPr>
              <w:tabs>
                <w:tab w:val="left" w:pos="440"/>
                <w:tab w:val="left" w:pos="2600"/>
              </w:tabs>
              <w:ind w:left="86"/>
              <w:rPr>
                <w:rFonts w:ascii="Times" w:hAnsi="Times" w:cs="Times"/>
                <w:sz w:val="18"/>
                <w:szCs w:val="18"/>
              </w:rPr>
            </w:pPr>
            <w:r>
              <w:rPr>
                <w:rFonts w:ascii="Times" w:hAnsi="Times" w:cs="Times"/>
                <w:sz w:val="18"/>
                <w:szCs w:val="18"/>
              </w:rPr>
              <w:tab/>
              <w:t xml:space="preserve">Recorder (CVR) </w:t>
            </w:r>
          </w:p>
          <w:p w:rsidR="00012D62" w:rsidRDefault="00012D62" w:rsidP="00012D62">
            <w:pPr>
              <w:tabs>
                <w:tab w:val="left" w:pos="440"/>
                <w:tab w:val="left" w:pos="2600"/>
              </w:tabs>
              <w:ind w:left="86"/>
              <w:rPr>
                <w:rFonts w:ascii="Times" w:hAnsi="Times" w:cs="Times"/>
                <w:sz w:val="18"/>
                <w:szCs w:val="18"/>
              </w:rPr>
            </w:pPr>
            <w:r>
              <w:rPr>
                <w:rFonts w:ascii="Times" w:hAnsi="Times" w:cs="Times"/>
                <w:sz w:val="18"/>
                <w:szCs w:val="18"/>
              </w:rPr>
              <w:tab/>
              <w:t>(Operator Other Than a</w:t>
            </w:r>
          </w:p>
          <w:p w:rsidR="00012D62" w:rsidRDefault="00012D62" w:rsidP="00012D62">
            <w:pPr>
              <w:tabs>
                <w:tab w:val="left" w:pos="440"/>
                <w:tab w:val="left" w:pos="2600"/>
              </w:tabs>
              <w:ind w:left="86"/>
              <w:rPr>
                <w:rFonts w:ascii="Times" w:hAnsi="Times" w:cs="Times"/>
                <w:sz w:val="18"/>
                <w:szCs w:val="18"/>
              </w:rPr>
            </w:pPr>
            <w:r>
              <w:rPr>
                <w:rFonts w:ascii="Times" w:hAnsi="Times" w:cs="Times"/>
                <w:sz w:val="18"/>
                <w:szCs w:val="18"/>
              </w:rPr>
              <w:tab/>
              <w:t xml:space="preserve">Holder of an Air </w:t>
            </w:r>
          </w:p>
          <w:p w:rsidR="00012D62" w:rsidRDefault="00012D62" w:rsidP="00012D62">
            <w:pPr>
              <w:tabs>
                <w:tab w:val="left" w:pos="440"/>
                <w:tab w:val="left" w:pos="2600"/>
              </w:tabs>
              <w:ind w:left="86"/>
              <w:rPr>
                <w:rFonts w:ascii="Times" w:hAnsi="Times" w:cs="Times"/>
                <w:sz w:val="18"/>
                <w:szCs w:val="18"/>
              </w:rPr>
            </w:pPr>
            <w:r>
              <w:rPr>
                <w:rFonts w:ascii="Times" w:hAnsi="Times" w:cs="Times"/>
                <w:sz w:val="18"/>
                <w:szCs w:val="18"/>
              </w:rPr>
              <w:tab/>
              <w:t xml:space="preserve">Carrier or Commercial </w:t>
            </w:r>
          </w:p>
          <w:p w:rsidR="00012D62" w:rsidRDefault="00012D62" w:rsidP="00012D62">
            <w:pPr>
              <w:tabs>
                <w:tab w:val="left" w:pos="440"/>
                <w:tab w:val="left" w:pos="2600"/>
              </w:tabs>
              <w:ind w:left="86"/>
              <w:rPr>
                <w:rFonts w:ascii="Times" w:hAnsi="Times" w:cs="Times"/>
                <w:sz w:val="18"/>
                <w:szCs w:val="18"/>
              </w:rPr>
            </w:pPr>
            <w:r>
              <w:rPr>
                <w:rFonts w:ascii="Times" w:hAnsi="Times" w:cs="Times"/>
                <w:sz w:val="18"/>
                <w:szCs w:val="18"/>
              </w:rPr>
              <w:tab/>
              <w:t>Operator Certificate)</w:t>
            </w:r>
          </w:p>
        </w:tc>
        <w:tc>
          <w:tcPr>
            <w:tcW w:w="450" w:type="dxa"/>
            <w:tcBorders>
              <w:right w:val="single" w:sz="4" w:space="0" w:color="auto"/>
            </w:tcBorders>
          </w:tcPr>
          <w:p w:rsidR="00012D62" w:rsidRDefault="00012D62" w:rsidP="00C5707D">
            <w:pPr>
              <w:tabs>
                <w:tab w:val="left" w:pos="460"/>
              </w:tabs>
              <w:spacing w:before="120"/>
              <w:rPr>
                <w:sz w:val="18"/>
                <w:szCs w:val="18"/>
              </w:rPr>
            </w:pPr>
            <w:r>
              <w:rPr>
                <w:sz w:val="18"/>
                <w:szCs w:val="18"/>
              </w:rPr>
              <w:t>A</w:t>
            </w:r>
          </w:p>
        </w:tc>
        <w:tc>
          <w:tcPr>
            <w:tcW w:w="360" w:type="dxa"/>
            <w:tcBorders>
              <w:left w:val="single" w:sz="4" w:space="0" w:color="auto"/>
              <w:right w:val="single" w:sz="6" w:space="0" w:color="auto"/>
            </w:tcBorders>
          </w:tcPr>
          <w:p w:rsidR="00012D62" w:rsidRDefault="00012D62" w:rsidP="00C5707D">
            <w:pPr>
              <w:tabs>
                <w:tab w:val="left" w:pos="360"/>
              </w:tabs>
              <w:spacing w:before="120"/>
              <w:rPr>
                <w:sz w:val="18"/>
                <w:szCs w:val="18"/>
              </w:rPr>
            </w:pPr>
            <w:r>
              <w:rPr>
                <w:sz w:val="18"/>
                <w:szCs w:val="18"/>
              </w:rPr>
              <w:t>1</w:t>
            </w:r>
          </w:p>
        </w:tc>
        <w:tc>
          <w:tcPr>
            <w:tcW w:w="360" w:type="dxa"/>
          </w:tcPr>
          <w:p w:rsidR="00012D62" w:rsidRPr="001A2048" w:rsidRDefault="00012D62" w:rsidP="00540684">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012D62" w:rsidRPr="001A2048" w:rsidRDefault="00012D62" w:rsidP="00540684">
            <w:pPr>
              <w:pStyle w:val="BodyText"/>
              <w:rPr>
                <w:rFonts w:ascii="Times New Roman" w:hAnsi="Times New Roman" w:cs="Times New Roman"/>
              </w:rPr>
            </w:pPr>
          </w:p>
        </w:tc>
        <w:tc>
          <w:tcPr>
            <w:tcW w:w="2880" w:type="dxa"/>
            <w:tcBorders>
              <w:right w:val="single" w:sz="6" w:space="0" w:color="auto"/>
            </w:tcBorders>
          </w:tcPr>
          <w:p w:rsidR="00012D62" w:rsidRPr="001A2048" w:rsidRDefault="00012D62" w:rsidP="00012D62">
            <w:pPr>
              <w:spacing w:before="120"/>
              <w:rPr>
                <w:sz w:val="18"/>
                <w:szCs w:val="18"/>
              </w:rPr>
            </w:pPr>
            <w:r w:rsidRPr="001A2048">
              <w:rPr>
                <w:sz w:val="18"/>
                <w:szCs w:val="18"/>
              </w:rPr>
              <w:t>None required.</w:t>
            </w:r>
          </w:p>
        </w:tc>
        <w:tc>
          <w:tcPr>
            <w:tcW w:w="2520" w:type="dxa"/>
            <w:tcBorders>
              <w:right w:val="single" w:sz="6" w:space="0" w:color="auto"/>
            </w:tcBorders>
          </w:tcPr>
          <w:p w:rsidR="00012D62" w:rsidRPr="001A2048" w:rsidRDefault="00012D62" w:rsidP="00012D62">
            <w:pPr>
              <w:spacing w:before="120"/>
              <w:rPr>
                <w:sz w:val="18"/>
                <w:szCs w:val="18"/>
              </w:rPr>
            </w:pPr>
            <w:r w:rsidRPr="001A2048">
              <w:rPr>
                <w:sz w:val="18"/>
                <w:szCs w:val="18"/>
              </w:rPr>
              <w:t>None required.</w:t>
            </w:r>
          </w:p>
        </w:tc>
        <w:tc>
          <w:tcPr>
            <w:tcW w:w="2340" w:type="dxa"/>
            <w:tcBorders>
              <w:right w:val="single" w:sz="6" w:space="0" w:color="auto"/>
            </w:tcBorders>
          </w:tcPr>
          <w:p w:rsidR="00012D62" w:rsidRPr="001A2048" w:rsidRDefault="00012D62" w:rsidP="00012D62">
            <w:pPr>
              <w:spacing w:before="120"/>
              <w:rPr>
                <w:sz w:val="18"/>
                <w:szCs w:val="18"/>
              </w:rPr>
            </w:pPr>
            <w:r w:rsidRPr="001A2048">
              <w:rPr>
                <w:sz w:val="18"/>
                <w:szCs w:val="18"/>
              </w:rPr>
              <w:t>An Inoperative Placard will be displayed in a prominent position to be seen by flight crew and will be noted on ADLS.</w:t>
            </w:r>
          </w:p>
        </w:tc>
      </w:tr>
      <w:tr w:rsidR="00012D62" w:rsidRPr="001A2048" w:rsidTr="00012D62">
        <w:trPr>
          <w:cantSplit/>
          <w:trHeight w:val="1269"/>
        </w:trPr>
        <w:tc>
          <w:tcPr>
            <w:tcW w:w="2330" w:type="dxa"/>
            <w:tcBorders>
              <w:left w:val="single" w:sz="6" w:space="0" w:color="auto"/>
              <w:bottom w:val="single" w:sz="4" w:space="0" w:color="auto"/>
            </w:tcBorders>
          </w:tcPr>
          <w:p w:rsidR="00012D62" w:rsidRDefault="00012D62" w:rsidP="003868A5">
            <w:pPr>
              <w:numPr>
                <w:ilvl w:val="0"/>
                <w:numId w:val="77"/>
              </w:numPr>
              <w:tabs>
                <w:tab w:val="left" w:pos="440"/>
                <w:tab w:val="left" w:pos="2600"/>
              </w:tabs>
              <w:spacing w:before="120"/>
              <w:ind w:left="634"/>
              <w:rPr>
                <w:rFonts w:ascii="Times" w:hAnsi="Times" w:cs="Times"/>
                <w:sz w:val="18"/>
                <w:szCs w:val="18"/>
              </w:rPr>
            </w:pPr>
            <w:r>
              <w:rPr>
                <w:rFonts w:ascii="Times" w:hAnsi="Times" w:cs="Times"/>
                <w:sz w:val="18"/>
                <w:szCs w:val="18"/>
              </w:rPr>
              <w:tab/>
              <w:t>Independent</w:t>
            </w:r>
          </w:p>
          <w:p w:rsidR="00012D62" w:rsidRPr="001A2048" w:rsidRDefault="00012D62" w:rsidP="00012D62">
            <w:pPr>
              <w:tabs>
                <w:tab w:val="left" w:pos="810"/>
                <w:tab w:val="left" w:pos="2600"/>
              </w:tabs>
              <w:ind w:left="634" w:hanging="360"/>
              <w:rPr>
                <w:sz w:val="18"/>
                <w:szCs w:val="18"/>
              </w:rPr>
            </w:pPr>
            <w:r>
              <w:rPr>
                <w:rFonts w:ascii="Times" w:hAnsi="Times" w:cs="Times"/>
                <w:sz w:val="18"/>
                <w:szCs w:val="18"/>
              </w:rPr>
              <w:t>***</w:t>
            </w:r>
            <w:r>
              <w:rPr>
                <w:rFonts w:ascii="Times" w:hAnsi="Times" w:cs="Times"/>
                <w:sz w:val="18"/>
                <w:szCs w:val="18"/>
              </w:rPr>
              <w:tab/>
              <w:t>Power Source</w:t>
            </w:r>
          </w:p>
        </w:tc>
        <w:tc>
          <w:tcPr>
            <w:tcW w:w="450" w:type="dxa"/>
            <w:tcBorders>
              <w:bottom w:val="single" w:sz="4" w:space="0" w:color="auto"/>
              <w:right w:val="single" w:sz="4" w:space="0" w:color="auto"/>
            </w:tcBorders>
          </w:tcPr>
          <w:p w:rsidR="00012D62" w:rsidRPr="001A2048" w:rsidRDefault="00012D62" w:rsidP="00012D62">
            <w:pPr>
              <w:tabs>
                <w:tab w:val="left" w:pos="460"/>
              </w:tabs>
              <w:spacing w:before="120"/>
              <w:rPr>
                <w:sz w:val="18"/>
                <w:szCs w:val="18"/>
              </w:rPr>
            </w:pPr>
            <w:r>
              <w:rPr>
                <w:sz w:val="18"/>
                <w:szCs w:val="18"/>
              </w:rPr>
              <w:t>C</w:t>
            </w:r>
          </w:p>
        </w:tc>
        <w:tc>
          <w:tcPr>
            <w:tcW w:w="360" w:type="dxa"/>
            <w:tcBorders>
              <w:left w:val="single" w:sz="4" w:space="0" w:color="auto"/>
              <w:bottom w:val="single" w:sz="4" w:space="0" w:color="auto"/>
              <w:right w:val="single" w:sz="6" w:space="0" w:color="auto"/>
            </w:tcBorders>
          </w:tcPr>
          <w:p w:rsidR="00012D62" w:rsidRPr="001A2048" w:rsidRDefault="00012D62" w:rsidP="00012D62">
            <w:pPr>
              <w:tabs>
                <w:tab w:val="left" w:pos="360"/>
              </w:tabs>
              <w:spacing w:before="120"/>
              <w:rPr>
                <w:sz w:val="18"/>
                <w:szCs w:val="18"/>
              </w:rPr>
            </w:pPr>
            <w:r>
              <w:rPr>
                <w:sz w:val="18"/>
                <w:szCs w:val="18"/>
              </w:rPr>
              <w:t>1</w:t>
            </w:r>
          </w:p>
        </w:tc>
        <w:tc>
          <w:tcPr>
            <w:tcW w:w="360" w:type="dxa"/>
            <w:tcBorders>
              <w:bottom w:val="single" w:sz="4" w:space="0" w:color="auto"/>
            </w:tcBorders>
          </w:tcPr>
          <w:p w:rsidR="00012D62" w:rsidRPr="001A2048" w:rsidRDefault="00012D62" w:rsidP="00012D62">
            <w:pPr>
              <w:tabs>
                <w:tab w:val="left" w:pos="360"/>
              </w:tabs>
              <w:spacing w:before="120"/>
              <w:rPr>
                <w:sz w:val="18"/>
                <w:szCs w:val="18"/>
              </w:rPr>
            </w:pPr>
            <w:r>
              <w:rPr>
                <w:sz w:val="18"/>
                <w:szCs w:val="18"/>
              </w:rPr>
              <w:t>0</w:t>
            </w:r>
          </w:p>
        </w:tc>
        <w:tc>
          <w:tcPr>
            <w:tcW w:w="3240" w:type="dxa"/>
            <w:tcBorders>
              <w:left w:val="single" w:sz="6" w:space="0" w:color="auto"/>
              <w:bottom w:val="single" w:sz="4" w:space="0" w:color="auto"/>
              <w:right w:val="single" w:sz="6" w:space="0" w:color="auto"/>
            </w:tcBorders>
          </w:tcPr>
          <w:p w:rsidR="00012D62" w:rsidRPr="001A2048" w:rsidRDefault="00012D62" w:rsidP="00012D62">
            <w:pPr>
              <w:pStyle w:val="BodyText"/>
              <w:rPr>
                <w:rFonts w:ascii="Times New Roman" w:hAnsi="Times New Roman" w:cs="Times New Roman"/>
              </w:rPr>
            </w:pPr>
          </w:p>
        </w:tc>
        <w:tc>
          <w:tcPr>
            <w:tcW w:w="2880" w:type="dxa"/>
            <w:tcBorders>
              <w:bottom w:val="single" w:sz="4" w:space="0" w:color="auto"/>
              <w:right w:val="single" w:sz="6" w:space="0" w:color="auto"/>
            </w:tcBorders>
          </w:tcPr>
          <w:p w:rsidR="00012D62" w:rsidRPr="001A2048" w:rsidRDefault="00012D62" w:rsidP="00012D62">
            <w:pPr>
              <w:spacing w:before="120"/>
              <w:rPr>
                <w:sz w:val="18"/>
                <w:szCs w:val="18"/>
              </w:rPr>
            </w:pPr>
            <w:r w:rsidRPr="001A2048">
              <w:rPr>
                <w:sz w:val="18"/>
                <w:szCs w:val="18"/>
              </w:rPr>
              <w:t>None required.</w:t>
            </w:r>
          </w:p>
        </w:tc>
        <w:tc>
          <w:tcPr>
            <w:tcW w:w="2520" w:type="dxa"/>
            <w:tcBorders>
              <w:bottom w:val="single" w:sz="4" w:space="0" w:color="auto"/>
              <w:right w:val="single" w:sz="6" w:space="0" w:color="auto"/>
            </w:tcBorders>
          </w:tcPr>
          <w:p w:rsidR="00012D62" w:rsidRPr="001A2048" w:rsidRDefault="00012D62" w:rsidP="00012D62">
            <w:pPr>
              <w:spacing w:before="120"/>
              <w:rPr>
                <w:sz w:val="18"/>
                <w:szCs w:val="18"/>
              </w:rPr>
            </w:pPr>
            <w:r w:rsidRPr="001A2048">
              <w:rPr>
                <w:sz w:val="18"/>
                <w:szCs w:val="18"/>
              </w:rPr>
              <w:t>None required.</w:t>
            </w:r>
          </w:p>
        </w:tc>
        <w:tc>
          <w:tcPr>
            <w:tcW w:w="2340" w:type="dxa"/>
            <w:tcBorders>
              <w:bottom w:val="single" w:sz="4" w:space="0" w:color="auto"/>
              <w:right w:val="single" w:sz="6" w:space="0" w:color="auto"/>
            </w:tcBorders>
          </w:tcPr>
          <w:p w:rsidR="00012D62" w:rsidRPr="001A2048" w:rsidRDefault="00012D62" w:rsidP="00012D62">
            <w:pPr>
              <w:spacing w:before="120"/>
              <w:rPr>
                <w:sz w:val="18"/>
                <w:szCs w:val="18"/>
              </w:rPr>
            </w:pPr>
            <w:r w:rsidRPr="001A2048">
              <w:rPr>
                <w:sz w:val="18"/>
                <w:szCs w:val="18"/>
              </w:rPr>
              <w:t>An Inoperative Placard will be displayed in a prominent position to be seen by flight crew and will be noted on ADLS.</w:t>
            </w:r>
          </w:p>
        </w:tc>
      </w:tr>
    </w:tbl>
    <w:p w:rsidR="00C5707D" w:rsidRDefault="00C5707D" w:rsidP="00450521">
      <w:pPr>
        <w:tabs>
          <w:tab w:val="left" w:pos="440"/>
          <w:tab w:val="left" w:pos="2600"/>
        </w:tabs>
        <w:spacing w:before="120"/>
        <w:ind w:left="86"/>
        <w:rPr>
          <w:sz w:val="18"/>
          <w:szCs w:val="18"/>
        </w:rPr>
        <w:sectPr w:rsidR="00C5707D" w:rsidSect="00EA538C">
          <w:headerReference w:type="default" r:id="rId5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2A6AB6" w:rsidRPr="001A2048" w:rsidTr="00C5707D">
        <w:trPr>
          <w:cantSplit/>
        </w:trPr>
        <w:tc>
          <w:tcPr>
            <w:tcW w:w="2330" w:type="dxa"/>
            <w:tcBorders>
              <w:top w:val="single" w:sz="4" w:space="0" w:color="auto"/>
              <w:left w:val="single" w:sz="6" w:space="0" w:color="auto"/>
            </w:tcBorders>
          </w:tcPr>
          <w:p w:rsidR="00653413" w:rsidRDefault="00653413" w:rsidP="00C5707D">
            <w:pPr>
              <w:tabs>
                <w:tab w:val="left" w:pos="440"/>
                <w:tab w:val="left" w:pos="2600"/>
              </w:tabs>
              <w:ind w:left="86"/>
              <w:rPr>
                <w:sz w:val="18"/>
                <w:szCs w:val="18"/>
              </w:rPr>
            </w:pPr>
            <w:r>
              <w:rPr>
                <w:sz w:val="18"/>
                <w:szCs w:val="18"/>
              </w:rPr>
              <w:lastRenderedPageBreak/>
              <w:t>3.</w:t>
            </w:r>
            <w:r>
              <w:rPr>
                <w:sz w:val="18"/>
                <w:szCs w:val="18"/>
              </w:rPr>
              <w:tab/>
              <w:t>Selective Call Systems</w:t>
            </w:r>
          </w:p>
          <w:p w:rsidR="002A6AB6" w:rsidRPr="001A2048" w:rsidRDefault="00653413" w:rsidP="00C5707D">
            <w:pPr>
              <w:tabs>
                <w:tab w:val="left" w:pos="440"/>
                <w:tab w:val="left" w:pos="2600"/>
              </w:tabs>
              <w:ind w:left="86"/>
              <w:rPr>
                <w:sz w:val="18"/>
                <w:szCs w:val="18"/>
              </w:rPr>
            </w:pPr>
            <w:r>
              <w:rPr>
                <w:sz w:val="18"/>
                <w:szCs w:val="18"/>
              </w:rPr>
              <w:tab/>
              <w:t>(SELCAL)</w:t>
            </w:r>
          </w:p>
        </w:tc>
        <w:tc>
          <w:tcPr>
            <w:tcW w:w="450" w:type="dxa"/>
            <w:tcBorders>
              <w:top w:val="single" w:sz="4" w:space="0" w:color="auto"/>
              <w:right w:val="single" w:sz="4" w:space="0" w:color="auto"/>
            </w:tcBorders>
          </w:tcPr>
          <w:p w:rsidR="002A6AB6" w:rsidRPr="001A2048" w:rsidRDefault="00653413" w:rsidP="00C5707D">
            <w:pPr>
              <w:tabs>
                <w:tab w:val="left" w:pos="360"/>
              </w:tabs>
              <w:rPr>
                <w:sz w:val="18"/>
                <w:szCs w:val="18"/>
              </w:rPr>
            </w:pPr>
            <w:r>
              <w:rPr>
                <w:sz w:val="18"/>
                <w:szCs w:val="18"/>
              </w:rPr>
              <w:t>C</w:t>
            </w:r>
          </w:p>
        </w:tc>
        <w:tc>
          <w:tcPr>
            <w:tcW w:w="360" w:type="dxa"/>
            <w:tcBorders>
              <w:top w:val="single" w:sz="4" w:space="0" w:color="auto"/>
              <w:left w:val="single" w:sz="4" w:space="0" w:color="auto"/>
              <w:right w:val="single" w:sz="6" w:space="0" w:color="auto"/>
            </w:tcBorders>
          </w:tcPr>
          <w:p w:rsidR="002A6AB6" w:rsidRPr="001A2048" w:rsidRDefault="00653413" w:rsidP="00C5707D">
            <w:pPr>
              <w:tabs>
                <w:tab w:val="left" w:pos="360"/>
              </w:tabs>
              <w:rPr>
                <w:sz w:val="18"/>
                <w:szCs w:val="18"/>
              </w:rPr>
            </w:pPr>
            <w:r>
              <w:rPr>
                <w:sz w:val="18"/>
                <w:szCs w:val="18"/>
              </w:rPr>
              <w:t>-</w:t>
            </w:r>
          </w:p>
        </w:tc>
        <w:tc>
          <w:tcPr>
            <w:tcW w:w="360" w:type="dxa"/>
            <w:tcBorders>
              <w:top w:val="single" w:sz="4" w:space="0" w:color="auto"/>
            </w:tcBorders>
          </w:tcPr>
          <w:p w:rsidR="002A6AB6" w:rsidRPr="001A2048" w:rsidRDefault="00653413" w:rsidP="00C5707D">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2A6AB6" w:rsidRPr="001A2048" w:rsidRDefault="00653413" w:rsidP="00C5707D">
            <w:pPr>
              <w:rPr>
                <w:sz w:val="18"/>
                <w:szCs w:val="18"/>
              </w:rPr>
            </w:pPr>
            <w:r>
              <w:rPr>
                <w:sz w:val="18"/>
                <w:szCs w:val="18"/>
              </w:rPr>
              <w:t>(O) May be inoperative provided alternate procedures are established and used.</w:t>
            </w:r>
          </w:p>
        </w:tc>
        <w:tc>
          <w:tcPr>
            <w:tcW w:w="2880" w:type="dxa"/>
            <w:tcBorders>
              <w:top w:val="single" w:sz="4" w:space="0" w:color="auto"/>
              <w:right w:val="single" w:sz="6" w:space="0" w:color="auto"/>
            </w:tcBorders>
          </w:tcPr>
          <w:p w:rsidR="002A6AB6" w:rsidRPr="001A2048" w:rsidRDefault="00653413" w:rsidP="00C5707D">
            <w:pPr>
              <w:rPr>
                <w:sz w:val="18"/>
                <w:szCs w:val="18"/>
              </w:rPr>
            </w:pPr>
            <w:r>
              <w:rPr>
                <w:sz w:val="18"/>
                <w:szCs w:val="18"/>
              </w:rPr>
              <w:t>None required.</w:t>
            </w:r>
          </w:p>
        </w:tc>
        <w:tc>
          <w:tcPr>
            <w:tcW w:w="2520" w:type="dxa"/>
            <w:tcBorders>
              <w:top w:val="single" w:sz="4" w:space="0" w:color="auto"/>
              <w:right w:val="single" w:sz="6" w:space="0" w:color="auto"/>
            </w:tcBorders>
          </w:tcPr>
          <w:p w:rsidR="002A6AB6" w:rsidRPr="001A2048" w:rsidRDefault="00653413" w:rsidP="00C5707D">
            <w:pPr>
              <w:rPr>
                <w:sz w:val="18"/>
                <w:szCs w:val="18"/>
              </w:rPr>
            </w:pPr>
            <w:r w:rsidRPr="001A2048">
              <w:rPr>
                <w:sz w:val="18"/>
              </w:rPr>
              <w:t>One crew member shall monitor the appropriate frequency.</w:t>
            </w:r>
          </w:p>
        </w:tc>
        <w:tc>
          <w:tcPr>
            <w:tcW w:w="2340" w:type="dxa"/>
            <w:tcBorders>
              <w:top w:val="single" w:sz="4" w:space="0" w:color="auto"/>
              <w:right w:val="single" w:sz="6" w:space="0" w:color="auto"/>
            </w:tcBorders>
          </w:tcPr>
          <w:p w:rsidR="002A6AB6" w:rsidRPr="001A2048" w:rsidRDefault="00653413" w:rsidP="00C5707D">
            <w:pPr>
              <w:rPr>
                <w:sz w:val="18"/>
                <w:szCs w:val="18"/>
              </w:rPr>
            </w:pPr>
            <w:r w:rsidRPr="001A2048">
              <w:rPr>
                <w:rFonts w:ascii="Times" w:hAnsi="Times" w:cs="Times"/>
                <w:sz w:val="18"/>
                <w:szCs w:val="18"/>
              </w:rPr>
              <w:t>An Inoperative Placard will be displayed in a prominent position to be seen by flight crew and will be noted on ADLS.</w:t>
            </w:r>
          </w:p>
        </w:tc>
      </w:tr>
      <w:tr w:rsidR="00653413" w:rsidRPr="001A2048" w:rsidTr="00653413">
        <w:trPr>
          <w:cantSplit/>
        </w:trPr>
        <w:tc>
          <w:tcPr>
            <w:tcW w:w="2330" w:type="dxa"/>
            <w:tcBorders>
              <w:left w:val="single" w:sz="6" w:space="0" w:color="auto"/>
            </w:tcBorders>
          </w:tcPr>
          <w:p w:rsidR="00653413" w:rsidRDefault="00653413" w:rsidP="00450521">
            <w:pPr>
              <w:tabs>
                <w:tab w:val="left" w:pos="440"/>
                <w:tab w:val="left" w:pos="2600"/>
              </w:tabs>
              <w:spacing w:before="120"/>
              <w:ind w:left="86"/>
              <w:rPr>
                <w:sz w:val="18"/>
                <w:szCs w:val="18"/>
              </w:rPr>
            </w:pPr>
          </w:p>
        </w:tc>
        <w:tc>
          <w:tcPr>
            <w:tcW w:w="450" w:type="dxa"/>
            <w:tcBorders>
              <w:right w:val="single" w:sz="4" w:space="0" w:color="auto"/>
            </w:tcBorders>
          </w:tcPr>
          <w:p w:rsidR="00653413" w:rsidRDefault="00653413" w:rsidP="00450521">
            <w:pPr>
              <w:tabs>
                <w:tab w:val="left" w:pos="360"/>
              </w:tabs>
              <w:spacing w:before="120"/>
              <w:rPr>
                <w:sz w:val="18"/>
                <w:szCs w:val="18"/>
              </w:rPr>
            </w:pPr>
            <w:r>
              <w:rPr>
                <w:sz w:val="18"/>
                <w:szCs w:val="18"/>
              </w:rPr>
              <w:t>D</w:t>
            </w:r>
          </w:p>
        </w:tc>
        <w:tc>
          <w:tcPr>
            <w:tcW w:w="360" w:type="dxa"/>
            <w:tcBorders>
              <w:left w:val="single" w:sz="4" w:space="0" w:color="auto"/>
              <w:right w:val="single" w:sz="6" w:space="0" w:color="auto"/>
            </w:tcBorders>
          </w:tcPr>
          <w:p w:rsidR="00653413" w:rsidRDefault="00653413" w:rsidP="00450521">
            <w:pPr>
              <w:tabs>
                <w:tab w:val="left" w:pos="360"/>
              </w:tabs>
              <w:spacing w:before="120"/>
              <w:rPr>
                <w:sz w:val="18"/>
                <w:szCs w:val="18"/>
              </w:rPr>
            </w:pPr>
            <w:r>
              <w:rPr>
                <w:sz w:val="18"/>
                <w:szCs w:val="18"/>
              </w:rPr>
              <w:t>-</w:t>
            </w:r>
          </w:p>
        </w:tc>
        <w:tc>
          <w:tcPr>
            <w:tcW w:w="360" w:type="dxa"/>
          </w:tcPr>
          <w:p w:rsidR="00653413" w:rsidRDefault="00653413" w:rsidP="00450521">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653413" w:rsidRDefault="00653413" w:rsidP="00450521">
            <w:pPr>
              <w:spacing w:before="120"/>
              <w:rPr>
                <w:sz w:val="18"/>
                <w:szCs w:val="18"/>
              </w:rPr>
            </w:pPr>
            <w:r>
              <w:rPr>
                <w:sz w:val="18"/>
                <w:szCs w:val="18"/>
              </w:rPr>
              <w:t>May be inoperative provided procedures do not require its use.</w:t>
            </w:r>
          </w:p>
        </w:tc>
        <w:tc>
          <w:tcPr>
            <w:tcW w:w="2880" w:type="dxa"/>
            <w:tcBorders>
              <w:right w:val="single" w:sz="6" w:space="0" w:color="auto"/>
            </w:tcBorders>
          </w:tcPr>
          <w:p w:rsidR="00653413" w:rsidRDefault="00653413" w:rsidP="00450521">
            <w:pPr>
              <w:spacing w:before="120"/>
              <w:rPr>
                <w:sz w:val="18"/>
                <w:szCs w:val="18"/>
              </w:rPr>
            </w:pPr>
            <w:r>
              <w:rPr>
                <w:sz w:val="18"/>
                <w:szCs w:val="18"/>
              </w:rPr>
              <w:t>None required.</w:t>
            </w:r>
          </w:p>
        </w:tc>
        <w:tc>
          <w:tcPr>
            <w:tcW w:w="2520" w:type="dxa"/>
            <w:tcBorders>
              <w:right w:val="single" w:sz="6" w:space="0" w:color="auto"/>
            </w:tcBorders>
          </w:tcPr>
          <w:p w:rsidR="00653413" w:rsidRPr="001A2048" w:rsidRDefault="00653413" w:rsidP="00450521">
            <w:pPr>
              <w:spacing w:before="120"/>
              <w:rPr>
                <w:sz w:val="18"/>
              </w:rPr>
            </w:pPr>
            <w:r>
              <w:rPr>
                <w:sz w:val="18"/>
              </w:rPr>
              <w:t>None required.</w:t>
            </w:r>
          </w:p>
        </w:tc>
        <w:tc>
          <w:tcPr>
            <w:tcW w:w="2340" w:type="dxa"/>
            <w:tcBorders>
              <w:right w:val="single" w:sz="6" w:space="0" w:color="auto"/>
            </w:tcBorders>
          </w:tcPr>
          <w:p w:rsidR="00653413" w:rsidRPr="001A2048" w:rsidRDefault="00653413" w:rsidP="00450521">
            <w:pPr>
              <w:spacing w:before="120"/>
              <w:rPr>
                <w:rFonts w:ascii="Times" w:hAnsi="Times" w:cs="Times"/>
                <w:sz w:val="18"/>
                <w:szCs w:val="18"/>
              </w:rPr>
            </w:pPr>
            <w:r w:rsidRPr="001A2048">
              <w:rPr>
                <w:rFonts w:ascii="Times" w:hAnsi="Times" w:cs="Times"/>
                <w:sz w:val="18"/>
                <w:szCs w:val="18"/>
              </w:rPr>
              <w:t>An Inoperative Placard will be displayed in a prominent position to be seen by flight crew and will be noted on ADLS.</w:t>
            </w:r>
          </w:p>
        </w:tc>
      </w:tr>
      <w:tr w:rsidR="00653413" w:rsidRPr="001A2048" w:rsidTr="00653413">
        <w:trPr>
          <w:cantSplit/>
        </w:trPr>
        <w:tc>
          <w:tcPr>
            <w:tcW w:w="2330" w:type="dxa"/>
            <w:tcBorders>
              <w:left w:val="single" w:sz="6" w:space="0" w:color="auto"/>
            </w:tcBorders>
          </w:tcPr>
          <w:p w:rsidR="00653413" w:rsidRDefault="00F30BDC" w:rsidP="0093003E">
            <w:pPr>
              <w:tabs>
                <w:tab w:val="left" w:pos="720"/>
                <w:tab w:val="left" w:pos="2600"/>
              </w:tabs>
              <w:spacing w:before="120"/>
              <w:ind w:left="86"/>
              <w:rPr>
                <w:sz w:val="18"/>
                <w:szCs w:val="18"/>
              </w:rPr>
            </w:pPr>
            <w:r>
              <w:rPr>
                <w:sz w:val="18"/>
                <w:szCs w:val="18"/>
              </w:rPr>
              <w:tab/>
            </w:r>
            <w:r w:rsidR="00653413">
              <w:rPr>
                <w:sz w:val="18"/>
                <w:szCs w:val="18"/>
              </w:rPr>
              <w:t>1)</w:t>
            </w:r>
            <w:r>
              <w:rPr>
                <w:sz w:val="18"/>
                <w:szCs w:val="18"/>
              </w:rPr>
              <w:t xml:space="preserve">  </w:t>
            </w:r>
            <w:r w:rsidR="00653413">
              <w:rPr>
                <w:sz w:val="18"/>
                <w:szCs w:val="18"/>
              </w:rPr>
              <w:t>Channels</w:t>
            </w:r>
          </w:p>
        </w:tc>
        <w:tc>
          <w:tcPr>
            <w:tcW w:w="450" w:type="dxa"/>
            <w:tcBorders>
              <w:right w:val="single" w:sz="4" w:space="0" w:color="auto"/>
            </w:tcBorders>
          </w:tcPr>
          <w:p w:rsidR="00653413" w:rsidRDefault="00653413" w:rsidP="00450521">
            <w:pPr>
              <w:tabs>
                <w:tab w:val="left" w:pos="360"/>
              </w:tabs>
              <w:spacing w:before="120"/>
              <w:rPr>
                <w:sz w:val="18"/>
                <w:szCs w:val="18"/>
              </w:rPr>
            </w:pPr>
            <w:r>
              <w:rPr>
                <w:sz w:val="18"/>
                <w:szCs w:val="18"/>
              </w:rPr>
              <w:t>C</w:t>
            </w:r>
          </w:p>
        </w:tc>
        <w:tc>
          <w:tcPr>
            <w:tcW w:w="360" w:type="dxa"/>
            <w:tcBorders>
              <w:left w:val="single" w:sz="4" w:space="0" w:color="auto"/>
              <w:right w:val="single" w:sz="6" w:space="0" w:color="auto"/>
            </w:tcBorders>
          </w:tcPr>
          <w:p w:rsidR="00653413" w:rsidRDefault="00653413" w:rsidP="00450521">
            <w:pPr>
              <w:tabs>
                <w:tab w:val="left" w:pos="360"/>
              </w:tabs>
              <w:spacing w:before="120"/>
              <w:rPr>
                <w:sz w:val="18"/>
                <w:szCs w:val="18"/>
              </w:rPr>
            </w:pPr>
            <w:r>
              <w:rPr>
                <w:sz w:val="18"/>
                <w:szCs w:val="18"/>
              </w:rPr>
              <w:t>-</w:t>
            </w:r>
          </w:p>
        </w:tc>
        <w:tc>
          <w:tcPr>
            <w:tcW w:w="360" w:type="dxa"/>
          </w:tcPr>
          <w:p w:rsidR="00653413" w:rsidRDefault="00653413" w:rsidP="00450521">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653413" w:rsidRDefault="00653413" w:rsidP="00450521">
            <w:pPr>
              <w:spacing w:before="120"/>
              <w:rPr>
                <w:sz w:val="18"/>
                <w:szCs w:val="18"/>
              </w:rPr>
            </w:pPr>
            <w:r>
              <w:rPr>
                <w:sz w:val="18"/>
                <w:szCs w:val="18"/>
              </w:rPr>
              <w:t>(O) May be inoperative provided alternate procedures are established and used.</w:t>
            </w:r>
          </w:p>
        </w:tc>
        <w:tc>
          <w:tcPr>
            <w:tcW w:w="2880" w:type="dxa"/>
            <w:tcBorders>
              <w:right w:val="single" w:sz="6" w:space="0" w:color="auto"/>
            </w:tcBorders>
          </w:tcPr>
          <w:p w:rsidR="00653413" w:rsidRDefault="00653413" w:rsidP="00450521">
            <w:pPr>
              <w:spacing w:before="120"/>
              <w:rPr>
                <w:sz w:val="18"/>
                <w:szCs w:val="18"/>
              </w:rPr>
            </w:pPr>
            <w:r>
              <w:rPr>
                <w:sz w:val="18"/>
                <w:szCs w:val="18"/>
              </w:rPr>
              <w:t>None required.</w:t>
            </w:r>
          </w:p>
        </w:tc>
        <w:tc>
          <w:tcPr>
            <w:tcW w:w="2520" w:type="dxa"/>
            <w:tcBorders>
              <w:right w:val="single" w:sz="6" w:space="0" w:color="auto"/>
            </w:tcBorders>
          </w:tcPr>
          <w:p w:rsidR="00653413" w:rsidRPr="001A2048" w:rsidRDefault="00653413" w:rsidP="00653413">
            <w:pPr>
              <w:spacing w:before="240"/>
              <w:rPr>
                <w:sz w:val="18"/>
              </w:rPr>
            </w:pPr>
            <w:r w:rsidRPr="001A2048">
              <w:rPr>
                <w:sz w:val="18"/>
              </w:rPr>
              <w:t>Flight crew will ensure:</w:t>
            </w:r>
          </w:p>
          <w:p w:rsidR="00653413" w:rsidRPr="001A2048" w:rsidRDefault="00653413" w:rsidP="00653413">
            <w:pPr>
              <w:ind w:left="370" w:hanging="270"/>
              <w:rPr>
                <w:sz w:val="18"/>
              </w:rPr>
            </w:pPr>
            <w:r w:rsidRPr="001A2048">
              <w:rPr>
                <w:sz w:val="18"/>
              </w:rPr>
              <w:t>a)</w:t>
            </w:r>
            <w:r w:rsidRPr="001A2048">
              <w:rPr>
                <w:sz w:val="18"/>
              </w:rPr>
              <w:tab/>
              <w:t>SELCAL decoder monitors audio from the VHF and HF communications transceivers,</w:t>
            </w:r>
          </w:p>
          <w:p w:rsidR="00653413" w:rsidRPr="001A2048" w:rsidRDefault="00653413" w:rsidP="00653413">
            <w:pPr>
              <w:ind w:left="370" w:hanging="270"/>
              <w:rPr>
                <w:sz w:val="18"/>
              </w:rPr>
            </w:pPr>
            <w:r w:rsidRPr="001A2048">
              <w:rPr>
                <w:sz w:val="18"/>
              </w:rPr>
              <w:t>b)</w:t>
            </w:r>
            <w:r w:rsidRPr="001A2048">
              <w:rPr>
                <w:sz w:val="18"/>
              </w:rPr>
              <w:tab/>
              <w:t>Recognizes receipt of the tone set assigned to the airplane, and</w:t>
            </w:r>
          </w:p>
          <w:p w:rsidR="00653413" w:rsidRDefault="00653413" w:rsidP="00653413">
            <w:pPr>
              <w:ind w:left="370" w:hanging="270"/>
              <w:rPr>
                <w:sz w:val="18"/>
              </w:rPr>
            </w:pPr>
            <w:r w:rsidRPr="001A2048">
              <w:rPr>
                <w:sz w:val="18"/>
              </w:rPr>
              <w:t>c)</w:t>
            </w:r>
            <w:r w:rsidRPr="001A2048">
              <w:rPr>
                <w:sz w:val="18"/>
              </w:rPr>
              <w:tab/>
              <w:t>Provides the flight compartment with call alert signals.</w:t>
            </w:r>
          </w:p>
        </w:tc>
        <w:tc>
          <w:tcPr>
            <w:tcW w:w="2340" w:type="dxa"/>
            <w:tcBorders>
              <w:right w:val="single" w:sz="6" w:space="0" w:color="auto"/>
            </w:tcBorders>
          </w:tcPr>
          <w:p w:rsidR="00653413" w:rsidRPr="001A2048" w:rsidRDefault="00653413" w:rsidP="00450521">
            <w:pPr>
              <w:spacing w:before="120"/>
              <w:rPr>
                <w:rFonts w:ascii="Times" w:hAnsi="Times" w:cs="Times"/>
                <w:sz w:val="18"/>
                <w:szCs w:val="18"/>
              </w:rPr>
            </w:pPr>
            <w:r w:rsidRPr="001A2048">
              <w:rPr>
                <w:rFonts w:ascii="Times" w:hAnsi="Times" w:cs="Times"/>
                <w:sz w:val="18"/>
                <w:szCs w:val="18"/>
              </w:rPr>
              <w:t>An Inoperative Placard will be displayed in a prominent position to be seen by flight crew and will be noted on ADLS.</w:t>
            </w:r>
          </w:p>
        </w:tc>
      </w:tr>
      <w:tr w:rsidR="00653413" w:rsidRPr="001A2048" w:rsidTr="00653413">
        <w:trPr>
          <w:cantSplit/>
        </w:trPr>
        <w:tc>
          <w:tcPr>
            <w:tcW w:w="2330" w:type="dxa"/>
            <w:tcBorders>
              <w:left w:val="single" w:sz="6" w:space="0" w:color="auto"/>
            </w:tcBorders>
          </w:tcPr>
          <w:p w:rsidR="00653413" w:rsidRDefault="00653413" w:rsidP="00450521">
            <w:pPr>
              <w:tabs>
                <w:tab w:val="left" w:pos="440"/>
                <w:tab w:val="left" w:pos="2600"/>
              </w:tabs>
              <w:spacing w:before="120"/>
              <w:ind w:left="86"/>
              <w:rPr>
                <w:sz w:val="18"/>
                <w:szCs w:val="18"/>
              </w:rPr>
            </w:pPr>
          </w:p>
        </w:tc>
        <w:tc>
          <w:tcPr>
            <w:tcW w:w="450" w:type="dxa"/>
            <w:tcBorders>
              <w:right w:val="single" w:sz="4" w:space="0" w:color="auto"/>
            </w:tcBorders>
          </w:tcPr>
          <w:p w:rsidR="00653413" w:rsidRDefault="00653413" w:rsidP="00450521">
            <w:pPr>
              <w:tabs>
                <w:tab w:val="left" w:pos="360"/>
              </w:tabs>
              <w:spacing w:before="120"/>
              <w:rPr>
                <w:sz w:val="18"/>
                <w:szCs w:val="18"/>
              </w:rPr>
            </w:pPr>
            <w:r>
              <w:rPr>
                <w:sz w:val="18"/>
                <w:szCs w:val="18"/>
              </w:rPr>
              <w:t>D</w:t>
            </w:r>
          </w:p>
        </w:tc>
        <w:tc>
          <w:tcPr>
            <w:tcW w:w="360" w:type="dxa"/>
            <w:tcBorders>
              <w:left w:val="single" w:sz="4" w:space="0" w:color="auto"/>
              <w:right w:val="single" w:sz="6" w:space="0" w:color="auto"/>
            </w:tcBorders>
          </w:tcPr>
          <w:p w:rsidR="00653413" w:rsidRDefault="00653413" w:rsidP="00450521">
            <w:pPr>
              <w:tabs>
                <w:tab w:val="left" w:pos="360"/>
              </w:tabs>
              <w:spacing w:before="120"/>
              <w:rPr>
                <w:sz w:val="18"/>
                <w:szCs w:val="18"/>
              </w:rPr>
            </w:pPr>
            <w:r>
              <w:rPr>
                <w:sz w:val="18"/>
                <w:szCs w:val="18"/>
              </w:rPr>
              <w:t>-</w:t>
            </w:r>
          </w:p>
        </w:tc>
        <w:tc>
          <w:tcPr>
            <w:tcW w:w="360" w:type="dxa"/>
          </w:tcPr>
          <w:p w:rsidR="00653413" w:rsidRDefault="00653413" w:rsidP="00450521">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653413" w:rsidRDefault="00653413" w:rsidP="00450521">
            <w:pPr>
              <w:spacing w:before="120"/>
              <w:rPr>
                <w:sz w:val="18"/>
                <w:szCs w:val="18"/>
              </w:rPr>
            </w:pPr>
            <w:r>
              <w:rPr>
                <w:sz w:val="18"/>
                <w:szCs w:val="18"/>
              </w:rPr>
              <w:t>May be inoperative provided procedures do not require its use.</w:t>
            </w:r>
          </w:p>
        </w:tc>
        <w:tc>
          <w:tcPr>
            <w:tcW w:w="2880" w:type="dxa"/>
            <w:tcBorders>
              <w:right w:val="single" w:sz="6" w:space="0" w:color="auto"/>
            </w:tcBorders>
          </w:tcPr>
          <w:p w:rsidR="00653413" w:rsidRDefault="00653413" w:rsidP="00450521">
            <w:pPr>
              <w:spacing w:before="120"/>
              <w:rPr>
                <w:sz w:val="18"/>
                <w:szCs w:val="18"/>
              </w:rPr>
            </w:pPr>
            <w:r>
              <w:rPr>
                <w:sz w:val="18"/>
                <w:szCs w:val="18"/>
              </w:rPr>
              <w:t>None required.</w:t>
            </w:r>
          </w:p>
        </w:tc>
        <w:tc>
          <w:tcPr>
            <w:tcW w:w="2520" w:type="dxa"/>
            <w:tcBorders>
              <w:right w:val="single" w:sz="6" w:space="0" w:color="auto"/>
            </w:tcBorders>
          </w:tcPr>
          <w:p w:rsidR="00653413" w:rsidRDefault="00653413" w:rsidP="00450521">
            <w:pPr>
              <w:spacing w:before="120"/>
              <w:rPr>
                <w:sz w:val="18"/>
              </w:rPr>
            </w:pPr>
            <w:r>
              <w:rPr>
                <w:sz w:val="18"/>
                <w:szCs w:val="18"/>
              </w:rPr>
              <w:t>None required.</w:t>
            </w:r>
          </w:p>
        </w:tc>
        <w:tc>
          <w:tcPr>
            <w:tcW w:w="2340" w:type="dxa"/>
            <w:tcBorders>
              <w:right w:val="single" w:sz="6" w:space="0" w:color="auto"/>
            </w:tcBorders>
          </w:tcPr>
          <w:p w:rsidR="00653413" w:rsidRPr="001A2048" w:rsidRDefault="00653413" w:rsidP="00450521">
            <w:pPr>
              <w:spacing w:before="120"/>
              <w:rPr>
                <w:rFonts w:ascii="Times" w:hAnsi="Times" w:cs="Times"/>
                <w:sz w:val="18"/>
                <w:szCs w:val="18"/>
              </w:rPr>
            </w:pPr>
            <w:r w:rsidRPr="001A2048">
              <w:rPr>
                <w:rFonts w:ascii="Times" w:hAnsi="Times" w:cs="Times"/>
                <w:sz w:val="18"/>
                <w:szCs w:val="18"/>
              </w:rPr>
              <w:t>An Inoperative Placard will be displayed in a prominent position to be seen by flight crew and will be noted on ADLS.</w:t>
            </w:r>
          </w:p>
        </w:tc>
      </w:tr>
      <w:tr w:rsidR="00653413" w:rsidRPr="001A2048" w:rsidTr="00450521">
        <w:trPr>
          <w:cantSplit/>
        </w:trPr>
        <w:tc>
          <w:tcPr>
            <w:tcW w:w="2330" w:type="dxa"/>
            <w:tcBorders>
              <w:left w:val="single" w:sz="6" w:space="0" w:color="auto"/>
              <w:bottom w:val="single" w:sz="6" w:space="0" w:color="auto"/>
            </w:tcBorders>
          </w:tcPr>
          <w:p w:rsidR="00653413" w:rsidRDefault="00653413" w:rsidP="00450521">
            <w:pPr>
              <w:tabs>
                <w:tab w:val="left" w:pos="440"/>
                <w:tab w:val="left" w:pos="2600"/>
              </w:tabs>
              <w:spacing w:before="120"/>
              <w:ind w:left="86"/>
              <w:rPr>
                <w:sz w:val="18"/>
                <w:szCs w:val="18"/>
              </w:rPr>
            </w:pPr>
          </w:p>
        </w:tc>
        <w:tc>
          <w:tcPr>
            <w:tcW w:w="450" w:type="dxa"/>
            <w:tcBorders>
              <w:bottom w:val="single" w:sz="6" w:space="0" w:color="auto"/>
              <w:right w:val="single" w:sz="4" w:space="0" w:color="auto"/>
            </w:tcBorders>
          </w:tcPr>
          <w:p w:rsidR="00653413" w:rsidRDefault="00653413" w:rsidP="00450521">
            <w:pPr>
              <w:tabs>
                <w:tab w:val="left" w:pos="360"/>
              </w:tabs>
              <w:spacing w:before="120"/>
              <w:rPr>
                <w:sz w:val="18"/>
                <w:szCs w:val="18"/>
              </w:rPr>
            </w:pPr>
          </w:p>
        </w:tc>
        <w:tc>
          <w:tcPr>
            <w:tcW w:w="360" w:type="dxa"/>
            <w:tcBorders>
              <w:left w:val="single" w:sz="4" w:space="0" w:color="auto"/>
              <w:bottom w:val="single" w:sz="6" w:space="0" w:color="auto"/>
              <w:right w:val="single" w:sz="6" w:space="0" w:color="auto"/>
            </w:tcBorders>
          </w:tcPr>
          <w:p w:rsidR="00653413" w:rsidRDefault="00653413" w:rsidP="00450521">
            <w:pPr>
              <w:tabs>
                <w:tab w:val="left" w:pos="360"/>
              </w:tabs>
              <w:spacing w:before="120"/>
              <w:rPr>
                <w:sz w:val="18"/>
                <w:szCs w:val="18"/>
              </w:rPr>
            </w:pPr>
          </w:p>
        </w:tc>
        <w:tc>
          <w:tcPr>
            <w:tcW w:w="360" w:type="dxa"/>
            <w:tcBorders>
              <w:bottom w:val="single" w:sz="6" w:space="0" w:color="auto"/>
            </w:tcBorders>
          </w:tcPr>
          <w:p w:rsidR="00653413" w:rsidRDefault="00653413" w:rsidP="00450521">
            <w:pPr>
              <w:tabs>
                <w:tab w:val="left" w:pos="360"/>
              </w:tabs>
              <w:spacing w:before="120"/>
              <w:rPr>
                <w:sz w:val="18"/>
                <w:szCs w:val="18"/>
              </w:rPr>
            </w:pPr>
          </w:p>
        </w:tc>
        <w:tc>
          <w:tcPr>
            <w:tcW w:w="3240" w:type="dxa"/>
            <w:tcBorders>
              <w:left w:val="single" w:sz="6" w:space="0" w:color="auto"/>
              <w:bottom w:val="single" w:sz="6" w:space="0" w:color="auto"/>
              <w:right w:val="single" w:sz="6" w:space="0" w:color="auto"/>
            </w:tcBorders>
          </w:tcPr>
          <w:p w:rsidR="00653413" w:rsidRDefault="00653413" w:rsidP="00450521">
            <w:pPr>
              <w:spacing w:before="120"/>
              <w:rPr>
                <w:sz w:val="18"/>
                <w:szCs w:val="18"/>
              </w:rPr>
            </w:pPr>
          </w:p>
        </w:tc>
        <w:tc>
          <w:tcPr>
            <w:tcW w:w="2880" w:type="dxa"/>
            <w:tcBorders>
              <w:bottom w:val="single" w:sz="6" w:space="0" w:color="auto"/>
              <w:right w:val="single" w:sz="6" w:space="0" w:color="auto"/>
            </w:tcBorders>
          </w:tcPr>
          <w:p w:rsidR="00653413" w:rsidRDefault="00653413" w:rsidP="00450521">
            <w:pPr>
              <w:spacing w:before="120"/>
              <w:rPr>
                <w:sz w:val="18"/>
                <w:szCs w:val="18"/>
              </w:rPr>
            </w:pPr>
          </w:p>
        </w:tc>
        <w:tc>
          <w:tcPr>
            <w:tcW w:w="2520" w:type="dxa"/>
            <w:tcBorders>
              <w:bottom w:val="single" w:sz="6" w:space="0" w:color="auto"/>
              <w:right w:val="single" w:sz="6" w:space="0" w:color="auto"/>
            </w:tcBorders>
          </w:tcPr>
          <w:p w:rsidR="00653413" w:rsidRDefault="00653413" w:rsidP="00450521">
            <w:pPr>
              <w:spacing w:before="120"/>
              <w:rPr>
                <w:sz w:val="18"/>
                <w:szCs w:val="18"/>
              </w:rPr>
            </w:pPr>
          </w:p>
        </w:tc>
        <w:tc>
          <w:tcPr>
            <w:tcW w:w="2340" w:type="dxa"/>
            <w:tcBorders>
              <w:bottom w:val="single" w:sz="6" w:space="0" w:color="auto"/>
              <w:right w:val="single" w:sz="6" w:space="0" w:color="auto"/>
            </w:tcBorders>
          </w:tcPr>
          <w:p w:rsidR="00653413" w:rsidRPr="001A2048" w:rsidRDefault="00653413" w:rsidP="00450521">
            <w:pPr>
              <w:spacing w:before="120"/>
              <w:rPr>
                <w:rFonts w:ascii="Times" w:hAnsi="Times" w:cs="Times"/>
                <w:sz w:val="18"/>
                <w:szCs w:val="18"/>
              </w:rPr>
            </w:pPr>
          </w:p>
        </w:tc>
      </w:tr>
    </w:tbl>
    <w:p w:rsidR="00653413" w:rsidRDefault="00653413" w:rsidP="00EA538C">
      <w:pPr>
        <w:jc w:val="center"/>
        <w:rPr>
          <w:sz w:val="22"/>
          <w:szCs w:val="22"/>
        </w:rPr>
        <w:sectPr w:rsidR="00653413" w:rsidSect="00EA538C">
          <w:headerReference w:type="default" r:id="rId5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653413" w:rsidRPr="001A2048" w:rsidTr="00450521">
        <w:trPr>
          <w:cantSplit/>
        </w:trPr>
        <w:tc>
          <w:tcPr>
            <w:tcW w:w="2330" w:type="dxa"/>
            <w:tcBorders>
              <w:top w:val="single" w:sz="4" w:space="0" w:color="auto"/>
              <w:left w:val="single" w:sz="6" w:space="0" w:color="auto"/>
            </w:tcBorders>
          </w:tcPr>
          <w:p w:rsidR="00653413" w:rsidRPr="001A2048" w:rsidRDefault="00653413" w:rsidP="00450521">
            <w:pPr>
              <w:tabs>
                <w:tab w:val="left" w:pos="440"/>
                <w:tab w:val="left" w:pos="2600"/>
              </w:tabs>
              <w:ind w:left="86"/>
              <w:rPr>
                <w:rFonts w:ascii="Times" w:hAnsi="Times" w:cs="Times"/>
                <w:sz w:val="18"/>
                <w:szCs w:val="18"/>
              </w:rPr>
            </w:pPr>
            <w:r w:rsidRPr="001A2048">
              <w:rPr>
                <w:rFonts w:ascii="Times" w:hAnsi="Times" w:cs="Times"/>
                <w:sz w:val="18"/>
                <w:szCs w:val="18"/>
              </w:rPr>
              <w:lastRenderedPageBreak/>
              <w:t>4.</w:t>
            </w:r>
            <w:r w:rsidRPr="001A2048">
              <w:rPr>
                <w:rFonts w:ascii="Times" w:hAnsi="Times" w:cs="Times"/>
                <w:sz w:val="18"/>
                <w:szCs w:val="18"/>
              </w:rPr>
              <w:tab/>
              <w:t>Emergency</w:t>
            </w:r>
          </w:p>
          <w:p w:rsidR="00653413" w:rsidRPr="001A2048" w:rsidRDefault="00653413" w:rsidP="00450521">
            <w:pPr>
              <w:tabs>
                <w:tab w:val="left" w:pos="440"/>
                <w:tab w:val="left" w:pos="2600"/>
              </w:tabs>
              <w:ind w:left="86"/>
              <w:rPr>
                <w:rFonts w:ascii="Times" w:hAnsi="Times" w:cs="Times"/>
                <w:sz w:val="18"/>
                <w:szCs w:val="18"/>
              </w:rPr>
            </w:pPr>
            <w:r w:rsidRPr="001A2048">
              <w:rPr>
                <w:rFonts w:ascii="Times" w:hAnsi="Times" w:cs="Times"/>
                <w:sz w:val="18"/>
                <w:szCs w:val="18"/>
              </w:rPr>
              <w:tab/>
              <w:t>Locator</w:t>
            </w:r>
          </w:p>
          <w:p w:rsidR="00653413" w:rsidRPr="001A2048" w:rsidRDefault="00653413" w:rsidP="00450521">
            <w:pPr>
              <w:tabs>
                <w:tab w:val="left" w:pos="440"/>
                <w:tab w:val="left" w:pos="2600"/>
              </w:tabs>
              <w:ind w:left="80"/>
              <w:rPr>
                <w:rFonts w:ascii="Times" w:hAnsi="Times" w:cs="Times"/>
                <w:sz w:val="18"/>
                <w:szCs w:val="18"/>
              </w:rPr>
            </w:pPr>
            <w:r w:rsidRPr="001A2048">
              <w:rPr>
                <w:rFonts w:ascii="Times" w:hAnsi="Times" w:cs="Times"/>
                <w:sz w:val="18"/>
                <w:szCs w:val="18"/>
              </w:rPr>
              <w:tab/>
              <w:t>Transmitter</w:t>
            </w:r>
          </w:p>
          <w:p w:rsidR="00653413" w:rsidRPr="001A2048" w:rsidRDefault="00653413" w:rsidP="00450521">
            <w:pPr>
              <w:tabs>
                <w:tab w:val="left" w:pos="440"/>
                <w:tab w:val="left" w:pos="2600"/>
              </w:tabs>
              <w:ind w:left="80"/>
              <w:rPr>
                <w:rFonts w:ascii="Times" w:hAnsi="Times" w:cs="Times"/>
                <w:sz w:val="18"/>
                <w:szCs w:val="18"/>
              </w:rPr>
            </w:pPr>
            <w:r w:rsidRPr="001A2048">
              <w:rPr>
                <w:rFonts w:ascii="Times" w:hAnsi="Times" w:cs="Times"/>
                <w:sz w:val="18"/>
                <w:szCs w:val="18"/>
              </w:rPr>
              <w:tab/>
              <w:t>(ELT)</w:t>
            </w:r>
          </w:p>
        </w:tc>
        <w:tc>
          <w:tcPr>
            <w:tcW w:w="450" w:type="dxa"/>
            <w:tcBorders>
              <w:top w:val="single" w:sz="4" w:space="0" w:color="auto"/>
              <w:right w:val="single" w:sz="4" w:space="0" w:color="auto"/>
            </w:tcBorders>
          </w:tcPr>
          <w:p w:rsidR="00653413" w:rsidRPr="001A2048" w:rsidRDefault="00653413" w:rsidP="00450521">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653413" w:rsidRPr="001A2048" w:rsidRDefault="00653413" w:rsidP="00450521">
            <w:pPr>
              <w:tabs>
                <w:tab w:val="left" w:pos="360"/>
              </w:tabs>
              <w:rPr>
                <w:rFonts w:ascii="Times" w:hAnsi="Times" w:cs="Times"/>
                <w:sz w:val="18"/>
                <w:szCs w:val="18"/>
              </w:rPr>
            </w:pPr>
          </w:p>
        </w:tc>
        <w:tc>
          <w:tcPr>
            <w:tcW w:w="360" w:type="dxa"/>
            <w:tcBorders>
              <w:top w:val="single" w:sz="4" w:space="0" w:color="auto"/>
              <w:left w:val="single" w:sz="4" w:space="0" w:color="auto"/>
            </w:tcBorders>
          </w:tcPr>
          <w:p w:rsidR="00653413" w:rsidRPr="001A2048" w:rsidRDefault="00653413"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653413" w:rsidRPr="001A2048" w:rsidRDefault="00653413" w:rsidP="00450521">
            <w:pPr>
              <w:rPr>
                <w:rFonts w:ascii="Times" w:hAnsi="Times" w:cs="Times"/>
                <w:sz w:val="18"/>
                <w:szCs w:val="18"/>
              </w:rPr>
            </w:pPr>
          </w:p>
        </w:tc>
        <w:tc>
          <w:tcPr>
            <w:tcW w:w="2880" w:type="dxa"/>
            <w:tcBorders>
              <w:top w:val="single" w:sz="4" w:space="0" w:color="auto"/>
              <w:right w:val="single" w:sz="6" w:space="0" w:color="auto"/>
            </w:tcBorders>
          </w:tcPr>
          <w:p w:rsidR="00653413" w:rsidRPr="001A2048" w:rsidRDefault="00653413" w:rsidP="00450521">
            <w:pPr>
              <w:rPr>
                <w:rFonts w:ascii="Times" w:hAnsi="Times" w:cs="Times"/>
                <w:sz w:val="18"/>
                <w:szCs w:val="18"/>
              </w:rPr>
            </w:pPr>
          </w:p>
        </w:tc>
        <w:tc>
          <w:tcPr>
            <w:tcW w:w="2520" w:type="dxa"/>
            <w:tcBorders>
              <w:top w:val="single" w:sz="4" w:space="0" w:color="auto"/>
              <w:right w:val="single" w:sz="6" w:space="0" w:color="auto"/>
            </w:tcBorders>
          </w:tcPr>
          <w:p w:rsidR="00653413" w:rsidRPr="001A2048" w:rsidRDefault="00653413" w:rsidP="00450521">
            <w:pPr>
              <w:rPr>
                <w:rFonts w:ascii="Times" w:hAnsi="Times" w:cs="Times"/>
                <w:sz w:val="18"/>
                <w:szCs w:val="18"/>
              </w:rPr>
            </w:pPr>
          </w:p>
        </w:tc>
        <w:tc>
          <w:tcPr>
            <w:tcW w:w="2340" w:type="dxa"/>
            <w:tcBorders>
              <w:top w:val="single" w:sz="4" w:space="0" w:color="auto"/>
              <w:right w:val="single" w:sz="6" w:space="0" w:color="auto"/>
            </w:tcBorders>
          </w:tcPr>
          <w:p w:rsidR="00653413" w:rsidRPr="001A2048" w:rsidRDefault="00653413" w:rsidP="00450521">
            <w:pPr>
              <w:rPr>
                <w:rFonts w:ascii="Times" w:hAnsi="Times" w:cs="Times"/>
                <w:sz w:val="18"/>
                <w:szCs w:val="18"/>
              </w:rPr>
            </w:pPr>
          </w:p>
        </w:tc>
      </w:tr>
      <w:tr w:rsidR="00653413" w:rsidRPr="001A2048" w:rsidTr="00450521">
        <w:trPr>
          <w:cantSplit/>
        </w:trPr>
        <w:tc>
          <w:tcPr>
            <w:tcW w:w="2330" w:type="dxa"/>
            <w:tcBorders>
              <w:left w:val="single" w:sz="6" w:space="0" w:color="auto"/>
            </w:tcBorders>
          </w:tcPr>
          <w:p w:rsidR="00653413" w:rsidRPr="001A2048" w:rsidRDefault="00653413" w:rsidP="001D5AC0">
            <w:pPr>
              <w:tabs>
                <w:tab w:val="left" w:pos="435"/>
                <w:tab w:val="left" w:pos="810"/>
                <w:tab w:val="left" w:pos="2600"/>
              </w:tabs>
              <w:spacing w:before="120"/>
              <w:ind w:left="806" w:hanging="806"/>
              <w:rPr>
                <w:rFonts w:ascii="Times" w:hAnsi="Times" w:cs="Times"/>
                <w:sz w:val="18"/>
                <w:szCs w:val="18"/>
              </w:rPr>
            </w:pPr>
            <w:r w:rsidRPr="001A2048">
              <w:rPr>
                <w:rFonts w:ascii="Times" w:hAnsi="Times" w:cs="Times"/>
                <w:sz w:val="18"/>
                <w:szCs w:val="18"/>
              </w:rPr>
              <w:t>***</w:t>
            </w:r>
            <w:r w:rsidRPr="001A2048">
              <w:rPr>
                <w:rFonts w:ascii="Times" w:hAnsi="Times" w:cs="Times"/>
                <w:sz w:val="18"/>
                <w:szCs w:val="18"/>
              </w:rPr>
              <w:tab/>
              <w:t>1)</w:t>
            </w:r>
            <w:r w:rsidRPr="001A2048">
              <w:rPr>
                <w:rFonts w:ascii="Times" w:hAnsi="Times" w:cs="Times"/>
                <w:sz w:val="18"/>
                <w:szCs w:val="18"/>
              </w:rPr>
              <w:tab/>
              <w:t>Survival</w:t>
            </w:r>
          </w:p>
          <w:p w:rsidR="00653413" w:rsidRPr="001A2048" w:rsidRDefault="00653413" w:rsidP="00450521">
            <w:pPr>
              <w:tabs>
                <w:tab w:val="left" w:pos="435"/>
                <w:tab w:val="left" w:pos="810"/>
                <w:tab w:val="left" w:pos="2600"/>
              </w:tabs>
              <w:ind w:left="806" w:hanging="806"/>
              <w:rPr>
                <w:rFonts w:ascii="Times" w:hAnsi="Times" w:cs="Times"/>
                <w:sz w:val="18"/>
                <w:szCs w:val="18"/>
              </w:rPr>
            </w:pPr>
            <w:r w:rsidRPr="001A2048">
              <w:rPr>
                <w:rFonts w:ascii="Times" w:hAnsi="Times" w:cs="Times"/>
                <w:sz w:val="18"/>
                <w:szCs w:val="18"/>
              </w:rPr>
              <w:tab/>
            </w:r>
            <w:r w:rsidRPr="001A2048">
              <w:rPr>
                <w:rFonts w:ascii="Times" w:hAnsi="Times" w:cs="Times"/>
                <w:sz w:val="18"/>
                <w:szCs w:val="18"/>
              </w:rPr>
              <w:tab/>
              <w:t>Type ELTs</w:t>
            </w:r>
          </w:p>
        </w:tc>
        <w:tc>
          <w:tcPr>
            <w:tcW w:w="450" w:type="dxa"/>
            <w:tcBorders>
              <w:right w:val="single" w:sz="4" w:space="0" w:color="auto"/>
            </w:tcBorders>
          </w:tcPr>
          <w:p w:rsidR="00653413" w:rsidRPr="001A2048" w:rsidRDefault="00653413" w:rsidP="001D5AC0">
            <w:pPr>
              <w:tabs>
                <w:tab w:val="left" w:pos="360"/>
              </w:tabs>
              <w:spacing w:before="120"/>
              <w:rPr>
                <w:rFonts w:ascii="Times" w:hAnsi="Times" w:cs="Times"/>
                <w:sz w:val="18"/>
                <w:szCs w:val="18"/>
              </w:rPr>
            </w:pPr>
            <w:r w:rsidRPr="001A2048">
              <w:rPr>
                <w:rFonts w:ascii="Times" w:hAnsi="Times" w:cs="Times"/>
                <w:sz w:val="18"/>
                <w:szCs w:val="18"/>
              </w:rPr>
              <w:t>D</w:t>
            </w:r>
          </w:p>
        </w:tc>
        <w:tc>
          <w:tcPr>
            <w:tcW w:w="360" w:type="dxa"/>
            <w:tcBorders>
              <w:left w:val="single" w:sz="4" w:space="0" w:color="auto"/>
              <w:right w:val="single" w:sz="4" w:space="0" w:color="auto"/>
            </w:tcBorders>
          </w:tcPr>
          <w:p w:rsidR="00653413" w:rsidRPr="001A2048" w:rsidRDefault="0065341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60" w:type="dxa"/>
            <w:tcBorders>
              <w:left w:val="single" w:sz="4" w:space="0" w:color="auto"/>
            </w:tcBorders>
          </w:tcPr>
          <w:p w:rsidR="00653413" w:rsidRPr="001A2048" w:rsidRDefault="0065341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240" w:type="dxa"/>
            <w:tcBorders>
              <w:left w:val="single" w:sz="6" w:space="0" w:color="auto"/>
              <w:right w:val="single" w:sz="6" w:space="0" w:color="auto"/>
            </w:tcBorders>
          </w:tcPr>
          <w:p w:rsidR="00653413" w:rsidRPr="001A2048" w:rsidRDefault="00653413" w:rsidP="001D5AC0">
            <w:pPr>
              <w:spacing w:before="120"/>
              <w:rPr>
                <w:rFonts w:ascii="Times" w:hAnsi="Times" w:cs="Times"/>
                <w:sz w:val="18"/>
                <w:szCs w:val="18"/>
              </w:rPr>
            </w:pPr>
            <w:r w:rsidRPr="001A2048">
              <w:rPr>
                <w:rFonts w:ascii="Times" w:hAnsi="Times" w:cs="Times"/>
                <w:sz w:val="18"/>
                <w:szCs w:val="18"/>
              </w:rPr>
              <w:t>Any in excess of those required by 14 CFR may be inoperative or missing.</w:t>
            </w:r>
          </w:p>
        </w:tc>
        <w:tc>
          <w:tcPr>
            <w:tcW w:w="2880" w:type="dxa"/>
            <w:tcBorders>
              <w:right w:val="single" w:sz="6" w:space="0" w:color="auto"/>
            </w:tcBorders>
          </w:tcPr>
          <w:p w:rsidR="00653413" w:rsidRPr="001A2048" w:rsidRDefault="00653413" w:rsidP="001D5AC0">
            <w:pPr>
              <w:spacing w:before="120"/>
              <w:rPr>
                <w:rFonts w:ascii="Times" w:hAnsi="Times" w:cs="Times"/>
                <w:sz w:val="18"/>
                <w:szCs w:val="18"/>
              </w:rPr>
            </w:pPr>
            <w:r w:rsidRPr="001A2048">
              <w:rPr>
                <w:rFonts w:ascii="Times" w:hAnsi="Times" w:cs="Times"/>
                <w:sz w:val="18"/>
                <w:szCs w:val="18"/>
              </w:rPr>
              <w:t>None required.</w:t>
            </w:r>
          </w:p>
        </w:tc>
        <w:tc>
          <w:tcPr>
            <w:tcW w:w="2520" w:type="dxa"/>
            <w:tcBorders>
              <w:right w:val="single" w:sz="6" w:space="0" w:color="auto"/>
            </w:tcBorders>
          </w:tcPr>
          <w:p w:rsidR="00653413" w:rsidRPr="001A2048" w:rsidRDefault="00653413" w:rsidP="001D5AC0">
            <w:pPr>
              <w:spacing w:before="120"/>
              <w:rPr>
                <w:rFonts w:ascii="Times" w:hAnsi="Times" w:cs="Times"/>
                <w:sz w:val="18"/>
                <w:szCs w:val="18"/>
              </w:rPr>
            </w:pPr>
            <w:r w:rsidRPr="001A2048">
              <w:rPr>
                <w:rFonts w:ascii="Times" w:hAnsi="Times" w:cs="Times"/>
                <w:sz w:val="18"/>
                <w:szCs w:val="18"/>
              </w:rPr>
              <w:t>None required.</w:t>
            </w:r>
          </w:p>
        </w:tc>
        <w:tc>
          <w:tcPr>
            <w:tcW w:w="2340" w:type="dxa"/>
            <w:tcBorders>
              <w:right w:val="single" w:sz="6" w:space="0" w:color="auto"/>
            </w:tcBorders>
          </w:tcPr>
          <w:p w:rsidR="00653413" w:rsidRPr="001A2048" w:rsidRDefault="00653413" w:rsidP="001D5AC0">
            <w:pPr>
              <w:spacing w:before="120"/>
              <w:rPr>
                <w:rFonts w:ascii="Times" w:hAnsi="Times" w:cs="Times"/>
                <w:sz w:val="18"/>
                <w:szCs w:val="18"/>
              </w:rPr>
            </w:pPr>
            <w:r w:rsidRPr="001A2048">
              <w:rPr>
                <w:rFonts w:ascii="Times" w:hAnsi="Times" w:cs="Times"/>
                <w:sz w:val="18"/>
                <w:szCs w:val="18"/>
              </w:rPr>
              <w:t>An Inoperative Placard will be displayed in a prominent position to be seen by flight crew and will be noted on ADLS.</w:t>
            </w:r>
          </w:p>
        </w:tc>
      </w:tr>
      <w:tr w:rsidR="00653413" w:rsidRPr="001A2048" w:rsidTr="00450521">
        <w:trPr>
          <w:cantSplit/>
        </w:trPr>
        <w:tc>
          <w:tcPr>
            <w:tcW w:w="2330" w:type="dxa"/>
            <w:tcBorders>
              <w:left w:val="single" w:sz="6" w:space="0" w:color="auto"/>
            </w:tcBorders>
          </w:tcPr>
          <w:p w:rsidR="00653413" w:rsidRPr="001A2048" w:rsidRDefault="00653413" w:rsidP="001D5AC0">
            <w:pPr>
              <w:tabs>
                <w:tab w:val="left" w:pos="440"/>
                <w:tab w:val="left" w:pos="2600"/>
              </w:tabs>
              <w:spacing w:before="120"/>
              <w:ind w:left="810" w:hanging="810"/>
              <w:rPr>
                <w:rFonts w:ascii="Times" w:hAnsi="Times" w:cs="Times"/>
                <w:sz w:val="18"/>
                <w:szCs w:val="18"/>
              </w:rPr>
            </w:pPr>
            <w:r w:rsidRPr="001A2048">
              <w:rPr>
                <w:rFonts w:ascii="Times" w:hAnsi="Times" w:cs="Times"/>
                <w:sz w:val="18"/>
                <w:szCs w:val="18"/>
              </w:rPr>
              <w:tab/>
              <w:t>2)</w:t>
            </w:r>
            <w:r w:rsidRPr="001A2048">
              <w:rPr>
                <w:rFonts w:ascii="Times" w:hAnsi="Times" w:cs="Times"/>
                <w:sz w:val="18"/>
                <w:szCs w:val="18"/>
              </w:rPr>
              <w:tab/>
              <w:t>Fixed ELTs</w:t>
            </w:r>
          </w:p>
        </w:tc>
        <w:tc>
          <w:tcPr>
            <w:tcW w:w="450" w:type="dxa"/>
            <w:tcBorders>
              <w:right w:val="single" w:sz="4" w:space="0" w:color="auto"/>
            </w:tcBorders>
          </w:tcPr>
          <w:p w:rsidR="00653413" w:rsidRPr="001A2048" w:rsidRDefault="00653413" w:rsidP="001D5AC0">
            <w:pPr>
              <w:tabs>
                <w:tab w:val="left" w:pos="360"/>
              </w:tabs>
              <w:spacing w:before="120"/>
              <w:rPr>
                <w:rFonts w:ascii="Times" w:hAnsi="Times" w:cs="Times"/>
                <w:sz w:val="18"/>
                <w:szCs w:val="18"/>
              </w:rPr>
            </w:pPr>
            <w:r w:rsidRPr="001A2048">
              <w:rPr>
                <w:rFonts w:ascii="Times" w:hAnsi="Times" w:cs="Times"/>
                <w:sz w:val="18"/>
                <w:szCs w:val="18"/>
              </w:rPr>
              <w:t>A</w:t>
            </w:r>
          </w:p>
        </w:tc>
        <w:tc>
          <w:tcPr>
            <w:tcW w:w="360" w:type="dxa"/>
            <w:tcBorders>
              <w:left w:val="single" w:sz="4" w:space="0" w:color="auto"/>
              <w:right w:val="single" w:sz="4" w:space="0" w:color="auto"/>
            </w:tcBorders>
          </w:tcPr>
          <w:p w:rsidR="00653413" w:rsidRPr="001A2048" w:rsidRDefault="0065341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60" w:type="dxa"/>
            <w:tcBorders>
              <w:left w:val="single" w:sz="4" w:space="0" w:color="auto"/>
            </w:tcBorders>
          </w:tcPr>
          <w:p w:rsidR="00653413" w:rsidRPr="001A2048" w:rsidRDefault="00653413" w:rsidP="001D5AC0">
            <w:pPr>
              <w:tabs>
                <w:tab w:val="left" w:pos="360"/>
              </w:tabs>
              <w:spacing w:before="120"/>
              <w:rPr>
                <w:rFonts w:ascii="Times" w:hAnsi="Times" w:cs="Times"/>
                <w:sz w:val="18"/>
                <w:szCs w:val="18"/>
              </w:rPr>
            </w:pPr>
            <w:r w:rsidRPr="001A2048">
              <w:rPr>
                <w:rFonts w:ascii="Times" w:hAnsi="Times" w:cs="Times"/>
                <w:sz w:val="18"/>
                <w:szCs w:val="18"/>
              </w:rPr>
              <w:t>0</w:t>
            </w:r>
          </w:p>
        </w:tc>
        <w:tc>
          <w:tcPr>
            <w:tcW w:w="3240" w:type="dxa"/>
            <w:tcBorders>
              <w:left w:val="single" w:sz="6" w:space="0" w:color="auto"/>
              <w:right w:val="single" w:sz="6" w:space="0" w:color="auto"/>
            </w:tcBorders>
          </w:tcPr>
          <w:p w:rsidR="00653413" w:rsidRPr="001A2048" w:rsidRDefault="00653413" w:rsidP="001D5AC0">
            <w:pPr>
              <w:spacing w:before="120"/>
              <w:rPr>
                <w:rFonts w:ascii="Times" w:hAnsi="Times" w:cs="Times"/>
                <w:sz w:val="18"/>
                <w:szCs w:val="18"/>
              </w:rPr>
            </w:pPr>
            <w:r w:rsidRPr="001A2048">
              <w:rPr>
                <w:rFonts w:ascii="Times" w:hAnsi="Times" w:cs="Times"/>
                <w:sz w:val="18"/>
                <w:szCs w:val="18"/>
              </w:rPr>
              <w:t>(M) May be inoperative provided:</w:t>
            </w:r>
          </w:p>
          <w:p w:rsidR="00653413" w:rsidRPr="001A2048" w:rsidRDefault="00653413" w:rsidP="001D5AC0">
            <w:pPr>
              <w:ind w:left="461" w:hanging="360"/>
              <w:rPr>
                <w:rFonts w:ascii="Times" w:hAnsi="Times" w:cs="Times"/>
                <w:sz w:val="18"/>
                <w:szCs w:val="18"/>
              </w:rPr>
            </w:pPr>
            <w:r w:rsidRPr="001A2048">
              <w:rPr>
                <w:rFonts w:ascii="Times" w:hAnsi="Times" w:cs="Times"/>
                <w:sz w:val="18"/>
                <w:szCs w:val="18"/>
              </w:rPr>
              <w:t>a)</w:t>
            </w:r>
            <w:r w:rsidRPr="001A2048">
              <w:rPr>
                <w:rFonts w:ascii="Times" w:hAnsi="Times" w:cs="Times"/>
                <w:sz w:val="18"/>
                <w:szCs w:val="18"/>
              </w:rPr>
              <w:tab/>
              <w:t>System is deactivated, and</w:t>
            </w:r>
          </w:p>
          <w:p w:rsidR="00653413" w:rsidRPr="001A2048" w:rsidRDefault="00653413" w:rsidP="001D5AC0">
            <w:pPr>
              <w:ind w:left="461" w:hanging="360"/>
              <w:rPr>
                <w:rFonts w:ascii="Times" w:hAnsi="Times" w:cs="Times"/>
                <w:sz w:val="18"/>
                <w:szCs w:val="18"/>
              </w:rPr>
            </w:pPr>
            <w:r w:rsidRPr="001A2048">
              <w:rPr>
                <w:rFonts w:ascii="Times" w:hAnsi="Times" w:cs="Times"/>
                <w:sz w:val="18"/>
                <w:szCs w:val="18"/>
              </w:rPr>
              <w:t>b)</w:t>
            </w:r>
            <w:r w:rsidRPr="001A2048">
              <w:rPr>
                <w:rFonts w:ascii="Times" w:hAnsi="Times" w:cs="Times"/>
                <w:sz w:val="18"/>
                <w:szCs w:val="18"/>
              </w:rPr>
              <w:tab/>
              <w:t>Repairs are made within 90 days.</w:t>
            </w:r>
          </w:p>
        </w:tc>
        <w:tc>
          <w:tcPr>
            <w:tcW w:w="2880" w:type="dxa"/>
            <w:tcBorders>
              <w:right w:val="single" w:sz="6" w:space="0" w:color="auto"/>
            </w:tcBorders>
          </w:tcPr>
          <w:p w:rsidR="00653413" w:rsidRPr="001A2048" w:rsidRDefault="00653413" w:rsidP="001D5AC0">
            <w:pPr>
              <w:spacing w:before="120"/>
              <w:rPr>
                <w:rFonts w:ascii="Times" w:hAnsi="Times" w:cs="Times"/>
                <w:sz w:val="18"/>
                <w:szCs w:val="18"/>
              </w:rPr>
            </w:pPr>
            <w:r w:rsidRPr="001A2048">
              <w:rPr>
                <w:sz w:val="18"/>
              </w:rPr>
              <w:t>Maintenance will pull and collar the ELT circuit breaker.</w:t>
            </w:r>
          </w:p>
        </w:tc>
        <w:tc>
          <w:tcPr>
            <w:tcW w:w="2520" w:type="dxa"/>
            <w:tcBorders>
              <w:right w:val="single" w:sz="6" w:space="0" w:color="auto"/>
            </w:tcBorders>
          </w:tcPr>
          <w:p w:rsidR="00653413" w:rsidRPr="001A2048" w:rsidRDefault="00653413" w:rsidP="001D5AC0">
            <w:pPr>
              <w:spacing w:before="120"/>
              <w:rPr>
                <w:rFonts w:ascii="Times" w:hAnsi="Times" w:cs="Times"/>
                <w:sz w:val="18"/>
                <w:szCs w:val="18"/>
              </w:rPr>
            </w:pPr>
            <w:r w:rsidRPr="001A2048">
              <w:rPr>
                <w:rFonts w:ascii="Times" w:hAnsi="Times" w:cs="Times"/>
                <w:sz w:val="18"/>
                <w:szCs w:val="18"/>
              </w:rPr>
              <w:t>None required.</w:t>
            </w:r>
          </w:p>
        </w:tc>
        <w:tc>
          <w:tcPr>
            <w:tcW w:w="2340" w:type="dxa"/>
            <w:tcBorders>
              <w:right w:val="single" w:sz="6" w:space="0" w:color="auto"/>
            </w:tcBorders>
          </w:tcPr>
          <w:p w:rsidR="00653413" w:rsidRPr="00365BC3" w:rsidRDefault="004D16D5" w:rsidP="001D5AC0">
            <w:pPr>
              <w:spacing w:before="120"/>
              <w:rPr>
                <w:sz w:val="18"/>
                <w:szCs w:val="18"/>
              </w:rPr>
            </w:pPr>
            <w:r w:rsidRPr="001A2048">
              <w:rPr>
                <w:rFonts w:ascii="Times" w:hAnsi="Times" w:cs="Times"/>
                <w:sz w:val="18"/>
                <w:szCs w:val="18"/>
              </w:rPr>
              <w:t>An Inoperative Placard will be displayed in a prominent position to be seen by flight crew and will be noted on ADLS.</w:t>
            </w:r>
          </w:p>
        </w:tc>
      </w:tr>
      <w:tr w:rsidR="00365BC3" w:rsidRPr="001A2048" w:rsidTr="00450521">
        <w:trPr>
          <w:cantSplit/>
        </w:trPr>
        <w:tc>
          <w:tcPr>
            <w:tcW w:w="2330" w:type="dxa"/>
            <w:tcBorders>
              <w:left w:val="single" w:sz="6" w:space="0" w:color="auto"/>
            </w:tcBorders>
          </w:tcPr>
          <w:p w:rsidR="00365BC3" w:rsidRPr="001A2048" w:rsidRDefault="00365BC3" w:rsidP="001D5AC0">
            <w:pPr>
              <w:tabs>
                <w:tab w:val="left" w:pos="440"/>
                <w:tab w:val="left" w:pos="2600"/>
              </w:tabs>
              <w:spacing w:before="120"/>
              <w:ind w:left="806" w:hanging="720"/>
              <w:rPr>
                <w:rFonts w:ascii="Times" w:hAnsi="Times" w:cs="Times"/>
                <w:sz w:val="18"/>
                <w:szCs w:val="18"/>
              </w:rPr>
            </w:pPr>
          </w:p>
        </w:tc>
        <w:tc>
          <w:tcPr>
            <w:tcW w:w="450" w:type="dxa"/>
            <w:tcBorders>
              <w:righ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A</w:t>
            </w:r>
          </w:p>
        </w:tc>
        <w:tc>
          <w:tcPr>
            <w:tcW w:w="360" w:type="dxa"/>
            <w:tcBorders>
              <w:left w:val="single" w:sz="4" w:space="0" w:color="auto"/>
              <w:righ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60" w:type="dxa"/>
            <w:tcBorders>
              <w:lef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0</w:t>
            </w:r>
          </w:p>
        </w:tc>
        <w:tc>
          <w:tcPr>
            <w:tcW w:w="3240" w:type="dxa"/>
            <w:tcBorders>
              <w:left w:val="single" w:sz="6" w:space="0" w:color="auto"/>
              <w:right w:val="single" w:sz="6" w:space="0" w:color="auto"/>
            </w:tcBorders>
          </w:tcPr>
          <w:p w:rsidR="00365BC3" w:rsidRPr="001A2048" w:rsidRDefault="00365BC3" w:rsidP="001D5AC0">
            <w:pPr>
              <w:spacing w:before="120"/>
              <w:rPr>
                <w:rFonts w:ascii="Times" w:hAnsi="Times" w:cs="Times"/>
                <w:sz w:val="18"/>
                <w:szCs w:val="18"/>
              </w:rPr>
            </w:pPr>
            <w:r w:rsidRPr="001A2048">
              <w:rPr>
                <w:rFonts w:ascii="Times" w:hAnsi="Times" w:cs="Times"/>
                <w:sz w:val="18"/>
                <w:szCs w:val="18"/>
              </w:rPr>
              <w:t>May be missing provided repairs are made within 90 days.</w:t>
            </w:r>
          </w:p>
        </w:tc>
        <w:tc>
          <w:tcPr>
            <w:tcW w:w="2880" w:type="dxa"/>
            <w:tcBorders>
              <w:right w:val="single" w:sz="6" w:space="0" w:color="auto"/>
            </w:tcBorders>
          </w:tcPr>
          <w:p w:rsidR="00365BC3" w:rsidRPr="001A2048" w:rsidRDefault="00365BC3" w:rsidP="001D5AC0">
            <w:pPr>
              <w:spacing w:before="120"/>
              <w:rPr>
                <w:rFonts w:ascii="Times" w:hAnsi="Times" w:cs="Times"/>
                <w:sz w:val="18"/>
                <w:szCs w:val="18"/>
              </w:rPr>
            </w:pPr>
            <w:r w:rsidRPr="001A2048">
              <w:rPr>
                <w:rFonts w:ascii="Times" w:hAnsi="Times" w:cs="Times"/>
                <w:sz w:val="18"/>
                <w:szCs w:val="18"/>
              </w:rPr>
              <w:t>None required.</w:t>
            </w:r>
          </w:p>
        </w:tc>
        <w:tc>
          <w:tcPr>
            <w:tcW w:w="2520" w:type="dxa"/>
            <w:tcBorders>
              <w:right w:val="single" w:sz="6" w:space="0" w:color="auto"/>
            </w:tcBorders>
          </w:tcPr>
          <w:p w:rsidR="00365BC3" w:rsidRPr="001A2048" w:rsidRDefault="001D5AC0" w:rsidP="001D5AC0">
            <w:pPr>
              <w:spacing w:before="120"/>
              <w:rPr>
                <w:rFonts w:ascii="Times" w:hAnsi="Times" w:cs="Times"/>
                <w:sz w:val="18"/>
                <w:szCs w:val="18"/>
              </w:rPr>
            </w:pPr>
            <w:r w:rsidRPr="001A2048">
              <w:rPr>
                <w:rFonts w:ascii="Times" w:hAnsi="Times" w:cs="Times"/>
                <w:sz w:val="18"/>
                <w:szCs w:val="18"/>
              </w:rPr>
              <w:t>None required.</w:t>
            </w:r>
          </w:p>
        </w:tc>
        <w:tc>
          <w:tcPr>
            <w:tcW w:w="2340" w:type="dxa"/>
            <w:tcBorders>
              <w:right w:val="single" w:sz="6" w:space="0" w:color="auto"/>
            </w:tcBorders>
          </w:tcPr>
          <w:p w:rsidR="00365BC3" w:rsidRDefault="00365BC3" w:rsidP="001D5AC0">
            <w:pPr>
              <w:spacing w:before="120"/>
            </w:pPr>
            <w:r w:rsidRPr="00F21BB1">
              <w:rPr>
                <w:sz w:val="18"/>
                <w:szCs w:val="18"/>
              </w:rPr>
              <w:t>An Inoperative Placard will be displayed in view of the pilot to show “ELT not installed” and will be noted on ADLS.</w:t>
            </w:r>
          </w:p>
        </w:tc>
      </w:tr>
      <w:tr w:rsidR="00365BC3" w:rsidRPr="001A2048" w:rsidTr="00450521">
        <w:trPr>
          <w:cantSplit/>
        </w:trPr>
        <w:tc>
          <w:tcPr>
            <w:tcW w:w="2330" w:type="dxa"/>
            <w:tcBorders>
              <w:left w:val="single" w:sz="6" w:space="0" w:color="auto"/>
            </w:tcBorders>
          </w:tcPr>
          <w:p w:rsidR="00365BC3" w:rsidRPr="001A2048" w:rsidRDefault="00365BC3" w:rsidP="001D5AC0">
            <w:pPr>
              <w:tabs>
                <w:tab w:val="left" w:pos="440"/>
                <w:tab w:val="left" w:pos="2600"/>
              </w:tabs>
              <w:spacing w:before="120"/>
              <w:ind w:left="806" w:hanging="720"/>
              <w:rPr>
                <w:rFonts w:ascii="Times" w:hAnsi="Times" w:cs="Times"/>
                <w:sz w:val="18"/>
                <w:szCs w:val="18"/>
              </w:rPr>
            </w:pPr>
          </w:p>
        </w:tc>
        <w:tc>
          <w:tcPr>
            <w:tcW w:w="450" w:type="dxa"/>
            <w:tcBorders>
              <w:righ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D</w:t>
            </w:r>
          </w:p>
        </w:tc>
        <w:tc>
          <w:tcPr>
            <w:tcW w:w="360" w:type="dxa"/>
            <w:tcBorders>
              <w:left w:val="single" w:sz="4" w:space="0" w:color="auto"/>
              <w:righ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60" w:type="dxa"/>
            <w:tcBorders>
              <w:lef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240" w:type="dxa"/>
            <w:tcBorders>
              <w:left w:val="single" w:sz="6" w:space="0" w:color="auto"/>
              <w:right w:val="single" w:sz="6" w:space="0" w:color="auto"/>
            </w:tcBorders>
          </w:tcPr>
          <w:p w:rsidR="00365BC3" w:rsidRPr="001A2048" w:rsidRDefault="00365BC3" w:rsidP="001D5AC0">
            <w:pPr>
              <w:spacing w:before="120"/>
              <w:rPr>
                <w:rFonts w:ascii="Times" w:hAnsi="Times" w:cs="Times"/>
                <w:sz w:val="18"/>
                <w:szCs w:val="18"/>
              </w:rPr>
            </w:pPr>
            <w:r w:rsidRPr="001A2048">
              <w:rPr>
                <w:rFonts w:ascii="Times" w:hAnsi="Times" w:cs="Times"/>
                <w:sz w:val="18"/>
                <w:szCs w:val="18"/>
              </w:rPr>
              <w:t>(M) Any in excess of those required by 14 CFR may be inoperative provided system is deactivated.</w:t>
            </w:r>
          </w:p>
        </w:tc>
        <w:tc>
          <w:tcPr>
            <w:tcW w:w="2880" w:type="dxa"/>
            <w:tcBorders>
              <w:right w:val="single" w:sz="6" w:space="0" w:color="auto"/>
            </w:tcBorders>
          </w:tcPr>
          <w:p w:rsidR="00365BC3" w:rsidRPr="001A2048" w:rsidRDefault="00365BC3" w:rsidP="001D5AC0">
            <w:pPr>
              <w:spacing w:before="120"/>
              <w:rPr>
                <w:rFonts w:ascii="Times" w:hAnsi="Times" w:cs="Times"/>
                <w:sz w:val="18"/>
                <w:szCs w:val="18"/>
              </w:rPr>
            </w:pPr>
            <w:r w:rsidRPr="001A2048">
              <w:rPr>
                <w:sz w:val="18"/>
              </w:rPr>
              <w:t>Maintenance will pull and collar the ELT circuit breaker.</w:t>
            </w:r>
          </w:p>
        </w:tc>
        <w:tc>
          <w:tcPr>
            <w:tcW w:w="2520" w:type="dxa"/>
            <w:tcBorders>
              <w:right w:val="single" w:sz="6" w:space="0" w:color="auto"/>
            </w:tcBorders>
          </w:tcPr>
          <w:p w:rsidR="00365BC3" w:rsidRPr="001A2048" w:rsidRDefault="00365BC3" w:rsidP="001D5AC0">
            <w:pPr>
              <w:spacing w:before="120"/>
              <w:rPr>
                <w:rFonts w:ascii="Times" w:hAnsi="Times" w:cs="Times"/>
                <w:sz w:val="18"/>
                <w:szCs w:val="18"/>
              </w:rPr>
            </w:pPr>
            <w:r w:rsidRPr="001A2048">
              <w:rPr>
                <w:rFonts w:ascii="Times" w:hAnsi="Times" w:cs="Times"/>
                <w:sz w:val="18"/>
                <w:szCs w:val="18"/>
              </w:rPr>
              <w:t>None required.</w:t>
            </w:r>
          </w:p>
        </w:tc>
        <w:tc>
          <w:tcPr>
            <w:tcW w:w="2340" w:type="dxa"/>
            <w:tcBorders>
              <w:right w:val="single" w:sz="6" w:space="0" w:color="auto"/>
            </w:tcBorders>
          </w:tcPr>
          <w:p w:rsidR="00365BC3" w:rsidRDefault="004D16D5" w:rsidP="001D5AC0">
            <w:pPr>
              <w:spacing w:before="120"/>
            </w:pPr>
            <w:r w:rsidRPr="001A2048">
              <w:rPr>
                <w:rFonts w:ascii="Times" w:hAnsi="Times" w:cs="Times"/>
                <w:sz w:val="18"/>
                <w:szCs w:val="18"/>
              </w:rPr>
              <w:t>An Inoperative Placard will be displayed in a prominent position to be seen by flight crew and will be noted on ADLS.</w:t>
            </w:r>
          </w:p>
        </w:tc>
      </w:tr>
      <w:tr w:rsidR="00365BC3" w:rsidRPr="001A2048" w:rsidTr="00450521">
        <w:trPr>
          <w:cantSplit/>
        </w:trPr>
        <w:tc>
          <w:tcPr>
            <w:tcW w:w="2330" w:type="dxa"/>
            <w:tcBorders>
              <w:left w:val="single" w:sz="6" w:space="0" w:color="auto"/>
              <w:bottom w:val="single" w:sz="6" w:space="0" w:color="auto"/>
            </w:tcBorders>
          </w:tcPr>
          <w:p w:rsidR="00365BC3" w:rsidRPr="001A2048" w:rsidRDefault="00365BC3" w:rsidP="001D5AC0">
            <w:pPr>
              <w:tabs>
                <w:tab w:val="left" w:pos="440"/>
                <w:tab w:val="left" w:pos="2600"/>
              </w:tabs>
              <w:spacing w:before="120"/>
              <w:ind w:left="806" w:hanging="720"/>
              <w:rPr>
                <w:rFonts w:ascii="Times" w:hAnsi="Times" w:cs="Times"/>
                <w:sz w:val="18"/>
                <w:szCs w:val="18"/>
              </w:rPr>
            </w:pPr>
          </w:p>
        </w:tc>
        <w:tc>
          <w:tcPr>
            <w:tcW w:w="450" w:type="dxa"/>
            <w:tcBorders>
              <w:bottom w:val="single" w:sz="6" w:space="0" w:color="auto"/>
              <w:righ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D</w:t>
            </w:r>
          </w:p>
        </w:tc>
        <w:tc>
          <w:tcPr>
            <w:tcW w:w="360" w:type="dxa"/>
            <w:tcBorders>
              <w:left w:val="single" w:sz="4" w:space="0" w:color="auto"/>
              <w:bottom w:val="single" w:sz="6" w:space="0" w:color="auto"/>
              <w:right w:val="single" w:sz="4"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60" w:type="dxa"/>
            <w:tcBorders>
              <w:left w:val="single" w:sz="4" w:space="0" w:color="auto"/>
              <w:bottom w:val="single" w:sz="6" w:space="0" w:color="auto"/>
            </w:tcBorders>
          </w:tcPr>
          <w:p w:rsidR="00365BC3" w:rsidRPr="001A2048" w:rsidRDefault="00365BC3" w:rsidP="001D5AC0">
            <w:pPr>
              <w:tabs>
                <w:tab w:val="left" w:pos="360"/>
              </w:tabs>
              <w:spacing w:before="120"/>
              <w:rPr>
                <w:rFonts w:ascii="Times" w:hAnsi="Times" w:cs="Times"/>
                <w:sz w:val="18"/>
                <w:szCs w:val="18"/>
              </w:rPr>
            </w:pPr>
            <w:r w:rsidRPr="001A2048">
              <w:rPr>
                <w:rFonts w:ascii="Times" w:hAnsi="Times" w:cs="Times"/>
                <w:sz w:val="18"/>
                <w:szCs w:val="18"/>
              </w:rPr>
              <w:t>-</w:t>
            </w:r>
          </w:p>
        </w:tc>
        <w:tc>
          <w:tcPr>
            <w:tcW w:w="3240" w:type="dxa"/>
            <w:tcBorders>
              <w:left w:val="single" w:sz="6" w:space="0" w:color="auto"/>
              <w:bottom w:val="single" w:sz="6" w:space="0" w:color="auto"/>
              <w:right w:val="single" w:sz="6" w:space="0" w:color="auto"/>
            </w:tcBorders>
          </w:tcPr>
          <w:p w:rsidR="00365BC3" w:rsidRPr="001A2048" w:rsidRDefault="00365BC3" w:rsidP="001D5AC0">
            <w:pPr>
              <w:spacing w:before="120"/>
              <w:rPr>
                <w:rFonts w:ascii="Times" w:hAnsi="Times" w:cs="Times"/>
                <w:sz w:val="18"/>
                <w:szCs w:val="18"/>
              </w:rPr>
            </w:pPr>
            <w:r w:rsidRPr="001A2048">
              <w:rPr>
                <w:rFonts w:ascii="Times" w:hAnsi="Times" w:cs="Times"/>
                <w:sz w:val="18"/>
                <w:szCs w:val="18"/>
              </w:rPr>
              <w:t>Any in excess of those required by 14 CFR may be missing.</w:t>
            </w:r>
          </w:p>
        </w:tc>
        <w:tc>
          <w:tcPr>
            <w:tcW w:w="2880" w:type="dxa"/>
            <w:tcBorders>
              <w:bottom w:val="single" w:sz="6" w:space="0" w:color="auto"/>
              <w:right w:val="single" w:sz="6" w:space="0" w:color="auto"/>
            </w:tcBorders>
          </w:tcPr>
          <w:p w:rsidR="00365BC3" w:rsidRPr="001A2048" w:rsidRDefault="00365BC3" w:rsidP="001D5AC0">
            <w:pPr>
              <w:spacing w:before="120"/>
              <w:rPr>
                <w:rFonts w:ascii="Times" w:hAnsi="Times" w:cs="Times"/>
                <w:sz w:val="18"/>
                <w:szCs w:val="18"/>
              </w:rPr>
            </w:pPr>
            <w:r w:rsidRPr="001A2048">
              <w:rPr>
                <w:rFonts w:ascii="Times" w:hAnsi="Times" w:cs="Times"/>
                <w:sz w:val="18"/>
                <w:szCs w:val="18"/>
              </w:rPr>
              <w:t>None required.</w:t>
            </w:r>
          </w:p>
        </w:tc>
        <w:tc>
          <w:tcPr>
            <w:tcW w:w="2520" w:type="dxa"/>
            <w:tcBorders>
              <w:bottom w:val="single" w:sz="6" w:space="0" w:color="auto"/>
              <w:right w:val="single" w:sz="6" w:space="0" w:color="auto"/>
            </w:tcBorders>
          </w:tcPr>
          <w:p w:rsidR="00365BC3" w:rsidRPr="001A2048" w:rsidRDefault="00365BC3" w:rsidP="001D5AC0">
            <w:pPr>
              <w:spacing w:before="120"/>
              <w:rPr>
                <w:rFonts w:ascii="Times" w:hAnsi="Times" w:cs="Times"/>
                <w:sz w:val="18"/>
                <w:szCs w:val="18"/>
              </w:rPr>
            </w:pPr>
            <w:r w:rsidRPr="001A2048">
              <w:rPr>
                <w:rFonts w:ascii="Times" w:hAnsi="Times" w:cs="Times"/>
                <w:sz w:val="18"/>
                <w:szCs w:val="18"/>
              </w:rPr>
              <w:t>None required.</w:t>
            </w:r>
          </w:p>
        </w:tc>
        <w:tc>
          <w:tcPr>
            <w:tcW w:w="2340" w:type="dxa"/>
            <w:tcBorders>
              <w:bottom w:val="single" w:sz="6" w:space="0" w:color="auto"/>
              <w:right w:val="single" w:sz="6" w:space="0" w:color="auto"/>
            </w:tcBorders>
          </w:tcPr>
          <w:p w:rsidR="00365BC3" w:rsidRDefault="00365BC3" w:rsidP="001D5AC0">
            <w:pPr>
              <w:spacing w:before="120"/>
            </w:pPr>
            <w:r w:rsidRPr="00F21BB1">
              <w:rPr>
                <w:sz w:val="18"/>
                <w:szCs w:val="18"/>
              </w:rPr>
              <w:t>An Inoperative Placard will be displayed in view of the pilot to show “ELT not installed” and will be noted on ADLS.</w:t>
            </w:r>
          </w:p>
        </w:tc>
      </w:tr>
    </w:tbl>
    <w:p w:rsidR="0093003E" w:rsidRDefault="0093003E" w:rsidP="00EA538C">
      <w:pPr>
        <w:jc w:val="center"/>
        <w:rPr>
          <w:sz w:val="22"/>
          <w:szCs w:val="22"/>
        </w:rPr>
        <w:sectPr w:rsidR="0093003E" w:rsidSect="00EA538C">
          <w:headerReference w:type="default" r:id="rId5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111DAC" w:rsidRPr="001A2048" w:rsidTr="00450521">
        <w:trPr>
          <w:cantSplit/>
        </w:trPr>
        <w:tc>
          <w:tcPr>
            <w:tcW w:w="2330" w:type="dxa"/>
            <w:tcBorders>
              <w:top w:val="single" w:sz="4" w:space="0" w:color="auto"/>
              <w:left w:val="single" w:sz="6" w:space="0" w:color="auto"/>
            </w:tcBorders>
          </w:tcPr>
          <w:p w:rsidR="00111DAC" w:rsidRPr="001A2048" w:rsidRDefault="00111DAC" w:rsidP="00450521">
            <w:pPr>
              <w:tabs>
                <w:tab w:val="left" w:pos="450"/>
                <w:tab w:val="left" w:pos="2600"/>
              </w:tabs>
              <w:ind w:left="86"/>
              <w:rPr>
                <w:rFonts w:ascii="Times" w:hAnsi="Times" w:cs="Times"/>
                <w:sz w:val="18"/>
                <w:szCs w:val="18"/>
              </w:rPr>
            </w:pPr>
            <w:r w:rsidRPr="001A2048">
              <w:rPr>
                <w:rFonts w:ascii="Times" w:hAnsi="Times" w:cs="Times"/>
                <w:sz w:val="18"/>
                <w:szCs w:val="18"/>
              </w:rPr>
              <w:lastRenderedPageBreak/>
              <w:t>5.</w:t>
            </w:r>
            <w:r w:rsidRPr="001A2048">
              <w:rPr>
                <w:rFonts w:ascii="Times" w:hAnsi="Times" w:cs="Times"/>
                <w:sz w:val="18"/>
                <w:szCs w:val="18"/>
              </w:rPr>
              <w:tab/>
              <w:t>Crewmember</w:t>
            </w:r>
          </w:p>
          <w:p w:rsidR="00111DAC" w:rsidRPr="001A2048" w:rsidRDefault="00111DAC" w:rsidP="00450521">
            <w:pPr>
              <w:tabs>
                <w:tab w:val="left" w:pos="440"/>
                <w:tab w:val="left" w:pos="2600"/>
              </w:tabs>
              <w:ind w:left="80"/>
              <w:rPr>
                <w:rFonts w:ascii="Times" w:hAnsi="Times" w:cs="Times"/>
                <w:sz w:val="18"/>
                <w:szCs w:val="18"/>
              </w:rPr>
            </w:pPr>
            <w:r w:rsidRPr="001A2048">
              <w:rPr>
                <w:rFonts w:ascii="Times" w:hAnsi="Times" w:cs="Times"/>
                <w:sz w:val="18"/>
                <w:szCs w:val="18"/>
              </w:rPr>
              <w:t>***</w:t>
            </w:r>
            <w:r w:rsidRPr="001A2048">
              <w:rPr>
                <w:rFonts w:ascii="Times" w:hAnsi="Times" w:cs="Times"/>
                <w:sz w:val="18"/>
                <w:szCs w:val="18"/>
              </w:rPr>
              <w:tab/>
              <w:t>Interphone System</w:t>
            </w:r>
          </w:p>
        </w:tc>
        <w:tc>
          <w:tcPr>
            <w:tcW w:w="450" w:type="dxa"/>
            <w:tcBorders>
              <w:top w:val="single" w:sz="4" w:space="0" w:color="auto"/>
              <w:right w:val="single" w:sz="4" w:space="0" w:color="auto"/>
            </w:tcBorders>
          </w:tcPr>
          <w:p w:rsidR="00111DAC" w:rsidRPr="001A2048" w:rsidRDefault="00111DAC" w:rsidP="00450521">
            <w:pPr>
              <w:tabs>
                <w:tab w:val="left" w:pos="360"/>
              </w:tabs>
              <w:rPr>
                <w:rFonts w:ascii="Times" w:hAnsi="Times" w:cs="Times"/>
                <w:sz w:val="18"/>
                <w:szCs w:val="18"/>
              </w:rPr>
            </w:pPr>
            <w:r>
              <w:rPr>
                <w:rFonts w:ascii="Times" w:hAnsi="Times" w:cs="Times"/>
                <w:sz w:val="18"/>
                <w:szCs w:val="18"/>
              </w:rPr>
              <w:t>C</w:t>
            </w:r>
          </w:p>
        </w:tc>
        <w:tc>
          <w:tcPr>
            <w:tcW w:w="360" w:type="dxa"/>
            <w:tcBorders>
              <w:top w:val="single" w:sz="4" w:space="0" w:color="auto"/>
              <w:left w:val="single" w:sz="4" w:space="0" w:color="auto"/>
              <w:right w:val="single" w:sz="4" w:space="0" w:color="auto"/>
            </w:tcBorders>
          </w:tcPr>
          <w:p w:rsidR="00111DAC" w:rsidRPr="001A2048" w:rsidRDefault="00111DAC" w:rsidP="00450521">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left w:val="single" w:sz="4" w:space="0" w:color="auto"/>
            </w:tcBorders>
          </w:tcPr>
          <w:p w:rsidR="00111DAC" w:rsidRPr="001A2048" w:rsidRDefault="00111DAC" w:rsidP="00450521">
            <w:pPr>
              <w:tabs>
                <w:tab w:val="left" w:pos="360"/>
              </w:tabs>
              <w:rPr>
                <w:rFonts w:ascii="Times" w:hAnsi="Times" w:cs="Times"/>
                <w:sz w:val="18"/>
                <w:szCs w:val="18"/>
              </w:rPr>
            </w:pPr>
            <w:r>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111DAC" w:rsidRPr="001A2048" w:rsidRDefault="00111DAC" w:rsidP="00450521">
            <w:pPr>
              <w:rPr>
                <w:rFonts w:ascii="Times" w:hAnsi="Times" w:cs="Times"/>
                <w:sz w:val="18"/>
                <w:szCs w:val="18"/>
              </w:rPr>
            </w:pPr>
          </w:p>
        </w:tc>
        <w:tc>
          <w:tcPr>
            <w:tcW w:w="2880" w:type="dxa"/>
            <w:tcBorders>
              <w:top w:val="single" w:sz="4" w:space="0" w:color="auto"/>
              <w:right w:val="single" w:sz="6" w:space="0" w:color="auto"/>
            </w:tcBorders>
          </w:tcPr>
          <w:p w:rsidR="00111DAC" w:rsidRPr="001A2048" w:rsidRDefault="00111DAC" w:rsidP="00111DAC">
            <w:pPr>
              <w:rPr>
                <w:rFonts w:ascii="Times" w:hAnsi="Times" w:cs="Times"/>
                <w:sz w:val="18"/>
                <w:szCs w:val="18"/>
              </w:rPr>
            </w:pPr>
            <w:r w:rsidRPr="001A2048">
              <w:rPr>
                <w:rFonts w:ascii="Times" w:hAnsi="Times" w:cs="Times"/>
                <w:sz w:val="18"/>
                <w:szCs w:val="18"/>
              </w:rPr>
              <w:t>None required.</w:t>
            </w:r>
          </w:p>
        </w:tc>
        <w:tc>
          <w:tcPr>
            <w:tcW w:w="2520" w:type="dxa"/>
            <w:tcBorders>
              <w:top w:val="single" w:sz="4" w:space="0" w:color="auto"/>
              <w:right w:val="single" w:sz="6" w:space="0" w:color="auto"/>
            </w:tcBorders>
          </w:tcPr>
          <w:p w:rsidR="00111DAC" w:rsidRPr="001A2048" w:rsidRDefault="00111DAC" w:rsidP="00111DAC">
            <w:pPr>
              <w:rPr>
                <w:rFonts w:ascii="Times" w:hAnsi="Times" w:cs="Times"/>
                <w:sz w:val="18"/>
                <w:szCs w:val="18"/>
              </w:rPr>
            </w:pPr>
            <w:r w:rsidRPr="001A2048">
              <w:rPr>
                <w:rFonts w:ascii="Times" w:hAnsi="Times" w:cs="Times"/>
                <w:sz w:val="18"/>
                <w:szCs w:val="18"/>
              </w:rPr>
              <w:t>None required.</w:t>
            </w:r>
          </w:p>
        </w:tc>
        <w:tc>
          <w:tcPr>
            <w:tcW w:w="2340" w:type="dxa"/>
            <w:tcBorders>
              <w:top w:val="single" w:sz="4" w:space="0" w:color="auto"/>
              <w:right w:val="single" w:sz="6" w:space="0" w:color="auto"/>
            </w:tcBorders>
          </w:tcPr>
          <w:p w:rsidR="00111DAC" w:rsidRPr="001A2048" w:rsidRDefault="00111DAC" w:rsidP="00111DAC">
            <w:pPr>
              <w:rPr>
                <w:rFonts w:ascii="Times" w:hAnsi="Times" w:cs="Times"/>
                <w:sz w:val="18"/>
                <w:szCs w:val="18"/>
              </w:rPr>
            </w:pPr>
            <w:r w:rsidRPr="001A2048">
              <w:rPr>
                <w:rFonts w:ascii="Times" w:hAnsi="Times" w:cs="Times"/>
                <w:sz w:val="18"/>
                <w:szCs w:val="18"/>
              </w:rPr>
              <w:t xml:space="preserve">An Inoperative Placard will be placed on </w:t>
            </w:r>
            <w:r w:rsidRPr="001A2048">
              <w:rPr>
                <w:rFonts w:ascii="Times" w:hAnsi="Times" w:cs="Times"/>
                <w:bCs/>
                <w:sz w:val="18"/>
                <w:szCs w:val="18"/>
              </w:rPr>
              <w:t>Interphone System</w:t>
            </w:r>
            <w:r w:rsidRPr="001A2048">
              <w:rPr>
                <w:rFonts w:ascii="Times" w:hAnsi="Times" w:cs="Times"/>
                <w:sz w:val="18"/>
                <w:szCs w:val="18"/>
              </w:rPr>
              <w:t xml:space="preserve"> and will be noted on ADLS.</w:t>
            </w:r>
          </w:p>
        </w:tc>
      </w:tr>
      <w:tr w:rsidR="0093003E" w:rsidRPr="001A2048" w:rsidTr="00450521">
        <w:trPr>
          <w:cantSplit/>
        </w:trPr>
        <w:tc>
          <w:tcPr>
            <w:tcW w:w="2330" w:type="dxa"/>
            <w:tcBorders>
              <w:left w:val="single" w:sz="6" w:space="0" w:color="auto"/>
            </w:tcBorders>
          </w:tcPr>
          <w:p w:rsidR="0093003E" w:rsidRPr="001A2048" w:rsidRDefault="0093003E" w:rsidP="004A52EE">
            <w:pPr>
              <w:numPr>
                <w:ilvl w:val="0"/>
                <w:numId w:val="5"/>
              </w:numPr>
              <w:tabs>
                <w:tab w:val="clear" w:pos="915"/>
              </w:tabs>
              <w:spacing w:before="240"/>
              <w:ind w:left="540"/>
              <w:rPr>
                <w:rFonts w:ascii="Times" w:hAnsi="Times" w:cs="Times"/>
                <w:sz w:val="18"/>
                <w:szCs w:val="18"/>
              </w:rPr>
            </w:pPr>
            <w:r w:rsidRPr="001A2048">
              <w:rPr>
                <w:rFonts w:ascii="Times" w:hAnsi="Times" w:cs="Times"/>
                <w:sz w:val="18"/>
                <w:szCs w:val="18"/>
              </w:rPr>
              <w:t>Passenger</w:t>
            </w:r>
          </w:p>
          <w:p w:rsidR="0093003E" w:rsidRPr="001A2048" w:rsidRDefault="0093003E" w:rsidP="00111DAC">
            <w:pPr>
              <w:ind w:left="540"/>
              <w:rPr>
                <w:rFonts w:ascii="Times" w:hAnsi="Times" w:cs="Times"/>
                <w:sz w:val="18"/>
                <w:szCs w:val="18"/>
              </w:rPr>
            </w:pPr>
            <w:r w:rsidRPr="001A2048">
              <w:rPr>
                <w:rFonts w:ascii="Times" w:hAnsi="Times" w:cs="Times"/>
                <w:sz w:val="18"/>
                <w:szCs w:val="18"/>
              </w:rPr>
              <w:t>Configuration</w:t>
            </w:r>
          </w:p>
        </w:tc>
        <w:tc>
          <w:tcPr>
            <w:tcW w:w="450" w:type="dxa"/>
            <w:tcBorders>
              <w:right w:val="single" w:sz="4" w:space="0" w:color="auto"/>
            </w:tcBorders>
          </w:tcPr>
          <w:p w:rsidR="0093003E" w:rsidRPr="001A2048" w:rsidRDefault="0093003E" w:rsidP="00450521">
            <w:pPr>
              <w:tabs>
                <w:tab w:val="left" w:pos="360"/>
              </w:tabs>
              <w:spacing w:before="240"/>
              <w:rPr>
                <w:rFonts w:ascii="Times" w:hAnsi="Times" w:cs="Times"/>
                <w:sz w:val="18"/>
                <w:szCs w:val="18"/>
              </w:rPr>
            </w:pPr>
          </w:p>
        </w:tc>
        <w:tc>
          <w:tcPr>
            <w:tcW w:w="360" w:type="dxa"/>
            <w:tcBorders>
              <w:left w:val="single" w:sz="4" w:space="0" w:color="auto"/>
              <w:right w:val="single" w:sz="4" w:space="0" w:color="auto"/>
            </w:tcBorders>
          </w:tcPr>
          <w:p w:rsidR="0093003E" w:rsidRPr="001A2048" w:rsidRDefault="0093003E" w:rsidP="00450521">
            <w:pPr>
              <w:tabs>
                <w:tab w:val="left" w:pos="360"/>
              </w:tabs>
              <w:spacing w:before="240"/>
              <w:rPr>
                <w:rFonts w:ascii="Times" w:hAnsi="Times" w:cs="Times"/>
                <w:sz w:val="18"/>
                <w:szCs w:val="18"/>
              </w:rPr>
            </w:pPr>
          </w:p>
        </w:tc>
        <w:tc>
          <w:tcPr>
            <w:tcW w:w="360" w:type="dxa"/>
            <w:tcBorders>
              <w:left w:val="single" w:sz="4" w:space="0" w:color="auto"/>
            </w:tcBorders>
          </w:tcPr>
          <w:p w:rsidR="0093003E" w:rsidRPr="001A2048" w:rsidRDefault="0093003E" w:rsidP="00450521">
            <w:pPr>
              <w:tabs>
                <w:tab w:val="left" w:pos="360"/>
              </w:tabs>
              <w:spacing w:before="240"/>
              <w:rPr>
                <w:rFonts w:ascii="Times" w:hAnsi="Times" w:cs="Times"/>
                <w:sz w:val="18"/>
                <w:szCs w:val="18"/>
              </w:rPr>
            </w:pPr>
          </w:p>
        </w:tc>
        <w:tc>
          <w:tcPr>
            <w:tcW w:w="3240" w:type="dxa"/>
            <w:tcBorders>
              <w:left w:val="single" w:sz="6" w:space="0" w:color="auto"/>
              <w:right w:val="single" w:sz="6" w:space="0" w:color="auto"/>
            </w:tcBorders>
          </w:tcPr>
          <w:p w:rsidR="0093003E" w:rsidRPr="001A2048" w:rsidRDefault="0093003E" w:rsidP="00450521">
            <w:pPr>
              <w:spacing w:before="240"/>
              <w:rPr>
                <w:rFonts w:ascii="Times" w:hAnsi="Times" w:cs="Times"/>
                <w:sz w:val="18"/>
                <w:szCs w:val="18"/>
              </w:rPr>
            </w:pPr>
          </w:p>
        </w:tc>
        <w:tc>
          <w:tcPr>
            <w:tcW w:w="2880" w:type="dxa"/>
            <w:tcBorders>
              <w:right w:val="single" w:sz="6" w:space="0" w:color="auto"/>
            </w:tcBorders>
          </w:tcPr>
          <w:p w:rsidR="0093003E" w:rsidRPr="001A2048" w:rsidRDefault="0093003E" w:rsidP="00450521">
            <w:pPr>
              <w:spacing w:before="240"/>
              <w:rPr>
                <w:rFonts w:ascii="Times" w:hAnsi="Times" w:cs="Times"/>
                <w:sz w:val="18"/>
                <w:szCs w:val="18"/>
              </w:rPr>
            </w:pPr>
          </w:p>
        </w:tc>
        <w:tc>
          <w:tcPr>
            <w:tcW w:w="2520" w:type="dxa"/>
            <w:tcBorders>
              <w:right w:val="single" w:sz="6" w:space="0" w:color="auto"/>
            </w:tcBorders>
          </w:tcPr>
          <w:p w:rsidR="0093003E" w:rsidRPr="001A2048" w:rsidRDefault="0093003E" w:rsidP="00450521">
            <w:pPr>
              <w:spacing w:before="240"/>
              <w:rPr>
                <w:rFonts w:ascii="Times" w:hAnsi="Times" w:cs="Times"/>
                <w:sz w:val="18"/>
                <w:szCs w:val="18"/>
              </w:rPr>
            </w:pPr>
          </w:p>
        </w:tc>
        <w:tc>
          <w:tcPr>
            <w:tcW w:w="2340" w:type="dxa"/>
            <w:tcBorders>
              <w:right w:val="single" w:sz="6" w:space="0" w:color="auto"/>
            </w:tcBorders>
          </w:tcPr>
          <w:p w:rsidR="0093003E" w:rsidRPr="001A2048" w:rsidRDefault="0093003E" w:rsidP="00450521">
            <w:pPr>
              <w:spacing w:before="240"/>
              <w:rPr>
                <w:rFonts w:ascii="Times" w:hAnsi="Times" w:cs="Times"/>
                <w:sz w:val="18"/>
                <w:szCs w:val="18"/>
              </w:rPr>
            </w:pPr>
          </w:p>
        </w:tc>
      </w:tr>
      <w:tr w:rsidR="0093003E" w:rsidRPr="001A2048" w:rsidTr="00111DAC">
        <w:trPr>
          <w:cantSplit/>
        </w:trPr>
        <w:tc>
          <w:tcPr>
            <w:tcW w:w="2330" w:type="dxa"/>
            <w:tcBorders>
              <w:left w:val="single" w:sz="6" w:space="0" w:color="auto"/>
            </w:tcBorders>
          </w:tcPr>
          <w:p w:rsidR="0093003E" w:rsidRPr="001A2048" w:rsidRDefault="0093003E" w:rsidP="00450521">
            <w:pPr>
              <w:tabs>
                <w:tab w:val="left" w:pos="540"/>
                <w:tab w:val="left" w:pos="2600"/>
              </w:tabs>
              <w:spacing w:before="240"/>
              <w:ind w:left="810" w:hanging="630"/>
              <w:rPr>
                <w:rFonts w:ascii="Times" w:hAnsi="Times" w:cs="Times"/>
                <w:sz w:val="18"/>
                <w:szCs w:val="18"/>
              </w:rPr>
            </w:pPr>
            <w:r w:rsidRPr="001A2048">
              <w:rPr>
                <w:rFonts w:ascii="Times" w:hAnsi="Times" w:cs="Times"/>
                <w:sz w:val="18"/>
                <w:szCs w:val="18"/>
              </w:rPr>
              <w:tab/>
              <w:t>a)</w:t>
            </w:r>
            <w:r w:rsidRPr="001A2048">
              <w:rPr>
                <w:rFonts w:ascii="Times" w:hAnsi="Times" w:cs="Times"/>
                <w:sz w:val="18"/>
                <w:szCs w:val="18"/>
              </w:rPr>
              <w:tab/>
              <w:t>Flight Deck to Cabin, Cabin to</w:t>
            </w:r>
          </w:p>
          <w:p w:rsidR="0093003E" w:rsidRPr="001A2048" w:rsidRDefault="0093003E" w:rsidP="00450521">
            <w:pPr>
              <w:tabs>
                <w:tab w:val="left" w:pos="440"/>
                <w:tab w:val="left" w:pos="2600"/>
              </w:tabs>
              <w:ind w:left="806" w:hanging="720"/>
              <w:rPr>
                <w:rFonts w:ascii="Times" w:hAnsi="Times" w:cs="Times"/>
                <w:sz w:val="18"/>
                <w:szCs w:val="18"/>
              </w:rPr>
            </w:pPr>
            <w:r w:rsidRPr="001A2048">
              <w:rPr>
                <w:rFonts w:ascii="Times" w:hAnsi="Times" w:cs="Times"/>
                <w:sz w:val="18"/>
                <w:szCs w:val="18"/>
              </w:rPr>
              <w:tab/>
            </w:r>
            <w:r w:rsidRPr="001A2048">
              <w:rPr>
                <w:rFonts w:ascii="Times" w:hAnsi="Times" w:cs="Times"/>
                <w:sz w:val="18"/>
                <w:szCs w:val="18"/>
              </w:rPr>
              <w:tab/>
              <w:t xml:space="preserve">Flight Deck </w:t>
            </w:r>
          </w:p>
          <w:p w:rsidR="0093003E" w:rsidRPr="001A2048" w:rsidRDefault="0093003E" w:rsidP="005A67AA">
            <w:pPr>
              <w:tabs>
                <w:tab w:val="left" w:pos="440"/>
                <w:tab w:val="left" w:pos="2600"/>
              </w:tabs>
              <w:ind w:left="806" w:hanging="720"/>
              <w:rPr>
                <w:rFonts w:ascii="Times" w:hAnsi="Times" w:cs="Times"/>
                <w:sz w:val="18"/>
                <w:szCs w:val="18"/>
              </w:rPr>
            </w:pPr>
            <w:r w:rsidRPr="001A2048">
              <w:rPr>
                <w:rFonts w:ascii="Times" w:hAnsi="Times" w:cs="Times"/>
                <w:sz w:val="18"/>
                <w:szCs w:val="18"/>
              </w:rPr>
              <w:tab/>
            </w:r>
            <w:r w:rsidRPr="001A2048">
              <w:rPr>
                <w:rFonts w:ascii="Times" w:hAnsi="Times" w:cs="Times"/>
                <w:sz w:val="18"/>
                <w:szCs w:val="18"/>
              </w:rPr>
              <w:tab/>
              <w:t>Function</w:t>
            </w:r>
          </w:p>
        </w:tc>
        <w:tc>
          <w:tcPr>
            <w:tcW w:w="450" w:type="dxa"/>
            <w:tcBorders>
              <w:right w:val="single" w:sz="4" w:space="0" w:color="auto"/>
            </w:tcBorders>
          </w:tcPr>
          <w:p w:rsidR="0093003E" w:rsidRPr="001A2048" w:rsidRDefault="0093003E" w:rsidP="00450521">
            <w:pPr>
              <w:tabs>
                <w:tab w:val="left" w:pos="360"/>
              </w:tabs>
              <w:spacing w:before="240"/>
              <w:rPr>
                <w:rFonts w:ascii="Times" w:hAnsi="Times" w:cs="Times"/>
                <w:sz w:val="18"/>
                <w:szCs w:val="18"/>
              </w:rPr>
            </w:pPr>
            <w:r w:rsidRPr="001A2048">
              <w:rPr>
                <w:rFonts w:ascii="Times" w:hAnsi="Times" w:cs="Times"/>
                <w:sz w:val="18"/>
                <w:szCs w:val="18"/>
              </w:rPr>
              <w:t>B</w:t>
            </w:r>
          </w:p>
        </w:tc>
        <w:tc>
          <w:tcPr>
            <w:tcW w:w="360" w:type="dxa"/>
            <w:tcBorders>
              <w:left w:val="single" w:sz="4" w:space="0" w:color="auto"/>
              <w:right w:val="single" w:sz="4" w:space="0" w:color="auto"/>
            </w:tcBorders>
          </w:tcPr>
          <w:p w:rsidR="0093003E" w:rsidRPr="001A2048" w:rsidRDefault="0093003E" w:rsidP="00450521">
            <w:pPr>
              <w:tabs>
                <w:tab w:val="left" w:pos="360"/>
              </w:tabs>
              <w:spacing w:before="240"/>
              <w:rPr>
                <w:rFonts w:ascii="Times" w:hAnsi="Times" w:cs="Times"/>
                <w:sz w:val="18"/>
                <w:szCs w:val="18"/>
              </w:rPr>
            </w:pPr>
            <w:r w:rsidRPr="001A2048">
              <w:rPr>
                <w:rFonts w:ascii="Times" w:hAnsi="Times" w:cs="Times"/>
                <w:sz w:val="18"/>
                <w:szCs w:val="18"/>
              </w:rPr>
              <w:t>-</w:t>
            </w:r>
          </w:p>
        </w:tc>
        <w:tc>
          <w:tcPr>
            <w:tcW w:w="360" w:type="dxa"/>
            <w:tcBorders>
              <w:left w:val="single" w:sz="4" w:space="0" w:color="auto"/>
            </w:tcBorders>
          </w:tcPr>
          <w:p w:rsidR="0093003E" w:rsidRPr="001A2048" w:rsidRDefault="0093003E" w:rsidP="00450521">
            <w:pPr>
              <w:tabs>
                <w:tab w:val="left" w:pos="360"/>
              </w:tabs>
              <w:spacing w:before="240"/>
              <w:rPr>
                <w:rFonts w:ascii="Times" w:hAnsi="Times" w:cs="Times"/>
                <w:sz w:val="18"/>
                <w:szCs w:val="18"/>
              </w:rPr>
            </w:pPr>
            <w:r w:rsidRPr="001A2048">
              <w:rPr>
                <w:rFonts w:ascii="Times" w:hAnsi="Times" w:cs="Times"/>
                <w:sz w:val="18"/>
                <w:szCs w:val="18"/>
              </w:rPr>
              <w:t>-</w:t>
            </w:r>
          </w:p>
        </w:tc>
        <w:tc>
          <w:tcPr>
            <w:tcW w:w="3240" w:type="dxa"/>
            <w:tcBorders>
              <w:left w:val="single" w:sz="6" w:space="0" w:color="auto"/>
              <w:right w:val="single" w:sz="6" w:space="0" w:color="auto"/>
            </w:tcBorders>
          </w:tcPr>
          <w:p w:rsidR="0093003E" w:rsidRDefault="0093003E" w:rsidP="00111DAC">
            <w:pPr>
              <w:spacing w:before="240"/>
              <w:rPr>
                <w:rFonts w:ascii="Times" w:hAnsi="Times" w:cs="Times"/>
                <w:sz w:val="18"/>
                <w:szCs w:val="18"/>
              </w:rPr>
            </w:pPr>
            <w:r w:rsidRPr="001A2048">
              <w:rPr>
                <w:rFonts w:ascii="Times" w:hAnsi="Times" w:cs="Times"/>
                <w:sz w:val="18"/>
                <w:szCs w:val="18"/>
              </w:rPr>
              <w:t>(O) May be inoperative provided</w:t>
            </w:r>
            <w:r w:rsidR="00111DAC">
              <w:rPr>
                <w:rFonts w:ascii="Times" w:hAnsi="Times" w:cs="Times"/>
                <w:sz w:val="18"/>
                <w:szCs w:val="18"/>
              </w:rPr>
              <w:t>:</w:t>
            </w:r>
          </w:p>
          <w:p w:rsidR="00111DAC" w:rsidRDefault="00111DAC" w:rsidP="003868A5">
            <w:pPr>
              <w:numPr>
                <w:ilvl w:val="0"/>
                <w:numId w:val="78"/>
              </w:numPr>
              <w:ind w:left="460"/>
              <w:rPr>
                <w:rFonts w:ascii="Times" w:hAnsi="Times" w:cs="Times"/>
                <w:sz w:val="18"/>
                <w:szCs w:val="18"/>
              </w:rPr>
            </w:pPr>
            <w:r>
              <w:rPr>
                <w:rFonts w:ascii="Times" w:hAnsi="Times" w:cs="Times"/>
                <w:sz w:val="18"/>
                <w:szCs w:val="18"/>
              </w:rPr>
              <w:t xml:space="preserve">Flight deck </w:t>
            </w:r>
            <w:r w:rsidR="005A67AA">
              <w:rPr>
                <w:rFonts w:ascii="Times" w:hAnsi="Times" w:cs="Times"/>
                <w:sz w:val="18"/>
                <w:szCs w:val="18"/>
              </w:rPr>
              <w:t xml:space="preserve">to </w:t>
            </w:r>
            <w:r>
              <w:rPr>
                <w:rFonts w:ascii="Times" w:hAnsi="Times" w:cs="Times"/>
                <w:sz w:val="18"/>
                <w:szCs w:val="18"/>
              </w:rPr>
              <w:t>cabin and cabin to flight deck interphone functions operate normally on at least 50% of the cabin handsets,</w:t>
            </w:r>
          </w:p>
          <w:p w:rsidR="00111DAC" w:rsidRDefault="00111DAC" w:rsidP="003868A5">
            <w:pPr>
              <w:numPr>
                <w:ilvl w:val="0"/>
                <w:numId w:val="78"/>
              </w:numPr>
              <w:ind w:left="460"/>
              <w:rPr>
                <w:rFonts w:ascii="Times" w:hAnsi="Times" w:cs="Times"/>
                <w:sz w:val="18"/>
                <w:szCs w:val="18"/>
              </w:rPr>
            </w:pPr>
            <w:r>
              <w:rPr>
                <w:rFonts w:ascii="Times" w:hAnsi="Times" w:cs="Times"/>
                <w:sz w:val="18"/>
                <w:szCs w:val="18"/>
              </w:rPr>
              <w:t>On wide-body airplanes, flight deck to cabin and cabin to flight deck interphone function operates normally at one door for each pair of exit doors, and</w:t>
            </w:r>
          </w:p>
          <w:p w:rsidR="00111DAC" w:rsidRPr="001A2048" w:rsidRDefault="00111DAC" w:rsidP="003868A5">
            <w:pPr>
              <w:numPr>
                <w:ilvl w:val="0"/>
                <w:numId w:val="78"/>
              </w:numPr>
              <w:ind w:left="460"/>
              <w:rPr>
                <w:rFonts w:ascii="Times" w:hAnsi="Times" w:cs="Times"/>
                <w:sz w:val="18"/>
                <w:szCs w:val="18"/>
              </w:rPr>
            </w:pPr>
            <w:r>
              <w:rPr>
                <w:rFonts w:ascii="Times" w:hAnsi="Times" w:cs="Times"/>
                <w:sz w:val="18"/>
                <w:szCs w:val="18"/>
              </w:rPr>
              <w:t>Alternate communications procedures between the affected flight attendants station(s) are established and used.</w:t>
            </w:r>
          </w:p>
        </w:tc>
        <w:tc>
          <w:tcPr>
            <w:tcW w:w="2880" w:type="dxa"/>
            <w:tcBorders>
              <w:right w:val="single" w:sz="6" w:space="0" w:color="auto"/>
            </w:tcBorders>
          </w:tcPr>
          <w:p w:rsidR="0093003E" w:rsidRPr="001A2048" w:rsidRDefault="0093003E" w:rsidP="00450521">
            <w:pPr>
              <w:spacing w:before="240"/>
              <w:rPr>
                <w:rFonts w:ascii="Times" w:hAnsi="Times" w:cs="Times"/>
                <w:sz w:val="18"/>
                <w:szCs w:val="18"/>
              </w:rPr>
            </w:pPr>
            <w:r w:rsidRPr="001A2048">
              <w:rPr>
                <w:rFonts w:ascii="Times" w:hAnsi="Times" w:cs="Times"/>
                <w:sz w:val="18"/>
                <w:szCs w:val="18"/>
              </w:rPr>
              <w:t>None required.</w:t>
            </w:r>
          </w:p>
        </w:tc>
        <w:tc>
          <w:tcPr>
            <w:tcW w:w="2520" w:type="dxa"/>
            <w:tcBorders>
              <w:right w:val="single" w:sz="6" w:space="0" w:color="auto"/>
            </w:tcBorders>
          </w:tcPr>
          <w:p w:rsidR="0093003E" w:rsidRPr="001A2048" w:rsidRDefault="0093003E" w:rsidP="00450521">
            <w:pPr>
              <w:spacing w:before="240"/>
              <w:rPr>
                <w:rFonts w:ascii="Times" w:hAnsi="Times" w:cs="Times"/>
                <w:sz w:val="18"/>
                <w:szCs w:val="18"/>
              </w:rPr>
            </w:pPr>
            <w:r w:rsidRPr="001A2048">
              <w:rPr>
                <w:rFonts w:ascii="Times" w:hAnsi="Times" w:cs="Times"/>
                <w:sz w:val="18"/>
                <w:szCs w:val="18"/>
              </w:rPr>
              <w:t>Flight crew may use the PA to communicate with the cabin crew or speak to the cabin crew directly in either the cockpit or cabin to pass information.</w:t>
            </w:r>
          </w:p>
        </w:tc>
        <w:tc>
          <w:tcPr>
            <w:tcW w:w="2340" w:type="dxa"/>
            <w:tcBorders>
              <w:right w:val="single" w:sz="6" w:space="0" w:color="auto"/>
            </w:tcBorders>
          </w:tcPr>
          <w:p w:rsidR="0093003E" w:rsidRPr="001A2048" w:rsidRDefault="0093003E" w:rsidP="00450521">
            <w:pPr>
              <w:spacing w:before="240"/>
              <w:rPr>
                <w:rFonts w:ascii="Times" w:hAnsi="Times" w:cs="Times"/>
                <w:sz w:val="18"/>
                <w:szCs w:val="18"/>
              </w:rPr>
            </w:pPr>
            <w:r w:rsidRPr="001A2048">
              <w:rPr>
                <w:rFonts w:ascii="Times" w:hAnsi="Times" w:cs="Times"/>
                <w:sz w:val="18"/>
                <w:szCs w:val="18"/>
              </w:rPr>
              <w:t xml:space="preserve">An Inoperative Placard will be placed on </w:t>
            </w:r>
            <w:r w:rsidRPr="001A2048">
              <w:rPr>
                <w:rFonts w:ascii="Times" w:hAnsi="Times" w:cs="Times"/>
                <w:bCs/>
                <w:sz w:val="18"/>
                <w:szCs w:val="18"/>
              </w:rPr>
              <w:t>Interphone System</w:t>
            </w:r>
            <w:r w:rsidRPr="001A2048">
              <w:rPr>
                <w:rFonts w:ascii="Times" w:hAnsi="Times" w:cs="Times"/>
                <w:sz w:val="18"/>
                <w:szCs w:val="18"/>
              </w:rPr>
              <w:t xml:space="preserve"> and will be noted on ADLS.</w:t>
            </w:r>
          </w:p>
        </w:tc>
      </w:tr>
      <w:tr w:rsidR="0093003E" w:rsidRPr="001A2048" w:rsidTr="00111DAC">
        <w:trPr>
          <w:cantSplit/>
        </w:trPr>
        <w:tc>
          <w:tcPr>
            <w:tcW w:w="2330" w:type="dxa"/>
            <w:tcBorders>
              <w:left w:val="single" w:sz="6" w:space="0" w:color="auto"/>
              <w:bottom w:val="single" w:sz="4" w:space="0" w:color="auto"/>
            </w:tcBorders>
          </w:tcPr>
          <w:p w:rsidR="00111DAC" w:rsidRDefault="00111DAC" w:rsidP="00111DAC">
            <w:pPr>
              <w:tabs>
                <w:tab w:val="left" w:pos="450"/>
                <w:tab w:val="left" w:pos="2600"/>
              </w:tabs>
              <w:spacing w:before="240"/>
              <w:ind w:left="810" w:hanging="720"/>
              <w:jc w:val="center"/>
              <w:rPr>
                <w:rFonts w:ascii="Times" w:hAnsi="Times" w:cs="Times"/>
                <w:sz w:val="18"/>
                <w:szCs w:val="18"/>
              </w:rPr>
            </w:pPr>
          </w:p>
          <w:p w:rsidR="0093003E" w:rsidRPr="001A2048" w:rsidRDefault="00111DAC" w:rsidP="00111DAC">
            <w:pPr>
              <w:tabs>
                <w:tab w:val="left" w:pos="450"/>
                <w:tab w:val="left" w:pos="2600"/>
              </w:tabs>
              <w:spacing w:before="240"/>
              <w:ind w:left="810" w:hanging="720"/>
              <w:jc w:val="center"/>
              <w:rPr>
                <w:rFonts w:ascii="Times" w:hAnsi="Times" w:cs="Times"/>
                <w:sz w:val="18"/>
                <w:szCs w:val="18"/>
              </w:rPr>
            </w:pPr>
            <w:r w:rsidRPr="001A2048">
              <w:rPr>
                <w:rFonts w:ascii="Times" w:hAnsi="Times" w:cs="Times"/>
                <w:sz w:val="18"/>
                <w:szCs w:val="18"/>
              </w:rPr>
              <w:t>(continued)</w:t>
            </w:r>
          </w:p>
        </w:tc>
        <w:tc>
          <w:tcPr>
            <w:tcW w:w="450" w:type="dxa"/>
            <w:tcBorders>
              <w:bottom w:val="single" w:sz="4" w:space="0" w:color="auto"/>
              <w:right w:val="single" w:sz="4" w:space="0" w:color="auto"/>
            </w:tcBorders>
          </w:tcPr>
          <w:p w:rsidR="0093003E" w:rsidRPr="001A2048" w:rsidRDefault="0093003E" w:rsidP="00450521">
            <w:pPr>
              <w:tabs>
                <w:tab w:val="left" w:pos="360"/>
              </w:tabs>
              <w:spacing w:before="240"/>
              <w:rPr>
                <w:rFonts w:ascii="Times" w:hAnsi="Times" w:cs="Times"/>
                <w:sz w:val="18"/>
                <w:szCs w:val="18"/>
              </w:rPr>
            </w:pPr>
          </w:p>
        </w:tc>
        <w:tc>
          <w:tcPr>
            <w:tcW w:w="360" w:type="dxa"/>
            <w:tcBorders>
              <w:left w:val="single" w:sz="4" w:space="0" w:color="auto"/>
              <w:bottom w:val="single" w:sz="4" w:space="0" w:color="auto"/>
              <w:right w:val="single" w:sz="4" w:space="0" w:color="auto"/>
            </w:tcBorders>
          </w:tcPr>
          <w:p w:rsidR="0093003E" w:rsidRPr="001A2048" w:rsidRDefault="0093003E" w:rsidP="00450521">
            <w:pPr>
              <w:tabs>
                <w:tab w:val="left" w:pos="360"/>
              </w:tabs>
              <w:spacing w:before="240"/>
              <w:rPr>
                <w:rFonts w:ascii="Times" w:hAnsi="Times" w:cs="Times"/>
                <w:sz w:val="18"/>
                <w:szCs w:val="18"/>
              </w:rPr>
            </w:pPr>
          </w:p>
        </w:tc>
        <w:tc>
          <w:tcPr>
            <w:tcW w:w="360" w:type="dxa"/>
            <w:tcBorders>
              <w:left w:val="single" w:sz="4" w:space="0" w:color="auto"/>
              <w:bottom w:val="single" w:sz="4" w:space="0" w:color="auto"/>
            </w:tcBorders>
          </w:tcPr>
          <w:p w:rsidR="0093003E" w:rsidRPr="001A2048" w:rsidRDefault="0093003E" w:rsidP="00450521">
            <w:pPr>
              <w:tabs>
                <w:tab w:val="left" w:pos="360"/>
              </w:tabs>
              <w:spacing w:before="24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93003E" w:rsidRPr="001A2048" w:rsidRDefault="0093003E" w:rsidP="00450521">
            <w:pPr>
              <w:pStyle w:val="BodyText"/>
              <w:spacing w:before="240"/>
            </w:pPr>
            <w:r w:rsidRPr="001A2048">
              <w:t>NOTE: Any station function(s) that is operative may be used.</w:t>
            </w:r>
          </w:p>
        </w:tc>
        <w:tc>
          <w:tcPr>
            <w:tcW w:w="2880" w:type="dxa"/>
            <w:tcBorders>
              <w:bottom w:val="single" w:sz="4" w:space="0" w:color="auto"/>
              <w:right w:val="single" w:sz="6" w:space="0" w:color="auto"/>
            </w:tcBorders>
          </w:tcPr>
          <w:p w:rsidR="0093003E" w:rsidRPr="001A2048" w:rsidRDefault="0093003E" w:rsidP="00450521">
            <w:pPr>
              <w:spacing w:before="240"/>
              <w:rPr>
                <w:rFonts w:ascii="Times" w:hAnsi="Times" w:cs="Times"/>
                <w:sz w:val="18"/>
                <w:szCs w:val="18"/>
              </w:rPr>
            </w:pPr>
          </w:p>
        </w:tc>
        <w:tc>
          <w:tcPr>
            <w:tcW w:w="2520" w:type="dxa"/>
            <w:tcBorders>
              <w:bottom w:val="single" w:sz="4" w:space="0" w:color="auto"/>
              <w:right w:val="single" w:sz="6" w:space="0" w:color="auto"/>
            </w:tcBorders>
          </w:tcPr>
          <w:p w:rsidR="0093003E" w:rsidRPr="001A2048" w:rsidRDefault="0093003E" w:rsidP="00450521">
            <w:pPr>
              <w:spacing w:before="240"/>
              <w:rPr>
                <w:rFonts w:ascii="Times" w:hAnsi="Times" w:cs="Times"/>
                <w:sz w:val="18"/>
                <w:szCs w:val="18"/>
              </w:rPr>
            </w:pPr>
          </w:p>
        </w:tc>
        <w:tc>
          <w:tcPr>
            <w:tcW w:w="2340" w:type="dxa"/>
            <w:tcBorders>
              <w:bottom w:val="single" w:sz="4" w:space="0" w:color="auto"/>
              <w:right w:val="single" w:sz="6" w:space="0" w:color="auto"/>
            </w:tcBorders>
          </w:tcPr>
          <w:p w:rsidR="0093003E" w:rsidRPr="001A2048" w:rsidRDefault="0093003E" w:rsidP="00450521">
            <w:pPr>
              <w:spacing w:before="240"/>
              <w:rPr>
                <w:rFonts w:ascii="Times" w:hAnsi="Times" w:cs="Times"/>
                <w:sz w:val="18"/>
                <w:szCs w:val="18"/>
              </w:rPr>
            </w:pPr>
          </w:p>
        </w:tc>
      </w:tr>
    </w:tbl>
    <w:p w:rsidR="00111DAC" w:rsidRDefault="00111DAC" w:rsidP="00111DAC">
      <w:pPr>
        <w:tabs>
          <w:tab w:val="left" w:pos="450"/>
          <w:tab w:val="left" w:pos="2600"/>
        </w:tabs>
        <w:ind w:left="86"/>
        <w:rPr>
          <w:rFonts w:ascii="Times" w:hAnsi="Times" w:cs="Times"/>
          <w:sz w:val="18"/>
          <w:szCs w:val="18"/>
        </w:rPr>
        <w:sectPr w:rsidR="00111DAC" w:rsidSect="00EA538C">
          <w:headerReference w:type="default" r:id="rId58"/>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111DAC" w:rsidRPr="001A2048" w:rsidTr="00111DAC">
        <w:trPr>
          <w:cantSplit/>
        </w:trPr>
        <w:tc>
          <w:tcPr>
            <w:tcW w:w="2330" w:type="dxa"/>
            <w:tcBorders>
              <w:top w:val="single" w:sz="4" w:space="0" w:color="auto"/>
              <w:left w:val="single" w:sz="6" w:space="0" w:color="auto"/>
            </w:tcBorders>
          </w:tcPr>
          <w:p w:rsidR="00111DAC" w:rsidRPr="001A2048" w:rsidRDefault="00111DAC" w:rsidP="00111DAC">
            <w:pPr>
              <w:tabs>
                <w:tab w:val="left" w:pos="450"/>
                <w:tab w:val="left" w:pos="2600"/>
              </w:tabs>
              <w:ind w:left="86"/>
              <w:rPr>
                <w:rFonts w:ascii="Times" w:hAnsi="Times" w:cs="Times"/>
                <w:sz w:val="18"/>
                <w:szCs w:val="18"/>
              </w:rPr>
            </w:pPr>
            <w:r w:rsidRPr="001A2048">
              <w:rPr>
                <w:rFonts w:ascii="Times" w:hAnsi="Times" w:cs="Times"/>
                <w:sz w:val="18"/>
                <w:szCs w:val="18"/>
              </w:rPr>
              <w:lastRenderedPageBreak/>
              <w:t>5.</w:t>
            </w:r>
            <w:r w:rsidRPr="001A2048">
              <w:rPr>
                <w:rFonts w:ascii="Times" w:hAnsi="Times" w:cs="Times"/>
                <w:sz w:val="18"/>
                <w:szCs w:val="18"/>
              </w:rPr>
              <w:tab/>
              <w:t>Crewmember</w:t>
            </w:r>
          </w:p>
          <w:p w:rsidR="00111DAC" w:rsidRPr="001A2048" w:rsidRDefault="00111DAC" w:rsidP="000E6B35">
            <w:pPr>
              <w:tabs>
                <w:tab w:val="left" w:pos="450"/>
                <w:tab w:val="left" w:pos="2600"/>
              </w:tabs>
              <w:ind w:left="450" w:hanging="360"/>
              <w:rPr>
                <w:rFonts w:ascii="Times" w:hAnsi="Times" w:cs="Times"/>
                <w:sz w:val="18"/>
                <w:szCs w:val="18"/>
              </w:rPr>
            </w:pPr>
            <w:r w:rsidRPr="001A2048">
              <w:rPr>
                <w:rFonts w:ascii="Times" w:hAnsi="Times" w:cs="Times"/>
                <w:sz w:val="18"/>
                <w:szCs w:val="18"/>
              </w:rPr>
              <w:t>***</w:t>
            </w:r>
            <w:r w:rsidRPr="001A2048">
              <w:rPr>
                <w:rFonts w:ascii="Times" w:hAnsi="Times" w:cs="Times"/>
                <w:sz w:val="18"/>
                <w:szCs w:val="18"/>
              </w:rPr>
              <w:tab/>
              <w:t>Interphone System</w:t>
            </w:r>
            <w:r w:rsidR="000E6B35">
              <w:rPr>
                <w:rFonts w:ascii="Times" w:hAnsi="Times" w:cs="Times"/>
                <w:sz w:val="18"/>
                <w:szCs w:val="18"/>
              </w:rPr>
              <w:t xml:space="preserve"> (continued)</w:t>
            </w:r>
          </w:p>
        </w:tc>
        <w:tc>
          <w:tcPr>
            <w:tcW w:w="450" w:type="dxa"/>
            <w:tcBorders>
              <w:top w:val="single" w:sz="4" w:space="0" w:color="auto"/>
              <w:right w:val="single" w:sz="4" w:space="0" w:color="auto"/>
            </w:tcBorders>
          </w:tcPr>
          <w:p w:rsidR="00111DAC" w:rsidRPr="001A2048" w:rsidRDefault="00111DAC" w:rsidP="00111DAC">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111DAC" w:rsidRPr="001A2048" w:rsidRDefault="00111DAC" w:rsidP="00111DAC">
            <w:pPr>
              <w:tabs>
                <w:tab w:val="left" w:pos="360"/>
              </w:tabs>
              <w:rPr>
                <w:rFonts w:ascii="Times" w:hAnsi="Times" w:cs="Times"/>
                <w:sz w:val="18"/>
                <w:szCs w:val="18"/>
              </w:rPr>
            </w:pPr>
          </w:p>
        </w:tc>
        <w:tc>
          <w:tcPr>
            <w:tcW w:w="360" w:type="dxa"/>
            <w:tcBorders>
              <w:top w:val="single" w:sz="4" w:space="0" w:color="auto"/>
              <w:left w:val="single" w:sz="4" w:space="0" w:color="auto"/>
            </w:tcBorders>
          </w:tcPr>
          <w:p w:rsidR="00111DAC" w:rsidRPr="001A2048" w:rsidRDefault="00111DAC" w:rsidP="00111DAC">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111DAC" w:rsidRPr="001A2048" w:rsidRDefault="00111DAC" w:rsidP="00111DAC">
            <w:pPr>
              <w:pStyle w:val="BodyText"/>
              <w:spacing w:before="0"/>
            </w:pPr>
          </w:p>
        </w:tc>
        <w:tc>
          <w:tcPr>
            <w:tcW w:w="2880" w:type="dxa"/>
            <w:tcBorders>
              <w:top w:val="single" w:sz="4" w:space="0" w:color="auto"/>
              <w:right w:val="single" w:sz="6" w:space="0" w:color="auto"/>
            </w:tcBorders>
          </w:tcPr>
          <w:p w:rsidR="00111DAC" w:rsidRPr="001A2048" w:rsidRDefault="00111DAC" w:rsidP="00111DAC">
            <w:pPr>
              <w:rPr>
                <w:rFonts w:ascii="Times" w:hAnsi="Times" w:cs="Times"/>
                <w:sz w:val="18"/>
                <w:szCs w:val="18"/>
              </w:rPr>
            </w:pPr>
          </w:p>
        </w:tc>
        <w:tc>
          <w:tcPr>
            <w:tcW w:w="2520" w:type="dxa"/>
            <w:tcBorders>
              <w:top w:val="single" w:sz="4" w:space="0" w:color="auto"/>
              <w:right w:val="single" w:sz="6" w:space="0" w:color="auto"/>
            </w:tcBorders>
          </w:tcPr>
          <w:p w:rsidR="00111DAC" w:rsidRPr="001A2048" w:rsidRDefault="00111DAC" w:rsidP="00111DAC">
            <w:pPr>
              <w:rPr>
                <w:rFonts w:ascii="Times" w:hAnsi="Times" w:cs="Times"/>
                <w:sz w:val="18"/>
                <w:szCs w:val="18"/>
              </w:rPr>
            </w:pPr>
          </w:p>
        </w:tc>
        <w:tc>
          <w:tcPr>
            <w:tcW w:w="2340" w:type="dxa"/>
            <w:tcBorders>
              <w:top w:val="single" w:sz="4" w:space="0" w:color="auto"/>
              <w:right w:val="single" w:sz="6" w:space="0" w:color="auto"/>
            </w:tcBorders>
          </w:tcPr>
          <w:p w:rsidR="00111DAC" w:rsidRPr="001A2048" w:rsidRDefault="00111DAC" w:rsidP="00111DAC">
            <w:pPr>
              <w:rPr>
                <w:rFonts w:ascii="Times" w:hAnsi="Times" w:cs="Times"/>
                <w:sz w:val="18"/>
                <w:szCs w:val="18"/>
              </w:rPr>
            </w:pPr>
          </w:p>
        </w:tc>
      </w:tr>
      <w:tr w:rsidR="0093003E" w:rsidRPr="001A2048" w:rsidTr="00450521">
        <w:trPr>
          <w:cantSplit/>
        </w:trPr>
        <w:tc>
          <w:tcPr>
            <w:tcW w:w="2330" w:type="dxa"/>
            <w:tcBorders>
              <w:left w:val="single" w:sz="6" w:space="0" w:color="auto"/>
            </w:tcBorders>
          </w:tcPr>
          <w:p w:rsidR="0093003E" w:rsidRPr="001A2048" w:rsidRDefault="0093003E" w:rsidP="00111DAC">
            <w:pPr>
              <w:tabs>
                <w:tab w:val="left" w:pos="540"/>
                <w:tab w:val="left" w:pos="2600"/>
              </w:tabs>
              <w:spacing w:before="120"/>
              <w:ind w:left="806" w:hanging="720"/>
              <w:rPr>
                <w:rFonts w:ascii="Times" w:hAnsi="Times" w:cs="Times"/>
                <w:sz w:val="18"/>
                <w:szCs w:val="18"/>
              </w:rPr>
            </w:pPr>
            <w:r w:rsidRPr="001A2048">
              <w:rPr>
                <w:rFonts w:ascii="Times" w:hAnsi="Times" w:cs="Times"/>
                <w:sz w:val="18"/>
                <w:szCs w:val="18"/>
              </w:rPr>
              <w:tab/>
              <w:t>b)</w:t>
            </w:r>
            <w:r w:rsidRPr="001A2048">
              <w:rPr>
                <w:rFonts w:ascii="Times" w:hAnsi="Times" w:cs="Times"/>
                <w:sz w:val="18"/>
                <w:szCs w:val="18"/>
              </w:rPr>
              <w:tab/>
              <w:t>Cabin to Cabin</w:t>
            </w:r>
          </w:p>
          <w:p w:rsidR="0093003E" w:rsidRPr="001A2048" w:rsidRDefault="0093003E" w:rsidP="005A67AA">
            <w:pPr>
              <w:tabs>
                <w:tab w:val="left" w:pos="450"/>
                <w:tab w:val="left" w:pos="2600"/>
              </w:tabs>
              <w:ind w:left="810" w:hanging="720"/>
              <w:rPr>
                <w:rFonts w:ascii="Times" w:hAnsi="Times" w:cs="Times"/>
                <w:sz w:val="18"/>
                <w:szCs w:val="18"/>
              </w:rPr>
            </w:pPr>
            <w:r w:rsidRPr="001A2048">
              <w:rPr>
                <w:rFonts w:ascii="Times" w:hAnsi="Times" w:cs="Times"/>
                <w:sz w:val="18"/>
                <w:szCs w:val="18"/>
              </w:rPr>
              <w:tab/>
            </w:r>
            <w:r w:rsidRPr="001A2048">
              <w:rPr>
                <w:rFonts w:ascii="Times" w:hAnsi="Times" w:cs="Times"/>
                <w:sz w:val="18"/>
                <w:szCs w:val="18"/>
              </w:rPr>
              <w:tab/>
              <w:t>Function</w:t>
            </w:r>
          </w:p>
        </w:tc>
        <w:tc>
          <w:tcPr>
            <w:tcW w:w="450" w:type="dxa"/>
            <w:tcBorders>
              <w:right w:val="single" w:sz="4" w:space="0" w:color="auto"/>
            </w:tcBorders>
          </w:tcPr>
          <w:p w:rsidR="0093003E" w:rsidRPr="001A2048" w:rsidRDefault="0093003E" w:rsidP="00111DAC">
            <w:pPr>
              <w:tabs>
                <w:tab w:val="left" w:pos="360"/>
              </w:tabs>
              <w:spacing w:before="120"/>
              <w:rPr>
                <w:rFonts w:ascii="Times" w:hAnsi="Times" w:cs="Times"/>
                <w:sz w:val="18"/>
                <w:szCs w:val="18"/>
              </w:rPr>
            </w:pPr>
            <w:r w:rsidRPr="001A2048">
              <w:rPr>
                <w:rFonts w:ascii="Times" w:hAnsi="Times" w:cs="Times"/>
                <w:sz w:val="18"/>
                <w:szCs w:val="18"/>
              </w:rPr>
              <w:t>B</w:t>
            </w:r>
          </w:p>
        </w:tc>
        <w:tc>
          <w:tcPr>
            <w:tcW w:w="360" w:type="dxa"/>
            <w:tcBorders>
              <w:left w:val="single" w:sz="4" w:space="0" w:color="auto"/>
              <w:right w:val="single" w:sz="4" w:space="0" w:color="auto"/>
            </w:tcBorders>
          </w:tcPr>
          <w:p w:rsidR="0093003E" w:rsidRPr="001A2048" w:rsidRDefault="00111DAC" w:rsidP="00111DAC">
            <w:pPr>
              <w:tabs>
                <w:tab w:val="left" w:pos="360"/>
              </w:tabs>
              <w:spacing w:before="120"/>
              <w:rPr>
                <w:rFonts w:ascii="Times" w:hAnsi="Times" w:cs="Times"/>
                <w:sz w:val="18"/>
                <w:szCs w:val="18"/>
              </w:rPr>
            </w:pPr>
            <w:r>
              <w:rPr>
                <w:rFonts w:ascii="Times" w:hAnsi="Times" w:cs="Times"/>
                <w:sz w:val="18"/>
                <w:szCs w:val="18"/>
              </w:rPr>
              <w:t>2</w:t>
            </w:r>
          </w:p>
        </w:tc>
        <w:tc>
          <w:tcPr>
            <w:tcW w:w="360" w:type="dxa"/>
            <w:tcBorders>
              <w:left w:val="single" w:sz="4" w:space="0" w:color="auto"/>
            </w:tcBorders>
          </w:tcPr>
          <w:p w:rsidR="0093003E" w:rsidRPr="001A2048" w:rsidRDefault="00111DAC" w:rsidP="00111DAC">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93003E" w:rsidRPr="001A2048" w:rsidRDefault="0093003E" w:rsidP="00111DAC">
            <w:pPr>
              <w:pStyle w:val="BodyText"/>
            </w:pPr>
            <w:r w:rsidRPr="001A2048">
              <w:t>(O) May be inoperative provided alternate communications procedures between the affected Flight Attendants station(s) are established and used.</w:t>
            </w:r>
          </w:p>
          <w:p w:rsidR="0093003E" w:rsidRPr="00111DAC" w:rsidRDefault="00111DAC" w:rsidP="00111DAC">
            <w:pPr>
              <w:spacing w:before="120"/>
              <w:ind w:left="20" w:hanging="20"/>
              <w:rPr>
                <w:rFonts w:ascii="Times" w:hAnsi="Times" w:cs="Times"/>
                <w:sz w:val="18"/>
                <w:szCs w:val="18"/>
              </w:rPr>
            </w:pPr>
            <w:r w:rsidRPr="00111DAC">
              <w:rPr>
                <w:sz w:val="18"/>
                <w:szCs w:val="18"/>
              </w:rPr>
              <w:t>NOTE: Any station function(s) that is operative may be used.</w:t>
            </w:r>
          </w:p>
        </w:tc>
        <w:tc>
          <w:tcPr>
            <w:tcW w:w="2880" w:type="dxa"/>
            <w:tcBorders>
              <w:right w:val="single" w:sz="6" w:space="0" w:color="auto"/>
            </w:tcBorders>
          </w:tcPr>
          <w:p w:rsidR="0093003E" w:rsidRPr="001A2048" w:rsidRDefault="0093003E" w:rsidP="00111DAC">
            <w:pPr>
              <w:spacing w:before="120"/>
              <w:rPr>
                <w:rFonts w:ascii="Times" w:hAnsi="Times" w:cs="Times"/>
                <w:sz w:val="18"/>
                <w:szCs w:val="18"/>
              </w:rPr>
            </w:pPr>
            <w:r w:rsidRPr="001A2048">
              <w:rPr>
                <w:rFonts w:ascii="Times" w:hAnsi="Times" w:cs="Times"/>
                <w:sz w:val="18"/>
                <w:szCs w:val="18"/>
              </w:rPr>
              <w:t>None required.</w:t>
            </w:r>
          </w:p>
        </w:tc>
        <w:tc>
          <w:tcPr>
            <w:tcW w:w="2520" w:type="dxa"/>
            <w:tcBorders>
              <w:right w:val="single" w:sz="6" w:space="0" w:color="auto"/>
            </w:tcBorders>
          </w:tcPr>
          <w:p w:rsidR="0093003E" w:rsidRPr="001A2048" w:rsidRDefault="0093003E" w:rsidP="00111DAC">
            <w:pPr>
              <w:spacing w:before="120"/>
              <w:rPr>
                <w:rFonts w:ascii="Times" w:hAnsi="Times" w:cs="Times"/>
                <w:sz w:val="18"/>
                <w:szCs w:val="18"/>
              </w:rPr>
            </w:pPr>
            <w:r w:rsidRPr="001A2048">
              <w:rPr>
                <w:rFonts w:ascii="Times" w:hAnsi="Times" w:cs="Times"/>
                <w:sz w:val="18"/>
                <w:szCs w:val="18"/>
              </w:rPr>
              <w:t>Cabin crew may use the PA to communicate with the cabin crew or speak to the cabin crew directly in either the cockpit or cabin to pass information.</w:t>
            </w:r>
          </w:p>
        </w:tc>
        <w:tc>
          <w:tcPr>
            <w:tcW w:w="2340" w:type="dxa"/>
            <w:tcBorders>
              <w:right w:val="single" w:sz="6" w:space="0" w:color="auto"/>
            </w:tcBorders>
          </w:tcPr>
          <w:p w:rsidR="0093003E" w:rsidRPr="001A2048" w:rsidRDefault="0093003E" w:rsidP="00111DAC">
            <w:pPr>
              <w:spacing w:before="120"/>
              <w:rPr>
                <w:rFonts w:ascii="Times" w:hAnsi="Times" w:cs="Times"/>
                <w:sz w:val="18"/>
                <w:szCs w:val="18"/>
              </w:rPr>
            </w:pPr>
            <w:r w:rsidRPr="001A2048">
              <w:rPr>
                <w:rFonts w:ascii="Times" w:hAnsi="Times" w:cs="Times"/>
                <w:sz w:val="18"/>
                <w:szCs w:val="18"/>
              </w:rPr>
              <w:t xml:space="preserve">An Inoperative Placard will be placed on </w:t>
            </w:r>
            <w:r w:rsidRPr="001A2048">
              <w:rPr>
                <w:rFonts w:ascii="Times" w:hAnsi="Times" w:cs="Times"/>
                <w:bCs/>
                <w:sz w:val="18"/>
                <w:szCs w:val="18"/>
              </w:rPr>
              <w:t>Interphone System</w:t>
            </w:r>
            <w:r w:rsidRPr="001A2048">
              <w:rPr>
                <w:rFonts w:ascii="Times" w:hAnsi="Times" w:cs="Times"/>
                <w:sz w:val="18"/>
                <w:szCs w:val="18"/>
              </w:rPr>
              <w:t xml:space="preserve"> and will be noted on ADLS.</w:t>
            </w:r>
          </w:p>
        </w:tc>
      </w:tr>
      <w:tr w:rsidR="0093003E" w:rsidRPr="001A2048" w:rsidTr="00450521">
        <w:trPr>
          <w:cantSplit/>
        </w:trPr>
        <w:tc>
          <w:tcPr>
            <w:tcW w:w="2330" w:type="dxa"/>
            <w:tcBorders>
              <w:left w:val="single" w:sz="6" w:space="0" w:color="auto"/>
            </w:tcBorders>
          </w:tcPr>
          <w:p w:rsidR="0093003E" w:rsidRPr="001A2048" w:rsidRDefault="0093003E" w:rsidP="00111DAC">
            <w:pPr>
              <w:tabs>
                <w:tab w:val="left" w:pos="450"/>
                <w:tab w:val="left" w:pos="2600"/>
              </w:tabs>
              <w:spacing w:before="120"/>
              <w:ind w:left="810" w:hanging="720"/>
              <w:rPr>
                <w:rFonts w:ascii="Times" w:hAnsi="Times" w:cs="Times"/>
                <w:sz w:val="18"/>
                <w:szCs w:val="18"/>
              </w:rPr>
            </w:pPr>
          </w:p>
        </w:tc>
        <w:tc>
          <w:tcPr>
            <w:tcW w:w="450" w:type="dxa"/>
            <w:tcBorders>
              <w:right w:val="single" w:sz="4" w:space="0" w:color="auto"/>
            </w:tcBorders>
          </w:tcPr>
          <w:p w:rsidR="0093003E" w:rsidRPr="001A2048" w:rsidRDefault="00111DAC" w:rsidP="00111DAC">
            <w:pPr>
              <w:tabs>
                <w:tab w:val="left" w:pos="360"/>
              </w:tabs>
              <w:spacing w:before="120"/>
              <w:rPr>
                <w:rFonts w:ascii="Times" w:hAnsi="Times" w:cs="Times"/>
                <w:sz w:val="18"/>
                <w:szCs w:val="18"/>
              </w:rPr>
            </w:pPr>
            <w:r>
              <w:rPr>
                <w:rFonts w:ascii="Times" w:hAnsi="Times" w:cs="Times"/>
                <w:sz w:val="18"/>
                <w:szCs w:val="18"/>
              </w:rPr>
              <w:t>B</w:t>
            </w:r>
          </w:p>
        </w:tc>
        <w:tc>
          <w:tcPr>
            <w:tcW w:w="360" w:type="dxa"/>
            <w:tcBorders>
              <w:left w:val="single" w:sz="4" w:space="0" w:color="auto"/>
              <w:right w:val="single" w:sz="4" w:space="0" w:color="auto"/>
            </w:tcBorders>
          </w:tcPr>
          <w:p w:rsidR="0093003E" w:rsidRPr="001A2048" w:rsidRDefault="00111DAC" w:rsidP="00111DAC">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93003E" w:rsidRPr="001A2048" w:rsidRDefault="00111DAC" w:rsidP="00111DAC">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111DAC" w:rsidRPr="00111DAC" w:rsidRDefault="00111DAC" w:rsidP="00111DAC">
            <w:pPr>
              <w:pStyle w:val="Default"/>
              <w:spacing w:before="120"/>
              <w:rPr>
                <w:rFonts w:ascii="Times New Roman" w:hAnsi="Times New Roman" w:cs="Times New Roman"/>
                <w:sz w:val="18"/>
                <w:szCs w:val="18"/>
              </w:rPr>
            </w:pPr>
            <w:r w:rsidRPr="00111DAC">
              <w:rPr>
                <w:rFonts w:ascii="Times New Roman" w:hAnsi="Times New Roman" w:cs="Times New Roman"/>
                <w:sz w:val="18"/>
                <w:szCs w:val="18"/>
              </w:rPr>
              <w:t xml:space="preserve">(O) May be inoperative provided: </w:t>
            </w:r>
          </w:p>
          <w:p w:rsidR="00111DAC" w:rsidRPr="00111DAC" w:rsidRDefault="00111DAC" w:rsidP="003868A5">
            <w:pPr>
              <w:pStyle w:val="Default"/>
              <w:numPr>
                <w:ilvl w:val="0"/>
                <w:numId w:val="79"/>
              </w:numPr>
              <w:ind w:left="460"/>
              <w:rPr>
                <w:rFonts w:ascii="Times New Roman" w:hAnsi="Times New Roman" w:cs="Times New Roman"/>
                <w:sz w:val="18"/>
                <w:szCs w:val="18"/>
              </w:rPr>
            </w:pPr>
            <w:r w:rsidRPr="00111DAC">
              <w:rPr>
                <w:rFonts w:ascii="Times New Roman" w:hAnsi="Times New Roman" w:cs="Times New Roman"/>
                <w:sz w:val="18"/>
                <w:szCs w:val="18"/>
              </w:rPr>
              <w:t>Cabin to cabin interphone functions operate normally on at least fifty percent of the cabin handsets,</w:t>
            </w:r>
          </w:p>
          <w:p w:rsidR="00111DAC" w:rsidRPr="00111DAC" w:rsidRDefault="00111DAC" w:rsidP="003868A5">
            <w:pPr>
              <w:pStyle w:val="Default"/>
              <w:numPr>
                <w:ilvl w:val="0"/>
                <w:numId w:val="79"/>
              </w:numPr>
              <w:ind w:left="460"/>
              <w:rPr>
                <w:rFonts w:ascii="Times New Roman" w:hAnsi="Times New Roman" w:cs="Times New Roman"/>
                <w:sz w:val="18"/>
                <w:szCs w:val="18"/>
              </w:rPr>
            </w:pPr>
            <w:r w:rsidRPr="00111DAC">
              <w:rPr>
                <w:rFonts w:ascii="Times New Roman" w:hAnsi="Times New Roman" w:cs="Times New Roman"/>
                <w:sz w:val="18"/>
                <w:szCs w:val="18"/>
              </w:rPr>
              <w:t>On wide-body airplanes, cabin to cabin interphone function operates normally at one door for each pair of exit doors, and</w:t>
            </w:r>
          </w:p>
          <w:p w:rsidR="0093003E" w:rsidRPr="00111DAC" w:rsidRDefault="00111DAC" w:rsidP="003868A5">
            <w:pPr>
              <w:pStyle w:val="Default"/>
              <w:numPr>
                <w:ilvl w:val="0"/>
                <w:numId w:val="79"/>
              </w:numPr>
              <w:ind w:left="460"/>
              <w:rPr>
                <w:rFonts w:ascii="Times New Roman" w:hAnsi="Times New Roman" w:cs="Times New Roman"/>
                <w:sz w:val="22"/>
                <w:szCs w:val="22"/>
              </w:rPr>
            </w:pPr>
            <w:r w:rsidRPr="00111DAC">
              <w:rPr>
                <w:rFonts w:ascii="Times New Roman" w:hAnsi="Times New Roman" w:cs="Times New Roman"/>
                <w:sz w:val="18"/>
                <w:szCs w:val="18"/>
              </w:rPr>
              <w:t>Alternate communications procedures between the affected flight attendants stations are established and used.</w:t>
            </w:r>
          </w:p>
          <w:p w:rsidR="00111DAC" w:rsidRPr="00111DAC" w:rsidRDefault="00111DAC" w:rsidP="00111DAC">
            <w:pPr>
              <w:pStyle w:val="Default"/>
              <w:spacing w:before="120"/>
              <w:rPr>
                <w:sz w:val="22"/>
                <w:szCs w:val="22"/>
              </w:rPr>
            </w:pPr>
            <w:r w:rsidRPr="00111DAC">
              <w:rPr>
                <w:rFonts w:ascii="Times New Roman" w:hAnsi="Times New Roman" w:cs="Times New Roman"/>
                <w:sz w:val="18"/>
                <w:szCs w:val="18"/>
              </w:rPr>
              <w:t>NOTE: Any station function(s) that is operative may be used.</w:t>
            </w:r>
          </w:p>
        </w:tc>
        <w:tc>
          <w:tcPr>
            <w:tcW w:w="2880" w:type="dxa"/>
            <w:tcBorders>
              <w:right w:val="single" w:sz="6" w:space="0" w:color="auto"/>
            </w:tcBorders>
          </w:tcPr>
          <w:p w:rsidR="0093003E" w:rsidRPr="001A2048" w:rsidRDefault="00111DAC" w:rsidP="00111DAC">
            <w:pPr>
              <w:spacing w:before="120"/>
              <w:rPr>
                <w:rFonts w:ascii="Times" w:hAnsi="Times" w:cs="Times"/>
                <w:sz w:val="18"/>
                <w:szCs w:val="18"/>
              </w:rPr>
            </w:pPr>
            <w:r w:rsidRPr="001A2048">
              <w:rPr>
                <w:rFonts w:ascii="Times" w:hAnsi="Times" w:cs="Times"/>
                <w:sz w:val="18"/>
                <w:szCs w:val="18"/>
              </w:rPr>
              <w:t>None required.</w:t>
            </w:r>
          </w:p>
        </w:tc>
        <w:tc>
          <w:tcPr>
            <w:tcW w:w="2520" w:type="dxa"/>
            <w:tcBorders>
              <w:right w:val="single" w:sz="6" w:space="0" w:color="auto"/>
            </w:tcBorders>
          </w:tcPr>
          <w:p w:rsidR="0093003E" w:rsidRPr="001A2048" w:rsidRDefault="003A282E" w:rsidP="00111DAC">
            <w:pPr>
              <w:spacing w:before="120"/>
              <w:rPr>
                <w:rFonts w:ascii="Times" w:hAnsi="Times" w:cs="Times"/>
                <w:sz w:val="18"/>
                <w:szCs w:val="18"/>
              </w:rPr>
            </w:pPr>
            <w:r w:rsidRPr="001A2048">
              <w:rPr>
                <w:rFonts w:ascii="Times" w:hAnsi="Times" w:cs="Times"/>
                <w:sz w:val="18"/>
                <w:szCs w:val="18"/>
              </w:rPr>
              <w:t>Cabin crew may use the PA to communicate with the cabin crew or speak to the cabin crew directly in either the cockpit or cabin to pass information.</w:t>
            </w:r>
          </w:p>
        </w:tc>
        <w:tc>
          <w:tcPr>
            <w:tcW w:w="2340" w:type="dxa"/>
            <w:tcBorders>
              <w:right w:val="single" w:sz="6" w:space="0" w:color="auto"/>
            </w:tcBorders>
          </w:tcPr>
          <w:p w:rsidR="0093003E" w:rsidRPr="001A2048" w:rsidRDefault="00111DAC" w:rsidP="00111DAC">
            <w:pPr>
              <w:spacing w:before="120"/>
              <w:rPr>
                <w:rFonts w:ascii="Times" w:hAnsi="Times" w:cs="Times"/>
                <w:sz w:val="18"/>
                <w:szCs w:val="18"/>
              </w:rPr>
            </w:pPr>
            <w:r w:rsidRPr="001A2048">
              <w:rPr>
                <w:rFonts w:ascii="Times" w:hAnsi="Times" w:cs="Times"/>
                <w:sz w:val="18"/>
                <w:szCs w:val="18"/>
              </w:rPr>
              <w:t xml:space="preserve">An Inoperative Placard will be placed on </w:t>
            </w:r>
            <w:r w:rsidRPr="001A2048">
              <w:rPr>
                <w:rFonts w:ascii="Times" w:hAnsi="Times" w:cs="Times"/>
                <w:bCs/>
                <w:sz w:val="18"/>
                <w:szCs w:val="18"/>
              </w:rPr>
              <w:t>Interphone System</w:t>
            </w:r>
            <w:r w:rsidRPr="001A2048">
              <w:rPr>
                <w:rFonts w:ascii="Times" w:hAnsi="Times" w:cs="Times"/>
                <w:sz w:val="18"/>
                <w:szCs w:val="18"/>
              </w:rPr>
              <w:t xml:space="preserve"> and will be noted on ADLS.</w:t>
            </w:r>
          </w:p>
        </w:tc>
      </w:tr>
      <w:tr w:rsidR="0093003E" w:rsidRPr="001A2048" w:rsidTr="00450521">
        <w:trPr>
          <w:cantSplit/>
        </w:trPr>
        <w:tc>
          <w:tcPr>
            <w:tcW w:w="2330" w:type="dxa"/>
            <w:tcBorders>
              <w:left w:val="single" w:sz="6" w:space="0" w:color="auto"/>
              <w:bottom w:val="single" w:sz="6" w:space="0" w:color="auto"/>
            </w:tcBorders>
          </w:tcPr>
          <w:p w:rsidR="0093003E" w:rsidRPr="001A2048" w:rsidRDefault="00111DAC" w:rsidP="00111DAC">
            <w:pPr>
              <w:tabs>
                <w:tab w:val="left" w:pos="450"/>
                <w:tab w:val="left" w:pos="2600"/>
              </w:tabs>
              <w:spacing w:before="120"/>
              <w:ind w:left="86"/>
              <w:jc w:val="center"/>
              <w:rPr>
                <w:rFonts w:ascii="Times" w:hAnsi="Times" w:cs="Times"/>
                <w:sz w:val="18"/>
                <w:szCs w:val="18"/>
              </w:rPr>
            </w:pPr>
            <w:r w:rsidRPr="001A2048">
              <w:rPr>
                <w:rFonts w:ascii="Times" w:hAnsi="Times" w:cs="Times"/>
                <w:sz w:val="18"/>
                <w:szCs w:val="18"/>
              </w:rPr>
              <w:t>(continued)</w:t>
            </w:r>
          </w:p>
        </w:tc>
        <w:tc>
          <w:tcPr>
            <w:tcW w:w="450" w:type="dxa"/>
            <w:tcBorders>
              <w:bottom w:val="single" w:sz="6" w:space="0" w:color="auto"/>
              <w:right w:val="single" w:sz="4" w:space="0" w:color="auto"/>
            </w:tcBorders>
          </w:tcPr>
          <w:p w:rsidR="0093003E" w:rsidRPr="001A2048" w:rsidRDefault="0093003E" w:rsidP="00111DAC">
            <w:pPr>
              <w:tabs>
                <w:tab w:val="left" w:pos="360"/>
              </w:tabs>
              <w:spacing w:before="120"/>
              <w:rPr>
                <w:rFonts w:ascii="Times" w:hAnsi="Times" w:cs="Times"/>
                <w:sz w:val="18"/>
                <w:szCs w:val="18"/>
              </w:rPr>
            </w:pPr>
          </w:p>
        </w:tc>
        <w:tc>
          <w:tcPr>
            <w:tcW w:w="360" w:type="dxa"/>
            <w:tcBorders>
              <w:left w:val="single" w:sz="4" w:space="0" w:color="auto"/>
              <w:bottom w:val="single" w:sz="6" w:space="0" w:color="auto"/>
              <w:right w:val="single" w:sz="4" w:space="0" w:color="auto"/>
            </w:tcBorders>
          </w:tcPr>
          <w:p w:rsidR="0093003E" w:rsidRPr="001A2048" w:rsidRDefault="0093003E" w:rsidP="00111DAC">
            <w:pPr>
              <w:tabs>
                <w:tab w:val="left" w:pos="360"/>
              </w:tabs>
              <w:spacing w:before="120"/>
              <w:rPr>
                <w:rFonts w:ascii="Times" w:hAnsi="Times" w:cs="Times"/>
                <w:sz w:val="18"/>
                <w:szCs w:val="18"/>
              </w:rPr>
            </w:pPr>
          </w:p>
        </w:tc>
        <w:tc>
          <w:tcPr>
            <w:tcW w:w="360" w:type="dxa"/>
            <w:tcBorders>
              <w:left w:val="single" w:sz="4" w:space="0" w:color="auto"/>
              <w:bottom w:val="single" w:sz="6" w:space="0" w:color="auto"/>
            </w:tcBorders>
          </w:tcPr>
          <w:p w:rsidR="0093003E" w:rsidRPr="001A2048" w:rsidRDefault="0093003E" w:rsidP="00111DAC">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93003E" w:rsidRPr="001A2048" w:rsidRDefault="0093003E" w:rsidP="00111DAC">
            <w:pPr>
              <w:pStyle w:val="BodyText"/>
            </w:pPr>
          </w:p>
        </w:tc>
        <w:tc>
          <w:tcPr>
            <w:tcW w:w="2880" w:type="dxa"/>
            <w:tcBorders>
              <w:bottom w:val="single" w:sz="6" w:space="0" w:color="auto"/>
              <w:right w:val="single" w:sz="6" w:space="0" w:color="auto"/>
            </w:tcBorders>
          </w:tcPr>
          <w:p w:rsidR="0093003E" w:rsidRPr="001A2048" w:rsidRDefault="0093003E" w:rsidP="00111DAC">
            <w:pPr>
              <w:spacing w:before="120"/>
              <w:rPr>
                <w:rFonts w:ascii="Times" w:hAnsi="Times" w:cs="Times"/>
                <w:sz w:val="18"/>
                <w:szCs w:val="18"/>
              </w:rPr>
            </w:pPr>
          </w:p>
        </w:tc>
        <w:tc>
          <w:tcPr>
            <w:tcW w:w="2520" w:type="dxa"/>
            <w:tcBorders>
              <w:bottom w:val="single" w:sz="6" w:space="0" w:color="auto"/>
              <w:right w:val="single" w:sz="6" w:space="0" w:color="auto"/>
            </w:tcBorders>
          </w:tcPr>
          <w:p w:rsidR="0093003E" w:rsidRPr="001A2048" w:rsidRDefault="0093003E" w:rsidP="00111DAC">
            <w:pPr>
              <w:spacing w:before="120"/>
              <w:rPr>
                <w:rFonts w:ascii="Times" w:hAnsi="Times" w:cs="Times"/>
                <w:sz w:val="18"/>
                <w:szCs w:val="18"/>
              </w:rPr>
            </w:pPr>
          </w:p>
        </w:tc>
        <w:tc>
          <w:tcPr>
            <w:tcW w:w="2340" w:type="dxa"/>
            <w:tcBorders>
              <w:bottom w:val="single" w:sz="6" w:space="0" w:color="auto"/>
              <w:right w:val="single" w:sz="6" w:space="0" w:color="auto"/>
            </w:tcBorders>
          </w:tcPr>
          <w:p w:rsidR="0093003E" w:rsidRPr="001A2048" w:rsidRDefault="0093003E" w:rsidP="00111DAC">
            <w:pPr>
              <w:spacing w:before="120"/>
              <w:rPr>
                <w:rFonts w:ascii="Times" w:hAnsi="Times" w:cs="Times"/>
                <w:sz w:val="18"/>
                <w:szCs w:val="18"/>
              </w:rPr>
            </w:pPr>
          </w:p>
        </w:tc>
      </w:tr>
    </w:tbl>
    <w:p w:rsidR="004A52EE" w:rsidRDefault="004A52EE" w:rsidP="00EA538C">
      <w:pPr>
        <w:jc w:val="center"/>
        <w:rPr>
          <w:sz w:val="22"/>
          <w:szCs w:val="22"/>
        </w:rPr>
        <w:sectPr w:rsidR="004A52EE" w:rsidSect="00EA538C">
          <w:headerReference w:type="default" r:id="rId5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4A52EE" w:rsidRPr="00BD35BF" w:rsidTr="00450521">
        <w:trPr>
          <w:cantSplit/>
        </w:trPr>
        <w:tc>
          <w:tcPr>
            <w:tcW w:w="2330" w:type="dxa"/>
            <w:tcBorders>
              <w:top w:val="single" w:sz="4" w:space="0" w:color="auto"/>
              <w:left w:val="single" w:sz="6" w:space="0" w:color="auto"/>
            </w:tcBorders>
          </w:tcPr>
          <w:p w:rsidR="004A52EE" w:rsidRPr="00BD35BF" w:rsidRDefault="004A52EE" w:rsidP="00450521">
            <w:pPr>
              <w:tabs>
                <w:tab w:val="left" w:pos="450"/>
                <w:tab w:val="left" w:pos="2600"/>
              </w:tabs>
              <w:ind w:left="86"/>
              <w:rPr>
                <w:rFonts w:ascii="Times" w:hAnsi="Times" w:cs="Times"/>
                <w:sz w:val="18"/>
                <w:szCs w:val="18"/>
              </w:rPr>
            </w:pPr>
            <w:r w:rsidRPr="00BD35BF">
              <w:rPr>
                <w:rFonts w:ascii="Times" w:hAnsi="Times" w:cs="Times"/>
                <w:sz w:val="18"/>
                <w:szCs w:val="18"/>
              </w:rPr>
              <w:lastRenderedPageBreak/>
              <w:t>5.</w:t>
            </w:r>
            <w:r w:rsidRPr="00BD35BF">
              <w:rPr>
                <w:rFonts w:ascii="Times" w:hAnsi="Times" w:cs="Times"/>
                <w:sz w:val="18"/>
                <w:szCs w:val="18"/>
              </w:rPr>
              <w:tab/>
              <w:t>Crewmember</w:t>
            </w:r>
          </w:p>
          <w:p w:rsidR="004A52EE" w:rsidRPr="00BD35BF" w:rsidRDefault="004A52EE" w:rsidP="00450521">
            <w:pPr>
              <w:tabs>
                <w:tab w:val="left" w:pos="440"/>
                <w:tab w:val="left" w:pos="2600"/>
              </w:tabs>
              <w:ind w:left="80"/>
              <w:rPr>
                <w:rFonts w:ascii="Times" w:hAnsi="Times" w:cs="Times"/>
                <w:sz w:val="18"/>
                <w:szCs w:val="18"/>
              </w:rPr>
            </w:pPr>
            <w:r w:rsidRPr="00BD35BF">
              <w:rPr>
                <w:rFonts w:ascii="Times" w:hAnsi="Times" w:cs="Times"/>
                <w:sz w:val="18"/>
                <w:szCs w:val="18"/>
              </w:rPr>
              <w:t>***</w:t>
            </w:r>
            <w:r w:rsidRPr="00BD35BF">
              <w:rPr>
                <w:rFonts w:ascii="Times" w:hAnsi="Times" w:cs="Times"/>
                <w:sz w:val="18"/>
                <w:szCs w:val="18"/>
              </w:rPr>
              <w:tab/>
              <w:t>Interphone System</w:t>
            </w:r>
          </w:p>
          <w:p w:rsidR="004A52EE" w:rsidRPr="00BD35BF" w:rsidRDefault="004A52EE" w:rsidP="00450521">
            <w:pPr>
              <w:tabs>
                <w:tab w:val="left" w:pos="440"/>
                <w:tab w:val="left" w:pos="2600"/>
              </w:tabs>
              <w:ind w:left="80"/>
              <w:rPr>
                <w:rFonts w:ascii="Times" w:hAnsi="Times" w:cs="Times"/>
                <w:sz w:val="18"/>
                <w:szCs w:val="18"/>
              </w:rPr>
            </w:pPr>
            <w:r w:rsidRPr="00BD35BF">
              <w:rPr>
                <w:rFonts w:ascii="Times" w:hAnsi="Times" w:cs="Times"/>
                <w:sz w:val="18"/>
                <w:szCs w:val="18"/>
              </w:rPr>
              <w:tab/>
              <w:t>(continued)</w:t>
            </w:r>
          </w:p>
        </w:tc>
        <w:tc>
          <w:tcPr>
            <w:tcW w:w="450" w:type="dxa"/>
            <w:tcBorders>
              <w:top w:val="single" w:sz="4" w:space="0" w:color="auto"/>
              <w:right w:val="single" w:sz="4" w:space="0" w:color="auto"/>
            </w:tcBorders>
          </w:tcPr>
          <w:p w:rsidR="004A52EE" w:rsidRPr="00BD35BF" w:rsidRDefault="004A52EE" w:rsidP="00450521">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4A52EE" w:rsidRPr="00BD35BF" w:rsidRDefault="004A52EE" w:rsidP="00450521">
            <w:pPr>
              <w:tabs>
                <w:tab w:val="left" w:pos="360"/>
              </w:tabs>
              <w:rPr>
                <w:rFonts w:ascii="Times" w:hAnsi="Times" w:cs="Times"/>
                <w:sz w:val="18"/>
                <w:szCs w:val="18"/>
              </w:rPr>
            </w:pPr>
          </w:p>
        </w:tc>
        <w:tc>
          <w:tcPr>
            <w:tcW w:w="360" w:type="dxa"/>
            <w:tcBorders>
              <w:top w:val="single" w:sz="4" w:space="0" w:color="auto"/>
              <w:left w:val="single" w:sz="4" w:space="0" w:color="auto"/>
            </w:tcBorders>
          </w:tcPr>
          <w:p w:rsidR="004A52EE" w:rsidRPr="00BD35BF" w:rsidRDefault="004A52EE"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4A52EE" w:rsidRPr="00BD35BF" w:rsidRDefault="004A52EE" w:rsidP="00450521">
            <w:pPr>
              <w:rPr>
                <w:rFonts w:ascii="Times" w:hAnsi="Times" w:cs="Times"/>
                <w:sz w:val="18"/>
                <w:szCs w:val="18"/>
              </w:rPr>
            </w:pPr>
          </w:p>
        </w:tc>
        <w:tc>
          <w:tcPr>
            <w:tcW w:w="2880" w:type="dxa"/>
            <w:tcBorders>
              <w:top w:val="single" w:sz="4" w:space="0" w:color="auto"/>
              <w:right w:val="single" w:sz="6" w:space="0" w:color="auto"/>
            </w:tcBorders>
          </w:tcPr>
          <w:p w:rsidR="004A52EE" w:rsidRPr="00BD35BF" w:rsidRDefault="004A52EE" w:rsidP="00450521">
            <w:pPr>
              <w:rPr>
                <w:rFonts w:ascii="Times" w:hAnsi="Times" w:cs="Times"/>
                <w:sz w:val="18"/>
                <w:szCs w:val="18"/>
              </w:rPr>
            </w:pPr>
          </w:p>
        </w:tc>
        <w:tc>
          <w:tcPr>
            <w:tcW w:w="2520" w:type="dxa"/>
            <w:tcBorders>
              <w:top w:val="single" w:sz="4" w:space="0" w:color="auto"/>
              <w:right w:val="single" w:sz="6" w:space="0" w:color="auto"/>
            </w:tcBorders>
          </w:tcPr>
          <w:p w:rsidR="004A52EE" w:rsidRPr="00BD35BF" w:rsidRDefault="004A52EE" w:rsidP="00450521">
            <w:pPr>
              <w:rPr>
                <w:rFonts w:ascii="Times" w:hAnsi="Times" w:cs="Times"/>
                <w:sz w:val="18"/>
                <w:szCs w:val="18"/>
              </w:rPr>
            </w:pPr>
          </w:p>
        </w:tc>
        <w:tc>
          <w:tcPr>
            <w:tcW w:w="2340" w:type="dxa"/>
            <w:tcBorders>
              <w:top w:val="single" w:sz="4" w:space="0" w:color="auto"/>
              <w:right w:val="single" w:sz="6" w:space="0" w:color="auto"/>
            </w:tcBorders>
          </w:tcPr>
          <w:p w:rsidR="004A52EE" w:rsidRPr="00BD35BF" w:rsidRDefault="004A52EE" w:rsidP="00450521">
            <w:pPr>
              <w:rPr>
                <w:rFonts w:ascii="Times" w:hAnsi="Times" w:cs="Times"/>
                <w:sz w:val="18"/>
                <w:szCs w:val="18"/>
              </w:rPr>
            </w:pPr>
          </w:p>
        </w:tc>
      </w:tr>
      <w:tr w:rsidR="00AC2978" w:rsidRPr="00BD35BF" w:rsidTr="00450521">
        <w:trPr>
          <w:cantSplit/>
        </w:trPr>
        <w:tc>
          <w:tcPr>
            <w:tcW w:w="2330" w:type="dxa"/>
            <w:tcBorders>
              <w:left w:val="single" w:sz="6" w:space="0" w:color="auto"/>
            </w:tcBorders>
          </w:tcPr>
          <w:p w:rsidR="00AC2978" w:rsidRPr="00AC2978" w:rsidRDefault="00AC2978" w:rsidP="00AC2978">
            <w:pPr>
              <w:numPr>
                <w:ilvl w:val="0"/>
                <w:numId w:val="4"/>
              </w:numPr>
              <w:tabs>
                <w:tab w:val="left" w:pos="450"/>
                <w:tab w:val="left" w:pos="2600"/>
              </w:tabs>
              <w:spacing w:before="120"/>
              <w:rPr>
                <w:rFonts w:ascii="Times" w:hAnsi="Times" w:cs="Times"/>
                <w:sz w:val="18"/>
                <w:szCs w:val="18"/>
              </w:rPr>
            </w:pPr>
            <w:r w:rsidRPr="00BD35BF">
              <w:rPr>
                <w:rFonts w:ascii="Times" w:hAnsi="Times" w:cs="Times"/>
                <w:sz w:val="18"/>
                <w:szCs w:val="18"/>
              </w:rPr>
              <w:t>Flight Deck to</w:t>
            </w:r>
            <w:r>
              <w:rPr>
                <w:rFonts w:ascii="Times" w:hAnsi="Times" w:cs="Times"/>
                <w:sz w:val="18"/>
                <w:szCs w:val="18"/>
              </w:rPr>
              <w:t xml:space="preserve"> Ground</w:t>
            </w:r>
          </w:p>
        </w:tc>
        <w:tc>
          <w:tcPr>
            <w:tcW w:w="450" w:type="dxa"/>
            <w:tcBorders>
              <w:right w:val="single" w:sz="4" w:space="0" w:color="auto"/>
            </w:tcBorders>
          </w:tcPr>
          <w:p w:rsidR="00AC2978" w:rsidRPr="00BD35BF" w:rsidRDefault="00AC2978" w:rsidP="00AC2978">
            <w:pPr>
              <w:tabs>
                <w:tab w:val="left" w:pos="360"/>
              </w:tabs>
              <w:spacing w:before="120"/>
              <w:rPr>
                <w:rFonts w:ascii="Times" w:hAnsi="Times" w:cs="Times"/>
                <w:sz w:val="18"/>
                <w:szCs w:val="18"/>
              </w:rPr>
            </w:pPr>
          </w:p>
        </w:tc>
        <w:tc>
          <w:tcPr>
            <w:tcW w:w="360" w:type="dxa"/>
            <w:tcBorders>
              <w:left w:val="single" w:sz="4" w:space="0" w:color="auto"/>
              <w:right w:val="single" w:sz="4" w:space="0" w:color="auto"/>
            </w:tcBorders>
          </w:tcPr>
          <w:p w:rsidR="00AC2978" w:rsidRPr="00BD35BF" w:rsidRDefault="00AC2978" w:rsidP="00AC2978">
            <w:pPr>
              <w:tabs>
                <w:tab w:val="left" w:pos="360"/>
              </w:tabs>
              <w:spacing w:before="120"/>
              <w:rPr>
                <w:rFonts w:ascii="Times" w:hAnsi="Times" w:cs="Times"/>
                <w:sz w:val="18"/>
                <w:szCs w:val="18"/>
              </w:rPr>
            </w:pPr>
          </w:p>
        </w:tc>
        <w:tc>
          <w:tcPr>
            <w:tcW w:w="360" w:type="dxa"/>
            <w:tcBorders>
              <w:left w:val="single" w:sz="4" w:space="0" w:color="auto"/>
            </w:tcBorders>
          </w:tcPr>
          <w:p w:rsidR="00AC2978" w:rsidRPr="00BD35BF" w:rsidRDefault="00AC2978" w:rsidP="00AC2978">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AC2978" w:rsidRPr="00BD35BF" w:rsidRDefault="00AC2978" w:rsidP="00AC2978">
            <w:pPr>
              <w:spacing w:before="120"/>
              <w:rPr>
                <w:rFonts w:ascii="Times" w:hAnsi="Times" w:cs="Times"/>
                <w:sz w:val="18"/>
                <w:szCs w:val="18"/>
              </w:rPr>
            </w:pPr>
          </w:p>
        </w:tc>
        <w:tc>
          <w:tcPr>
            <w:tcW w:w="2880" w:type="dxa"/>
            <w:tcBorders>
              <w:right w:val="single" w:sz="6" w:space="0" w:color="auto"/>
            </w:tcBorders>
          </w:tcPr>
          <w:p w:rsidR="00AC2978" w:rsidRPr="00BD35BF" w:rsidRDefault="00AC2978" w:rsidP="00AC2978">
            <w:pPr>
              <w:spacing w:before="120"/>
              <w:rPr>
                <w:rFonts w:ascii="Times" w:hAnsi="Times" w:cs="Times"/>
                <w:sz w:val="18"/>
                <w:szCs w:val="18"/>
              </w:rPr>
            </w:pPr>
          </w:p>
        </w:tc>
        <w:tc>
          <w:tcPr>
            <w:tcW w:w="2520" w:type="dxa"/>
            <w:tcBorders>
              <w:right w:val="single" w:sz="6" w:space="0" w:color="auto"/>
            </w:tcBorders>
          </w:tcPr>
          <w:p w:rsidR="00AC2978" w:rsidRPr="00BD35BF" w:rsidRDefault="00AC2978" w:rsidP="00AC2978">
            <w:pPr>
              <w:spacing w:before="120"/>
              <w:rPr>
                <w:rFonts w:ascii="Times" w:hAnsi="Times" w:cs="Times"/>
                <w:sz w:val="18"/>
                <w:szCs w:val="18"/>
              </w:rPr>
            </w:pPr>
          </w:p>
        </w:tc>
        <w:tc>
          <w:tcPr>
            <w:tcW w:w="2340" w:type="dxa"/>
            <w:tcBorders>
              <w:right w:val="single" w:sz="6" w:space="0" w:color="auto"/>
            </w:tcBorders>
          </w:tcPr>
          <w:p w:rsidR="00AC2978" w:rsidRPr="00BD35BF" w:rsidRDefault="00AC2978" w:rsidP="00AC2978">
            <w:pPr>
              <w:spacing w:before="120"/>
              <w:rPr>
                <w:rFonts w:ascii="Times" w:hAnsi="Times" w:cs="Times"/>
                <w:color w:val="000000"/>
                <w:sz w:val="18"/>
                <w:szCs w:val="18"/>
              </w:rPr>
            </w:pPr>
          </w:p>
        </w:tc>
      </w:tr>
      <w:tr w:rsidR="004A52EE" w:rsidRPr="00BD35BF" w:rsidTr="00450521">
        <w:trPr>
          <w:cantSplit/>
        </w:trPr>
        <w:tc>
          <w:tcPr>
            <w:tcW w:w="2330" w:type="dxa"/>
            <w:tcBorders>
              <w:left w:val="single" w:sz="6" w:space="0" w:color="auto"/>
            </w:tcBorders>
          </w:tcPr>
          <w:p w:rsidR="004A52EE" w:rsidRPr="00BD35BF" w:rsidRDefault="00AC2978" w:rsidP="003868A5">
            <w:pPr>
              <w:numPr>
                <w:ilvl w:val="0"/>
                <w:numId w:val="80"/>
              </w:numPr>
              <w:tabs>
                <w:tab w:val="left" w:pos="900"/>
                <w:tab w:val="left" w:pos="2600"/>
              </w:tabs>
              <w:spacing w:before="120"/>
              <w:ind w:left="907"/>
              <w:rPr>
                <w:rFonts w:ascii="Times" w:hAnsi="Times" w:cs="Times"/>
                <w:sz w:val="18"/>
                <w:szCs w:val="18"/>
              </w:rPr>
            </w:pPr>
            <w:r>
              <w:rPr>
                <w:rFonts w:ascii="Times" w:hAnsi="Times" w:cs="Times"/>
                <w:sz w:val="18"/>
                <w:szCs w:val="18"/>
              </w:rPr>
              <w:t>Large Turbojet Powered Airplanes Operating under Part 121</w:t>
            </w:r>
          </w:p>
        </w:tc>
        <w:tc>
          <w:tcPr>
            <w:tcW w:w="450" w:type="dxa"/>
            <w:tcBorders>
              <w:right w:val="single" w:sz="4" w:space="0" w:color="auto"/>
            </w:tcBorders>
          </w:tcPr>
          <w:p w:rsidR="004A52EE" w:rsidRPr="00BD35BF" w:rsidRDefault="004A52EE" w:rsidP="00AC2978">
            <w:pPr>
              <w:tabs>
                <w:tab w:val="left" w:pos="360"/>
              </w:tabs>
              <w:spacing w:before="120"/>
              <w:rPr>
                <w:rFonts w:ascii="Times" w:hAnsi="Times" w:cs="Times"/>
                <w:sz w:val="18"/>
                <w:szCs w:val="18"/>
              </w:rPr>
            </w:pPr>
            <w:r w:rsidRPr="00BD35BF">
              <w:rPr>
                <w:rFonts w:ascii="Times" w:hAnsi="Times" w:cs="Times"/>
                <w:sz w:val="18"/>
                <w:szCs w:val="18"/>
              </w:rPr>
              <w:t>C</w:t>
            </w:r>
          </w:p>
        </w:tc>
        <w:tc>
          <w:tcPr>
            <w:tcW w:w="360" w:type="dxa"/>
            <w:tcBorders>
              <w:left w:val="single" w:sz="4" w:space="0" w:color="auto"/>
              <w:right w:val="single" w:sz="4" w:space="0" w:color="auto"/>
            </w:tcBorders>
          </w:tcPr>
          <w:p w:rsidR="004A52EE" w:rsidRPr="00BD35BF" w:rsidRDefault="00AC2978" w:rsidP="00AC2978">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4A52EE" w:rsidRPr="00BD35BF" w:rsidRDefault="00AC2978" w:rsidP="00AC297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A52EE" w:rsidRDefault="00AC2978" w:rsidP="00AC2219">
            <w:pPr>
              <w:spacing w:before="120"/>
              <w:rPr>
                <w:rFonts w:ascii="Times" w:hAnsi="Times" w:cs="Times"/>
                <w:sz w:val="18"/>
                <w:szCs w:val="18"/>
              </w:rPr>
            </w:pPr>
            <w:r>
              <w:rPr>
                <w:rFonts w:ascii="Times" w:hAnsi="Times" w:cs="Times"/>
                <w:sz w:val="18"/>
                <w:szCs w:val="18"/>
              </w:rPr>
              <w:t xml:space="preserve">(O) </w:t>
            </w:r>
            <w:r w:rsidR="00AC2219">
              <w:rPr>
                <w:rFonts w:ascii="Times" w:hAnsi="Times" w:cs="Times"/>
                <w:sz w:val="18"/>
                <w:szCs w:val="18"/>
              </w:rPr>
              <w:t>Flight interphone flight deck to ground/ground to flight deck function may be inoperative provided:</w:t>
            </w:r>
          </w:p>
          <w:p w:rsidR="00AC2219" w:rsidRDefault="00AC2219" w:rsidP="003868A5">
            <w:pPr>
              <w:numPr>
                <w:ilvl w:val="0"/>
                <w:numId w:val="81"/>
              </w:numPr>
              <w:ind w:left="550"/>
              <w:rPr>
                <w:rFonts w:ascii="Times" w:hAnsi="Times" w:cs="Times"/>
                <w:sz w:val="18"/>
                <w:szCs w:val="18"/>
              </w:rPr>
            </w:pPr>
            <w:r>
              <w:rPr>
                <w:rFonts w:ascii="Times" w:hAnsi="Times" w:cs="Times"/>
                <w:sz w:val="18"/>
                <w:szCs w:val="18"/>
              </w:rPr>
              <w:t>Alternate procedures are established and used, and</w:t>
            </w:r>
          </w:p>
          <w:p w:rsidR="00AC2219" w:rsidRPr="00BD35BF" w:rsidRDefault="00AC2219" w:rsidP="003868A5">
            <w:pPr>
              <w:numPr>
                <w:ilvl w:val="0"/>
                <w:numId w:val="81"/>
              </w:numPr>
              <w:ind w:left="550"/>
              <w:rPr>
                <w:rFonts w:ascii="Times" w:hAnsi="Times" w:cs="Times"/>
                <w:sz w:val="18"/>
                <w:szCs w:val="18"/>
              </w:rPr>
            </w:pPr>
            <w:r>
              <w:rPr>
                <w:rFonts w:ascii="Times" w:hAnsi="Times" w:cs="Times"/>
                <w:sz w:val="18"/>
                <w:szCs w:val="18"/>
              </w:rPr>
              <w:t>Nose gear/forward fuselage service interphone face operates normally.</w:t>
            </w:r>
          </w:p>
        </w:tc>
        <w:tc>
          <w:tcPr>
            <w:tcW w:w="2880" w:type="dxa"/>
            <w:tcBorders>
              <w:right w:val="single" w:sz="6" w:space="0" w:color="auto"/>
            </w:tcBorders>
          </w:tcPr>
          <w:p w:rsidR="004A52EE" w:rsidRPr="00BD35BF" w:rsidRDefault="004A52EE" w:rsidP="00AC297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350DD6" w:rsidP="00AC2978">
            <w:pPr>
              <w:spacing w:before="120"/>
              <w:rPr>
                <w:rFonts w:ascii="Times" w:hAnsi="Times" w:cs="Times"/>
                <w:sz w:val="18"/>
                <w:szCs w:val="18"/>
              </w:rPr>
            </w:pPr>
            <w:r>
              <w:rPr>
                <w:rFonts w:ascii="Times" w:hAnsi="Times" w:cs="Times"/>
                <w:sz w:val="18"/>
                <w:szCs w:val="18"/>
              </w:rPr>
              <w:t>Flight crew may use hand signals for communications with ground crew.</w:t>
            </w:r>
          </w:p>
        </w:tc>
        <w:tc>
          <w:tcPr>
            <w:tcW w:w="2340" w:type="dxa"/>
            <w:tcBorders>
              <w:right w:val="single" w:sz="6" w:space="0" w:color="auto"/>
            </w:tcBorders>
          </w:tcPr>
          <w:p w:rsidR="004A52EE" w:rsidRPr="00BD35BF" w:rsidRDefault="004A52EE" w:rsidP="00AC2978">
            <w:pPr>
              <w:spacing w:before="120"/>
              <w:rPr>
                <w:rFonts w:ascii="Times" w:hAnsi="Times" w:cs="Times"/>
                <w:color w:val="000000"/>
                <w:sz w:val="18"/>
                <w:szCs w:val="18"/>
              </w:rPr>
            </w:pPr>
            <w:r w:rsidRPr="00BD35BF">
              <w:rPr>
                <w:rFonts w:ascii="Times" w:hAnsi="Times" w:cs="Times"/>
                <w:color w:val="000000"/>
                <w:sz w:val="18"/>
                <w:szCs w:val="18"/>
              </w:rPr>
              <w:t xml:space="preserve">An Inoperative Placard will be placed on </w:t>
            </w:r>
            <w:r w:rsidRPr="00BD35BF">
              <w:rPr>
                <w:rFonts w:ascii="Times" w:hAnsi="Times" w:cs="Times"/>
                <w:bCs/>
                <w:color w:val="000000"/>
                <w:sz w:val="18"/>
                <w:szCs w:val="18"/>
              </w:rPr>
              <w:t>Interphone System</w:t>
            </w:r>
            <w:r w:rsidRPr="00BD35BF">
              <w:rPr>
                <w:rFonts w:ascii="Times" w:hAnsi="Times" w:cs="Times"/>
                <w:color w:val="000000"/>
                <w:sz w:val="18"/>
                <w:szCs w:val="18"/>
              </w:rPr>
              <w:t xml:space="preserve"> and will be noted on ADLS.</w:t>
            </w:r>
          </w:p>
        </w:tc>
      </w:tr>
      <w:tr w:rsidR="004A52EE" w:rsidRPr="00BD35BF" w:rsidTr="00AC2219">
        <w:trPr>
          <w:cantSplit/>
        </w:trPr>
        <w:tc>
          <w:tcPr>
            <w:tcW w:w="2330" w:type="dxa"/>
            <w:tcBorders>
              <w:left w:val="single" w:sz="6" w:space="0" w:color="auto"/>
            </w:tcBorders>
          </w:tcPr>
          <w:p w:rsidR="004A52EE" w:rsidRPr="00BD35BF" w:rsidRDefault="004A52EE" w:rsidP="00AC2978">
            <w:pPr>
              <w:tabs>
                <w:tab w:val="left" w:pos="450"/>
                <w:tab w:val="left" w:pos="2600"/>
              </w:tabs>
              <w:spacing w:before="120"/>
              <w:rPr>
                <w:rFonts w:ascii="Times" w:hAnsi="Times" w:cs="Times"/>
                <w:sz w:val="18"/>
                <w:szCs w:val="18"/>
              </w:rPr>
            </w:pPr>
          </w:p>
        </w:tc>
        <w:tc>
          <w:tcPr>
            <w:tcW w:w="450" w:type="dxa"/>
            <w:tcBorders>
              <w:right w:val="single" w:sz="4" w:space="0" w:color="auto"/>
            </w:tcBorders>
          </w:tcPr>
          <w:p w:rsidR="004A52EE" w:rsidRPr="00BD35BF" w:rsidRDefault="00AC2219" w:rsidP="00AC2978">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4" w:space="0" w:color="auto"/>
            </w:tcBorders>
          </w:tcPr>
          <w:p w:rsidR="004A52EE" w:rsidRPr="00BD35BF" w:rsidRDefault="00AC2219" w:rsidP="00AC2978">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4A52EE" w:rsidRPr="00BD35BF" w:rsidRDefault="00AC2219" w:rsidP="00AC297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A52EE" w:rsidRDefault="00AC2219" w:rsidP="00AC2219">
            <w:pPr>
              <w:spacing w:before="120"/>
              <w:rPr>
                <w:rFonts w:ascii="Times" w:hAnsi="Times" w:cs="Times"/>
                <w:sz w:val="18"/>
                <w:szCs w:val="18"/>
              </w:rPr>
            </w:pPr>
            <w:r>
              <w:rPr>
                <w:rFonts w:ascii="Times" w:hAnsi="Times" w:cs="Times"/>
                <w:sz w:val="18"/>
                <w:szCs w:val="18"/>
              </w:rPr>
              <w:t>(O) Service interphone flight deck to ground/ground to flight deck function m</w:t>
            </w:r>
            <w:r w:rsidR="004A52EE" w:rsidRPr="00BD35BF">
              <w:rPr>
                <w:rFonts w:ascii="Times" w:hAnsi="Times" w:cs="Times"/>
                <w:sz w:val="18"/>
                <w:szCs w:val="18"/>
              </w:rPr>
              <w:t>ay be inoperative provided</w:t>
            </w:r>
            <w:r>
              <w:rPr>
                <w:rFonts w:ascii="Times" w:hAnsi="Times" w:cs="Times"/>
                <w:sz w:val="18"/>
                <w:szCs w:val="18"/>
              </w:rPr>
              <w:t>:</w:t>
            </w:r>
          </w:p>
          <w:p w:rsidR="00AC2219" w:rsidRDefault="00AC2219" w:rsidP="003868A5">
            <w:pPr>
              <w:numPr>
                <w:ilvl w:val="0"/>
                <w:numId w:val="82"/>
              </w:numPr>
              <w:ind w:left="550"/>
              <w:rPr>
                <w:rFonts w:ascii="Times" w:hAnsi="Times" w:cs="Times"/>
                <w:sz w:val="18"/>
                <w:szCs w:val="18"/>
              </w:rPr>
            </w:pPr>
            <w:r>
              <w:rPr>
                <w:rFonts w:ascii="Times" w:hAnsi="Times" w:cs="Times"/>
                <w:sz w:val="18"/>
                <w:szCs w:val="18"/>
              </w:rPr>
              <w:t>Alternate procedures are established and used, and</w:t>
            </w:r>
          </w:p>
          <w:p w:rsidR="00AC2219" w:rsidRPr="00BD35BF" w:rsidRDefault="00AC2219" w:rsidP="003868A5">
            <w:pPr>
              <w:numPr>
                <w:ilvl w:val="0"/>
                <w:numId w:val="82"/>
              </w:numPr>
              <w:ind w:left="550"/>
              <w:rPr>
                <w:rFonts w:ascii="Times" w:hAnsi="Times" w:cs="Times"/>
                <w:sz w:val="18"/>
                <w:szCs w:val="18"/>
              </w:rPr>
            </w:pPr>
            <w:r>
              <w:rPr>
                <w:rFonts w:ascii="Times" w:hAnsi="Times" w:cs="Times"/>
                <w:sz w:val="18"/>
                <w:szCs w:val="18"/>
              </w:rPr>
              <w:t>Nose gear/forward fuselage flight interphone jack operates normally.</w:t>
            </w:r>
          </w:p>
        </w:tc>
        <w:tc>
          <w:tcPr>
            <w:tcW w:w="2880" w:type="dxa"/>
            <w:tcBorders>
              <w:right w:val="single" w:sz="6" w:space="0" w:color="auto"/>
            </w:tcBorders>
          </w:tcPr>
          <w:p w:rsidR="004A52EE" w:rsidRPr="00BD35BF" w:rsidRDefault="00AC2219" w:rsidP="00AC297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350DD6" w:rsidP="00350DD6">
            <w:pPr>
              <w:spacing w:before="120"/>
              <w:rPr>
                <w:rFonts w:ascii="Times" w:hAnsi="Times" w:cs="Times"/>
                <w:sz w:val="18"/>
                <w:szCs w:val="18"/>
              </w:rPr>
            </w:pPr>
            <w:r>
              <w:rPr>
                <w:rFonts w:ascii="Times" w:hAnsi="Times" w:cs="Times"/>
                <w:sz w:val="18"/>
                <w:szCs w:val="18"/>
              </w:rPr>
              <w:t>Flight crew may use hand signals for communications with ground crew.</w:t>
            </w:r>
          </w:p>
        </w:tc>
        <w:tc>
          <w:tcPr>
            <w:tcW w:w="2340" w:type="dxa"/>
            <w:tcBorders>
              <w:right w:val="single" w:sz="6" w:space="0" w:color="auto"/>
            </w:tcBorders>
          </w:tcPr>
          <w:p w:rsidR="004A52EE" w:rsidRPr="00BD35BF" w:rsidRDefault="004A52EE" w:rsidP="00AC2978">
            <w:pPr>
              <w:spacing w:before="120"/>
              <w:rPr>
                <w:rFonts w:ascii="Times" w:hAnsi="Times" w:cs="Times"/>
                <w:color w:val="000000"/>
                <w:sz w:val="18"/>
                <w:szCs w:val="18"/>
              </w:rPr>
            </w:pPr>
            <w:r w:rsidRPr="00BD35BF">
              <w:rPr>
                <w:rFonts w:ascii="Times" w:hAnsi="Times" w:cs="Times"/>
                <w:color w:val="000000"/>
                <w:sz w:val="18"/>
                <w:szCs w:val="18"/>
              </w:rPr>
              <w:t xml:space="preserve">An Inoperative Placard will be placed on </w:t>
            </w:r>
            <w:r w:rsidRPr="00BD35BF">
              <w:rPr>
                <w:rFonts w:ascii="Times" w:hAnsi="Times" w:cs="Times"/>
                <w:bCs/>
                <w:color w:val="000000"/>
                <w:sz w:val="18"/>
                <w:szCs w:val="18"/>
              </w:rPr>
              <w:t>Interphone System</w:t>
            </w:r>
            <w:r w:rsidRPr="00BD35BF">
              <w:rPr>
                <w:rFonts w:ascii="Times" w:hAnsi="Times" w:cs="Times"/>
                <w:color w:val="000000"/>
                <w:sz w:val="18"/>
                <w:szCs w:val="18"/>
              </w:rPr>
              <w:t xml:space="preserve"> and will be noted on ADLS.</w:t>
            </w:r>
          </w:p>
        </w:tc>
      </w:tr>
      <w:tr w:rsidR="004A3A68" w:rsidRPr="00BD35BF" w:rsidTr="00AC2219">
        <w:trPr>
          <w:cantSplit/>
        </w:trPr>
        <w:tc>
          <w:tcPr>
            <w:tcW w:w="2330" w:type="dxa"/>
            <w:tcBorders>
              <w:left w:val="single" w:sz="6" w:space="0" w:color="auto"/>
            </w:tcBorders>
          </w:tcPr>
          <w:p w:rsidR="004A3A68" w:rsidRPr="00BD35BF" w:rsidRDefault="004A3A68" w:rsidP="00AC2978">
            <w:pPr>
              <w:tabs>
                <w:tab w:val="left" w:pos="450"/>
                <w:tab w:val="left" w:pos="2600"/>
              </w:tabs>
              <w:spacing w:before="120"/>
              <w:rPr>
                <w:rFonts w:ascii="Times" w:hAnsi="Times" w:cs="Times"/>
                <w:sz w:val="18"/>
                <w:szCs w:val="18"/>
              </w:rPr>
            </w:pPr>
          </w:p>
        </w:tc>
        <w:tc>
          <w:tcPr>
            <w:tcW w:w="450" w:type="dxa"/>
            <w:tcBorders>
              <w:right w:val="single" w:sz="4" w:space="0" w:color="auto"/>
            </w:tcBorders>
          </w:tcPr>
          <w:p w:rsidR="004A3A68" w:rsidRDefault="004A3A68" w:rsidP="00AC2978">
            <w:pPr>
              <w:tabs>
                <w:tab w:val="left" w:pos="360"/>
              </w:tabs>
              <w:spacing w:before="120"/>
              <w:rPr>
                <w:rFonts w:ascii="Times" w:hAnsi="Times" w:cs="Times"/>
                <w:sz w:val="18"/>
                <w:szCs w:val="18"/>
              </w:rPr>
            </w:pPr>
            <w:r>
              <w:rPr>
                <w:rFonts w:ascii="Times" w:hAnsi="Times" w:cs="Times"/>
                <w:sz w:val="18"/>
                <w:szCs w:val="18"/>
              </w:rPr>
              <w:t>B</w:t>
            </w:r>
          </w:p>
        </w:tc>
        <w:tc>
          <w:tcPr>
            <w:tcW w:w="360" w:type="dxa"/>
            <w:tcBorders>
              <w:left w:val="single" w:sz="4" w:space="0" w:color="auto"/>
              <w:right w:val="single" w:sz="4" w:space="0" w:color="auto"/>
            </w:tcBorders>
          </w:tcPr>
          <w:p w:rsidR="004A3A68" w:rsidRDefault="004A3A68" w:rsidP="00AC2978">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4A3A68" w:rsidRDefault="004A3A68" w:rsidP="00AC297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A3A68" w:rsidRDefault="004A3A68" w:rsidP="00AC2219">
            <w:pPr>
              <w:spacing w:before="120"/>
              <w:rPr>
                <w:rFonts w:ascii="Times" w:hAnsi="Times" w:cs="Times"/>
                <w:sz w:val="18"/>
                <w:szCs w:val="18"/>
              </w:rPr>
            </w:pPr>
            <w:r>
              <w:rPr>
                <w:rFonts w:ascii="Times" w:hAnsi="Times" w:cs="Times"/>
                <w:sz w:val="18"/>
                <w:szCs w:val="18"/>
              </w:rPr>
              <w:t>(O) May be inoperative provided alternate procedures are established and used.</w:t>
            </w:r>
          </w:p>
        </w:tc>
        <w:tc>
          <w:tcPr>
            <w:tcW w:w="2880" w:type="dxa"/>
            <w:tcBorders>
              <w:right w:val="single" w:sz="6" w:space="0" w:color="auto"/>
            </w:tcBorders>
          </w:tcPr>
          <w:p w:rsidR="004A3A68" w:rsidRPr="00BD35BF" w:rsidRDefault="004A3A68"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3A68" w:rsidRPr="00BD35BF" w:rsidRDefault="00350DD6" w:rsidP="00350DD6">
            <w:pPr>
              <w:spacing w:before="120"/>
              <w:rPr>
                <w:rFonts w:ascii="Times" w:hAnsi="Times" w:cs="Times"/>
                <w:sz w:val="18"/>
                <w:szCs w:val="18"/>
              </w:rPr>
            </w:pPr>
            <w:r>
              <w:rPr>
                <w:rFonts w:ascii="Times" w:hAnsi="Times" w:cs="Times"/>
                <w:sz w:val="18"/>
                <w:szCs w:val="18"/>
              </w:rPr>
              <w:t>Flight crew may use hand signals for communications with ground crew.</w:t>
            </w:r>
          </w:p>
        </w:tc>
        <w:tc>
          <w:tcPr>
            <w:tcW w:w="2340" w:type="dxa"/>
            <w:tcBorders>
              <w:right w:val="single" w:sz="6" w:space="0" w:color="auto"/>
            </w:tcBorders>
          </w:tcPr>
          <w:p w:rsidR="004A3A68" w:rsidRPr="00BD35BF" w:rsidRDefault="004A3A68" w:rsidP="00645448">
            <w:pPr>
              <w:spacing w:before="120"/>
              <w:rPr>
                <w:rFonts w:ascii="Times" w:hAnsi="Times" w:cs="Times"/>
                <w:color w:val="000000"/>
                <w:sz w:val="18"/>
                <w:szCs w:val="18"/>
              </w:rPr>
            </w:pPr>
            <w:r w:rsidRPr="00BD35BF">
              <w:rPr>
                <w:rFonts w:ascii="Times" w:hAnsi="Times" w:cs="Times"/>
                <w:color w:val="000000"/>
                <w:sz w:val="18"/>
                <w:szCs w:val="18"/>
              </w:rPr>
              <w:t xml:space="preserve">An Inoperative Placard will be placed on </w:t>
            </w:r>
            <w:r w:rsidRPr="00BD35BF">
              <w:rPr>
                <w:rFonts w:ascii="Times" w:hAnsi="Times" w:cs="Times"/>
                <w:bCs/>
                <w:color w:val="000000"/>
                <w:sz w:val="18"/>
                <w:szCs w:val="18"/>
              </w:rPr>
              <w:t>Interphone System</w:t>
            </w:r>
            <w:r w:rsidRPr="00BD35BF">
              <w:rPr>
                <w:rFonts w:ascii="Times" w:hAnsi="Times" w:cs="Times"/>
                <w:color w:val="000000"/>
                <w:sz w:val="18"/>
                <w:szCs w:val="18"/>
              </w:rPr>
              <w:t xml:space="preserve"> and will be noted on ADLS.</w:t>
            </w:r>
          </w:p>
        </w:tc>
      </w:tr>
      <w:tr w:rsidR="00AC2219" w:rsidRPr="00BD35BF" w:rsidTr="00AC2219">
        <w:trPr>
          <w:cantSplit/>
        </w:trPr>
        <w:tc>
          <w:tcPr>
            <w:tcW w:w="2330" w:type="dxa"/>
            <w:tcBorders>
              <w:left w:val="single" w:sz="6" w:space="0" w:color="auto"/>
              <w:bottom w:val="single" w:sz="4" w:space="0" w:color="auto"/>
            </w:tcBorders>
          </w:tcPr>
          <w:p w:rsidR="00AC2219" w:rsidRPr="00BD35BF" w:rsidRDefault="00AC2219" w:rsidP="00AC2219">
            <w:pPr>
              <w:tabs>
                <w:tab w:val="left" w:pos="450"/>
                <w:tab w:val="left" w:pos="2600"/>
              </w:tabs>
              <w:spacing w:before="120"/>
              <w:jc w:val="center"/>
              <w:rPr>
                <w:rFonts w:ascii="Times" w:hAnsi="Times" w:cs="Times"/>
                <w:sz w:val="18"/>
                <w:szCs w:val="18"/>
              </w:rPr>
            </w:pPr>
            <w:r>
              <w:rPr>
                <w:rFonts w:ascii="Times" w:hAnsi="Times" w:cs="Times"/>
                <w:sz w:val="18"/>
                <w:szCs w:val="18"/>
              </w:rPr>
              <w:t>(continued)</w:t>
            </w:r>
          </w:p>
        </w:tc>
        <w:tc>
          <w:tcPr>
            <w:tcW w:w="450" w:type="dxa"/>
            <w:tcBorders>
              <w:bottom w:val="single" w:sz="4" w:space="0" w:color="auto"/>
              <w:right w:val="single" w:sz="4" w:space="0" w:color="auto"/>
            </w:tcBorders>
          </w:tcPr>
          <w:p w:rsidR="00AC2219" w:rsidRDefault="00AC2219" w:rsidP="00AC2978">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4" w:space="0" w:color="auto"/>
            </w:tcBorders>
          </w:tcPr>
          <w:p w:rsidR="00AC2219" w:rsidRDefault="00AC2219" w:rsidP="00AC2978">
            <w:pPr>
              <w:tabs>
                <w:tab w:val="left" w:pos="360"/>
              </w:tabs>
              <w:spacing w:before="120"/>
              <w:rPr>
                <w:rFonts w:ascii="Times" w:hAnsi="Times" w:cs="Times"/>
                <w:sz w:val="18"/>
                <w:szCs w:val="18"/>
              </w:rPr>
            </w:pPr>
          </w:p>
        </w:tc>
        <w:tc>
          <w:tcPr>
            <w:tcW w:w="360" w:type="dxa"/>
            <w:tcBorders>
              <w:left w:val="single" w:sz="4" w:space="0" w:color="auto"/>
              <w:bottom w:val="single" w:sz="4" w:space="0" w:color="auto"/>
            </w:tcBorders>
          </w:tcPr>
          <w:p w:rsidR="00AC2219" w:rsidRDefault="00AC2219" w:rsidP="00AC2978">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AC2219" w:rsidRDefault="00AC2219" w:rsidP="00AC2219">
            <w:pPr>
              <w:spacing w:before="120"/>
              <w:rPr>
                <w:rFonts w:ascii="Times" w:hAnsi="Times" w:cs="Times"/>
                <w:sz w:val="18"/>
                <w:szCs w:val="18"/>
              </w:rPr>
            </w:pPr>
          </w:p>
        </w:tc>
        <w:tc>
          <w:tcPr>
            <w:tcW w:w="2880" w:type="dxa"/>
            <w:tcBorders>
              <w:bottom w:val="single" w:sz="4" w:space="0" w:color="auto"/>
              <w:right w:val="single" w:sz="6" w:space="0" w:color="auto"/>
            </w:tcBorders>
          </w:tcPr>
          <w:p w:rsidR="00AC2219" w:rsidRPr="00BD35BF" w:rsidRDefault="00AC2219" w:rsidP="00AC2978">
            <w:pPr>
              <w:spacing w:before="120"/>
              <w:rPr>
                <w:rFonts w:ascii="Times" w:hAnsi="Times" w:cs="Times"/>
                <w:sz w:val="18"/>
                <w:szCs w:val="18"/>
              </w:rPr>
            </w:pPr>
          </w:p>
        </w:tc>
        <w:tc>
          <w:tcPr>
            <w:tcW w:w="2520" w:type="dxa"/>
            <w:tcBorders>
              <w:bottom w:val="single" w:sz="4" w:space="0" w:color="auto"/>
              <w:right w:val="single" w:sz="6" w:space="0" w:color="auto"/>
            </w:tcBorders>
          </w:tcPr>
          <w:p w:rsidR="00AC2219" w:rsidRPr="00BD35BF" w:rsidRDefault="00AC2219" w:rsidP="00AC2978">
            <w:pPr>
              <w:spacing w:before="120"/>
              <w:rPr>
                <w:rFonts w:ascii="Times" w:hAnsi="Times" w:cs="Times"/>
                <w:sz w:val="18"/>
                <w:szCs w:val="18"/>
              </w:rPr>
            </w:pPr>
          </w:p>
        </w:tc>
        <w:tc>
          <w:tcPr>
            <w:tcW w:w="2340" w:type="dxa"/>
            <w:tcBorders>
              <w:bottom w:val="single" w:sz="4" w:space="0" w:color="auto"/>
              <w:right w:val="single" w:sz="6" w:space="0" w:color="auto"/>
            </w:tcBorders>
          </w:tcPr>
          <w:p w:rsidR="00AC2219" w:rsidRPr="00BD35BF" w:rsidRDefault="00AC2219" w:rsidP="00AC2978">
            <w:pPr>
              <w:spacing w:before="120"/>
              <w:rPr>
                <w:rFonts w:ascii="Times" w:hAnsi="Times" w:cs="Times"/>
                <w:color w:val="000000"/>
                <w:sz w:val="18"/>
                <w:szCs w:val="18"/>
              </w:rPr>
            </w:pPr>
          </w:p>
        </w:tc>
      </w:tr>
    </w:tbl>
    <w:p w:rsidR="004A3A68" w:rsidRDefault="004A3A68" w:rsidP="00AC2978">
      <w:pPr>
        <w:tabs>
          <w:tab w:val="left" w:pos="450"/>
          <w:tab w:val="left" w:pos="2600"/>
        </w:tabs>
        <w:spacing w:before="120"/>
        <w:rPr>
          <w:rFonts w:ascii="Times" w:hAnsi="Times" w:cs="Times"/>
          <w:sz w:val="18"/>
          <w:szCs w:val="18"/>
        </w:rPr>
        <w:sectPr w:rsidR="004A3A68" w:rsidSect="00EA538C">
          <w:headerReference w:type="default" r:id="rId6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4A3A68" w:rsidRPr="00BD35BF" w:rsidTr="00645448">
        <w:trPr>
          <w:cantSplit/>
        </w:trPr>
        <w:tc>
          <w:tcPr>
            <w:tcW w:w="2330" w:type="dxa"/>
            <w:tcBorders>
              <w:top w:val="single" w:sz="4" w:space="0" w:color="auto"/>
              <w:left w:val="single" w:sz="6" w:space="0" w:color="auto"/>
            </w:tcBorders>
          </w:tcPr>
          <w:p w:rsidR="004A3A68" w:rsidRPr="00BD35BF" w:rsidRDefault="004A3A68" w:rsidP="00645448">
            <w:pPr>
              <w:tabs>
                <w:tab w:val="left" w:pos="450"/>
                <w:tab w:val="left" w:pos="2600"/>
              </w:tabs>
              <w:ind w:left="86"/>
              <w:rPr>
                <w:rFonts w:ascii="Times" w:hAnsi="Times" w:cs="Times"/>
                <w:sz w:val="18"/>
                <w:szCs w:val="18"/>
              </w:rPr>
            </w:pPr>
            <w:r w:rsidRPr="00BD35BF">
              <w:rPr>
                <w:rFonts w:ascii="Times" w:hAnsi="Times" w:cs="Times"/>
                <w:sz w:val="18"/>
                <w:szCs w:val="18"/>
              </w:rPr>
              <w:lastRenderedPageBreak/>
              <w:t>5.</w:t>
            </w:r>
            <w:r w:rsidRPr="00BD35BF">
              <w:rPr>
                <w:rFonts w:ascii="Times" w:hAnsi="Times" w:cs="Times"/>
                <w:sz w:val="18"/>
                <w:szCs w:val="18"/>
              </w:rPr>
              <w:tab/>
              <w:t>Crewmember</w:t>
            </w:r>
          </w:p>
          <w:p w:rsidR="004A3A68" w:rsidRPr="00BD35BF" w:rsidRDefault="004A3A68" w:rsidP="00645448">
            <w:pPr>
              <w:tabs>
                <w:tab w:val="left" w:pos="440"/>
                <w:tab w:val="left" w:pos="2600"/>
              </w:tabs>
              <w:ind w:left="80"/>
              <w:rPr>
                <w:rFonts w:ascii="Times" w:hAnsi="Times" w:cs="Times"/>
                <w:sz w:val="18"/>
                <w:szCs w:val="18"/>
              </w:rPr>
            </w:pPr>
            <w:r w:rsidRPr="00BD35BF">
              <w:rPr>
                <w:rFonts w:ascii="Times" w:hAnsi="Times" w:cs="Times"/>
                <w:sz w:val="18"/>
                <w:szCs w:val="18"/>
              </w:rPr>
              <w:t>***</w:t>
            </w:r>
            <w:r w:rsidRPr="00BD35BF">
              <w:rPr>
                <w:rFonts w:ascii="Times" w:hAnsi="Times" w:cs="Times"/>
                <w:sz w:val="18"/>
                <w:szCs w:val="18"/>
              </w:rPr>
              <w:tab/>
              <w:t>Interphone System</w:t>
            </w:r>
          </w:p>
          <w:p w:rsidR="004A3A68" w:rsidRPr="00BD35BF" w:rsidRDefault="004A3A68" w:rsidP="00645448">
            <w:pPr>
              <w:tabs>
                <w:tab w:val="left" w:pos="440"/>
                <w:tab w:val="left" w:pos="2600"/>
              </w:tabs>
              <w:ind w:left="80"/>
              <w:rPr>
                <w:rFonts w:ascii="Times" w:hAnsi="Times" w:cs="Times"/>
                <w:sz w:val="18"/>
                <w:szCs w:val="18"/>
              </w:rPr>
            </w:pPr>
            <w:r w:rsidRPr="00BD35BF">
              <w:rPr>
                <w:rFonts w:ascii="Times" w:hAnsi="Times" w:cs="Times"/>
                <w:sz w:val="18"/>
                <w:szCs w:val="18"/>
              </w:rPr>
              <w:tab/>
              <w:t>(continued)</w:t>
            </w:r>
          </w:p>
        </w:tc>
        <w:tc>
          <w:tcPr>
            <w:tcW w:w="450" w:type="dxa"/>
            <w:tcBorders>
              <w:top w:val="single" w:sz="4" w:space="0" w:color="auto"/>
              <w:right w:val="single" w:sz="4" w:space="0" w:color="auto"/>
            </w:tcBorders>
          </w:tcPr>
          <w:p w:rsidR="004A3A68" w:rsidRPr="00BD35BF" w:rsidRDefault="004A3A68" w:rsidP="00645448">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4A3A68" w:rsidRPr="00BD35BF" w:rsidRDefault="004A3A68" w:rsidP="00645448">
            <w:pPr>
              <w:tabs>
                <w:tab w:val="left" w:pos="360"/>
              </w:tabs>
              <w:rPr>
                <w:rFonts w:ascii="Times" w:hAnsi="Times" w:cs="Times"/>
                <w:sz w:val="18"/>
                <w:szCs w:val="18"/>
              </w:rPr>
            </w:pPr>
          </w:p>
        </w:tc>
        <w:tc>
          <w:tcPr>
            <w:tcW w:w="360" w:type="dxa"/>
            <w:tcBorders>
              <w:top w:val="single" w:sz="4" w:space="0" w:color="auto"/>
              <w:left w:val="single" w:sz="4" w:space="0" w:color="auto"/>
            </w:tcBorders>
          </w:tcPr>
          <w:p w:rsidR="004A3A68" w:rsidRPr="00BD35BF" w:rsidRDefault="004A3A68" w:rsidP="00645448">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4A3A68" w:rsidRPr="00BD35BF" w:rsidRDefault="004A3A68" w:rsidP="00645448">
            <w:pPr>
              <w:rPr>
                <w:rFonts w:ascii="Times" w:hAnsi="Times" w:cs="Times"/>
                <w:sz w:val="18"/>
                <w:szCs w:val="18"/>
              </w:rPr>
            </w:pPr>
          </w:p>
        </w:tc>
        <w:tc>
          <w:tcPr>
            <w:tcW w:w="2880" w:type="dxa"/>
            <w:tcBorders>
              <w:top w:val="single" w:sz="4" w:space="0" w:color="auto"/>
              <w:right w:val="single" w:sz="6" w:space="0" w:color="auto"/>
            </w:tcBorders>
          </w:tcPr>
          <w:p w:rsidR="004A3A68" w:rsidRPr="00BD35BF" w:rsidRDefault="004A3A68" w:rsidP="00645448">
            <w:pPr>
              <w:rPr>
                <w:rFonts w:ascii="Times" w:hAnsi="Times" w:cs="Times"/>
                <w:sz w:val="18"/>
                <w:szCs w:val="18"/>
              </w:rPr>
            </w:pPr>
          </w:p>
        </w:tc>
        <w:tc>
          <w:tcPr>
            <w:tcW w:w="2520" w:type="dxa"/>
            <w:tcBorders>
              <w:top w:val="single" w:sz="4" w:space="0" w:color="auto"/>
              <w:right w:val="single" w:sz="6" w:space="0" w:color="auto"/>
            </w:tcBorders>
          </w:tcPr>
          <w:p w:rsidR="004A3A68" w:rsidRPr="00BD35BF" w:rsidRDefault="004A3A68" w:rsidP="00645448">
            <w:pPr>
              <w:rPr>
                <w:rFonts w:ascii="Times" w:hAnsi="Times" w:cs="Times"/>
                <w:sz w:val="18"/>
                <w:szCs w:val="18"/>
              </w:rPr>
            </w:pPr>
          </w:p>
        </w:tc>
        <w:tc>
          <w:tcPr>
            <w:tcW w:w="2340" w:type="dxa"/>
            <w:tcBorders>
              <w:top w:val="single" w:sz="4" w:space="0" w:color="auto"/>
              <w:right w:val="single" w:sz="6" w:space="0" w:color="auto"/>
            </w:tcBorders>
          </w:tcPr>
          <w:p w:rsidR="004A3A68" w:rsidRPr="00BD35BF" w:rsidRDefault="004A3A68" w:rsidP="00645448">
            <w:pPr>
              <w:rPr>
                <w:rFonts w:ascii="Times" w:hAnsi="Times" w:cs="Times"/>
                <w:sz w:val="18"/>
                <w:szCs w:val="18"/>
              </w:rPr>
            </w:pPr>
          </w:p>
        </w:tc>
      </w:tr>
      <w:tr w:rsidR="004A3A68" w:rsidRPr="00BD35BF" w:rsidTr="00645448">
        <w:trPr>
          <w:cantSplit/>
        </w:trPr>
        <w:tc>
          <w:tcPr>
            <w:tcW w:w="2330" w:type="dxa"/>
            <w:tcBorders>
              <w:left w:val="single" w:sz="6" w:space="0" w:color="auto"/>
            </w:tcBorders>
          </w:tcPr>
          <w:p w:rsidR="004A3A68" w:rsidRPr="00AC2978" w:rsidRDefault="004A3A68" w:rsidP="003868A5">
            <w:pPr>
              <w:numPr>
                <w:ilvl w:val="0"/>
                <w:numId w:val="83"/>
              </w:numPr>
              <w:tabs>
                <w:tab w:val="left" w:pos="450"/>
                <w:tab w:val="left" w:pos="2600"/>
              </w:tabs>
              <w:spacing w:before="120"/>
              <w:rPr>
                <w:rFonts w:ascii="Times" w:hAnsi="Times" w:cs="Times"/>
                <w:sz w:val="18"/>
                <w:szCs w:val="18"/>
              </w:rPr>
            </w:pPr>
            <w:r w:rsidRPr="00BD35BF">
              <w:rPr>
                <w:rFonts w:ascii="Times" w:hAnsi="Times" w:cs="Times"/>
                <w:sz w:val="18"/>
                <w:szCs w:val="18"/>
              </w:rPr>
              <w:t>Flight Deck to</w:t>
            </w:r>
            <w:r>
              <w:rPr>
                <w:rFonts w:ascii="Times" w:hAnsi="Times" w:cs="Times"/>
                <w:sz w:val="18"/>
                <w:szCs w:val="18"/>
              </w:rPr>
              <w:t xml:space="preserve"> Ground (cont’d)</w:t>
            </w:r>
          </w:p>
        </w:tc>
        <w:tc>
          <w:tcPr>
            <w:tcW w:w="450" w:type="dxa"/>
            <w:tcBorders>
              <w:right w:val="single" w:sz="4" w:space="0" w:color="auto"/>
            </w:tcBorders>
          </w:tcPr>
          <w:p w:rsidR="004A3A68" w:rsidRPr="00BD35BF" w:rsidRDefault="004A3A68" w:rsidP="00645448">
            <w:pPr>
              <w:tabs>
                <w:tab w:val="left" w:pos="360"/>
              </w:tabs>
              <w:spacing w:before="120"/>
              <w:rPr>
                <w:rFonts w:ascii="Times" w:hAnsi="Times" w:cs="Times"/>
                <w:sz w:val="18"/>
                <w:szCs w:val="18"/>
              </w:rPr>
            </w:pPr>
          </w:p>
        </w:tc>
        <w:tc>
          <w:tcPr>
            <w:tcW w:w="360" w:type="dxa"/>
            <w:tcBorders>
              <w:left w:val="single" w:sz="4" w:space="0" w:color="auto"/>
              <w:right w:val="single" w:sz="4" w:space="0" w:color="auto"/>
            </w:tcBorders>
          </w:tcPr>
          <w:p w:rsidR="004A3A68" w:rsidRPr="00BD35BF" w:rsidRDefault="004A3A68" w:rsidP="00645448">
            <w:pPr>
              <w:tabs>
                <w:tab w:val="left" w:pos="360"/>
              </w:tabs>
              <w:spacing w:before="120"/>
              <w:rPr>
                <w:rFonts w:ascii="Times" w:hAnsi="Times" w:cs="Times"/>
                <w:sz w:val="18"/>
                <w:szCs w:val="18"/>
              </w:rPr>
            </w:pPr>
          </w:p>
        </w:tc>
        <w:tc>
          <w:tcPr>
            <w:tcW w:w="360" w:type="dxa"/>
            <w:tcBorders>
              <w:left w:val="single" w:sz="4" w:space="0" w:color="auto"/>
            </w:tcBorders>
          </w:tcPr>
          <w:p w:rsidR="004A3A68" w:rsidRPr="00BD35BF" w:rsidRDefault="004A3A68" w:rsidP="00645448">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4A3A68" w:rsidRPr="00BD35BF" w:rsidRDefault="004A3A68" w:rsidP="00645448">
            <w:pPr>
              <w:spacing w:before="120"/>
              <w:rPr>
                <w:rFonts w:ascii="Times" w:hAnsi="Times" w:cs="Times"/>
                <w:sz w:val="18"/>
                <w:szCs w:val="18"/>
              </w:rPr>
            </w:pPr>
          </w:p>
        </w:tc>
        <w:tc>
          <w:tcPr>
            <w:tcW w:w="2880" w:type="dxa"/>
            <w:tcBorders>
              <w:right w:val="single" w:sz="6" w:space="0" w:color="auto"/>
            </w:tcBorders>
          </w:tcPr>
          <w:p w:rsidR="004A3A68" w:rsidRPr="00BD35BF" w:rsidRDefault="004A3A68" w:rsidP="00645448">
            <w:pPr>
              <w:spacing w:before="120"/>
              <w:rPr>
                <w:rFonts w:ascii="Times" w:hAnsi="Times" w:cs="Times"/>
                <w:sz w:val="18"/>
                <w:szCs w:val="18"/>
              </w:rPr>
            </w:pPr>
          </w:p>
        </w:tc>
        <w:tc>
          <w:tcPr>
            <w:tcW w:w="2520" w:type="dxa"/>
            <w:tcBorders>
              <w:right w:val="single" w:sz="6" w:space="0" w:color="auto"/>
            </w:tcBorders>
          </w:tcPr>
          <w:p w:rsidR="004A3A68" w:rsidRPr="00BD35BF" w:rsidRDefault="004A3A68" w:rsidP="00645448">
            <w:pPr>
              <w:spacing w:before="120"/>
              <w:rPr>
                <w:rFonts w:ascii="Times" w:hAnsi="Times" w:cs="Times"/>
                <w:sz w:val="18"/>
                <w:szCs w:val="18"/>
              </w:rPr>
            </w:pPr>
          </w:p>
        </w:tc>
        <w:tc>
          <w:tcPr>
            <w:tcW w:w="2340" w:type="dxa"/>
            <w:tcBorders>
              <w:right w:val="single" w:sz="6" w:space="0" w:color="auto"/>
            </w:tcBorders>
          </w:tcPr>
          <w:p w:rsidR="004A3A68" w:rsidRPr="00BD35BF" w:rsidRDefault="004A3A68" w:rsidP="00645448">
            <w:pPr>
              <w:spacing w:before="120"/>
              <w:rPr>
                <w:rFonts w:ascii="Times" w:hAnsi="Times" w:cs="Times"/>
                <w:color w:val="000000"/>
                <w:sz w:val="18"/>
                <w:szCs w:val="18"/>
              </w:rPr>
            </w:pPr>
          </w:p>
        </w:tc>
      </w:tr>
      <w:tr w:rsidR="004A3A68" w:rsidRPr="00BD35BF" w:rsidTr="00645448">
        <w:trPr>
          <w:cantSplit/>
        </w:trPr>
        <w:tc>
          <w:tcPr>
            <w:tcW w:w="2330" w:type="dxa"/>
            <w:tcBorders>
              <w:left w:val="single" w:sz="6" w:space="0" w:color="auto"/>
            </w:tcBorders>
          </w:tcPr>
          <w:p w:rsidR="004A3A68" w:rsidRPr="00BD35BF" w:rsidRDefault="004A3A68" w:rsidP="003868A5">
            <w:pPr>
              <w:numPr>
                <w:ilvl w:val="0"/>
                <w:numId w:val="84"/>
              </w:numPr>
              <w:tabs>
                <w:tab w:val="left" w:pos="900"/>
                <w:tab w:val="left" w:pos="2600"/>
              </w:tabs>
              <w:spacing w:before="120"/>
              <w:ind w:left="900"/>
              <w:rPr>
                <w:rFonts w:ascii="Times" w:hAnsi="Times" w:cs="Times"/>
                <w:sz w:val="18"/>
                <w:szCs w:val="18"/>
              </w:rPr>
            </w:pPr>
            <w:r>
              <w:rPr>
                <w:rFonts w:ascii="Times" w:hAnsi="Times" w:cs="Times"/>
                <w:sz w:val="18"/>
                <w:szCs w:val="18"/>
              </w:rPr>
              <w:t>All other Aircraft / Operations</w:t>
            </w:r>
          </w:p>
        </w:tc>
        <w:tc>
          <w:tcPr>
            <w:tcW w:w="450" w:type="dxa"/>
            <w:tcBorders>
              <w:right w:val="single" w:sz="4" w:space="0" w:color="auto"/>
            </w:tcBorders>
          </w:tcPr>
          <w:p w:rsidR="004A3A68" w:rsidRPr="00BD35BF" w:rsidRDefault="004A3A68" w:rsidP="00645448">
            <w:pPr>
              <w:tabs>
                <w:tab w:val="left" w:pos="360"/>
              </w:tabs>
              <w:spacing w:before="120"/>
              <w:rPr>
                <w:rFonts w:ascii="Times" w:hAnsi="Times" w:cs="Times"/>
                <w:sz w:val="18"/>
                <w:szCs w:val="18"/>
              </w:rPr>
            </w:pPr>
            <w:r w:rsidRPr="00BD35BF">
              <w:rPr>
                <w:rFonts w:ascii="Times" w:hAnsi="Times" w:cs="Times"/>
                <w:sz w:val="18"/>
                <w:szCs w:val="18"/>
              </w:rPr>
              <w:t>C</w:t>
            </w:r>
          </w:p>
        </w:tc>
        <w:tc>
          <w:tcPr>
            <w:tcW w:w="360" w:type="dxa"/>
            <w:tcBorders>
              <w:left w:val="single" w:sz="4" w:space="0" w:color="auto"/>
              <w:right w:val="single" w:sz="4" w:space="0" w:color="auto"/>
            </w:tcBorders>
          </w:tcPr>
          <w:p w:rsidR="004A3A68" w:rsidRPr="00BD35BF" w:rsidRDefault="004A3A68" w:rsidP="00645448">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4A3A68" w:rsidRPr="00BD35BF" w:rsidRDefault="004A3A68" w:rsidP="0064544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A3A68" w:rsidRPr="00BD35BF" w:rsidRDefault="004A3A68" w:rsidP="004A3A68">
            <w:pPr>
              <w:spacing w:before="120"/>
              <w:ind w:left="14"/>
              <w:rPr>
                <w:rFonts w:ascii="Times" w:hAnsi="Times" w:cs="Times"/>
                <w:sz w:val="18"/>
                <w:szCs w:val="18"/>
              </w:rPr>
            </w:pPr>
            <w:r>
              <w:rPr>
                <w:rFonts w:ascii="Times" w:hAnsi="Times" w:cs="Times"/>
                <w:sz w:val="18"/>
                <w:szCs w:val="18"/>
              </w:rPr>
              <w:t>(O) May be inoperative provided alternate procedures are established and used.</w:t>
            </w:r>
          </w:p>
        </w:tc>
        <w:tc>
          <w:tcPr>
            <w:tcW w:w="2880" w:type="dxa"/>
            <w:tcBorders>
              <w:right w:val="single" w:sz="6" w:space="0" w:color="auto"/>
            </w:tcBorders>
          </w:tcPr>
          <w:p w:rsidR="004A3A68" w:rsidRPr="00BD35BF" w:rsidRDefault="004A3A68"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3A68" w:rsidRPr="00BD35BF" w:rsidRDefault="00350DD6" w:rsidP="00645448">
            <w:pPr>
              <w:spacing w:before="120"/>
              <w:rPr>
                <w:rFonts w:ascii="Times" w:hAnsi="Times" w:cs="Times"/>
                <w:sz w:val="18"/>
                <w:szCs w:val="18"/>
              </w:rPr>
            </w:pPr>
            <w:r>
              <w:rPr>
                <w:rFonts w:ascii="Times" w:hAnsi="Times" w:cs="Times"/>
                <w:sz w:val="18"/>
                <w:szCs w:val="18"/>
              </w:rPr>
              <w:t>Flight crew may use hand signals for communications with ground crew.</w:t>
            </w:r>
          </w:p>
        </w:tc>
        <w:tc>
          <w:tcPr>
            <w:tcW w:w="2340" w:type="dxa"/>
            <w:tcBorders>
              <w:right w:val="single" w:sz="6" w:space="0" w:color="auto"/>
            </w:tcBorders>
          </w:tcPr>
          <w:p w:rsidR="004A3A68" w:rsidRPr="00BD35BF" w:rsidRDefault="004A3A68" w:rsidP="00645448">
            <w:pPr>
              <w:spacing w:before="120"/>
              <w:rPr>
                <w:rFonts w:ascii="Times" w:hAnsi="Times" w:cs="Times"/>
                <w:color w:val="000000"/>
                <w:sz w:val="18"/>
                <w:szCs w:val="18"/>
              </w:rPr>
            </w:pPr>
            <w:r w:rsidRPr="00BD35BF">
              <w:rPr>
                <w:rFonts w:ascii="Times" w:hAnsi="Times" w:cs="Times"/>
                <w:color w:val="000000"/>
                <w:sz w:val="18"/>
                <w:szCs w:val="18"/>
              </w:rPr>
              <w:t xml:space="preserve">An Inoperative Placard will be placed on </w:t>
            </w:r>
            <w:r w:rsidRPr="00BD35BF">
              <w:rPr>
                <w:rFonts w:ascii="Times" w:hAnsi="Times" w:cs="Times"/>
                <w:bCs/>
                <w:color w:val="000000"/>
                <w:sz w:val="18"/>
                <w:szCs w:val="18"/>
              </w:rPr>
              <w:t>Interphone System</w:t>
            </w:r>
            <w:r w:rsidRPr="00BD35BF">
              <w:rPr>
                <w:rFonts w:ascii="Times" w:hAnsi="Times" w:cs="Times"/>
                <w:color w:val="000000"/>
                <w:sz w:val="18"/>
                <w:szCs w:val="18"/>
              </w:rPr>
              <w:t xml:space="preserve"> and will be noted on ADLS.</w:t>
            </w:r>
          </w:p>
        </w:tc>
      </w:tr>
      <w:tr w:rsidR="004A3A68" w:rsidRPr="00BD35BF" w:rsidTr="00645448">
        <w:trPr>
          <w:cantSplit/>
        </w:trPr>
        <w:tc>
          <w:tcPr>
            <w:tcW w:w="2330" w:type="dxa"/>
            <w:tcBorders>
              <w:left w:val="single" w:sz="6" w:space="0" w:color="auto"/>
            </w:tcBorders>
          </w:tcPr>
          <w:p w:rsidR="004A3A68" w:rsidRPr="00BD35BF" w:rsidRDefault="004A3A68" w:rsidP="00645448">
            <w:pPr>
              <w:tabs>
                <w:tab w:val="left" w:pos="450"/>
                <w:tab w:val="left" w:pos="2600"/>
              </w:tabs>
              <w:spacing w:before="120"/>
              <w:rPr>
                <w:rFonts w:ascii="Times" w:hAnsi="Times" w:cs="Times"/>
                <w:sz w:val="18"/>
                <w:szCs w:val="18"/>
              </w:rPr>
            </w:pPr>
          </w:p>
        </w:tc>
        <w:tc>
          <w:tcPr>
            <w:tcW w:w="450" w:type="dxa"/>
            <w:tcBorders>
              <w:right w:val="single" w:sz="4" w:space="0" w:color="auto"/>
            </w:tcBorders>
          </w:tcPr>
          <w:p w:rsidR="004A3A68" w:rsidRPr="00BD35BF" w:rsidRDefault="004A3A68" w:rsidP="00645448">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4A3A68" w:rsidRPr="00BD35BF" w:rsidRDefault="004A3A68" w:rsidP="00645448">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4A3A68" w:rsidRPr="00BD35BF" w:rsidRDefault="004A3A68" w:rsidP="0064544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A3A68" w:rsidRPr="00BD35BF" w:rsidRDefault="004A3A68" w:rsidP="004A3A68">
            <w:pPr>
              <w:spacing w:before="120"/>
              <w:rPr>
                <w:rFonts w:ascii="Times" w:hAnsi="Times" w:cs="Times"/>
                <w:sz w:val="18"/>
                <w:szCs w:val="18"/>
              </w:rPr>
            </w:pPr>
            <w:r>
              <w:rPr>
                <w:rFonts w:ascii="Times" w:hAnsi="Times" w:cs="Times"/>
                <w:sz w:val="18"/>
                <w:szCs w:val="18"/>
              </w:rPr>
              <w:t>May be inoperative provided procedures do not require its use.</w:t>
            </w:r>
          </w:p>
        </w:tc>
        <w:tc>
          <w:tcPr>
            <w:tcW w:w="2880" w:type="dxa"/>
            <w:tcBorders>
              <w:right w:val="single" w:sz="6" w:space="0" w:color="auto"/>
            </w:tcBorders>
          </w:tcPr>
          <w:p w:rsidR="004A3A68" w:rsidRPr="00BD35BF" w:rsidRDefault="004A3A68"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3A68" w:rsidRPr="00BD35BF" w:rsidRDefault="004A3A68"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4A3A68" w:rsidRPr="00BD35BF" w:rsidRDefault="004A3A68" w:rsidP="00645448">
            <w:pPr>
              <w:spacing w:before="120"/>
              <w:rPr>
                <w:rFonts w:ascii="Times" w:hAnsi="Times" w:cs="Times"/>
                <w:color w:val="000000"/>
                <w:sz w:val="18"/>
                <w:szCs w:val="18"/>
              </w:rPr>
            </w:pPr>
            <w:r w:rsidRPr="00BD35BF">
              <w:rPr>
                <w:rFonts w:ascii="Times" w:hAnsi="Times" w:cs="Times"/>
                <w:color w:val="000000"/>
                <w:sz w:val="18"/>
                <w:szCs w:val="18"/>
              </w:rPr>
              <w:t xml:space="preserve">An Inoperative Placard will be placed on </w:t>
            </w:r>
            <w:r w:rsidRPr="00BD35BF">
              <w:rPr>
                <w:rFonts w:ascii="Times" w:hAnsi="Times" w:cs="Times"/>
                <w:bCs/>
                <w:color w:val="000000"/>
                <w:sz w:val="18"/>
                <w:szCs w:val="18"/>
              </w:rPr>
              <w:t>Interphone System</w:t>
            </w:r>
            <w:r w:rsidRPr="00BD35BF">
              <w:rPr>
                <w:rFonts w:ascii="Times" w:hAnsi="Times" w:cs="Times"/>
                <w:color w:val="000000"/>
                <w:sz w:val="18"/>
                <w:szCs w:val="18"/>
              </w:rPr>
              <w:t xml:space="preserve"> and will be noted on ADLS.</w:t>
            </w:r>
          </w:p>
        </w:tc>
      </w:tr>
      <w:tr w:rsidR="004A52EE" w:rsidRPr="00BD35BF" w:rsidTr="00450521">
        <w:trPr>
          <w:cantSplit/>
        </w:trPr>
        <w:tc>
          <w:tcPr>
            <w:tcW w:w="2330" w:type="dxa"/>
            <w:tcBorders>
              <w:left w:val="single" w:sz="6" w:space="0" w:color="auto"/>
            </w:tcBorders>
          </w:tcPr>
          <w:p w:rsidR="004A52EE" w:rsidRPr="00BD35BF" w:rsidRDefault="004A52EE" w:rsidP="00AC2978">
            <w:pPr>
              <w:tabs>
                <w:tab w:val="left" w:pos="440"/>
                <w:tab w:val="left" w:pos="2600"/>
              </w:tabs>
              <w:spacing w:before="120"/>
              <w:ind w:left="86"/>
              <w:rPr>
                <w:rFonts w:ascii="Times" w:hAnsi="Times" w:cs="Times"/>
                <w:sz w:val="18"/>
                <w:szCs w:val="18"/>
              </w:rPr>
            </w:pPr>
            <w:r w:rsidRPr="00BD35BF">
              <w:rPr>
                <w:rFonts w:ascii="Times" w:hAnsi="Times" w:cs="Times"/>
                <w:sz w:val="18"/>
                <w:szCs w:val="18"/>
              </w:rPr>
              <w:t>6.</w:t>
            </w:r>
            <w:r w:rsidRPr="00BD35BF">
              <w:rPr>
                <w:rFonts w:ascii="Times" w:hAnsi="Times" w:cs="Times"/>
                <w:sz w:val="18"/>
                <w:szCs w:val="18"/>
              </w:rPr>
              <w:tab/>
              <w:t>Interphone Systems</w:t>
            </w:r>
          </w:p>
          <w:p w:rsidR="004A52EE" w:rsidRPr="00BD35BF" w:rsidRDefault="004A52EE" w:rsidP="00450521">
            <w:pPr>
              <w:tabs>
                <w:tab w:val="left" w:pos="440"/>
                <w:tab w:val="left" w:pos="2600"/>
              </w:tabs>
              <w:ind w:left="80"/>
              <w:rPr>
                <w:rFonts w:ascii="Times" w:hAnsi="Times" w:cs="Times"/>
                <w:sz w:val="18"/>
                <w:szCs w:val="18"/>
              </w:rPr>
            </w:pPr>
            <w:r w:rsidRPr="00BD35BF">
              <w:rPr>
                <w:rFonts w:ascii="Times" w:hAnsi="Times" w:cs="Times"/>
                <w:sz w:val="18"/>
                <w:szCs w:val="18"/>
              </w:rPr>
              <w:t>***</w:t>
            </w:r>
          </w:p>
        </w:tc>
        <w:tc>
          <w:tcPr>
            <w:tcW w:w="450" w:type="dxa"/>
            <w:tcBorders>
              <w:right w:val="single" w:sz="4" w:space="0" w:color="auto"/>
            </w:tcBorders>
          </w:tcPr>
          <w:p w:rsidR="004A52EE" w:rsidRPr="00BD35BF" w:rsidRDefault="004A52EE" w:rsidP="00AC2978">
            <w:pPr>
              <w:tabs>
                <w:tab w:val="left" w:pos="360"/>
              </w:tabs>
              <w:spacing w:before="120"/>
              <w:rPr>
                <w:rFonts w:ascii="Times" w:hAnsi="Times" w:cs="Times"/>
                <w:sz w:val="18"/>
                <w:szCs w:val="18"/>
              </w:rPr>
            </w:pPr>
            <w:r w:rsidRPr="00BD35BF">
              <w:rPr>
                <w:rFonts w:ascii="Times" w:hAnsi="Times" w:cs="Times"/>
                <w:sz w:val="18"/>
                <w:szCs w:val="18"/>
              </w:rPr>
              <w:t>D</w:t>
            </w:r>
          </w:p>
        </w:tc>
        <w:tc>
          <w:tcPr>
            <w:tcW w:w="360" w:type="dxa"/>
            <w:tcBorders>
              <w:left w:val="single" w:sz="4" w:space="0" w:color="auto"/>
              <w:right w:val="single" w:sz="4" w:space="0" w:color="auto"/>
            </w:tcBorders>
          </w:tcPr>
          <w:p w:rsidR="004A52EE" w:rsidRPr="00BD35BF" w:rsidRDefault="004A52EE" w:rsidP="00AC2978">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tcBorders>
          </w:tcPr>
          <w:p w:rsidR="004A52EE" w:rsidRPr="00BD35BF" w:rsidRDefault="004A52EE" w:rsidP="00AC2978">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right w:val="single" w:sz="6" w:space="0" w:color="auto"/>
            </w:tcBorders>
          </w:tcPr>
          <w:p w:rsidR="004A52EE" w:rsidRPr="00BD35BF" w:rsidRDefault="004A52EE" w:rsidP="00AC2978">
            <w:pPr>
              <w:spacing w:before="120"/>
              <w:rPr>
                <w:rFonts w:ascii="Times" w:hAnsi="Times" w:cs="Times"/>
                <w:sz w:val="18"/>
                <w:szCs w:val="18"/>
              </w:rPr>
            </w:pPr>
          </w:p>
        </w:tc>
        <w:tc>
          <w:tcPr>
            <w:tcW w:w="2880" w:type="dxa"/>
            <w:tcBorders>
              <w:right w:val="single" w:sz="6" w:space="0" w:color="auto"/>
            </w:tcBorders>
          </w:tcPr>
          <w:p w:rsidR="004A52EE" w:rsidRPr="00BD35BF" w:rsidRDefault="004A52EE" w:rsidP="00AC297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4A52EE" w:rsidP="00AC297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4A52EE" w:rsidRPr="00BD35BF" w:rsidRDefault="004A3A68" w:rsidP="00AC2978">
            <w:pPr>
              <w:spacing w:before="120"/>
              <w:rPr>
                <w:rFonts w:ascii="Times" w:hAnsi="Times" w:cs="Times"/>
                <w:color w:val="000000"/>
                <w:sz w:val="18"/>
                <w:szCs w:val="18"/>
              </w:rPr>
            </w:pPr>
            <w:r w:rsidRPr="00BD35BF">
              <w:rPr>
                <w:rFonts w:ascii="Times" w:hAnsi="Times" w:cs="Times"/>
                <w:color w:val="000000"/>
                <w:sz w:val="18"/>
                <w:szCs w:val="18"/>
              </w:rPr>
              <w:t xml:space="preserve">An Inoperative Placard will be placed on </w:t>
            </w:r>
            <w:r w:rsidRPr="00BD35BF">
              <w:rPr>
                <w:rFonts w:ascii="Times" w:hAnsi="Times" w:cs="Times"/>
                <w:bCs/>
                <w:color w:val="000000"/>
                <w:sz w:val="18"/>
                <w:szCs w:val="18"/>
              </w:rPr>
              <w:t>Interphone System</w:t>
            </w:r>
            <w:r w:rsidRPr="00BD35BF">
              <w:rPr>
                <w:rFonts w:ascii="Times" w:hAnsi="Times" w:cs="Times"/>
                <w:color w:val="000000"/>
                <w:sz w:val="18"/>
                <w:szCs w:val="18"/>
              </w:rPr>
              <w:t xml:space="preserve"> and will be noted on ADLS.</w:t>
            </w:r>
          </w:p>
        </w:tc>
      </w:tr>
      <w:tr w:rsidR="004A52EE" w:rsidRPr="00BD35BF" w:rsidTr="00450521">
        <w:trPr>
          <w:cantSplit/>
        </w:trPr>
        <w:tc>
          <w:tcPr>
            <w:tcW w:w="2330" w:type="dxa"/>
            <w:tcBorders>
              <w:left w:val="single" w:sz="6" w:space="0" w:color="auto"/>
            </w:tcBorders>
          </w:tcPr>
          <w:p w:rsidR="004A52EE" w:rsidRPr="00BD35BF" w:rsidRDefault="004A52EE" w:rsidP="00AC2978">
            <w:pPr>
              <w:tabs>
                <w:tab w:val="left" w:pos="440"/>
                <w:tab w:val="left" w:pos="2600"/>
              </w:tabs>
              <w:spacing w:before="120"/>
              <w:ind w:left="80"/>
              <w:rPr>
                <w:rFonts w:ascii="Times" w:hAnsi="Times" w:cs="Times"/>
                <w:sz w:val="18"/>
                <w:szCs w:val="18"/>
              </w:rPr>
            </w:pPr>
            <w:r w:rsidRPr="00BD35BF">
              <w:rPr>
                <w:rFonts w:ascii="Times" w:hAnsi="Times" w:cs="Times"/>
                <w:sz w:val="18"/>
                <w:szCs w:val="18"/>
              </w:rPr>
              <w:t>7.</w:t>
            </w:r>
            <w:r w:rsidRPr="00BD35BF">
              <w:rPr>
                <w:rFonts w:ascii="Times" w:hAnsi="Times" w:cs="Times"/>
                <w:sz w:val="18"/>
                <w:szCs w:val="18"/>
              </w:rPr>
              <w:tab/>
              <w:t>Cockpit Speakers</w:t>
            </w:r>
          </w:p>
        </w:tc>
        <w:tc>
          <w:tcPr>
            <w:tcW w:w="450" w:type="dxa"/>
            <w:tcBorders>
              <w:right w:val="single" w:sz="4" w:space="0" w:color="auto"/>
            </w:tcBorders>
          </w:tcPr>
          <w:p w:rsidR="004A52EE" w:rsidRPr="00BD35BF" w:rsidRDefault="004A52EE" w:rsidP="00AC2978">
            <w:pPr>
              <w:tabs>
                <w:tab w:val="left" w:pos="360"/>
              </w:tabs>
              <w:spacing w:before="120"/>
              <w:rPr>
                <w:rFonts w:ascii="Times" w:hAnsi="Times" w:cs="Times"/>
                <w:sz w:val="18"/>
                <w:szCs w:val="18"/>
              </w:rPr>
            </w:pPr>
            <w:r w:rsidRPr="00BD35BF">
              <w:rPr>
                <w:rFonts w:ascii="Times" w:hAnsi="Times" w:cs="Times"/>
                <w:sz w:val="18"/>
                <w:szCs w:val="18"/>
              </w:rPr>
              <w:t>C</w:t>
            </w:r>
          </w:p>
        </w:tc>
        <w:tc>
          <w:tcPr>
            <w:tcW w:w="360" w:type="dxa"/>
            <w:tcBorders>
              <w:left w:val="single" w:sz="4" w:space="0" w:color="auto"/>
              <w:right w:val="single" w:sz="4" w:space="0" w:color="auto"/>
            </w:tcBorders>
          </w:tcPr>
          <w:p w:rsidR="004A52EE" w:rsidRPr="00BD35BF" w:rsidRDefault="004A52EE" w:rsidP="00AC2978">
            <w:pPr>
              <w:tabs>
                <w:tab w:val="left" w:pos="360"/>
              </w:tabs>
              <w:spacing w:before="120"/>
              <w:rPr>
                <w:rFonts w:ascii="Times" w:hAnsi="Times" w:cs="Times"/>
                <w:sz w:val="18"/>
                <w:szCs w:val="18"/>
              </w:rPr>
            </w:pPr>
            <w:r w:rsidRPr="00BD35BF">
              <w:rPr>
                <w:rFonts w:ascii="Times" w:hAnsi="Times" w:cs="Times"/>
                <w:sz w:val="18"/>
                <w:szCs w:val="18"/>
              </w:rPr>
              <w:t>2</w:t>
            </w:r>
          </w:p>
        </w:tc>
        <w:tc>
          <w:tcPr>
            <w:tcW w:w="360" w:type="dxa"/>
            <w:tcBorders>
              <w:left w:val="single" w:sz="4" w:space="0" w:color="auto"/>
            </w:tcBorders>
          </w:tcPr>
          <w:p w:rsidR="004A52EE" w:rsidRPr="00BD35BF" w:rsidRDefault="004A52EE" w:rsidP="00AC2978">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right w:val="single" w:sz="6" w:space="0" w:color="auto"/>
            </w:tcBorders>
          </w:tcPr>
          <w:p w:rsidR="004A52EE" w:rsidRPr="00BD35BF" w:rsidRDefault="004A52EE" w:rsidP="00AC2978">
            <w:pPr>
              <w:pStyle w:val="BodyText"/>
            </w:pPr>
            <w:r w:rsidRPr="00BD35BF">
              <w:t>May be inoperative provided:</w:t>
            </w:r>
          </w:p>
          <w:p w:rsidR="004A52EE" w:rsidRPr="00BD35BF" w:rsidRDefault="004A52EE" w:rsidP="004A3A68">
            <w:pPr>
              <w:ind w:left="547" w:hanging="360"/>
              <w:rPr>
                <w:rFonts w:ascii="Times" w:hAnsi="Times" w:cs="Times"/>
                <w:sz w:val="18"/>
                <w:szCs w:val="18"/>
              </w:rPr>
            </w:pPr>
            <w:r w:rsidRPr="00BD35BF">
              <w:rPr>
                <w:rFonts w:ascii="Times" w:hAnsi="Times" w:cs="Times"/>
                <w:sz w:val="18"/>
                <w:szCs w:val="18"/>
              </w:rPr>
              <w:t>a)</w:t>
            </w:r>
            <w:r w:rsidRPr="00BD35BF">
              <w:rPr>
                <w:rFonts w:ascii="Times" w:hAnsi="Times" w:cs="Times"/>
                <w:sz w:val="18"/>
                <w:szCs w:val="18"/>
              </w:rPr>
              <w:tab/>
              <w:t>Affected speaker is not required for aural warnings, and</w:t>
            </w:r>
          </w:p>
          <w:p w:rsidR="004A52EE" w:rsidRPr="00BD35BF" w:rsidRDefault="004A52EE" w:rsidP="004A3A68">
            <w:pPr>
              <w:ind w:left="547" w:hanging="360"/>
              <w:rPr>
                <w:rFonts w:ascii="Times" w:hAnsi="Times" w:cs="Times"/>
                <w:sz w:val="18"/>
                <w:szCs w:val="18"/>
              </w:rPr>
            </w:pPr>
            <w:r w:rsidRPr="00BD35BF">
              <w:rPr>
                <w:rFonts w:ascii="Times" w:hAnsi="Times" w:cs="Times"/>
                <w:sz w:val="18"/>
                <w:szCs w:val="18"/>
              </w:rPr>
              <w:t>b)</w:t>
            </w:r>
            <w:r w:rsidRPr="00BD35BF">
              <w:rPr>
                <w:rFonts w:ascii="Times" w:hAnsi="Times" w:cs="Times"/>
                <w:sz w:val="18"/>
                <w:szCs w:val="18"/>
              </w:rPr>
              <w:tab/>
              <w:t>An operative headset is provided for each person on cockpit duty.</w:t>
            </w:r>
          </w:p>
        </w:tc>
        <w:tc>
          <w:tcPr>
            <w:tcW w:w="2880" w:type="dxa"/>
            <w:tcBorders>
              <w:right w:val="single" w:sz="6" w:space="0" w:color="auto"/>
            </w:tcBorders>
          </w:tcPr>
          <w:p w:rsidR="004A52EE" w:rsidRPr="00BD35BF" w:rsidRDefault="004A52EE" w:rsidP="00AC297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4A52EE" w:rsidP="00AC297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4A52EE" w:rsidRPr="00BD35BF" w:rsidRDefault="004A52EE" w:rsidP="00AC2978">
            <w:pPr>
              <w:spacing w:before="120"/>
              <w:rPr>
                <w:rFonts w:ascii="Times" w:hAnsi="Times" w:cs="Times"/>
                <w:color w:val="000000"/>
                <w:sz w:val="18"/>
                <w:szCs w:val="18"/>
              </w:rPr>
            </w:pPr>
            <w:r w:rsidRPr="00BD35BF">
              <w:rPr>
                <w:rFonts w:ascii="Times" w:hAnsi="Times" w:cs="Times"/>
                <w:color w:val="000000"/>
                <w:sz w:val="18"/>
                <w:szCs w:val="18"/>
              </w:rPr>
              <w:t>An Inoperative Placard will be displayed in a prominent position to be seen by flight crew and will be noted on ADLS.</w:t>
            </w:r>
          </w:p>
        </w:tc>
      </w:tr>
      <w:tr w:rsidR="004A52EE" w:rsidRPr="00BD35BF" w:rsidTr="00450521">
        <w:trPr>
          <w:cantSplit/>
        </w:trPr>
        <w:tc>
          <w:tcPr>
            <w:tcW w:w="2330" w:type="dxa"/>
            <w:tcBorders>
              <w:left w:val="single" w:sz="6" w:space="0" w:color="auto"/>
              <w:bottom w:val="single" w:sz="6" w:space="0" w:color="auto"/>
            </w:tcBorders>
          </w:tcPr>
          <w:p w:rsidR="004A52EE" w:rsidRPr="00BD35BF" w:rsidRDefault="004A52EE" w:rsidP="00AC2978">
            <w:pPr>
              <w:tabs>
                <w:tab w:val="left" w:pos="440"/>
                <w:tab w:val="left" w:pos="2600"/>
              </w:tabs>
              <w:spacing w:before="120"/>
              <w:ind w:left="80"/>
              <w:rPr>
                <w:rFonts w:ascii="Times" w:hAnsi="Times" w:cs="Times"/>
                <w:sz w:val="18"/>
                <w:szCs w:val="18"/>
              </w:rPr>
            </w:pPr>
          </w:p>
        </w:tc>
        <w:tc>
          <w:tcPr>
            <w:tcW w:w="450" w:type="dxa"/>
            <w:tcBorders>
              <w:bottom w:val="single" w:sz="6" w:space="0" w:color="auto"/>
              <w:right w:val="single" w:sz="4" w:space="0" w:color="auto"/>
            </w:tcBorders>
          </w:tcPr>
          <w:p w:rsidR="004A52EE" w:rsidRPr="00BD35BF" w:rsidRDefault="004A52EE" w:rsidP="00AC2978">
            <w:pPr>
              <w:tabs>
                <w:tab w:val="left" w:pos="360"/>
              </w:tabs>
              <w:spacing w:before="120"/>
              <w:rPr>
                <w:rFonts w:ascii="Times" w:hAnsi="Times" w:cs="Times"/>
                <w:sz w:val="18"/>
                <w:szCs w:val="18"/>
              </w:rPr>
            </w:pPr>
          </w:p>
        </w:tc>
        <w:tc>
          <w:tcPr>
            <w:tcW w:w="360" w:type="dxa"/>
            <w:tcBorders>
              <w:left w:val="single" w:sz="4" w:space="0" w:color="auto"/>
              <w:bottom w:val="single" w:sz="6" w:space="0" w:color="auto"/>
              <w:right w:val="single" w:sz="4" w:space="0" w:color="auto"/>
            </w:tcBorders>
          </w:tcPr>
          <w:p w:rsidR="004A52EE" w:rsidRPr="00BD35BF" w:rsidRDefault="004A52EE" w:rsidP="00AC2978">
            <w:pPr>
              <w:tabs>
                <w:tab w:val="left" w:pos="360"/>
              </w:tabs>
              <w:spacing w:before="120"/>
              <w:rPr>
                <w:rFonts w:ascii="Times" w:hAnsi="Times" w:cs="Times"/>
                <w:sz w:val="18"/>
                <w:szCs w:val="18"/>
              </w:rPr>
            </w:pPr>
          </w:p>
        </w:tc>
        <w:tc>
          <w:tcPr>
            <w:tcW w:w="360" w:type="dxa"/>
            <w:tcBorders>
              <w:left w:val="single" w:sz="4" w:space="0" w:color="auto"/>
              <w:bottom w:val="single" w:sz="6" w:space="0" w:color="auto"/>
            </w:tcBorders>
          </w:tcPr>
          <w:p w:rsidR="004A52EE" w:rsidRPr="00BD35BF" w:rsidRDefault="004A52EE" w:rsidP="00AC2978">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4A52EE" w:rsidRPr="00BD35BF" w:rsidRDefault="004A52EE" w:rsidP="00AC2978">
            <w:pPr>
              <w:pStyle w:val="BodyText"/>
            </w:pPr>
          </w:p>
        </w:tc>
        <w:tc>
          <w:tcPr>
            <w:tcW w:w="2880" w:type="dxa"/>
            <w:tcBorders>
              <w:bottom w:val="single" w:sz="6" w:space="0" w:color="auto"/>
              <w:right w:val="single" w:sz="6" w:space="0" w:color="auto"/>
            </w:tcBorders>
          </w:tcPr>
          <w:p w:rsidR="004A52EE" w:rsidRPr="00BD35BF" w:rsidRDefault="004A52EE" w:rsidP="00AC2978">
            <w:pPr>
              <w:spacing w:before="120"/>
              <w:rPr>
                <w:rFonts w:ascii="Times" w:hAnsi="Times" w:cs="Times"/>
                <w:sz w:val="18"/>
                <w:szCs w:val="18"/>
              </w:rPr>
            </w:pPr>
          </w:p>
        </w:tc>
        <w:tc>
          <w:tcPr>
            <w:tcW w:w="2520" w:type="dxa"/>
            <w:tcBorders>
              <w:bottom w:val="single" w:sz="6" w:space="0" w:color="auto"/>
              <w:right w:val="single" w:sz="6" w:space="0" w:color="auto"/>
            </w:tcBorders>
          </w:tcPr>
          <w:p w:rsidR="004A52EE" w:rsidRPr="00BD35BF" w:rsidRDefault="004A52EE" w:rsidP="00AC2978">
            <w:pPr>
              <w:spacing w:before="120"/>
              <w:rPr>
                <w:rFonts w:ascii="Times" w:hAnsi="Times" w:cs="Times"/>
                <w:sz w:val="18"/>
                <w:szCs w:val="18"/>
              </w:rPr>
            </w:pPr>
          </w:p>
        </w:tc>
        <w:tc>
          <w:tcPr>
            <w:tcW w:w="2340" w:type="dxa"/>
            <w:tcBorders>
              <w:bottom w:val="single" w:sz="6" w:space="0" w:color="auto"/>
              <w:right w:val="single" w:sz="6" w:space="0" w:color="auto"/>
            </w:tcBorders>
          </w:tcPr>
          <w:p w:rsidR="004A52EE" w:rsidRPr="00BD35BF" w:rsidRDefault="004A52EE" w:rsidP="00AC2978">
            <w:pPr>
              <w:spacing w:before="120"/>
              <w:rPr>
                <w:rFonts w:ascii="Times" w:hAnsi="Times" w:cs="Times"/>
                <w:color w:val="000000"/>
                <w:sz w:val="18"/>
                <w:szCs w:val="18"/>
              </w:rPr>
            </w:pPr>
          </w:p>
        </w:tc>
      </w:tr>
    </w:tbl>
    <w:p w:rsidR="004A52EE" w:rsidRDefault="004A52EE" w:rsidP="00EA538C">
      <w:pPr>
        <w:jc w:val="center"/>
        <w:rPr>
          <w:sz w:val="22"/>
          <w:szCs w:val="22"/>
        </w:rPr>
        <w:sectPr w:rsidR="004A52EE" w:rsidSect="00EA538C">
          <w:headerReference w:type="default" r:id="rId6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4A52EE" w:rsidRPr="00BD35BF" w:rsidTr="00450521">
        <w:trPr>
          <w:cantSplit/>
        </w:trPr>
        <w:tc>
          <w:tcPr>
            <w:tcW w:w="2330" w:type="dxa"/>
            <w:tcBorders>
              <w:top w:val="single" w:sz="4" w:space="0" w:color="auto"/>
              <w:left w:val="single" w:sz="6" w:space="0" w:color="auto"/>
            </w:tcBorders>
          </w:tcPr>
          <w:p w:rsidR="004A52EE" w:rsidRPr="00BD35BF" w:rsidRDefault="004A52EE" w:rsidP="00450521">
            <w:pPr>
              <w:tabs>
                <w:tab w:val="left" w:pos="440"/>
                <w:tab w:val="left" w:pos="2600"/>
              </w:tabs>
              <w:ind w:left="86"/>
              <w:rPr>
                <w:rFonts w:ascii="Times" w:hAnsi="Times" w:cs="Times"/>
                <w:sz w:val="18"/>
                <w:szCs w:val="18"/>
              </w:rPr>
            </w:pPr>
            <w:r w:rsidRPr="00BD35BF">
              <w:rPr>
                <w:rFonts w:ascii="Times" w:hAnsi="Times" w:cs="Times"/>
                <w:sz w:val="18"/>
                <w:szCs w:val="18"/>
              </w:rPr>
              <w:lastRenderedPageBreak/>
              <w:t>8.</w:t>
            </w:r>
            <w:r w:rsidRPr="00BD35BF">
              <w:rPr>
                <w:rFonts w:ascii="Times" w:hAnsi="Times" w:cs="Times"/>
                <w:sz w:val="18"/>
                <w:szCs w:val="18"/>
              </w:rPr>
              <w:tab/>
              <w:t>Passenger Address</w:t>
            </w:r>
          </w:p>
          <w:p w:rsidR="004A52EE" w:rsidRPr="00BD35BF" w:rsidRDefault="004A52EE" w:rsidP="00450521">
            <w:pPr>
              <w:tabs>
                <w:tab w:val="left" w:pos="440"/>
                <w:tab w:val="left" w:pos="2600"/>
              </w:tabs>
              <w:ind w:left="80"/>
              <w:rPr>
                <w:rFonts w:ascii="Times" w:hAnsi="Times" w:cs="Times"/>
                <w:sz w:val="18"/>
                <w:szCs w:val="18"/>
              </w:rPr>
            </w:pPr>
            <w:r w:rsidRPr="00BD35BF">
              <w:rPr>
                <w:rFonts w:ascii="Times" w:hAnsi="Times" w:cs="Times"/>
                <w:sz w:val="18"/>
                <w:szCs w:val="18"/>
              </w:rPr>
              <w:t>***</w:t>
            </w:r>
            <w:r w:rsidR="00054FF3">
              <w:rPr>
                <w:rFonts w:ascii="Times" w:hAnsi="Times" w:cs="Times"/>
                <w:sz w:val="18"/>
                <w:szCs w:val="18"/>
              </w:rPr>
              <w:tab/>
            </w:r>
            <w:r w:rsidRPr="00BD35BF">
              <w:rPr>
                <w:rFonts w:ascii="Times" w:hAnsi="Times" w:cs="Times"/>
                <w:sz w:val="18"/>
                <w:szCs w:val="18"/>
              </w:rPr>
              <w:t>Systems (PA)</w:t>
            </w:r>
          </w:p>
        </w:tc>
        <w:tc>
          <w:tcPr>
            <w:tcW w:w="450" w:type="dxa"/>
            <w:tcBorders>
              <w:top w:val="single" w:sz="4" w:space="0" w:color="auto"/>
              <w:right w:val="single" w:sz="4" w:space="0" w:color="auto"/>
            </w:tcBorders>
          </w:tcPr>
          <w:p w:rsidR="004A52EE" w:rsidRPr="00BD35BF" w:rsidRDefault="004A52EE" w:rsidP="00450521">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4A52EE" w:rsidRPr="00BD35BF" w:rsidRDefault="004A52EE" w:rsidP="00450521">
            <w:pPr>
              <w:tabs>
                <w:tab w:val="left" w:pos="360"/>
              </w:tabs>
              <w:rPr>
                <w:rFonts w:ascii="Times" w:hAnsi="Times" w:cs="Times"/>
                <w:sz w:val="18"/>
                <w:szCs w:val="18"/>
              </w:rPr>
            </w:pPr>
          </w:p>
        </w:tc>
        <w:tc>
          <w:tcPr>
            <w:tcW w:w="360" w:type="dxa"/>
            <w:tcBorders>
              <w:top w:val="single" w:sz="4" w:space="0" w:color="auto"/>
              <w:left w:val="single" w:sz="4" w:space="0" w:color="auto"/>
            </w:tcBorders>
          </w:tcPr>
          <w:p w:rsidR="004A52EE" w:rsidRPr="00BD35BF" w:rsidRDefault="004A52EE"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4A52EE" w:rsidRPr="00BD35BF" w:rsidRDefault="004A52EE" w:rsidP="00450521">
            <w:pPr>
              <w:rPr>
                <w:rFonts w:ascii="Times" w:hAnsi="Times" w:cs="Times"/>
                <w:sz w:val="18"/>
                <w:szCs w:val="18"/>
              </w:rPr>
            </w:pPr>
          </w:p>
        </w:tc>
        <w:tc>
          <w:tcPr>
            <w:tcW w:w="2880" w:type="dxa"/>
            <w:tcBorders>
              <w:top w:val="single" w:sz="4" w:space="0" w:color="auto"/>
              <w:right w:val="single" w:sz="6" w:space="0" w:color="auto"/>
            </w:tcBorders>
          </w:tcPr>
          <w:p w:rsidR="004A52EE" w:rsidRPr="00BD35BF" w:rsidRDefault="004A52EE" w:rsidP="00450521">
            <w:pPr>
              <w:rPr>
                <w:rFonts w:ascii="Times" w:hAnsi="Times" w:cs="Times"/>
                <w:sz w:val="18"/>
                <w:szCs w:val="18"/>
              </w:rPr>
            </w:pPr>
          </w:p>
        </w:tc>
        <w:tc>
          <w:tcPr>
            <w:tcW w:w="2520" w:type="dxa"/>
            <w:tcBorders>
              <w:top w:val="single" w:sz="4" w:space="0" w:color="auto"/>
              <w:right w:val="single" w:sz="6" w:space="0" w:color="auto"/>
            </w:tcBorders>
          </w:tcPr>
          <w:p w:rsidR="004A52EE" w:rsidRPr="00BD35BF" w:rsidRDefault="004A52EE" w:rsidP="00450521">
            <w:pPr>
              <w:rPr>
                <w:rFonts w:ascii="Times" w:hAnsi="Times" w:cs="Times"/>
                <w:sz w:val="18"/>
                <w:szCs w:val="18"/>
              </w:rPr>
            </w:pPr>
          </w:p>
        </w:tc>
        <w:tc>
          <w:tcPr>
            <w:tcW w:w="2340" w:type="dxa"/>
            <w:tcBorders>
              <w:top w:val="single" w:sz="4" w:space="0" w:color="auto"/>
              <w:right w:val="single" w:sz="6" w:space="0" w:color="auto"/>
            </w:tcBorders>
          </w:tcPr>
          <w:p w:rsidR="004A52EE" w:rsidRPr="00BD35BF" w:rsidRDefault="004A52EE" w:rsidP="00450521">
            <w:pPr>
              <w:rPr>
                <w:rFonts w:ascii="Times" w:hAnsi="Times" w:cs="Times"/>
                <w:sz w:val="18"/>
                <w:szCs w:val="18"/>
              </w:rPr>
            </w:pPr>
          </w:p>
        </w:tc>
      </w:tr>
      <w:tr w:rsidR="004A52EE" w:rsidRPr="00BD35BF" w:rsidTr="00450521">
        <w:trPr>
          <w:cantSplit/>
        </w:trPr>
        <w:tc>
          <w:tcPr>
            <w:tcW w:w="2330" w:type="dxa"/>
            <w:tcBorders>
              <w:left w:val="single" w:sz="6" w:space="0" w:color="auto"/>
            </w:tcBorders>
          </w:tcPr>
          <w:p w:rsidR="004A52EE" w:rsidRPr="00BD35BF" w:rsidRDefault="004E4249" w:rsidP="004A3A68">
            <w:pPr>
              <w:tabs>
                <w:tab w:val="left" w:pos="440"/>
                <w:tab w:val="left" w:pos="2600"/>
              </w:tabs>
              <w:spacing w:before="120"/>
              <w:ind w:left="86"/>
              <w:rPr>
                <w:rFonts w:ascii="Times" w:hAnsi="Times" w:cs="Times"/>
                <w:sz w:val="18"/>
                <w:szCs w:val="18"/>
              </w:rPr>
            </w:pPr>
            <w:r>
              <w:rPr>
                <w:rFonts w:ascii="Times" w:hAnsi="Times" w:cs="Times"/>
                <w:sz w:val="18"/>
                <w:szCs w:val="18"/>
              </w:rPr>
              <w:t>1)</w:t>
            </w:r>
            <w:r w:rsidR="004A52EE" w:rsidRPr="00BD35BF">
              <w:rPr>
                <w:rFonts w:ascii="Times" w:hAnsi="Times" w:cs="Times"/>
                <w:sz w:val="18"/>
                <w:szCs w:val="18"/>
              </w:rPr>
              <w:tab/>
              <w:t>Passenger</w:t>
            </w:r>
          </w:p>
          <w:p w:rsidR="004A52EE" w:rsidRPr="00BD35BF" w:rsidRDefault="004A52EE" w:rsidP="00450521">
            <w:pPr>
              <w:tabs>
                <w:tab w:val="left" w:pos="440"/>
                <w:tab w:val="left" w:pos="2600"/>
              </w:tabs>
              <w:ind w:left="86"/>
              <w:rPr>
                <w:rFonts w:ascii="Times" w:hAnsi="Times" w:cs="Times"/>
                <w:sz w:val="18"/>
                <w:szCs w:val="18"/>
              </w:rPr>
            </w:pPr>
            <w:r w:rsidRPr="00BD35BF">
              <w:rPr>
                <w:rFonts w:ascii="Times" w:hAnsi="Times" w:cs="Times"/>
                <w:sz w:val="18"/>
                <w:szCs w:val="18"/>
              </w:rPr>
              <w:tab/>
              <w:t>Configuration</w:t>
            </w:r>
          </w:p>
        </w:tc>
        <w:tc>
          <w:tcPr>
            <w:tcW w:w="450" w:type="dxa"/>
            <w:tcBorders>
              <w:righ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B</w:t>
            </w:r>
          </w:p>
        </w:tc>
        <w:tc>
          <w:tcPr>
            <w:tcW w:w="360" w:type="dxa"/>
            <w:tcBorders>
              <w:left w:val="single" w:sz="4" w:space="0" w:color="auto"/>
              <w:righ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1</w:t>
            </w:r>
          </w:p>
        </w:tc>
        <w:tc>
          <w:tcPr>
            <w:tcW w:w="360" w:type="dxa"/>
            <w:tcBorders>
              <w:lef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right w:val="single" w:sz="6" w:space="0" w:color="auto"/>
            </w:tcBorders>
          </w:tcPr>
          <w:p w:rsidR="004A3A68" w:rsidRDefault="004A52EE" w:rsidP="00450521">
            <w:pPr>
              <w:pStyle w:val="BodyText"/>
            </w:pPr>
            <w:r w:rsidRPr="00BD35BF">
              <w:t>(O) May be inoperative provided</w:t>
            </w:r>
            <w:r w:rsidR="004A3A68">
              <w:t>:</w:t>
            </w:r>
            <w:r w:rsidRPr="00BD35BF">
              <w:t xml:space="preserve"> </w:t>
            </w:r>
          </w:p>
          <w:p w:rsidR="004A52EE" w:rsidRDefault="004A3A68" w:rsidP="003868A5">
            <w:pPr>
              <w:pStyle w:val="BodyText"/>
              <w:numPr>
                <w:ilvl w:val="0"/>
                <w:numId w:val="85"/>
              </w:numPr>
              <w:spacing w:before="0"/>
              <w:ind w:left="550"/>
            </w:pPr>
            <w:r>
              <w:t>A</w:t>
            </w:r>
            <w:r w:rsidR="004A52EE" w:rsidRPr="00BD35BF">
              <w:t>lternate, normal and emergency procedures, and/or operating restri</w:t>
            </w:r>
            <w:r>
              <w:t>ctions are established and used, and</w:t>
            </w:r>
          </w:p>
          <w:p w:rsidR="004A3A68" w:rsidRPr="00BD35BF" w:rsidRDefault="004A3A68" w:rsidP="003868A5">
            <w:pPr>
              <w:pStyle w:val="BodyText"/>
              <w:numPr>
                <w:ilvl w:val="0"/>
                <w:numId w:val="85"/>
              </w:numPr>
              <w:spacing w:before="0"/>
              <w:ind w:left="550"/>
            </w:pPr>
            <w:r>
              <w:t>Flight attendant alerting system (audio and visual) operates normally.</w:t>
            </w:r>
          </w:p>
          <w:p w:rsidR="004A52EE" w:rsidRPr="00BD35BF" w:rsidRDefault="004A52EE" w:rsidP="004E4249">
            <w:pPr>
              <w:pStyle w:val="BodyText"/>
            </w:pPr>
            <w:r w:rsidRPr="00BD35BF">
              <w:t>NOTE: Any station function(s) that is operative may be used.</w:t>
            </w:r>
          </w:p>
        </w:tc>
        <w:tc>
          <w:tcPr>
            <w:tcW w:w="288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Flight crew will coordinate with cabin crew prior to the flight. Flight crews may use the flight deck-to-cabin interphone system to pass information to the cabin crew. Also, the flight crew may speak to the cabin crew directly in either the cockpit or cabin to pass information.</w:t>
            </w:r>
          </w:p>
        </w:tc>
        <w:tc>
          <w:tcPr>
            <w:tcW w:w="234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4A52EE" w:rsidRPr="00BD35BF" w:rsidTr="00450521">
        <w:trPr>
          <w:cantSplit/>
        </w:trPr>
        <w:tc>
          <w:tcPr>
            <w:tcW w:w="2330" w:type="dxa"/>
            <w:tcBorders>
              <w:left w:val="single" w:sz="6" w:space="0" w:color="auto"/>
            </w:tcBorders>
          </w:tcPr>
          <w:p w:rsidR="004A52EE" w:rsidRPr="00BD35BF" w:rsidRDefault="004A52EE" w:rsidP="00450521">
            <w:pPr>
              <w:tabs>
                <w:tab w:val="left" w:pos="2600"/>
              </w:tabs>
              <w:spacing w:before="120"/>
              <w:ind w:hanging="14"/>
              <w:rPr>
                <w:rFonts w:ascii="Times" w:hAnsi="Times" w:cs="Times"/>
                <w:sz w:val="18"/>
                <w:szCs w:val="18"/>
              </w:rPr>
            </w:pPr>
          </w:p>
        </w:tc>
        <w:tc>
          <w:tcPr>
            <w:tcW w:w="450" w:type="dxa"/>
            <w:tcBorders>
              <w:righ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C</w:t>
            </w:r>
          </w:p>
        </w:tc>
        <w:tc>
          <w:tcPr>
            <w:tcW w:w="360" w:type="dxa"/>
            <w:tcBorders>
              <w:left w:val="single" w:sz="4" w:space="0" w:color="auto"/>
              <w:righ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1</w:t>
            </w:r>
          </w:p>
        </w:tc>
        <w:tc>
          <w:tcPr>
            <w:tcW w:w="360" w:type="dxa"/>
            <w:tcBorders>
              <w:lef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(O) May be inoperative provided:</w:t>
            </w:r>
          </w:p>
          <w:p w:rsidR="004A52EE" w:rsidRPr="00BD35BF" w:rsidRDefault="004A52EE" w:rsidP="00450521">
            <w:pPr>
              <w:ind w:left="460" w:hanging="360"/>
              <w:rPr>
                <w:rFonts w:ascii="Times" w:hAnsi="Times" w:cs="Times"/>
                <w:sz w:val="18"/>
                <w:szCs w:val="18"/>
              </w:rPr>
            </w:pPr>
            <w:r w:rsidRPr="00BD35BF">
              <w:rPr>
                <w:rFonts w:ascii="Times" w:hAnsi="Times" w:cs="Times"/>
                <w:sz w:val="18"/>
                <w:szCs w:val="18"/>
              </w:rPr>
              <w:t>a)</w:t>
            </w:r>
            <w:r w:rsidRPr="00BD35BF">
              <w:rPr>
                <w:rFonts w:ascii="Times" w:hAnsi="Times" w:cs="Times"/>
                <w:sz w:val="18"/>
                <w:szCs w:val="18"/>
              </w:rPr>
              <w:tab/>
              <w:t>PA not required by 14 CFR, and</w:t>
            </w:r>
          </w:p>
          <w:p w:rsidR="004A52EE" w:rsidRPr="00BD35BF" w:rsidRDefault="004A52EE" w:rsidP="00450521">
            <w:pPr>
              <w:ind w:left="460" w:hanging="360"/>
              <w:rPr>
                <w:rFonts w:ascii="Times" w:hAnsi="Times" w:cs="Times"/>
                <w:sz w:val="18"/>
                <w:szCs w:val="18"/>
              </w:rPr>
            </w:pPr>
            <w:r w:rsidRPr="00BD35BF">
              <w:rPr>
                <w:rFonts w:ascii="Times" w:hAnsi="Times" w:cs="Times"/>
                <w:sz w:val="18"/>
                <w:szCs w:val="18"/>
              </w:rPr>
              <w:t>b)</w:t>
            </w:r>
            <w:r w:rsidRPr="00BD35BF">
              <w:rPr>
                <w:rFonts w:ascii="Times" w:hAnsi="Times" w:cs="Times"/>
                <w:sz w:val="18"/>
                <w:szCs w:val="18"/>
              </w:rPr>
              <w:tab/>
              <w:t>Alternate, normal and emergency procedures, and/or operating restrictions are established and used.</w:t>
            </w:r>
          </w:p>
          <w:p w:rsidR="004A52EE" w:rsidRPr="00BD35BF" w:rsidRDefault="004A52EE" w:rsidP="00450521">
            <w:pPr>
              <w:spacing w:before="120"/>
              <w:rPr>
                <w:sz w:val="18"/>
                <w:szCs w:val="18"/>
              </w:rPr>
            </w:pPr>
            <w:r w:rsidRPr="00BD35BF">
              <w:rPr>
                <w:sz w:val="18"/>
                <w:szCs w:val="18"/>
              </w:rPr>
              <w:t>NOTE: Any station function(s) that is operative may be used.</w:t>
            </w:r>
          </w:p>
        </w:tc>
        <w:tc>
          <w:tcPr>
            <w:tcW w:w="288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Flight crew will coordinate with cabin crew prior to the flight. Flight crews may use the flight deck-to-cabin interphone system to pass information to the cabin crew. Also, the flight crew may speak to the cabin crew directly in either the cockpit or cabin to pass information.</w:t>
            </w:r>
          </w:p>
        </w:tc>
        <w:tc>
          <w:tcPr>
            <w:tcW w:w="234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4A52EE" w:rsidRPr="00BD35BF" w:rsidTr="004E4249">
        <w:trPr>
          <w:cantSplit/>
        </w:trPr>
        <w:tc>
          <w:tcPr>
            <w:tcW w:w="2330" w:type="dxa"/>
            <w:tcBorders>
              <w:left w:val="single" w:sz="6" w:space="0" w:color="auto"/>
            </w:tcBorders>
          </w:tcPr>
          <w:p w:rsidR="004A52EE" w:rsidRPr="00BD35BF" w:rsidRDefault="004E4249" w:rsidP="003868A5">
            <w:pPr>
              <w:numPr>
                <w:ilvl w:val="0"/>
                <w:numId w:val="86"/>
              </w:numPr>
              <w:spacing w:before="120"/>
              <w:rPr>
                <w:rFonts w:ascii="Times" w:hAnsi="Times" w:cs="Times"/>
                <w:sz w:val="18"/>
                <w:szCs w:val="18"/>
              </w:rPr>
            </w:pPr>
            <w:r>
              <w:rPr>
                <w:rFonts w:ascii="Times" w:hAnsi="Times" w:cs="Times"/>
                <w:sz w:val="18"/>
                <w:szCs w:val="18"/>
              </w:rPr>
              <w:t>Lavatory Speakers</w:t>
            </w:r>
          </w:p>
        </w:tc>
        <w:tc>
          <w:tcPr>
            <w:tcW w:w="450" w:type="dxa"/>
            <w:tcBorders>
              <w:right w:val="single" w:sz="4" w:space="0" w:color="auto"/>
            </w:tcBorders>
          </w:tcPr>
          <w:p w:rsidR="004A52EE" w:rsidRPr="00BD35BF" w:rsidRDefault="004E4249" w:rsidP="00450521">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tcBorders>
          </w:tcPr>
          <w:p w:rsidR="004A52EE" w:rsidRPr="00BD35BF" w:rsidRDefault="004A52EE" w:rsidP="00450521">
            <w:pPr>
              <w:tabs>
                <w:tab w:val="left" w:pos="360"/>
              </w:tabs>
              <w:spacing w:before="120"/>
              <w:rPr>
                <w:rFonts w:ascii="Times" w:hAnsi="Times" w:cs="Times"/>
                <w:sz w:val="18"/>
                <w:szCs w:val="18"/>
              </w:rPr>
            </w:pPr>
            <w:r w:rsidRPr="00BD35BF">
              <w:rPr>
                <w:rFonts w:ascii="Times" w:hAnsi="Times" w:cs="Times"/>
                <w:sz w:val="18"/>
                <w:szCs w:val="18"/>
              </w:rPr>
              <w:t>-</w:t>
            </w:r>
          </w:p>
        </w:tc>
        <w:tc>
          <w:tcPr>
            <w:tcW w:w="3240" w:type="dxa"/>
            <w:tcBorders>
              <w:left w:val="single" w:sz="6" w:space="0" w:color="auto"/>
              <w:right w:val="single" w:sz="6" w:space="0" w:color="auto"/>
            </w:tcBorders>
          </w:tcPr>
          <w:p w:rsidR="004A52EE" w:rsidRPr="00BD35BF" w:rsidRDefault="004A52EE" w:rsidP="00450521">
            <w:pPr>
              <w:pStyle w:val="BodyText"/>
            </w:pPr>
            <w:r w:rsidRPr="00BD35BF">
              <w:t>(O) May be inoperative provided alternate procedures are established and used.</w:t>
            </w:r>
          </w:p>
        </w:tc>
        <w:tc>
          <w:tcPr>
            <w:tcW w:w="288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4A52EE" w:rsidP="00350DD6">
            <w:pPr>
              <w:spacing w:before="120"/>
              <w:rPr>
                <w:rFonts w:ascii="Times" w:hAnsi="Times" w:cs="Times"/>
                <w:sz w:val="18"/>
                <w:szCs w:val="18"/>
              </w:rPr>
            </w:pPr>
            <w:r w:rsidRPr="00BD35BF">
              <w:rPr>
                <w:rFonts w:ascii="Times" w:hAnsi="Times" w:cs="Times"/>
                <w:sz w:val="18"/>
                <w:szCs w:val="18"/>
              </w:rPr>
              <w:t xml:space="preserve">Flight crew will </w:t>
            </w:r>
            <w:r w:rsidR="00350DD6">
              <w:rPr>
                <w:rFonts w:ascii="Times" w:hAnsi="Times" w:cs="Times"/>
                <w:sz w:val="18"/>
                <w:szCs w:val="18"/>
              </w:rPr>
              <w:t>personally check to see if the lavatory with the inoperative speaker is vacant. If not, advise person concerning the announcement.</w:t>
            </w:r>
          </w:p>
        </w:tc>
        <w:tc>
          <w:tcPr>
            <w:tcW w:w="234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4E4249" w:rsidRPr="00BD35BF" w:rsidTr="004E4249">
        <w:trPr>
          <w:cantSplit/>
        </w:trPr>
        <w:tc>
          <w:tcPr>
            <w:tcW w:w="2330" w:type="dxa"/>
            <w:tcBorders>
              <w:left w:val="single" w:sz="6" w:space="0" w:color="auto"/>
              <w:bottom w:val="single" w:sz="4" w:space="0" w:color="auto"/>
            </w:tcBorders>
          </w:tcPr>
          <w:p w:rsidR="004E4249" w:rsidRDefault="004E4249" w:rsidP="004E4249">
            <w:pPr>
              <w:spacing w:before="120"/>
              <w:ind w:left="720"/>
              <w:rPr>
                <w:rFonts w:ascii="Times" w:hAnsi="Times" w:cs="Times"/>
                <w:sz w:val="18"/>
                <w:szCs w:val="18"/>
              </w:rPr>
            </w:pPr>
            <w:r>
              <w:rPr>
                <w:rFonts w:ascii="Times" w:hAnsi="Times" w:cs="Times"/>
                <w:sz w:val="18"/>
                <w:szCs w:val="18"/>
              </w:rPr>
              <w:t>(continued)</w:t>
            </w:r>
          </w:p>
        </w:tc>
        <w:tc>
          <w:tcPr>
            <w:tcW w:w="450" w:type="dxa"/>
            <w:tcBorders>
              <w:bottom w:val="single" w:sz="4" w:space="0" w:color="auto"/>
              <w:right w:val="single" w:sz="4" w:space="0" w:color="auto"/>
            </w:tcBorders>
          </w:tcPr>
          <w:p w:rsidR="004E4249" w:rsidRDefault="004E4249" w:rsidP="00450521">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4" w:space="0" w:color="auto"/>
            </w:tcBorders>
          </w:tcPr>
          <w:p w:rsidR="004E4249" w:rsidRPr="00BD35BF" w:rsidRDefault="004E4249" w:rsidP="00450521">
            <w:pPr>
              <w:tabs>
                <w:tab w:val="left" w:pos="360"/>
              </w:tabs>
              <w:spacing w:before="120"/>
              <w:rPr>
                <w:rFonts w:ascii="Times" w:hAnsi="Times" w:cs="Times"/>
                <w:sz w:val="18"/>
                <w:szCs w:val="18"/>
              </w:rPr>
            </w:pPr>
          </w:p>
        </w:tc>
        <w:tc>
          <w:tcPr>
            <w:tcW w:w="360" w:type="dxa"/>
            <w:tcBorders>
              <w:left w:val="single" w:sz="4" w:space="0" w:color="auto"/>
              <w:bottom w:val="single" w:sz="4" w:space="0" w:color="auto"/>
            </w:tcBorders>
          </w:tcPr>
          <w:p w:rsidR="004E4249" w:rsidRPr="00BD35BF" w:rsidRDefault="004E4249" w:rsidP="00450521">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4E4249" w:rsidRPr="00BD35BF" w:rsidRDefault="004E4249" w:rsidP="00450521">
            <w:pPr>
              <w:pStyle w:val="BodyText"/>
            </w:pPr>
          </w:p>
        </w:tc>
        <w:tc>
          <w:tcPr>
            <w:tcW w:w="2880" w:type="dxa"/>
            <w:tcBorders>
              <w:bottom w:val="single" w:sz="4" w:space="0" w:color="auto"/>
              <w:right w:val="single" w:sz="6" w:space="0" w:color="auto"/>
            </w:tcBorders>
          </w:tcPr>
          <w:p w:rsidR="004E4249" w:rsidRPr="00BD35BF" w:rsidRDefault="004E4249" w:rsidP="00450521">
            <w:pPr>
              <w:spacing w:before="120"/>
              <w:rPr>
                <w:rFonts w:ascii="Times" w:hAnsi="Times" w:cs="Times"/>
                <w:sz w:val="18"/>
                <w:szCs w:val="18"/>
              </w:rPr>
            </w:pPr>
          </w:p>
        </w:tc>
        <w:tc>
          <w:tcPr>
            <w:tcW w:w="2520" w:type="dxa"/>
            <w:tcBorders>
              <w:bottom w:val="single" w:sz="4" w:space="0" w:color="auto"/>
              <w:right w:val="single" w:sz="6" w:space="0" w:color="auto"/>
            </w:tcBorders>
          </w:tcPr>
          <w:p w:rsidR="004E4249" w:rsidRPr="00BD35BF" w:rsidRDefault="004E4249" w:rsidP="00450521">
            <w:pPr>
              <w:spacing w:before="120"/>
              <w:rPr>
                <w:rFonts w:ascii="Times" w:hAnsi="Times" w:cs="Times"/>
                <w:sz w:val="18"/>
                <w:szCs w:val="18"/>
              </w:rPr>
            </w:pPr>
          </w:p>
        </w:tc>
        <w:tc>
          <w:tcPr>
            <w:tcW w:w="2340" w:type="dxa"/>
            <w:tcBorders>
              <w:bottom w:val="single" w:sz="4" w:space="0" w:color="auto"/>
              <w:right w:val="single" w:sz="6" w:space="0" w:color="auto"/>
            </w:tcBorders>
          </w:tcPr>
          <w:p w:rsidR="004E4249" w:rsidRPr="00BD35BF" w:rsidRDefault="004E4249" w:rsidP="00450521">
            <w:pPr>
              <w:spacing w:before="120"/>
              <w:rPr>
                <w:rFonts w:ascii="Times" w:hAnsi="Times" w:cs="Times"/>
                <w:sz w:val="18"/>
                <w:szCs w:val="18"/>
              </w:rPr>
            </w:pPr>
          </w:p>
        </w:tc>
      </w:tr>
    </w:tbl>
    <w:p w:rsidR="004E4249" w:rsidRDefault="004E4249" w:rsidP="00645448">
      <w:pPr>
        <w:tabs>
          <w:tab w:val="left" w:pos="440"/>
          <w:tab w:val="left" w:pos="2600"/>
        </w:tabs>
        <w:ind w:left="86"/>
        <w:rPr>
          <w:rFonts w:ascii="Times" w:hAnsi="Times" w:cs="Times"/>
          <w:sz w:val="18"/>
          <w:szCs w:val="18"/>
        </w:rPr>
        <w:sectPr w:rsidR="004E4249" w:rsidSect="00EA538C">
          <w:headerReference w:type="default" r:id="rId62"/>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4E4249" w:rsidRPr="00BD35BF" w:rsidTr="00645448">
        <w:trPr>
          <w:cantSplit/>
        </w:trPr>
        <w:tc>
          <w:tcPr>
            <w:tcW w:w="2330" w:type="dxa"/>
            <w:tcBorders>
              <w:top w:val="single" w:sz="4" w:space="0" w:color="auto"/>
              <w:left w:val="single" w:sz="6" w:space="0" w:color="auto"/>
            </w:tcBorders>
          </w:tcPr>
          <w:p w:rsidR="004E4249" w:rsidRPr="00BD35BF" w:rsidRDefault="004E4249" w:rsidP="00645448">
            <w:pPr>
              <w:tabs>
                <w:tab w:val="left" w:pos="440"/>
                <w:tab w:val="left" w:pos="2600"/>
              </w:tabs>
              <w:ind w:left="86"/>
              <w:rPr>
                <w:rFonts w:ascii="Times" w:hAnsi="Times" w:cs="Times"/>
                <w:sz w:val="18"/>
                <w:szCs w:val="18"/>
              </w:rPr>
            </w:pPr>
            <w:r w:rsidRPr="00BD35BF">
              <w:rPr>
                <w:rFonts w:ascii="Times" w:hAnsi="Times" w:cs="Times"/>
                <w:sz w:val="18"/>
                <w:szCs w:val="18"/>
              </w:rPr>
              <w:lastRenderedPageBreak/>
              <w:t>8.</w:t>
            </w:r>
            <w:r w:rsidRPr="00BD35BF">
              <w:rPr>
                <w:rFonts w:ascii="Times" w:hAnsi="Times" w:cs="Times"/>
                <w:sz w:val="18"/>
                <w:szCs w:val="18"/>
              </w:rPr>
              <w:tab/>
              <w:t>Passenger Address</w:t>
            </w:r>
          </w:p>
          <w:p w:rsidR="004E4249" w:rsidRDefault="004E4249" w:rsidP="004E4249">
            <w:pPr>
              <w:tabs>
                <w:tab w:val="left" w:pos="440"/>
                <w:tab w:val="left" w:pos="2600"/>
              </w:tabs>
              <w:ind w:left="80"/>
              <w:rPr>
                <w:rFonts w:ascii="Times" w:hAnsi="Times" w:cs="Times"/>
                <w:sz w:val="18"/>
                <w:szCs w:val="18"/>
              </w:rPr>
            </w:pPr>
            <w:r w:rsidRPr="00BD35BF">
              <w:rPr>
                <w:rFonts w:ascii="Times" w:hAnsi="Times" w:cs="Times"/>
                <w:sz w:val="18"/>
                <w:szCs w:val="18"/>
              </w:rPr>
              <w:t>***</w:t>
            </w:r>
            <w:r>
              <w:rPr>
                <w:rFonts w:ascii="Times" w:hAnsi="Times" w:cs="Times"/>
                <w:sz w:val="18"/>
                <w:szCs w:val="18"/>
              </w:rPr>
              <w:tab/>
            </w:r>
            <w:r w:rsidRPr="00BD35BF">
              <w:rPr>
                <w:rFonts w:ascii="Times" w:hAnsi="Times" w:cs="Times"/>
                <w:sz w:val="18"/>
                <w:szCs w:val="18"/>
              </w:rPr>
              <w:t>Systems (PA)</w:t>
            </w:r>
          </w:p>
          <w:p w:rsidR="004E4249" w:rsidRPr="00BD35BF" w:rsidRDefault="004E4249" w:rsidP="004E4249">
            <w:pPr>
              <w:tabs>
                <w:tab w:val="left" w:pos="440"/>
                <w:tab w:val="left" w:pos="2600"/>
              </w:tabs>
              <w:ind w:left="80"/>
              <w:rPr>
                <w:rFonts w:ascii="Times" w:hAnsi="Times" w:cs="Times"/>
                <w:sz w:val="18"/>
                <w:szCs w:val="18"/>
              </w:rPr>
            </w:pPr>
            <w:r>
              <w:rPr>
                <w:rFonts w:ascii="Times" w:hAnsi="Times" w:cs="Times"/>
                <w:sz w:val="18"/>
                <w:szCs w:val="18"/>
              </w:rPr>
              <w:tab/>
              <w:t>(continued)</w:t>
            </w:r>
          </w:p>
        </w:tc>
        <w:tc>
          <w:tcPr>
            <w:tcW w:w="450" w:type="dxa"/>
            <w:tcBorders>
              <w:top w:val="single" w:sz="4" w:space="0" w:color="auto"/>
              <w:right w:val="single" w:sz="4" w:space="0" w:color="auto"/>
            </w:tcBorders>
          </w:tcPr>
          <w:p w:rsidR="004E4249" w:rsidRPr="00BD35BF" w:rsidRDefault="004E4249" w:rsidP="00645448">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4E4249" w:rsidRPr="00BD35BF" w:rsidRDefault="004E4249" w:rsidP="00645448">
            <w:pPr>
              <w:tabs>
                <w:tab w:val="left" w:pos="360"/>
              </w:tabs>
              <w:rPr>
                <w:rFonts w:ascii="Times" w:hAnsi="Times" w:cs="Times"/>
                <w:sz w:val="18"/>
                <w:szCs w:val="18"/>
              </w:rPr>
            </w:pPr>
          </w:p>
        </w:tc>
        <w:tc>
          <w:tcPr>
            <w:tcW w:w="360" w:type="dxa"/>
            <w:tcBorders>
              <w:top w:val="single" w:sz="4" w:space="0" w:color="auto"/>
              <w:left w:val="single" w:sz="4" w:space="0" w:color="auto"/>
            </w:tcBorders>
          </w:tcPr>
          <w:p w:rsidR="004E4249" w:rsidRPr="00BD35BF" w:rsidRDefault="004E4249" w:rsidP="00645448">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4E4249" w:rsidRPr="00BD35BF" w:rsidRDefault="004E4249" w:rsidP="00645448">
            <w:pPr>
              <w:rPr>
                <w:rFonts w:ascii="Times" w:hAnsi="Times" w:cs="Times"/>
                <w:sz w:val="18"/>
                <w:szCs w:val="18"/>
              </w:rPr>
            </w:pPr>
          </w:p>
        </w:tc>
        <w:tc>
          <w:tcPr>
            <w:tcW w:w="2880" w:type="dxa"/>
            <w:tcBorders>
              <w:top w:val="single" w:sz="4" w:space="0" w:color="auto"/>
              <w:right w:val="single" w:sz="6" w:space="0" w:color="auto"/>
            </w:tcBorders>
          </w:tcPr>
          <w:p w:rsidR="004E4249" w:rsidRPr="00BD35BF" w:rsidRDefault="004E4249" w:rsidP="00645448">
            <w:pPr>
              <w:rPr>
                <w:rFonts w:ascii="Times" w:hAnsi="Times" w:cs="Times"/>
                <w:sz w:val="18"/>
                <w:szCs w:val="18"/>
              </w:rPr>
            </w:pPr>
          </w:p>
        </w:tc>
        <w:tc>
          <w:tcPr>
            <w:tcW w:w="2520" w:type="dxa"/>
            <w:tcBorders>
              <w:top w:val="single" w:sz="4" w:space="0" w:color="auto"/>
              <w:right w:val="single" w:sz="6" w:space="0" w:color="auto"/>
            </w:tcBorders>
          </w:tcPr>
          <w:p w:rsidR="004E4249" w:rsidRPr="00BD35BF" w:rsidRDefault="004E4249" w:rsidP="00FE76CA">
            <w:pPr>
              <w:rPr>
                <w:rFonts w:ascii="Times" w:hAnsi="Times" w:cs="Times"/>
                <w:sz w:val="18"/>
                <w:szCs w:val="18"/>
              </w:rPr>
            </w:pPr>
          </w:p>
        </w:tc>
        <w:tc>
          <w:tcPr>
            <w:tcW w:w="2340" w:type="dxa"/>
            <w:tcBorders>
              <w:top w:val="single" w:sz="4" w:space="0" w:color="auto"/>
              <w:right w:val="single" w:sz="6" w:space="0" w:color="auto"/>
            </w:tcBorders>
          </w:tcPr>
          <w:p w:rsidR="004E4249" w:rsidRPr="00BD35BF" w:rsidRDefault="004E4249" w:rsidP="00645448">
            <w:pPr>
              <w:rPr>
                <w:rFonts w:ascii="Times" w:hAnsi="Times" w:cs="Times"/>
                <w:sz w:val="18"/>
                <w:szCs w:val="18"/>
              </w:rPr>
            </w:pPr>
          </w:p>
        </w:tc>
      </w:tr>
      <w:tr w:rsidR="004A52EE" w:rsidRPr="00BD35BF" w:rsidTr="004E4249">
        <w:trPr>
          <w:cantSplit/>
        </w:trPr>
        <w:tc>
          <w:tcPr>
            <w:tcW w:w="2330" w:type="dxa"/>
            <w:tcBorders>
              <w:left w:val="single" w:sz="6" w:space="0" w:color="auto"/>
            </w:tcBorders>
          </w:tcPr>
          <w:p w:rsidR="004A52EE" w:rsidRPr="00BD35BF" w:rsidRDefault="004E4249" w:rsidP="00634259">
            <w:pPr>
              <w:tabs>
                <w:tab w:val="left" w:pos="2600"/>
              </w:tabs>
              <w:spacing w:before="120"/>
              <w:ind w:left="446" w:hanging="360"/>
              <w:rPr>
                <w:rFonts w:ascii="Times" w:hAnsi="Times" w:cs="Times"/>
                <w:sz w:val="18"/>
                <w:szCs w:val="18"/>
              </w:rPr>
            </w:pPr>
            <w:r>
              <w:rPr>
                <w:rFonts w:ascii="Times" w:hAnsi="Times" w:cs="Times"/>
                <w:sz w:val="18"/>
                <w:szCs w:val="18"/>
              </w:rPr>
              <w:t>2)</w:t>
            </w:r>
            <w:r w:rsidR="004A52EE" w:rsidRPr="00BD35BF">
              <w:rPr>
                <w:rFonts w:ascii="Times" w:hAnsi="Times" w:cs="Times"/>
                <w:sz w:val="18"/>
                <w:szCs w:val="18"/>
              </w:rPr>
              <w:tab/>
              <w:t>Cargo Only</w:t>
            </w:r>
          </w:p>
          <w:p w:rsidR="004A52EE" w:rsidRDefault="004A52EE" w:rsidP="00450521">
            <w:pPr>
              <w:tabs>
                <w:tab w:val="left" w:pos="2600"/>
              </w:tabs>
              <w:ind w:left="450" w:hanging="360"/>
              <w:rPr>
                <w:rFonts w:ascii="Times" w:hAnsi="Times" w:cs="Times"/>
                <w:sz w:val="18"/>
                <w:szCs w:val="18"/>
              </w:rPr>
            </w:pPr>
            <w:r w:rsidRPr="00BD35BF">
              <w:rPr>
                <w:rFonts w:ascii="Times" w:hAnsi="Times" w:cs="Times"/>
                <w:sz w:val="18"/>
                <w:szCs w:val="18"/>
              </w:rPr>
              <w:tab/>
              <w:t>Configuration</w:t>
            </w:r>
          </w:p>
          <w:p w:rsidR="004E4249" w:rsidRPr="00BD35BF" w:rsidRDefault="004E4249" w:rsidP="00FE76CA">
            <w:pPr>
              <w:tabs>
                <w:tab w:val="left" w:pos="2600"/>
              </w:tabs>
              <w:ind w:left="446" w:hanging="360"/>
              <w:rPr>
                <w:rFonts w:ascii="Times" w:hAnsi="Times" w:cs="Times"/>
                <w:sz w:val="18"/>
                <w:szCs w:val="18"/>
              </w:rPr>
            </w:pPr>
            <w:r>
              <w:rPr>
                <w:rFonts w:ascii="Times" w:hAnsi="Times" w:cs="Times"/>
                <w:sz w:val="18"/>
                <w:szCs w:val="18"/>
              </w:rPr>
              <w:tab/>
              <w:t>(Courier / Supernumerary Address System)</w:t>
            </w:r>
          </w:p>
        </w:tc>
        <w:tc>
          <w:tcPr>
            <w:tcW w:w="450" w:type="dxa"/>
            <w:tcBorders>
              <w:right w:val="single" w:sz="4" w:space="0" w:color="auto"/>
            </w:tcBorders>
          </w:tcPr>
          <w:p w:rsidR="004A52EE" w:rsidRPr="00BD35BF" w:rsidRDefault="004E4249" w:rsidP="00450521">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4" w:space="0" w:color="auto"/>
            </w:tcBorders>
          </w:tcPr>
          <w:p w:rsidR="004A52EE" w:rsidRPr="00BD35BF" w:rsidRDefault="004E4249" w:rsidP="00450521">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4A52EE" w:rsidRPr="00BD35BF" w:rsidRDefault="004E4249"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A52EE" w:rsidRPr="00BD35BF" w:rsidRDefault="004E4249" w:rsidP="005A67AA">
            <w:pPr>
              <w:spacing w:before="120"/>
              <w:rPr>
                <w:rFonts w:ascii="Times" w:hAnsi="Times" w:cs="Times"/>
                <w:sz w:val="18"/>
                <w:szCs w:val="18"/>
              </w:rPr>
            </w:pPr>
            <w:r>
              <w:rPr>
                <w:rFonts w:ascii="Times" w:hAnsi="Times" w:cs="Times"/>
                <w:sz w:val="18"/>
                <w:szCs w:val="18"/>
              </w:rPr>
              <w:t xml:space="preserve">(O) </w:t>
            </w:r>
            <w:r w:rsidR="004A52EE" w:rsidRPr="00BD35BF">
              <w:rPr>
                <w:rFonts w:ascii="Times" w:hAnsi="Times" w:cs="Times"/>
                <w:sz w:val="18"/>
                <w:szCs w:val="18"/>
              </w:rPr>
              <w:t>May be inoperative provided</w:t>
            </w:r>
            <w:r w:rsidR="005A67AA">
              <w:rPr>
                <w:rFonts w:ascii="Times" w:hAnsi="Times" w:cs="Times"/>
                <w:sz w:val="18"/>
                <w:szCs w:val="18"/>
              </w:rPr>
              <w:t xml:space="preserve"> alternate, normal and emergency</w:t>
            </w:r>
            <w:r w:rsidR="004A52EE" w:rsidRPr="00BD35BF">
              <w:rPr>
                <w:rFonts w:ascii="Times" w:hAnsi="Times" w:cs="Times"/>
                <w:sz w:val="18"/>
                <w:szCs w:val="18"/>
              </w:rPr>
              <w:t xml:space="preserve"> procedures </w:t>
            </w:r>
            <w:r w:rsidR="005A67AA">
              <w:rPr>
                <w:rFonts w:ascii="Times" w:hAnsi="Times" w:cs="Times"/>
                <w:sz w:val="18"/>
                <w:szCs w:val="18"/>
              </w:rPr>
              <w:t>are established and used.</w:t>
            </w:r>
          </w:p>
        </w:tc>
        <w:tc>
          <w:tcPr>
            <w:tcW w:w="2880" w:type="dxa"/>
            <w:tcBorders>
              <w:right w:val="single" w:sz="6" w:space="0" w:color="auto"/>
            </w:tcBorders>
          </w:tcPr>
          <w:p w:rsidR="004A52EE" w:rsidRPr="00BD35BF" w:rsidRDefault="004A52EE" w:rsidP="00450521">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A52EE" w:rsidRPr="00BD35BF" w:rsidRDefault="00350DD6" w:rsidP="00350DD6">
            <w:pPr>
              <w:spacing w:before="120"/>
              <w:rPr>
                <w:rFonts w:ascii="Times" w:hAnsi="Times" w:cs="Times"/>
                <w:sz w:val="18"/>
                <w:szCs w:val="18"/>
              </w:rPr>
            </w:pPr>
            <w:r>
              <w:rPr>
                <w:rFonts w:ascii="Times" w:hAnsi="Times" w:cs="Times"/>
                <w:sz w:val="18"/>
                <w:szCs w:val="18"/>
              </w:rPr>
              <w:t xml:space="preserve">Flight crew </w:t>
            </w:r>
            <w:r w:rsidRPr="00BD35BF">
              <w:rPr>
                <w:rFonts w:ascii="Times" w:hAnsi="Times" w:cs="Times"/>
                <w:sz w:val="18"/>
                <w:szCs w:val="18"/>
              </w:rPr>
              <w:t xml:space="preserve">may speak </w:t>
            </w:r>
            <w:r>
              <w:rPr>
                <w:rFonts w:ascii="Times" w:hAnsi="Times" w:cs="Times"/>
                <w:sz w:val="18"/>
                <w:szCs w:val="18"/>
              </w:rPr>
              <w:t>d</w:t>
            </w:r>
            <w:r w:rsidRPr="00BD35BF">
              <w:rPr>
                <w:rFonts w:ascii="Times" w:hAnsi="Times" w:cs="Times"/>
                <w:sz w:val="18"/>
                <w:szCs w:val="18"/>
              </w:rPr>
              <w:t>irectly in either the cockpit or cabin to pass information.</w:t>
            </w:r>
          </w:p>
        </w:tc>
        <w:tc>
          <w:tcPr>
            <w:tcW w:w="2340" w:type="dxa"/>
            <w:tcBorders>
              <w:right w:val="single" w:sz="6" w:space="0" w:color="auto"/>
            </w:tcBorders>
          </w:tcPr>
          <w:p w:rsidR="004A52EE" w:rsidRPr="00BD35BF" w:rsidRDefault="004A52EE" w:rsidP="00450521">
            <w:pPr>
              <w:spacing w:before="120" w:after="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4E4249" w:rsidRPr="00BD35BF" w:rsidTr="004E4249">
        <w:trPr>
          <w:cantSplit/>
        </w:trPr>
        <w:tc>
          <w:tcPr>
            <w:tcW w:w="2330" w:type="dxa"/>
            <w:tcBorders>
              <w:left w:val="single" w:sz="6" w:space="0" w:color="auto"/>
            </w:tcBorders>
          </w:tcPr>
          <w:p w:rsidR="004E4249" w:rsidRDefault="004E4249" w:rsidP="00450521">
            <w:pPr>
              <w:tabs>
                <w:tab w:val="left" w:pos="2600"/>
              </w:tabs>
              <w:spacing w:before="120"/>
              <w:ind w:left="446" w:hanging="360"/>
              <w:rPr>
                <w:rFonts w:ascii="Times" w:hAnsi="Times" w:cs="Times"/>
                <w:sz w:val="18"/>
                <w:szCs w:val="18"/>
              </w:rPr>
            </w:pPr>
          </w:p>
        </w:tc>
        <w:tc>
          <w:tcPr>
            <w:tcW w:w="450" w:type="dxa"/>
            <w:tcBorders>
              <w:right w:val="single" w:sz="4" w:space="0" w:color="auto"/>
            </w:tcBorders>
          </w:tcPr>
          <w:p w:rsidR="004E4249" w:rsidRDefault="004E4249" w:rsidP="00450521">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4E4249" w:rsidRDefault="004E4249" w:rsidP="00450521">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4E4249" w:rsidRDefault="004E4249"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E4249" w:rsidRPr="00BD35BF" w:rsidRDefault="004E4249" w:rsidP="00634259">
            <w:pPr>
              <w:spacing w:before="120"/>
              <w:rPr>
                <w:rFonts w:ascii="Times" w:hAnsi="Times" w:cs="Times"/>
                <w:sz w:val="18"/>
                <w:szCs w:val="18"/>
              </w:rPr>
            </w:pPr>
            <w:r w:rsidRPr="00BD35BF">
              <w:rPr>
                <w:rFonts w:ascii="Times" w:hAnsi="Times" w:cs="Times"/>
                <w:sz w:val="18"/>
                <w:szCs w:val="18"/>
              </w:rPr>
              <w:t>May be inoperative provided procedures do not require its use.</w:t>
            </w:r>
          </w:p>
        </w:tc>
        <w:tc>
          <w:tcPr>
            <w:tcW w:w="2880" w:type="dxa"/>
            <w:tcBorders>
              <w:right w:val="single" w:sz="6" w:space="0" w:color="auto"/>
            </w:tcBorders>
          </w:tcPr>
          <w:p w:rsidR="004E4249" w:rsidRPr="00BD35BF" w:rsidRDefault="004E4249"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E4249" w:rsidRPr="00BD35BF" w:rsidRDefault="004E4249"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4E4249" w:rsidRPr="00BD35BF" w:rsidRDefault="004E4249" w:rsidP="00FE76CA">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453CC5" w:rsidRPr="00BD35BF" w:rsidTr="00453CC5">
        <w:trPr>
          <w:cantSplit/>
        </w:trPr>
        <w:tc>
          <w:tcPr>
            <w:tcW w:w="2330" w:type="dxa"/>
            <w:tcBorders>
              <w:left w:val="single" w:sz="6" w:space="0" w:color="auto"/>
            </w:tcBorders>
          </w:tcPr>
          <w:p w:rsidR="00453CC5" w:rsidRPr="00BD35BF" w:rsidRDefault="00453CC5" w:rsidP="005A67AA">
            <w:pPr>
              <w:numPr>
                <w:ilvl w:val="0"/>
                <w:numId w:val="87"/>
              </w:numPr>
              <w:spacing w:before="120"/>
              <w:rPr>
                <w:rFonts w:ascii="Times" w:hAnsi="Times" w:cs="Times"/>
                <w:sz w:val="18"/>
                <w:szCs w:val="18"/>
              </w:rPr>
            </w:pPr>
            <w:r>
              <w:rPr>
                <w:rFonts w:ascii="Times" w:hAnsi="Times" w:cs="Times"/>
                <w:sz w:val="18"/>
                <w:szCs w:val="18"/>
              </w:rPr>
              <w:t>Lavatory Speaker</w:t>
            </w:r>
          </w:p>
        </w:tc>
        <w:tc>
          <w:tcPr>
            <w:tcW w:w="450" w:type="dxa"/>
            <w:tcBorders>
              <w:right w:val="single" w:sz="4" w:space="0" w:color="auto"/>
            </w:tcBorders>
          </w:tcPr>
          <w:p w:rsidR="00453CC5" w:rsidRPr="00BD35BF" w:rsidRDefault="00453CC5" w:rsidP="00645448">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4" w:space="0" w:color="auto"/>
            </w:tcBorders>
          </w:tcPr>
          <w:p w:rsidR="00453CC5" w:rsidRPr="00BD35BF" w:rsidRDefault="00453CC5" w:rsidP="00645448">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453CC5" w:rsidRPr="00BD35BF" w:rsidRDefault="00453CC5" w:rsidP="0064544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53CC5" w:rsidRPr="00BD35BF" w:rsidRDefault="00453CC5" w:rsidP="00645448">
            <w:pPr>
              <w:pStyle w:val="BodyText"/>
            </w:pPr>
            <w:r w:rsidRPr="00BD35BF">
              <w:t>(O) May be inoperative provided alternate procedures are established and used.</w:t>
            </w:r>
          </w:p>
        </w:tc>
        <w:tc>
          <w:tcPr>
            <w:tcW w:w="2880" w:type="dxa"/>
            <w:tcBorders>
              <w:right w:val="single" w:sz="6" w:space="0" w:color="auto"/>
            </w:tcBorders>
          </w:tcPr>
          <w:p w:rsidR="00453CC5" w:rsidRPr="00BD35BF" w:rsidRDefault="00453CC5"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53CC5" w:rsidRPr="00BD35BF" w:rsidRDefault="00350DD6" w:rsidP="00645448">
            <w:pPr>
              <w:spacing w:before="120"/>
              <w:rPr>
                <w:rFonts w:ascii="Times" w:hAnsi="Times" w:cs="Times"/>
                <w:sz w:val="18"/>
                <w:szCs w:val="18"/>
              </w:rPr>
            </w:pPr>
            <w:r w:rsidRPr="00BD35BF">
              <w:rPr>
                <w:rFonts w:ascii="Times" w:hAnsi="Times" w:cs="Times"/>
                <w:sz w:val="18"/>
                <w:szCs w:val="18"/>
              </w:rPr>
              <w:t xml:space="preserve">Flight crew will </w:t>
            </w:r>
            <w:r>
              <w:rPr>
                <w:rFonts w:ascii="Times" w:hAnsi="Times" w:cs="Times"/>
                <w:sz w:val="18"/>
                <w:szCs w:val="18"/>
              </w:rPr>
              <w:t>personally check to see if the lavatory with the inoperative speaker is vacant. If not, advise person concerning the announcement.</w:t>
            </w:r>
          </w:p>
        </w:tc>
        <w:tc>
          <w:tcPr>
            <w:tcW w:w="2340" w:type="dxa"/>
            <w:tcBorders>
              <w:right w:val="single" w:sz="6" w:space="0" w:color="auto"/>
            </w:tcBorders>
          </w:tcPr>
          <w:p w:rsidR="00453CC5" w:rsidRPr="00BD35BF" w:rsidRDefault="00453CC5"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453CC5" w:rsidRPr="00BD35BF" w:rsidTr="00FE76CA">
        <w:trPr>
          <w:cantSplit/>
        </w:trPr>
        <w:tc>
          <w:tcPr>
            <w:tcW w:w="2330" w:type="dxa"/>
            <w:tcBorders>
              <w:left w:val="single" w:sz="6" w:space="0" w:color="auto"/>
            </w:tcBorders>
          </w:tcPr>
          <w:p w:rsidR="00453CC5" w:rsidRDefault="00453CC5" w:rsidP="00453CC5">
            <w:pPr>
              <w:spacing w:before="120"/>
              <w:ind w:left="720"/>
              <w:rPr>
                <w:rFonts w:ascii="Times" w:hAnsi="Times" w:cs="Times"/>
                <w:sz w:val="18"/>
                <w:szCs w:val="18"/>
              </w:rPr>
            </w:pPr>
          </w:p>
        </w:tc>
        <w:tc>
          <w:tcPr>
            <w:tcW w:w="450" w:type="dxa"/>
            <w:tcBorders>
              <w:right w:val="single" w:sz="4" w:space="0" w:color="auto"/>
            </w:tcBorders>
          </w:tcPr>
          <w:p w:rsidR="00453CC5" w:rsidRDefault="00453CC5" w:rsidP="00645448">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453CC5" w:rsidRDefault="00453CC5" w:rsidP="00645448">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453CC5" w:rsidRDefault="00453CC5" w:rsidP="0064544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453CC5" w:rsidRPr="00BD35BF" w:rsidRDefault="00453CC5" w:rsidP="00645448">
            <w:pPr>
              <w:spacing w:before="120"/>
              <w:rPr>
                <w:rFonts w:ascii="Times" w:hAnsi="Times" w:cs="Times"/>
                <w:sz w:val="18"/>
                <w:szCs w:val="18"/>
              </w:rPr>
            </w:pPr>
            <w:r w:rsidRPr="00BD35BF">
              <w:rPr>
                <w:rFonts w:ascii="Times" w:hAnsi="Times" w:cs="Times"/>
                <w:sz w:val="18"/>
                <w:szCs w:val="18"/>
              </w:rPr>
              <w:t>May be inoperative provided procedures do not require its use.</w:t>
            </w:r>
          </w:p>
        </w:tc>
        <w:tc>
          <w:tcPr>
            <w:tcW w:w="2880" w:type="dxa"/>
            <w:tcBorders>
              <w:right w:val="single" w:sz="6" w:space="0" w:color="auto"/>
            </w:tcBorders>
          </w:tcPr>
          <w:p w:rsidR="00453CC5" w:rsidRPr="00BD35BF" w:rsidRDefault="00453CC5"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453CC5" w:rsidRPr="00BD35BF" w:rsidRDefault="00453CC5"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453CC5" w:rsidRPr="00BD35BF" w:rsidRDefault="00453CC5" w:rsidP="00FE76CA">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FE76CA" w:rsidRPr="00BD35BF" w:rsidTr="00450521">
        <w:trPr>
          <w:cantSplit/>
        </w:trPr>
        <w:tc>
          <w:tcPr>
            <w:tcW w:w="2330" w:type="dxa"/>
            <w:tcBorders>
              <w:left w:val="single" w:sz="6" w:space="0" w:color="auto"/>
              <w:bottom w:val="single" w:sz="4" w:space="0" w:color="auto"/>
            </w:tcBorders>
          </w:tcPr>
          <w:p w:rsidR="00FE76CA" w:rsidRPr="00BD35BF" w:rsidRDefault="00FE76CA" w:rsidP="00FE76CA">
            <w:pPr>
              <w:tabs>
                <w:tab w:val="left" w:pos="440"/>
                <w:tab w:val="left" w:pos="2600"/>
              </w:tabs>
              <w:spacing w:before="120"/>
              <w:rPr>
                <w:rFonts w:ascii="Times" w:hAnsi="Times" w:cs="Times"/>
                <w:sz w:val="18"/>
                <w:szCs w:val="18"/>
              </w:rPr>
            </w:pPr>
            <w:r w:rsidRPr="00BD35BF">
              <w:rPr>
                <w:rFonts w:ascii="Times" w:hAnsi="Times" w:cs="Times"/>
                <w:sz w:val="18"/>
                <w:szCs w:val="18"/>
              </w:rPr>
              <w:t>9.</w:t>
            </w:r>
            <w:r w:rsidRPr="00BD35BF">
              <w:rPr>
                <w:rFonts w:ascii="Times" w:hAnsi="Times" w:cs="Times"/>
                <w:sz w:val="18"/>
                <w:szCs w:val="18"/>
              </w:rPr>
              <w:tab/>
              <w:t>Satellite</w:t>
            </w:r>
          </w:p>
          <w:p w:rsidR="00FE76CA" w:rsidRPr="00BD35BF" w:rsidRDefault="00FE76CA" w:rsidP="00645448">
            <w:pPr>
              <w:tabs>
                <w:tab w:val="left" w:pos="440"/>
                <w:tab w:val="left" w:pos="2600"/>
              </w:tabs>
              <w:ind w:left="446" w:hanging="446"/>
              <w:rPr>
                <w:rFonts w:ascii="Times" w:hAnsi="Times" w:cs="Times"/>
                <w:sz w:val="18"/>
                <w:szCs w:val="18"/>
              </w:rPr>
            </w:pPr>
            <w:r w:rsidRPr="00BD35BF">
              <w:rPr>
                <w:rFonts w:ascii="Times" w:hAnsi="Times" w:cs="Times"/>
                <w:sz w:val="18"/>
                <w:szCs w:val="18"/>
              </w:rPr>
              <w:t>***</w:t>
            </w:r>
            <w:r w:rsidRPr="00BD35BF">
              <w:rPr>
                <w:rFonts w:ascii="Times" w:hAnsi="Times" w:cs="Times"/>
                <w:sz w:val="18"/>
                <w:szCs w:val="18"/>
              </w:rPr>
              <w:tab/>
              <w:t>Communication</w:t>
            </w:r>
          </w:p>
          <w:p w:rsidR="00FE76CA" w:rsidRPr="00BD35BF" w:rsidRDefault="00FE76CA" w:rsidP="00645448">
            <w:pPr>
              <w:tabs>
                <w:tab w:val="left" w:pos="440"/>
                <w:tab w:val="left" w:pos="2600"/>
              </w:tabs>
              <w:ind w:left="450" w:hanging="390"/>
              <w:rPr>
                <w:rFonts w:ascii="Times" w:hAnsi="Times" w:cs="Times"/>
                <w:sz w:val="18"/>
                <w:szCs w:val="18"/>
              </w:rPr>
            </w:pPr>
            <w:r w:rsidRPr="00BD35BF">
              <w:rPr>
                <w:rFonts w:ascii="Times" w:hAnsi="Times" w:cs="Times"/>
                <w:sz w:val="18"/>
                <w:szCs w:val="18"/>
              </w:rPr>
              <w:tab/>
              <w:t>Systems</w:t>
            </w:r>
          </w:p>
        </w:tc>
        <w:tc>
          <w:tcPr>
            <w:tcW w:w="450" w:type="dxa"/>
            <w:tcBorders>
              <w:bottom w:val="single" w:sz="4" w:space="0" w:color="auto"/>
              <w:right w:val="single" w:sz="4" w:space="0" w:color="auto"/>
            </w:tcBorders>
          </w:tcPr>
          <w:p w:rsidR="00FE76CA" w:rsidRPr="00BD35BF" w:rsidRDefault="00FE76CA" w:rsidP="00FE76CA">
            <w:pPr>
              <w:tabs>
                <w:tab w:val="left" w:pos="360"/>
              </w:tabs>
              <w:spacing w:before="120"/>
              <w:rPr>
                <w:rFonts w:ascii="Times" w:hAnsi="Times" w:cs="Times"/>
                <w:sz w:val="18"/>
                <w:szCs w:val="18"/>
              </w:rPr>
            </w:pPr>
            <w:r w:rsidRPr="00BD35BF">
              <w:rPr>
                <w:rFonts w:ascii="Times" w:hAnsi="Times" w:cs="Times"/>
                <w:sz w:val="18"/>
                <w:szCs w:val="18"/>
              </w:rPr>
              <w:t>D</w:t>
            </w:r>
          </w:p>
        </w:tc>
        <w:tc>
          <w:tcPr>
            <w:tcW w:w="360" w:type="dxa"/>
            <w:tcBorders>
              <w:left w:val="single" w:sz="4" w:space="0" w:color="auto"/>
              <w:bottom w:val="single" w:sz="4" w:space="0" w:color="auto"/>
              <w:right w:val="single" w:sz="4" w:space="0" w:color="auto"/>
            </w:tcBorders>
          </w:tcPr>
          <w:p w:rsidR="00FE76CA" w:rsidRPr="00BD35BF" w:rsidRDefault="00FE76CA" w:rsidP="00FE76CA">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bottom w:val="single" w:sz="4" w:space="0" w:color="auto"/>
            </w:tcBorders>
          </w:tcPr>
          <w:p w:rsidR="00FE76CA" w:rsidRPr="00BD35BF" w:rsidRDefault="00FE76CA" w:rsidP="00FE76CA">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FE76CA" w:rsidRPr="00BD35BF" w:rsidRDefault="00FE76CA" w:rsidP="00FE76CA">
            <w:pPr>
              <w:spacing w:before="120"/>
              <w:rPr>
                <w:rFonts w:ascii="Times" w:hAnsi="Times" w:cs="Times"/>
                <w:sz w:val="18"/>
                <w:szCs w:val="18"/>
              </w:rPr>
            </w:pPr>
            <w:r w:rsidRPr="00BD35BF">
              <w:rPr>
                <w:rFonts w:ascii="Times" w:hAnsi="Times" w:cs="Times"/>
                <w:sz w:val="18"/>
                <w:szCs w:val="18"/>
              </w:rPr>
              <w:t>May be inoperative provided procedures do not require their use.</w:t>
            </w:r>
          </w:p>
        </w:tc>
        <w:tc>
          <w:tcPr>
            <w:tcW w:w="2880" w:type="dxa"/>
            <w:tcBorders>
              <w:bottom w:val="single" w:sz="4" w:space="0" w:color="auto"/>
              <w:right w:val="single" w:sz="6" w:space="0" w:color="auto"/>
            </w:tcBorders>
          </w:tcPr>
          <w:p w:rsidR="00FE76CA" w:rsidRPr="00BD35BF" w:rsidRDefault="00FE76CA" w:rsidP="00FE76CA">
            <w:pPr>
              <w:spacing w:before="120"/>
              <w:rPr>
                <w:rFonts w:ascii="Times" w:hAnsi="Times" w:cs="Times"/>
                <w:sz w:val="18"/>
                <w:szCs w:val="18"/>
              </w:rPr>
            </w:pPr>
            <w:r w:rsidRPr="00BD35BF">
              <w:rPr>
                <w:rFonts w:ascii="Times" w:hAnsi="Times" w:cs="Times"/>
                <w:sz w:val="18"/>
                <w:szCs w:val="18"/>
              </w:rPr>
              <w:t>None required.</w:t>
            </w:r>
          </w:p>
        </w:tc>
        <w:tc>
          <w:tcPr>
            <w:tcW w:w="2520" w:type="dxa"/>
            <w:tcBorders>
              <w:bottom w:val="single" w:sz="4" w:space="0" w:color="auto"/>
              <w:right w:val="single" w:sz="6" w:space="0" w:color="auto"/>
            </w:tcBorders>
          </w:tcPr>
          <w:p w:rsidR="00FE76CA" w:rsidRPr="00BD35BF" w:rsidRDefault="00FE76CA" w:rsidP="00FE76CA">
            <w:pPr>
              <w:spacing w:before="120"/>
              <w:rPr>
                <w:rFonts w:ascii="Times" w:hAnsi="Times" w:cs="Times"/>
                <w:sz w:val="18"/>
                <w:szCs w:val="18"/>
              </w:rPr>
            </w:pPr>
            <w:r w:rsidRPr="00BD35BF">
              <w:rPr>
                <w:rFonts w:ascii="Times" w:hAnsi="Times" w:cs="Times"/>
                <w:sz w:val="18"/>
                <w:szCs w:val="18"/>
              </w:rPr>
              <w:t>None required.</w:t>
            </w:r>
          </w:p>
        </w:tc>
        <w:tc>
          <w:tcPr>
            <w:tcW w:w="2340" w:type="dxa"/>
            <w:tcBorders>
              <w:bottom w:val="single" w:sz="4" w:space="0" w:color="auto"/>
              <w:right w:val="single" w:sz="6" w:space="0" w:color="auto"/>
            </w:tcBorders>
          </w:tcPr>
          <w:p w:rsidR="00FE76CA" w:rsidRPr="00BD35BF" w:rsidRDefault="00FE76CA" w:rsidP="00FE76CA">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bl>
    <w:p w:rsidR="00054FF3" w:rsidRDefault="00054FF3" w:rsidP="00EA538C">
      <w:pPr>
        <w:jc w:val="center"/>
        <w:rPr>
          <w:sz w:val="22"/>
          <w:szCs w:val="22"/>
        </w:rPr>
        <w:sectPr w:rsidR="00054FF3" w:rsidSect="00EA538C">
          <w:headerReference w:type="default" r:id="rId6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054FF3" w:rsidRPr="00BD35BF" w:rsidTr="00FE76CA">
        <w:trPr>
          <w:cantSplit/>
        </w:trPr>
        <w:tc>
          <w:tcPr>
            <w:tcW w:w="2330" w:type="dxa"/>
            <w:tcBorders>
              <w:top w:val="single" w:sz="4" w:space="0" w:color="auto"/>
              <w:left w:val="single" w:sz="6" w:space="0" w:color="auto"/>
            </w:tcBorders>
          </w:tcPr>
          <w:p w:rsidR="00054FF3" w:rsidRPr="00BD35BF" w:rsidRDefault="00054FF3" w:rsidP="00FE76CA">
            <w:pPr>
              <w:tabs>
                <w:tab w:val="left" w:pos="440"/>
                <w:tab w:val="left" w:pos="2600"/>
              </w:tabs>
              <w:rPr>
                <w:rFonts w:ascii="Times" w:hAnsi="Times" w:cs="Times"/>
                <w:sz w:val="18"/>
                <w:szCs w:val="18"/>
              </w:rPr>
            </w:pPr>
            <w:r w:rsidRPr="00BD35BF">
              <w:rPr>
                <w:rFonts w:ascii="Times" w:hAnsi="Times" w:cs="Times"/>
                <w:sz w:val="18"/>
                <w:szCs w:val="18"/>
              </w:rPr>
              <w:lastRenderedPageBreak/>
              <w:t>10.</w:t>
            </w:r>
            <w:r w:rsidRPr="00BD35BF">
              <w:rPr>
                <w:rFonts w:ascii="Times" w:hAnsi="Times" w:cs="Times"/>
                <w:sz w:val="18"/>
                <w:szCs w:val="18"/>
              </w:rPr>
              <w:tab/>
              <w:t>Prerecorded</w:t>
            </w:r>
          </w:p>
          <w:p w:rsidR="00054FF3" w:rsidRPr="00BD35BF" w:rsidRDefault="00054FF3" w:rsidP="00453CC5">
            <w:pPr>
              <w:tabs>
                <w:tab w:val="left" w:pos="2600"/>
              </w:tabs>
              <w:ind w:left="446" w:hanging="446"/>
              <w:rPr>
                <w:rFonts w:ascii="Times" w:hAnsi="Times" w:cs="Times"/>
                <w:sz w:val="18"/>
                <w:szCs w:val="18"/>
              </w:rPr>
            </w:pPr>
            <w:r w:rsidRPr="00BD35BF">
              <w:rPr>
                <w:rFonts w:ascii="Times" w:hAnsi="Times" w:cs="Times"/>
                <w:sz w:val="18"/>
                <w:szCs w:val="18"/>
              </w:rPr>
              <w:t>***</w:t>
            </w:r>
            <w:r w:rsidRPr="00BD35BF">
              <w:rPr>
                <w:rFonts w:ascii="Times" w:hAnsi="Times" w:cs="Times"/>
                <w:sz w:val="18"/>
                <w:szCs w:val="18"/>
              </w:rPr>
              <w:tab/>
              <w:t>Passenger</w:t>
            </w:r>
          </w:p>
          <w:p w:rsidR="00054FF3" w:rsidRPr="00BD35BF" w:rsidRDefault="00054FF3" w:rsidP="00450521">
            <w:pPr>
              <w:tabs>
                <w:tab w:val="left" w:pos="440"/>
                <w:tab w:val="left" w:pos="2600"/>
              </w:tabs>
              <w:ind w:left="450" w:hanging="14"/>
              <w:rPr>
                <w:rFonts w:ascii="Times" w:hAnsi="Times" w:cs="Times"/>
                <w:sz w:val="18"/>
                <w:szCs w:val="18"/>
              </w:rPr>
            </w:pPr>
            <w:r w:rsidRPr="00BD35BF">
              <w:rPr>
                <w:rFonts w:ascii="Times" w:hAnsi="Times" w:cs="Times"/>
                <w:sz w:val="18"/>
                <w:szCs w:val="18"/>
              </w:rPr>
              <w:t>Announcement Systems</w:t>
            </w:r>
          </w:p>
        </w:tc>
        <w:tc>
          <w:tcPr>
            <w:tcW w:w="450" w:type="dxa"/>
            <w:tcBorders>
              <w:top w:val="single" w:sz="4" w:space="0" w:color="auto"/>
              <w:right w:val="single" w:sz="4" w:space="0" w:color="auto"/>
            </w:tcBorders>
          </w:tcPr>
          <w:p w:rsidR="00054FF3" w:rsidRPr="00BD35BF" w:rsidRDefault="00054FF3" w:rsidP="00FE76CA">
            <w:pPr>
              <w:tabs>
                <w:tab w:val="left" w:pos="360"/>
              </w:tabs>
              <w:rPr>
                <w:rFonts w:ascii="Times" w:hAnsi="Times" w:cs="Times"/>
                <w:sz w:val="18"/>
                <w:szCs w:val="18"/>
              </w:rPr>
            </w:pPr>
            <w:r w:rsidRPr="00BD35BF">
              <w:rPr>
                <w:rFonts w:ascii="Times" w:hAnsi="Times" w:cs="Times"/>
                <w:sz w:val="18"/>
                <w:szCs w:val="18"/>
              </w:rPr>
              <w:t>D</w:t>
            </w:r>
          </w:p>
        </w:tc>
        <w:tc>
          <w:tcPr>
            <w:tcW w:w="360" w:type="dxa"/>
            <w:tcBorders>
              <w:top w:val="single" w:sz="4" w:space="0" w:color="auto"/>
              <w:left w:val="single" w:sz="4" w:space="0" w:color="auto"/>
              <w:right w:val="single" w:sz="4" w:space="0" w:color="auto"/>
            </w:tcBorders>
          </w:tcPr>
          <w:p w:rsidR="00054FF3" w:rsidRPr="00BD35BF" w:rsidRDefault="00054FF3" w:rsidP="00FE76CA">
            <w:pPr>
              <w:tabs>
                <w:tab w:val="left" w:pos="360"/>
              </w:tabs>
              <w:rPr>
                <w:rFonts w:ascii="Times" w:hAnsi="Times" w:cs="Times"/>
                <w:sz w:val="18"/>
                <w:szCs w:val="18"/>
              </w:rPr>
            </w:pPr>
            <w:r w:rsidRPr="00BD35BF">
              <w:rPr>
                <w:rFonts w:ascii="Times" w:hAnsi="Times" w:cs="Times"/>
                <w:sz w:val="18"/>
                <w:szCs w:val="18"/>
              </w:rPr>
              <w:t>-</w:t>
            </w:r>
          </w:p>
        </w:tc>
        <w:tc>
          <w:tcPr>
            <w:tcW w:w="360" w:type="dxa"/>
            <w:tcBorders>
              <w:top w:val="single" w:sz="4" w:space="0" w:color="auto"/>
              <w:left w:val="single" w:sz="4" w:space="0" w:color="auto"/>
            </w:tcBorders>
          </w:tcPr>
          <w:p w:rsidR="00054FF3" w:rsidRPr="00BD35BF" w:rsidRDefault="00054FF3" w:rsidP="00FE76CA">
            <w:pPr>
              <w:tabs>
                <w:tab w:val="left" w:pos="360"/>
              </w:tabs>
              <w:rPr>
                <w:rFonts w:ascii="Times" w:hAnsi="Times" w:cs="Times"/>
                <w:sz w:val="18"/>
                <w:szCs w:val="18"/>
              </w:rPr>
            </w:pPr>
            <w:r w:rsidRPr="00BD35BF">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054FF3" w:rsidRPr="00BD35BF" w:rsidRDefault="00054FF3" w:rsidP="00FE76CA">
            <w:pPr>
              <w:rPr>
                <w:rFonts w:ascii="Times" w:hAnsi="Times" w:cs="Times"/>
                <w:sz w:val="18"/>
                <w:szCs w:val="18"/>
              </w:rPr>
            </w:pPr>
            <w:r w:rsidRPr="00BD35BF">
              <w:rPr>
                <w:rFonts w:ascii="Times" w:hAnsi="Times" w:cs="Times"/>
                <w:sz w:val="18"/>
                <w:szCs w:val="18"/>
              </w:rPr>
              <w:t>(O) May be inoperative provided alternate procedures are established and used.</w:t>
            </w:r>
          </w:p>
        </w:tc>
        <w:tc>
          <w:tcPr>
            <w:tcW w:w="2880" w:type="dxa"/>
            <w:tcBorders>
              <w:top w:val="single" w:sz="4" w:space="0" w:color="auto"/>
              <w:right w:val="single" w:sz="6" w:space="0" w:color="auto"/>
            </w:tcBorders>
          </w:tcPr>
          <w:p w:rsidR="00054FF3" w:rsidRPr="00BD35BF" w:rsidRDefault="00054FF3" w:rsidP="00FE76CA">
            <w:pPr>
              <w:rPr>
                <w:rFonts w:ascii="Times" w:hAnsi="Times" w:cs="Times"/>
                <w:sz w:val="18"/>
                <w:szCs w:val="18"/>
              </w:rPr>
            </w:pPr>
            <w:r w:rsidRPr="00BD35BF">
              <w:rPr>
                <w:rFonts w:ascii="Times" w:hAnsi="Times" w:cs="Times"/>
                <w:sz w:val="18"/>
                <w:szCs w:val="18"/>
              </w:rPr>
              <w:t>None required.</w:t>
            </w:r>
          </w:p>
        </w:tc>
        <w:tc>
          <w:tcPr>
            <w:tcW w:w="2520" w:type="dxa"/>
            <w:tcBorders>
              <w:top w:val="single" w:sz="4" w:space="0" w:color="auto"/>
              <w:right w:val="single" w:sz="6" w:space="0" w:color="auto"/>
            </w:tcBorders>
          </w:tcPr>
          <w:p w:rsidR="00054FF3" w:rsidRPr="00BD35BF" w:rsidRDefault="00054FF3" w:rsidP="00FE76CA">
            <w:pPr>
              <w:rPr>
                <w:rFonts w:ascii="Times" w:hAnsi="Times" w:cs="Times"/>
                <w:sz w:val="18"/>
                <w:szCs w:val="18"/>
              </w:rPr>
            </w:pPr>
            <w:r w:rsidRPr="00BD35BF">
              <w:rPr>
                <w:rFonts w:ascii="Times" w:hAnsi="Times" w:cs="Times"/>
                <w:sz w:val="18"/>
                <w:szCs w:val="18"/>
              </w:rPr>
              <w:t>Flight crew will comply with proviso in remarks column by using manual PA system to inform passengers. In addition, the flight crew or cabin crew may give direct oral instructions to the passengers.</w:t>
            </w:r>
          </w:p>
        </w:tc>
        <w:tc>
          <w:tcPr>
            <w:tcW w:w="2340" w:type="dxa"/>
            <w:tcBorders>
              <w:top w:val="single" w:sz="4" w:space="0" w:color="auto"/>
              <w:right w:val="single" w:sz="6" w:space="0" w:color="auto"/>
            </w:tcBorders>
          </w:tcPr>
          <w:p w:rsidR="00054FF3" w:rsidRPr="00BD35BF" w:rsidRDefault="00054FF3" w:rsidP="00FE76CA">
            <w:pPr>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054FF3" w:rsidRPr="00BD35BF" w:rsidTr="00450521">
        <w:trPr>
          <w:cantSplit/>
        </w:trPr>
        <w:tc>
          <w:tcPr>
            <w:tcW w:w="2330" w:type="dxa"/>
            <w:tcBorders>
              <w:left w:val="single" w:sz="6" w:space="0" w:color="auto"/>
            </w:tcBorders>
          </w:tcPr>
          <w:p w:rsidR="00054FF3" w:rsidRPr="00BD35BF" w:rsidRDefault="00054FF3" w:rsidP="00450521">
            <w:pPr>
              <w:tabs>
                <w:tab w:val="left" w:pos="440"/>
                <w:tab w:val="left" w:pos="2600"/>
              </w:tabs>
              <w:spacing w:before="120"/>
              <w:rPr>
                <w:rFonts w:ascii="Times" w:hAnsi="Times" w:cs="Times"/>
                <w:sz w:val="18"/>
                <w:szCs w:val="18"/>
              </w:rPr>
            </w:pPr>
            <w:r w:rsidRPr="00BD35BF">
              <w:rPr>
                <w:rFonts w:ascii="Times" w:hAnsi="Times" w:cs="Times"/>
                <w:sz w:val="18"/>
                <w:szCs w:val="18"/>
              </w:rPr>
              <w:t>11.</w:t>
            </w:r>
            <w:r w:rsidRPr="00BD35BF">
              <w:rPr>
                <w:rFonts w:ascii="Times" w:hAnsi="Times" w:cs="Times"/>
                <w:sz w:val="18"/>
                <w:szCs w:val="18"/>
              </w:rPr>
              <w:tab/>
            </w:r>
            <w:r w:rsidR="008D53CC">
              <w:rPr>
                <w:rFonts w:ascii="Times" w:hAnsi="Times" w:cs="Times"/>
                <w:sz w:val="18"/>
                <w:szCs w:val="18"/>
              </w:rPr>
              <w:t xml:space="preserve">Flight Deck </w:t>
            </w:r>
            <w:r w:rsidRPr="00BD35BF">
              <w:rPr>
                <w:rFonts w:ascii="Times" w:hAnsi="Times" w:cs="Times"/>
                <w:sz w:val="18"/>
                <w:szCs w:val="18"/>
              </w:rPr>
              <w:t>Hand</w:t>
            </w:r>
          </w:p>
          <w:p w:rsidR="00054FF3" w:rsidRDefault="00054FF3" w:rsidP="00450521">
            <w:pPr>
              <w:tabs>
                <w:tab w:val="left" w:pos="2600"/>
              </w:tabs>
              <w:ind w:left="440"/>
              <w:rPr>
                <w:rFonts w:ascii="Times" w:hAnsi="Times" w:cs="Times"/>
                <w:sz w:val="18"/>
                <w:szCs w:val="18"/>
              </w:rPr>
            </w:pPr>
            <w:r w:rsidRPr="00BD35BF">
              <w:rPr>
                <w:rFonts w:ascii="Times" w:hAnsi="Times" w:cs="Times"/>
                <w:sz w:val="18"/>
                <w:szCs w:val="18"/>
              </w:rPr>
              <w:t>Microphones</w:t>
            </w:r>
          </w:p>
          <w:p w:rsidR="008D53CC" w:rsidRPr="00BD35BF" w:rsidRDefault="008D53CC" w:rsidP="00450521">
            <w:pPr>
              <w:tabs>
                <w:tab w:val="left" w:pos="2600"/>
              </w:tabs>
              <w:ind w:left="440"/>
              <w:rPr>
                <w:rFonts w:ascii="Times" w:hAnsi="Times" w:cs="Times"/>
                <w:sz w:val="18"/>
                <w:szCs w:val="18"/>
              </w:rPr>
            </w:pPr>
            <w:r>
              <w:rPr>
                <w:rFonts w:ascii="Times" w:hAnsi="Times" w:cs="Times"/>
                <w:sz w:val="18"/>
                <w:szCs w:val="18"/>
              </w:rPr>
              <w:t>HOLDER OF AN AIR CARRIER OR COMMERCIAL OPERATOR CERTIFICATE</w:t>
            </w:r>
          </w:p>
        </w:tc>
        <w:tc>
          <w:tcPr>
            <w:tcW w:w="450" w:type="dxa"/>
            <w:tcBorders>
              <w:right w:val="single" w:sz="4" w:space="0" w:color="auto"/>
            </w:tcBorders>
          </w:tcPr>
          <w:p w:rsidR="00054FF3" w:rsidRPr="00BD35BF" w:rsidRDefault="00FE76CA" w:rsidP="00450521">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4" w:space="0" w:color="auto"/>
            </w:tcBorders>
          </w:tcPr>
          <w:p w:rsidR="00054FF3" w:rsidRPr="00BD35BF" w:rsidRDefault="00054FF3" w:rsidP="00450521">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tcBorders>
          </w:tcPr>
          <w:p w:rsidR="00054FF3" w:rsidRPr="00BD35BF" w:rsidRDefault="00054FF3" w:rsidP="00450521">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right w:val="single" w:sz="6" w:space="0" w:color="auto"/>
            </w:tcBorders>
          </w:tcPr>
          <w:p w:rsidR="00054FF3" w:rsidRPr="00BD35BF" w:rsidRDefault="00FE76CA" w:rsidP="00FE76CA">
            <w:pPr>
              <w:pStyle w:val="BodyText"/>
              <w:tabs>
                <w:tab w:val="left" w:pos="360"/>
              </w:tabs>
            </w:pPr>
            <w:r>
              <w:t>May be inoperative provided associated boom</w:t>
            </w:r>
            <w:r w:rsidR="00054FF3" w:rsidRPr="00BD35BF">
              <w:t xml:space="preserve"> microphone</w:t>
            </w:r>
            <w:r>
              <w:t xml:space="preserve"> operates normally.</w:t>
            </w:r>
          </w:p>
        </w:tc>
        <w:tc>
          <w:tcPr>
            <w:tcW w:w="288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FE76CA" w:rsidRPr="00BD35BF" w:rsidTr="00FE76CA">
        <w:trPr>
          <w:cantSplit/>
        </w:trPr>
        <w:tc>
          <w:tcPr>
            <w:tcW w:w="2330" w:type="dxa"/>
            <w:tcBorders>
              <w:left w:val="single" w:sz="6" w:space="0" w:color="auto"/>
            </w:tcBorders>
          </w:tcPr>
          <w:p w:rsidR="00FE76CA" w:rsidRPr="00BD35BF" w:rsidRDefault="00FE76CA" w:rsidP="00450521">
            <w:pPr>
              <w:tabs>
                <w:tab w:val="left" w:pos="440"/>
                <w:tab w:val="left" w:pos="2600"/>
              </w:tabs>
              <w:spacing w:before="120"/>
              <w:rPr>
                <w:rFonts w:ascii="Times" w:hAnsi="Times" w:cs="Times"/>
                <w:sz w:val="18"/>
                <w:szCs w:val="18"/>
              </w:rPr>
            </w:pPr>
          </w:p>
        </w:tc>
        <w:tc>
          <w:tcPr>
            <w:tcW w:w="450" w:type="dxa"/>
            <w:tcBorders>
              <w:righ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FE76CA" w:rsidRPr="00BD35BF" w:rsidRDefault="00FE76CA" w:rsidP="00450521">
            <w:pPr>
              <w:pStyle w:val="BodyText"/>
              <w:tabs>
                <w:tab w:val="left" w:pos="360"/>
              </w:tabs>
            </w:pPr>
            <w:r>
              <w:t>Any in excess of those required by regulation may be inoperative.</w:t>
            </w:r>
          </w:p>
        </w:tc>
        <w:tc>
          <w:tcPr>
            <w:tcW w:w="2880" w:type="dxa"/>
            <w:tcBorders>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FE76CA" w:rsidRPr="00BD35BF" w:rsidTr="00FE76CA">
        <w:trPr>
          <w:cantSplit/>
        </w:trPr>
        <w:tc>
          <w:tcPr>
            <w:tcW w:w="2330" w:type="dxa"/>
            <w:tcBorders>
              <w:left w:val="single" w:sz="6" w:space="0" w:color="auto"/>
            </w:tcBorders>
          </w:tcPr>
          <w:p w:rsidR="00FE76CA" w:rsidRDefault="008D53CC" w:rsidP="00450521">
            <w:pPr>
              <w:tabs>
                <w:tab w:val="left" w:pos="440"/>
                <w:tab w:val="left" w:pos="2600"/>
              </w:tabs>
              <w:spacing w:before="120"/>
              <w:rPr>
                <w:rFonts w:ascii="Times" w:hAnsi="Times" w:cs="Times"/>
                <w:sz w:val="18"/>
                <w:szCs w:val="18"/>
              </w:rPr>
            </w:pPr>
            <w:r>
              <w:rPr>
                <w:rFonts w:ascii="Times" w:hAnsi="Times" w:cs="Times"/>
                <w:sz w:val="18"/>
                <w:szCs w:val="18"/>
              </w:rPr>
              <w:tab/>
              <w:t>Flight Deck Hand</w:t>
            </w:r>
          </w:p>
          <w:p w:rsidR="008D53CC" w:rsidRDefault="008D53CC" w:rsidP="008D53CC">
            <w:pPr>
              <w:tabs>
                <w:tab w:val="left" w:pos="440"/>
                <w:tab w:val="left" w:pos="2600"/>
              </w:tabs>
              <w:rPr>
                <w:rFonts w:ascii="Times" w:hAnsi="Times" w:cs="Times"/>
                <w:sz w:val="18"/>
                <w:szCs w:val="18"/>
              </w:rPr>
            </w:pPr>
            <w:r>
              <w:rPr>
                <w:rFonts w:ascii="Times" w:hAnsi="Times" w:cs="Times"/>
                <w:sz w:val="18"/>
                <w:szCs w:val="18"/>
              </w:rPr>
              <w:tab/>
              <w:t>Microphones</w:t>
            </w:r>
          </w:p>
          <w:p w:rsidR="008D53CC" w:rsidRDefault="008D53CC" w:rsidP="008D53CC">
            <w:pPr>
              <w:tabs>
                <w:tab w:val="left" w:pos="440"/>
                <w:tab w:val="left" w:pos="2600"/>
              </w:tabs>
              <w:rPr>
                <w:rFonts w:ascii="Times" w:hAnsi="Times" w:cs="Times"/>
                <w:sz w:val="18"/>
                <w:szCs w:val="18"/>
              </w:rPr>
            </w:pPr>
            <w:r>
              <w:rPr>
                <w:rFonts w:ascii="Times" w:hAnsi="Times" w:cs="Times"/>
                <w:sz w:val="18"/>
                <w:szCs w:val="18"/>
              </w:rPr>
              <w:tab/>
              <w:t>OPERATOR OTHER</w:t>
            </w:r>
          </w:p>
          <w:p w:rsidR="008D53CC" w:rsidRDefault="008D53CC" w:rsidP="008D53CC">
            <w:pPr>
              <w:tabs>
                <w:tab w:val="left" w:pos="440"/>
                <w:tab w:val="left" w:pos="2600"/>
              </w:tabs>
              <w:rPr>
                <w:rFonts w:ascii="Times" w:hAnsi="Times" w:cs="Times"/>
                <w:sz w:val="18"/>
                <w:szCs w:val="18"/>
              </w:rPr>
            </w:pPr>
            <w:r>
              <w:rPr>
                <w:rFonts w:ascii="Times" w:hAnsi="Times" w:cs="Times"/>
                <w:sz w:val="18"/>
                <w:szCs w:val="18"/>
              </w:rPr>
              <w:tab/>
              <w:t xml:space="preserve">THAN A HOLDER OF </w:t>
            </w:r>
            <w:r>
              <w:rPr>
                <w:rFonts w:ascii="Times" w:hAnsi="Times" w:cs="Times"/>
                <w:sz w:val="18"/>
                <w:szCs w:val="18"/>
              </w:rPr>
              <w:tab/>
              <w:t xml:space="preserve">AN AIR CARRIER </w:t>
            </w:r>
          </w:p>
          <w:p w:rsidR="008D53CC" w:rsidRDefault="008D53CC" w:rsidP="008D53CC">
            <w:pPr>
              <w:tabs>
                <w:tab w:val="left" w:pos="440"/>
                <w:tab w:val="left" w:pos="2600"/>
              </w:tabs>
              <w:rPr>
                <w:rFonts w:ascii="Times" w:hAnsi="Times" w:cs="Times"/>
                <w:sz w:val="18"/>
                <w:szCs w:val="18"/>
              </w:rPr>
            </w:pPr>
            <w:r>
              <w:rPr>
                <w:rFonts w:ascii="Times" w:hAnsi="Times" w:cs="Times"/>
                <w:sz w:val="18"/>
                <w:szCs w:val="18"/>
              </w:rPr>
              <w:tab/>
              <w:t xml:space="preserve">OR COMMERCIAL </w:t>
            </w:r>
          </w:p>
          <w:p w:rsidR="008D53CC" w:rsidRDefault="008D53CC" w:rsidP="008D53CC">
            <w:pPr>
              <w:tabs>
                <w:tab w:val="left" w:pos="440"/>
                <w:tab w:val="left" w:pos="2600"/>
              </w:tabs>
              <w:rPr>
                <w:rFonts w:ascii="Times" w:hAnsi="Times" w:cs="Times"/>
                <w:sz w:val="18"/>
                <w:szCs w:val="18"/>
              </w:rPr>
            </w:pPr>
            <w:r>
              <w:rPr>
                <w:rFonts w:ascii="Times" w:hAnsi="Times" w:cs="Times"/>
                <w:sz w:val="18"/>
                <w:szCs w:val="18"/>
              </w:rPr>
              <w:tab/>
              <w:t xml:space="preserve">OPERATOR </w:t>
            </w:r>
          </w:p>
          <w:p w:rsidR="008D53CC" w:rsidRPr="00BD35BF" w:rsidRDefault="008D53CC" w:rsidP="008D53CC">
            <w:pPr>
              <w:tabs>
                <w:tab w:val="left" w:pos="440"/>
                <w:tab w:val="left" w:pos="2600"/>
              </w:tabs>
              <w:rPr>
                <w:rFonts w:ascii="Times" w:hAnsi="Times" w:cs="Times"/>
                <w:sz w:val="18"/>
                <w:szCs w:val="18"/>
              </w:rPr>
            </w:pPr>
            <w:r>
              <w:rPr>
                <w:rFonts w:ascii="Times" w:hAnsi="Times" w:cs="Times"/>
                <w:sz w:val="18"/>
                <w:szCs w:val="18"/>
              </w:rPr>
              <w:tab/>
              <w:t>CERTIFICATE</w:t>
            </w:r>
          </w:p>
        </w:tc>
        <w:tc>
          <w:tcPr>
            <w:tcW w:w="450" w:type="dxa"/>
            <w:tcBorders>
              <w:righ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FE76CA" w:rsidRPr="00BD35BF" w:rsidRDefault="00FE76CA" w:rsidP="00450521">
            <w:pPr>
              <w:pStyle w:val="BodyText"/>
              <w:tabs>
                <w:tab w:val="left" w:pos="360"/>
              </w:tabs>
            </w:pPr>
            <w:r>
              <w:t>Any in excess of those required by regulation may be inoperative.</w:t>
            </w:r>
          </w:p>
        </w:tc>
        <w:tc>
          <w:tcPr>
            <w:tcW w:w="2880" w:type="dxa"/>
            <w:tcBorders>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FE76CA" w:rsidRPr="00BD35BF" w:rsidTr="008D53CC">
        <w:trPr>
          <w:cantSplit/>
          <w:trHeight w:val="1233"/>
        </w:trPr>
        <w:tc>
          <w:tcPr>
            <w:tcW w:w="2330" w:type="dxa"/>
            <w:tcBorders>
              <w:left w:val="single" w:sz="6" w:space="0" w:color="auto"/>
              <w:bottom w:val="single" w:sz="6" w:space="0" w:color="auto"/>
            </w:tcBorders>
          </w:tcPr>
          <w:p w:rsidR="00FE76CA" w:rsidRPr="00BD35BF" w:rsidRDefault="00FE76CA" w:rsidP="00450521">
            <w:pPr>
              <w:tabs>
                <w:tab w:val="left" w:pos="440"/>
                <w:tab w:val="left" w:pos="2600"/>
              </w:tabs>
              <w:spacing w:before="120"/>
              <w:rPr>
                <w:rFonts w:ascii="Times" w:hAnsi="Times" w:cs="Times"/>
                <w:sz w:val="18"/>
                <w:szCs w:val="18"/>
              </w:rPr>
            </w:pPr>
          </w:p>
        </w:tc>
        <w:tc>
          <w:tcPr>
            <w:tcW w:w="450" w:type="dxa"/>
            <w:tcBorders>
              <w:bottom w:val="single" w:sz="6" w:space="0" w:color="auto"/>
              <w:righ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bottom w:val="single" w:sz="6" w:space="0" w:color="auto"/>
              <w:right w:val="single" w:sz="4"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bottom w:val="single" w:sz="6" w:space="0" w:color="auto"/>
            </w:tcBorders>
          </w:tcPr>
          <w:p w:rsidR="00FE76CA" w:rsidRPr="00BD35BF" w:rsidRDefault="00FE76CA"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FE76CA" w:rsidRPr="00BD35BF" w:rsidRDefault="00FE76CA" w:rsidP="00450521">
            <w:pPr>
              <w:pStyle w:val="BodyText"/>
              <w:tabs>
                <w:tab w:val="left" w:pos="360"/>
              </w:tabs>
            </w:pPr>
            <w:r>
              <w:t>May be inoperative provided associated boom</w:t>
            </w:r>
            <w:r w:rsidRPr="00BD35BF">
              <w:t xml:space="preserve"> microphone</w:t>
            </w:r>
            <w:r>
              <w:t xml:space="preserve"> operates normally.</w:t>
            </w:r>
          </w:p>
        </w:tc>
        <w:tc>
          <w:tcPr>
            <w:tcW w:w="2880" w:type="dxa"/>
            <w:tcBorders>
              <w:bottom w:val="single" w:sz="6" w:space="0" w:color="auto"/>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bottom w:val="single" w:sz="6" w:space="0" w:color="auto"/>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bottom w:val="single" w:sz="6" w:space="0" w:color="auto"/>
              <w:right w:val="single" w:sz="6" w:space="0" w:color="auto"/>
            </w:tcBorders>
          </w:tcPr>
          <w:p w:rsidR="00FE76CA" w:rsidRPr="00BD35BF" w:rsidRDefault="00FE76CA"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bl>
    <w:p w:rsidR="00054FF3" w:rsidRDefault="00054FF3" w:rsidP="00EA538C">
      <w:pPr>
        <w:jc w:val="center"/>
        <w:rPr>
          <w:sz w:val="22"/>
          <w:szCs w:val="22"/>
        </w:rPr>
        <w:sectPr w:rsidR="00054FF3" w:rsidSect="00EA538C">
          <w:headerReference w:type="default" r:id="rId6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054FF3" w:rsidRPr="00BD35BF" w:rsidTr="00325F7B">
        <w:trPr>
          <w:cantSplit/>
        </w:trPr>
        <w:tc>
          <w:tcPr>
            <w:tcW w:w="2330" w:type="dxa"/>
            <w:tcBorders>
              <w:top w:val="single" w:sz="4" w:space="0" w:color="auto"/>
              <w:left w:val="single" w:sz="6" w:space="0" w:color="auto"/>
            </w:tcBorders>
          </w:tcPr>
          <w:p w:rsidR="00331D4B" w:rsidRDefault="00054FF3" w:rsidP="00450521">
            <w:pPr>
              <w:tabs>
                <w:tab w:val="left" w:pos="440"/>
                <w:tab w:val="left" w:pos="2600"/>
              </w:tabs>
              <w:rPr>
                <w:rFonts w:ascii="Times" w:hAnsi="Times" w:cs="Times"/>
                <w:sz w:val="18"/>
                <w:szCs w:val="18"/>
              </w:rPr>
            </w:pPr>
            <w:r w:rsidRPr="00BD35BF">
              <w:rPr>
                <w:rFonts w:ascii="Times" w:hAnsi="Times" w:cs="Times"/>
                <w:sz w:val="18"/>
                <w:szCs w:val="18"/>
              </w:rPr>
              <w:lastRenderedPageBreak/>
              <w:t>12.</w:t>
            </w:r>
            <w:r w:rsidRPr="00BD35BF">
              <w:rPr>
                <w:rFonts w:ascii="Times" w:hAnsi="Times" w:cs="Times"/>
                <w:sz w:val="18"/>
                <w:szCs w:val="18"/>
              </w:rPr>
              <w:tab/>
            </w:r>
            <w:r w:rsidR="00331D4B">
              <w:rPr>
                <w:rFonts w:ascii="Times" w:hAnsi="Times" w:cs="Times"/>
                <w:sz w:val="18"/>
                <w:szCs w:val="18"/>
              </w:rPr>
              <w:t xml:space="preserve">Flight Deck Headsets </w:t>
            </w:r>
          </w:p>
          <w:p w:rsidR="00331D4B" w:rsidRDefault="00331D4B" w:rsidP="00331D4B">
            <w:pPr>
              <w:tabs>
                <w:tab w:val="left" w:pos="440"/>
                <w:tab w:val="left" w:pos="2600"/>
              </w:tabs>
              <w:rPr>
                <w:rFonts w:ascii="Times" w:hAnsi="Times" w:cs="Times"/>
                <w:sz w:val="18"/>
                <w:szCs w:val="18"/>
              </w:rPr>
            </w:pPr>
            <w:r>
              <w:rPr>
                <w:rFonts w:ascii="Times" w:hAnsi="Times" w:cs="Times"/>
                <w:sz w:val="18"/>
                <w:szCs w:val="18"/>
              </w:rPr>
              <w:tab/>
              <w:t xml:space="preserve">Earphones/Headphones </w:t>
            </w:r>
          </w:p>
          <w:p w:rsidR="00331D4B" w:rsidRDefault="00331D4B" w:rsidP="00331D4B">
            <w:pPr>
              <w:tabs>
                <w:tab w:val="left" w:pos="440"/>
                <w:tab w:val="left" w:pos="2600"/>
              </w:tabs>
              <w:rPr>
                <w:rFonts w:ascii="Times" w:hAnsi="Times" w:cs="Times"/>
                <w:sz w:val="18"/>
                <w:szCs w:val="18"/>
              </w:rPr>
            </w:pPr>
            <w:r>
              <w:rPr>
                <w:rFonts w:ascii="Times" w:hAnsi="Times" w:cs="Times"/>
                <w:sz w:val="18"/>
                <w:szCs w:val="18"/>
              </w:rPr>
              <w:tab/>
              <w:t xml:space="preserve">and </w:t>
            </w:r>
            <w:r w:rsidR="00054FF3" w:rsidRPr="00BD35BF">
              <w:rPr>
                <w:rFonts w:ascii="Times" w:hAnsi="Times" w:cs="Times"/>
                <w:sz w:val="18"/>
                <w:szCs w:val="18"/>
              </w:rPr>
              <w:t xml:space="preserve">Boom </w:t>
            </w:r>
          </w:p>
          <w:p w:rsidR="00331D4B" w:rsidRDefault="00331D4B" w:rsidP="00331D4B">
            <w:pPr>
              <w:tabs>
                <w:tab w:val="left" w:pos="440"/>
                <w:tab w:val="left" w:pos="2600"/>
              </w:tabs>
              <w:rPr>
                <w:rFonts w:ascii="Times" w:hAnsi="Times" w:cs="Times"/>
                <w:sz w:val="18"/>
                <w:szCs w:val="18"/>
              </w:rPr>
            </w:pPr>
            <w:r>
              <w:rPr>
                <w:rFonts w:ascii="Times" w:hAnsi="Times" w:cs="Times"/>
                <w:sz w:val="18"/>
                <w:szCs w:val="18"/>
              </w:rPr>
              <w:tab/>
            </w:r>
            <w:r w:rsidR="00054FF3" w:rsidRPr="00BD35BF">
              <w:rPr>
                <w:rFonts w:ascii="Times" w:hAnsi="Times" w:cs="Times"/>
                <w:sz w:val="18"/>
                <w:szCs w:val="18"/>
              </w:rPr>
              <w:t>Microphones</w:t>
            </w:r>
          </w:p>
          <w:p w:rsidR="00331D4B" w:rsidRDefault="00331D4B" w:rsidP="00331D4B">
            <w:pPr>
              <w:tabs>
                <w:tab w:val="left" w:pos="440"/>
                <w:tab w:val="left" w:pos="2600"/>
              </w:tabs>
              <w:rPr>
                <w:rFonts w:ascii="Times" w:hAnsi="Times" w:cs="Times"/>
                <w:sz w:val="18"/>
                <w:szCs w:val="18"/>
              </w:rPr>
            </w:pPr>
            <w:r>
              <w:rPr>
                <w:rFonts w:ascii="Times" w:hAnsi="Times" w:cs="Times"/>
                <w:sz w:val="18"/>
                <w:szCs w:val="18"/>
              </w:rPr>
              <w:tab/>
              <w:t xml:space="preserve">HOLDER OF AN AIR </w:t>
            </w:r>
          </w:p>
          <w:p w:rsidR="00331D4B" w:rsidRDefault="00331D4B" w:rsidP="00331D4B">
            <w:pPr>
              <w:tabs>
                <w:tab w:val="left" w:pos="440"/>
                <w:tab w:val="left" w:pos="2600"/>
              </w:tabs>
              <w:rPr>
                <w:rFonts w:ascii="Times" w:hAnsi="Times" w:cs="Times"/>
                <w:sz w:val="18"/>
                <w:szCs w:val="18"/>
              </w:rPr>
            </w:pPr>
            <w:r>
              <w:rPr>
                <w:rFonts w:ascii="Times" w:hAnsi="Times" w:cs="Times"/>
                <w:sz w:val="18"/>
                <w:szCs w:val="18"/>
              </w:rPr>
              <w:tab/>
              <w:t xml:space="preserve">CARRIER OR </w:t>
            </w:r>
          </w:p>
          <w:p w:rsidR="00331D4B" w:rsidRDefault="00331D4B" w:rsidP="00331D4B">
            <w:pPr>
              <w:tabs>
                <w:tab w:val="left" w:pos="440"/>
                <w:tab w:val="left" w:pos="2600"/>
              </w:tabs>
              <w:rPr>
                <w:rFonts w:ascii="Times" w:hAnsi="Times" w:cs="Times"/>
                <w:sz w:val="18"/>
                <w:szCs w:val="18"/>
              </w:rPr>
            </w:pPr>
            <w:r>
              <w:rPr>
                <w:rFonts w:ascii="Times" w:hAnsi="Times" w:cs="Times"/>
                <w:sz w:val="18"/>
                <w:szCs w:val="18"/>
              </w:rPr>
              <w:tab/>
              <w:t xml:space="preserve">COMMERCIAL </w:t>
            </w:r>
          </w:p>
          <w:p w:rsidR="00331D4B" w:rsidRDefault="00331D4B" w:rsidP="00331D4B">
            <w:pPr>
              <w:tabs>
                <w:tab w:val="left" w:pos="440"/>
                <w:tab w:val="left" w:pos="2600"/>
              </w:tabs>
              <w:rPr>
                <w:rFonts w:ascii="Times" w:hAnsi="Times" w:cs="Times"/>
                <w:sz w:val="18"/>
                <w:szCs w:val="18"/>
              </w:rPr>
            </w:pPr>
            <w:r>
              <w:rPr>
                <w:rFonts w:ascii="Times" w:hAnsi="Times" w:cs="Times"/>
                <w:sz w:val="18"/>
                <w:szCs w:val="18"/>
              </w:rPr>
              <w:tab/>
              <w:t xml:space="preserve">OPERATOR </w:t>
            </w:r>
          </w:p>
          <w:p w:rsidR="00054FF3" w:rsidRPr="00BD35BF" w:rsidRDefault="00331D4B" w:rsidP="00331D4B">
            <w:pPr>
              <w:tabs>
                <w:tab w:val="left" w:pos="440"/>
                <w:tab w:val="left" w:pos="2600"/>
              </w:tabs>
              <w:rPr>
                <w:rFonts w:ascii="Times" w:hAnsi="Times" w:cs="Times"/>
                <w:sz w:val="18"/>
                <w:szCs w:val="18"/>
              </w:rPr>
            </w:pPr>
            <w:r>
              <w:rPr>
                <w:rFonts w:ascii="Times" w:hAnsi="Times" w:cs="Times"/>
                <w:sz w:val="18"/>
                <w:szCs w:val="18"/>
              </w:rPr>
              <w:tab/>
              <w:t>CERTIFICATE</w:t>
            </w:r>
          </w:p>
        </w:tc>
        <w:tc>
          <w:tcPr>
            <w:tcW w:w="450" w:type="dxa"/>
            <w:tcBorders>
              <w:top w:val="single" w:sz="4" w:space="0" w:color="auto"/>
              <w:right w:val="single" w:sz="4" w:space="0" w:color="auto"/>
            </w:tcBorders>
          </w:tcPr>
          <w:p w:rsidR="00054FF3" w:rsidRPr="00BD35BF" w:rsidRDefault="00054FF3" w:rsidP="00450521">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054FF3" w:rsidRPr="00BD35BF" w:rsidRDefault="00054FF3" w:rsidP="00450521">
            <w:pPr>
              <w:tabs>
                <w:tab w:val="left" w:pos="360"/>
              </w:tabs>
              <w:rPr>
                <w:rFonts w:ascii="Times" w:hAnsi="Times" w:cs="Times"/>
                <w:sz w:val="18"/>
                <w:szCs w:val="18"/>
              </w:rPr>
            </w:pPr>
          </w:p>
        </w:tc>
        <w:tc>
          <w:tcPr>
            <w:tcW w:w="360" w:type="dxa"/>
            <w:tcBorders>
              <w:top w:val="single" w:sz="4" w:space="0" w:color="auto"/>
              <w:left w:val="single" w:sz="4" w:space="0" w:color="auto"/>
            </w:tcBorders>
          </w:tcPr>
          <w:p w:rsidR="00054FF3" w:rsidRPr="00BD35BF" w:rsidRDefault="00054FF3"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054FF3" w:rsidRPr="00BD35BF" w:rsidRDefault="00054FF3" w:rsidP="00450521">
            <w:pPr>
              <w:tabs>
                <w:tab w:val="left" w:pos="360"/>
              </w:tabs>
              <w:rPr>
                <w:rFonts w:ascii="Times" w:hAnsi="Times" w:cs="Times"/>
                <w:sz w:val="18"/>
                <w:szCs w:val="18"/>
              </w:rPr>
            </w:pPr>
          </w:p>
        </w:tc>
        <w:tc>
          <w:tcPr>
            <w:tcW w:w="2880" w:type="dxa"/>
            <w:tcBorders>
              <w:top w:val="single" w:sz="4" w:space="0" w:color="auto"/>
              <w:right w:val="single" w:sz="6" w:space="0" w:color="auto"/>
            </w:tcBorders>
          </w:tcPr>
          <w:p w:rsidR="00054FF3" w:rsidRPr="00BD35BF" w:rsidRDefault="00054FF3" w:rsidP="00450521">
            <w:pPr>
              <w:rPr>
                <w:rFonts w:ascii="Times" w:hAnsi="Times" w:cs="Times"/>
                <w:sz w:val="18"/>
                <w:szCs w:val="18"/>
              </w:rPr>
            </w:pPr>
          </w:p>
        </w:tc>
        <w:tc>
          <w:tcPr>
            <w:tcW w:w="2520" w:type="dxa"/>
            <w:tcBorders>
              <w:top w:val="single" w:sz="4" w:space="0" w:color="auto"/>
              <w:right w:val="single" w:sz="6" w:space="0" w:color="auto"/>
            </w:tcBorders>
          </w:tcPr>
          <w:p w:rsidR="00054FF3" w:rsidRPr="00BD35BF" w:rsidRDefault="00054FF3" w:rsidP="00450521">
            <w:pPr>
              <w:rPr>
                <w:rFonts w:ascii="Times" w:hAnsi="Times" w:cs="Times"/>
                <w:sz w:val="18"/>
                <w:szCs w:val="18"/>
              </w:rPr>
            </w:pPr>
          </w:p>
        </w:tc>
        <w:tc>
          <w:tcPr>
            <w:tcW w:w="2340" w:type="dxa"/>
            <w:tcBorders>
              <w:top w:val="single" w:sz="4" w:space="0" w:color="auto"/>
              <w:right w:val="single" w:sz="6" w:space="0" w:color="auto"/>
            </w:tcBorders>
          </w:tcPr>
          <w:p w:rsidR="00054FF3" w:rsidRPr="00BD35BF" w:rsidRDefault="00054FF3" w:rsidP="00450521">
            <w:pPr>
              <w:rPr>
                <w:rFonts w:ascii="Times" w:hAnsi="Times" w:cs="Times"/>
                <w:sz w:val="18"/>
                <w:szCs w:val="18"/>
              </w:rPr>
            </w:pPr>
          </w:p>
        </w:tc>
      </w:tr>
      <w:tr w:rsidR="00054FF3" w:rsidRPr="00BD35BF" w:rsidTr="00450521">
        <w:trPr>
          <w:cantSplit/>
        </w:trPr>
        <w:tc>
          <w:tcPr>
            <w:tcW w:w="2330" w:type="dxa"/>
            <w:tcBorders>
              <w:left w:val="single" w:sz="6" w:space="0" w:color="auto"/>
            </w:tcBorders>
          </w:tcPr>
          <w:p w:rsidR="00054FF3" w:rsidRPr="00BD35BF" w:rsidRDefault="00325F7B" w:rsidP="00450521">
            <w:pPr>
              <w:tabs>
                <w:tab w:val="left" w:pos="2600"/>
              </w:tabs>
              <w:spacing w:before="120"/>
              <w:ind w:left="720" w:hanging="274"/>
              <w:rPr>
                <w:rFonts w:ascii="Times" w:hAnsi="Times" w:cs="Times"/>
                <w:sz w:val="18"/>
                <w:szCs w:val="18"/>
              </w:rPr>
            </w:pPr>
            <w:r>
              <w:rPr>
                <w:rFonts w:ascii="Times" w:hAnsi="Times" w:cs="Times"/>
                <w:sz w:val="18"/>
                <w:szCs w:val="18"/>
              </w:rPr>
              <w:t>1</w:t>
            </w:r>
            <w:r w:rsidR="00054FF3" w:rsidRPr="00BD35BF">
              <w:rPr>
                <w:rFonts w:ascii="Times" w:hAnsi="Times" w:cs="Times"/>
                <w:sz w:val="18"/>
                <w:szCs w:val="18"/>
              </w:rPr>
              <w:t>)</w:t>
            </w:r>
            <w:r w:rsidR="00054FF3" w:rsidRPr="00BD35BF">
              <w:rPr>
                <w:rFonts w:ascii="Times" w:hAnsi="Times" w:cs="Times"/>
                <w:sz w:val="18"/>
                <w:szCs w:val="18"/>
              </w:rPr>
              <w:tab/>
            </w:r>
            <w:r w:rsidR="00331D4B">
              <w:rPr>
                <w:rFonts w:ascii="Times" w:hAnsi="Times" w:cs="Times"/>
                <w:sz w:val="18"/>
                <w:szCs w:val="18"/>
              </w:rPr>
              <w:t>Headset Boom</w:t>
            </w:r>
          </w:p>
          <w:p w:rsidR="00054FF3" w:rsidRPr="00BD35BF" w:rsidRDefault="00331D4B" w:rsidP="00331D4B">
            <w:pPr>
              <w:tabs>
                <w:tab w:val="left" w:pos="2600"/>
              </w:tabs>
              <w:ind w:left="720" w:hanging="280"/>
              <w:rPr>
                <w:rFonts w:ascii="Times" w:hAnsi="Times" w:cs="Times"/>
                <w:sz w:val="18"/>
                <w:szCs w:val="18"/>
              </w:rPr>
            </w:pPr>
            <w:r>
              <w:rPr>
                <w:rFonts w:ascii="Times" w:hAnsi="Times" w:cs="Times"/>
                <w:sz w:val="18"/>
                <w:szCs w:val="18"/>
              </w:rPr>
              <w:tab/>
            </w:r>
            <w:r w:rsidR="00054FF3" w:rsidRPr="00BD35BF">
              <w:rPr>
                <w:rFonts w:ascii="Times" w:hAnsi="Times" w:cs="Times"/>
                <w:sz w:val="18"/>
                <w:szCs w:val="18"/>
              </w:rPr>
              <w:t>Microphone</w:t>
            </w:r>
            <w:r>
              <w:rPr>
                <w:rFonts w:ascii="Times" w:hAnsi="Times" w:cs="Times"/>
                <w:sz w:val="18"/>
                <w:szCs w:val="18"/>
              </w:rPr>
              <w:t>s</w:t>
            </w:r>
          </w:p>
        </w:tc>
        <w:tc>
          <w:tcPr>
            <w:tcW w:w="450" w:type="dxa"/>
            <w:tcBorders>
              <w:right w:val="single" w:sz="4" w:space="0" w:color="auto"/>
            </w:tcBorders>
          </w:tcPr>
          <w:p w:rsidR="00054FF3" w:rsidRPr="00BD35BF" w:rsidRDefault="00054FF3" w:rsidP="00450521">
            <w:pPr>
              <w:tabs>
                <w:tab w:val="left" w:pos="360"/>
              </w:tabs>
              <w:spacing w:before="120"/>
              <w:rPr>
                <w:rFonts w:ascii="Times" w:hAnsi="Times" w:cs="Times"/>
                <w:sz w:val="18"/>
                <w:szCs w:val="18"/>
              </w:rPr>
            </w:pPr>
            <w:r w:rsidRPr="00BD35BF">
              <w:rPr>
                <w:rFonts w:ascii="Times" w:hAnsi="Times" w:cs="Times"/>
                <w:sz w:val="18"/>
                <w:szCs w:val="18"/>
              </w:rPr>
              <w:t>A</w:t>
            </w:r>
          </w:p>
        </w:tc>
        <w:tc>
          <w:tcPr>
            <w:tcW w:w="360" w:type="dxa"/>
            <w:tcBorders>
              <w:left w:val="single" w:sz="4" w:space="0" w:color="auto"/>
              <w:right w:val="single" w:sz="4" w:space="0" w:color="auto"/>
            </w:tcBorders>
          </w:tcPr>
          <w:p w:rsidR="00054FF3" w:rsidRPr="00BD35BF" w:rsidRDefault="00054FF3" w:rsidP="00450521">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tcBorders>
          </w:tcPr>
          <w:p w:rsidR="00054FF3" w:rsidRPr="00BD35BF" w:rsidRDefault="00054FF3" w:rsidP="00450521">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right w:val="single" w:sz="6" w:space="0" w:color="auto"/>
            </w:tcBorders>
          </w:tcPr>
          <w:p w:rsidR="00054FF3" w:rsidRPr="00BD35BF" w:rsidRDefault="00054FF3" w:rsidP="00450521">
            <w:pPr>
              <w:pStyle w:val="BodyText"/>
              <w:tabs>
                <w:tab w:val="left" w:pos="360"/>
              </w:tabs>
            </w:pPr>
            <w:r w:rsidRPr="00BD35BF">
              <w:t>May be inoperative provided:</w:t>
            </w:r>
          </w:p>
          <w:p w:rsidR="00054FF3" w:rsidRPr="00BD35BF" w:rsidRDefault="00054FF3" w:rsidP="00325F7B">
            <w:pPr>
              <w:ind w:left="460" w:hanging="360"/>
              <w:rPr>
                <w:rFonts w:ascii="Times" w:hAnsi="Times" w:cs="Times"/>
                <w:sz w:val="18"/>
                <w:szCs w:val="18"/>
              </w:rPr>
            </w:pPr>
            <w:r w:rsidRPr="00BD35BF">
              <w:rPr>
                <w:rFonts w:ascii="Times" w:hAnsi="Times" w:cs="Times"/>
                <w:sz w:val="18"/>
                <w:szCs w:val="18"/>
              </w:rPr>
              <w:t>a)</w:t>
            </w:r>
            <w:r w:rsidRPr="00BD35BF">
              <w:rPr>
                <w:rFonts w:ascii="Times" w:hAnsi="Times" w:cs="Times"/>
                <w:sz w:val="18"/>
                <w:szCs w:val="18"/>
              </w:rPr>
              <w:tab/>
            </w:r>
            <w:r w:rsidR="00331D4B">
              <w:rPr>
                <w:rFonts w:ascii="Times" w:hAnsi="Times" w:cs="Times"/>
                <w:sz w:val="18"/>
                <w:szCs w:val="18"/>
              </w:rPr>
              <w:t>Associated hand microphone is installed and operates normally,</w:t>
            </w:r>
            <w:r w:rsidRPr="00BD35BF">
              <w:rPr>
                <w:rFonts w:ascii="Times" w:hAnsi="Times" w:cs="Times"/>
                <w:sz w:val="18"/>
                <w:szCs w:val="18"/>
              </w:rPr>
              <w:t xml:space="preserve"> and</w:t>
            </w:r>
          </w:p>
          <w:p w:rsidR="00054FF3" w:rsidRPr="00BD35BF" w:rsidRDefault="00054FF3" w:rsidP="00325F7B">
            <w:pPr>
              <w:ind w:left="460" w:hanging="360"/>
              <w:rPr>
                <w:rFonts w:ascii="Times" w:hAnsi="Times" w:cs="Times"/>
                <w:sz w:val="18"/>
                <w:szCs w:val="18"/>
              </w:rPr>
            </w:pPr>
            <w:r w:rsidRPr="00BD35BF">
              <w:rPr>
                <w:rFonts w:ascii="Times" w:hAnsi="Times" w:cs="Times"/>
                <w:sz w:val="18"/>
                <w:szCs w:val="18"/>
              </w:rPr>
              <w:t>b)</w:t>
            </w:r>
            <w:r w:rsidRPr="00BD35BF">
              <w:rPr>
                <w:rFonts w:ascii="Times" w:hAnsi="Times" w:cs="Times"/>
                <w:sz w:val="18"/>
                <w:szCs w:val="18"/>
              </w:rPr>
              <w:tab/>
              <w:t>Repairs are made within three (3) flight days.</w:t>
            </w:r>
          </w:p>
        </w:tc>
        <w:tc>
          <w:tcPr>
            <w:tcW w:w="288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450521">
        <w:trPr>
          <w:cantSplit/>
        </w:trPr>
        <w:tc>
          <w:tcPr>
            <w:tcW w:w="2330" w:type="dxa"/>
            <w:tcBorders>
              <w:left w:val="single" w:sz="6" w:space="0" w:color="auto"/>
            </w:tcBorders>
          </w:tcPr>
          <w:p w:rsidR="00331D4B" w:rsidRPr="00BD35BF" w:rsidRDefault="00331D4B" w:rsidP="00331D4B">
            <w:pPr>
              <w:tabs>
                <w:tab w:val="left" w:pos="720"/>
                <w:tab w:val="left" w:pos="2600"/>
              </w:tabs>
              <w:spacing w:before="120"/>
              <w:ind w:left="720" w:hanging="274"/>
              <w:rPr>
                <w:rFonts w:ascii="Times" w:hAnsi="Times" w:cs="Times"/>
                <w:sz w:val="18"/>
                <w:szCs w:val="18"/>
              </w:rPr>
            </w:pPr>
          </w:p>
          <w:p w:rsidR="00331D4B" w:rsidRPr="00BD35BF" w:rsidRDefault="00331D4B" w:rsidP="00955B2D">
            <w:pPr>
              <w:tabs>
                <w:tab w:val="left" w:pos="440"/>
                <w:tab w:val="left" w:pos="2600"/>
              </w:tabs>
              <w:ind w:left="720" w:hanging="274"/>
              <w:rPr>
                <w:rFonts w:ascii="Times" w:hAnsi="Times" w:cs="Times"/>
                <w:sz w:val="18"/>
                <w:szCs w:val="18"/>
              </w:rPr>
            </w:pPr>
          </w:p>
        </w:tc>
        <w:tc>
          <w:tcPr>
            <w:tcW w:w="450" w:type="dxa"/>
            <w:tcBorders>
              <w:right w:val="single" w:sz="4" w:space="0" w:color="auto"/>
            </w:tcBorders>
          </w:tcPr>
          <w:p w:rsidR="00331D4B" w:rsidRPr="00BD35BF" w:rsidRDefault="00331D4B" w:rsidP="00450521">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331D4B" w:rsidRPr="00BD35BF" w:rsidRDefault="00331D4B" w:rsidP="00450521">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331D4B" w:rsidRPr="00BD35BF" w:rsidRDefault="00331D4B" w:rsidP="00450521">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331D4B" w:rsidRPr="00BD35BF" w:rsidRDefault="00331D4B" w:rsidP="00450521">
            <w:pPr>
              <w:tabs>
                <w:tab w:val="left" w:pos="360"/>
              </w:tabs>
              <w:spacing w:before="120"/>
              <w:rPr>
                <w:rFonts w:ascii="Times" w:hAnsi="Times" w:cs="Times"/>
                <w:sz w:val="18"/>
                <w:szCs w:val="18"/>
              </w:rPr>
            </w:pPr>
            <w:r>
              <w:rPr>
                <w:rFonts w:ascii="Times" w:hAnsi="Times" w:cs="Times"/>
                <w:sz w:val="18"/>
                <w:szCs w:val="18"/>
              </w:rPr>
              <w:t>Any in excess of those required by regulation may be inoperative.</w:t>
            </w:r>
          </w:p>
        </w:tc>
        <w:tc>
          <w:tcPr>
            <w:tcW w:w="288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054FF3" w:rsidRPr="00BD35BF" w:rsidTr="00450521">
        <w:trPr>
          <w:cantSplit/>
        </w:trPr>
        <w:tc>
          <w:tcPr>
            <w:tcW w:w="2330" w:type="dxa"/>
            <w:tcBorders>
              <w:left w:val="single" w:sz="6" w:space="0" w:color="auto"/>
            </w:tcBorders>
          </w:tcPr>
          <w:p w:rsidR="00054FF3" w:rsidRPr="00BD35BF" w:rsidRDefault="00331D4B" w:rsidP="00450521">
            <w:pPr>
              <w:tabs>
                <w:tab w:val="left" w:pos="2600"/>
              </w:tabs>
              <w:spacing w:before="120"/>
              <w:ind w:left="720" w:hanging="274"/>
              <w:rPr>
                <w:rFonts w:ascii="Times" w:hAnsi="Times" w:cs="Times"/>
                <w:sz w:val="18"/>
                <w:szCs w:val="18"/>
              </w:rPr>
            </w:pPr>
            <w:r>
              <w:rPr>
                <w:rFonts w:ascii="Times" w:hAnsi="Times" w:cs="Times"/>
                <w:sz w:val="18"/>
                <w:szCs w:val="18"/>
              </w:rPr>
              <w:t>2</w:t>
            </w:r>
            <w:r w:rsidR="00054FF3" w:rsidRPr="00BD35BF">
              <w:rPr>
                <w:rFonts w:ascii="Times" w:hAnsi="Times" w:cs="Times"/>
                <w:sz w:val="18"/>
                <w:szCs w:val="18"/>
              </w:rPr>
              <w:t>)</w:t>
            </w:r>
            <w:r w:rsidR="00054FF3" w:rsidRPr="00BD35BF">
              <w:rPr>
                <w:rFonts w:ascii="Times" w:hAnsi="Times" w:cs="Times"/>
                <w:sz w:val="18"/>
                <w:szCs w:val="18"/>
              </w:rPr>
              <w:tab/>
            </w:r>
            <w:r>
              <w:rPr>
                <w:rFonts w:ascii="Times" w:hAnsi="Times" w:cs="Times"/>
                <w:sz w:val="18"/>
                <w:szCs w:val="18"/>
              </w:rPr>
              <w:t>Headset</w:t>
            </w:r>
          </w:p>
          <w:p w:rsidR="00054FF3" w:rsidRPr="00BD35BF" w:rsidRDefault="00331D4B" w:rsidP="00331D4B">
            <w:pPr>
              <w:tabs>
                <w:tab w:val="left" w:pos="2600"/>
              </w:tabs>
              <w:ind w:left="720" w:hanging="280"/>
              <w:rPr>
                <w:rFonts w:ascii="Times" w:hAnsi="Times" w:cs="Times"/>
                <w:sz w:val="18"/>
                <w:szCs w:val="18"/>
              </w:rPr>
            </w:pPr>
            <w:r>
              <w:rPr>
                <w:rFonts w:ascii="Times" w:hAnsi="Times" w:cs="Times"/>
                <w:sz w:val="18"/>
                <w:szCs w:val="18"/>
              </w:rPr>
              <w:tab/>
              <w:t>Earphones / Headphones</w:t>
            </w:r>
          </w:p>
        </w:tc>
        <w:tc>
          <w:tcPr>
            <w:tcW w:w="450" w:type="dxa"/>
            <w:tcBorders>
              <w:right w:val="single" w:sz="4" w:space="0" w:color="auto"/>
            </w:tcBorders>
          </w:tcPr>
          <w:p w:rsidR="00054FF3" w:rsidRPr="00BD35BF" w:rsidRDefault="00331D4B" w:rsidP="00450521">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4" w:space="0" w:color="auto"/>
            </w:tcBorders>
          </w:tcPr>
          <w:p w:rsidR="00054FF3" w:rsidRPr="00BD35BF" w:rsidRDefault="00054FF3" w:rsidP="00450521">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tcBorders>
          </w:tcPr>
          <w:p w:rsidR="00054FF3" w:rsidRPr="00BD35BF" w:rsidRDefault="00331D4B" w:rsidP="00450521">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054FF3" w:rsidRPr="00BD35BF" w:rsidRDefault="00054FF3" w:rsidP="00450521">
            <w:pPr>
              <w:tabs>
                <w:tab w:val="left" w:pos="360"/>
              </w:tabs>
              <w:spacing w:before="120"/>
              <w:rPr>
                <w:rFonts w:ascii="Times" w:hAnsi="Times" w:cs="Times"/>
                <w:sz w:val="18"/>
                <w:szCs w:val="18"/>
              </w:rPr>
            </w:pPr>
            <w:r w:rsidRPr="00BD35BF">
              <w:rPr>
                <w:rFonts w:ascii="Times" w:hAnsi="Times" w:cs="Times"/>
                <w:sz w:val="18"/>
                <w:szCs w:val="18"/>
              </w:rPr>
              <w:t xml:space="preserve">May be inoperative provided </w:t>
            </w:r>
            <w:r w:rsidR="00331D4B">
              <w:rPr>
                <w:rFonts w:ascii="Times" w:hAnsi="Times" w:cs="Times"/>
                <w:sz w:val="18"/>
                <w:szCs w:val="18"/>
              </w:rPr>
              <w:t>associated flight deck speaker operate normally.</w:t>
            </w:r>
          </w:p>
        </w:tc>
        <w:tc>
          <w:tcPr>
            <w:tcW w:w="288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054FF3" w:rsidRPr="00BD35BF" w:rsidRDefault="00054FF3" w:rsidP="00450521">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331D4B">
        <w:trPr>
          <w:cantSplit/>
        </w:trPr>
        <w:tc>
          <w:tcPr>
            <w:tcW w:w="2330" w:type="dxa"/>
            <w:tcBorders>
              <w:left w:val="single" w:sz="6" w:space="0" w:color="auto"/>
            </w:tcBorders>
          </w:tcPr>
          <w:p w:rsidR="00331D4B" w:rsidRPr="00BD35BF" w:rsidRDefault="00331D4B" w:rsidP="00450521">
            <w:pPr>
              <w:tabs>
                <w:tab w:val="left" w:pos="2600"/>
              </w:tabs>
              <w:spacing w:before="120"/>
              <w:ind w:left="720" w:hanging="274"/>
              <w:rPr>
                <w:rFonts w:ascii="Times" w:hAnsi="Times" w:cs="Times"/>
                <w:sz w:val="18"/>
                <w:szCs w:val="18"/>
              </w:rPr>
            </w:pPr>
          </w:p>
        </w:tc>
        <w:tc>
          <w:tcPr>
            <w:tcW w:w="450" w:type="dxa"/>
            <w:tcBorders>
              <w:right w:val="single" w:sz="4" w:space="0" w:color="auto"/>
            </w:tcBorders>
          </w:tcPr>
          <w:p w:rsidR="00331D4B" w:rsidRPr="00BD35BF" w:rsidRDefault="00331D4B" w:rsidP="00450521">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331D4B" w:rsidRPr="00BD35BF" w:rsidRDefault="00331D4B" w:rsidP="00450521">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331D4B" w:rsidRPr="00BD35BF" w:rsidRDefault="00331D4B" w:rsidP="00450521">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331D4B" w:rsidRPr="00BD35BF" w:rsidRDefault="00331D4B" w:rsidP="00645448">
            <w:pPr>
              <w:tabs>
                <w:tab w:val="left" w:pos="360"/>
              </w:tabs>
              <w:spacing w:before="120"/>
              <w:rPr>
                <w:rFonts w:ascii="Times" w:hAnsi="Times" w:cs="Times"/>
                <w:sz w:val="18"/>
                <w:szCs w:val="18"/>
              </w:rPr>
            </w:pPr>
            <w:r>
              <w:rPr>
                <w:rFonts w:ascii="Times" w:hAnsi="Times" w:cs="Times"/>
                <w:sz w:val="18"/>
                <w:szCs w:val="18"/>
              </w:rPr>
              <w:t>Any in excess of those required by regulation may be inoperative.</w:t>
            </w:r>
          </w:p>
        </w:tc>
        <w:tc>
          <w:tcPr>
            <w:tcW w:w="288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331D4B">
        <w:trPr>
          <w:cantSplit/>
        </w:trPr>
        <w:tc>
          <w:tcPr>
            <w:tcW w:w="2330" w:type="dxa"/>
            <w:tcBorders>
              <w:left w:val="single" w:sz="6" w:space="0" w:color="auto"/>
            </w:tcBorders>
          </w:tcPr>
          <w:p w:rsidR="00331D4B" w:rsidRPr="00BD35BF" w:rsidRDefault="00331D4B" w:rsidP="00331D4B">
            <w:pPr>
              <w:tabs>
                <w:tab w:val="left" w:pos="2600"/>
              </w:tabs>
              <w:spacing w:before="120"/>
              <w:ind w:left="720" w:hanging="274"/>
              <w:rPr>
                <w:rFonts w:ascii="Times" w:hAnsi="Times" w:cs="Times"/>
                <w:sz w:val="18"/>
                <w:szCs w:val="18"/>
              </w:rPr>
            </w:pPr>
            <w:r>
              <w:rPr>
                <w:rFonts w:ascii="Times" w:hAnsi="Times" w:cs="Times"/>
                <w:sz w:val="18"/>
                <w:szCs w:val="18"/>
              </w:rPr>
              <w:t>3</w:t>
            </w:r>
            <w:r w:rsidRPr="00BD35BF">
              <w:rPr>
                <w:rFonts w:ascii="Times" w:hAnsi="Times" w:cs="Times"/>
                <w:sz w:val="18"/>
                <w:szCs w:val="18"/>
              </w:rPr>
              <w:t>)</w:t>
            </w:r>
            <w:r w:rsidRPr="00BD35BF">
              <w:rPr>
                <w:rFonts w:ascii="Times" w:hAnsi="Times" w:cs="Times"/>
                <w:sz w:val="18"/>
                <w:szCs w:val="18"/>
              </w:rPr>
              <w:tab/>
            </w:r>
            <w:r>
              <w:rPr>
                <w:rFonts w:ascii="Times" w:hAnsi="Times" w:cs="Times"/>
                <w:sz w:val="18"/>
                <w:szCs w:val="18"/>
              </w:rPr>
              <w:t>Active Noise Canceling / Reduction Function</w:t>
            </w:r>
          </w:p>
        </w:tc>
        <w:tc>
          <w:tcPr>
            <w:tcW w:w="450" w:type="dxa"/>
            <w:tcBorders>
              <w:right w:val="single" w:sz="4" w:space="0" w:color="auto"/>
            </w:tcBorders>
          </w:tcPr>
          <w:p w:rsidR="00331D4B" w:rsidRDefault="00331D4B" w:rsidP="00450521">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331D4B" w:rsidRDefault="00331D4B" w:rsidP="00450521">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331D4B" w:rsidRDefault="00331D4B"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331D4B" w:rsidRDefault="00331D4B" w:rsidP="00645448">
            <w:pPr>
              <w:tabs>
                <w:tab w:val="left" w:pos="360"/>
              </w:tabs>
              <w:spacing w:before="120"/>
              <w:rPr>
                <w:rFonts w:ascii="Times" w:hAnsi="Times" w:cs="Times"/>
                <w:sz w:val="18"/>
                <w:szCs w:val="18"/>
              </w:rPr>
            </w:pPr>
            <w:r>
              <w:rPr>
                <w:rFonts w:ascii="Times" w:hAnsi="Times" w:cs="Times"/>
                <w:sz w:val="18"/>
                <w:szCs w:val="18"/>
              </w:rPr>
              <w:t>May be inoperative provided normal audio function of headset is operative.</w:t>
            </w:r>
          </w:p>
        </w:tc>
        <w:tc>
          <w:tcPr>
            <w:tcW w:w="288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450521">
        <w:trPr>
          <w:cantSplit/>
        </w:trPr>
        <w:tc>
          <w:tcPr>
            <w:tcW w:w="2330" w:type="dxa"/>
            <w:tcBorders>
              <w:left w:val="single" w:sz="6" w:space="0" w:color="auto"/>
              <w:bottom w:val="single" w:sz="4" w:space="0" w:color="auto"/>
            </w:tcBorders>
          </w:tcPr>
          <w:p w:rsidR="00331D4B" w:rsidRDefault="00331D4B" w:rsidP="00331D4B">
            <w:pPr>
              <w:tabs>
                <w:tab w:val="left" w:pos="2600"/>
              </w:tabs>
              <w:spacing w:before="120"/>
              <w:ind w:left="720" w:hanging="274"/>
              <w:rPr>
                <w:rFonts w:ascii="Times" w:hAnsi="Times" w:cs="Times"/>
                <w:sz w:val="18"/>
                <w:szCs w:val="18"/>
              </w:rPr>
            </w:pPr>
            <w:r>
              <w:rPr>
                <w:rFonts w:ascii="Times" w:hAnsi="Times" w:cs="Times"/>
                <w:sz w:val="18"/>
                <w:szCs w:val="18"/>
              </w:rPr>
              <w:t>(continued)</w:t>
            </w:r>
          </w:p>
        </w:tc>
        <w:tc>
          <w:tcPr>
            <w:tcW w:w="450" w:type="dxa"/>
            <w:tcBorders>
              <w:bottom w:val="single" w:sz="4" w:space="0" w:color="auto"/>
              <w:right w:val="single" w:sz="4" w:space="0" w:color="auto"/>
            </w:tcBorders>
          </w:tcPr>
          <w:p w:rsidR="00331D4B" w:rsidRDefault="00331D4B" w:rsidP="00450521">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4" w:space="0" w:color="auto"/>
            </w:tcBorders>
          </w:tcPr>
          <w:p w:rsidR="00331D4B" w:rsidRDefault="00331D4B" w:rsidP="00450521">
            <w:pPr>
              <w:tabs>
                <w:tab w:val="left" w:pos="360"/>
              </w:tabs>
              <w:spacing w:before="120"/>
              <w:rPr>
                <w:rFonts w:ascii="Times" w:hAnsi="Times" w:cs="Times"/>
                <w:sz w:val="18"/>
                <w:szCs w:val="18"/>
              </w:rPr>
            </w:pPr>
          </w:p>
        </w:tc>
        <w:tc>
          <w:tcPr>
            <w:tcW w:w="360" w:type="dxa"/>
            <w:tcBorders>
              <w:left w:val="single" w:sz="4" w:space="0" w:color="auto"/>
              <w:bottom w:val="single" w:sz="4" w:space="0" w:color="auto"/>
            </w:tcBorders>
          </w:tcPr>
          <w:p w:rsidR="00331D4B" w:rsidRDefault="00331D4B" w:rsidP="00450521">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331D4B" w:rsidRDefault="00331D4B" w:rsidP="00645448">
            <w:pPr>
              <w:tabs>
                <w:tab w:val="left" w:pos="360"/>
              </w:tabs>
              <w:spacing w:before="120"/>
              <w:rPr>
                <w:rFonts w:ascii="Times" w:hAnsi="Times" w:cs="Times"/>
                <w:sz w:val="18"/>
                <w:szCs w:val="18"/>
              </w:rPr>
            </w:pPr>
          </w:p>
        </w:tc>
        <w:tc>
          <w:tcPr>
            <w:tcW w:w="2880" w:type="dxa"/>
            <w:tcBorders>
              <w:bottom w:val="single" w:sz="4" w:space="0" w:color="auto"/>
              <w:right w:val="single" w:sz="6" w:space="0" w:color="auto"/>
            </w:tcBorders>
          </w:tcPr>
          <w:p w:rsidR="00331D4B" w:rsidRPr="00BD35BF" w:rsidRDefault="00331D4B" w:rsidP="00645448">
            <w:pPr>
              <w:spacing w:before="120"/>
              <w:rPr>
                <w:rFonts w:ascii="Times" w:hAnsi="Times" w:cs="Times"/>
                <w:sz w:val="18"/>
                <w:szCs w:val="18"/>
              </w:rPr>
            </w:pPr>
          </w:p>
        </w:tc>
        <w:tc>
          <w:tcPr>
            <w:tcW w:w="2520" w:type="dxa"/>
            <w:tcBorders>
              <w:bottom w:val="single" w:sz="4" w:space="0" w:color="auto"/>
              <w:right w:val="single" w:sz="6" w:space="0" w:color="auto"/>
            </w:tcBorders>
          </w:tcPr>
          <w:p w:rsidR="00331D4B" w:rsidRPr="00BD35BF" w:rsidRDefault="00331D4B" w:rsidP="00645448">
            <w:pPr>
              <w:spacing w:before="120"/>
              <w:rPr>
                <w:rFonts w:ascii="Times" w:hAnsi="Times" w:cs="Times"/>
                <w:sz w:val="18"/>
                <w:szCs w:val="18"/>
              </w:rPr>
            </w:pPr>
          </w:p>
        </w:tc>
        <w:tc>
          <w:tcPr>
            <w:tcW w:w="2340" w:type="dxa"/>
            <w:tcBorders>
              <w:bottom w:val="single" w:sz="4" w:space="0" w:color="auto"/>
              <w:right w:val="single" w:sz="6" w:space="0" w:color="auto"/>
            </w:tcBorders>
          </w:tcPr>
          <w:p w:rsidR="00331D4B" w:rsidRPr="00BD35BF" w:rsidRDefault="00331D4B" w:rsidP="00645448">
            <w:pPr>
              <w:spacing w:before="120"/>
              <w:rPr>
                <w:rFonts w:ascii="Times" w:hAnsi="Times" w:cs="Times"/>
                <w:sz w:val="18"/>
                <w:szCs w:val="18"/>
              </w:rPr>
            </w:pPr>
          </w:p>
        </w:tc>
      </w:tr>
    </w:tbl>
    <w:p w:rsidR="00331D4B" w:rsidRDefault="00331D4B" w:rsidP="00EA538C">
      <w:pPr>
        <w:jc w:val="center"/>
        <w:rPr>
          <w:sz w:val="22"/>
          <w:szCs w:val="22"/>
        </w:rPr>
        <w:sectPr w:rsidR="00331D4B" w:rsidSect="00EA538C">
          <w:headerReference w:type="default" r:id="rId6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A37972" w:rsidRPr="00BD35BF" w:rsidTr="00645448">
        <w:trPr>
          <w:cantSplit/>
        </w:trPr>
        <w:tc>
          <w:tcPr>
            <w:tcW w:w="2330" w:type="dxa"/>
            <w:tcBorders>
              <w:top w:val="single" w:sz="4" w:space="0" w:color="auto"/>
              <w:left w:val="single" w:sz="6" w:space="0" w:color="auto"/>
            </w:tcBorders>
          </w:tcPr>
          <w:p w:rsidR="00A37972" w:rsidRDefault="00A37972" w:rsidP="00645448">
            <w:pPr>
              <w:tabs>
                <w:tab w:val="left" w:pos="440"/>
                <w:tab w:val="left" w:pos="2600"/>
              </w:tabs>
              <w:rPr>
                <w:rFonts w:ascii="Times" w:hAnsi="Times" w:cs="Times"/>
                <w:sz w:val="18"/>
                <w:szCs w:val="18"/>
              </w:rPr>
            </w:pPr>
            <w:r w:rsidRPr="00BD35BF">
              <w:rPr>
                <w:rFonts w:ascii="Times" w:hAnsi="Times" w:cs="Times"/>
                <w:sz w:val="18"/>
                <w:szCs w:val="18"/>
              </w:rPr>
              <w:lastRenderedPageBreak/>
              <w:t>12.</w:t>
            </w:r>
            <w:r w:rsidRPr="00BD35BF">
              <w:rPr>
                <w:rFonts w:ascii="Times" w:hAnsi="Times" w:cs="Times"/>
                <w:sz w:val="18"/>
                <w:szCs w:val="18"/>
              </w:rPr>
              <w:tab/>
            </w:r>
            <w:r>
              <w:rPr>
                <w:rFonts w:ascii="Times" w:hAnsi="Times" w:cs="Times"/>
                <w:sz w:val="18"/>
                <w:szCs w:val="18"/>
              </w:rPr>
              <w:t xml:space="preserve">Flight Deck Headsets </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t xml:space="preserve">Earphones/Headphones </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t xml:space="preserve">and </w:t>
            </w:r>
            <w:r w:rsidRPr="00BD35BF">
              <w:rPr>
                <w:rFonts w:ascii="Times" w:hAnsi="Times" w:cs="Times"/>
                <w:sz w:val="18"/>
                <w:szCs w:val="18"/>
              </w:rPr>
              <w:t xml:space="preserve">Boom </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r>
            <w:r w:rsidRPr="00BD35BF">
              <w:rPr>
                <w:rFonts w:ascii="Times" w:hAnsi="Times" w:cs="Times"/>
                <w:sz w:val="18"/>
                <w:szCs w:val="18"/>
              </w:rPr>
              <w:t>Microphones</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t>OPERATOR OTHER</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t>THAN A HOLDER OF</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t>AN AIR CARRIEROR</w:t>
            </w:r>
            <w:r>
              <w:rPr>
                <w:rFonts w:ascii="Times" w:hAnsi="Times" w:cs="Times"/>
                <w:sz w:val="18"/>
                <w:szCs w:val="18"/>
              </w:rPr>
              <w:tab/>
              <w:t xml:space="preserve">COMMERCIAL </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t xml:space="preserve">OPERATOR </w:t>
            </w:r>
          </w:p>
          <w:p w:rsidR="00A37972" w:rsidRDefault="00A37972" w:rsidP="00645448">
            <w:pPr>
              <w:tabs>
                <w:tab w:val="left" w:pos="440"/>
                <w:tab w:val="left" w:pos="2600"/>
              </w:tabs>
              <w:rPr>
                <w:rFonts w:ascii="Times" w:hAnsi="Times" w:cs="Times"/>
                <w:sz w:val="18"/>
                <w:szCs w:val="18"/>
              </w:rPr>
            </w:pPr>
            <w:r>
              <w:rPr>
                <w:rFonts w:ascii="Times" w:hAnsi="Times" w:cs="Times"/>
                <w:sz w:val="18"/>
                <w:szCs w:val="18"/>
              </w:rPr>
              <w:tab/>
              <w:t xml:space="preserve">CERTIFICATE </w:t>
            </w:r>
          </w:p>
          <w:p w:rsidR="00A37972" w:rsidRPr="00BD35BF" w:rsidRDefault="00A37972" w:rsidP="008A1895">
            <w:pPr>
              <w:tabs>
                <w:tab w:val="left" w:pos="440"/>
                <w:tab w:val="left" w:pos="2600"/>
              </w:tabs>
              <w:rPr>
                <w:rFonts w:ascii="Times" w:hAnsi="Times" w:cs="Times"/>
                <w:sz w:val="18"/>
                <w:szCs w:val="18"/>
              </w:rPr>
            </w:pPr>
            <w:r>
              <w:rPr>
                <w:rFonts w:ascii="Times" w:hAnsi="Times" w:cs="Times"/>
                <w:sz w:val="18"/>
                <w:szCs w:val="18"/>
              </w:rPr>
              <w:tab/>
              <w:t>(cont</w:t>
            </w:r>
            <w:r w:rsidR="008A1895">
              <w:rPr>
                <w:rFonts w:ascii="Times" w:hAnsi="Times" w:cs="Times"/>
                <w:sz w:val="18"/>
                <w:szCs w:val="18"/>
              </w:rPr>
              <w:t>inued</w:t>
            </w:r>
            <w:r>
              <w:rPr>
                <w:rFonts w:ascii="Times" w:hAnsi="Times" w:cs="Times"/>
                <w:sz w:val="18"/>
                <w:szCs w:val="18"/>
              </w:rPr>
              <w:t>)</w:t>
            </w:r>
          </w:p>
        </w:tc>
        <w:tc>
          <w:tcPr>
            <w:tcW w:w="450" w:type="dxa"/>
            <w:tcBorders>
              <w:top w:val="single" w:sz="4" w:space="0" w:color="auto"/>
              <w:right w:val="single" w:sz="4" w:space="0" w:color="auto"/>
            </w:tcBorders>
          </w:tcPr>
          <w:p w:rsidR="00A37972" w:rsidRPr="00BD35BF" w:rsidRDefault="00A37972" w:rsidP="00645448">
            <w:pPr>
              <w:tabs>
                <w:tab w:val="left" w:pos="360"/>
              </w:tabs>
              <w:rPr>
                <w:rFonts w:ascii="Times" w:hAnsi="Times" w:cs="Times"/>
                <w:sz w:val="18"/>
                <w:szCs w:val="18"/>
              </w:rPr>
            </w:pPr>
            <w:r>
              <w:rPr>
                <w:rFonts w:ascii="Times" w:hAnsi="Times" w:cs="Times"/>
                <w:sz w:val="18"/>
                <w:szCs w:val="18"/>
              </w:rPr>
              <w:t>D</w:t>
            </w:r>
          </w:p>
        </w:tc>
        <w:tc>
          <w:tcPr>
            <w:tcW w:w="360" w:type="dxa"/>
            <w:tcBorders>
              <w:top w:val="single" w:sz="4" w:space="0" w:color="auto"/>
              <w:left w:val="single" w:sz="4" w:space="0" w:color="auto"/>
              <w:right w:val="single" w:sz="4" w:space="0" w:color="auto"/>
            </w:tcBorders>
          </w:tcPr>
          <w:p w:rsidR="00A37972" w:rsidRPr="00BD35BF" w:rsidRDefault="00A37972" w:rsidP="00645448">
            <w:pPr>
              <w:tabs>
                <w:tab w:val="left" w:pos="360"/>
              </w:tabs>
              <w:rPr>
                <w:rFonts w:ascii="Times" w:hAnsi="Times" w:cs="Times"/>
                <w:sz w:val="18"/>
                <w:szCs w:val="18"/>
              </w:rPr>
            </w:pPr>
            <w:r>
              <w:rPr>
                <w:rFonts w:ascii="Times" w:hAnsi="Times" w:cs="Times"/>
                <w:sz w:val="18"/>
                <w:szCs w:val="18"/>
              </w:rPr>
              <w:t>-</w:t>
            </w:r>
          </w:p>
        </w:tc>
        <w:tc>
          <w:tcPr>
            <w:tcW w:w="360" w:type="dxa"/>
            <w:tcBorders>
              <w:top w:val="single" w:sz="4" w:space="0" w:color="auto"/>
              <w:left w:val="single" w:sz="4" w:space="0" w:color="auto"/>
            </w:tcBorders>
          </w:tcPr>
          <w:p w:rsidR="00A37972" w:rsidRPr="00BD35BF" w:rsidRDefault="00AA51DB" w:rsidP="00645448">
            <w:pPr>
              <w:tabs>
                <w:tab w:val="left" w:pos="360"/>
              </w:tabs>
              <w:rPr>
                <w:rFonts w:ascii="Times" w:hAnsi="Times" w:cs="Times"/>
                <w:sz w:val="18"/>
                <w:szCs w:val="18"/>
              </w:rPr>
            </w:pPr>
            <w:r>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A37972" w:rsidRPr="00BD35BF" w:rsidRDefault="00A37972" w:rsidP="00645448">
            <w:pPr>
              <w:tabs>
                <w:tab w:val="left" w:pos="360"/>
              </w:tabs>
              <w:rPr>
                <w:rFonts w:ascii="Times" w:hAnsi="Times" w:cs="Times"/>
                <w:sz w:val="18"/>
                <w:szCs w:val="18"/>
              </w:rPr>
            </w:pPr>
            <w:r>
              <w:rPr>
                <w:rFonts w:ascii="Times" w:hAnsi="Times" w:cs="Times"/>
                <w:sz w:val="18"/>
                <w:szCs w:val="18"/>
              </w:rPr>
              <w:t>Any in excess of those required by regulation may be inoperative.</w:t>
            </w:r>
          </w:p>
        </w:tc>
        <w:tc>
          <w:tcPr>
            <w:tcW w:w="2880" w:type="dxa"/>
            <w:tcBorders>
              <w:top w:val="single" w:sz="4" w:space="0" w:color="auto"/>
              <w:right w:val="single" w:sz="6" w:space="0" w:color="auto"/>
            </w:tcBorders>
          </w:tcPr>
          <w:p w:rsidR="00A37972" w:rsidRPr="00BD35BF" w:rsidRDefault="00A37972" w:rsidP="00A37972">
            <w:pPr>
              <w:rPr>
                <w:rFonts w:ascii="Times" w:hAnsi="Times" w:cs="Times"/>
                <w:sz w:val="18"/>
                <w:szCs w:val="18"/>
              </w:rPr>
            </w:pPr>
            <w:r w:rsidRPr="00BD35BF">
              <w:rPr>
                <w:rFonts w:ascii="Times" w:hAnsi="Times" w:cs="Times"/>
                <w:sz w:val="18"/>
                <w:szCs w:val="18"/>
              </w:rPr>
              <w:t>None required.</w:t>
            </w:r>
          </w:p>
        </w:tc>
        <w:tc>
          <w:tcPr>
            <w:tcW w:w="2520" w:type="dxa"/>
            <w:tcBorders>
              <w:top w:val="single" w:sz="4" w:space="0" w:color="auto"/>
              <w:right w:val="single" w:sz="6" w:space="0" w:color="auto"/>
            </w:tcBorders>
          </w:tcPr>
          <w:p w:rsidR="00A37972" w:rsidRPr="00BD35BF" w:rsidRDefault="00A37972" w:rsidP="00A37972">
            <w:pPr>
              <w:rPr>
                <w:rFonts w:ascii="Times" w:hAnsi="Times" w:cs="Times"/>
                <w:sz w:val="18"/>
                <w:szCs w:val="18"/>
              </w:rPr>
            </w:pPr>
            <w:r w:rsidRPr="00BD35BF">
              <w:rPr>
                <w:rFonts w:ascii="Times" w:hAnsi="Times" w:cs="Times"/>
                <w:sz w:val="18"/>
                <w:szCs w:val="18"/>
              </w:rPr>
              <w:t>None required.</w:t>
            </w:r>
          </w:p>
        </w:tc>
        <w:tc>
          <w:tcPr>
            <w:tcW w:w="2340" w:type="dxa"/>
            <w:tcBorders>
              <w:top w:val="single" w:sz="4" w:space="0" w:color="auto"/>
              <w:right w:val="single" w:sz="6" w:space="0" w:color="auto"/>
            </w:tcBorders>
          </w:tcPr>
          <w:p w:rsidR="00A37972" w:rsidRPr="00BD35BF" w:rsidRDefault="00A37972" w:rsidP="00A37972">
            <w:pPr>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645448">
        <w:trPr>
          <w:cantSplit/>
        </w:trPr>
        <w:tc>
          <w:tcPr>
            <w:tcW w:w="2330" w:type="dxa"/>
            <w:tcBorders>
              <w:left w:val="single" w:sz="6" w:space="0" w:color="auto"/>
            </w:tcBorders>
          </w:tcPr>
          <w:p w:rsidR="00331D4B" w:rsidRPr="00BD35BF" w:rsidRDefault="00331D4B" w:rsidP="00645448">
            <w:pPr>
              <w:tabs>
                <w:tab w:val="left" w:pos="2600"/>
              </w:tabs>
              <w:spacing w:before="120"/>
              <w:ind w:left="720" w:hanging="274"/>
              <w:rPr>
                <w:rFonts w:ascii="Times" w:hAnsi="Times" w:cs="Times"/>
                <w:sz w:val="18"/>
                <w:szCs w:val="18"/>
              </w:rPr>
            </w:pPr>
            <w:r>
              <w:rPr>
                <w:rFonts w:ascii="Times" w:hAnsi="Times" w:cs="Times"/>
                <w:sz w:val="18"/>
                <w:szCs w:val="18"/>
              </w:rPr>
              <w:t>1</w:t>
            </w:r>
            <w:r w:rsidRPr="00BD35BF">
              <w:rPr>
                <w:rFonts w:ascii="Times" w:hAnsi="Times" w:cs="Times"/>
                <w:sz w:val="18"/>
                <w:szCs w:val="18"/>
              </w:rPr>
              <w:t>)</w:t>
            </w:r>
            <w:r w:rsidRPr="00BD35BF">
              <w:rPr>
                <w:rFonts w:ascii="Times" w:hAnsi="Times" w:cs="Times"/>
                <w:sz w:val="18"/>
                <w:szCs w:val="18"/>
              </w:rPr>
              <w:tab/>
            </w:r>
            <w:r>
              <w:rPr>
                <w:rFonts w:ascii="Times" w:hAnsi="Times" w:cs="Times"/>
                <w:sz w:val="18"/>
                <w:szCs w:val="18"/>
              </w:rPr>
              <w:t>Headset Boom</w:t>
            </w:r>
          </w:p>
          <w:p w:rsidR="00331D4B" w:rsidRPr="00BD35BF" w:rsidRDefault="00331D4B" w:rsidP="00645448">
            <w:pPr>
              <w:tabs>
                <w:tab w:val="left" w:pos="2600"/>
              </w:tabs>
              <w:ind w:left="720" w:hanging="280"/>
              <w:rPr>
                <w:rFonts w:ascii="Times" w:hAnsi="Times" w:cs="Times"/>
                <w:sz w:val="18"/>
                <w:szCs w:val="18"/>
              </w:rPr>
            </w:pPr>
            <w:r>
              <w:rPr>
                <w:rFonts w:ascii="Times" w:hAnsi="Times" w:cs="Times"/>
                <w:sz w:val="18"/>
                <w:szCs w:val="18"/>
              </w:rPr>
              <w:tab/>
            </w:r>
            <w:r w:rsidRPr="00BD35BF">
              <w:rPr>
                <w:rFonts w:ascii="Times" w:hAnsi="Times" w:cs="Times"/>
                <w:sz w:val="18"/>
                <w:szCs w:val="18"/>
              </w:rPr>
              <w:t>Microphone</w:t>
            </w:r>
            <w:r>
              <w:rPr>
                <w:rFonts w:ascii="Times" w:hAnsi="Times" w:cs="Times"/>
                <w:sz w:val="18"/>
                <w:szCs w:val="18"/>
              </w:rPr>
              <w:t>s</w:t>
            </w:r>
          </w:p>
        </w:tc>
        <w:tc>
          <w:tcPr>
            <w:tcW w:w="450" w:type="dxa"/>
            <w:tcBorders>
              <w:right w:val="single" w:sz="4" w:space="0" w:color="auto"/>
            </w:tcBorders>
          </w:tcPr>
          <w:p w:rsidR="00331D4B" w:rsidRPr="00BD35BF" w:rsidRDefault="00331D4B" w:rsidP="00645448">
            <w:pPr>
              <w:tabs>
                <w:tab w:val="left" w:pos="360"/>
              </w:tabs>
              <w:spacing w:before="120"/>
              <w:rPr>
                <w:rFonts w:ascii="Times" w:hAnsi="Times" w:cs="Times"/>
                <w:sz w:val="18"/>
                <w:szCs w:val="18"/>
              </w:rPr>
            </w:pPr>
            <w:r w:rsidRPr="00BD35BF">
              <w:rPr>
                <w:rFonts w:ascii="Times" w:hAnsi="Times" w:cs="Times"/>
                <w:sz w:val="18"/>
                <w:szCs w:val="18"/>
              </w:rPr>
              <w:t>A</w:t>
            </w:r>
          </w:p>
        </w:tc>
        <w:tc>
          <w:tcPr>
            <w:tcW w:w="360" w:type="dxa"/>
            <w:tcBorders>
              <w:left w:val="single" w:sz="4" w:space="0" w:color="auto"/>
              <w:right w:val="single" w:sz="4" w:space="0" w:color="auto"/>
            </w:tcBorders>
          </w:tcPr>
          <w:p w:rsidR="00331D4B" w:rsidRPr="00BD35BF" w:rsidRDefault="00331D4B" w:rsidP="00645448">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tcBorders>
          </w:tcPr>
          <w:p w:rsidR="00331D4B" w:rsidRPr="00BD35BF" w:rsidRDefault="00331D4B" w:rsidP="00645448">
            <w:pPr>
              <w:tabs>
                <w:tab w:val="left" w:pos="360"/>
              </w:tabs>
              <w:spacing w:before="120"/>
              <w:rPr>
                <w:rFonts w:ascii="Times" w:hAnsi="Times" w:cs="Times"/>
                <w:sz w:val="18"/>
                <w:szCs w:val="18"/>
              </w:rPr>
            </w:pPr>
            <w:r w:rsidRPr="00BD35BF">
              <w:rPr>
                <w:rFonts w:ascii="Times" w:hAnsi="Times" w:cs="Times"/>
                <w:sz w:val="18"/>
                <w:szCs w:val="18"/>
              </w:rPr>
              <w:t>0</w:t>
            </w:r>
          </w:p>
        </w:tc>
        <w:tc>
          <w:tcPr>
            <w:tcW w:w="3240" w:type="dxa"/>
            <w:tcBorders>
              <w:left w:val="single" w:sz="6" w:space="0" w:color="auto"/>
              <w:right w:val="single" w:sz="6" w:space="0" w:color="auto"/>
            </w:tcBorders>
          </w:tcPr>
          <w:p w:rsidR="00331D4B" w:rsidRPr="00BD35BF" w:rsidRDefault="00331D4B" w:rsidP="00645448">
            <w:pPr>
              <w:pStyle w:val="BodyText"/>
              <w:tabs>
                <w:tab w:val="left" w:pos="360"/>
              </w:tabs>
            </w:pPr>
            <w:r w:rsidRPr="00BD35BF">
              <w:t>May be inoperative provided:</w:t>
            </w:r>
          </w:p>
          <w:p w:rsidR="00331D4B" w:rsidRPr="00BD35BF" w:rsidRDefault="00331D4B" w:rsidP="00645448">
            <w:pPr>
              <w:ind w:left="460" w:hanging="360"/>
              <w:rPr>
                <w:rFonts w:ascii="Times" w:hAnsi="Times" w:cs="Times"/>
                <w:sz w:val="18"/>
                <w:szCs w:val="18"/>
              </w:rPr>
            </w:pPr>
            <w:r w:rsidRPr="00BD35BF">
              <w:rPr>
                <w:rFonts w:ascii="Times" w:hAnsi="Times" w:cs="Times"/>
                <w:sz w:val="18"/>
                <w:szCs w:val="18"/>
              </w:rPr>
              <w:t>a)</w:t>
            </w:r>
            <w:r w:rsidRPr="00BD35BF">
              <w:rPr>
                <w:rFonts w:ascii="Times" w:hAnsi="Times" w:cs="Times"/>
                <w:sz w:val="18"/>
                <w:szCs w:val="18"/>
              </w:rPr>
              <w:tab/>
            </w:r>
            <w:r>
              <w:rPr>
                <w:rFonts w:ascii="Times" w:hAnsi="Times" w:cs="Times"/>
                <w:sz w:val="18"/>
                <w:szCs w:val="18"/>
              </w:rPr>
              <w:t>Associated hand microphone is installed and operates normally,</w:t>
            </w:r>
            <w:r w:rsidRPr="00BD35BF">
              <w:rPr>
                <w:rFonts w:ascii="Times" w:hAnsi="Times" w:cs="Times"/>
                <w:sz w:val="18"/>
                <w:szCs w:val="18"/>
              </w:rPr>
              <w:t xml:space="preserve"> and</w:t>
            </w:r>
          </w:p>
          <w:p w:rsidR="00331D4B" w:rsidRPr="00BD35BF" w:rsidRDefault="00A37972" w:rsidP="00A37972">
            <w:pPr>
              <w:ind w:left="460" w:hanging="360"/>
              <w:rPr>
                <w:rFonts w:ascii="Times" w:hAnsi="Times" w:cs="Times"/>
                <w:sz w:val="18"/>
                <w:szCs w:val="18"/>
              </w:rPr>
            </w:pPr>
            <w:r>
              <w:rPr>
                <w:rFonts w:ascii="Times" w:hAnsi="Times" w:cs="Times"/>
                <w:sz w:val="18"/>
                <w:szCs w:val="18"/>
              </w:rPr>
              <w:t>b)</w:t>
            </w:r>
            <w:r>
              <w:rPr>
                <w:rFonts w:ascii="Times" w:hAnsi="Times" w:cs="Times"/>
                <w:sz w:val="18"/>
                <w:szCs w:val="18"/>
              </w:rPr>
              <w:tab/>
              <w:t xml:space="preserve">Repairs are made </w:t>
            </w:r>
            <w:r w:rsidR="00331D4B" w:rsidRPr="00BD35BF">
              <w:rPr>
                <w:rFonts w:ascii="Times" w:hAnsi="Times" w:cs="Times"/>
                <w:sz w:val="18"/>
                <w:szCs w:val="18"/>
              </w:rPr>
              <w:t xml:space="preserve">in </w:t>
            </w:r>
            <w:r>
              <w:rPr>
                <w:rFonts w:ascii="Times" w:hAnsi="Times" w:cs="Times"/>
                <w:sz w:val="18"/>
                <w:szCs w:val="18"/>
              </w:rPr>
              <w:t>accordance with applicable regulations.</w:t>
            </w:r>
          </w:p>
        </w:tc>
        <w:tc>
          <w:tcPr>
            <w:tcW w:w="288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645448">
        <w:trPr>
          <w:cantSplit/>
        </w:trPr>
        <w:tc>
          <w:tcPr>
            <w:tcW w:w="2330" w:type="dxa"/>
            <w:tcBorders>
              <w:left w:val="single" w:sz="6" w:space="0" w:color="auto"/>
            </w:tcBorders>
          </w:tcPr>
          <w:p w:rsidR="00331D4B" w:rsidRPr="00BD35BF" w:rsidRDefault="00331D4B" w:rsidP="00A37972">
            <w:pPr>
              <w:tabs>
                <w:tab w:val="left" w:pos="440"/>
                <w:tab w:val="left" w:pos="2600"/>
              </w:tabs>
              <w:spacing w:before="120"/>
              <w:rPr>
                <w:rFonts w:ascii="Times" w:hAnsi="Times" w:cs="Times"/>
                <w:sz w:val="18"/>
                <w:szCs w:val="18"/>
              </w:rPr>
            </w:pPr>
          </w:p>
        </w:tc>
        <w:tc>
          <w:tcPr>
            <w:tcW w:w="450" w:type="dxa"/>
            <w:tcBorders>
              <w:right w:val="single" w:sz="4" w:space="0" w:color="auto"/>
            </w:tcBorders>
          </w:tcPr>
          <w:p w:rsidR="00331D4B" w:rsidRPr="00BD35BF" w:rsidRDefault="00331D4B" w:rsidP="00645448">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331D4B" w:rsidRPr="00BD35BF" w:rsidRDefault="00331D4B" w:rsidP="00645448">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331D4B" w:rsidRPr="00BD35BF" w:rsidRDefault="00331D4B" w:rsidP="00645448">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331D4B" w:rsidRPr="00BD35BF" w:rsidRDefault="00331D4B" w:rsidP="00645448">
            <w:pPr>
              <w:tabs>
                <w:tab w:val="left" w:pos="360"/>
              </w:tabs>
              <w:spacing w:before="120"/>
              <w:rPr>
                <w:rFonts w:ascii="Times" w:hAnsi="Times" w:cs="Times"/>
                <w:sz w:val="18"/>
                <w:szCs w:val="18"/>
              </w:rPr>
            </w:pPr>
            <w:r>
              <w:rPr>
                <w:rFonts w:ascii="Times" w:hAnsi="Times" w:cs="Times"/>
                <w:sz w:val="18"/>
                <w:szCs w:val="18"/>
              </w:rPr>
              <w:t>Any in excess of those required by regulation may be inoperative.</w:t>
            </w:r>
          </w:p>
        </w:tc>
        <w:tc>
          <w:tcPr>
            <w:tcW w:w="288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645448">
        <w:trPr>
          <w:cantSplit/>
        </w:trPr>
        <w:tc>
          <w:tcPr>
            <w:tcW w:w="2330" w:type="dxa"/>
            <w:tcBorders>
              <w:left w:val="single" w:sz="6" w:space="0" w:color="auto"/>
            </w:tcBorders>
          </w:tcPr>
          <w:p w:rsidR="00331D4B" w:rsidRPr="00BD35BF" w:rsidRDefault="00331D4B" w:rsidP="00645448">
            <w:pPr>
              <w:tabs>
                <w:tab w:val="left" w:pos="2600"/>
              </w:tabs>
              <w:spacing w:before="120"/>
              <w:ind w:left="720" w:hanging="274"/>
              <w:rPr>
                <w:rFonts w:ascii="Times" w:hAnsi="Times" w:cs="Times"/>
                <w:sz w:val="18"/>
                <w:szCs w:val="18"/>
              </w:rPr>
            </w:pPr>
            <w:r>
              <w:rPr>
                <w:rFonts w:ascii="Times" w:hAnsi="Times" w:cs="Times"/>
                <w:sz w:val="18"/>
                <w:szCs w:val="18"/>
              </w:rPr>
              <w:t>2</w:t>
            </w:r>
            <w:r w:rsidRPr="00BD35BF">
              <w:rPr>
                <w:rFonts w:ascii="Times" w:hAnsi="Times" w:cs="Times"/>
                <w:sz w:val="18"/>
                <w:szCs w:val="18"/>
              </w:rPr>
              <w:t>)</w:t>
            </w:r>
            <w:r w:rsidRPr="00BD35BF">
              <w:rPr>
                <w:rFonts w:ascii="Times" w:hAnsi="Times" w:cs="Times"/>
                <w:sz w:val="18"/>
                <w:szCs w:val="18"/>
              </w:rPr>
              <w:tab/>
            </w:r>
            <w:r>
              <w:rPr>
                <w:rFonts w:ascii="Times" w:hAnsi="Times" w:cs="Times"/>
                <w:sz w:val="18"/>
                <w:szCs w:val="18"/>
              </w:rPr>
              <w:t>Headset</w:t>
            </w:r>
          </w:p>
          <w:p w:rsidR="00331D4B" w:rsidRPr="00BD35BF" w:rsidRDefault="00331D4B" w:rsidP="00645448">
            <w:pPr>
              <w:tabs>
                <w:tab w:val="left" w:pos="2600"/>
              </w:tabs>
              <w:ind w:left="720" w:hanging="280"/>
              <w:rPr>
                <w:rFonts w:ascii="Times" w:hAnsi="Times" w:cs="Times"/>
                <w:sz w:val="18"/>
                <w:szCs w:val="18"/>
              </w:rPr>
            </w:pPr>
            <w:r>
              <w:rPr>
                <w:rFonts w:ascii="Times" w:hAnsi="Times" w:cs="Times"/>
                <w:sz w:val="18"/>
                <w:szCs w:val="18"/>
              </w:rPr>
              <w:tab/>
              <w:t>Earphones / Headphones</w:t>
            </w:r>
          </w:p>
        </w:tc>
        <w:tc>
          <w:tcPr>
            <w:tcW w:w="450" w:type="dxa"/>
            <w:tcBorders>
              <w:right w:val="single" w:sz="4" w:space="0" w:color="auto"/>
            </w:tcBorders>
          </w:tcPr>
          <w:p w:rsidR="00331D4B" w:rsidRPr="00BD35BF" w:rsidRDefault="00331D4B" w:rsidP="00645448">
            <w:pPr>
              <w:tabs>
                <w:tab w:val="left" w:pos="360"/>
              </w:tabs>
              <w:spacing w:before="120"/>
              <w:rPr>
                <w:rFonts w:ascii="Times" w:hAnsi="Times" w:cs="Times"/>
                <w:sz w:val="18"/>
                <w:szCs w:val="18"/>
              </w:rPr>
            </w:pPr>
            <w:r>
              <w:rPr>
                <w:rFonts w:ascii="Times" w:hAnsi="Times" w:cs="Times"/>
                <w:sz w:val="18"/>
                <w:szCs w:val="18"/>
              </w:rPr>
              <w:t>C</w:t>
            </w:r>
          </w:p>
        </w:tc>
        <w:tc>
          <w:tcPr>
            <w:tcW w:w="360" w:type="dxa"/>
            <w:tcBorders>
              <w:left w:val="single" w:sz="4" w:space="0" w:color="auto"/>
              <w:right w:val="single" w:sz="4" w:space="0" w:color="auto"/>
            </w:tcBorders>
          </w:tcPr>
          <w:p w:rsidR="00331D4B" w:rsidRPr="00BD35BF" w:rsidRDefault="00331D4B" w:rsidP="00645448">
            <w:pPr>
              <w:tabs>
                <w:tab w:val="left" w:pos="360"/>
              </w:tabs>
              <w:spacing w:before="120"/>
              <w:rPr>
                <w:rFonts w:ascii="Times" w:hAnsi="Times" w:cs="Times"/>
                <w:sz w:val="18"/>
                <w:szCs w:val="18"/>
              </w:rPr>
            </w:pPr>
            <w:r w:rsidRPr="00BD35BF">
              <w:rPr>
                <w:rFonts w:ascii="Times" w:hAnsi="Times" w:cs="Times"/>
                <w:sz w:val="18"/>
                <w:szCs w:val="18"/>
              </w:rPr>
              <w:t>-</w:t>
            </w:r>
          </w:p>
        </w:tc>
        <w:tc>
          <w:tcPr>
            <w:tcW w:w="360" w:type="dxa"/>
            <w:tcBorders>
              <w:left w:val="single" w:sz="4" w:space="0" w:color="auto"/>
            </w:tcBorders>
          </w:tcPr>
          <w:p w:rsidR="00331D4B" w:rsidRPr="00BD35BF" w:rsidRDefault="00331D4B" w:rsidP="00645448">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331D4B" w:rsidRPr="00BD35BF" w:rsidRDefault="00331D4B" w:rsidP="00645448">
            <w:pPr>
              <w:tabs>
                <w:tab w:val="left" w:pos="360"/>
              </w:tabs>
              <w:spacing w:before="120"/>
              <w:rPr>
                <w:rFonts w:ascii="Times" w:hAnsi="Times" w:cs="Times"/>
                <w:sz w:val="18"/>
                <w:szCs w:val="18"/>
              </w:rPr>
            </w:pPr>
            <w:r w:rsidRPr="00BD35BF">
              <w:rPr>
                <w:rFonts w:ascii="Times" w:hAnsi="Times" w:cs="Times"/>
                <w:sz w:val="18"/>
                <w:szCs w:val="18"/>
              </w:rPr>
              <w:t xml:space="preserve">May be inoperative provided </w:t>
            </w:r>
            <w:r>
              <w:rPr>
                <w:rFonts w:ascii="Times" w:hAnsi="Times" w:cs="Times"/>
                <w:sz w:val="18"/>
                <w:szCs w:val="18"/>
              </w:rPr>
              <w:t>associated flight deck speaker operate</w:t>
            </w:r>
            <w:r w:rsidR="00A37972">
              <w:rPr>
                <w:rFonts w:ascii="Times" w:hAnsi="Times" w:cs="Times"/>
                <w:sz w:val="18"/>
                <w:szCs w:val="18"/>
              </w:rPr>
              <w:t>s</w:t>
            </w:r>
            <w:r>
              <w:rPr>
                <w:rFonts w:ascii="Times" w:hAnsi="Times" w:cs="Times"/>
                <w:sz w:val="18"/>
                <w:szCs w:val="18"/>
              </w:rPr>
              <w:t xml:space="preserve"> normally.</w:t>
            </w:r>
          </w:p>
        </w:tc>
        <w:tc>
          <w:tcPr>
            <w:tcW w:w="288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645448">
        <w:trPr>
          <w:cantSplit/>
        </w:trPr>
        <w:tc>
          <w:tcPr>
            <w:tcW w:w="2330" w:type="dxa"/>
            <w:tcBorders>
              <w:left w:val="single" w:sz="6" w:space="0" w:color="auto"/>
            </w:tcBorders>
          </w:tcPr>
          <w:p w:rsidR="00331D4B" w:rsidRPr="00BD35BF" w:rsidRDefault="00331D4B" w:rsidP="00645448">
            <w:pPr>
              <w:tabs>
                <w:tab w:val="left" w:pos="2600"/>
              </w:tabs>
              <w:spacing w:before="120"/>
              <w:ind w:left="720" w:hanging="274"/>
              <w:rPr>
                <w:rFonts w:ascii="Times" w:hAnsi="Times" w:cs="Times"/>
                <w:sz w:val="18"/>
                <w:szCs w:val="18"/>
              </w:rPr>
            </w:pPr>
            <w:r>
              <w:rPr>
                <w:rFonts w:ascii="Times" w:hAnsi="Times" w:cs="Times"/>
                <w:sz w:val="18"/>
                <w:szCs w:val="18"/>
              </w:rPr>
              <w:t>3</w:t>
            </w:r>
            <w:r w:rsidRPr="00BD35BF">
              <w:rPr>
                <w:rFonts w:ascii="Times" w:hAnsi="Times" w:cs="Times"/>
                <w:sz w:val="18"/>
                <w:szCs w:val="18"/>
              </w:rPr>
              <w:t>)</w:t>
            </w:r>
            <w:r w:rsidRPr="00BD35BF">
              <w:rPr>
                <w:rFonts w:ascii="Times" w:hAnsi="Times" w:cs="Times"/>
                <w:sz w:val="18"/>
                <w:szCs w:val="18"/>
              </w:rPr>
              <w:tab/>
            </w:r>
            <w:r>
              <w:rPr>
                <w:rFonts w:ascii="Times" w:hAnsi="Times" w:cs="Times"/>
                <w:sz w:val="18"/>
                <w:szCs w:val="18"/>
              </w:rPr>
              <w:t>Active Noise Canceling / Reduction Function</w:t>
            </w:r>
          </w:p>
        </w:tc>
        <w:tc>
          <w:tcPr>
            <w:tcW w:w="450" w:type="dxa"/>
            <w:tcBorders>
              <w:right w:val="single" w:sz="4" w:space="0" w:color="auto"/>
            </w:tcBorders>
          </w:tcPr>
          <w:p w:rsidR="00331D4B" w:rsidRDefault="00331D4B" w:rsidP="00645448">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331D4B" w:rsidRDefault="00331D4B" w:rsidP="00645448">
            <w:pPr>
              <w:tabs>
                <w:tab w:val="left" w:pos="360"/>
              </w:tabs>
              <w:spacing w:before="120"/>
              <w:rPr>
                <w:rFonts w:ascii="Times" w:hAnsi="Times" w:cs="Times"/>
                <w:sz w:val="18"/>
                <w:szCs w:val="18"/>
              </w:rPr>
            </w:pPr>
            <w:r>
              <w:rPr>
                <w:rFonts w:ascii="Times" w:hAnsi="Times" w:cs="Times"/>
                <w:sz w:val="18"/>
                <w:szCs w:val="18"/>
              </w:rPr>
              <w:t>-</w:t>
            </w:r>
          </w:p>
        </w:tc>
        <w:tc>
          <w:tcPr>
            <w:tcW w:w="360" w:type="dxa"/>
            <w:tcBorders>
              <w:left w:val="single" w:sz="4" w:space="0" w:color="auto"/>
            </w:tcBorders>
          </w:tcPr>
          <w:p w:rsidR="00331D4B" w:rsidRDefault="00331D4B" w:rsidP="0064544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331D4B" w:rsidRDefault="00331D4B" w:rsidP="00645448">
            <w:pPr>
              <w:tabs>
                <w:tab w:val="left" w:pos="360"/>
              </w:tabs>
              <w:spacing w:before="120"/>
              <w:rPr>
                <w:rFonts w:ascii="Times" w:hAnsi="Times" w:cs="Times"/>
                <w:sz w:val="18"/>
                <w:szCs w:val="18"/>
              </w:rPr>
            </w:pPr>
            <w:r>
              <w:rPr>
                <w:rFonts w:ascii="Times" w:hAnsi="Times" w:cs="Times"/>
                <w:sz w:val="18"/>
                <w:szCs w:val="18"/>
              </w:rPr>
              <w:t>May be inoperative provided normal audio function of headset is operative.</w:t>
            </w:r>
          </w:p>
        </w:tc>
        <w:tc>
          <w:tcPr>
            <w:tcW w:w="288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None required.</w:t>
            </w:r>
          </w:p>
        </w:tc>
        <w:tc>
          <w:tcPr>
            <w:tcW w:w="2340" w:type="dxa"/>
            <w:tcBorders>
              <w:right w:val="single" w:sz="6" w:space="0" w:color="auto"/>
            </w:tcBorders>
          </w:tcPr>
          <w:p w:rsidR="00331D4B" w:rsidRPr="00BD35BF" w:rsidRDefault="00331D4B" w:rsidP="00645448">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331D4B" w:rsidRPr="00BD35BF" w:rsidTr="00645448">
        <w:trPr>
          <w:cantSplit/>
        </w:trPr>
        <w:tc>
          <w:tcPr>
            <w:tcW w:w="2330" w:type="dxa"/>
            <w:tcBorders>
              <w:left w:val="single" w:sz="6" w:space="0" w:color="auto"/>
              <w:bottom w:val="single" w:sz="4" w:space="0" w:color="auto"/>
            </w:tcBorders>
          </w:tcPr>
          <w:p w:rsidR="00331D4B" w:rsidRDefault="00331D4B" w:rsidP="00A37972">
            <w:pPr>
              <w:tabs>
                <w:tab w:val="left" w:pos="2600"/>
              </w:tabs>
              <w:spacing w:before="120"/>
              <w:rPr>
                <w:rFonts w:ascii="Times" w:hAnsi="Times" w:cs="Times"/>
                <w:sz w:val="18"/>
                <w:szCs w:val="18"/>
              </w:rPr>
            </w:pPr>
          </w:p>
        </w:tc>
        <w:tc>
          <w:tcPr>
            <w:tcW w:w="450" w:type="dxa"/>
            <w:tcBorders>
              <w:bottom w:val="single" w:sz="4" w:space="0" w:color="auto"/>
              <w:right w:val="single" w:sz="4" w:space="0" w:color="auto"/>
            </w:tcBorders>
          </w:tcPr>
          <w:p w:rsidR="00331D4B" w:rsidRDefault="00331D4B" w:rsidP="00645448">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4" w:space="0" w:color="auto"/>
            </w:tcBorders>
          </w:tcPr>
          <w:p w:rsidR="00331D4B" w:rsidRDefault="00331D4B" w:rsidP="00645448">
            <w:pPr>
              <w:tabs>
                <w:tab w:val="left" w:pos="360"/>
              </w:tabs>
              <w:spacing w:before="120"/>
              <w:rPr>
                <w:rFonts w:ascii="Times" w:hAnsi="Times" w:cs="Times"/>
                <w:sz w:val="18"/>
                <w:szCs w:val="18"/>
              </w:rPr>
            </w:pPr>
          </w:p>
        </w:tc>
        <w:tc>
          <w:tcPr>
            <w:tcW w:w="360" w:type="dxa"/>
            <w:tcBorders>
              <w:left w:val="single" w:sz="4" w:space="0" w:color="auto"/>
              <w:bottom w:val="single" w:sz="4" w:space="0" w:color="auto"/>
            </w:tcBorders>
          </w:tcPr>
          <w:p w:rsidR="00331D4B" w:rsidRDefault="00331D4B" w:rsidP="00645448">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331D4B" w:rsidRDefault="00331D4B" w:rsidP="00645448">
            <w:pPr>
              <w:tabs>
                <w:tab w:val="left" w:pos="360"/>
              </w:tabs>
              <w:spacing w:before="120"/>
              <w:rPr>
                <w:rFonts w:ascii="Times" w:hAnsi="Times" w:cs="Times"/>
                <w:sz w:val="18"/>
                <w:szCs w:val="18"/>
              </w:rPr>
            </w:pPr>
          </w:p>
        </w:tc>
        <w:tc>
          <w:tcPr>
            <w:tcW w:w="2880" w:type="dxa"/>
            <w:tcBorders>
              <w:bottom w:val="single" w:sz="4" w:space="0" w:color="auto"/>
              <w:right w:val="single" w:sz="6" w:space="0" w:color="auto"/>
            </w:tcBorders>
          </w:tcPr>
          <w:p w:rsidR="00331D4B" w:rsidRPr="00BD35BF" w:rsidRDefault="00331D4B" w:rsidP="00645448">
            <w:pPr>
              <w:spacing w:before="120"/>
              <w:rPr>
                <w:rFonts w:ascii="Times" w:hAnsi="Times" w:cs="Times"/>
                <w:sz w:val="18"/>
                <w:szCs w:val="18"/>
              </w:rPr>
            </w:pPr>
          </w:p>
        </w:tc>
        <w:tc>
          <w:tcPr>
            <w:tcW w:w="2520" w:type="dxa"/>
            <w:tcBorders>
              <w:bottom w:val="single" w:sz="4" w:space="0" w:color="auto"/>
              <w:right w:val="single" w:sz="6" w:space="0" w:color="auto"/>
            </w:tcBorders>
          </w:tcPr>
          <w:p w:rsidR="00331D4B" w:rsidRPr="00BD35BF" w:rsidRDefault="00331D4B" w:rsidP="00645448">
            <w:pPr>
              <w:spacing w:before="120"/>
              <w:rPr>
                <w:rFonts w:ascii="Times" w:hAnsi="Times" w:cs="Times"/>
                <w:sz w:val="18"/>
                <w:szCs w:val="18"/>
              </w:rPr>
            </w:pPr>
          </w:p>
        </w:tc>
        <w:tc>
          <w:tcPr>
            <w:tcW w:w="2340" w:type="dxa"/>
            <w:tcBorders>
              <w:bottom w:val="single" w:sz="4" w:space="0" w:color="auto"/>
              <w:right w:val="single" w:sz="6" w:space="0" w:color="auto"/>
            </w:tcBorders>
          </w:tcPr>
          <w:p w:rsidR="00331D4B" w:rsidRPr="00BD35BF" w:rsidRDefault="00331D4B" w:rsidP="00645448">
            <w:pPr>
              <w:spacing w:before="120"/>
              <w:rPr>
                <w:rFonts w:ascii="Times" w:hAnsi="Times" w:cs="Times"/>
                <w:sz w:val="18"/>
                <w:szCs w:val="18"/>
              </w:rPr>
            </w:pPr>
          </w:p>
        </w:tc>
      </w:tr>
    </w:tbl>
    <w:p w:rsidR="00955B2D" w:rsidRDefault="00955B2D" w:rsidP="00EA538C">
      <w:pPr>
        <w:jc w:val="center"/>
        <w:rPr>
          <w:sz w:val="22"/>
          <w:szCs w:val="22"/>
        </w:rPr>
      </w:pPr>
    </w:p>
    <w:p w:rsidR="00331D4B" w:rsidRDefault="00331D4B" w:rsidP="00EA538C">
      <w:pPr>
        <w:jc w:val="center"/>
        <w:rPr>
          <w:sz w:val="22"/>
          <w:szCs w:val="22"/>
        </w:rPr>
        <w:sectPr w:rsidR="00331D4B" w:rsidSect="00EA538C">
          <w:headerReference w:type="default" r:id="rId6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955B2D" w:rsidRPr="00E3067F" w:rsidTr="00450521">
        <w:trPr>
          <w:cantSplit/>
        </w:trPr>
        <w:tc>
          <w:tcPr>
            <w:tcW w:w="2330" w:type="dxa"/>
            <w:tcBorders>
              <w:top w:val="single" w:sz="4" w:space="0" w:color="auto"/>
              <w:left w:val="single" w:sz="6" w:space="0" w:color="auto"/>
            </w:tcBorders>
          </w:tcPr>
          <w:p w:rsidR="00955B2D" w:rsidRPr="00E3067F" w:rsidRDefault="00955B2D" w:rsidP="00450521">
            <w:pPr>
              <w:tabs>
                <w:tab w:val="left" w:pos="440"/>
                <w:tab w:val="left" w:pos="2600"/>
              </w:tabs>
              <w:rPr>
                <w:rFonts w:ascii="Times" w:hAnsi="Times" w:cs="Times"/>
                <w:sz w:val="18"/>
                <w:szCs w:val="18"/>
              </w:rPr>
            </w:pPr>
            <w:r w:rsidRPr="00E3067F">
              <w:rPr>
                <w:rFonts w:ascii="Times" w:hAnsi="Times" w:cs="Times"/>
                <w:sz w:val="18"/>
                <w:szCs w:val="18"/>
              </w:rPr>
              <w:lastRenderedPageBreak/>
              <w:t>1</w:t>
            </w:r>
            <w:r>
              <w:rPr>
                <w:rFonts w:ascii="Times" w:hAnsi="Times" w:cs="Times"/>
                <w:sz w:val="18"/>
                <w:szCs w:val="18"/>
              </w:rPr>
              <w:t>3</w:t>
            </w:r>
            <w:r w:rsidRPr="00E3067F">
              <w:rPr>
                <w:rFonts w:ascii="Times" w:hAnsi="Times" w:cs="Times"/>
                <w:sz w:val="18"/>
                <w:szCs w:val="18"/>
              </w:rPr>
              <w:t>.</w:t>
            </w:r>
            <w:r w:rsidRPr="00E3067F">
              <w:rPr>
                <w:rFonts w:ascii="Times" w:hAnsi="Times" w:cs="Times"/>
                <w:sz w:val="18"/>
                <w:szCs w:val="18"/>
              </w:rPr>
              <w:tab/>
              <w:t>Alerting Systems</w:t>
            </w:r>
          </w:p>
          <w:p w:rsidR="00955B2D" w:rsidRPr="00E3067F" w:rsidRDefault="00955B2D" w:rsidP="00450521">
            <w:pPr>
              <w:tabs>
                <w:tab w:val="left" w:pos="440"/>
                <w:tab w:val="left" w:pos="2600"/>
              </w:tabs>
              <w:rPr>
                <w:rFonts w:ascii="Times" w:hAnsi="Times" w:cs="Times"/>
                <w:sz w:val="18"/>
                <w:szCs w:val="18"/>
              </w:rPr>
            </w:pPr>
            <w:r w:rsidRPr="00E3067F">
              <w:rPr>
                <w:rFonts w:ascii="Times" w:hAnsi="Times" w:cs="Times"/>
                <w:sz w:val="18"/>
                <w:szCs w:val="18"/>
              </w:rPr>
              <w:t>***</w:t>
            </w:r>
            <w:r w:rsidRPr="00E3067F">
              <w:rPr>
                <w:rFonts w:ascii="Times" w:hAnsi="Times" w:cs="Times"/>
                <w:sz w:val="18"/>
                <w:szCs w:val="18"/>
              </w:rPr>
              <w:tab/>
              <w:t>(Audio/Visual)</w:t>
            </w:r>
          </w:p>
        </w:tc>
        <w:tc>
          <w:tcPr>
            <w:tcW w:w="450" w:type="dxa"/>
            <w:tcBorders>
              <w:top w:val="single" w:sz="4" w:space="0" w:color="auto"/>
              <w:right w:val="single" w:sz="4" w:space="0" w:color="auto"/>
            </w:tcBorders>
          </w:tcPr>
          <w:p w:rsidR="00955B2D" w:rsidRPr="00E3067F" w:rsidRDefault="00955B2D" w:rsidP="00450521">
            <w:pPr>
              <w:tabs>
                <w:tab w:val="left" w:pos="360"/>
              </w:tabs>
              <w:spacing w:before="80"/>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955B2D" w:rsidRPr="00E3067F" w:rsidRDefault="00955B2D" w:rsidP="00450521">
            <w:pPr>
              <w:tabs>
                <w:tab w:val="left" w:pos="360"/>
              </w:tabs>
              <w:spacing w:before="80"/>
              <w:rPr>
                <w:rFonts w:ascii="Times" w:hAnsi="Times" w:cs="Times"/>
                <w:sz w:val="18"/>
                <w:szCs w:val="18"/>
              </w:rPr>
            </w:pPr>
          </w:p>
        </w:tc>
        <w:tc>
          <w:tcPr>
            <w:tcW w:w="360" w:type="dxa"/>
            <w:tcBorders>
              <w:top w:val="single" w:sz="4" w:space="0" w:color="auto"/>
              <w:left w:val="single" w:sz="4" w:space="0" w:color="auto"/>
            </w:tcBorders>
          </w:tcPr>
          <w:p w:rsidR="00955B2D" w:rsidRPr="00E3067F" w:rsidRDefault="00955B2D" w:rsidP="00450521">
            <w:pPr>
              <w:tabs>
                <w:tab w:val="left" w:pos="360"/>
              </w:tabs>
              <w:spacing w:before="80"/>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955B2D" w:rsidRPr="00E3067F" w:rsidRDefault="00955B2D" w:rsidP="00F422AD">
            <w:pPr>
              <w:tabs>
                <w:tab w:val="left" w:pos="360"/>
              </w:tabs>
              <w:spacing w:before="80"/>
              <w:ind w:right="100"/>
              <w:rPr>
                <w:rFonts w:ascii="Times" w:hAnsi="Times" w:cs="Times"/>
                <w:sz w:val="18"/>
                <w:szCs w:val="18"/>
              </w:rPr>
            </w:pPr>
          </w:p>
        </w:tc>
        <w:tc>
          <w:tcPr>
            <w:tcW w:w="2880" w:type="dxa"/>
            <w:tcBorders>
              <w:top w:val="single" w:sz="4" w:space="0" w:color="auto"/>
              <w:right w:val="single" w:sz="6" w:space="0" w:color="auto"/>
            </w:tcBorders>
          </w:tcPr>
          <w:p w:rsidR="00955B2D" w:rsidRPr="00E3067F" w:rsidRDefault="00955B2D" w:rsidP="00450521">
            <w:pPr>
              <w:spacing w:before="80"/>
              <w:rPr>
                <w:rFonts w:ascii="Times" w:hAnsi="Times" w:cs="Times"/>
                <w:sz w:val="18"/>
                <w:szCs w:val="18"/>
              </w:rPr>
            </w:pPr>
          </w:p>
        </w:tc>
        <w:tc>
          <w:tcPr>
            <w:tcW w:w="2520" w:type="dxa"/>
            <w:tcBorders>
              <w:top w:val="single" w:sz="4" w:space="0" w:color="auto"/>
              <w:right w:val="single" w:sz="6" w:space="0" w:color="auto"/>
            </w:tcBorders>
          </w:tcPr>
          <w:p w:rsidR="00955B2D" w:rsidRPr="00E3067F" w:rsidRDefault="00955B2D" w:rsidP="00450521">
            <w:pPr>
              <w:spacing w:before="80"/>
              <w:rPr>
                <w:rFonts w:ascii="Times" w:hAnsi="Times" w:cs="Times"/>
                <w:sz w:val="18"/>
                <w:szCs w:val="18"/>
              </w:rPr>
            </w:pPr>
          </w:p>
        </w:tc>
        <w:tc>
          <w:tcPr>
            <w:tcW w:w="2340" w:type="dxa"/>
            <w:tcBorders>
              <w:top w:val="single" w:sz="4" w:space="0" w:color="auto"/>
              <w:right w:val="single" w:sz="6" w:space="0" w:color="auto"/>
            </w:tcBorders>
          </w:tcPr>
          <w:p w:rsidR="00955B2D" w:rsidRPr="00E3067F" w:rsidRDefault="00955B2D" w:rsidP="00450521">
            <w:pPr>
              <w:spacing w:before="80"/>
              <w:rPr>
                <w:rFonts w:ascii="Times" w:hAnsi="Times" w:cs="Times"/>
                <w:sz w:val="18"/>
                <w:szCs w:val="18"/>
              </w:rPr>
            </w:pPr>
          </w:p>
        </w:tc>
      </w:tr>
      <w:tr w:rsidR="00955B2D" w:rsidRPr="00E3067F" w:rsidTr="00450521">
        <w:trPr>
          <w:cantSplit/>
        </w:trPr>
        <w:tc>
          <w:tcPr>
            <w:tcW w:w="2330" w:type="dxa"/>
            <w:tcBorders>
              <w:left w:val="single" w:sz="6" w:space="0" w:color="auto"/>
            </w:tcBorders>
          </w:tcPr>
          <w:p w:rsidR="00955B2D" w:rsidRPr="00E3067F" w:rsidRDefault="00955B2D" w:rsidP="00450521">
            <w:pPr>
              <w:tabs>
                <w:tab w:val="left" w:pos="440"/>
                <w:tab w:val="left" w:pos="2600"/>
              </w:tabs>
              <w:spacing w:before="80"/>
              <w:ind w:left="720" w:hanging="720"/>
              <w:rPr>
                <w:rFonts w:ascii="Times" w:hAnsi="Times" w:cs="Times"/>
                <w:sz w:val="18"/>
                <w:szCs w:val="18"/>
              </w:rPr>
            </w:pPr>
            <w:r w:rsidRPr="00E3067F">
              <w:rPr>
                <w:rFonts w:ascii="Times" w:hAnsi="Times" w:cs="Times"/>
                <w:sz w:val="18"/>
                <w:szCs w:val="18"/>
              </w:rPr>
              <w:t>***</w:t>
            </w:r>
            <w:r w:rsidRPr="00E3067F">
              <w:rPr>
                <w:rFonts w:ascii="Times" w:hAnsi="Times" w:cs="Times"/>
                <w:sz w:val="18"/>
                <w:szCs w:val="18"/>
              </w:rPr>
              <w:tab/>
              <w:t>1)</w:t>
            </w:r>
            <w:r w:rsidRPr="00E3067F">
              <w:rPr>
                <w:rFonts w:ascii="Times" w:hAnsi="Times" w:cs="Times"/>
                <w:sz w:val="18"/>
                <w:szCs w:val="18"/>
              </w:rPr>
              <w:tab/>
              <w:t>Passenger</w:t>
            </w:r>
          </w:p>
          <w:p w:rsidR="00955B2D" w:rsidRPr="00E3067F" w:rsidRDefault="00955B2D" w:rsidP="00450521">
            <w:pPr>
              <w:tabs>
                <w:tab w:val="left" w:pos="440"/>
                <w:tab w:val="left" w:pos="2600"/>
              </w:tabs>
              <w:ind w:left="720" w:hanging="720"/>
              <w:rPr>
                <w:rFonts w:ascii="Times" w:hAnsi="Times" w:cs="Times"/>
                <w:sz w:val="18"/>
                <w:szCs w:val="18"/>
              </w:rPr>
            </w:pPr>
            <w:r w:rsidRPr="00E3067F">
              <w:rPr>
                <w:rFonts w:ascii="Times" w:hAnsi="Times" w:cs="Times"/>
                <w:sz w:val="18"/>
                <w:szCs w:val="18"/>
              </w:rPr>
              <w:tab/>
            </w:r>
            <w:r w:rsidRPr="00E3067F">
              <w:rPr>
                <w:rFonts w:ascii="Times" w:hAnsi="Times" w:cs="Times"/>
                <w:sz w:val="18"/>
                <w:szCs w:val="18"/>
              </w:rPr>
              <w:tab/>
              <w:t>Configuration</w:t>
            </w:r>
          </w:p>
        </w:tc>
        <w:tc>
          <w:tcPr>
            <w:tcW w:w="450" w:type="dxa"/>
            <w:tcBorders>
              <w:right w:val="single" w:sz="4" w:space="0" w:color="auto"/>
            </w:tcBorders>
          </w:tcPr>
          <w:p w:rsidR="00955B2D" w:rsidRPr="00E3067F" w:rsidRDefault="00955B2D" w:rsidP="00450521">
            <w:pPr>
              <w:tabs>
                <w:tab w:val="left" w:pos="360"/>
              </w:tabs>
              <w:spacing w:before="80"/>
              <w:rPr>
                <w:rFonts w:ascii="Times" w:hAnsi="Times" w:cs="Times"/>
                <w:sz w:val="18"/>
                <w:szCs w:val="18"/>
              </w:rPr>
            </w:pPr>
          </w:p>
        </w:tc>
        <w:tc>
          <w:tcPr>
            <w:tcW w:w="360" w:type="dxa"/>
            <w:tcBorders>
              <w:left w:val="single" w:sz="4" w:space="0" w:color="auto"/>
              <w:right w:val="single" w:sz="4" w:space="0" w:color="auto"/>
            </w:tcBorders>
          </w:tcPr>
          <w:p w:rsidR="00955B2D" w:rsidRPr="00E3067F" w:rsidRDefault="00955B2D" w:rsidP="00450521">
            <w:pPr>
              <w:tabs>
                <w:tab w:val="left" w:pos="360"/>
              </w:tabs>
              <w:spacing w:before="80"/>
              <w:rPr>
                <w:rFonts w:ascii="Times" w:hAnsi="Times" w:cs="Times"/>
                <w:sz w:val="18"/>
                <w:szCs w:val="18"/>
              </w:rPr>
            </w:pPr>
          </w:p>
        </w:tc>
        <w:tc>
          <w:tcPr>
            <w:tcW w:w="360" w:type="dxa"/>
            <w:tcBorders>
              <w:left w:val="single" w:sz="4" w:space="0" w:color="auto"/>
            </w:tcBorders>
          </w:tcPr>
          <w:p w:rsidR="00955B2D" w:rsidRPr="00E3067F" w:rsidRDefault="00955B2D" w:rsidP="00450521">
            <w:pPr>
              <w:tabs>
                <w:tab w:val="left" w:pos="360"/>
              </w:tabs>
              <w:spacing w:before="80"/>
              <w:rPr>
                <w:rFonts w:ascii="Times" w:hAnsi="Times" w:cs="Times"/>
                <w:sz w:val="18"/>
                <w:szCs w:val="18"/>
              </w:rPr>
            </w:pPr>
          </w:p>
        </w:tc>
        <w:tc>
          <w:tcPr>
            <w:tcW w:w="3240" w:type="dxa"/>
            <w:tcBorders>
              <w:left w:val="single" w:sz="6" w:space="0" w:color="auto"/>
              <w:right w:val="single" w:sz="6" w:space="0" w:color="auto"/>
            </w:tcBorders>
          </w:tcPr>
          <w:p w:rsidR="00955B2D" w:rsidRPr="00E3067F" w:rsidRDefault="00955B2D" w:rsidP="00F422AD">
            <w:pPr>
              <w:tabs>
                <w:tab w:val="left" w:pos="360"/>
              </w:tabs>
              <w:spacing w:before="80"/>
              <w:ind w:right="100"/>
              <w:rPr>
                <w:rFonts w:ascii="Times" w:hAnsi="Times" w:cs="Times"/>
                <w:sz w:val="18"/>
                <w:szCs w:val="18"/>
              </w:rPr>
            </w:pPr>
          </w:p>
        </w:tc>
        <w:tc>
          <w:tcPr>
            <w:tcW w:w="2880" w:type="dxa"/>
            <w:tcBorders>
              <w:right w:val="single" w:sz="6" w:space="0" w:color="auto"/>
            </w:tcBorders>
          </w:tcPr>
          <w:p w:rsidR="00955B2D" w:rsidRPr="00E3067F" w:rsidRDefault="00955B2D" w:rsidP="00450521">
            <w:pPr>
              <w:spacing w:before="80"/>
              <w:rPr>
                <w:rFonts w:ascii="Times" w:hAnsi="Times" w:cs="Times"/>
                <w:sz w:val="18"/>
                <w:szCs w:val="18"/>
              </w:rPr>
            </w:pPr>
          </w:p>
        </w:tc>
        <w:tc>
          <w:tcPr>
            <w:tcW w:w="2520" w:type="dxa"/>
            <w:tcBorders>
              <w:right w:val="single" w:sz="6" w:space="0" w:color="auto"/>
            </w:tcBorders>
          </w:tcPr>
          <w:p w:rsidR="00955B2D" w:rsidRPr="00E3067F" w:rsidRDefault="00955B2D" w:rsidP="00450521">
            <w:pPr>
              <w:spacing w:before="80"/>
              <w:rPr>
                <w:rFonts w:ascii="Times" w:hAnsi="Times" w:cs="Times"/>
                <w:sz w:val="18"/>
                <w:szCs w:val="18"/>
              </w:rPr>
            </w:pPr>
          </w:p>
        </w:tc>
        <w:tc>
          <w:tcPr>
            <w:tcW w:w="2340" w:type="dxa"/>
            <w:tcBorders>
              <w:right w:val="single" w:sz="6" w:space="0" w:color="auto"/>
            </w:tcBorders>
          </w:tcPr>
          <w:p w:rsidR="00955B2D" w:rsidRPr="00E3067F" w:rsidRDefault="00955B2D" w:rsidP="00450521">
            <w:pPr>
              <w:spacing w:before="80"/>
              <w:rPr>
                <w:rFonts w:ascii="Times" w:hAnsi="Times" w:cs="Times"/>
                <w:sz w:val="18"/>
                <w:szCs w:val="18"/>
              </w:rPr>
            </w:pPr>
          </w:p>
        </w:tc>
      </w:tr>
      <w:tr w:rsidR="00955B2D" w:rsidRPr="00E3067F" w:rsidTr="00450521">
        <w:trPr>
          <w:cantSplit/>
        </w:trPr>
        <w:tc>
          <w:tcPr>
            <w:tcW w:w="2330" w:type="dxa"/>
            <w:tcBorders>
              <w:left w:val="single" w:sz="6" w:space="0" w:color="auto"/>
            </w:tcBorders>
          </w:tcPr>
          <w:p w:rsidR="00955B2D" w:rsidRPr="00E3067F" w:rsidRDefault="00955B2D" w:rsidP="00450521">
            <w:pPr>
              <w:tabs>
                <w:tab w:val="left" w:pos="540"/>
                <w:tab w:val="left" w:pos="2600"/>
              </w:tabs>
              <w:spacing w:before="120"/>
              <w:ind w:left="806" w:hanging="806"/>
              <w:rPr>
                <w:rFonts w:ascii="Times" w:hAnsi="Times" w:cs="Times"/>
                <w:sz w:val="18"/>
                <w:szCs w:val="18"/>
              </w:rPr>
            </w:pPr>
            <w:r w:rsidRPr="00E3067F">
              <w:rPr>
                <w:rFonts w:ascii="Times" w:hAnsi="Times" w:cs="Times"/>
                <w:sz w:val="18"/>
                <w:szCs w:val="18"/>
              </w:rPr>
              <w:t>***</w:t>
            </w:r>
            <w:r w:rsidRPr="00E3067F">
              <w:rPr>
                <w:rFonts w:ascii="Times" w:hAnsi="Times" w:cs="Times"/>
                <w:sz w:val="18"/>
                <w:szCs w:val="18"/>
              </w:rPr>
              <w:tab/>
              <w:t>a)</w:t>
            </w:r>
            <w:r w:rsidRPr="00E3067F">
              <w:rPr>
                <w:rFonts w:ascii="Times" w:hAnsi="Times" w:cs="Times"/>
                <w:sz w:val="18"/>
                <w:szCs w:val="18"/>
              </w:rPr>
              <w:tab/>
              <w:t>Flight Deck Call</w:t>
            </w:r>
          </w:p>
          <w:p w:rsidR="00955B2D" w:rsidRPr="00E3067F" w:rsidRDefault="00955B2D" w:rsidP="00450521">
            <w:pPr>
              <w:tabs>
                <w:tab w:val="left" w:pos="440"/>
                <w:tab w:val="left" w:pos="2600"/>
              </w:tabs>
              <w:ind w:left="806" w:hanging="806"/>
              <w:rPr>
                <w:rFonts w:ascii="Times" w:hAnsi="Times" w:cs="Times"/>
                <w:sz w:val="18"/>
                <w:szCs w:val="18"/>
              </w:rPr>
            </w:pPr>
            <w:r w:rsidRPr="00E3067F">
              <w:rPr>
                <w:rFonts w:ascii="Times" w:hAnsi="Times" w:cs="Times"/>
                <w:sz w:val="18"/>
                <w:szCs w:val="18"/>
              </w:rPr>
              <w:tab/>
            </w:r>
            <w:r w:rsidRPr="00E3067F">
              <w:rPr>
                <w:rFonts w:ascii="Times" w:hAnsi="Times" w:cs="Times"/>
                <w:sz w:val="18"/>
                <w:szCs w:val="18"/>
              </w:rPr>
              <w:tab/>
              <w:t>Visual Alerting</w:t>
            </w:r>
          </w:p>
          <w:p w:rsidR="00955B2D" w:rsidRPr="00E3067F" w:rsidRDefault="00955B2D" w:rsidP="00450521">
            <w:pPr>
              <w:tabs>
                <w:tab w:val="left" w:pos="440"/>
                <w:tab w:val="left" w:pos="2600"/>
              </w:tabs>
              <w:ind w:left="806" w:hanging="806"/>
              <w:rPr>
                <w:rFonts w:ascii="Times" w:hAnsi="Times" w:cs="Times"/>
                <w:sz w:val="18"/>
                <w:szCs w:val="18"/>
              </w:rPr>
            </w:pPr>
            <w:r w:rsidRPr="00E3067F">
              <w:rPr>
                <w:rFonts w:ascii="Times" w:hAnsi="Times" w:cs="Times"/>
                <w:sz w:val="18"/>
                <w:szCs w:val="18"/>
              </w:rPr>
              <w:tab/>
            </w:r>
            <w:r w:rsidRPr="00E3067F">
              <w:rPr>
                <w:rFonts w:ascii="Times" w:hAnsi="Times" w:cs="Times"/>
                <w:sz w:val="18"/>
                <w:szCs w:val="18"/>
              </w:rPr>
              <w:tab/>
              <w:t>System</w:t>
            </w:r>
          </w:p>
        </w:tc>
        <w:tc>
          <w:tcPr>
            <w:tcW w:w="450" w:type="dxa"/>
            <w:tcBorders>
              <w:right w:val="single" w:sz="4" w:space="0" w:color="auto"/>
            </w:tcBorders>
          </w:tcPr>
          <w:p w:rsidR="00955B2D" w:rsidRPr="00E3067F" w:rsidRDefault="00955B2D" w:rsidP="00450521">
            <w:pPr>
              <w:tabs>
                <w:tab w:val="left" w:pos="360"/>
              </w:tabs>
              <w:spacing w:before="120"/>
              <w:rPr>
                <w:rFonts w:ascii="Times" w:hAnsi="Times" w:cs="Times"/>
                <w:sz w:val="18"/>
                <w:szCs w:val="18"/>
              </w:rPr>
            </w:pPr>
            <w:r w:rsidRPr="00E3067F">
              <w:rPr>
                <w:rFonts w:ascii="Times" w:hAnsi="Times" w:cs="Times"/>
                <w:sz w:val="18"/>
                <w:szCs w:val="18"/>
              </w:rPr>
              <w:t>B</w:t>
            </w:r>
          </w:p>
        </w:tc>
        <w:tc>
          <w:tcPr>
            <w:tcW w:w="360" w:type="dxa"/>
            <w:tcBorders>
              <w:left w:val="single" w:sz="4" w:space="0" w:color="auto"/>
              <w:right w:val="single" w:sz="4" w:space="0" w:color="auto"/>
            </w:tcBorders>
          </w:tcPr>
          <w:p w:rsidR="00955B2D" w:rsidRPr="00E3067F" w:rsidRDefault="00955B2D" w:rsidP="00450521">
            <w:pPr>
              <w:tabs>
                <w:tab w:val="left" w:pos="360"/>
              </w:tabs>
              <w:spacing w:before="120"/>
              <w:rPr>
                <w:rFonts w:ascii="Times" w:hAnsi="Times" w:cs="Times"/>
                <w:sz w:val="18"/>
                <w:szCs w:val="18"/>
              </w:rPr>
            </w:pPr>
            <w:r w:rsidRPr="00E3067F">
              <w:rPr>
                <w:rFonts w:ascii="Times" w:hAnsi="Times" w:cs="Times"/>
                <w:sz w:val="18"/>
                <w:szCs w:val="18"/>
              </w:rPr>
              <w:t>1</w:t>
            </w:r>
          </w:p>
        </w:tc>
        <w:tc>
          <w:tcPr>
            <w:tcW w:w="360" w:type="dxa"/>
            <w:tcBorders>
              <w:left w:val="single" w:sz="4" w:space="0" w:color="auto"/>
            </w:tcBorders>
          </w:tcPr>
          <w:p w:rsidR="00955B2D" w:rsidRPr="00E3067F" w:rsidRDefault="00955B2D" w:rsidP="00450521">
            <w:pPr>
              <w:tabs>
                <w:tab w:val="left" w:pos="360"/>
              </w:tabs>
              <w:spacing w:before="120"/>
              <w:rPr>
                <w:rFonts w:ascii="Times" w:hAnsi="Times" w:cs="Times"/>
                <w:sz w:val="18"/>
                <w:szCs w:val="18"/>
              </w:rPr>
            </w:pPr>
            <w:r w:rsidRPr="00E3067F">
              <w:rPr>
                <w:rFonts w:ascii="Times" w:hAnsi="Times" w:cs="Times"/>
                <w:sz w:val="18"/>
                <w:szCs w:val="18"/>
              </w:rPr>
              <w:t>0</w:t>
            </w:r>
          </w:p>
        </w:tc>
        <w:tc>
          <w:tcPr>
            <w:tcW w:w="3240" w:type="dxa"/>
            <w:tcBorders>
              <w:left w:val="single" w:sz="6" w:space="0" w:color="auto"/>
              <w:right w:val="single" w:sz="6" w:space="0" w:color="auto"/>
            </w:tcBorders>
          </w:tcPr>
          <w:p w:rsidR="00955B2D" w:rsidRPr="00E3067F" w:rsidRDefault="00955B2D" w:rsidP="00F422AD">
            <w:pPr>
              <w:tabs>
                <w:tab w:val="left" w:pos="360"/>
              </w:tabs>
              <w:spacing w:before="120"/>
              <w:ind w:right="100"/>
              <w:rPr>
                <w:rFonts w:ascii="Times" w:hAnsi="Times" w:cs="Times"/>
                <w:sz w:val="18"/>
                <w:szCs w:val="18"/>
              </w:rPr>
            </w:pPr>
            <w:r w:rsidRPr="00E3067F">
              <w:rPr>
                <w:rFonts w:ascii="Times" w:hAnsi="Times" w:cs="Times"/>
                <w:sz w:val="18"/>
                <w:szCs w:val="18"/>
              </w:rPr>
              <w:t>May be inoperative provided the flight deck audio alerting system is operative.</w:t>
            </w:r>
          </w:p>
          <w:p w:rsidR="00955B2D" w:rsidRPr="00E3067F" w:rsidRDefault="00955B2D" w:rsidP="00F422AD">
            <w:pPr>
              <w:tabs>
                <w:tab w:val="left" w:pos="360"/>
              </w:tabs>
              <w:spacing w:before="80"/>
              <w:ind w:right="100"/>
              <w:rPr>
                <w:rFonts w:ascii="Times" w:hAnsi="Times" w:cs="Times"/>
                <w:sz w:val="18"/>
                <w:szCs w:val="18"/>
              </w:rPr>
            </w:pPr>
            <w:r w:rsidRPr="00E3067F">
              <w:rPr>
                <w:rFonts w:ascii="Times" w:hAnsi="Times" w:cs="Times"/>
                <w:sz w:val="18"/>
                <w:szCs w:val="18"/>
              </w:rPr>
              <w:t>NOTE: The flight deck audio alerting must always be operative.</w:t>
            </w:r>
          </w:p>
        </w:tc>
        <w:tc>
          <w:tcPr>
            <w:tcW w:w="2880" w:type="dxa"/>
            <w:tcBorders>
              <w:right w:val="single" w:sz="6" w:space="0" w:color="auto"/>
            </w:tcBorders>
          </w:tcPr>
          <w:p w:rsidR="00955B2D" w:rsidRPr="00E3067F" w:rsidRDefault="00955B2D" w:rsidP="00450521">
            <w:pPr>
              <w:tabs>
                <w:tab w:val="left" w:pos="1620"/>
              </w:tabs>
              <w:spacing w:before="120"/>
              <w:rPr>
                <w:rFonts w:ascii="Times" w:hAnsi="Times" w:cs="Times"/>
                <w:sz w:val="18"/>
                <w:szCs w:val="18"/>
              </w:rPr>
            </w:pPr>
            <w:r w:rsidRPr="00E3067F">
              <w:rPr>
                <w:rFonts w:ascii="Times" w:hAnsi="Times" w:cs="Times"/>
                <w:sz w:val="18"/>
                <w:szCs w:val="18"/>
              </w:rPr>
              <w:t>None required.</w:t>
            </w:r>
          </w:p>
        </w:tc>
        <w:tc>
          <w:tcPr>
            <w:tcW w:w="2520" w:type="dxa"/>
            <w:tcBorders>
              <w:right w:val="single" w:sz="6" w:space="0" w:color="auto"/>
            </w:tcBorders>
          </w:tcPr>
          <w:p w:rsidR="00955B2D" w:rsidRPr="00E3067F" w:rsidRDefault="00955B2D" w:rsidP="00450521">
            <w:pPr>
              <w:spacing w:before="120"/>
              <w:rPr>
                <w:rFonts w:ascii="Times" w:hAnsi="Times" w:cs="Times"/>
                <w:sz w:val="18"/>
                <w:szCs w:val="18"/>
              </w:rPr>
            </w:pPr>
            <w:r w:rsidRPr="00E3067F">
              <w:rPr>
                <w:rFonts w:ascii="Times" w:hAnsi="Times" w:cs="Times"/>
                <w:sz w:val="18"/>
                <w:szCs w:val="18"/>
              </w:rPr>
              <w:t>None required.</w:t>
            </w:r>
          </w:p>
        </w:tc>
        <w:tc>
          <w:tcPr>
            <w:tcW w:w="2340" w:type="dxa"/>
            <w:tcBorders>
              <w:right w:val="single" w:sz="6" w:space="0" w:color="auto"/>
            </w:tcBorders>
          </w:tcPr>
          <w:p w:rsidR="00955B2D" w:rsidRPr="00E3067F" w:rsidRDefault="00955B2D" w:rsidP="00450521">
            <w:pPr>
              <w:spacing w:before="120"/>
              <w:rPr>
                <w:rFonts w:ascii="Times" w:hAnsi="Times" w:cs="Times"/>
                <w:sz w:val="18"/>
                <w:szCs w:val="18"/>
              </w:rPr>
            </w:pPr>
            <w:r w:rsidRPr="00E3067F">
              <w:rPr>
                <w:rFonts w:ascii="Times" w:hAnsi="Times" w:cs="Times"/>
                <w:sz w:val="18"/>
                <w:szCs w:val="18"/>
              </w:rPr>
              <w:t>An Inoperative Placard will be displayed in a prominent position to be seen by flight crew and will be noted on ADLS.</w:t>
            </w:r>
          </w:p>
        </w:tc>
      </w:tr>
      <w:tr w:rsidR="00955B2D" w:rsidRPr="00E3067F" w:rsidTr="00450521">
        <w:trPr>
          <w:cantSplit/>
        </w:trPr>
        <w:tc>
          <w:tcPr>
            <w:tcW w:w="2330" w:type="dxa"/>
            <w:tcBorders>
              <w:left w:val="single" w:sz="6" w:space="0" w:color="auto"/>
            </w:tcBorders>
          </w:tcPr>
          <w:p w:rsidR="00955B2D" w:rsidRPr="00E3067F" w:rsidRDefault="00955B2D" w:rsidP="00450521">
            <w:pPr>
              <w:tabs>
                <w:tab w:val="left" w:pos="540"/>
                <w:tab w:val="left" w:pos="2600"/>
              </w:tabs>
              <w:spacing w:before="120"/>
              <w:ind w:left="806" w:hanging="806"/>
              <w:rPr>
                <w:rFonts w:ascii="Times" w:hAnsi="Times" w:cs="Times"/>
                <w:sz w:val="18"/>
                <w:szCs w:val="18"/>
              </w:rPr>
            </w:pPr>
            <w:r w:rsidRPr="00E3067F">
              <w:rPr>
                <w:rFonts w:ascii="Times" w:hAnsi="Times" w:cs="Times"/>
                <w:sz w:val="18"/>
                <w:szCs w:val="18"/>
              </w:rPr>
              <w:t>***</w:t>
            </w:r>
            <w:r w:rsidRPr="00E3067F">
              <w:rPr>
                <w:rFonts w:ascii="Times" w:hAnsi="Times" w:cs="Times"/>
                <w:sz w:val="18"/>
                <w:szCs w:val="18"/>
              </w:rPr>
              <w:tab/>
              <w:t>b)</w:t>
            </w:r>
            <w:r w:rsidRPr="00E3067F">
              <w:rPr>
                <w:rFonts w:ascii="Times" w:hAnsi="Times" w:cs="Times"/>
                <w:sz w:val="18"/>
                <w:szCs w:val="18"/>
              </w:rPr>
              <w:tab/>
              <w:t>Flight Attendant</w:t>
            </w:r>
          </w:p>
          <w:p w:rsidR="00955B2D" w:rsidRPr="00E3067F" w:rsidRDefault="00955B2D" w:rsidP="00450521">
            <w:pPr>
              <w:tabs>
                <w:tab w:val="left" w:pos="450"/>
                <w:tab w:val="left" w:pos="2600"/>
              </w:tabs>
              <w:ind w:left="806" w:hanging="806"/>
              <w:rPr>
                <w:rFonts w:ascii="Times" w:hAnsi="Times" w:cs="Times"/>
                <w:sz w:val="18"/>
                <w:szCs w:val="18"/>
              </w:rPr>
            </w:pPr>
            <w:r w:rsidRPr="00E3067F">
              <w:rPr>
                <w:rFonts w:ascii="Times" w:hAnsi="Times" w:cs="Times"/>
                <w:sz w:val="18"/>
                <w:szCs w:val="18"/>
              </w:rPr>
              <w:tab/>
            </w:r>
            <w:r w:rsidRPr="00E3067F">
              <w:rPr>
                <w:rFonts w:ascii="Times" w:hAnsi="Times" w:cs="Times"/>
                <w:sz w:val="18"/>
                <w:szCs w:val="18"/>
              </w:rPr>
              <w:tab/>
              <w:t>Visual Alerting</w:t>
            </w:r>
          </w:p>
          <w:p w:rsidR="00955B2D" w:rsidRPr="00E3067F" w:rsidRDefault="00955B2D" w:rsidP="00450521">
            <w:pPr>
              <w:tabs>
                <w:tab w:val="left" w:pos="450"/>
                <w:tab w:val="left" w:pos="2600"/>
              </w:tabs>
              <w:ind w:left="806" w:hanging="806"/>
              <w:rPr>
                <w:rFonts w:ascii="Times" w:hAnsi="Times" w:cs="Times"/>
                <w:sz w:val="18"/>
                <w:szCs w:val="18"/>
              </w:rPr>
            </w:pPr>
            <w:r w:rsidRPr="00E3067F">
              <w:rPr>
                <w:rFonts w:ascii="Times" w:hAnsi="Times" w:cs="Times"/>
                <w:sz w:val="18"/>
                <w:szCs w:val="18"/>
              </w:rPr>
              <w:tab/>
            </w:r>
            <w:r w:rsidRPr="00E3067F">
              <w:rPr>
                <w:rFonts w:ascii="Times" w:hAnsi="Times" w:cs="Times"/>
                <w:sz w:val="18"/>
                <w:szCs w:val="18"/>
              </w:rPr>
              <w:tab/>
              <w:t>System</w:t>
            </w: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p w:rsidR="00955B2D" w:rsidRPr="00E3067F" w:rsidRDefault="00955B2D" w:rsidP="00450521">
            <w:pPr>
              <w:tabs>
                <w:tab w:val="left" w:pos="450"/>
                <w:tab w:val="left" w:pos="2600"/>
              </w:tabs>
              <w:ind w:left="806" w:hanging="806"/>
              <w:rPr>
                <w:rFonts w:ascii="Times" w:hAnsi="Times" w:cs="Times"/>
                <w:sz w:val="18"/>
                <w:szCs w:val="18"/>
              </w:rPr>
            </w:pPr>
          </w:p>
        </w:tc>
        <w:tc>
          <w:tcPr>
            <w:tcW w:w="450" w:type="dxa"/>
            <w:tcBorders>
              <w:right w:val="single" w:sz="4" w:space="0" w:color="auto"/>
            </w:tcBorders>
          </w:tcPr>
          <w:p w:rsidR="00955B2D" w:rsidRPr="00E3067F" w:rsidRDefault="00955B2D" w:rsidP="00450521">
            <w:pPr>
              <w:tabs>
                <w:tab w:val="left" w:pos="360"/>
              </w:tabs>
              <w:spacing w:before="120"/>
              <w:rPr>
                <w:rFonts w:ascii="Times" w:hAnsi="Times" w:cs="Times"/>
                <w:sz w:val="18"/>
                <w:szCs w:val="18"/>
              </w:rPr>
            </w:pPr>
            <w:r w:rsidRPr="00E3067F">
              <w:rPr>
                <w:rFonts w:ascii="Times" w:hAnsi="Times" w:cs="Times"/>
                <w:sz w:val="18"/>
                <w:szCs w:val="18"/>
              </w:rPr>
              <w:t>B</w:t>
            </w:r>
          </w:p>
        </w:tc>
        <w:tc>
          <w:tcPr>
            <w:tcW w:w="360" w:type="dxa"/>
            <w:tcBorders>
              <w:left w:val="single" w:sz="4" w:space="0" w:color="auto"/>
              <w:right w:val="single" w:sz="4" w:space="0" w:color="auto"/>
            </w:tcBorders>
          </w:tcPr>
          <w:p w:rsidR="00955B2D" w:rsidRPr="00E3067F" w:rsidRDefault="00955B2D" w:rsidP="00450521">
            <w:pPr>
              <w:tabs>
                <w:tab w:val="left" w:pos="360"/>
              </w:tabs>
              <w:spacing w:before="120"/>
              <w:rPr>
                <w:rFonts w:ascii="Times" w:hAnsi="Times" w:cs="Times"/>
                <w:sz w:val="18"/>
                <w:szCs w:val="18"/>
              </w:rPr>
            </w:pPr>
            <w:r w:rsidRPr="00E3067F">
              <w:rPr>
                <w:rFonts w:ascii="Times" w:hAnsi="Times" w:cs="Times"/>
                <w:sz w:val="18"/>
                <w:szCs w:val="18"/>
              </w:rPr>
              <w:t>1</w:t>
            </w:r>
          </w:p>
        </w:tc>
        <w:tc>
          <w:tcPr>
            <w:tcW w:w="360" w:type="dxa"/>
            <w:tcBorders>
              <w:left w:val="single" w:sz="4" w:space="0" w:color="auto"/>
            </w:tcBorders>
          </w:tcPr>
          <w:p w:rsidR="00955B2D" w:rsidRPr="00E3067F" w:rsidRDefault="00955B2D" w:rsidP="00450521">
            <w:pPr>
              <w:tabs>
                <w:tab w:val="left" w:pos="360"/>
              </w:tabs>
              <w:spacing w:before="120"/>
              <w:rPr>
                <w:rFonts w:ascii="Times" w:hAnsi="Times" w:cs="Times"/>
                <w:sz w:val="18"/>
                <w:szCs w:val="18"/>
              </w:rPr>
            </w:pPr>
            <w:r w:rsidRPr="00E3067F">
              <w:rPr>
                <w:rFonts w:ascii="Times" w:hAnsi="Times" w:cs="Times"/>
                <w:sz w:val="18"/>
                <w:szCs w:val="18"/>
              </w:rPr>
              <w:t>0</w:t>
            </w:r>
          </w:p>
        </w:tc>
        <w:tc>
          <w:tcPr>
            <w:tcW w:w="3240" w:type="dxa"/>
            <w:tcBorders>
              <w:left w:val="single" w:sz="6" w:space="0" w:color="auto"/>
              <w:right w:val="single" w:sz="6" w:space="0" w:color="auto"/>
            </w:tcBorders>
          </w:tcPr>
          <w:p w:rsidR="00955B2D" w:rsidRPr="00E3067F" w:rsidRDefault="00955B2D" w:rsidP="00F422AD">
            <w:pPr>
              <w:pStyle w:val="BodyText"/>
              <w:ind w:right="100"/>
            </w:pPr>
            <w:r w:rsidRPr="00E3067F">
              <w:t>(O) May be inoperative provided:</w:t>
            </w:r>
          </w:p>
          <w:p w:rsidR="00955B2D" w:rsidRPr="00E3067F" w:rsidRDefault="00955B2D" w:rsidP="00F422AD">
            <w:pPr>
              <w:ind w:left="460" w:right="100" w:hanging="360"/>
              <w:rPr>
                <w:rFonts w:ascii="Times" w:hAnsi="Times" w:cs="Times"/>
                <w:sz w:val="18"/>
                <w:szCs w:val="18"/>
              </w:rPr>
            </w:pPr>
            <w:r w:rsidRPr="00E3067F">
              <w:rPr>
                <w:rFonts w:ascii="Times" w:hAnsi="Times" w:cs="Times"/>
                <w:sz w:val="18"/>
                <w:szCs w:val="18"/>
              </w:rPr>
              <w:t>a)</w:t>
            </w:r>
            <w:r w:rsidRPr="00E3067F">
              <w:rPr>
                <w:rFonts w:ascii="Times" w:hAnsi="Times" w:cs="Times"/>
                <w:sz w:val="18"/>
                <w:szCs w:val="18"/>
              </w:rPr>
              <w:tab/>
              <w:t>PA system is operative,</w:t>
            </w:r>
          </w:p>
          <w:p w:rsidR="00955B2D" w:rsidRPr="00E3067F" w:rsidRDefault="00955B2D" w:rsidP="00F422AD">
            <w:pPr>
              <w:ind w:left="460" w:right="100" w:hanging="360"/>
              <w:rPr>
                <w:sz w:val="18"/>
                <w:szCs w:val="18"/>
              </w:rPr>
            </w:pPr>
            <w:r w:rsidRPr="00E3067F">
              <w:rPr>
                <w:sz w:val="18"/>
                <w:szCs w:val="18"/>
              </w:rPr>
              <w:t>b)</w:t>
            </w:r>
            <w:r w:rsidRPr="00E3067F">
              <w:rPr>
                <w:sz w:val="18"/>
                <w:szCs w:val="18"/>
              </w:rPr>
              <w:tab/>
              <w:t>If affected visual alerting system is used for Lavatory Smoke Detector Alerting, an alternate Lavatory Smoke Detector Alert (audio or visual) is installed and operative, and</w:t>
            </w:r>
          </w:p>
          <w:p w:rsidR="00955B2D" w:rsidRPr="00E3067F" w:rsidRDefault="00955B2D" w:rsidP="00F422AD">
            <w:pPr>
              <w:ind w:left="460" w:right="100" w:hanging="360"/>
              <w:rPr>
                <w:sz w:val="18"/>
                <w:szCs w:val="18"/>
              </w:rPr>
            </w:pPr>
            <w:r w:rsidRPr="00E3067F">
              <w:rPr>
                <w:sz w:val="18"/>
                <w:szCs w:val="18"/>
              </w:rPr>
              <w:t>c)</w:t>
            </w:r>
            <w:r w:rsidRPr="00E3067F">
              <w:rPr>
                <w:sz w:val="18"/>
                <w:szCs w:val="18"/>
              </w:rPr>
              <w:tab/>
              <w:t>Alternate procedures for contacting flight attendants are established and used.</w:t>
            </w:r>
          </w:p>
          <w:p w:rsidR="00955B2D" w:rsidRPr="00841250" w:rsidRDefault="00955B2D" w:rsidP="00F422AD">
            <w:pPr>
              <w:spacing w:before="60"/>
              <w:ind w:right="100"/>
              <w:rPr>
                <w:sz w:val="18"/>
                <w:szCs w:val="18"/>
              </w:rPr>
            </w:pPr>
            <w:r w:rsidRPr="00E3067F">
              <w:rPr>
                <w:sz w:val="18"/>
                <w:szCs w:val="18"/>
              </w:rPr>
              <w:t xml:space="preserve">NOTE 1: Passenger to Attendant Call System </w:t>
            </w:r>
            <w:r w:rsidR="00841250">
              <w:rPr>
                <w:sz w:val="18"/>
                <w:szCs w:val="18"/>
              </w:rPr>
              <w:t xml:space="preserve">(excluding wheelchair accessible lavatory call system required by 14 CFR) </w:t>
            </w:r>
            <w:r w:rsidRPr="00E3067F">
              <w:rPr>
                <w:sz w:val="18"/>
                <w:szCs w:val="18"/>
              </w:rPr>
              <w:t>is considered</w:t>
            </w:r>
            <w:r w:rsidRPr="00841250">
              <w:rPr>
                <w:sz w:val="18"/>
                <w:szCs w:val="18"/>
              </w:rPr>
              <w:t xml:space="preserve"> Non-Essential Equipment and Furnishings (NEF).</w:t>
            </w:r>
          </w:p>
          <w:p w:rsidR="00955B2D" w:rsidRPr="00E3067F" w:rsidRDefault="00955B2D" w:rsidP="00F422AD">
            <w:pPr>
              <w:spacing w:before="60"/>
              <w:ind w:right="100"/>
              <w:rPr>
                <w:rFonts w:ascii="Times" w:hAnsi="Times" w:cs="Times"/>
                <w:sz w:val="18"/>
                <w:szCs w:val="18"/>
              </w:rPr>
            </w:pPr>
            <w:r w:rsidRPr="00E3067F">
              <w:rPr>
                <w:sz w:val="18"/>
                <w:szCs w:val="18"/>
              </w:rPr>
              <w:t>NOTE 2: Any visual alerting system function(s) that operative</w:t>
            </w:r>
            <w:r w:rsidR="00FF2DF3">
              <w:rPr>
                <w:sz w:val="18"/>
                <w:szCs w:val="18"/>
              </w:rPr>
              <w:t>s normally</w:t>
            </w:r>
            <w:r w:rsidRPr="00E3067F">
              <w:rPr>
                <w:sz w:val="18"/>
                <w:szCs w:val="18"/>
              </w:rPr>
              <w:t xml:space="preserve"> may be used.</w:t>
            </w:r>
          </w:p>
        </w:tc>
        <w:tc>
          <w:tcPr>
            <w:tcW w:w="2880" w:type="dxa"/>
            <w:tcBorders>
              <w:right w:val="single" w:sz="6" w:space="0" w:color="auto"/>
            </w:tcBorders>
          </w:tcPr>
          <w:p w:rsidR="00955B2D" w:rsidRPr="00E3067F" w:rsidRDefault="00955B2D" w:rsidP="00450521">
            <w:pPr>
              <w:spacing w:before="120"/>
              <w:rPr>
                <w:rFonts w:ascii="Times" w:hAnsi="Times" w:cs="Times"/>
                <w:sz w:val="18"/>
                <w:szCs w:val="18"/>
              </w:rPr>
            </w:pPr>
            <w:r w:rsidRPr="00E3067F">
              <w:rPr>
                <w:rFonts w:ascii="Times" w:hAnsi="Times" w:cs="Times"/>
                <w:sz w:val="18"/>
                <w:szCs w:val="18"/>
              </w:rPr>
              <w:t>None required.</w:t>
            </w:r>
          </w:p>
        </w:tc>
        <w:tc>
          <w:tcPr>
            <w:tcW w:w="2520" w:type="dxa"/>
            <w:tcBorders>
              <w:right w:val="single" w:sz="6" w:space="0" w:color="auto"/>
            </w:tcBorders>
          </w:tcPr>
          <w:p w:rsidR="00955B2D" w:rsidRPr="00E3067F" w:rsidRDefault="00955B2D" w:rsidP="00450521">
            <w:pPr>
              <w:spacing w:before="120"/>
              <w:rPr>
                <w:rFonts w:ascii="Times" w:hAnsi="Times" w:cs="Times"/>
                <w:sz w:val="18"/>
                <w:szCs w:val="18"/>
              </w:rPr>
            </w:pPr>
            <w:r w:rsidRPr="00E3067F">
              <w:rPr>
                <w:sz w:val="18"/>
              </w:rPr>
              <w:t>Flight crew will coordinate with the flight attendant prior to departure. Alternate means include use of the PA, internal phone system, or a series of chimes from the NO SMOKE / SEAT BELT ON / OFF feature.</w:t>
            </w:r>
          </w:p>
        </w:tc>
        <w:tc>
          <w:tcPr>
            <w:tcW w:w="2340" w:type="dxa"/>
            <w:tcBorders>
              <w:right w:val="single" w:sz="6" w:space="0" w:color="auto"/>
            </w:tcBorders>
          </w:tcPr>
          <w:p w:rsidR="00955B2D" w:rsidRPr="00E3067F" w:rsidRDefault="00955B2D" w:rsidP="00450521">
            <w:pPr>
              <w:spacing w:before="120"/>
              <w:rPr>
                <w:rFonts w:ascii="Times" w:hAnsi="Times" w:cs="Times"/>
                <w:sz w:val="18"/>
                <w:szCs w:val="18"/>
              </w:rPr>
            </w:pPr>
            <w:r w:rsidRPr="00E3067F">
              <w:rPr>
                <w:rFonts w:ascii="Times" w:hAnsi="Times" w:cs="Times"/>
                <w:sz w:val="18"/>
                <w:szCs w:val="18"/>
              </w:rPr>
              <w:t>An Inoperative Placard will be displayed in a prominent position to be seen by flight crew and will be noted on ADLS.</w:t>
            </w:r>
          </w:p>
        </w:tc>
      </w:tr>
      <w:tr w:rsidR="00955B2D" w:rsidRPr="00E3067F" w:rsidTr="00450521">
        <w:trPr>
          <w:cantSplit/>
        </w:trPr>
        <w:tc>
          <w:tcPr>
            <w:tcW w:w="2330" w:type="dxa"/>
            <w:tcBorders>
              <w:left w:val="single" w:sz="6" w:space="0" w:color="auto"/>
              <w:bottom w:val="single" w:sz="6" w:space="0" w:color="auto"/>
            </w:tcBorders>
          </w:tcPr>
          <w:p w:rsidR="00955B2D" w:rsidRPr="00E3067F" w:rsidRDefault="00955B2D" w:rsidP="00450521">
            <w:pPr>
              <w:tabs>
                <w:tab w:val="left" w:pos="540"/>
                <w:tab w:val="left" w:pos="2600"/>
              </w:tabs>
              <w:spacing w:before="120"/>
              <w:ind w:left="806" w:hanging="806"/>
              <w:jc w:val="center"/>
              <w:rPr>
                <w:rFonts w:ascii="Times" w:hAnsi="Times" w:cs="Times"/>
                <w:sz w:val="18"/>
                <w:szCs w:val="18"/>
              </w:rPr>
            </w:pPr>
            <w:r w:rsidRPr="00E3067F">
              <w:rPr>
                <w:rFonts w:ascii="Times" w:hAnsi="Times" w:cs="Times"/>
                <w:sz w:val="18"/>
                <w:szCs w:val="18"/>
              </w:rPr>
              <w:t>(continued)</w:t>
            </w:r>
          </w:p>
        </w:tc>
        <w:tc>
          <w:tcPr>
            <w:tcW w:w="450" w:type="dxa"/>
            <w:tcBorders>
              <w:bottom w:val="single" w:sz="6" w:space="0" w:color="auto"/>
              <w:right w:val="single" w:sz="4" w:space="0" w:color="auto"/>
            </w:tcBorders>
          </w:tcPr>
          <w:p w:rsidR="00955B2D" w:rsidRPr="00E3067F" w:rsidRDefault="00955B2D" w:rsidP="00450521">
            <w:pPr>
              <w:tabs>
                <w:tab w:val="left" w:pos="360"/>
              </w:tabs>
              <w:spacing w:before="120"/>
              <w:rPr>
                <w:rFonts w:ascii="Times" w:hAnsi="Times" w:cs="Times"/>
                <w:sz w:val="18"/>
                <w:szCs w:val="18"/>
              </w:rPr>
            </w:pPr>
          </w:p>
        </w:tc>
        <w:tc>
          <w:tcPr>
            <w:tcW w:w="360" w:type="dxa"/>
            <w:tcBorders>
              <w:left w:val="single" w:sz="4" w:space="0" w:color="auto"/>
              <w:bottom w:val="single" w:sz="6" w:space="0" w:color="auto"/>
              <w:right w:val="single" w:sz="4" w:space="0" w:color="auto"/>
            </w:tcBorders>
          </w:tcPr>
          <w:p w:rsidR="00955B2D" w:rsidRPr="00E3067F" w:rsidRDefault="00955B2D" w:rsidP="00450521">
            <w:pPr>
              <w:tabs>
                <w:tab w:val="left" w:pos="360"/>
              </w:tabs>
              <w:spacing w:before="120"/>
              <w:rPr>
                <w:rFonts w:ascii="Times" w:hAnsi="Times" w:cs="Times"/>
                <w:sz w:val="18"/>
                <w:szCs w:val="18"/>
              </w:rPr>
            </w:pPr>
          </w:p>
        </w:tc>
        <w:tc>
          <w:tcPr>
            <w:tcW w:w="360" w:type="dxa"/>
            <w:tcBorders>
              <w:left w:val="single" w:sz="4" w:space="0" w:color="auto"/>
              <w:bottom w:val="single" w:sz="6" w:space="0" w:color="auto"/>
            </w:tcBorders>
          </w:tcPr>
          <w:p w:rsidR="00955B2D" w:rsidRPr="00E3067F" w:rsidRDefault="00955B2D" w:rsidP="00450521">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955B2D" w:rsidRPr="00E3067F" w:rsidRDefault="00955B2D" w:rsidP="00F422AD">
            <w:pPr>
              <w:pStyle w:val="BodyText"/>
              <w:ind w:right="100"/>
            </w:pPr>
          </w:p>
        </w:tc>
        <w:tc>
          <w:tcPr>
            <w:tcW w:w="2880" w:type="dxa"/>
            <w:tcBorders>
              <w:bottom w:val="single" w:sz="6" w:space="0" w:color="auto"/>
              <w:right w:val="single" w:sz="6" w:space="0" w:color="auto"/>
            </w:tcBorders>
          </w:tcPr>
          <w:p w:rsidR="00955B2D" w:rsidRPr="00E3067F" w:rsidRDefault="00955B2D" w:rsidP="00450521">
            <w:pPr>
              <w:spacing w:before="120"/>
              <w:rPr>
                <w:rFonts w:ascii="Times" w:hAnsi="Times" w:cs="Times"/>
                <w:sz w:val="18"/>
                <w:szCs w:val="18"/>
              </w:rPr>
            </w:pPr>
          </w:p>
        </w:tc>
        <w:tc>
          <w:tcPr>
            <w:tcW w:w="2520" w:type="dxa"/>
            <w:tcBorders>
              <w:bottom w:val="single" w:sz="6" w:space="0" w:color="auto"/>
              <w:right w:val="single" w:sz="6" w:space="0" w:color="auto"/>
            </w:tcBorders>
          </w:tcPr>
          <w:p w:rsidR="00955B2D" w:rsidRPr="00E3067F" w:rsidRDefault="00955B2D" w:rsidP="00450521">
            <w:pPr>
              <w:spacing w:before="120"/>
              <w:rPr>
                <w:sz w:val="18"/>
              </w:rPr>
            </w:pPr>
          </w:p>
        </w:tc>
        <w:tc>
          <w:tcPr>
            <w:tcW w:w="2340" w:type="dxa"/>
            <w:tcBorders>
              <w:bottom w:val="single" w:sz="6" w:space="0" w:color="auto"/>
              <w:right w:val="single" w:sz="6" w:space="0" w:color="auto"/>
            </w:tcBorders>
          </w:tcPr>
          <w:p w:rsidR="00955B2D" w:rsidRPr="00E3067F" w:rsidRDefault="00955B2D" w:rsidP="00450521">
            <w:pPr>
              <w:spacing w:before="120"/>
              <w:rPr>
                <w:rFonts w:ascii="Times" w:hAnsi="Times" w:cs="Times"/>
                <w:sz w:val="18"/>
                <w:szCs w:val="18"/>
              </w:rPr>
            </w:pPr>
          </w:p>
        </w:tc>
      </w:tr>
    </w:tbl>
    <w:p w:rsidR="001E6827" w:rsidRDefault="001E6827" w:rsidP="00EA538C">
      <w:pPr>
        <w:jc w:val="center"/>
        <w:rPr>
          <w:sz w:val="22"/>
          <w:szCs w:val="22"/>
        </w:rPr>
        <w:sectPr w:rsidR="001E6827" w:rsidSect="00EA538C">
          <w:headerReference w:type="default" r:id="rId6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1E6827" w:rsidRPr="008F6EA0" w:rsidTr="00450521">
        <w:trPr>
          <w:cantSplit/>
        </w:trPr>
        <w:tc>
          <w:tcPr>
            <w:tcW w:w="2330" w:type="dxa"/>
            <w:tcBorders>
              <w:top w:val="single" w:sz="4" w:space="0" w:color="auto"/>
              <w:left w:val="single" w:sz="6" w:space="0" w:color="auto"/>
            </w:tcBorders>
          </w:tcPr>
          <w:p w:rsidR="001E6827" w:rsidRPr="008F6EA0" w:rsidRDefault="001E6827" w:rsidP="00450521">
            <w:pPr>
              <w:tabs>
                <w:tab w:val="left" w:pos="440"/>
                <w:tab w:val="left" w:pos="2600"/>
              </w:tabs>
              <w:rPr>
                <w:rFonts w:ascii="Times" w:hAnsi="Times" w:cs="Times"/>
                <w:sz w:val="18"/>
                <w:szCs w:val="18"/>
              </w:rPr>
            </w:pPr>
            <w:r w:rsidRPr="008F6EA0">
              <w:rPr>
                <w:rFonts w:ascii="Times" w:hAnsi="Times" w:cs="Times"/>
                <w:sz w:val="18"/>
                <w:szCs w:val="18"/>
              </w:rPr>
              <w:lastRenderedPageBreak/>
              <w:t>1</w:t>
            </w:r>
            <w:r>
              <w:rPr>
                <w:rFonts w:ascii="Times" w:hAnsi="Times" w:cs="Times"/>
                <w:sz w:val="18"/>
                <w:szCs w:val="18"/>
              </w:rPr>
              <w:t>3</w:t>
            </w:r>
            <w:r w:rsidRPr="008F6EA0">
              <w:rPr>
                <w:rFonts w:ascii="Times" w:hAnsi="Times" w:cs="Times"/>
                <w:sz w:val="18"/>
                <w:szCs w:val="18"/>
              </w:rPr>
              <w:t>.</w:t>
            </w:r>
            <w:r w:rsidRPr="008F6EA0">
              <w:rPr>
                <w:rFonts w:ascii="Times" w:hAnsi="Times" w:cs="Times"/>
                <w:sz w:val="18"/>
                <w:szCs w:val="18"/>
              </w:rPr>
              <w:tab/>
              <w:t>Alerting Systems</w:t>
            </w:r>
          </w:p>
          <w:p w:rsidR="001E6827" w:rsidRPr="008F6EA0" w:rsidRDefault="001E6827" w:rsidP="00450521">
            <w:pPr>
              <w:tabs>
                <w:tab w:val="left" w:pos="450"/>
                <w:tab w:val="left" w:pos="2600"/>
              </w:tabs>
              <w:ind w:left="450" w:hanging="806"/>
              <w:rPr>
                <w:rFonts w:ascii="Times" w:hAnsi="Times" w:cs="Times"/>
                <w:sz w:val="18"/>
                <w:szCs w:val="18"/>
              </w:rPr>
            </w:pPr>
            <w:r w:rsidRPr="008F6EA0">
              <w:rPr>
                <w:rFonts w:ascii="Times" w:hAnsi="Times" w:cs="Times"/>
                <w:sz w:val="18"/>
                <w:szCs w:val="18"/>
              </w:rPr>
              <w:t>***</w:t>
            </w:r>
            <w:r w:rsidRPr="008F6EA0">
              <w:rPr>
                <w:rFonts w:ascii="Times" w:hAnsi="Times" w:cs="Times"/>
                <w:sz w:val="18"/>
                <w:szCs w:val="18"/>
              </w:rPr>
              <w:tab/>
              <w:t>(Audio/Visual) (continued)</w:t>
            </w:r>
          </w:p>
        </w:tc>
        <w:tc>
          <w:tcPr>
            <w:tcW w:w="450" w:type="dxa"/>
            <w:tcBorders>
              <w:top w:val="single" w:sz="4" w:space="0" w:color="auto"/>
              <w:right w:val="single" w:sz="4" w:space="0" w:color="auto"/>
            </w:tcBorders>
          </w:tcPr>
          <w:p w:rsidR="001E6827" w:rsidRPr="008F6EA0" w:rsidRDefault="001E6827" w:rsidP="00450521">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1E6827" w:rsidRPr="008F6EA0" w:rsidRDefault="001E6827" w:rsidP="00450521">
            <w:pPr>
              <w:tabs>
                <w:tab w:val="left" w:pos="360"/>
              </w:tabs>
              <w:rPr>
                <w:rFonts w:ascii="Times" w:hAnsi="Times" w:cs="Times"/>
                <w:sz w:val="18"/>
                <w:szCs w:val="18"/>
              </w:rPr>
            </w:pPr>
          </w:p>
        </w:tc>
        <w:tc>
          <w:tcPr>
            <w:tcW w:w="360" w:type="dxa"/>
            <w:tcBorders>
              <w:top w:val="single" w:sz="4" w:space="0" w:color="auto"/>
              <w:left w:val="single" w:sz="4" w:space="0" w:color="auto"/>
            </w:tcBorders>
          </w:tcPr>
          <w:p w:rsidR="001E6827" w:rsidRPr="008F6EA0" w:rsidRDefault="001E6827"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1E6827" w:rsidRPr="008F6EA0" w:rsidRDefault="001E6827" w:rsidP="00450521">
            <w:pPr>
              <w:pStyle w:val="BodyText"/>
              <w:tabs>
                <w:tab w:val="left" w:pos="360"/>
              </w:tabs>
              <w:spacing w:before="0"/>
            </w:pPr>
          </w:p>
        </w:tc>
        <w:tc>
          <w:tcPr>
            <w:tcW w:w="2880" w:type="dxa"/>
            <w:tcBorders>
              <w:top w:val="single" w:sz="4" w:space="0" w:color="auto"/>
              <w:right w:val="single" w:sz="6" w:space="0" w:color="auto"/>
            </w:tcBorders>
          </w:tcPr>
          <w:p w:rsidR="001E6827" w:rsidRPr="008F6EA0" w:rsidRDefault="001E6827" w:rsidP="00450521">
            <w:pPr>
              <w:rPr>
                <w:rFonts w:ascii="Times" w:hAnsi="Times" w:cs="Times"/>
                <w:sz w:val="18"/>
                <w:szCs w:val="18"/>
              </w:rPr>
            </w:pPr>
          </w:p>
        </w:tc>
        <w:tc>
          <w:tcPr>
            <w:tcW w:w="2520" w:type="dxa"/>
            <w:tcBorders>
              <w:top w:val="single" w:sz="4" w:space="0" w:color="auto"/>
              <w:right w:val="single" w:sz="6" w:space="0" w:color="auto"/>
            </w:tcBorders>
          </w:tcPr>
          <w:p w:rsidR="001E6827" w:rsidRPr="008F6EA0" w:rsidRDefault="001E6827" w:rsidP="00450521">
            <w:pPr>
              <w:rPr>
                <w:sz w:val="18"/>
              </w:rPr>
            </w:pPr>
          </w:p>
        </w:tc>
        <w:tc>
          <w:tcPr>
            <w:tcW w:w="2340" w:type="dxa"/>
            <w:tcBorders>
              <w:top w:val="single" w:sz="4" w:space="0" w:color="auto"/>
              <w:right w:val="single" w:sz="6" w:space="0" w:color="auto"/>
            </w:tcBorders>
          </w:tcPr>
          <w:p w:rsidR="001E6827" w:rsidRPr="008F6EA0" w:rsidRDefault="001E6827" w:rsidP="00450521">
            <w:pPr>
              <w:rPr>
                <w:rFonts w:ascii="Times" w:hAnsi="Times" w:cs="Times"/>
                <w:sz w:val="18"/>
                <w:szCs w:val="18"/>
              </w:rPr>
            </w:pPr>
          </w:p>
        </w:tc>
      </w:tr>
      <w:tr w:rsidR="001E6827" w:rsidRPr="008F6EA0" w:rsidTr="00450521">
        <w:trPr>
          <w:cantSplit/>
        </w:trPr>
        <w:tc>
          <w:tcPr>
            <w:tcW w:w="2330" w:type="dxa"/>
            <w:tcBorders>
              <w:left w:val="single" w:sz="6" w:space="0" w:color="auto"/>
            </w:tcBorders>
          </w:tcPr>
          <w:p w:rsidR="001E6827" w:rsidRPr="008F6EA0" w:rsidRDefault="001E6827" w:rsidP="00450521">
            <w:pPr>
              <w:tabs>
                <w:tab w:val="left" w:pos="540"/>
                <w:tab w:val="left" w:pos="2600"/>
              </w:tabs>
              <w:spacing w:before="80"/>
              <w:ind w:left="806" w:hanging="806"/>
              <w:rPr>
                <w:rFonts w:ascii="Times" w:hAnsi="Times" w:cs="Times"/>
                <w:sz w:val="18"/>
                <w:szCs w:val="18"/>
              </w:rPr>
            </w:pPr>
            <w:r w:rsidRPr="008F6EA0">
              <w:rPr>
                <w:rFonts w:ascii="Times" w:hAnsi="Times" w:cs="Times"/>
                <w:sz w:val="18"/>
                <w:szCs w:val="18"/>
              </w:rPr>
              <w:t>***</w:t>
            </w:r>
            <w:r w:rsidRPr="008F6EA0">
              <w:rPr>
                <w:rFonts w:ascii="Times" w:hAnsi="Times" w:cs="Times"/>
                <w:sz w:val="18"/>
                <w:szCs w:val="18"/>
              </w:rPr>
              <w:tab/>
              <w:t>c)</w:t>
            </w:r>
            <w:r w:rsidRPr="008F6EA0">
              <w:rPr>
                <w:rFonts w:ascii="Times" w:hAnsi="Times" w:cs="Times"/>
                <w:sz w:val="18"/>
                <w:szCs w:val="18"/>
              </w:rPr>
              <w:tab/>
              <w:t>Flight Attendant</w:t>
            </w:r>
          </w:p>
          <w:p w:rsidR="001E6827" w:rsidRPr="008F6EA0" w:rsidRDefault="001E6827" w:rsidP="00450521">
            <w:pPr>
              <w:tabs>
                <w:tab w:val="left" w:pos="450"/>
                <w:tab w:val="left" w:pos="2600"/>
              </w:tabs>
              <w:ind w:left="806" w:hanging="806"/>
              <w:rPr>
                <w:rFonts w:ascii="Times" w:hAnsi="Times" w:cs="Times"/>
                <w:sz w:val="18"/>
                <w:szCs w:val="18"/>
              </w:rPr>
            </w:pPr>
            <w:r w:rsidRPr="008F6EA0">
              <w:rPr>
                <w:rFonts w:ascii="Times" w:hAnsi="Times" w:cs="Times"/>
                <w:sz w:val="18"/>
                <w:szCs w:val="18"/>
              </w:rPr>
              <w:tab/>
            </w:r>
            <w:r w:rsidRPr="008F6EA0">
              <w:rPr>
                <w:rFonts w:ascii="Times" w:hAnsi="Times" w:cs="Times"/>
                <w:sz w:val="18"/>
                <w:szCs w:val="18"/>
              </w:rPr>
              <w:tab/>
              <w:t>Audio Alerting</w:t>
            </w:r>
          </w:p>
          <w:p w:rsidR="001E6827" w:rsidRPr="008F6EA0" w:rsidRDefault="001E6827" w:rsidP="00450521">
            <w:pPr>
              <w:tabs>
                <w:tab w:val="left" w:pos="450"/>
                <w:tab w:val="left" w:pos="2600"/>
              </w:tabs>
              <w:ind w:left="806" w:hanging="806"/>
              <w:rPr>
                <w:rFonts w:ascii="Times" w:hAnsi="Times" w:cs="Times"/>
                <w:sz w:val="18"/>
                <w:szCs w:val="18"/>
              </w:rPr>
            </w:pPr>
            <w:r w:rsidRPr="008F6EA0">
              <w:rPr>
                <w:rFonts w:ascii="Times" w:hAnsi="Times" w:cs="Times"/>
                <w:sz w:val="18"/>
                <w:szCs w:val="18"/>
              </w:rPr>
              <w:tab/>
            </w:r>
            <w:r w:rsidRPr="008F6EA0">
              <w:rPr>
                <w:rFonts w:ascii="Times" w:hAnsi="Times" w:cs="Times"/>
                <w:sz w:val="18"/>
                <w:szCs w:val="18"/>
              </w:rPr>
              <w:tab/>
              <w:t>System</w:t>
            </w:r>
          </w:p>
        </w:tc>
        <w:tc>
          <w:tcPr>
            <w:tcW w:w="450" w:type="dxa"/>
            <w:tcBorders>
              <w:right w:val="single" w:sz="4" w:space="0" w:color="auto"/>
            </w:tcBorders>
          </w:tcPr>
          <w:p w:rsidR="001E6827" w:rsidRPr="008F6EA0" w:rsidRDefault="001E6827" w:rsidP="00450521">
            <w:pPr>
              <w:tabs>
                <w:tab w:val="left" w:pos="360"/>
              </w:tabs>
              <w:spacing w:before="80"/>
              <w:rPr>
                <w:rFonts w:ascii="Times" w:hAnsi="Times" w:cs="Times"/>
                <w:sz w:val="18"/>
                <w:szCs w:val="18"/>
              </w:rPr>
            </w:pPr>
            <w:r w:rsidRPr="008F6EA0">
              <w:rPr>
                <w:rFonts w:ascii="Times" w:hAnsi="Times" w:cs="Times"/>
                <w:sz w:val="18"/>
                <w:szCs w:val="18"/>
              </w:rPr>
              <w:t>B</w:t>
            </w:r>
          </w:p>
        </w:tc>
        <w:tc>
          <w:tcPr>
            <w:tcW w:w="360" w:type="dxa"/>
            <w:tcBorders>
              <w:left w:val="single" w:sz="4" w:space="0" w:color="auto"/>
              <w:right w:val="single" w:sz="4" w:space="0" w:color="auto"/>
            </w:tcBorders>
          </w:tcPr>
          <w:p w:rsidR="001E6827" w:rsidRPr="008F6EA0" w:rsidRDefault="001E6827" w:rsidP="00450521">
            <w:pPr>
              <w:tabs>
                <w:tab w:val="left" w:pos="360"/>
              </w:tabs>
              <w:spacing w:before="80"/>
              <w:rPr>
                <w:rFonts w:ascii="Times" w:hAnsi="Times" w:cs="Times"/>
                <w:sz w:val="18"/>
                <w:szCs w:val="18"/>
              </w:rPr>
            </w:pPr>
            <w:r w:rsidRPr="008F6EA0">
              <w:rPr>
                <w:rFonts w:ascii="Times" w:hAnsi="Times" w:cs="Times"/>
                <w:sz w:val="18"/>
                <w:szCs w:val="18"/>
              </w:rPr>
              <w:t>-</w:t>
            </w:r>
          </w:p>
        </w:tc>
        <w:tc>
          <w:tcPr>
            <w:tcW w:w="360" w:type="dxa"/>
            <w:tcBorders>
              <w:left w:val="single" w:sz="4" w:space="0" w:color="auto"/>
            </w:tcBorders>
          </w:tcPr>
          <w:p w:rsidR="001E6827" w:rsidRPr="008F6EA0" w:rsidRDefault="001E6827" w:rsidP="00450521">
            <w:pPr>
              <w:tabs>
                <w:tab w:val="left" w:pos="360"/>
              </w:tabs>
              <w:spacing w:before="80"/>
              <w:rPr>
                <w:rFonts w:ascii="Times" w:hAnsi="Times" w:cs="Times"/>
                <w:sz w:val="18"/>
                <w:szCs w:val="18"/>
              </w:rPr>
            </w:pPr>
            <w:r w:rsidRPr="008F6EA0">
              <w:rPr>
                <w:rFonts w:ascii="Times" w:hAnsi="Times" w:cs="Times"/>
                <w:sz w:val="18"/>
                <w:szCs w:val="18"/>
              </w:rPr>
              <w:t>0</w:t>
            </w:r>
          </w:p>
        </w:tc>
        <w:tc>
          <w:tcPr>
            <w:tcW w:w="3240" w:type="dxa"/>
            <w:tcBorders>
              <w:left w:val="single" w:sz="6" w:space="0" w:color="auto"/>
              <w:right w:val="single" w:sz="6" w:space="0" w:color="auto"/>
            </w:tcBorders>
          </w:tcPr>
          <w:p w:rsidR="001E6827" w:rsidRPr="008F6EA0" w:rsidRDefault="001E6827" w:rsidP="00450521">
            <w:pPr>
              <w:pStyle w:val="BodyText"/>
              <w:tabs>
                <w:tab w:val="left" w:pos="360"/>
              </w:tabs>
              <w:spacing w:before="80"/>
            </w:pPr>
            <w:r w:rsidRPr="008F6EA0">
              <w:t>(O) May be inoperative provided:</w:t>
            </w:r>
          </w:p>
          <w:p w:rsidR="001E6827" w:rsidRPr="008F6EA0" w:rsidRDefault="001E6827" w:rsidP="00450521">
            <w:pPr>
              <w:pStyle w:val="BodyText"/>
              <w:spacing w:before="0"/>
              <w:ind w:left="550" w:hanging="360"/>
            </w:pPr>
            <w:r w:rsidRPr="008F6EA0">
              <w:t>a)</w:t>
            </w:r>
            <w:r w:rsidRPr="008F6EA0">
              <w:tab/>
              <w:t>PA system is operative,</w:t>
            </w:r>
          </w:p>
          <w:p w:rsidR="001E6827" w:rsidRPr="008F6EA0" w:rsidRDefault="001E6827" w:rsidP="00450521">
            <w:pPr>
              <w:pStyle w:val="BodyText"/>
              <w:spacing w:before="0"/>
              <w:ind w:left="550" w:hanging="360"/>
              <w:rPr>
                <w:rFonts w:ascii="Times New Roman" w:hAnsi="Times New Roman" w:cs="Times New Roman"/>
              </w:rPr>
            </w:pPr>
            <w:r w:rsidRPr="008F6EA0">
              <w:t>b)</w:t>
            </w:r>
            <w:r w:rsidRPr="008F6EA0">
              <w:tab/>
            </w:r>
            <w:r w:rsidRPr="008F6EA0">
              <w:rPr>
                <w:rFonts w:ascii="Times New Roman" w:hAnsi="Times New Roman" w:cs="Times New Roman"/>
              </w:rPr>
              <w:t>If affected audio alerting system is used for Lavatory Smoke Detector Alerting an alternate Lavatory Smoke Detector Alert (visual or audio) is installed and operative, and</w:t>
            </w:r>
          </w:p>
          <w:p w:rsidR="001E6827" w:rsidRPr="008F6EA0" w:rsidRDefault="001E6827" w:rsidP="00450521">
            <w:pPr>
              <w:pStyle w:val="BodyText"/>
              <w:spacing w:before="0"/>
              <w:ind w:left="550" w:hanging="360"/>
            </w:pPr>
            <w:r w:rsidRPr="008F6EA0">
              <w:t>c)</w:t>
            </w:r>
            <w:r w:rsidRPr="008F6EA0">
              <w:tab/>
              <w:t>Alternate procedures for contacting flight attendants are established and used.</w:t>
            </w:r>
          </w:p>
          <w:p w:rsidR="001E6827" w:rsidRPr="008F6EA0" w:rsidRDefault="001E6827" w:rsidP="00450521">
            <w:pPr>
              <w:pStyle w:val="BodyText"/>
              <w:spacing w:before="60"/>
            </w:pPr>
            <w:r w:rsidRPr="008F6EA0">
              <w:t xml:space="preserve">NOTE 1: Passenger to Attendant Call System </w:t>
            </w:r>
            <w:r w:rsidR="00FF2DF3">
              <w:t xml:space="preserve">(excluding wheelchair accessible lavatory call system required by 14 CFR) </w:t>
            </w:r>
            <w:r w:rsidR="00FF2DF3" w:rsidRPr="00E3067F">
              <w:t>is considered</w:t>
            </w:r>
            <w:r w:rsidR="00FF2DF3" w:rsidRPr="00841250">
              <w:t xml:space="preserve"> Non-Essential Equipment and Furnishings (NEF)</w:t>
            </w:r>
            <w:r w:rsidR="008A1895">
              <w:t>.</w:t>
            </w:r>
          </w:p>
          <w:p w:rsidR="001E6827" w:rsidRPr="008F6EA0" w:rsidRDefault="001E6827" w:rsidP="00450521">
            <w:pPr>
              <w:pStyle w:val="BodyText"/>
              <w:spacing w:before="60"/>
            </w:pPr>
            <w:r w:rsidRPr="008F6EA0">
              <w:t>NOTE 2: Any audio alerting system function(s) that operative</w:t>
            </w:r>
            <w:r w:rsidR="00FF2DF3">
              <w:t>s normally</w:t>
            </w:r>
            <w:r w:rsidRPr="008F6EA0">
              <w:t xml:space="preserve"> may be used.</w:t>
            </w:r>
          </w:p>
        </w:tc>
        <w:tc>
          <w:tcPr>
            <w:tcW w:w="2880" w:type="dxa"/>
            <w:tcBorders>
              <w:right w:val="single" w:sz="6" w:space="0" w:color="auto"/>
            </w:tcBorders>
          </w:tcPr>
          <w:p w:rsidR="001E6827" w:rsidRPr="008F6EA0" w:rsidRDefault="001E6827" w:rsidP="00450521">
            <w:pPr>
              <w:spacing w:before="80"/>
              <w:rPr>
                <w:rFonts w:ascii="Times" w:hAnsi="Times" w:cs="Times"/>
                <w:sz w:val="18"/>
                <w:szCs w:val="18"/>
              </w:rPr>
            </w:pPr>
            <w:r w:rsidRPr="008F6EA0">
              <w:rPr>
                <w:rFonts w:ascii="Times" w:hAnsi="Times" w:cs="Times"/>
                <w:sz w:val="18"/>
                <w:szCs w:val="18"/>
              </w:rPr>
              <w:t>None required.</w:t>
            </w:r>
          </w:p>
        </w:tc>
        <w:tc>
          <w:tcPr>
            <w:tcW w:w="2520" w:type="dxa"/>
            <w:tcBorders>
              <w:right w:val="single" w:sz="6" w:space="0" w:color="auto"/>
            </w:tcBorders>
          </w:tcPr>
          <w:p w:rsidR="001E6827" w:rsidRPr="008F6EA0" w:rsidRDefault="001E6827" w:rsidP="00450521">
            <w:pPr>
              <w:spacing w:before="80"/>
              <w:rPr>
                <w:rFonts w:ascii="Times" w:hAnsi="Times" w:cs="Times"/>
                <w:sz w:val="18"/>
                <w:szCs w:val="18"/>
              </w:rPr>
            </w:pPr>
            <w:r w:rsidRPr="008F6EA0">
              <w:rPr>
                <w:sz w:val="18"/>
              </w:rPr>
              <w:t>Flight crew will coordinate with the flight attendant prior to departure. Alternate means include use of the PA, internal phone system, or a series of chimes from the NO SMOKE / SEAT BELT ON / OFF feature.</w:t>
            </w:r>
          </w:p>
        </w:tc>
        <w:tc>
          <w:tcPr>
            <w:tcW w:w="2340" w:type="dxa"/>
            <w:tcBorders>
              <w:right w:val="single" w:sz="6" w:space="0" w:color="auto"/>
            </w:tcBorders>
          </w:tcPr>
          <w:p w:rsidR="001E6827" w:rsidRPr="008F6EA0" w:rsidRDefault="001E6827" w:rsidP="00450521">
            <w:pPr>
              <w:spacing w:before="80"/>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r w:rsidR="001E6827" w:rsidRPr="008F6EA0" w:rsidTr="00450521">
        <w:trPr>
          <w:cantSplit/>
        </w:trPr>
        <w:tc>
          <w:tcPr>
            <w:tcW w:w="2330" w:type="dxa"/>
            <w:tcBorders>
              <w:left w:val="single" w:sz="6" w:space="0" w:color="auto"/>
            </w:tcBorders>
          </w:tcPr>
          <w:p w:rsidR="001E6827" w:rsidRPr="008F6EA0" w:rsidRDefault="001E6827" w:rsidP="00450521">
            <w:pPr>
              <w:tabs>
                <w:tab w:val="left" w:pos="2600"/>
              </w:tabs>
              <w:spacing w:before="120"/>
              <w:ind w:left="446" w:hanging="446"/>
              <w:rPr>
                <w:rFonts w:ascii="Times" w:hAnsi="Times" w:cs="Times"/>
                <w:sz w:val="18"/>
                <w:szCs w:val="18"/>
              </w:rPr>
            </w:pPr>
            <w:r>
              <w:rPr>
                <w:rFonts w:ascii="Times" w:hAnsi="Times" w:cs="Times"/>
                <w:sz w:val="18"/>
                <w:szCs w:val="18"/>
              </w:rPr>
              <w:t>14</w:t>
            </w:r>
            <w:r w:rsidRPr="008F6EA0">
              <w:rPr>
                <w:rFonts w:ascii="Times" w:hAnsi="Times" w:cs="Times"/>
                <w:sz w:val="18"/>
                <w:szCs w:val="18"/>
              </w:rPr>
              <w:t>.</w:t>
            </w:r>
            <w:r w:rsidRPr="008F6EA0">
              <w:rPr>
                <w:rFonts w:ascii="Times" w:hAnsi="Times" w:cs="Times"/>
                <w:sz w:val="18"/>
                <w:szCs w:val="18"/>
              </w:rPr>
              <w:tab/>
              <w:t>Handset Systems</w:t>
            </w:r>
          </w:p>
        </w:tc>
        <w:tc>
          <w:tcPr>
            <w:tcW w:w="450" w:type="dxa"/>
            <w:tcBorders>
              <w:right w:val="single" w:sz="4" w:space="0" w:color="auto"/>
            </w:tcBorders>
          </w:tcPr>
          <w:p w:rsidR="001E6827" w:rsidRPr="008F6EA0" w:rsidRDefault="001E6827" w:rsidP="00450521">
            <w:pPr>
              <w:tabs>
                <w:tab w:val="left" w:pos="360"/>
              </w:tabs>
              <w:spacing w:before="120"/>
              <w:rPr>
                <w:rFonts w:ascii="Times" w:hAnsi="Times" w:cs="Times"/>
                <w:sz w:val="18"/>
                <w:szCs w:val="18"/>
              </w:rPr>
            </w:pPr>
          </w:p>
        </w:tc>
        <w:tc>
          <w:tcPr>
            <w:tcW w:w="360" w:type="dxa"/>
            <w:tcBorders>
              <w:left w:val="single" w:sz="4" w:space="0" w:color="auto"/>
              <w:right w:val="single" w:sz="4" w:space="0" w:color="auto"/>
            </w:tcBorders>
          </w:tcPr>
          <w:p w:rsidR="001E6827" w:rsidRPr="008F6EA0" w:rsidRDefault="001E6827" w:rsidP="00450521">
            <w:pPr>
              <w:tabs>
                <w:tab w:val="left" w:pos="360"/>
              </w:tabs>
              <w:spacing w:before="120"/>
              <w:rPr>
                <w:rFonts w:ascii="Times" w:hAnsi="Times" w:cs="Times"/>
                <w:sz w:val="18"/>
                <w:szCs w:val="18"/>
              </w:rPr>
            </w:pPr>
          </w:p>
        </w:tc>
        <w:tc>
          <w:tcPr>
            <w:tcW w:w="360" w:type="dxa"/>
            <w:tcBorders>
              <w:left w:val="single" w:sz="4" w:space="0" w:color="auto"/>
            </w:tcBorders>
          </w:tcPr>
          <w:p w:rsidR="001E6827" w:rsidRPr="008F6EA0" w:rsidRDefault="001E6827" w:rsidP="00450521">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1E6827" w:rsidRPr="008F6EA0" w:rsidRDefault="001E6827" w:rsidP="00450521">
            <w:pPr>
              <w:spacing w:before="120"/>
              <w:ind w:left="648" w:hanging="648"/>
              <w:rPr>
                <w:rFonts w:ascii="Times" w:hAnsi="Times" w:cs="Times"/>
                <w:sz w:val="18"/>
                <w:szCs w:val="18"/>
              </w:rPr>
            </w:pPr>
          </w:p>
        </w:tc>
        <w:tc>
          <w:tcPr>
            <w:tcW w:w="2880" w:type="dxa"/>
            <w:tcBorders>
              <w:right w:val="single" w:sz="6" w:space="0" w:color="auto"/>
            </w:tcBorders>
          </w:tcPr>
          <w:p w:rsidR="001E6827" w:rsidRPr="008F6EA0" w:rsidRDefault="001E6827" w:rsidP="00450521">
            <w:pPr>
              <w:spacing w:before="120"/>
              <w:rPr>
                <w:rFonts w:ascii="Times" w:hAnsi="Times" w:cs="Times"/>
                <w:sz w:val="18"/>
                <w:szCs w:val="18"/>
              </w:rPr>
            </w:pPr>
          </w:p>
        </w:tc>
        <w:tc>
          <w:tcPr>
            <w:tcW w:w="2520" w:type="dxa"/>
            <w:tcBorders>
              <w:right w:val="single" w:sz="6" w:space="0" w:color="auto"/>
            </w:tcBorders>
          </w:tcPr>
          <w:p w:rsidR="001E6827" w:rsidRPr="008F6EA0" w:rsidRDefault="001E6827" w:rsidP="00450521">
            <w:pPr>
              <w:spacing w:before="120"/>
              <w:rPr>
                <w:rFonts w:ascii="Times" w:hAnsi="Times" w:cs="Times"/>
                <w:sz w:val="18"/>
                <w:szCs w:val="18"/>
              </w:rPr>
            </w:pPr>
          </w:p>
        </w:tc>
        <w:tc>
          <w:tcPr>
            <w:tcW w:w="2340" w:type="dxa"/>
            <w:tcBorders>
              <w:right w:val="single" w:sz="6" w:space="0" w:color="auto"/>
            </w:tcBorders>
          </w:tcPr>
          <w:p w:rsidR="001E6827" w:rsidRPr="008F6EA0" w:rsidRDefault="001E6827" w:rsidP="00450521">
            <w:pPr>
              <w:spacing w:before="120"/>
              <w:rPr>
                <w:rFonts w:ascii="Times" w:hAnsi="Times" w:cs="Times"/>
                <w:sz w:val="18"/>
                <w:szCs w:val="18"/>
              </w:rPr>
            </w:pPr>
          </w:p>
        </w:tc>
      </w:tr>
      <w:tr w:rsidR="001E6827" w:rsidRPr="008F6EA0" w:rsidTr="00450521">
        <w:trPr>
          <w:cantSplit/>
        </w:trPr>
        <w:tc>
          <w:tcPr>
            <w:tcW w:w="2330" w:type="dxa"/>
            <w:tcBorders>
              <w:left w:val="single" w:sz="6" w:space="0" w:color="auto"/>
            </w:tcBorders>
          </w:tcPr>
          <w:p w:rsidR="001E6827" w:rsidRPr="008F6EA0" w:rsidRDefault="001E6827" w:rsidP="001E6827">
            <w:pPr>
              <w:numPr>
                <w:ilvl w:val="0"/>
                <w:numId w:val="6"/>
              </w:numPr>
              <w:tabs>
                <w:tab w:val="left" w:pos="450"/>
                <w:tab w:val="left" w:pos="2600"/>
              </w:tabs>
              <w:ind w:left="806"/>
              <w:rPr>
                <w:rFonts w:ascii="Times" w:hAnsi="Times" w:cs="Times"/>
                <w:sz w:val="18"/>
                <w:szCs w:val="18"/>
              </w:rPr>
            </w:pPr>
            <w:r w:rsidRPr="008F6EA0">
              <w:rPr>
                <w:rFonts w:ascii="Times" w:hAnsi="Times" w:cs="Times"/>
                <w:sz w:val="18"/>
                <w:szCs w:val="18"/>
              </w:rPr>
              <w:t>Passenger</w:t>
            </w:r>
          </w:p>
          <w:p w:rsidR="001E6827" w:rsidRPr="008F6EA0" w:rsidRDefault="001E6827" w:rsidP="00450521">
            <w:pPr>
              <w:tabs>
                <w:tab w:val="left" w:pos="450"/>
                <w:tab w:val="left" w:pos="2600"/>
              </w:tabs>
              <w:ind w:left="810"/>
              <w:rPr>
                <w:rFonts w:ascii="Times" w:hAnsi="Times" w:cs="Times"/>
                <w:sz w:val="18"/>
                <w:szCs w:val="18"/>
              </w:rPr>
            </w:pPr>
            <w:r w:rsidRPr="008F6EA0">
              <w:rPr>
                <w:rFonts w:ascii="Times" w:hAnsi="Times" w:cs="Times"/>
                <w:sz w:val="18"/>
                <w:szCs w:val="18"/>
              </w:rPr>
              <w:t>Configuration</w:t>
            </w:r>
          </w:p>
        </w:tc>
        <w:tc>
          <w:tcPr>
            <w:tcW w:w="450" w:type="dxa"/>
            <w:tcBorders>
              <w:right w:val="single" w:sz="4" w:space="0" w:color="auto"/>
            </w:tcBorders>
          </w:tcPr>
          <w:p w:rsidR="001E6827" w:rsidRPr="008F6EA0" w:rsidRDefault="001E6827" w:rsidP="00450521">
            <w:pPr>
              <w:tabs>
                <w:tab w:val="left" w:pos="360"/>
              </w:tabs>
              <w:rPr>
                <w:rFonts w:ascii="Times" w:hAnsi="Times" w:cs="Times"/>
                <w:sz w:val="18"/>
                <w:szCs w:val="18"/>
              </w:rPr>
            </w:pPr>
          </w:p>
        </w:tc>
        <w:tc>
          <w:tcPr>
            <w:tcW w:w="360" w:type="dxa"/>
            <w:tcBorders>
              <w:left w:val="single" w:sz="4" w:space="0" w:color="auto"/>
              <w:right w:val="single" w:sz="4" w:space="0" w:color="auto"/>
            </w:tcBorders>
          </w:tcPr>
          <w:p w:rsidR="001E6827" w:rsidRPr="008F6EA0" w:rsidRDefault="001E6827" w:rsidP="00450521">
            <w:pPr>
              <w:tabs>
                <w:tab w:val="left" w:pos="360"/>
              </w:tabs>
              <w:rPr>
                <w:rFonts w:ascii="Times" w:hAnsi="Times" w:cs="Times"/>
                <w:sz w:val="18"/>
                <w:szCs w:val="18"/>
              </w:rPr>
            </w:pPr>
          </w:p>
        </w:tc>
        <w:tc>
          <w:tcPr>
            <w:tcW w:w="360" w:type="dxa"/>
            <w:tcBorders>
              <w:left w:val="single" w:sz="4" w:space="0" w:color="auto"/>
            </w:tcBorders>
          </w:tcPr>
          <w:p w:rsidR="001E6827" w:rsidRPr="008F6EA0" w:rsidRDefault="001E6827" w:rsidP="00450521">
            <w:pPr>
              <w:tabs>
                <w:tab w:val="left" w:pos="360"/>
              </w:tabs>
              <w:rPr>
                <w:rFonts w:ascii="Times" w:hAnsi="Times" w:cs="Times"/>
                <w:sz w:val="18"/>
                <w:szCs w:val="18"/>
              </w:rPr>
            </w:pPr>
          </w:p>
        </w:tc>
        <w:tc>
          <w:tcPr>
            <w:tcW w:w="3240" w:type="dxa"/>
            <w:tcBorders>
              <w:left w:val="single" w:sz="6" w:space="0" w:color="auto"/>
              <w:right w:val="single" w:sz="6" w:space="0" w:color="auto"/>
            </w:tcBorders>
          </w:tcPr>
          <w:p w:rsidR="001E6827" w:rsidRPr="008F6EA0" w:rsidRDefault="001E6827" w:rsidP="00450521">
            <w:pPr>
              <w:ind w:left="648" w:hanging="648"/>
              <w:rPr>
                <w:rFonts w:ascii="Times" w:hAnsi="Times" w:cs="Times"/>
                <w:sz w:val="18"/>
                <w:szCs w:val="18"/>
              </w:rPr>
            </w:pPr>
          </w:p>
        </w:tc>
        <w:tc>
          <w:tcPr>
            <w:tcW w:w="2880" w:type="dxa"/>
            <w:tcBorders>
              <w:right w:val="single" w:sz="6" w:space="0" w:color="auto"/>
            </w:tcBorders>
          </w:tcPr>
          <w:p w:rsidR="001E6827" w:rsidRPr="008F6EA0" w:rsidRDefault="001E6827" w:rsidP="00450521">
            <w:pPr>
              <w:rPr>
                <w:rFonts w:ascii="Times" w:hAnsi="Times" w:cs="Times"/>
                <w:sz w:val="18"/>
                <w:szCs w:val="18"/>
              </w:rPr>
            </w:pPr>
          </w:p>
        </w:tc>
        <w:tc>
          <w:tcPr>
            <w:tcW w:w="2520" w:type="dxa"/>
            <w:tcBorders>
              <w:right w:val="single" w:sz="6" w:space="0" w:color="auto"/>
            </w:tcBorders>
          </w:tcPr>
          <w:p w:rsidR="001E6827" w:rsidRPr="008F6EA0" w:rsidRDefault="001E6827" w:rsidP="00450521">
            <w:pPr>
              <w:rPr>
                <w:rFonts w:ascii="Times" w:hAnsi="Times" w:cs="Times"/>
                <w:sz w:val="18"/>
                <w:szCs w:val="18"/>
              </w:rPr>
            </w:pPr>
          </w:p>
        </w:tc>
        <w:tc>
          <w:tcPr>
            <w:tcW w:w="2340" w:type="dxa"/>
            <w:tcBorders>
              <w:right w:val="single" w:sz="6" w:space="0" w:color="auto"/>
            </w:tcBorders>
          </w:tcPr>
          <w:p w:rsidR="001E6827" w:rsidRPr="008F6EA0" w:rsidRDefault="001E6827" w:rsidP="00450521">
            <w:pPr>
              <w:rPr>
                <w:rFonts w:ascii="Times" w:hAnsi="Times" w:cs="Times"/>
                <w:sz w:val="18"/>
                <w:szCs w:val="18"/>
              </w:rPr>
            </w:pPr>
          </w:p>
        </w:tc>
      </w:tr>
      <w:tr w:rsidR="001E6827" w:rsidRPr="008F6EA0" w:rsidTr="00450521">
        <w:trPr>
          <w:cantSplit/>
        </w:trPr>
        <w:tc>
          <w:tcPr>
            <w:tcW w:w="2330" w:type="dxa"/>
            <w:tcBorders>
              <w:left w:val="single" w:sz="6" w:space="0" w:color="auto"/>
            </w:tcBorders>
          </w:tcPr>
          <w:p w:rsidR="001E6827" w:rsidRPr="008F6EA0" w:rsidRDefault="001E6827" w:rsidP="00450521">
            <w:pPr>
              <w:tabs>
                <w:tab w:val="left" w:pos="540"/>
                <w:tab w:val="left" w:pos="2600"/>
              </w:tabs>
              <w:spacing w:before="120"/>
              <w:ind w:left="810" w:hanging="810"/>
              <w:rPr>
                <w:rFonts w:ascii="Times" w:hAnsi="Times" w:cs="Times"/>
                <w:sz w:val="18"/>
                <w:szCs w:val="18"/>
              </w:rPr>
            </w:pPr>
            <w:r w:rsidRPr="008F6EA0">
              <w:rPr>
                <w:rFonts w:ascii="Times" w:hAnsi="Times" w:cs="Times"/>
                <w:sz w:val="18"/>
                <w:szCs w:val="18"/>
              </w:rPr>
              <w:tab/>
              <w:t>a)</w:t>
            </w:r>
            <w:r w:rsidRPr="008F6EA0">
              <w:rPr>
                <w:rFonts w:ascii="Times" w:hAnsi="Times" w:cs="Times"/>
                <w:sz w:val="18"/>
                <w:szCs w:val="18"/>
              </w:rPr>
              <w:tab/>
              <w:t>Flight Deck</w:t>
            </w:r>
          </w:p>
        </w:tc>
        <w:tc>
          <w:tcPr>
            <w:tcW w:w="450" w:type="dxa"/>
            <w:tcBorders>
              <w:right w:val="single" w:sz="4" w:space="0" w:color="auto"/>
            </w:tcBorders>
          </w:tcPr>
          <w:p w:rsidR="001E6827" w:rsidRPr="008F6EA0" w:rsidRDefault="001E6827" w:rsidP="00450521">
            <w:pPr>
              <w:tabs>
                <w:tab w:val="left" w:pos="360"/>
              </w:tabs>
              <w:spacing w:before="120"/>
              <w:rPr>
                <w:rFonts w:ascii="Times" w:hAnsi="Times" w:cs="Times"/>
                <w:sz w:val="18"/>
                <w:szCs w:val="18"/>
              </w:rPr>
            </w:pPr>
            <w:r w:rsidRPr="008F6EA0">
              <w:rPr>
                <w:rFonts w:ascii="Times" w:hAnsi="Times" w:cs="Times"/>
                <w:sz w:val="18"/>
                <w:szCs w:val="18"/>
              </w:rPr>
              <w:t>C</w:t>
            </w:r>
          </w:p>
        </w:tc>
        <w:tc>
          <w:tcPr>
            <w:tcW w:w="360" w:type="dxa"/>
            <w:tcBorders>
              <w:left w:val="single" w:sz="4" w:space="0" w:color="auto"/>
              <w:right w:val="single" w:sz="4" w:space="0" w:color="auto"/>
            </w:tcBorders>
          </w:tcPr>
          <w:p w:rsidR="001E6827" w:rsidRPr="008F6EA0" w:rsidRDefault="001E6827" w:rsidP="00450521">
            <w:pPr>
              <w:tabs>
                <w:tab w:val="left" w:pos="360"/>
              </w:tabs>
              <w:spacing w:before="120"/>
              <w:rPr>
                <w:rFonts w:ascii="Times" w:hAnsi="Times" w:cs="Times"/>
                <w:sz w:val="18"/>
                <w:szCs w:val="18"/>
              </w:rPr>
            </w:pPr>
            <w:r w:rsidRPr="008F6EA0">
              <w:rPr>
                <w:rFonts w:ascii="Times" w:hAnsi="Times" w:cs="Times"/>
                <w:sz w:val="18"/>
                <w:szCs w:val="18"/>
              </w:rPr>
              <w:t>1</w:t>
            </w:r>
          </w:p>
        </w:tc>
        <w:tc>
          <w:tcPr>
            <w:tcW w:w="360" w:type="dxa"/>
            <w:tcBorders>
              <w:left w:val="single" w:sz="4" w:space="0" w:color="auto"/>
            </w:tcBorders>
          </w:tcPr>
          <w:p w:rsidR="001E6827" w:rsidRPr="008F6EA0" w:rsidRDefault="001E6827" w:rsidP="00450521">
            <w:pPr>
              <w:tabs>
                <w:tab w:val="left" w:pos="360"/>
              </w:tabs>
              <w:spacing w:before="120"/>
              <w:rPr>
                <w:rFonts w:ascii="Times" w:hAnsi="Times" w:cs="Times"/>
                <w:sz w:val="18"/>
                <w:szCs w:val="18"/>
              </w:rPr>
            </w:pPr>
            <w:r w:rsidRPr="008F6EA0">
              <w:rPr>
                <w:rFonts w:ascii="Times" w:hAnsi="Times" w:cs="Times"/>
                <w:sz w:val="18"/>
                <w:szCs w:val="18"/>
              </w:rPr>
              <w:t>0</w:t>
            </w:r>
          </w:p>
        </w:tc>
        <w:tc>
          <w:tcPr>
            <w:tcW w:w="3240" w:type="dxa"/>
            <w:tcBorders>
              <w:left w:val="single" w:sz="6" w:space="0" w:color="auto"/>
              <w:right w:val="single" w:sz="6" w:space="0" w:color="auto"/>
            </w:tcBorders>
          </w:tcPr>
          <w:p w:rsidR="001E6827" w:rsidRPr="008F6EA0" w:rsidRDefault="001E6827" w:rsidP="00450521">
            <w:pPr>
              <w:spacing w:before="120"/>
              <w:ind w:left="14" w:hanging="14"/>
              <w:rPr>
                <w:rFonts w:ascii="Times" w:hAnsi="Times" w:cs="Times"/>
                <w:sz w:val="18"/>
                <w:szCs w:val="18"/>
              </w:rPr>
            </w:pPr>
            <w:r w:rsidRPr="008F6EA0">
              <w:rPr>
                <w:rFonts w:ascii="Times" w:hAnsi="Times" w:cs="Times"/>
                <w:sz w:val="18"/>
                <w:szCs w:val="18"/>
              </w:rPr>
              <w:t>(O) May be inoperative provided:</w:t>
            </w:r>
          </w:p>
          <w:p w:rsidR="001E6827" w:rsidRPr="008F6EA0" w:rsidRDefault="001E6827" w:rsidP="00450521">
            <w:pPr>
              <w:ind w:left="550" w:hanging="374"/>
              <w:rPr>
                <w:rFonts w:ascii="Times" w:hAnsi="Times" w:cs="Times"/>
                <w:sz w:val="18"/>
                <w:szCs w:val="18"/>
              </w:rPr>
            </w:pPr>
            <w:r w:rsidRPr="008F6EA0">
              <w:rPr>
                <w:rFonts w:ascii="Times" w:hAnsi="Times" w:cs="Times"/>
                <w:sz w:val="18"/>
                <w:szCs w:val="18"/>
              </w:rPr>
              <w:t>a)</w:t>
            </w:r>
            <w:r w:rsidRPr="008F6EA0">
              <w:rPr>
                <w:rFonts w:ascii="Times" w:hAnsi="Times" w:cs="Times"/>
                <w:sz w:val="18"/>
                <w:szCs w:val="18"/>
              </w:rPr>
              <w:tab/>
              <w:t>Flight deck to cabin communication is operative, and</w:t>
            </w:r>
          </w:p>
          <w:p w:rsidR="001E6827" w:rsidRPr="008F6EA0" w:rsidRDefault="001E6827" w:rsidP="00450521">
            <w:pPr>
              <w:ind w:left="550" w:hanging="374"/>
              <w:rPr>
                <w:rFonts w:ascii="Times" w:hAnsi="Times" w:cs="Times"/>
                <w:sz w:val="18"/>
                <w:szCs w:val="18"/>
              </w:rPr>
            </w:pPr>
            <w:r w:rsidRPr="008F6EA0">
              <w:rPr>
                <w:rFonts w:ascii="Times" w:hAnsi="Times" w:cs="Times"/>
                <w:sz w:val="18"/>
                <w:szCs w:val="18"/>
              </w:rPr>
              <w:t>b)</w:t>
            </w:r>
            <w:r w:rsidRPr="008F6EA0">
              <w:rPr>
                <w:rFonts w:ascii="Times" w:hAnsi="Times" w:cs="Times"/>
                <w:sz w:val="18"/>
                <w:szCs w:val="18"/>
              </w:rPr>
              <w:tab/>
              <w:t>Alternate procedures are established and used.</w:t>
            </w:r>
          </w:p>
        </w:tc>
        <w:tc>
          <w:tcPr>
            <w:tcW w:w="2880" w:type="dxa"/>
            <w:tcBorders>
              <w:right w:val="single" w:sz="6" w:space="0" w:color="auto"/>
            </w:tcBorders>
          </w:tcPr>
          <w:p w:rsidR="001E6827" w:rsidRPr="008F6EA0" w:rsidRDefault="001E6827" w:rsidP="00450521">
            <w:pPr>
              <w:spacing w:before="120"/>
              <w:rPr>
                <w:rFonts w:ascii="Times" w:hAnsi="Times" w:cs="Times"/>
                <w:sz w:val="18"/>
                <w:szCs w:val="18"/>
              </w:rPr>
            </w:pPr>
            <w:r w:rsidRPr="008F6EA0">
              <w:rPr>
                <w:rFonts w:ascii="Times" w:hAnsi="Times" w:cs="Times"/>
                <w:sz w:val="18"/>
                <w:szCs w:val="18"/>
              </w:rPr>
              <w:t>None required.</w:t>
            </w:r>
          </w:p>
        </w:tc>
        <w:tc>
          <w:tcPr>
            <w:tcW w:w="2520" w:type="dxa"/>
            <w:tcBorders>
              <w:right w:val="single" w:sz="6" w:space="0" w:color="auto"/>
            </w:tcBorders>
          </w:tcPr>
          <w:p w:rsidR="001E6827" w:rsidRPr="008F6EA0" w:rsidRDefault="001E6827" w:rsidP="00450521">
            <w:pPr>
              <w:spacing w:before="120"/>
              <w:rPr>
                <w:rFonts w:ascii="Times" w:hAnsi="Times" w:cs="Times"/>
                <w:sz w:val="18"/>
                <w:szCs w:val="18"/>
              </w:rPr>
            </w:pPr>
            <w:r w:rsidRPr="008F6EA0">
              <w:rPr>
                <w:rFonts w:ascii="Times" w:hAnsi="Times" w:cs="Times"/>
                <w:sz w:val="18"/>
                <w:szCs w:val="18"/>
              </w:rPr>
              <w:t>Flight crew will use the PA or direct oral communications as necessary.</w:t>
            </w:r>
          </w:p>
        </w:tc>
        <w:tc>
          <w:tcPr>
            <w:tcW w:w="2340" w:type="dxa"/>
            <w:tcBorders>
              <w:right w:val="single" w:sz="6" w:space="0" w:color="auto"/>
            </w:tcBorders>
          </w:tcPr>
          <w:p w:rsidR="001E6827" w:rsidRPr="008F6EA0" w:rsidRDefault="001E6827" w:rsidP="00450521">
            <w:pPr>
              <w:spacing w:before="120"/>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r w:rsidR="001E6827" w:rsidRPr="008F6EA0" w:rsidTr="00450521">
        <w:trPr>
          <w:cantSplit/>
        </w:trPr>
        <w:tc>
          <w:tcPr>
            <w:tcW w:w="2330" w:type="dxa"/>
            <w:tcBorders>
              <w:left w:val="single" w:sz="6" w:space="0" w:color="auto"/>
              <w:bottom w:val="single" w:sz="4" w:space="0" w:color="auto"/>
            </w:tcBorders>
          </w:tcPr>
          <w:p w:rsidR="001E6827" w:rsidRPr="008F6EA0" w:rsidRDefault="001E6827" w:rsidP="00450521">
            <w:pPr>
              <w:tabs>
                <w:tab w:val="left" w:pos="2600"/>
              </w:tabs>
              <w:ind w:left="446" w:hanging="446"/>
              <w:rPr>
                <w:rFonts w:ascii="Times" w:hAnsi="Times" w:cs="Times"/>
                <w:sz w:val="18"/>
                <w:szCs w:val="18"/>
              </w:rPr>
            </w:pPr>
          </w:p>
          <w:p w:rsidR="001E6827" w:rsidRPr="008F6EA0" w:rsidRDefault="001E6827" w:rsidP="00450521">
            <w:pPr>
              <w:tabs>
                <w:tab w:val="left" w:pos="2600"/>
              </w:tabs>
              <w:ind w:left="446" w:hanging="446"/>
              <w:rPr>
                <w:rFonts w:ascii="Times" w:hAnsi="Times" w:cs="Times"/>
                <w:sz w:val="18"/>
                <w:szCs w:val="18"/>
              </w:rPr>
            </w:pPr>
          </w:p>
          <w:p w:rsidR="001E6827" w:rsidRPr="008F6EA0" w:rsidRDefault="001E6827" w:rsidP="00450521">
            <w:pPr>
              <w:tabs>
                <w:tab w:val="left" w:pos="2600"/>
              </w:tabs>
              <w:ind w:left="446" w:hanging="446"/>
              <w:rPr>
                <w:rFonts w:ascii="Times" w:hAnsi="Times" w:cs="Times"/>
                <w:sz w:val="18"/>
                <w:szCs w:val="18"/>
              </w:rPr>
            </w:pPr>
          </w:p>
          <w:p w:rsidR="001E6827" w:rsidRPr="008F6EA0" w:rsidRDefault="001E6827" w:rsidP="00450521">
            <w:pPr>
              <w:tabs>
                <w:tab w:val="left" w:pos="2600"/>
              </w:tabs>
              <w:ind w:left="446" w:hanging="446"/>
              <w:rPr>
                <w:rFonts w:ascii="Times" w:hAnsi="Times" w:cs="Times"/>
                <w:sz w:val="18"/>
                <w:szCs w:val="18"/>
              </w:rPr>
            </w:pPr>
          </w:p>
          <w:p w:rsidR="001E6827" w:rsidRPr="008F6EA0" w:rsidRDefault="001E6827" w:rsidP="00450521">
            <w:pPr>
              <w:tabs>
                <w:tab w:val="left" w:pos="2600"/>
              </w:tabs>
              <w:spacing w:before="120"/>
              <w:ind w:left="630"/>
              <w:rPr>
                <w:rFonts w:ascii="Times" w:hAnsi="Times" w:cs="Times"/>
                <w:sz w:val="18"/>
                <w:szCs w:val="18"/>
              </w:rPr>
            </w:pPr>
            <w:r w:rsidRPr="008F6EA0">
              <w:rPr>
                <w:rFonts w:ascii="Times" w:hAnsi="Times" w:cs="Times"/>
                <w:sz w:val="18"/>
                <w:szCs w:val="18"/>
              </w:rPr>
              <w:t>(continued)</w:t>
            </w:r>
          </w:p>
        </w:tc>
        <w:tc>
          <w:tcPr>
            <w:tcW w:w="450" w:type="dxa"/>
            <w:tcBorders>
              <w:bottom w:val="single" w:sz="4" w:space="0" w:color="auto"/>
              <w:right w:val="single" w:sz="4" w:space="0" w:color="auto"/>
            </w:tcBorders>
          </w:tcPr>
          <w:p w:rsidR="001E6827" w:rsidRPr="008F6EA0" w:rsidRDefault="001E6827" w:rsidP="00450521">
            <w:pPr>
              <w:tabs>
                <w:tab w:val="left" w:pos="360"/>
              </w:tabs>
              <w:spacing w:before="120"/>
              <w:rPr>
                <w:rFonts w:ascii="Times" w:hAnsi="Times" w:cs="Times"/>
                <w:sz w:val="18"/>
                <w:szCs w:val="18"/>
              </w:rPr>
            </w:pPr>
            <w:r w:rsidRPr="008F6EA0">
              <w:rPr>
                <w:rFonts w:ascii="Times" w:hAnsi="Times" w:cs="Times"/>
                <w:sz w:val="18"/>
                <w:szCs w:val="18"/>
              </w:rPr>
              <w:t>D</w:t>
            </w:r>
          </w:p>
        </w:tc>
        <w:tc>
          <w:tcPr>
            <w:tcW w:w="360" w:type="dxa"/>
            <w:tcBorders>
              <w:left w:val="single" w:sz="4" w:space="0" w:color="auto"/>
              <w:bottom w:val="single" w:sz="4" w:space="0" w:color="auto"/>
              <w:right w:val="single" w:sz="4" w:space="0" w:color="auto"/>
            </w:tcBorders>
          </w:tcPr>
          <w:p w:rsidR="001E6827" w:rsidRPr="008F6EA0" w:rsidRDefault="001E6827" w:rsidP="00450521">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bottom w:val="single" w:sz="4" w:space="0" w:color="auto"/>
            </w:tcBorders>
          </w:tcPr>
          <w:p w:rsidR="001E6827" w:rsidRPr="008F6EA0" w:rsidRDefault="001E6827" w:rsidP="00450521">
            <w:pPr>
              <w:tabs>
                <w:tab w:val="left" w:pos="360"/>
              </w:tabs>
              <w:spacing w:before="120"/>
              <w:rPr>
                <w:rFonts w:ascii="Times" w:hAnsi="Times" w:cs="Times"/>
                <w:sz w:val="18"/>
                <w:szCs w:val="18"/>
              </w:rPr>
            </w:pPr>
            <w:r w:rsidRPr="008F6EA0">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1E6827" w:rsidRPr="008F6EA0" w:rsidRDefault="001E6827" w:rsidP="00450521">
            <w:pPr>
              <w:spacing w:before="120"/>
              <w:ind w:left="20" w:hanging="20"/>
              <w:rPr>
                <w:rFonts w:ascii="Times" w:hAnsi="Times" w:cs="Times"/>
                <w:sz w:val="18"/>
                <w:szCs w:val="18"/>
              </w:rPr>
            </w:pPr>
            <w:r w:rsidRPr="008F6EA0">
              <w:rPr>
                <w:rFonts w:ascii="Times" w:hAnsi="Times" w:cs="Times"/>
                <w:sz w:val="18"/>
                <w:szCs w:val="18"/>
              </w:rPr>
              <w:t>May be inoperative provided procedures do not require its use.</w:t>
            </w:r>
          </w:p>
        </w:tc>
        <w:tc>
          <w:tcPr>
            <w:tcW w:w="2880" w:type="dxa"/>
            <w:tcBorders>
              <w:bottom w:val="single" w:sz="4" w:space="0" w:color="auto"/>
              <w:right w:val="single" w:sz="6" w:space="0" w:color="auto"/>
            </w:tcBorders>
          </w:tcPr>
          <w:p w:rsidR="001E6827" w:rsidRPr="008F6EA0" w:rsidRDefault="001E6827" w:rsidP="00450521">
            <w:pPr>
              <w:spacing w:before="120"/>
              <w:rPr>
                <w:rFonts w:ascii="Times" w:hAnsi="Times" w:cs="Times"/>
                <w:sz w:val="18"/>
                <w:szCs w:val="18"/>
              </w:rPr>
            </w:pPr>
            <w:r w:rsidRPr="008F6EA0">
              <w:rPr>
                <w:rFonts w:ascii="Times" w:hAnsi="Times" w:cs="Times"/>
                <w:sz w:val="18"/>
                <w:szCs w:val="18"/>
              </w:rPr>
              <w:t>None required.</w:t>
            </w:r>
          </w:p>
        </w:tc>
        <w:tc>
          <w:tcPr>
            <w:tcW w:w="2520" w:type="dxa"/>
            <w:tcBorders>
              <w:bottom w:val="single" w:sz="4" w:space="0" w:color="auto"/>
              <w:right w:val="single" w:sz="6" w:space="0" w:color="auto"/>
            </w:tcBorders>
          </w:tcPr>
          <w:p w:rsidR="001E6827" w:rsidRPr="008F6EA0" w:rsidRDefault="001E6827" w:rsidP="00450521">
            <w:pPr>
              <w:spacing w:before="120"/>
              <w:rPr>
                <w:rFonts w:ascii="Times" w:hAnsi="Times" w:cs="Times"/>
                <w:sz w:val="18"/>
                <w:szCs w:val="18"/>
              </w:rPr>
            </w:pPr>
            <w:r w:rsidRPr="008F6EA0">
              <w:rPr>
                <w:rFonts w:ascii="Times" w:hAnsi="Times" w:cs="Times"/>
                <w:sz w:val="18"/>
                <w:szCs w:val="18"/>
              </w:rPr>
              <w:t>None required.</w:t>
            </w:r>
          </w:p>
        </w:tc>
        <w:tc>
          <w:tcPr>
            <w:tcW w:w="2340" w:type="dxa"/>
            <w:tcBorders>
              <w:bottom w:val="single" w:sz="4" w:space="0" w:color="auto"/>
              <w:right w:val="single" w:sz="6" w:space="0" w:color="auto"/>
            </w:tcBorders>
          </w:tcPr>
          <w:p w:rsidR="001E6827" w:rsidRPr="008F6EA0" w:rsidRDefault="001E6827" w:rsidP="00450521">
            <w:pPr>
              <w:spacing w:before="120"/>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bl>
    <w:p w:rsidR="002967E5" w:rsidRDefault="002967E5" w:rsidP="00EA538C">
      <w:pPr>
        <w:jc w:val="center"/>
        <w:rPr>
          <w:sz w:val="22"/>
          <w:szCs w:val="22"/>
        </w:rPr>
        <w:sectPr w:rsidR="002967E5" w:rsidSect="00EA538C">
          <w:headerReference w:type="default" r:id="rId68"/>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2967E5" w:rsidRPr="008F6EA0" w:rsidTr="00450521">
        <w:trPr>
          <w:cantSplit/>
        </w:trPr>
        <w:tc>
          <w:tcPr>
            <w:tcW w:w="2330" w:type="dxa"/>
            <w:tcBorders>
              <w:top w:val="single" w:sz="4" w:space="0" w:color="auto"/>
              <w:left w:val="single" w:sz="6" w:space="0" w:color="auto"/>
            </w:tcBorders>
          </w:tcPr>
          <w:p w:rsidR="002967E5" w:rsidRPr="008F6EA0" w:rsidRDefault="002967E5" w:rsidP="00450521">
            <w:pPr>
              <w:tabs>
                <w:tab w:val="left" w:pos="450"/>
                <w:tab w:val="left" w:pos="2600"/>
              </w:tabs>
              <w:ind w:left="806" w:hanging="806"/>
              <w:rPr>
                <w:rFonts w:ascii="Times" w:hAnsi="Times" w:cs="Times"/>
                <w:sz w:val="18"/>
                <w:szCs w:val="18"/>
              </w:rPr>
            </w:pPr>
            <w:r w:rsidRPr="008F6EA0">
              <w:rPr>
                <w:rFonts w:ascii="Times" w:hAnsi="Times" w:cs="Times"/>
                <w:sz w:val="18"/>
                <w:szCs w:val="18"/>
              </w:rPr>
              <w:lastRenderedPageBreak/>
              <w:t>1</w:t>
            </w:r>
            <w:r>
              <w:rPr>
                <w:rFonts w:ascii="Times" w:hAnsi="Times" w:cs="Times"/>
                <w:sz w:val="18"/>
                <w:szCs w:val="18"/>
              </w:rPr>
              <w:t>4</w:t>
            </w:r>
            <w:r w:rsidRPr="008F6EA0">
              <w:rPr>
                <w:rFonts w:ascii="Times" w:hAnsi="Times" w:cs="Times"/>
                <w:sz w:val="18"/>
                <w:szCs w:val="18"/>
              </w:rPr>
              <w:t>.</w:t>
            </w:r>
            <w:r w:rsidRPr="008F6EA0">
              <w:rPr>
                <w:rFonts w:ascii="Times" w:hAnsi="Times" w:cs="Times"/>
                <w:sz w:val="18"/>
                <w:szCs w:val="18"/>
              </w:rPr>
              <w:tab/>
              <w:t>Handset Systems</w:t>
            </w:r>
          </w:p>
        </w:tc>
        <w:tc>
          <w:tcPr>
            <w:tcW w:w="450" w:type="dxa"/>
            <w:tcBorders>
              <w:top w:val="single" w:sz="4" w:space="0" w:color="auto"/>
              <w:right w:val="single" w:sz="4" w:space="0" w:color="auto"/>
            </w:tcBorders>
          </w:tcPr>
          <w:p w:rsidR="002967E5" w:rsidRPr="008F6EA0" w:rsidRDefault="002967E5" w:rsidP="00450521">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2967E5" w:rsidRPr="008F6EA0" w:rsidRDefault="002967E5" w:rsidP="00450521">
            <w:pPr>
              <w:tabs>
                <w:tab w:val="left" w:pos="360"/>
              </w:tabs>
              <w:rPr>
                <w:rFonts w:ascii="Times" w:hAnsi="Times" w:cs="Times"/>
                <w:sz w:val="18"/>
                <w:szCs w:val="18"/>
              </w:rPr>
            </w:pPr>
          </w:p>
        </w:tc>
        <w:tc>
          <w:tcPr>
            <w:tcW w:w="360" w:type="dxa"/>
            <w:tcBorders>
              <w:top w:val="single" w:sz="4" w:space="0" w:color="auto"/>
              <w:left w:val="single" w:sz="4" w:space="0" w:color="auto"/>
            </w:tcBorders>
          </w:tcPr>
          <w:p w:rsidR="002967E5" w:rsidRPr="008F6EA0" w:rsidRDefault="002967E5"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2967E5" w:rsidRPr="008F6EA0" w:rsidRDefault="002967E5" w:rsidP="00450521">
            <w:pPr>
              <w:rPr>
                <w:rFonts w:ascii="Times" w:hAnsi="Times" w:cs="Times"/>
                <w:sz w:val="18"/>
                <w:szCs w:val="18"/>
              </w:rPr>
            </w:pPr>
          </w:p>
        </w:tc>
        <w:tc>
          <w:tcPr>
            <w:tcW w:w="2880" w:type="dxa"/>
            <w:tcBorders>
              <w:top w:val="single" w:sz="4" w:space="0" w:color="auto"/>
              <w:right w:val="single" w:sz="6" w:space="0" w:color="auto"/>
            </w:tcBorders>
          </w:tcPr>
          <w:p w:rsidR="002967E5" w:rsidRPr="008F6EA0" w:rsidRDefault="002967E5" w:rsidP="00450521">
            <w:pPr>
              <w:rPr>
                <w:rFonts w:ascii="Times" w:hAnsi="Times" w:cs="Times"/>
                <w:sz w:val="18"/>
                <w:szCs w:val="18"/>
              </w:rPr>
            </w:pPr>
          </w:p>
        </w:tc>
        <w:tc>
          <w:tcPr>
            <w:tcW w:w="2520" w:type="dxa"/>
            <w:tcBorders>
              <w:top w:val="single" w:sz="4" w:space="0" w:color="auto"/>
              <w:right w:val="single" w:sz="6" w:space="0" w:color="auto"/>
            </w:tcBorders>
          </w:tcPr>
          <w:p w:rsidR="002967E5" w:rsidRPr="008F6EA0" w:rsidRDefault="002967E5" w:rsidP="00450521">
            <w:pPr>
              <w:rPr>
                <w:rFonts w:ascii="Times" w:hAnsi="Times" w:cs="Times"/>
                <w:sz w:val="18"/>
                <w:szCs w:val="18"/>
              </w:rPr>
            </w:pPr>
          </w:p>
        </w:tc>
        <w:tc>
          <w:tcPr>
            <w:tcW w:w="2340" w:type="dxa"/>
            <w:tcBorders>
              <w:top w:val="single" w:sz="4" w:space="0" w:color="auto"/>
              <w:right w:val="single" w:sz="6" w:space="0" w:color="auto"/>
            </w:tcBorders>
          </w:tcPr>
          <w:p w:rsidR="002967E5" w:rsidRPr="008F6EA0" w:rsidRDefault="002967E5" w:rsidP="00450521">
            <w:pPr>
              <w:rPr>
                <w:rFonts w:ascii="Times" w:hAnsi="Times" w:cs="Times"/>
                <w:sz w:val="18"/>
                <w:szCs w:val="18"/>
              </w:rPr>
            </w:pPr>
          </w:p>
        </w:tc>
      </w:tr>
      <w:tr w:rsidR="002967E5" w:rsidRPr="008F6EA0" w:rsidTr="00450521">
        <w:trPr>
          <w:cantSplit/>
        </w:trPr>
        <w:tc>
          <w:tcPr>
            <w:tcW w:w="2330" w:type="dxa"/>
            <w:tcBorders>
              <w:left w:val="single" w:sz="6" w:space="0" w:color="auto"/>
            </w:tcBorders>
          </w:tcPr>
          <w:p w:rsidR="002967E5" w:rsidRPr="008F6EA0" w:rsidRDefault="002967E5" w:rsidP="002967E5">
            <w:pPr>
              <w:numPr>
                <w:ilvl w:val="0"/>
                <w:numId w:val="7"/>
              </w:numPr>
              <w:tabs>
                <w:tab w:val="left" w:pos="450"/>
                <w:tab w:val="left" w:pos="2600"/>
              </w:tabs>
              <w:ind w:left="806"/>
              <w:rPr>
                <w:rFonts w:ascii="Times" w:hAnsi="Times" w:cs="Times"/>
                <w:sz w:val="18"/>
                <w:szCs w:val="18"/>
              </w:rPr>
            </w:pPr>
            <w:r w:rsidRPr="008F6EA0">
              <w:rPr>
                <w:rFonts w:ascii="Times" w:hAnsi="Times" w:cs="Times"/>
                <w:sz w:val="18"/>
                <w:szCs w:val="18"/>
              </w:rPr>
              <w:t>Passenger</w:t>
            </w:r>
          </w:p>
          <w:p w:rsidR="002967E5" w:rsidRDefault="002967E5" w:rsidP="00450521">
            <w:pPr>
              <w:tabs>
                <w:tab w:val="left" w:pos="810"/>
                <w:tab w:val="left" w:pos="2600"/>
              </w:tabs>
              <w:ind w:left="450"/>
              <w:rPr>
                <w:rFonts w:ascii="Times" w:hAnsi="Times" w:cs="Times"/>
                <w:sz w:val="18"/>
                <w:szCs w:val="18"/>
              </w:rPr>
            </w:pPr>
            <w:r w:rsidRPr="008F6EA0">
              <w:rPr>
                <w:rFonts w:ascii="Times" w:hAnsi="Times" w:cs="Times"/>
                <w:sz w:val="18"/>
                <w:szCs w:val="18"/>
              </w:rPr>
              <w:tab/>
              <w:t>Configuration</w:t>
            </w:r>
          </w:p>
          <w:p w:rsidR="00B93189" w:rsidRPr="008F6EA0" w:rsidRDefault="00B93189" w:rsidP="00450521">
            <w:pPr>
              <w:tabs>
                <w:tab w:val="left" w:pos="810"/>
                <w:tab w:val="left" w:pos="2600"/>
              </w:tabs>
              <w:ind w:left="450"/>
              <w:rPr>
                <w:rFonts w:ascii="Times" w:hAnsi="Times" w:cs="Times"/>
                <w:sz w:val="18"/>
                <w:szCs w:val="18"/>
              </w:rPr>
            </w:pPr>
            <w:r>
              <w:rPr>
                <w:rFonts w:ascii="Times" w:hAnsi="Times" w:cs="Times"/>
                <w:sz w:val="18"/>
                <w:szCs w:val="18"/>
              </w:rPr>
              <w:tab/>
              <w:t>(continued)</w:t>
            </w:r>
          </w:p>
        </w:tc>
        <w:tc>
          <w:tcPr>
            <w:tcW w:w="450" w:type="dxa"/>
            <w:tcBorders>
              <w:right w:val="single" w:sz="4" w:space="0" w:color="auto"/>
            </w:tcBorders>
          </w:tcPr>
          <w:p w:rsidR="002967E5" w:rsidRPr="008F6EA0" w:rsidRDefault="002967E5" w:rsidP="00450521">
            <w:pPr>
              <w:tabs>
                <w:tab w:val="left" w:pos="360"/>
              </w:tabs>
              <w:spacing w:before="80"/>
              <w:rPr>
                <w:rFonts w:ascii="Times" w:hAnsi="Times" w:cs="Times"/>
                <w:sz w:val="18"/>
                <w:szCs w:val="18"/>
              </w:rPr>
            </w:pPr>
          </w:p>
        </w:tc>
        <w:tc>
          <w:tcPr>
            <w:tcW w:w="360" w:type="dxa"/>
            <w:tcBorders>
              <w:left w:val="single" w:sz="4" w:space="0" w:color="auto"/>
              <w:right w:val="single" w:sz="4" w:space="0" w:color="auto"/>
            </w:tcBorders>
          </w:tcPr>
          <w:p w:rsidR="002967E5" w:rsidRPr="008F6EA0" w:rsidRDefault="002967E5" w:rsidP="00450521">
            <w:pPr>
              <w:tabs>
                <w:tab w:val="left" w:pos="360"/>
              </w:tabs>
              <w:spacing w:before="80"/>
              <w:rPr>
                <w:rFonts w:ascii="Times" w:hAnsi="Times" w:cs="Times"/>
                <w:sz w:val="18"/>
                <w:szCs w:val="18"/>
              </w:rPr>
            </w:pPr>
          </w:p>
        </w:tc>
        <w:tc>
          <w:tcPr>
            <w:tcW w:w="360" w:type="dxa"/>
            <w:tcBorders>
              <w:left w:val="single" w:sz="4" w:space="0" w:color="auto"/>
            </w:tcBorders>
          </w:tcPr>
          <w:p w:rsidR="002967E5" w:rsidRPr="008F6EA0" w:rsidRDefault="002967E5" w:rsidP="00450521">
            <w:pPr>
              <w:tabs>
                <w:tab w:val="left" w:pos="360"/>
              </w:tabs>
              <w:spacing w:before="80"/>
              <w:rPr>
                <w:rFonts w:ascii="Times" w:hAnsi="Times" w:cs="Times"/>
                <w:sz w:val="18"/>
                <w:szCs w:val="18"/>
              </w:rPr>
            </w:pPr>
          </w:p>
        </w:tc>
        <w:tc>
          <w:tcPr>
            <w:tcW w:w="3240" w:type="dxa"/>
            <w:tcBorders>
              <w:left w:val="single" w:sz="6" w:space="0" w:color="auto"/>
              <w:right w:val="single" w:sz="6" w:space="0" w:color="auto"/>
            </w:tcBorders>
          </w:tcPr>
          <w:p w:rsidR="002967E5" w:rsidRPr="008F6EA0" w:rsidRDefault="002967E5" w:rsidP="00450521">
            <w:pPr>
              <w:spacing w:before="80"/>
              <w:rPr>
                <w:rFonts w:ascii="Times" w:hAnsi="Times" w:cs="Times"/>
                <w:sz w:val="18"/>
                <w:szCs w:val="18"/>
              </w:rPr>
            </w:pPr>
          </w:p>
        </w:tc>
        <w:tc>
          <w:tcPr>
            <w:tcW w:w="2880" w:type="dxa"/>
            <w:tcBorders>
              <w:right w:val="single" w:sz="6" w:space="0" w:color="auto"/>
            </w:tcBorders>
          </w:tcPr>
          <w:p w:rsidR="002967E5" w:rsidRPr="008F6EA0" w:rsidRDefault="002967E5" w:rsidP="00450521">
            <w:pPr>
              <w:spacing w:before="80"/>
              <w:rPr>
                <w:rFonts w:ascii="Times" w:hAnsi="Times" w:cs="Times"/>
                <w:sz w:val="18"/>
                <w:szCs w:val="18"/>
              </w:rPr>
            </w:pPr>
          </w:p>
        </w:tc>
        <w:tc>
          <w:tcPr>
            <w:tcW w:w="2520" w:type="dxa"/>
            <w:tcBorders>
              <w:right w:val="single" w:sz="6" w:space="0" w:color="auto"/>
            </w:tcBorders>
          </w:tcPr>
          <w:p w:rsidR="002967E5" w:rsidRPr="008F6EA0" w:rsidRDefault="002967E5" w:rsidP="00450521">
            <w:pPr>
              <w:spacing w:before="80"/>
              <w:rPr>
                <w:rFonts w:ascii="Times" w:hAnsi="Times" w:cs="Times"/>
                <w:sz w:val="18"/>
                <w:szCs w:val="18"/>
              </w:rPr>
            </w:pPr>
          </w:p>
        </w:tc>
        <w:tc>
          <w:tcPr>
            <w:tcW w:w="2340" w:type="dxa"/>
            <w:tcBorders>
              <w:right w:val="single" w:sz="6" w:space="0" w:color="auto"/>
            </w:tcBorders>
          </w:tcPr>
          <w:p w:rsidR="002967E5" w:rsidRPr="008F6EA0" w:rsidRDefault="002967E5" w:rsidP="00450521">
            <w:pPr>
              <w:spacing w:before="80"/>
              <w:rPr>
                <w:rFonts w:ascii="Times" w:hAnsi="Times" w:cs="Times"/>
                <w:sz w:val="18"/>
                <w:szCs w:val="18"/>
              </w:rPr>
            </w:pPr>
          </w:p>
        </w:tc>
      </w:tr>
      <w:tr w:rsidR="002967E5" w:rsidRPr="008F6EA0" w:rsidTr="00450521">
        <w:trPr>
          <w:cantSplit/>
        </w:trPr>
        <w:tc>
          <w:tcPr>
            <w:tcW w:w="2330" w:type="dxa"/>
            <w:tcBorders>
              <w:left w:val="single" w:sz="6" w:space="0" w:color="auto"/>
            </w:tcBorders>
          </w:tcPr>
          <w:p w:rsidR="002967E5" w:rsidRPr="008F6EA0" w:rsidRDefault="002967E5" w:rsidP="00450521">
            <w:pPr>
              <w:tabs>
                <w:tab w:val="left" w:pos="540"/>
                <w:tab w:val="left" w:pos="2600"/>
              </w:tabs>
              <w:spacing w:before="80"/>
              <w:ind w:left="806" w:hanging="806"/>
              <w:rPr>
                <w:rFonts w:ascii="Times" w:hAnsi="Times" w:cs="Times"/>
                <w:sz w:val="18"/>
                <w:szCs w:val="18"/>
              </w:rPr>
            </w:pPr>
            <w:r w:rsidRPr="008F6EA0">
              <w:rPr>
                <w:rFonts w:ascii="Times" w:hAnsi="Times" w:cs="Times"/>
                <w:sz w:val="18"/>
                <w:szCs w:val="18"/>
              </w:rPr>
              <w:tab/>
              <w:t>b)</w:t>
            </w:r>
            <w:r w:rsidRPr="008F6EA0">
              <w:rPr>
                <w:rFonts w:ascii="Times" w:hAnsi="Times" w:cs="Times"/>
                <w:sz w:val="18"/>
                <w:szCs w:val="18"/>
              </w:rPr>
              <w:tab/>
              <w:t>Cabin</w:t>
            </w:r>
          </w:p>
        </w:tc>
        <w:tc>
          <w:tcPr>
            <w:tcW w:w="450" w:type="dxa"/>
            <w:tcBorders>
              <w:right w:val="single" w:sz="4" w:space="0" w:color="auto"/>
            </w:tcBorders>
          </w:tcPr>
          <w:p w:rsidR="002967E5" w:rsidRPr="008F6EA0" w:rsidRDefault="002967E5" w:rsidP="00450521">
            <w:pPr>
              <w:tabs>
                <w:tab w:val="left" w:pos="360"/>
              </w:tabs>
              <w:spacing w:before="80"/>
              <w:rPr>
                <w:rFonts w:ascii="Times" w:hAnsi="Times" w:cs="Times"/>
                <w:sz w:val="18"/>
                <w:szCs w:val="18"/>
              </w:rPr>
            </w:pPr>
            <w:r w:rsidRPr="008F6EA0">
              <w:rPr>
                <w:rFonts w:ascii="Times" w:hAnsi="Times" w:cs="Times"/>
                <w:sz w:val="18"/>
                <w:szCs w:val="18"/>
              </w:rPr>
              <w:t>B</w:t>
            </w:r>
          </w:p>
        </w:tc>
        <w:tc>
          <w:tcPr>
            <w:tcW w:w="360" w:type="dxa"/>
            <w:tcBorders>
              <w:left w:val="single" w:sz="4" w:space="0" w:color="auto"/>
              <w:right w:val="single" w:sz="4" w:space="0" w:color="auto"/>
            </w:tcBorders>
          </w:tcPr>
          <w:p w:rsidR="002967E5" w:rsidRPr="008F6EA0" w:rsidRDefault="002967E5" w:rsidP="00450521">
            <w:pPr>
              <w:tabs>
                <w:tab w:val="left" w:pos="360"/>
              </w:tabs>
              <w:spacing w:before="80"/>
              <w:rPr>
                <w:rFonts w:ascii="Times" w:hAnsi="Times" w:cs="Times"/>
                <w:sz w:val="18"/>
                <w:szCs w:val="18"/>
              </w:rPr>
            </w:pPr>
            <w:r w:rsidRPr="008F6EA0">
              <w:rPr>
                <w:rFonts w:ascii="Times" w:hAnsi="Times" w:cs="Times"/>
                <w:sz w:val="18"/>
                <w:szCs w:val="18"/>
              </w:rPr>
              <w:t>-</w:t>
            </w:r>
          </w:p>
        </w:tc>
        <w:tc>
          <w:tcPr>
            <w:tcW w:w="360" w:type="dxa"/>
            <w:tcBorders>
              <w:left w:val="single" w:sz="4" w:space="0" w:color="auto"/>
            </w:tcBorders>
          </w:tcPr>
          <w:p w:rsidR="002967E5" w:rsidRPr="008F6EA0" w:rsidRDefault="002967E5" w:rsidP="00450521">
            <w:pPr>
              <w:tabs>
                <w:tab w:val="left" w:pos="360"/>
              </w:tabs>
              <w:spacing w:before="80"/>
              <w:rPr>
                <w:rFonts w:ascii="Times" w:hAnsi="Times" w:cs="Times"/>
                <w:sz w:val="18"/>
                <w:szCs w:val="18"/>
              </w:rPr>
            </w:pPr>
            <w:r w:rsidRPr="008F6EA0">
              <w:rPr>
                <w:rFonts w:ascii="Times" w:hAnsi="Times" w:cs="Times"/>
                <w:sz w:val="18"/>
                <w:szCs w:val="18"/>
              </w:rPr>
              <w:t>-</w:t>
            </w:r>
          </w:p>
        </w:tc>
        <w:tc>
          <w:tcPr>
            <w:tcW w:w="3240" w:type="dxa"/>
            <w:tcBorders>
              <w:left w:val="single" w:sz="6" w:space="0" w:color="auto"/>
              <w:right w:val="single" w:sz="6" w:space="0" w:color="auto"/>
            </w:tcBorders>
          </w:tcPr>
          <w:p w:rsidR="008A1895" w:rsidRDefault="002967E5" w:rsidP="00450521">
            <w:pPr>
              <w:spacing w:before="120"/>
              <w:rPr>
                <w:rFonts w:ascii="Times" w:hAnsi="Times" w:cs="Times"/>
                <w:sz w:val="18"/>
                <w:szCs w:val="18"/>
              </w:rPr>
            </w:pPr>
            <w:r w:rsidRPr="008F6EA0">
              <w:rPr>
                <w:rFonts w:ascii="Times" w:hAnsi="Times" w:cs="Times"/>
                <w:sz w:val="18"/>
                <w:szCs w:val="18"/>
              </w:rPr>
              <w:t>(O) May be inoperative provided</w:t>
            </w:r>
            <w:r w:rsidR="008A1895">
              <w:rPr>
                <w:rFonts w:ascii="Times" w:hAnsi="Times" w:cs="Times"/>
                <w:sz w:val="18"/>
                <w:szCs w:val="18"/>
              </w:rPr>
              <w:t>:</w:t>
            </w:r>
          </w:p>
          <w:p w:rsidR="008A1895" w:rsidRDefault="008A1895" w:rsidP="003868A5">
            <w:pPr>
              <w:numPr>
                <w:ilvl w:val="0"/>
                <w:numId w:val="88"/>
              </w:numPr>
              <w:ind w:left="547"/>
              <w:rPr>
                <w:rFonts w:ascii="Times" w:hAnsi="Times" w:cs="Times"/>
                <w:sz w:val="18"/>
                <w:szCs w:val="18"/>
              </w:rPr>
            </w:pPr>
            <w:r>
              <w:rPr>
                <w:rFonts w:ascii="Times" w:hAnsi="Times" w:cs="Times"/>
                <w:sz w:val="18"/>
                <w:szCs w:val="18"/>
              </w:rPr>
              <w:t>Fifty percent of cabin handsets operate normally,</w:t>
            </w:r>
          </w:p>
          <w:p w:rsidR="008A1895" w:rsidRDefault="008A1895" w:rsidP="003868A5">
            <w:pPr>
              <w:numPr>
                <w:ilvl w:val="0"/>
                <w:numId w:val="88"/>
              </w:numPr>
              <w:ind w:left="547"/>
              <w:rPr>
                <w:rFonts w:ascii="Times" w:hAnsi="Times" w:cs="Times"/>
                <w:sz w:val="18"/>
                <w:szCs w:val="18"/>
              </w:rPr>
            </w:pPr>
            <w:r>
              <w:rPr>
                <w:rFonts w:ascii="Times" w:hAnsi="Times" w:cs="Times"/>
                <w:sz w:val="18"/>
                <w:szCs w:val="18"/>
              </w:rPr>
              <w:t>On wide-body airplanes, one handset must operate normally at each pair of exit doors, and</w:t>
            </w:r>
          </w:p>
          <w:p w:rsidR="002967E5" w:rsidRPr="008F6EA0" w:rsidRDefault="008A1895" w:rsidP="003868A5">
            <w:pPr>
              <w:numPr>
                <w:ilvl w:val="0"/>
                <w:numId w:val="88"/>
              </w:numPr>
              <w:ind w:left="547"/>
              <w:rPr>
                <w:rFonts w:ascii="Times" w:hAnsi="Times" w:cs="Times"/>
                <w:sz w:val="18"/>
                <w:szCs w:val="18"/>
              </w:rPr>
            </w:pPr>
            <w:r>
              <w:rPr>
                <w:rFonts w:ascii="Times" w:hAnsi="Times" w:cs="Times"/>
                <w:sz w:val="18"/>
                <w:szCs w:val="18"/>
              </w:rPr>
              <w:t>A</w:t>
            </w:r>
            <w:r w:rsidR="002967E5" w:rsidRPr="008F6EA0">
              <w:rPr>
                <w:rFonts w:ascii="Times" w:hAnsi="Times" w:cs="Times"/>
                <w:sz w:val="18"/>
                <w:szCs w:val="18"/>
              </w:rPr>
              <w:t>lternate communication</w:t>
            </w:r>
            <w:r>
              <w:rPr>
                <w:rFonts w:ascii="Times" w:hAnsi="Times" w:cs="Times"/>
                <w:sz w:val="18"/>
                <w:szCs w:val="18"/>
              </w:rPr>
              <w:t>s</w:t>
            </w:r>
            <w:r w:rsidR="002967E5" w:rsidRPr="008F6EA0">
              <w:rPr>
                <w:rFonts w:ascii="Times" w:hAnsi="Times" w:cs="Times"/>
                <w:sz w:val="18"/>
                <w:szCs w:val="18"/>
              </w:rPr>
              <w:t xml:space="preserve"> procedures between the affected flight attendants station(s) are established and used.</w:t>
            </w:r>
          </w:p>
          <w:p w:rsidR="008A1895" w:rsidRDefault="008A1895" w:rsidP="00450521">
            <w:pPr>
              <w:spacing w:before="120"/>
              <w:rPr>
                <w:rFonts w:ascii="Times" w:hAnsi="Times" w:cs="Times"/>
                <w:sz w:val="18"/>
                <w:szCs w:val="18"/>
              </w:rPr>
            </w:pPr>
            <w:r>
              <w:rPr>
                <w:rFonts w:ascii="Times" w:hAnsi="Times" w:cs="Times"/>
                <w:sz w:val="18"/>
                <w:szCs w:val="18"/>
              </w:rPr>
              <w:t>NOTE 1: An operative handset at an inoperative flight attendant seat shall not be counted to satisfy the fifty percent requirement.</w:t>
            </w:r>
          </w:p>
          <w:p w:rsidR="002967E5" w:rsidRPr="008F6EA0" w:rsidRDefault="002967E5" w:rsidP="008A1895">
            <w:pPr>
              <w:spacing w:before="120"/>
              <w:rPr>
                <w:rFonts w:ascii="Times" w:hAnsi="Times" w:cs="Times"/>
                <w:sz w:val="18"/>
                <w:szCs w:val="18"/>
              </w:rPr>
            </w:pPr>
            <w:r w:rsidRPr="008F6EA0">
              <w:rPr>
                <w:rFonts w:ascii="Times" w:hAnsi="Times" w:cs="Times"/>
                <w:sz w:val="18"/>
                <w:szCs w:val="18"/>
              </w:rPr>
              <w:t>NOTE</w:t>
            </w:r>
            <w:r w:rsidR="008A1895">
              <w:rPr>
                <w:rFonts w:ascii="Times" w:hAnsi="Times" w:cs="Times"/>
                <w:sz w:val="18"/>
                <w:szCs w:val="18"/>
              </w:rPr>
              <w:t xml:space="preserve"> 2</w:t>
            </w:r>
            <w:r w:rsidRPr="008F6EA0">
              <w:rPr>
                <w:rFonts w:ascii="Times" w:hAnsi="Times" w:cs="Times"/>
                <w:sz w:val="18"/>
                <w:szCs w:val="18"/>
              </w:rPr>
              <w:t>: Any handset(s) function(s) that is opera</w:t>
            </w:r>
            <w:r>
              <w:rPr>
                <w:rFonts w:ascii="Times" w:hAnsi="Times" w:cs="Times"/>
                <w:sz w:val="18"/>
                <w:szCs w:val="18"/>
              </w:rPr>
              <w:t>t</w:t>
            </w:r>
            <w:r w:rsidR="008A1895">
              <w:rPr>
                <w:rFonts w:ascii="Times" w:hAnsi="Times" w:cs="Times"/>
                <w:sz w:val="18"/>
                <w:szCs w:val="18"/>
              </w:rPr>
              <w:t>iv</w:t>
            </w:r>
            <w:r>
              <w:rPr>
                <w:rFonts w:ascii="Times" w:hAnsi="Times" w:cs="Times"/>
                <w:sz w:val="18"/>
                <w:szCs w:val="18"/>
              </w:rPr>
              <w:t>e</w:t>
            </w:r>
            <w:r w:rsidR="008A1895">
              <w:rPr>
                <w:rFonts w:ascii="Times" w:hAnsi="Times" w:cs="Times"/>
                <w:sz w:val="18"/>
                <w:szCs w:val="18"/>
              </w:rPr>
              <w:t xml:space="preserve"> </w:t>
            </w:r>
            <w:r w:rsidRPr="008F6EA0">
              <w:rPr>
                <w:rFonts w:ascii="Times" w:hAnsi="Times" w:cs="Times"/>
                <w:sz w:val="18"/>
                <w:szCs w:val="18"/>
              </w:rPr>
              <w:t>may be used.</w:t>
            </w:r>
          </w:p>
        </w:tc>
        <w:tc>
          <w:tcPr>
            <w:tcW w:w="2880" w:type="dxa"/>
            <w:tcBorders>
              <w:right w:val="single" w:sz="6" w:space="0" w:color="auto"/>
            </w:tcBorders>
          </w:tcPr>
          <w:p w:rsidR="002967E5" w:rsidRPr="008F6EA0" w:rsidRDefault="002967E5" w:rsidP="00450521">
            <w:pPr>
              <w:spacing w:before="80"/>
              <w:rPr>
                <w:rFonts w:ascii="Times" w:hAnsi="Times" w:cs="Times"/>
                <w:sz w:val="18"/>
                <w:szCs w:val="18"/>
              </w:rPr>
            </w:pPr>
            <w:r w:rsidRPr="008F6EA0">
              <w:rPr>
                <w:rFonts w:ascii="Times" w:hAnsi="Times" w:cs="Times"/>
                <w:sz w:val="18"/>
                <w:szCs w:val="18"/>
              </w:rPr>
              <w:t>None required.</w:t>
            </w:r>
          </w:p>
        </w:tc>
        <w:tc>
          <w:tcPr>
            <w:tcW w:w="2520" w:type="dxa"/>
            <w:tcBorders>
              <w:right w:val="single" w:sz="6" w:space="0" w:color="auto"/>
            </w:tcBorders>
          </w:tcPr>
          <w:p w:rsidR="002967E5" w:rsidRPr="008F6EA0" w:rsidRDefault="002967E5" w:rsidP="00450521">
            <w:pPr>
              <w:spacing w:before="80"/>
              <w:rPr>
                <w:rFonts w:ascii="Times" w:hAnsi="Times" w:cs="Times"/>
                <w:sz w:val="18"/>
                <w:szCs w:val="18"/>
              </w:rPr>
            </w:pPr>
            <w:r w:rsidRPr="008F6EA0">
              <w:rPr>
                <w:rFonts w:ascii="Times" w:hAnsi="Times" w:cs="Times"/>
                <w:sz w:val="18"/>
                <w:szCs w:val="18"/>
              </w:rPr>
              <w:t>Flight crew will ensure alternate procedures are established and used.</w:t>
            </w:r>
          </w:p>
        </w:tc>
        <w:tc>
          <w:tcPr>
            <w:tcW w:w="2340" w:type="dxa"/>
            <w:tcBorders>
              <w:right w:val="single" w:sz="6" w:space="0" w:color="auto"/>
            </w:tcBorders>
          </w:tcPr>
          <w:p w:rsidR="002967E5" w:rsidRPr="008F6EA0" w:rsidRDefault="002967E5" w:rsidP="00450521">
            <w:pPr>
              <w:spacing w:before="80"/>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r w:rsidR="002967E5" w:rsidRPr="008F6EA0" w:rsidTr="00AC0A41">
        <w:trPr>
          <w:cantSplit/>
        </w:trPr>
        <w:tc>
          <w:tcPr>
            <w:tcW w:w="2330" w:type="dxa"/>
            <w:tcBorders>
              <w:left w:val="single" w:sz="6" w:space="0" w:color="auto"/>
            </w:tcBorders>
          </w:tcPr>
          <w:p w:rsidR="002967E5" w:rsidRPr="008F6EA0" w:rsidRDefault="002967E5" w:rsidP="002967E5">
            <w:pPr>
              <w:tabs>
                <w:tab w:val="left" w:pos="2600"/>
              </w:tabs>
              <w:spacing w:before="80"/>
              <w:ind w:left="446" w:hanging="446"/>
              <w:rPr>
                <w:rFonts w:ascii="Times" w:hAnsi="Times" w:cs="Times"/>
                <w:sz w:val="18"/>
                <w:szCs w:val="18"/>
              </w:rPr>
            </w:pPr>
            <w:r w:rsidRPr="008F6EA0">
              <w:rPr>
                <w:rFonts w:ascii="Times" w:hAnsi="Times" w:cs="Times"/>
                <w:sz w:val="18"/>
                <w:szCs w:val="18"/>
              </w:rPr>
              <w:t>1</w:t>
            </w:r>
            <w:r>
              <w:rPr>
                <w:rFonts w:ascii="Times" w:hAnsi="Times" w:cs="Times"/>
                <w:sz w:val="18"/>
                <w:szCs w:val="18"/>
              </w:rPr>
              <w:t>5</w:t>
            </w:r>
            <w:r w:rsidRPr="008F6EA0">
              <w:rPr>
                <w:rFonts w:ascii="Times" w:hAnsi="Times" w:cs="Times"/>
                <w:sz w:val="18"/>
                <w:szCs w:val="18"/>
              </w:rPr>
              <w:t>.</w:t>
            </w:r>
            <w:r w:rsidRPr="008F6EA0">
              <w:rPr>
                <w:rFonts w:ascii="Times" w:hAnsi="Times" w:cs="Times"/>
                <w:sz w:val="18"/>
                <w:szCs w:val="18"/>
              </w:rPr>
              <w:tab/>
              <w:t>Radio Tuning Functions</w:t>
            </w:r>
          </w:p>
        </w:tc>
        <w:tc>
          <w:tcPr>
            <w:tcW w:w="450" w:type="dxa"/>
            <w:tcBorders>
              <w:right w:val="single" w:sz="4" w:space="0" w:color="auto"/>
            </w:tcBorders>
          </w:tcPr>
          <w:p w:rsidR="002967E5" w:rsidRPr="008F6EA0" w:rsidRDefault="002967E5" w:rsidP="00450521">
            <w:pPr>
              <w:tabs>
                <w:tab w:val="left" w:pos="360"/>
              </w:tabs>
              <w:spacing w:before="80"/>
              <w:rPr>
                <w:rFonts w:ascii="Times" w:hAnsi="Times" w:cs="Times"/>
                <w:sz w:val="18"/>
                <w:szCs w:val="18"/>
              </w:rPr>
            </w:pPr>
          </w:p>
        </w:tc>
        <w:tc>
          <w:tcPr>
            <w:tcW w:w="360" w:type="dxa"/>
            <w:tcBorders>
              <w:left w:val="single" w:sz="4" w:space="0" w:color="auto"/>
              <w:right w:val="single" w:sz="4" w:space="0" w:color="auto"/>
            </w:tcBorders>
          </w:tcPr>
          <w:p w:rsidR="002967E5" w:rsidRPr="008F6EA0" w:rsidRDefault="002967E5" w:rsidP="00450521">
            <w:pPr>
              <w:tabs>
                <w:tab w:val="left" w:pos="360"/>
              </w:tabs>
              <w:spacing w:before="80"/>
              <w:rPr>
                <w:rFonts w:ascii="Times" w:hAnsi="Times" w:cs="Times"/>
                <w:sz w:val="18"/>
                <w:szCs w:val="18"/>
              </w:rPr>
            </w:pPr>
          </w:p>
        </w:tc>
        <w:tc>
          <w:tcPr>
            <w:tcW w:w="360" w:type="dxa"/>
            <w:tcBorders>
              <w:left w:val="single" w:sz="4" w:space="0" w:color="auto"/>
            </w:tcBorders>
          </w:tcPr>
          <w:p w:rsidR="002967E5" w:rsidRPr="008F6EA0" w:rsidRDefault="002967E5" w:rsidP="00450521">
            <w:pPr>
              <w:tabs>
                <w:tab w:val="left" w:pos="360"/>
              </w:tabs>
              <w:spacing w:before="80"/>
              <w:rPr>
                <w:rFonts w:ascii="Times" w:hAnsi="Times" w:cs="Times"/>
                <w:sz w:val="18"/>
                <w:szCs w:val="18"/>
              </w:rPr>
            </w:pPr>
          </w:p>
        </w:tc>
        <w:tc>
          <w:tcPr>
            <w:tcW w:w="3240" w:type="dxa"/>
            <w:tcBorders>
              <w:left w:val="single" w:sz="6" w:space="0" w:color="auto"/>
              <w:right w:val="single" w:sz="6" w:space="0" w:color="auto"/>
            </w:tcBorders>
          </w:tcPr>
          <w:p w:rsidR="002967E5" w:rsidRPr="008F6EA0" w:rsidRDefault="002967E5" w:rsidP="00450521">
            <w:pPr>
              <w:spacing w:before="80"/>
              <w:rPr>
                <w:rFonts w:ascii="Times" w:hAnsi="Times" w:cs="Times"/>
                <w:sz w:val="18"/>
                <w:szCs w:val="18"/>
              </w:rPr>
            </w:pPr>
            <w:r>
              <w:rPr>
                <w:rFonts w:ascii="Times" w:hAnsi="Times" w:cs="Times"/>
                <w:sz w:val="18"/>
                <w:szCs w:val="18"/>
              </w:rPr>
              <w:t>See item 34-36</w:t>
            </w:r>
            <w:r w:rsidRPr="008F6EA0">
              <w:rPr>
                <w:rFonts w:ascii="Times" w:hAnsi="Times" w:cs="Times"/>
                <w:sz w:val="18"/>
                <w:szCs w:val="18"/>
              </w:rPr>
              <w:t xml:space="preserve"> MCDU for Radio Tuning Function relief.</w:t>
            </w:r>
          </w:p>
        </w:tc>
        <w:tc>
          <w:tcPr>
            <w:tcW w:w="2880" w:type="dxa"/>
            <w:tcBorders>
              <w:right w:val="single" w:sz="6" w:space="0" w:color="auto"/>
            </w:tcBorders>
          </w:tcPr>
          <w:p w:rsidR="002967E5" w:rsidRPr="008F6EA0" w:rsidRDefault="002967E5" w:rsidP="00450521">
            <w:pPr>
              <w:spacing w:before="80"/>
              <w:rPr>
                <w:rFonts w:ascii="Times" w:hAnsi="Times" w:cs="Times"/>
                <w:sz w:val="18"/>
                <w:szCs w:val="18"/>
              </w:rPr>
            </w:pPr>
          </w:p>
        </w:tc>
        <w:tc>
          <w:tcPr>
            <w:tcW w:w="2520" w:type="dxa"/>
            <w:tcBorders>
              <w:right w:val="single" w:sz="6" w:space="0" w:color="auto"/>
            </w:tcBorders>
          </w:tcPr>
          <w:p w:rsidR="002967E5" w:rsidRPr="008F6EA0" w:rsidRDefault="002967E5" w:rsidP="00450521">
            <w:pPr>
              <w:spacing w:before="80"/>
              <w:rPr>
                <w:rFonts w:ascii="Times" w:hAnsi="Times" w:cs="Times"/>
                <w:sz w:val="18"/>
                <w:szCs w:val="18"/>
              </w:rPr>
            </w:pPr>
          </w:p>
        </w:tc>
        <w:tc>
          <w:tcPr>
            <w:tcW w:w="2340" w:type="dxa"/>
            <w:tcBorders>
              <w:right w:val="single" w:sz="6" w:space="0" w:color="auto"/>
            </w:tcBorders>
          </w:tcPr>
          <w:p w:rsidR="002967E5" w:rsidRPr="008F6EA0" w:rsidRDefault="002967E5" w:rsidP="00450521">
            <w:pPr>
              <w:spacing w:before="80"/>
              <w:rPr>
                <w:rFonts w:ascii="Times" w:hAnsi="Times" w:cs="Times"/>
                <w:sz w:val="18"/>
                <w:szCs w:val="18"/>
              </w:rPr>
            </w:pPr>
          </w:p>
        </w:tc>
      </w:tr>
      <w:tr w:rsidR="00AC0A41" w:rsidRPr="008F6EA0" w:rsidTr="00AC0A41">
        <w:trPr>
          <w:cantSplit/>
        </w:trPr>
        <w:tc>
          <w:tcPr>
            <w:tcW w:w="2330" w:type="dxa"/>
            <w:tcBorders>
              <w:left w:val="single" w:sz="6" w:space="0" w:color="auto"/>
              <w:bottom w:val="single" w:sz="4" w:space="0" w:color="auto"/>
            </w:tcBorders>
          </w:tcPr>
          <w:p w:rsidR="00AC0A41" w:rsidRPr="008F6EA0" w:rsidRDefault="00AC0A41" w:rsidP="002967E5">
            <w:pPr>
              <w:tabs>
                <w:tab w:val="left" w:pos="2600"/>
              </w:tabs>
              <w:spacing w:before="80"/>
              <w:ind w:left="446" w:hanging="446"/>
              <w:rPr>
                <w:rFonts w:ascii="Times" w:hAnsi="Times" w:cs="Times"/>
                <w:sz w:val="18"/>
                <w:szCs w:val="18"/>
              </w:rPr>
            </w:pPr>
          </w:p>
        </w:tc>
        <w:tc>
          <w:tcPr>
            <w:tcW w:w="450" w:type="dxa"/>
            <w:tcBorders>
              <w:bottom w:val="single" w:sz="4" w:space="0" w:color="auto"/>
              <w:right w:val="single" w:sz="4" w:space="0" w:color="auto"/>
            </w:tcBorders>
          </w:tcPr>
          <w:p w:rsidR="00AC0A41" w:rsidRPr="008F6EA0" w:rsidRDefault="00AC0A41" w:rsidP="00450521">
            <w:pPr>
              <w:tabs>
                <w:tab w:val="left" w:pos="360"/>
              </w:tabs>
              <w:spacing w:before="80"/>
              <w:rPr>
                <w:rFonts w:ascii="Times" w:hAnsi="Times" w:cs="Times"/>
                <w:sz w:val="18"/>
                <w:szCs w:val="18"/>
              </w:rPr>
            </w:pPr>
          </w:p>
        </w:tc>
        <w:tc>
          <w:tcPr>
            <w:tcW w:w="360" w:type="dxa"/>
            <w:tcBorders>
              <w:left w:val="single" w:sz="4" w:space="0" w:color="auto"/>
              <w:bottom w:val="single" w:sz="4" w:space="0" w:color="auto"/>
              <w:right w:val="single" w:sz="4" w:space="0" w:color="auto"/>
            </w:tcBorders>
          </w:tcPr>
          <w:p w:rsidR="00AC0A41" w:rsidRPr="008F6EA0" w:rsidRDefault="00AC0A41" w:rsidP="00450521">
            <w:pPr>
              <w:tabs>
                <w:tab w:val="left" w:pos="360"/>
              </w:tabs>
              <w:spacing w:before="80"/>
              <w:rPr>
                <w:rFonts w:ascii="Times" w:hAnsi="Times" w:cs="Times"/>
                <w:sz w:val="18"/>
                <w:szCs w:val="18"/>
              </w:rPr>
            </w:pPr>
          </w:p>
        </w:tc>
        <w:tc>
          <w:tcPr>
            <w:tcW w:w="360" w:type="dxa"/>
            <w:tcBorders>
              <w:left w:val="single" w:sz="4" w:space="0" w:color="auto"/>
              <w:bottom w:val="single" w:sz="4" w:space="0" w:color="auto"/>
            </w:tcBorders>
          </w:tcPr>
          <w:p w:rsidR="00AC0A41" w:rsidRPr="008F6EA0" w:rsidRDefault="00AC0A41" w:rsidP="00450521">
            <w:pPr>
              <w:tabs>
                <w:tab w:val="left" w:pos="360"/>
              </w:tabs>
              <w:spacing w:before="8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AC0A41" w:rsidRDefault="00AC0A41" w:rsidP="00450521">
            <w:pPr>
              <w:spacing w:before="80"/>
              <w:rPr>
                <w:rFonts w:ascii="Times" w:hAnsi="Times" w:cs="Times"/>
                <w:sz w:val="18"/>
                <w:szCs w:val="18"/>
              </w:rPr>
            </w:pPr>
          </w:p>
        </w:tc>
        <w:tc>
          <w:tcPr>
            <w:tcW w:w="2880" w:type="dxa"/>
            <w:tcBorders>
              <w:bottom w:val="single" w:sz="4" w:space="0" w:color="auto"/>
              <w:right w:val="single" w:sz="6" w:space="0" w:color="auto"/>
            </w:tcBorders>
          </w:tcPr>
          <w:p w:rsidR="00AC0A41" w:rsidRPr="008F6EA0" w:rsidRDefault="00AC0A41" w:rsidP="00450521">
            <w:pPr>
              <w:spacing w:before="80"/>
              <w:rPr>
                <w:rFonts w:ascii="Times" w:hAnsi="Times" w:cs="Times"/>
                <w:sz w:val="18"/>
                <w:szCs w:val="18"/>
              </w:rPr>
            </w:pPr>
          </w:p>
        </w:tc>
        <w:tc>
          <w:tcPr>
            <w:tcW w:w="2520" w:type="dxa"/>
            <w:tcBorders>
              <w:bottom w:val="single" w:sz="4" w:space="0" w:color="auto"/>
              <w:right w:val="single" w:sz="6" w:space="0" w:color="auto"/>
            </w:tcBorders>
          </w:tcPr>
          <w:p w:rsidR="00AC0A41" w:rsidRPr="008F6EA0" w:rsidRDefault="00AC0A41" w:rsidP="00450521">
            <w:pPr>
              <w:spacing w:before="80"/>
              <w:rPr>
                <w:rFonts w:ascii="Times" w:hAnsi="Times" w:cs="Times"/>
                <w:sz w:val="18"/>
                <w:szCs w:val="18"/>
              </w:rPr>
            </w:pPr>
          </w:p>
        </w:tc>
        <w:tc>
          <w:tcPr>
            <w:tcW w:w="2340" w:type="dxa"/>
            <w:tcBorders>
              <w:bottom w:val="single" w:sz="4" w:space="0" w:color="auto"/>
              <w:right w:val="single" w:sz="6" w:space="0" w:color="auto"/>
            </w:tcBorders>
          </w:tcPr>
          <w:p w:rsidR="00AC0A41" w:rsidRPr="008F6EA0" w:rsidRDefault="00AC0A41" w:rsidP="00450521">
            <w:pPr>
              <w:spacing w:before="80"/>
              <w:rPr>
                <w:rFonts w:ascii="Times" w:hAnsi="Times" w:cs="Times"/>
                <w:sz w:val="18"/>
                <w:szCs w:val="18"/>
              </w:rPr>
            </w:pPr>
          </w:p>
        </w:tc>
      </w:tr>
    </w:tbl>
    <w:p w:rsidR="00AC0A41" w:rsidRDefault="00AC0A41" w:rsidP="00450521">
      <w:pPr>
        <w:tabs>
          <w:tab w:val="left" w:pos="2600"/>
        </w:tabs>
        <w:spacing w:before="80"/>
        <w:ind w:left="450" w:hanging="450"/>
        <w:rPr>
          <w:rFonts w:ascii="Times" w:hAnsi="Times" w:cs="Times"/>
          <w:sz w:val="18"/>
          <w:szCs w:val="18"/>
        </w:rPr>
        <w:sectPr w:rsidR="00AC0A41" w:rsidSect="00EA538C">
          <w:headerReference w:type="default" r:id="rId6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2967E5" w:rsidRPr="008F6EA0" w:rsidTr="00AC0A41">
        <w:trPr>
          <w:cantSplit/>
        </w:trPr>
        <w:tc>
          <w:tcPr>
            <w:tcW w:w="2330" w:type="dxa"/>
            <w:tcBorders>
              <w:top w:val="single" w:sz="4" w:space="0" w:color="auto"/>
              <w:left w:val="single" w:sz="6" w:space="0" w:color="auto"/>
            </w:tcBorders>
          </w:tcPr>
          <w:p w:rsidR="002967E5" w:rsidRPr="008F6EA0" w:rsidRDefault="002967E5" w:rsidP="00AC0A41">
            <w:pPr>
              <w:tabs>
                <w:tab w:val="left" w:pos="2600"/>
              </w:tabs>
              <w:ind w:left="450" w:hanging="450"/>
              <w:rPr>
                <w:rFonts w:ascii="Times" w:hAnsi="Times" w:cs="Times"/>
                <w:sz w:val="18"/>
                <w:szCs w:val="18"/>
              </w:rPr>
            </w:pPr>
            <w:r w:rsidRPr="008F6EA0">
              <w:rPr>
                <w:rFonts w:ascii="Times" w:hAnsi="Times" w:cs="Times"/>
                <w:sz w:val="18"/>
                <w:szCs w:val="18"/>
              </w:rPr>
              <w:lastRenderedPageBreak/>
              <w:t>1</w:t>
            </w:r>
            <w:r>
              <w:rPr>
                <w:rFonts w:ascii="Times" w:hAnsi="Times" w:cs="Times"/>
                <w:sz w:val="18"/>
                <w:szCs w:val="18"/>
              </w:rPr>
              <w:t>6</w:t>
            </w:r>
            <w:r w:rsidRPr="008F6EA0">
              <w:rPr>
                <w:rFonts w:ascii="Times" w:hAnsi="Times" w:cs="Times"/>
                <w:sz w:val="18"/>
                <w:szCs w:val="18"/>
              </w:rPr>
              <w:t>.</w:t>
            </w:r>
            <w:r w:rsidRPr="008F6EA0">
              <w:rPr>
                <w:rFonts w:ascii="Times" w:hAnsi="Times" w:cs="Times"/>
                <w:sz w:val="18"/>
                <w:szCs w:val="18"/>
              </w:rPr>
              <w:tab/>
              <w:t>High Frequency (HF)</w:t>
            </w:r>
          </w:p>
          <w:p w:rsidR="002967E5" w:rsidRPr="008F6EA0" w:rsidRDefault="002967E5" w:rsidP="00AC0A41">
            <w:pPr>
              <w:tabs>
                <w:tab w:val="left" w:pos="450"/>
                <w:tab w:val="left" w:pos="2600"/>
              </w:tabs>
              <w:ind w:left="450"/>
              <w:rPr>
                <w:rFonts w:ascii="Times" w:hAnsi="Times" w:cs="Times"/>
                <w:sz w:val="18"/>
                <w:szCs w:val="18"/>
              </w:rPr>
            </w:pPr>
            <w:r w:rsidRPr="008F6EA0">
              <w:rPr>
                <w:rFonts w:ascii="Times" w:hAnsi="Times" w:cs="Times"/>
                <w:sz w:val="18"/>
                <w:szCs w:val="18"/>
              </w:rPr>
              <w:t>Communication</w:t>
            </w:r>
          </w:p>
          <w:p w:rsidR="002967E5" w:rsidRPr="008F6EA0" w:rsidRDefault="002967E5" w:rsidP="00AC0A41">
            <w:pPr>
              <w:tabs>
                <w:tab w:val="left" w:pos="450"/>
                <w:tab w:val="left" w:pos="2600"/>
              </w:tabs>
              <w:ind w:left="450" w:hanging="450"/>
              <w:rPr>
                <w:rFonts w:ascii="Times" w:hAnsi="Times" w:cs="Times"/>
                <w:sz w:val="18"/>
                <w:szCs w:val="18"/>
              </w:rPr>
            </w:pPr>
            <w:r w:rsidRPr="008F6EA0">
              <w:rPr>
                <w:rFonts w:ascii="Times" w:hAnsi="Times" w:cs="Times"/>
                <w:sz w:val="18"/>
                <w:szCs w:val="18"/>
              </w:rPr>
              <w:tab/>
              <w:t>Systems</w:t>
            </w:r>
          </w:p>
        </w:tc>
        <w:tc>
          <w:tcPr>
            <w:tcW w:w="450" w:type="dxa"/>
            <w:tcBorders>
              <w:top w:val="single" w:sz="4" w:space="0" w:color="auto"/>
              <w:right w:val="single" w:sz="4" w:space="0" w:color="auto"/>
            </w:tcBorders>
          </w:tcPr>
          <w:p w:rsidR="002967E5" w:rsidRPr="008F6EA0" w:rsidRDefault="002967E5" w:rsidP="00AC0A41">
            <w:pPr>
              <w:tabs>
                <w:tab w:val="left" w:pos="360"/>
              </w:tabs>
              <w:rPr>
                <w:rFonts w:ascii="Times" w:hAnsi="Times" w:cs="Times"/>
                <w:sz w:val="18"/>
                <w:szCs w:val="18"/>
              </w:rPr>
            </w:pPr>
            <w:r w:rsidRPr="008F6EA0">
              <w:rPr>
                <w:rFonts w:ascii="Times" w:hAnsi="Times" w:cs="Times"/>
                <w:sz w:val="18"/>
                <w:szCs w:val="18"/>
              </w:rPr>
              <w:t>D</w:t>
            </w:r>
          </w:p>
        </w:tc>
        <w:tc>
          <w:tcPr>
            <w:tcW w:w="360" w:type="dxa"/>
            <w:tcBorders>
              <w:top w:val="single" w:sz="4" w:space="0" w:color="auto"/>
              <w:left w:val="single" w:sz="4" w:space="0" w:color="auto"/>
              <w:right w:val="single" w:sz="4" w:space="0" w:color="auto"/>
            </w:tcBorders>
          </w:tcPr>
          <w:p w:rsidR="002967E5" w:rsidRPr="008F6EA0" w:rsidRDefault="002967E5" w:rsidP="00AC0A41">
            <w:pPr>
              <w:tabs>
                <w:tab w:val="left" w:pos="360"/>
              </w:tabs>
              <w:rPr>
                <w:rFonts w:ascii="Times" w:hAnsi="Times" w:cs="Times"/>
                <w:sz w:val="18"/>
                <w:szCs w:val="18"/>
              </w:rPr>
            </w:pPr>
            <w:r w:rsidRPr="008F6EA0">
              <w:rPr>
                <w:rFonts w:ascii="Times" w:hAnsi="Times" w:cs="Times"/>
                <w:sz w:val="18"/>
                <w:szCs w:val="18"/>
              </w:rPr>
              <w:t>-</w:t>
            </w:r>
          </w:p>
        </w:tc>
        <w:tc>
          <w:tcPr>
            <w:tcW w:w="360" w:type="dxa"/>
            <w:tcBorders>
              <w:top w:val="single" w:sz="4" w:space="0" w:color="auto"/>
              <w:left w:val="single" w:sz="4" w:space="0" w:color="auto"/>
            </w:tcBorders>
          </w:tcPr>
          <w:p w:rsidR="002967E5" w:rsidRPr="008F6EA0" w:rsidRDefault="002967E5" w:rsidP="00AC0A41">
            <w:pPr>
              <w:tabs>
                <w:tab w:val="left" w:pos="360"/>
              </w:tabs>
              <w:rPr>
                <w:rFonts w:ascii="Times" w:hAnsi="Times" w:cs="Times"/>
                <w:sz w:val="18"/>
                <w:szCs w:val="18"/>
              </w:rPr>
            </w:pPr>
            <w:r w:rsidRPr="008F6EA0">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2967E5" w:rsidRPr="008F6EA0" w:rsidRDefault="002967E5" w:rsidP="00AC0A41">
            <w:pPr>
              <w:rPr>
                <w:rFonts w:ascii="Times" w:hAnsi="Times" w:cs="Times"/>
                <w:sz w:val="18"/>
                <w:szCs w:val="18"/>
              </w:rPr>
            </w:pPr>
            <w:r w:rsidRPr="008F6EA0">
              <w:rPr>
                <w:rFonts w:ascii="Times" w:hAnsi="Times" w:cs="Times"/>
                <w:sz w:val="18"/>
                <w:szCs w:val="18"/>
              </w:rPr>
              <w:t>Any in excess of those required by 14 CFR may be inoperative.</w:t>
            </w:r>
          </w:p>
        </w:tc>
        <w:tc>
          <w:tcPr>
            <w:tcW w:w="2880" w:type="dxa"/>
            <w:tcBorders>
              <w:top w:val="single" w:sz="4" w:space="0" w:color="auto"/>
              <w:right w:val="single" w:sz="6" w:space="0" w:color="auto"/>
            </w:tcBorders>
          </w:tcPr>
          <w:p w:rsidR="002967E5" w:rsidRPr="008F6EA0" w:rsidRDefault="002967E5" w:rsidP="00AC0A41">
            <w:pPr>
              <w:rPr>
                <w:rFonts w:ascii="Times" w:hAnsi="Times" w:cs="Times"/>
                <w:sz w:val="18"/>
                <w:szCs w:val="18"/>
              </w:rPr>
            </w:pPr>
            <w:r w:rsidRPr="008F6EA0">
              <w:rPr>
                <w:rFonts w:ascii="Times" w:hAnsi="Times" w:cs="Times"/>
                <w:sz w:val="18"/>
                <w:szCs w:val="18"/>
              </w:rPr>
              <w:t>None required.</w:t>
            </w:r>
          </w:p>
        </w:tc>
        <w:tc>
          <w:tcPr>
            <w:tcW w:w="2520" w:type="dxa"/>
            <w:tcBorders>
              <w:top w:val="single" w:sz="4" w:space="0" w:color="auto"/>
              <w:right w:val="single" w:sz="6" w:space="0" w:color="auto"/>
            </w:tcBorders>
          </w:tcPr>
          <w:p w:rsidR="002967E5" w:rsidRPr="008F6EA0" w:rsidRDefault="002967E5" w:rsidP="00AC0A41">
            <w:pPr>
              <w:rPr>
                <w:rFonts w:ascii="Times" w:hAnsi="Times" w:cs="Times"/>
                <w:sz w:val="18"/>
                <w:szCs w:val="18"/>
              </w:rPr>
            </w:pPr>
            <w:r w:rsidRPr="008F6EA0">
              <w:rPr>
                <w:rFonts w:ascii="Times" w:hAnsi="Times" w:cs="Times"/>
                <w:sz w:val="18"/>
                <w:szCs w:val="18"/>
              </w:rPr>
              <w:t>None required.</w:t>
            </w:r>
          </w:p>
        </w:tc>
        <w:tc>
          <w:tcPr>
            <w:tcW w:w="2340" w:type="dxa"/>
            <w:tcBorders>
              <w:top w:val="single" w:sz="4" w:space="0" w:color="auto"/>
              <w:right w:val="single" w:sz="6" w:space="0" w:color="auto"/>
            </w:tcBorders>
          </w:tcPr>
          <w:p w:rsidR="002967E5" w:rsidRPr="008F6EA0" w:rsidRDefault="002967E5" w:rsidP="00AC0A41">
            <w:pPr>
              <w:rPr>
                <w:rFonts w:ascii="Times" w:hAnsi="Times" w:cs="Times"/>
                <w:sz w:val="18"/>
                <w:szCs w:val="18"/>
              </w:rPr>
            </w:pPr>
            <w:r w:rsidRPr="008F6EA0">
              <w:rPr>
                <w:rFonts w:ascii="Times" w:hAnsi="Times" w:cs="Times"/>
                <w:sz w:val="18"/>
                <w:szCs w:val="18"/>
              </w:rPr>
              <w:t xml:space="preserve">An Inoperative Placard will be placed adjacent to affected </w:t>
            </w:r>
            <w:r w:rsidRPr="008F6EA0">
              <w:rPr>
                <w:rFonts w:ascii="Times" w:hAnsi="Times" w:cs="Times"/>
                <w:bCs/>
                <w:sz w:val="18"/>
                <w:szCs w:val="18"/>
              </w:rPr>
              <w:t>Interphone System</w:t>
            </w:r>
            <w:r w:rsidRPr="008F6EA0">
              <w:rPr>
                <w:rFonts w:ascii="Times" w:hAnsi="Times" w:cs="Times"/>
                <w:sz w:val="18"/>
                <w:szCs w:val="18"/>
              </w:rPr>
              <w:t xml:space="preserve"> and will be noted on ADLS.</w:t>
            </w:r>
          </w:p>
        </w:tc>
      </w:tr>
      <w:tr w:rsidR="002967E5" w:rsidRPr="008F6EA0" w:rsidTr="00450521">
        <w:trPr>
          <w:cantSplit/>
        </w:trPr>
        <w:tc>
          <w:tcPr>
            <w:tcW w:w="2330" w:type="dxa"/>
            <w:tcBorders>
              <w:left w:val="single" w:sz="6" w:space="0" w:color="auto"/>
            </w:tcBorders>
          </w:tcPr>
          <w:p w:rsidR="002967E5" w:rsidRPr="008F6EA0" w:rsidRDefault="002967E5" w:rsidP="00450521">
            <w:pPr>
              <w:tabs>
                <w:tab w:val="left" w:pos="450"/>
                <w:tab w:val="left" w:pos="2600"/>
              </w:tabs>
              <w:spacing w:before="80"/>
              <w:ind w:left="810" w:hanging="810"/>
              <w:rPr>
                <w:rFonts w:ascii="Times" w:hAnsi="Times" w:cs="Times"/>
                <w:sz w:val="18"/>
                <w:szCs w:val="18"/>
              </w:rPr>
            </w:pPr>
          </w:p>
        </w:tc>
        <w:tc>
          <w:tcPr>
            <w:tcW w:w="450" w:type="dxa"/>
            <w:tcBorders>
              <w:right w:val="single" w:sz="4" w:space="0" w:color="auto"/>
            </w:tcBorders>
          </w:tcPr>
          <w:p w:rsidR="002967E5" w:rsidRPr="008F6EA0" w:rsidRDefault="002967E5" w:rsidP="00450521">
            <w:pPr>
              <w:tabs>
                <w:tab w:val="left" w:pos="360"/>
              </w:tabs>
              <w:spacing w:before="80"/>
              <w:rPr>
                <w:rFonts w:ascii="Times" w:hAnsi="Times" w:cs="Times"/>
                <w:sz w:val="18"/>
                <w:szCs w:val="18"/>
              </w:rPr>
            </w:pPr>
            <w:r w:rsidRPr="008F6EA0">
              <w:rPr>
                <w:rFonts w:ascii="Times" w:hAnsi="Times" w:cs="Times"/>
                <w:sz w:val="18"/>
                <w:szCs w:val="18"/>
              </w:rPr>
              <w:t>C</w:t>
            </w:r>
          </w:p>
        </w:tc>
        <w:tc>
          <w:tcPr>
            <w:tcW w:w="360" w:type="dxa"/>
            <w:tcBorders>
              <w:left w:val="single" w:sz="4" w:space="0" w:color="auto"/>
              <w:right w:val="single" w:sz="4" w:space="0" w:color="auto"/>
            </w:tcBorders>
          </w:tcPr>
          <w:p w:rsidR="002967E5" w:rsidRPr="008F6EA0" w:rsidRDefault="002967E5" w:rsidP="00450521">
            <w:pPr>
              <w:tabs>
                <w:tab w:val="left" w:pos="360"/>
              </w:tabs>
              <w:spacing w:before="80"/>
              <w:rPr>
                <w:rFonts w:ascii="Times" w:hAnsi="Times" w:cs="Times"/>
                <w:sz w:val="18"/>
                <w:szCs w:val="18"/>
              </w:rPr>
            </w:pPr>
            <w:r w:rsidRPr="008F6EA0">
              <w:rPr>
                <w:rFonts w:ascii="Times" w:hAnsi="Times" w:cs="Times"/>
                <w:sz w:val="18"/>
                <w:szCs w:val="18"/>
              </w:rPr>
              <w:t>2</w:t>
            </w:r>
          </w:p>
        </w:tc>
        <w:tc>
          <w:tcPr>
            <w:tcW w:w="360" w:type="dxa"/>
            <w:tcBorders>
              <w:left w:val="single" w:sz="4" w:space="0" w:color="auto"/>
            </w:tcBorders>
          </w:tcPr>
          <w:p w:rsidR="002967E5" w:rsidRPr="008F6EA0" w:rsidRDefault="002967E5" w:rsidP="00450521">
            <w:pPr>
              <w:tabs>
                <w:tab w:val="left" w:pos="360"/>
              </w:tabs>
              <w:spacing w:before="80"/>
              <w:rPr>
                <w:rFonts w:ascii="Times" w:hAnsi="Times" w:cs="Times"/>
                <w:sz w:val="18"/>
                <w:szCs w:val="18"/>
              </w:rPr>
            </w:pPr>
            <w:r w:rsidRPr="008F6EA0">
              <w:rPr>
                <w:rFonts w:ascii="Times" w:hAnsi="Times" w:cs="Times"/>
                <w:sz w:val="18"/>
                <w:szCs w:val="18"/>
              </w:rPr>
              <w:t>1</w:t>
            </w:r>
          </w:p>
        </w:tc>
        <w:tc>
          <w:tcPr>
            <w:tcW w:w="3240" w:type="dxa"/>
            <w:tcBorders>
              <w:left w:val="single" w:sz="6" w:space="0" w:color="auto"/>
              <w:right w:val="single" w:sz="6" w:space="0" w:color="auto"/>
            </w:tcBorders>
          </w:tcPr>
          <w:p w:rsidR="002967E5" w:rsidRPr="00AC0A41" w:rsidRDefault="002967E5" w:rsidP="00450521">
            <w:pPr>
              <w:spacing w:before="80"/>
              <w:ind w:left="14" w:hanging="14"/>
              <w:rPr>
                <w:sz w:val="18"/>
                <w:szCs w:val="18"/>
              </w:rPr>
            </w:pPr>
            <w:r w:rsidRPr="00AC0A41">
              <w:rPr>
                <w:sz w:val="18"/>
                <w:szCs w:val="18"/>
              </w:rPr>
              <w:t>(O) May be inoperative while conducting operations that require two LRCS provided:</w:t>
            </w:r>
          </w:p>
          <w:p w:rsidR="002967E5" w:rsidRPr="00AC0A41" w:rsidRDefault="00FC3E87" w:rsidP="00FF2DF3">
            <w:pPr>
              <w:ind w:left="550" w:hanging="360"/>
              <w:rPr>
                <w:sz w:val="18"/>
                <w:szCs w:val="18"/>
              </w:rPr>
            </w:pPr>
            <w:r>
              <w:rPr>
                <w:sz w:val="18"/>
                <w:szCs w:val="18"/>
              </w:rPr>
              <w:t>a)</w:t>
            </w:r>
            <w:r>
              <w:rPr>
                <w:sz w:val="18"/>
                <w:szCs w:val="18"/>
              </w:rPr>
              <w:tab/>
              <w:t>SATCOM Voice or Data Link operates normally</w:t>
            </w:r>
            <w:r w:rsidR="002967E5" w:rsidRPr="00AC0A41">
              <w:rPr>
                <w:sz w:val="18"/>
                <w:szCs w:val="18"/>
              </w:rPr>
              <w:t>,</w:t>
            </w:r>
          </w:p>
          <w:p w:rsidR="002967E5" w:rsidRPr="00AC0A41" w:rsidRDefault="002967E5" w:rsidP="00FF2DF3">
            <w:pPr>
              <w:ind w:left="547" w:hanging="360"/>
              <w:rPr>
                <w:sz w:val="18"/>
                <w:szCs w:val="18"/>
              </w:rPr>
            </w:pPr>
            <w:r w:rsidRPr="00AC0A41">
              <w:rPr>
                <w:sz w:val="18"/>
                <w:szCs w:val="18"/>
              </w:rPr>
              <w:t>b)</w:t>
            </w:r>
            <w:r w:rsidRPr="00AC0A41">
              <w:rPr>
                <w:sz w:val="18"/>
                <w:szCs w:val="18"/>
              </w:rPr>
              <w:tab/>
              <w:t>Alternate procedures are established and used,</w:t>
            </w:r>
          </w:p>
          <w:p w:rsidR="002967E5" w:rsidRPr="00AC0A41" w:rsidRDefault="002967E5" w:rsidP="00FF2DF3">
            <w:pPr>
              <w:pStyle w:val="Normal9pt"/>
            </w:pPr>
            <w:r w:rsidRPr="00AC0A41">
              <w:t>c)</w:t>
            </w:r>
            <w:r w:rsidRPr="00AC0A41">
              <w:tab/>
              <w:t xml:space="preserve">SATCOM </w:t>
            </w:r>
            <w:r w:rsidR="00FC3E87">
              <w:t xml:space="preserve">Voice </w:t>
            </w:r>
            <w:r w:rsidRPr="00AC0A41">
              <w:t>coverage is available over the intended route of flight, and</w:t>
            </w:r>
          </w:p>
          <w:p w:rsidR="002967E5" w:rsidRPr="00FF2DF3" w:rsidRDefault="002967E5" w:rsidP="00FF2DF3">
            <w:pPr>
              <w:ind w:left="547" w:hanging="360"/>
              <w:rPr>
                <w:sz w:val="18"/>
                <w:szCs w:val="18"/>
              </w:rPr>
            </w:pPr>
            <w:r w:rsidRPr="00AC0A41">
              <w:rPr>
                <w:sz w:val="18"/>
                <w:szCs w:val="18"/>
              </w:rPr>
              <w:t>d)</w:t>
            </w:r>
            <w:r w:rsidRPr="00AC0A41">
              <w:rPr>
                <w:sz w:val="18"/>
                <w:szCs w:val="18"/>
              </w:rPr>
              <w:tab/>
            </w:r>
            <w:r w:rsidR="00AC0A41" w:rsidRPr="00AC0A41">
              <w:rPr>
                <w:color w:val="000000"/>
                <w:sz w:val="18"/>
                <w:szCs w:val="18"/>
              </w:rPr>
              <w:t>If SATCOM Voice is to be used over the intended route of flight, SATCOM Voice short codes (INMARSAT) or direct dial commercial numbers (IRIDIUM) must be available. If not available, prior coordination with the appropriate ATS (FIR) facility is required</w:t>
            </w:r>
            <w:r w:rsidRPr="00AC0A41">
              <w:rPr>
                <w:sz w:val="18"/>
                <w:szCs w:val="18"/>
              </w:rPr>
              <w:t>.</w:t>
            </w:r>
          </w:p>
        </w:tc>
        <w:tc>
          <w:tcPr>
            <w:tcW w:w="2880" w:type="dxa"/>
            <w:tcBorders>
              <w:right w:val="single" w:sz="6" w:space="0" w:color="auto"/>
            </w:tcBorders>
          </w:tcPr>
          <w:p w:rsidR="002967E5" w:rsidRPr="008F6EA0" w:rsidRDefault="002967E5" w:rsidP="00450521">
            <w:pPr>
              <w:spacing w:before="80"/>
              <w:rPr>
                <w:rFonts w:ascii="Times" w:hAnsi="Times" w:cs="Times"/>
                <w:sz w:val="18"/>
                <w:szCs w:val="18"/>
              </w:rPr>
            </w:pPr>
            <w:r w:rsidRPr="008F6EA0">
              <w:rPr>
                <w:rFonts w:ascii="Times" w:hAnsi="Times" w:cs="Times"/>
                <w:sz w:val="18"/>
                <w:szCs w:val="18"/>
              </w:rPr>
              <w:t>None required.</w:t>
            </w:r>
          </w:p>
        </w:tc>
        <w:tc>
          <w:tcPr>
            <w:tcW w:w="2520" w:type="dxa"/>
            <w:tcBorders>
              <w:right w:val="single" w:sz="6" w:space="0" w:color="auto"/>
            </w:tcBorders>
          </w:tcPr>
          <w:p w:rsidR="002967E5" w:rsidRPr="008F6EA0" w:rsidRDefault="002967E5" w:rsidP="00450521">
            <w:pPr>
              <w:spacing w:before="80"/>
              <w:rPr>
                <w:rFonts w:ascii="Times" w:hAnsi="Times" w:cs="Times"/>
                <w:sz w:val="18"/>
                <w:szCs w:val="18"/>
              </w:rPr>
            </w:pPr>
            <w:r w:rsidRPr="008F6EA0">
              <w:rPr>
                <w:rFonts w:ascii="Times" w:hAnsi="Times" w:cs="Times"/>
                <w:sz w:val="18"/>
                <w:szCs w:val="18"/>
              </w:rPr>
              <w:t xml:space="preserve">The flight crew shall perform the SATCOM preflight test on the </w:t>
            </w:r>
            <w:proofErr w:type="spellStart"/>
            <w:r w:rsidRPr="008F6EA0">
              <w:rPr>
                <w:rFonts w:ascii="Times" w:hAnsi="Times" w:cs="Times"/>
                <w:sz w:val="18"/>
                <w:szCs w:val="18"/>
              </w:rPr>
              <w:t>Datalink</w:t>
            </w:r>
            <w:proofErr w:type="spellEnd"/>
            <w:r w:rsidRPr="008F6EA0">
              <w:rPr>
                <w:rFonts w:ascii="Times" w:hAnsi="Times" w:cs="Times"/>
                <w:sz w:val="18"/>
                <w:szCs w:val="18"/>
              </w:rPr>
              <w:t xml:space="preserve"> Manager menu. Refer to the </w:t>
            </w:r>
            <w:smartTag w:uri="urn:schemas-microsoft-com:office:smarttags" w:element="place">
              <w:r w:rsidRPr="008F6EA0">
                <w:rPr>
                  <w:rFonts w:ascii="Times" w:hAnsi="Times" w:cs="Times"/>
                  <w:sz w:val="18"/>
                  <w:szCs w:val="18"/>
                </w:rPr>
                <w:t>OM</w:t>
              </w:r>
            </w:smartTag>
            <w:r w:rsidRPr="008F6EA0">
              <w:rPr>
                <w:rFonts w:ascii="Times" w:hAnsi="Times" w:cs="Times"/>
                <w:sz w:val="18"/>
                <w:szCs w:val="18"/>
              </w:rPr>
              <w:t xml:space="preserve"> for additional details.</w:t>
            </w:r>
          </w:p>
        </w:tc>
        <w:tc>
          <w:tcPr>
            <w:tcW w:w="2340" w:type="dxa"/>
            <w:tcBorders>
              <w:right w:val="single" w:sz="6" w:space="0" w:color="auto"/>
            </w:tcBorders>
          </w:tcPr>
          <w:p w:rsidR="002967E5" w:rsidRPr="008F6EA0" w:rsidRDefault="002967E5" w:rsidP="00450521">
            <w:pPr>
              <w:spacing w:before="80"/>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r w:rsidR="002967E5" w:rsidRPr="008F6EA0" w:rsidTr="00FC3E87">
        <w:trPr>
          <w:cantSplit/>
        </w:trPr>
        <w:tc>
          <w:tcPr>
            <w:tcW w:w="2330" w:type="dxa"/>
            <w:tcBorders>
              <w:left w:val="single" w:sz="6" w:space="0" w:color="auto"/>
            </w:tcBorders>
          </w:tcPr>
          <w:p w:rsidR="002967E5" w:rsidRPr="008F6EA0" w:rsidRDefault="002967E5" w:rsidP="002967E5">
            <w:pPr>
              <w:tabs>
                <w:tab w:val="left" w:pos="450"/>
                <w:tab w:val="left" w:pos="2600"/>
              </w:tabs>
              <w:spacing w:before="120"/>
              <w:ind w:left="810" w:hanging="810"/>
              <w:rPr>
                <w:rFonts w:ascii="Times" w:hAnsi="Times" w:cs="Times"/>
                <w:sz w:val="18"/>
                <w:szCs w:val="18"/>
              </w:rPr>
            </w:pPr>
          </w:p>
        </w:tc>
        <w:tc>
          <w:tcPr>
            <w:tcW w:w="450" w:type="dxa"/>
            <w:tcBorders>
              <w:right w:val="single" w:sz="4" w:space="0" w:color="auto"/>
            </w:tcBorders>
          </w:tcPr>
          <w:p w:rsidR="002967E5" w:rsidRPr="008F6EA0" w:rsidRDefault="002967E5" w:rsidP="002967E5">
            <w:pPr>
              <w:tabs>
                <w:tab w:val="left" w:pos="360"/>
              </w:tabs>
              <w:spacing w:before="120"/>
              <w:rPr>
                <w:rFonts w:ascii="Times" w:hAnsi="Times" w:cs="Times"/>
                <w:sz w:val="18"/>
                <w:szCs w:val="18"/>
              </w:rPr>
            </w:pPr>
          </w:p>
        </w:tc>
        <w:tc>
          <w:tcPr>
            <w:tcW w:w="360" w:type="dxa"/>
            <w:tcBorders>
              <w:left w:val="single" w:sz="4" w:space="0" w:color="auto"/>
              <w:right w:val="single" w:sz="4" w:space="0" w:color="auto"/>
            </w:tcBorders>
          </w:tcPr>
          <w:p w:rsidR="002967E5" w:rsidRPr="008F6EA0" w:rsidRDefault="002967E5" w:rsidP="002967E5">
            <w:pPr>
              <w:tabs>
                <w:tab w:val="left" w:pos="360"/>
              </w:tabs>
              <w:spacing w:before="120"/>
              <w:rPr>
                <w:rFonts w:ascii="Times" w:hAnsi="Times" w:cs="Times"/>
                <w:sz w:val="18"/>
                <w:szCs w:val="18"/>
              </w:rPr>
            </w:pPr>
          </w:p>
        </w:tc>
        <w:tc>
          <w:tcPr>
            <w:tcW w:w="360" w:type="dxa"/>
            <w:tcBorders>
              <w:left w:val="single" w:sz="4" w:space="0" w:color="auto"/>
            </w:tcBorders>
          </w:tcPr>
          <w:p w:rsidR="002967E5" w:rsidRPr="008F6EA0" w:rsidRDefault="002967E5" w:rsidP="002967E5">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2967E5" w:rsidRPr="00FF2DF3" w:rsidRDefault="002967E5" w:rsidP="002967E5">
            <w:pPr>
              <w:spacing w:before="120" w:after="120"/>
              <w:ind w:left="14" w:hanging="14"/>
              <w:rPr>
                <w:sz w:val="18"/>
                <w:szCs w:val="18"/>
              </w:rPr>
            </w:pPr>
            <w:r w:rsidRPr="00FF2DF3">
              <w:rPr>
                <w:sz w:val="18"/>
                <w:szCs w:val="18"/>
              </w:rPr>
              <w:t xml:space="preserve">NOTE: SATCOM </w:t>
            </w:r>
            <w:r w:rsidR="00FC3E87">
              <w:rPr>
                <w:sz w:val="18"/>
                <w:szCs w:val="18"/>
              </w:rPr>
              <w:t xml:space="preserve">Voice </w:t>
            </w:r>
            <w:r w:rsidRPr="00FF2DF3">
              <w:rPr>
                <w:sz w:val="18"/>
                <w:szCs w:val="18"/>
              </w:rPr>
              <w:t>is to be used only as a bac</w:t>
            </w:r>
            <w:r w:rsidR="00F422AD">
              <w:rPr>
                <w:sz w:val="18"/>
                <w:szCs w:val="18"/>
              </w:rPr>
              <w:t>kup to normal HF Communications.</w:t>
            </w:r>
          </w:p>
        </w:tc>
        <w:tc>
          <w:tcPr>
            <w:tcW w:w="2880" w:type="dxa"/>
            <w:tcBorders>
              <w:right w:val="single" w:sz="6" w:space="0" w:color="auto"/>
            </w:tcBorders>
          </w:tcPr>
          <w:p w:rsidR="002967E5" w:rsidRPr="008F6EA0" w:rsidRDefault="002967E5" w:rsidP="002967E5">
            <w:pPr>
              <w:spacing w:before="120"/>
              <w:rPr>
                <w:rFonts w:ascii="Times" w:hAnsi="Times" w:cs="Times"/>
                <w:sz w:val="18"/>
                <w:szCs w:val="18"/>
              </w:rPr>
            </w:pPr>
          </w:p>
        </w:tc>
        <w:tc>
          <w:tcPr>
            <w:tcW w:w="2520" w:type="dxa"/>
            <w:tcBorders>
              <w:right w:val="single" w:sz="6" w:space="0" w:color="auto"/>
            </w:tcBorders>
          </w:tcPr>
          <w:p w:rsidR="002967E5" w:rsidRPr="008F6EA0" w:rsidRDefault="002967E5" w:rsidP="002967E5">
            <w:pPr>
              <w:spacing w:before="120"/>
              <w:rPr>
                <w:rFonts w:ascii="Times" w:hAnsi="Times" w:cs="Times"/>
                <w:sz w:val="18"/>
                <w:szCs w:val="18"/>
              </w:rPr>
            </w:pPr>
          </w:p>
        </w:tc>
        <w:tc>
          <w:tcPr>
            <w:tcW w:w="2340" w:type="dxa"/>
            <w:tcBorders>
              <w:right w:val="single" w:sz="6" w:space="0" w:color="auto"/>
            </w:tcBorders>
          </w:tcPr>
          <w:p w:rsidR="002967E5" w:rsidRPr="008F6EA0" w:rsidRDefault="002967E5" w:rsidP="002967E5">
            <w:pPr>
              <w:spacing w:before="120"/>
              <w:rPr>
                <w:rFonts w:ascii="Times" w:hAnsi="Times" w:cs="Times"/>
                <w:sz w:val="18"/>
                <w:szCs w:val="18"/>
              </w:rPr>
            </w:pPr>
          </w:p>
        </w:tc>
      </w:tr>
      <w:tr w:rsidR="00FC3E87" w:rsidRPr="008F6EA0" w:rsidTr="00FC3E87">
        <w:trPr>
          <w:cantSplit/>
          <w:trHeight w:val="1152"/>
        </w:trPr>
        <w:tc>
          <w:tcPr>
            <w:tcW w:w="2330" w:type="dxa"/>
            <w:tcBorders>
              <w:left w:val="single" w:sz="6" w:space="0" w:color="auto"/>
              <w:bottom w:val="single" w:sz="4" w:space="0" w:color="auto"/>
            </w:tcBorders>
          </w:tcPr>
          <w:p w:rsidR="00FC3E87" w:rsidRPr="008F6EA0" w:rsidRDefault="00FC3E87" w:rsidP="00645448">
            <w:pPr>
              <w:tabs>
                <w:tab w:val="left" w:pos="450"/>
                <w:tab w:val="left" w:pos="2600"/>
              </w:tabs>
              <w:rPr>
                <w:rFonts w:ascii="Times" w:hAnsi="Times" w:cs="Times"/>
                <w:sz w:val="18"/>
                <w:szCs w:val="18"/>
              </w:rPr>
            </w:pPr>
            <w:r w:rsidRPr="008F6EA0">
              <w:rPr>
                <w:rFonts w:ascii="Times" w:hAnsi="Times" w:cs="Times"/>
                <w:sz w:val="18"/>
                <w:szCs w:val="18"/>
              </w:rPr>
              <w:t>1</w:t>
            </w:r>
            <w:r>
              <w:rPr>
                <w:rFonts w:ascii="Times" w:hAnsi="Times" w:cs="Times"/>
                <w:sz w:val="18"/>
                <w:szCs w:val="18"/>
              </w:rPr>
              <w:t>7</w:t>
            </w:r>
            <w:r w:rsidRPr="008F6EA0">
              <w:rPr>
                <w:rFonts w:ascii="Times" w:hAnsi="Times" w:cs="Times"/>
                <w:sz w:val="18"/>
                <w:szCs w:val="18"/>
              </w:rPr>
              <w:t>.</w:t>
            </w:r>
            <w:r w:rsidRPr="008F6EA0">
              <w:rPr>
                <w:rFonts w:ascii="Times" w:hAnsi="Times" w:cs="Times"/>
                <w:sz w:val="18"/>
                <w:szCs w:val="18"/>
              </w:rPr>
              <w:tab/>
              <w:t>NAV</w:t>
            </w:r>
            <w:r w:rsidR="00AA51DB">
              <w:rPr>
                <w:rFonts w:ascii="Times" w:hAnsi="Times" w:cs="Times"/>
                <w:sz w:val="18"/>
                <w:szCs w:val="18"/>
              </w:rPr>
              <w:t>/</w:t>
            </w:r>
            <w:r w:rsidRPr="008F6EA0">
              <w:rPr>
                <w:rFonts w:ascii="Times" w:hAnsi="Times" w:cs="Times"/>
                <w:sz w:val="18"/>
                <w:szCs w:val="18"/>
              </w:rPr>
              <w:t>COM Radio</w:t>
            </w:r>
          </w:p>
        </w:tc>
        <w:tc>
          <w:tcPr>
            <w:tcW w:w="450" w:type="dxa"/>
            <w:tcBorders>
              <w:bottom w:val="single" w:sz="4" w:space="0" w:color="auto"/>
              <w:right w:val="single" w:sz="4" w:space="0" w:color="auto"/>
            </w:tcBorders>
          </w:tcPr>
          <w:p w:rsidR="00FC3E87" w:rsidRPr="008F6EA0" w:rsidRDefault="00FC3E87" w:rsidP="00645448">
            <w:pPr>
              <w:tabs>
                <w:tab w:val="left" w:pos="360"/>
              </w:tabs>
              <w:rPr>
                <w:rFonts w:ascii="Times" w:hAnsi="Times" w:cs="Times"/>
                <w:sz w:val="18"/>
                <w:szCs w:val="18"/>
              </w:rPr>
            </w:pPr>
            <w:r w:rsidRPr="008F6EA0">
              <w:rPr>
                <w:rFonts w:ascii="Times" w:hAnsi="Times" w:cs="Times"/>
                <w:sz w:val="18"/>
                <w:szCs w:val="18"/>
              </w:rPr>
              <w:t>C</w:t>
            </w:r>
          </w:p>
        </w:tc>
        <w:tc>
          <w:tcPr>
            <w:tcW w:w="360" w:type="dxa"/>
            <w:tcBorders>
              <w:left w:val="single" w:sz="4" w:space="0" w:color="auto"/>
              <w:bottom w:val="single" w:sz="4" w:space="0" w:color="auto"/>
              <w:right w:val="single" w:sz="4" w:space="0" w:color="auto"/>
            </w:tcBorders>
          </w:tcPr>
          <w:p w:rsidR="00FC3E87" w:rsidRPr="008F6EA0" w:rsidRDefault="00FC3E87" w:rsidP="00645448">
            <w:pPr>
              <w:tabs>
                <w:tab w:val="left" w:pos="360"/>
              </w:tabs>
              <w:rPr>
                <w:rFonts w:ascii="Times" w:hAnsi="Times" w:cs="Times"/>
                <w:sz w:val="18"/>
                <w:szCs w:val="18"/>
              </w:rPr>
            </w:pPr>
            <w:r w:rsidRPr="008F6EA0">
              <w:rPr>
                <w:rFonts w:ascii="Times" w:hAnsi="Times" w:cs="Times"/>
                <w:sz w:val="18"/>
                <w:szCs w:val="18"/>
              </w:rPr>
              <w:t>1</w:t>
            </w:r>
          </w:p>
        </w:tc>
        <w:tc>
          <w:tcPr>
            <w:tcW w:w="360" w:type="dxa"/>
            <w:tcBorders>
              <w:left w:val="single" w:sz="4" w:space="0" w:color="auto"/>
              <w:bottom w:val="single" w:sz="4" w:space="0" w:color="auto"/>
            </w:tcBorders>
          </w:tcPr>
          <w:p w:rsidR="00FC3E87" w:rsidRPr="008F6EA0" w:rsidRDefault="00FC3E87" w:rsidP="00645448">
            <w:pPr>
              <w:tabs>
                <w:tab w:val="left" w:pos="360"/>
              </w:tabs>
              <w:rPr>
                <w:rFonts w:ascii="Times" w:hAnsi="Times" w:cs="Times"/>
                <w:sz w:val="18"/>
                <w:szCs w:val="18"/>
              </w:rPr>
            </w:pPr>
            <w:r w:rsidRPr="008F6EA0">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FC3E87" w:rsidRPr="008F6EA0" w:rsidRDefault="00FC3E87" w:rsidP="00645448">
            <w:pPr>
              <w:rPr>
                <w:rFonts w:ascii="Times" w:hAnsi="Times" w:cs="Times"/>
                <w:sz w:val="18"/>
                <w:szCs w:val="18"/>
              </w:rPr>
            </w:pPr>
            <w:r w:rsidRPr="008F6EA0">
              <w:rPr>
                <w:rFonts w:ascii="Times" w:hAnsi="Times" w:cs="Times"/>
                <w:sz w:val="18"/>
                <w:szCs w:val="18"/>
              </w:rPr>
              <w:t>May be inoperative provided operations do not require its use.</w:t>
            </w:r>
          </w:p>
        </w:tc>
        <w:tc>
          <w:tcPr>
            <w:tcW w:w="2880" w:type="dxa"/>
            <w:tcBorders>
              <w:bottom w:val="single" w:sz="4" w:space="0" w:color="auto"/>
              <w:right w:val="single" w:sz="6" w:space="0" w:color="auto"/>
            </w:tcBorders>
          </w:tcPr>
          <w:p w:rsidR="00FC3E87" w:rsidRPr="008F6EA0" w:rsidRDefault="00FC3E87" w:rsidP="00645448">
            <w:pPr>
              <w:rPr>
                <w:rFonts w:ascii="Times" w:hAnsi="Times" w:cs="Times"/>
                <w:sz w:val="18"/>
                <w:szCs w:val="18"/>
              </w:rPr>
            </w:pPr>
            <w:r w:rsidRPr="008F6EA0">
              <w:rPr>
                <w:rFonts w:ascii="Times" w:hAnsi="Times" w:cs="Times"/>
                <w:sz w:val="18"/>
                <w:szCs w:val="18"/>
              </w:rPr>
              <w:t>None required.</w:t>
            </w:r>
          </w:p>
        </w:tc>
        <w:tc>
          <w:tcPr>
            <w:tcW w:w="2520" w:type="dxa"/>
            <w:tcBorders>
              <w:bottom w:val="single" w:sz="4" w:space="0" w:color="auto"/>
              <w:right w:val="single" w:sz="6" w:space="0" w:color="auto"/>
            </w:tcBorders>
          </w:tcPr>
          <w:p w:rsidR="00FC3E87" w:rsidRPr="008F6EA0" w:rsidRDefault="00FC3E87" w:rsidP="00645448">
            <w:pPr>
              <w:rPr>
                <w:rFonts w:ascii="Times" w:hAnsi="Times" w:cs="Times"/>
                <w:sz w:val="18"/>
                <w:szCs w:val="18"/>
              </w:rPr>
            </w:pPr>
            <w:r w:rsidRPr="008F6EA0">
              <w:rPr>
                <w:rFonts w:ascii="Times" w:hAnsi="Times" w:cs="Times"/>
                <w:sz w:val="18"/>
                <w:szCs w:val="18"/>
              </w:rPr>
              <w:t>None required.</w:t>
            </w:r>
          </w:p>
        </w:tc>
        <w:tc>
          <w:tcPr>
            <w:tcW w:w="2340" w:type="dxa"/>
            <w:tcBorders>
              <w:bottom w:val="single" w:sz="4" w:space="0" w:color="auto"/>
              <w:right w:val="single" w:sz="6" w:space="0" w:color="auto"/>
            </w:tcBorders>
          </w:tcPr>
          <w:p w:rsidR="00FC3E87" w:rsidRPr="008F6EA0" w:rsidRDefault="00FC3E87" w:rsidP="00645448">
            <w:pPr>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bl>
    <w:p w:rsidR="002967E5" w:rsidRDefault="002967E5" w:rsidP="00EA538C">
      <w:pPr>
        <w:jc w:val="center"/>
        <w:rPr>
          <w:sz w:val="22"/>
          <w:szCs w:val="22"/>
        </w:rPr>
        <w:sectPr w:rsidR="002967E5" w:rsidSect="00EA538C">
          <w:headerReference w:type="default" r:id="rId7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2967E5" w:rsidRPr="008F6EA0" w:rsidTr="00FC3E87">
        <w:trPr>
          <w:cantSplit/>
        </w:trPr>
        <w:tc>
          <w:tcPr>
            <w:tcW w:w="2330" w:type="dxa"/>
            <w:tcBorders>
              <w:top w:val="single" w:sz="4" w:space="0" w:color="auto"/>
              <w:left w:val="single" w:sz="6" w:space="0" w:color="auto"/>
            </w:tcBorders>
          </w:tcPr>
          <w:p w:rsidR="002967E5" w:rsidRDefault="002967E5" w:rsidP="00FC3E87">
            <w:pPr>
              <w:tabs>
                <w:tab w:val="left" w:pos="450"/>
                <w:tab w:val="left" w:pos="2600"/>
              </w:tabs>
              <w:ind w:left="446" w:hanging="446"/>
              <w:rPr>
                <w:rFonts w:ascii="Times" w:hAnsi="Times" w:cs="Times"/>
                <w:sz w:val="18"/>
                <w:szCs w:val="18"/>
              </w:rPr>
            </w:pPr>
            <w:r>
              <w:rPr>
                <w:rFonts w:ascii="Times" w:hAnsi="Times" w:cs="Times"/>
                <w:sz w:val="18"/>
                <w:szCs w:val="18"/>
              </w:rPr>
              <w:lastRenderedPageBreak/>
              <w:t>18</w:t>
            </w:r>
            <w:r w:rsidRPr="008F6EA0">
              <w:rPr>
                <w:rFonts w:ascii="Times" w:hAnsi="Times" w:cs="Times"/>
                <w:sz w:val="18"/>
                <w:szCs w:val="18"/>
              </w:rPr>
              <w:t>.</w:t>
            </w:r>
            <w:r w:rsidRPr="008F6EA0">
              <w:rPr>
                <w:rFonts w:ascii="Times" w:hAnsi="Times" w:cs="Times"/>
                <w:sz w:val="18"/>
                <w:szCs w:val="18"/>
              </w:rPr>
              <w:tab/>
            </w:r>
            <w:proofErr w:type="spellStart"/>
            <w:r w:rsidRPr="008F6EA0">
              <w:rPr>
                <w:rFonts w:ascii="Times" w:hAnsi="Times" w:cs="Times"/>
                <w:sz w:val="18"/>
                <w:szCs w:val="18"/>
              </w:rPr>
              <w:t>Datalink</w:t>
            </w:r>
            <w:proofErr w:type="spellEnd"/>
            <w:r w:rsidRPr="008F6EA0">
              <w:rPr>
                <w:rFonts w:ascii="Times" w:hAnsi="Times" w:cs="Times"/>
                <w:sz w:val="18"/>
                <w:szCs w:val="18"/>
              </w:rPr>
              <w:t xml:space="preserve"> System</w:t>
            </w:r>
          </w:p>
          <w:p w:rsidR="00FC3E87" w:rsidRPr="008F6EA0" w:rsidRDefault="00FC3E87" w:rsidP="00FC3E87">
            <w:pPr>
              <w:tabs>
                <w:tab w:val="left" w:pos="450"/>
                <w:tab w:val="left" w:pos="2600"/>
              </w:tabs>
              <w:ind w:left="446" w:hanging="446"/>
              <w:rPr>
                <w:rFonts w:ascii="Times" w:hAnsi="Times" w:cs="Times"/>
                <w:sz w:val="18"/>
                <w:szCs w:val="18"/>
              </w:rPr>
            </w:pPr>
            <w:r>
              <w:rPr>
                <w:rFonts w:ascii="Times" w:hAnsi="Times" w:cs="Times"/>
                <w:sz w:val="18"/>
                <w:szCs w:val="18"/>
              </w:rPr>
              <w:tab/>
              <w:t>(CMF)</w:t>
            </w:r>
          </w:p>
        </w:tc>
        <w:tc>
          <w:tcPr>
            <w:tcW w:w="450" w:type="dxa"/>
            <w:tcBorders>
              <w:top w:val="single" w:sz="4" w:space="0" w:color="auto"/>
              <w:right w:val="single" w:sz="4" w:space="0" w:color="auto"/>
            </w:tcBorders>
          </w:tcPr>
          <w:p w:rsidR="002967E5" w:rsidRPr="008F6EA0" w:rsidRDefault="002967E5" w:rsidP="00FC3E87">
            <w:pPr>
              <w:tabs>
                <w:tab w:val="left" w:pos="360"/>
              </w:tabs>
              <w:rPr>
                <w:rFonts w:ascii="Times" w:hAnsi="Times" w:cs="Times"/>
                <w:sz w:val="18"/>
                <w:szCs w:val="18"/>
              </w:rPr>
            </w:pPr>
            <w:r w:rsidRPr="008F6EA0">
              <w:rPr>
                <w:rFonts w:ascii="Times" w:hAnsi="Times" w:cs="Times"/>
                <w:sz w:val="18"/>
                <w:szCs w:val="18"/>
              </w:rPr>
              <w:t>C</w:t>
            </w:r>
          </w:p>
        </w:tc>
        <w:tc>
          <w:tcPr>
            <w:tcW w:w="360" w:type="dxa"/>
            <w:tcBorders>
              <w:top w:val="single" w:sz="4" w:space="0" w:color="auto"/>
              <w:left w:val="single" w:sz="4" w:space="0" w:color="auto"/>
              <w:right w:val="single" w:sz="4" w:space="0" w:color="auto"/>
            </w:tcBorders>
          </w:tcPr>
          <w:p w:rsidR="002967E5" w:rsidRPr="008F6EA0" w:rsidRDefault="00FC3E87" w:rsidP="00FC3E87">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left w:val="single" w:sz="4" w:space="0" w:color="auto"/>
            </w:tcBorders>
          </w:tcPr>
          <w:p w:rsidR="002967E5" w:rsidRPr="008F6EA0" w:rsidRDefault="002967E5" w:rsidP="00FC3E87">
            <w:pPr>
              <w:tabs>
                <w:tab w:val="left" w:pos="360"/>
              </w:tabs>
              <w:rPr>
                <w:rFonts w:ascii="Times" w:hAnsi="Times" w:cs="Times"/>
                <w:sz w:val="18"/>
                <w:szCs w:val="18"/>
              </w:rPr>
            </w:pPr>
            <w:r w:rsidRPr="008F6EA0">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2967E5" w:rsidRDefault="002967E5" w:rsidP="00FC3E87">
            <w:pPr>
              <w:rPr>
                <w:sz w:val="18"/>
                <w:szCs w:val="18"/>
              </w:rPr>
            </w:pPr>
            <w:r w:rsidRPr="008F6EA0">
              <w:rPr>
                <w:sz w:val="18"/>
                <w:szCs w:val="18"/>
              </w:rPr>
              <w:t>(O) May be inoperative provided alternate procedures are established and used.</w:t>
            </w:r>
          </w:p>
          <w:p w:rsidR="00FC3E87" w:rsidRDefault="00FC3E87" w:rsidP="00FC3E87">
            <w:pPr>
              <w:spacing w:before="120"/>
              <w:rPr>
                <w:sz w:val="18"/>
                <w:szCs w:val="18"/>
              </w:rPr>
            </w:pPr>
            <w:r>
              <w:rPr>
                <w:sz w:val="18"/>
                <w:szCs w:val="18"/>
              </w:rPr>
              <w:t xml:space="preserve">NOTE 1: </w:t>
            </w:r>
            <w:proofErr w:type="spellStart"/>
            <w:r>
              <w:rPr>
                <w:sz w:val="18"/>
                <w:szCs w:val="18"/>
              </w:rPr>
              <w:t>Datalink</w:t>
            </w:r>
            <w:proofErr w:type="spellEnd"/>
            <w:r>
              <w:rPr>
                <w:sz w:val="18"/>
                <w:szCs w:val="18"/>
              </w:rPr>
              <w:t xml:space="preserve"> system is required for ADS-C and/or CPDLC operation.</w:t>
            </w:r>
          </w:p>
          <w:p w:rsidR="00FC3E87" w:rsidRPr="008F6EA0" w:rsidRDefault="00FC3E87" w:rsidP="00FC3E87">
            <w:pPr>
              <w:spacing w:before="120"/>
              <w:rPr>
                <w:sz w:val="18"/>
                <w:szCs w:val="18"/>
              </w:rPr>
            </w:pPr>
            <w:r>
              <w:rPr>
                <w:sz w:val="18"/>
                <w:szCs w:val="18"/>
              </w:rPr>
              <w:t xml:space="preserve">NOTE 2: </w:t>
            </w:r>
            <w:proofErr w:type="spellStart"/>
            <w:r>
              <w:rPr>
                <w:sz w:val="18"/>
                <w:szCs w:val="18"/>
              </w:rPr>
              <w:t>Datalink</w:t>
            </w:r>
            <w:proofErr w:type="spellEnd"/>
            <w:r>
              <w:rPr>
                <w:sz w:val="18"/>
                <w:szCs w:val="18"/>
              </w:rPr>
              <w:t xml:space="preserve"> must be operative whenever flights in RNP 4 airspace are conducted.</w:t>
            </w:r>
          </w:p>
        </w:tc>
        <w:tc>
          <w:tcPr>
            <w:tcW w:w="2880" w:type="dxa"/>
            <w:tcBorders>
              <w:top w:val="single" w:sz="4" w:space="0" w:color="auto"/>
              <w:right w:val="single" w:sz="6" w:space="0" w:color="auto"/>
            </w:tcBorders>
          </w:tcPr>
          <w:p w:rsidR="002967E5" w:rsidRPr="008F6EA0" w:rsidRDefault="002967E5" w:rsidP="00FC3E87">
            <w:pPr>
              <w:rPr>
                <w:rFonts w:ascii="Times" w:hAnsi="Times" w:cs="Times"/>
                <w:sz w:val="18"/>
                <w:szCs w:val="18"/>
              </w:rPr>
            </w:pPr>
            <w:r w:rsidRPr="008F6EA0">
              <w:rPr>
                <w:rFonts w:ascii="Times" w:hAnsi="Times" w:cs="Times"/>
                <w:sz w:val="18"/>
                <w:szCs w:val="18"/>
              </w:rPr>
              <w:t>None required.</w:t>
            </w:r>
          </w:p>
        </w:tc>
        <w:tc>
          <w:tcPr>
            <w:tcW w:w="2520" w:type="dxa"/>
            <w:tcBorders>
              <w:top w:val="single" w:sz="4" w:space="0" w:color="auto"/>
              <w:right w:val="single" w:sz="6" w:space="0" w:color="auto"/>
            </w:tcBorders>
          </w:tcPr>
          <w:p w:rsidR="002967E5" w:rsidRPr="008F6EA0" w:rsidRDefault="002967E5" w:rsidP="00FC3E87">
            <w:pPr>
              <w:rPr>
                <w:rFonts w:ascii="Times" w:hAnsi="Times" w:cs="Times"/>
                <w:sz w:val="18"/>
                <w:szCs w:val="18"/>
              </w:rPr>
            </w:pPr>
            <w:r w:rsidRPr="008F6EA0">
              <w:rPr>
                <w:rFonts w:ascii="Times" w:hAnsi="Times" w:cs="Times"/>
                <w:sz w:val="18"/>
                <w:szCs w:val="18"/>
              </w:rPr>
              <w:t>Flight crew will</w:t>
            </w:r>
            <w:r w:rsidR="00DB0C13">
              <w:rPr>
                <w:rFonts w:ascii="Times" w:hAnsi="Times" w:cs="Times"/>
                <w:sz w:val="18"/>
                <w:szCs w:val="18"/>
              </w:rPr>
              <w:t xml:space="preserve"> use</w:t>
            </w:r>
            <w:r w:rsidRPr="008F6EA0">
              <w:rPr>
                <w:rFonts w:ascii="Times" w:hAnsi="Times" w:cs="Times"/>
                <w:sz w:val="18"/>
                <w:szCs w:val="18"/>
              </w:rPr>
              <w:t xml:space="preserve"> voice over VHF/HF to relay pertinent information to the air traffic management system.</w:t>
            </w:r>
          </w:p>
        </w:tc>
        <w:tc>
          <w:tcPr>
            <w:tcW w:w="2340" w:type="dxa"/>
            <w:tcBorders>
              <w:top w:val="single" w:sz="4" w:space="0" w:color="auto"/>
              <w:right w:val="single" w:sz="6" w:space="0" w:color="auto"/>
            </w:tcBorders>
          </w:tcPr>
          <w:p w:rsidR="002967E5" w:rsidRPr="008F6EA0" w:rsidRDefault="002967E5" w:rsidP="00FC3E87">
            <w:pPr>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r w:rsidR="002967E5" w:rsidRPr="008F6EA0" w:rsidTr="00450521">
        <w:trPr>
          <w:cantSplit/>
        </w:trPr>
        <w:tc>
          <w:tcPr>
            <w:tcW w:w="2330" w:type="dxa"/>
            <w:tcBorders>
              <w:left w:val="single" w:sz="6" w:space="0" w:color="auto"/>
            </w:tcBorders>
          </w:tcPr>
          <w:p w:rsidR="002967E5" w:rsidRPr="008F6EA0" w:rsidRDefault="002967E5" w:rsidP="00450521">
            <w:pPr>
              <w:tabs>
                <w:tab w:val="left" w:pos="450"/>
                <w:tab w:val="left" w:pos="2600"/>
              </w:tabs>
              <w:spacing w:before="240"/>
              <w:ind w:left="450" w:hanging="450"/>
              <w:rPr>
                <w:rFonts w:ascii="Times" w:hAnsi="Times" w:cs="Times"/>
                <w:sz w:val="18"/>
                <w:szCs w:val="18"/>
              </w:rPr>
            </w:pPr>
          </w:p>
        </w:tc>
        <w:tc>
          <w:tcPr>
            <w:tcW w:w="450" w:type="dxa"/>
            <w:tcBorders>
              <w:right w:val="single" w:sz="4" w:space="0" w:color="auto"/>
            </w:tcBorders>
          </w:tcPr>
          <w:p w:rsidR="002967E5" w:rsidRPr="008F6EA0" w:rsidRDefault="002967E5" w:rsidP="00450521">
            <w:pPr>
              <w:tabs>
                <w:tab w:val="left" w:pos="360"/>
              </w:tabs>
              <w:spacing w:before="240"/>
              <w:rPr>
                <w:rFonts w:ascii="Times" w:hAnsi="Times" w:cs="Times"/>
                <w:sz w:val="18"/>
                <w:szCs w:val="18"/>
              </w:rPr>
            </w:pPr>
            <w:r w:rsidRPr="008F6EA0">
              <w:rPr>
                <w:rFonts w:ascii="Times" w:hAnsi="Times" w:cs="Times"/>
                <w:sz w:val="18"/>
                <w:szCs w:val="18"/>
              </w:rPr>
              <w:t>D</w:t>
            </w:r>
          </w:p>
        </w:tc>
        <w:tc>
          <w:tcPr>
            <w:tcW w:w="360" w:type="dxa"/>
            <w:tcBorders>
              <w:left w:val="single" w:sz="4" w:space="0" w:color="auto"/>
              <w:right w:val="single" w:sz="4" w:space="0" w:color="auto"/>
            </w:tcBorders>
          </w:tcPr>
          <w:p w:rsidR="002967E5" w:rsidRPr="008F6EA0" w:rsidRDefault="00FC3E87" w:rsidP="00450521">
            <w:pPr>
              <w:tabs>
                <w:tab w:val="left" w:pos="360"/>
              </w:tabs>
              <w:spacing w:before="240"/>
              <w:rPr>
                <w:rFonts w:ascii="Times" w:hAnsi="Times" w:cs="Times"/>
                <w:sz w:val="18"/>
                <w:szCs w:val="18"/>
              </w:rPr>
            </w:pPr>
            <w:r>
              <w:rPr>
                <w:rFonts w:ascii="Times" w:hAnsi="Times" w:cs="Times"/>
                <w:sz w:val="18"/>
                <w:szCs w:val="18"/>
              </w:rPr>
              <w:t>2</w:t>
            </w:r>
          </w:p>
        </w:tc>
        <w:tc>
          <w:tcPr>
            <w:tcW w:w="360" w:type="dxa"/>
            <w:tcBorders>
              <w:left w:val="single" w:sz="4" w:space="0" w:color="auto"/>
            </w:tcBorders>
          </w:tcPr>
          <w:p w:rsidR="002967E5" w:rsidRPr="008F6EA0" w:rsidRDefault="002967E5" w:rsidP="00450521">
            <w:pPr>
              <w:tabs>
                <w:tab w:val="left" w:pos="360"/>
              </w:tabs>
              <w:spacing w:before="240"/>
              <w:rPr>
                <w:rFonts w:ascii="Times" w:hAnsi="Times" w:cs="Times"/>
                <w:sz w:val="18"/>
                <w:szCs w:val="18"/>
              </w:rPr>
            </w:pPr>
            <w:r w:rsidRPr="008F6EA0">
              <w:rPr>
                <w:rFonts w:ascii="Times" w:hAnsi="Times" w:cs="Times"/>
                <w:sz w:val="18"/>
                <w:szCs w:val="18"/>
              </w:rPr>
              <w:t>0</w:t>
            </w:r>
          </w:p>
        </w:tc>
        <w:tc>
          <w:tcPr>
            <w:tcW w:w="3240" w:type="dxa"/>
            <w:tcBorders>
              <w:left w:val="single" w:sz="6" w:space="0" w:color="auto"/>
              <w:right w:val="single" w:sz="6" w:space="0" w:color="auto"/>
            </w:tcBorders>
          </w:tcPr>
          <w:p w:rsidR="002967E5" w:rsidRDefault="002967E5" w:rsidP="00450521">
            <w:pPr>
              <w:spacing w:before="240"/>
              <w:rPr>
                <w:sz w:val="18"/>
                <w:szCs w:val="18"/>
              </w:rPr>
            </w:pPr>
            <w:r w:rsidRPr="008F6EA0">
              <w:rPr>
                <w:sz w:val="18"/>
                <w:szCs w:val="18"/>
              </w:rPr>
              <w:t>May be inoperative provided routine procedures do not require its use.</w:t>
            </w:r>
          </w:p>
          <w:p w:rsidR="00FC3E87" w:rsidRDefault="00FC3E87" w:rsidP="00FC3E87">
            <w:pPr>
              <w:spacing w:before="120"/>
              <w:rPr>
                <w:sz w:val="18"/>
                <w:szCs w:val="18"/>
              </w:rPr>
            </w:pPr>
            <w:r>
              <w:rPr>
                <w:sz w:val="18"/>
                <w:szCs w:val="18"/>
              </w:rPr>
              <w:t xml:space="preserve">NOTE 1: </w:t>
            </w:r>
            <w:proofErr w:type="spellStart"/>
            <w:r>
              <w:rPr>
                <w:sz w:val="18"/>
                <w:szCs w:val="18"/>
              </w:rPr>
              <w:t>Datalink</w:t>
            </w:r>
            <w:proofErr w:type="spellEnd"/>
            <w:r>
              <w:rPr>
                <w:sz w:val="18"/>
                <w:szCs w:val="18"/>
              </w:rPr>
              <w:t xml:space="preserve"> system is required for ADS-C and/or CPDLC operation.</w:t>
            </w:r>
          </w:p>
          <w:p w:rsidR="00FC3E87" w:rsidRPr="008F6EA0" w:rsidRDefault="00FC3E87" w:rsidP="00FC3E87">
            <w:pPr>
              <w:spacing w:before="240"/>
              <w:rPr>
                <w:sz w:val="18"/>
                <w:szCs w:val="18"/>
              </w:rPr>
            </w:pPr>
            <w:r>
              <w:rPr>
                <w:sz w:val="18"/>
                <w:szCs w:val="18"/>
              </w:rPr>
              <w:t xml:space="preserve">NOTE 2: </w:t>
            </w:r>
            <w:proofErr w:type="spellStart"/>
            <w:r>
              <w:rPr>
                <w:sz w:val="18"/>
                <w:szCs w:val="18"/>
              </w:rPr>
              <w:t>Datalink</w:t>
            </w:r>
            <w:proofErr w:type="spellEnd"/>
            <w:r>
              <w:rPr>
                <w:sz w:val="18"/>
                <w:szCs w:val="18"/>
              </w:rPr>
              <w:t xml:space="preserve"> must be operative whenever flights in RNP 4 airspace are conducted.</w:t>
            </w:r>
          </w:p>
        </w:tc>
        <w:tc>
          <w:tcPr>
            <w:tcW w:w="2880" w:type="dxa"/>
            <w:tcBorders>
              <w:right w:val="single" w:sz="6" w:space="0" w:color="auto"/>
            </w:tcBorders>
          </w:tcPr>
          <w:p w:rsidR="002967E5" w:rsidRPr="008F6EA0" w:rsidRDefault="002967E5" w:rsidP="00450521">
            <w:pPr>
              <w:spacing w:before="240"/>
              <w:rPr>
                <w:rFonts w:ascii="Times" w:hAnsi="Times" w:cs="Times"/>
                <w:sz w:val="18"/>
                <w:szCs w:val="18"/>
              </w:rPr>
            </w:pPr>
            <w:r w:rsidRPr="008F6EA0">
              <w:rPr>
                <w:rFonts w:ascii="Times" w:hAnsi="Times" w:cs="Times"/>
                <w:sz w:val="18"/>
                <w:szCs w:val="18"/>
              </w:rPr>
              <w:t>None required.</w:t>
            </w:r>
          </w:p>
        </w:tc>
        <w:tc>
          <w:tcPr>
            <w:tcW w:w="2520" w:type="dxa"/>
            <w:tcBorders>
              <w:right w:val="single" w:sz="6" w:space="0" w:color="auto"/>
            </w:tcBorders>
          </w:tcPr>
          <w:p w:rsidR="002967E5" w:rsidRPr="008F6EA0" w:rsidRDefault="002967E5" w:rsidP="00450521">
            <w:pPr>
              <w:spacing w:before="240"/>
              <w:rPr>
                <w:rFonts w:ascii="Times" w:hAnsi="Times" w:cs="Times"/>
                <w:sz w:val="18"/>
                <w:szCs w:val="18"/>
              </w:rPr>
            </w:pPr>
            <w:r w:rsidRPr="008F6EA0">
              <w:rPr>
                <w:rFonts w:ascii="Times" w:hAnsi="Times" w:cs="Times"/>
                <w:sz w:val="18"/>
                <w:szCs w:val="18"/>
              </w:rPr>
              <w:t>None required.</w:t>
            </w:r>
          </w:p>
        </w:tc>
        <w:tc>
          <w:tcPr>
            <w:tcW w:w="2340" w:type="dxa"/>
            <w:tcBorders>
              <w:right w:val="single" w:sz="6" w:space="0" w:color="auto"/>
            </w:tcBorders>
          </w:tcPr>
          <w:p w:rsidR="002967E5" w:rsidRPr="008F6EA0" w:rsidRDefault="002967E5" w:rsidP="00450521">
            <w:pPr>
              <w:spacing w:before="240"/>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r w:rsidR="002967E5" w:rsidRPr="008F6EA0" w:rsidTr="00450521">
        <w:trPr>
          <w:cantSplit/>
        </w:trPr>
        <w:tc>
          <w:tcPr>
            <w:tcW w:w="2330" w:type="dxa"/>
            <w:tcBorders>
              <w:left w:val="single" w:sz="6" w:space="0" w:color="auto"/>
            </w:tcBorders>
          </w:tcPr>
          <w:p w:rsidR="002967E5" w:rsidRPr="008F6EA0" w:rsidRDefault="002967E5" w:rsidP="00450521">
            <w:pPr>
              <w:tabs>
                <w:tab w:val="left" w:pos="450"/>
                <w:tab w:val="left" w:pos="2600"/>
              </w:tabs>
              <w:spacing w:before="240"/>
              <w:ind w:left="450" w:hanging="450"/>
              <w:rPr>
                <w:rFonts w:ascii="Times" w:hAnsi="Times" w:cs="Times"/>
                <w:sz w:val="18"/>
                <w:szCs w:val="18"/>
              </w:rPr>
            </w:pPr>
            <w:r>
              <w:rPr>
                <w:rFonts w:ascii="Times" w:hAnsi="Times" w:cs="Times"/>
                <w:sz w:val="18"/>
                <w:szCs w:val="18"/>
              </w:rPr>
              <w:t>19</w:t>
            </w:r>
            <w:r w:rsidRPr="008F6EA0">
              <w:rPr>
                <w:rFonts w:ascii="Times" w:hAnsi="Times" w:cs="Times"/>
                <w:sz w:val="18"/>
                <w:szCs w:val="18"/>
              </w:rPr>
              <w:t>.</w:t>
            </w:r>
            <w:r w:rsidRPr="008F6EA0">
              <w:rPr>
                <w:rFonts w:ascii="Times" w:hAnsi="Times" w:cs="Times"/>
                <w:sz w:val="18"/>
                <w:szCs w:val="18"/>
              </w:rPr>
              <w:tab/>
              <w:t>Modular Radio Cabinet</w:t>
            </w:r>
          </w:p>
          <w:p w:rsidR="002967E5" w:rsidRPr="008F6EA0" w:rsidRDefault="002967E5" w:rsidP="00450521">
            <w:pPr>
              <w:tabs>
                <w:tab w:val="left" w:pos="450"/>
                <w:tab w:val="left" w:pos="2600"/>
              </w:tabs>
              <w:ind w:left="446" w:hanging="446"/>
              <w:rPr>
                <w:rFonts w:ascii="Times" w:hAnsi="Times" w:cs="Times"/>
                <w:sz w:val="18"/>
                <w:szCs w:val="18"/>
              </w:rPr>
            </w:pPr>
            <w:r w:rsidRPr="008F6EA0">
              <w:rPr>
                <w:rFonts w:ascii="Times" w:hAnsi="Times" w:cs="Times"/>
                <w:sz w:val="18"/>
                <w:szCs w:val="18"/>
              </w:rPr>
              <w:tab/>
              <w:t>(MRC) Power Supplies</w:t>
            </w:r>
          </w:p>
        </w:tc>
        <w:tc>
          <w:tcPr>
            <w:tcW w:w="450" w:type="dxa"/>
            <w:tcBorders>
              <w:right w:val="single" w:sz="4" w:space="0" w:color="auto"/>
            </w:tcBorders>
          </w:tcPr>
          <w:p w:rsidR="002967E5" w:rsidRPr="008F6EA0" w:rsidRDefault="002967E5" w:rsidP="00450521">
            <w:pPr>
              <w:tabs>
                <w:tab w:val="left" w:pos="360"/>
              </w:tabs>
              <w:spacing w:before="240"/>
              <w:rPr>
                <w:rFonts w:ascii="Times" w:hAnsi="Times" w:cs="Times"/>
                <w:sz w:val="18"/>
                <w:szCs w:val="18"/>
              </w:rPr>
            </w:pPr>
            <w:r w:rsidRPr="008F6EA0">
              <w:rPr>
                <w:rFonts w:ascii="Times" w:hAnsi="Times" w:cs="Times"/>
                <w:sz w:val="18"/>
                <w:szCs w:val="18"/>
              </w:rPr>
              <w:t>A</w:t>
            </w:r>
          </w:p>
        </w:tc>
        <w:tc>
          <w:tcPr>
            <w:tcW w:w="360" w:type="dxa"/>
            <w:tcBorders>
              <w:left w:val="single" w:sz="4" w:space="0" w:color="auto"/>
              <w:right w:val="single" w:sz="4" w:space="0" w:color="auto"/>
            </w:tcBorders>
          </w:tcPr>
          <w:p w:rsidR="002967E5" w:rsidRPr="008F6EA0" w:rsidRDefault="002967E5" w:rsidP="00450521">
            <w:pPr>
              <w:tabs>
                <w:tab w:val="left" w:pos="360"/>
              </w:tabs>
              <w:spacing w:before="240"/>
              <w:rPr>
                <w:rFonts w:ascii="Times" w:hAnsi="Times" w:cs="Times"/>
                <w:sz w:val="18"/>
                <w:szCs w:val="18"/>
              </w:rPr>
            </w:pPr>
            <w:r w:rsidRPr="008F6EA0">
              <w:rPr>
                <w:rFonts w:ascii="Times" w:hAnsi="Times" w:cs="Times"/>
                <w:sz w:val="18"/>
                <w:szCs w:val="18"/>
              </w:rPr>
              <w:t>2</w:t>
            </w:r>
          </w:p>
        </w:tc>
        <w:tc>
          <w:tcPr>
            <w:tcW w:w="360" w:type="dxa"/>
            <w:tcBorders>
              <w:left w:val="single" w:sz="4" w:space="0" w:color="auto"/>
            </w:tcBorders>
          </w:tcPr>
          <w:p w:rsidR="002967E5" w:rsidRPr="008F6EA0" w:rsidRDefault="002967E5" w:rsidP="00450521">
            <w:pPr>
              <w:tabs>
                <w:tab w:val="left" w:pos="360"/>
              </w:tabs>
              <w:spacing w:before="240"/>
              <w:rPr>
                <w:rFonts w:ascii="Times" w:hAnsi="Times" w:cs="Times"/>
                <w:sz w:val="18"/>
                <w:szCs w:val="18"/>
              </w:rPr>
            </w:pPr>
            <w:r w:rsidRPr="008F6EA0">
              <w:rPr>
                <w:rFonts w:ascii="Times" w:hAnsi="Times" w:cs="Times"/>
                <w:sz w:val="18"/>
                <w:szCs w:val="18"/>
              </w:rPr>
              <w:t>1</w:t>
            </w:r>
          </w:p>
        </w:tc>
        <w:tc>
          <w:tcPr>
            <w:tcW w:w="3240" w:type="dxa"/>
            <w:tcBorders>
              <w:left w:val="single" w:sz="6" w:space="0" w:color="auto"/>
              <w:right w:val="single" w:sz="6" w:space="0" w:color="auto"/>
            </w:tcBorders>
          </w:tcPr>
          <w:p w:rsidR="002967E5" w:rsidRPr="008F6EA0" w:rsidRDefault="002967E5" w:rsidP="00450521">
            <w:pPr>
              <w:spacing w:before="240"/>
              <w:rPr>
                <w:sz w:val="18"/>
                <w:szCs w:val="18"/>
              </w:rPr>
            </w:pPr>
            <w:r w:rsidRPr="008F6EA0">
              <w:rPr>
                <w:sz w:val="18"/>
                <w:szCs w:val="18"/>
              </w:rPr>
              <w:t>May be inoperative provided:</w:t>
            </w:r>
          </w:p>
          <w:p w:rsidR="002967E5" w:rsidRPr="008F6EA0" w:rsidRDefault="002967E5" w:rsidP="002967E5">
            <w:pPr>
              <w:numPr>
                <w:ilvl w:val="0"/>
                <w:numId w:val="8"/>
              </w:numPr>
              <w:tabs>
                <w:tab w:val="clear" w:pos="740"/>
                <w:tab w:val="num" w:pos="460"/>
              </w:tabs>
              <w:ind w:left="460"/>
              <w:rPr>
                <w:sz w:val="18"/>
                <w:szCs w:val="18"/>
              </w:rPr>
            </w:pPr>
            <w:r w:rsidRPr="008F6EA0">
              <w:rPr>
                <w:sz w:val="18"/>
                <w:szCs w:val="18"/>
              </w:rPr>
              <w:t xml:space="preserve">Associated </w:t>
            </w:r>
            <w:proofErr w:type="spellStart"/>
            <w:r w:rsidRPr="008F6EA0">
              <w:rPr>
                <w:sz w:val="18"/>
                <w:szCs w:val="18"/>
              </w:rPr>
              <w:t>Comm</w:t>
            </w:r>
            <w:proofErr w:type="spellEnd"/>
            <w:r w:rsidRPr="008F6EA0">
              <w:rPr>
                <w:sz w:val="18"/>
                <w:szCs w:val="18"/>
              </w:rPr>
              <w:t xml:space="preserve"> and </w:t>
            </w:r>
            <w:proofErr w:type="spellStart"/>
            <w:r w:rsidRPr="008F6EA0">
              <w:rPr>
                <w:sz w:val="18"/>
                <w:szCs w:val="18"/>
              </w:rPr>
              <w:t>Nav</w:t>
            </w:r>
            <w:proofErr w:type="spellEnd"/>
            <w:r w:rsidRPr="008F6EA0">
              <w:rPr>
                <w:sz w:val="18"/>
                <w:szCs w:val="18"/>
              </w:rPr>
              <w:t xml:space="preserve"> radios and opposite ATC are operative, and</w:t>
            </w:r>
          </w:p>
          <w:p w:rsidR="002967E5" w:rsidRPr="008F6EA0" w:rsidRDefault="002967E5" w:rsidP="002967E5">
            <w:pPr>
              <w:numPr>
                <w:ilvl w:val="0"/>
                <w:numId w:val="8"/>
              </w:numPr>
              <w:tabs>
                <w:tab w:val="clear" w:pos="740"/>
                <w:tab w:val="num" w:pos="460"/>
              </w:tabs>
              <w:ind w:left="460"/>
              <w:rPr>
                <w:sz w:val="18"/>
                <w:szCs w:val="18"/>
              </w:rPr>
            </w:pPr>
            <w:r w:rsidRPr="008F6EA0">
              <w:rPr>
                <w:sz w:val="18"/>
                <w:szCs w:val="18"/>
              </w:rPr>
              <w:t>Repairs are made within one flight day.</w:t>
            </w:r>
          </w:p>
        </w:tc>
        <w:tc>
          <w:tcPr>
            <w:tcW w:w="2880" w:type="dxa"/>
            <w:tcBorders>
              <w:right w:val="single" w:sz="6" w:space="0" w:color="auto"/>
            </w:tcBorders>
          </w:tcPr>
          <w:p w:rsidR="002967E5" w:rsidRPr="008F6EA0" w:rsidRDefault="002967E5" w:rsidP="00450521">
            <w:pPr>
              <w:spacing w:before="240"/>
              <w:rPr>
                <w:rFonts w:ascii="Times" w:hAnsi="Times" w:cs="Times"/>
                <w:sz w:val="18"/>
                <w:szCs w:val="18"/>
              </w:rPr>
            </w:pPr>
            <w:r w:rsidRPr="008F6EA0">
              <w:rPr>
                <w:rFonts w:ascii="Times" w:hAnsi="Times" w:cs="Times"/>
                <w:sz w:val="18"/>
                <w:szCs w:val="18"/>
              </w:rPr>
              <w:t>None required.</w:t>
            </w:r>
          </w:p>
        </w:tc>
        <w:tc>
          <w:tcPr>
            <w:tcW w:w="2520" w:type="dxa"/>
            <w:tcBorders>
              <w:right w:val="single" w:sz="6" w:space="0" w:color="auto"/>
            </w:tcBorders>
          </w:tcPr>
          <w:p w:rsidR="002967E5" w:rsidRPr="008F6EA0" w:rsidRDefault="002967E5" w:rsidP="00450521">
            <w:pPr>
              <w:spacing w:before="240"/>
              <w:rPr>
                <w:rFonts w:ascii="Times" w:hAnsi="Times" w:cs="Times"/>
                <w:sz w:val="18"/>
                <w:szCs w:val="18"/>
              </w:rPr>
            </w:pPr>
            <w:r w:rsidRPr="008F6EA0">
              <w:rPr>
                <w:rFonts w:ascii="Times" w:hAnsi="Times" w:cs="Times"/>
                <w:sz w:val="18"/>
                <w:szCs w:val="18"/>
              </w:rPr>
              <w:t>None required.</w:t>
            </w:r>
          </w:p>
        </w:tc>
        <w:tc>
          <w:tcPr>
            <w:tcW w:w="2340" w:type="dxa"/>
            <w:tcBorders>
              <w:right w:val="single" w:sz="6" w:space="0" w:color="auto"/>
            </w:tcBorders>
          </w:tcPr>
          <w:p w:rsidR="002967E5" w:rsidRPr="008F6EA0" w:rsidRDefault="002967E5" w:rsidP="00450521">
            <w:pPr>
              <w:spacing w:before="240"/>
              <w:rPr>
                <w:rFonts w:ascii="Times" w:hAnsi="Times" w:cs="Times"/>
                <w:sz w:val="18"/>
                <w:szCs w:val="18"/>
              </w:rPr>
            </w:pPr>
            <w:r w:rsidRPr="008F6EA0">
              <w:rPr>
                <w:rFonts w:ascii="Times" w:hAnsi="Times" w:cs="Times"/>
                <w:sz w:val="18"/>
                <w:szCs w:val="18"/>
              </w:rPr>
              <w:t>An Inoperative Placard will be displayed in a prominent position to be seen by flight crew and will be noted on ADLS.</w:t>
            </w:r>
          </w:p>
        </w:tc>
      </w:tr>
      <w:tr w:rsidR="002967E5" w:rsidRPr="008F6EA0" w:rsidTr="00FC3E87">
        <w:trPr>
          <w:cantSplit/>
        </w:trPr>
        <w:tc>
          <w:tcPr>
            <w:tcW w:w="2330" w:type="dxa"/>
            <w:tcBorders>
              <w:left w:val="single" w:sz="6" w:space="0" w:color="auto"/>
            </w:tcBorders>
          </w:tcPr>
          <w:p w:rsidR="002967E5" w:rsidRPr="008F6EA0" w:rsidRDefault="002967E5" w:rsidP="00450521">
            <w:pPr>
              <w:tabs>
                <w:tab w:val="left" w:pos="450"/>
                <w:tab w:val="left" w:pos="2600"/>
              </w:tabs>
              <w:spacing w:before="120"/>
              <w:ind w:left="450" w:hanging="450"/>
              <w:rPr>
                <w:rFonts w:ascii="Times" w:hAnsi="Times" w:cs="Times"/>
                <w:sz w:val="18"/>
                <w:szCs w:val="18"/>
              </w:rPr>
            </w:pPr>
          </w:p>
        </w:tc>
        <w:tc>
          <w:tcPr>
            <w:tcW w:w="450" w:type="dxa"/>
            <w:tcBorders>
              <w:right w:val="single" w:sz="4" w:space="0" w:color="auto"/>
            </w:tcBorders>
          </w:tcPr>
          <w:p w:rsidR="002967E5" w:rsidRPr="008F6EA0" w:rsidRDefault="002967E5" w:rsidP="00450521">
            <w:pPr>
              <w:tabs>
                <w:tab w:val="left" w:pos="360"/>
              </w:tabs>
              <w:spacing w:before="120"/>
              <w:rPr>
                <w:rFonts w:ascii="Times" w:hAnsi="Times" w:cs="Times"/>
                <w:sz w:val="18"/>
                <w:szCs w:val="18"/>
              </w:rPr>
            </w:pPr>
          </w:p>
        </w:tc>
        <w:tc>
          <w:tcPr>
            <w:tcW w:w="360" w:type="dxa"/>
            <w:tcBorders>
              <w:left w:val="single" w:sz="4" w:space="0" w:color="auto"/>
              <w:right w:val="single" w:sz="4" w:space="0" w:color="auto"/>
            </w:tcBorders>
          </w:tcPr>
          <w:p w:rsidR="002967E5" w:rsidRPr="008F6EA0" w:rsidRDefault="002967E5" w:rsidP="00450521">
            <w:pPr>
              <w:tabs>
                <w:tab w:val="left" w:pos="360"/>
              </w:tabs>
              <w:spacing w:before="120"/>
              <w:rPr>
                <w:rFonts w:ascii="Times" w:hAnsi="Times" w:cs="Times"/>
                <w:sz w:val="18"/>
                <w:szCs w:val="18"/>
              </w:rPr>
            </w:pPr>
          </w:p>
        </w:tc>
        <w:tc>
          <w:tcPr>
            <w:tcW w:w="360" w:type="dxa"/>
            <w:tcBorders>
              <w:left w:val="single" w:sz="4" w:space="0" w:color="auto"/>
            </w:tcBorders>
          </w:tcPr>
          <w:p w:rsidR="002967E5" w:rsidRPr="008F6EA0" w:rsidRDefault="002967E5" w:rsidP="00450521">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2967E5" w:rsidRPr="008F6EA0" w:rsidRDefault="002967E5" w:rsidP="00450521">
            <w:pPr>
              <w:spacing w:before="120"/>
              <w:ind w:left="20"/>
              <w:rPr>
                <w:rFonts w:ascii="Times" w:hAnsi="Times" w:cs="Times"/>
                <w:sz w:val="18"/>
                <w:szCs w:val="18"/>
              </w:rPr>
            </w:pPr>
            <w:r w:rsidRPr="008F6EA0">
              <w:rPr>
                <w:sz w:val="18"/>
                <w:szCs w:val="18"/>
              </w:rPr>
              <w:t>NOTE: Dispatch is acceptable with</w:t>
            </w:r>
            <w:r>
              <w:rPr>
                <w:sz w:val="18"/>
                <w:szCs w:val="18"/>
              </w:rPr>
              <w:t xml:space="preserve"> </w:t>
            </w:r>
            <w:r w:rsidRPr="008F6EA0">
              <w:rPr>
                <w:sz w:val="18"/>
                <w:szCs w:val="18"/>
              </w:rPr>
              <w:t>a MRC 1 or MRC 2 failed and EICAS blue message “APM FAIL” and “ASCB FAIL” displayed.</w:t>
            </w:r>
          </w:p>
        </w:tc>
        <w:tc>
          <w:tcPr>
            <w:tcW w:w="2880" w:type="dxa"/>
            <w:tcBorders>
              <w:right w:val="single" w:sz="6" w:space="0" w:color="auto"/>
            </w:tcBorders>
          </w:tcPr>
          <w:p w:rsidR="002967E5" w:rsidRPr="008F6EA0" w:rsidRDefault="002967E5" w:rsidP="00450521">
            <w:pPr>
              <w:spacing w:before="120"/>
              <w:rPr>
                <w:rFonts w:ascii="Times" w:hAnsi="Times" w:cs="Times"/>
                <w:sz w:val="18"/>
                <w:szCs w:val="18"/>
              </w:rPr>
            </w:pPr>
          </w:p>
        </w:tc>
        <w:tc>
          <w:tcPr>
            <w:tcW w:w="2520" w:type="dxa"/>
            <w:tcBorders>
              <w:right w:val="single" w:sz="6" w:space="0" w:color="auto"/>
            </w:tcBorders>
          </w:tcPr>
          <w:p w:rsidR="002967E5" w:rsidRPr="008F6EA0" w:rsidRDefault="002967E5" w:rsidP="00450521">
            <w:pPr>
              <w:spacing w:before="120"/>
              <w:rPr>
                <w:rFonts w:ascii="Times" w:hAnsi="Times" w:cs="Times"/>
                <w:sz w:val="18"/>
                <w:szCs w:val="18"/>
              </w:rPr>
            </w:pPr>
          </w:p>
        </w:tc>
        <w:tc>
          <w:tcPr>
            <w:tcW w:w="2340" w:type="dxa"/>
            <w:tcBorders>
              <w:right w:val="single" w:sz="6" w:space="0" w:color="auto"/>
            </w:tcBorders>
          </w:tcPr>
          <w:p w:rsidR="002967E5" w:rsidRPr="008F6EA0" w:rsidRDefault="002967E5" w:rsidP="00450521">
            <w:pPr>
              <w:spacing w:before="120"/>
              <w:rPr>
                <w:rFonts w:ascii="Times" w:hAnsi="Times" w:cs="Times"/>
                <w:sz w:val="18"/>
                <w:szCs w:val="18"/>
              </w:rPr>
            </w:pPr>
          </w:p>
        </w:tc>
      </w:tr>
      <w:tr w:rsidR="00B77BAB" w:rsidRPr="008F6EA0" w:rsidTr="00FC3E87">
        <w:trPr>
          <w:cantSplit/>
        </w:trPr>
        <w:tc>
          <w:tcPr>
            <w:tcW w:w="2330" w:type="dxa"/>
            <w:tcBorders>
              <w:left w:val="single" w:sz="6" w:space="0" w:color="auto"/>
            </w:tcBorders>
          </w:tcPr>
          <w:p w:rsidR="00B77BAB" w:rsidRPr="008F6EA0" w:rsidRDefault="00B77BAB" w:rsidP="00FC3E87">
            <w:pPr>
              <w:tabs>
                <w:tab w:val="left" w:pos="450"/>
                <w:tab w:val="left" w:pos="2600"/>
              </w:tabs>
              <w:spacing w:before="240"/>
              <w:ind w:left="450" w:hanging="450"/>
              <w:rPr>
                <w:rFonts w:ascii="Times" w:hAnsi="Times" w:cs="Times"/>
                <w:sz w:val="18"/>
                <w:szCs w:val="18"/>
              </w:rPr>
            </w:pPr>
            <w:r w:rsidRPr="008F6EA0">
              <w:rPr>
                <w:rFonts w:ascii="Times" w:hAnsi="Times" w:cs="Times"/>
                <w:sz w:val="18"/>
                <w:szCs w:val="18"/>
              </w:rPr>
              <w:t>2</w:t>
            </w:r>
            <w:r>
              <w:rPr>
                <w:rFonts w:ascii="Times" w:hAnsi="Times" w:cs="Times"/>
                <w:sz w:val="18"/>
                <w:szCs w:val="18"/>
              </w:rPr>
              <w:t>0</w:t>
            </w:r>
            <w:r w:rsidRPr="008F6EA0">
              <w:rPr>
                <w:rFonts w:ascii="Times" w:hAnsi="Times" w:cs="Times"/>
                <w:sz w:val="18"/>
                <w:szCs w:val="18"/>
              </w:rPr>
              <w:t>.</w:t>
            </w:r>
            <w:r w:rsidRPr="008F6EA0">
              <w:rPr>
                <w:rFonts w:ascii="Times" w:hAnsi="Times" w:cs="Times"/>
                <w:sz w:val="18"/>
                <w:szCs w:val="18"/>
              </w:rPr>
              <w:tab/>
              <w:t>Headsets</w:t>
            </w:r>
          </w:p>
        </w:tc>
        <w:tc>
          <w:tcPr>
            <w:tcW w:w="450" w:type="dxa"/>
            <w:tcBorders>
              <w:right w:val="single" w:sz="4" w:space="0" w:color="auto"/>
            </w:tcBorders>
          </w:tcPr>
          <w:p w:rsidR="00B77BAB" w:rsidRPr="008F6EA0" w:rsidRDefault="00B77BAB" w:rsidP="00FC3E87">
            <w:pPr>
              <w:tabs>
                <w:tab w:val="left" w:pos="360"/>
              </w:tabs>
              <w:spacing w:before="240"/>
              <w:rPr>
                <w:rFonts w:ascii="Times" w:hAnsi="Times" w:cs="Times"/>
                <w:sz w:val="18"/>
                <w:szCs w:val="18"/>
              </w:rPr>
            </w:pPr>
          </w:p>
        </w:tc>
        <w:tc>
          <w:tcPr>
            <w:tcW w:w="360" w:type="dxa"/>
            <w:tcBorders>
              <w:left w:val="single" w:sz="4" w:space="0" w:color="auto"/>
              <w:right w:val="single" w:sz="4" w:space="0" w:color="auto"/>
            </w:tcBorders>
          </w:tcPr>
          <w:p w:rsidR="00B77BAB" w:rsidRPr="008F6EA0" w:rsidRDefault="00B77BAB" w:rsidP="00FC3E87">
            <w:pPr>
              <w:tabs>
                <w:tab w:val="left" w:pos="360"/>
              </w:tabs>
              <w:spacing w:before="240"/>
              <w:rPr>
                <w:rFonts w:ascii="Times" w:hAnsi="Times" w:cs="Times"/>
                <w:sz w:val="18"/>
                <w:szCs w:val="18"/>
              </w:rPr>
            </w:pPr>
          </w:p>
        </w:tc>
        <w:tc>
          <w:tcPr>
            <w:tcW w:w="360" w:type="dxa"/>
            <w:tcBorders>
              <w:left w:val="single" w:sz="4" w:space="0" w:color="auto"/>
            </w:tcBorders>
          </w:tcPr>
          <w:p w:rsidR="00B77BAB" w:rsidRPr="008F6EA0" w:rsidRDefault="00B77BAB" w:rsidP="00FC3E87">
            <w:pPr>
              <w:tabs>
                <w:tab w:val="left" w:pos="360"/>
              </w:tabs>
              <w:spacing w:before="240"/>
              <w:rPr>
                <w:rFonts w:ascii="Times" w:hAnsi="Times" w:cs="Times"/>
                <w:sz w:val="18"/>
                <w:szCs w:val="18"/>
              </w:rPr>
            </w:pPr>
          </w:p>
        </w:tc>
        <w:tc>
          <w:tcPr>
            <w:tcW w:w="3240" w:type="dxa"/>
            <w:tcBorders>
              <w:left w:val="single" w:sz="6" w:space="0" w:color="auto"/>
              <w:right w:val="single" w:sz="6" w:space="0" w:color="auto"/>
            </w:tcBorders>
          </w:tcPr>
          <w:p w:rsidR="00B77BAB" w:rsidRPr="008F6EA0" w:rsidRDefault="00FC3E87" w:rsidP="00FC3E87">
            <w:pPr>
              <w:spacing w:before="240"/>
              <w:ind w:left="20"/>
              <w:rPr>
                <w:rFonts w:ascii="Times" w:hAnsi="Times" w:cs="Times"/>
                <w:sz w:val="18"/>
                <w:szCs w:val="18"/>
              </w:rPr>
            </w:pPr>
            <w:r>
              <w:rPr>
                <w:rFonts w:ascii="Times" w:hAnsi="Times" w:cs="Times"/>
                <w:sz w:val="18"/>
                <w:szCs w:val="18"/>
              </w:rPr>
              <w:t>Combined with Item 12 in Revision 1.</w:t>
            </w:r>
          </w:p>
        </w:tc>
        <w:tc>
          <w:tcPr>
            <w:tcW w:w="2880" w:type="dxa"/>
            <w:tcBorders>
              <w:right w:val="single" w:sz="6" w:space="0" w:color="auto"/>
            </w:tcBorders>
          </w:tcPr>
          <w:p w:rsidR="00B77BAB" w:rsidRPr="008F6EA0" w:rsidRDefault="00B77BAB" w:rsidP="00FC3E87">
            <w:pPr>
              <w:spacing w:before="240"/>
              <w:rPr>
                <w:rFonts w:ascii="Times" w:hAnsi="Times" w:cs="Times"/>
                <w:sz w:val="18"/>
                <w:szCs w:val="18"/>
              </w:rPr>
            </w:pPr>
          </w:p>
        </w:tc>
        <w:tc>
          <w:tcPr>
            <w:tcW w:w="2520" w:type="dxa"/>
            <w:tcBorders>
              <w:right w:val="single" w:sz="6" w:space="0" w:color="auto"/>
            </w:tcBorders>
          </w:tcPr>
          <w:p w:rsidR="00B77BAB" w:rsidRPr="008F6EA0" w:rsidRDefault="00B77BAB" w:rsidP="00FC3E87">
            <w:pPr>
              <w:spacing w:before="240"/>
              <w:rPr>
                <w:rFonts w:ascii="Times" w:hAnsi="Times" w:cs="Times"/>
                <w:sz w:val="18"/>
                <w:szCs w:val="18"/>
              </w:rPr>
            </w:pPr>
          </w:p>
        </w:tc>
        <w:tc>
          <w:tcPr>
            <w:tcW w:w="2340" w:type="dxa"/>
            <w:tcBorders>
              <w:right w:val="single" w:sz="6" w:space="0" w:color="auto"/>
            </w:tcBorders>
          </w:tcPr>
          <w:p w:rsidR="00B77BAB" w:rsidRPr="008F6EA0" w:rsidRDefault="00B77BAB" w:rsidP="00FC3E87">
            <w:pPr>
              <w:spacing w:before="240"/>
              <w:rPr>
                <w:rFonts w:ascii="Times" w:hAnsi="Times" w:cs="Times"/>
                <w:sz w:val="18"/>
                <w:szCs w:val="18"/>
              </w:rPr>
            </w:pPr>
          </w:p>
        </w:tc>
      </w:tr>
      <w:tr w:rsidR="00B77BAB" w:rsidRPr="008F6EA0" w:rsidTr="00450521">
        <w:trPr>
          <w:cantSplit/>
        </w:trPr>
        <w:tc>
          <w:tcPr>
            <w:tcW w:w="2330" w:type="dxa"/>
            <w:tcBorders>
              <w:left w:val="single" w:sz="6" w:space="0" w:color="auto"/>
              <w:bottom w:val="single" w:sz="6" w:space="0" w:color="auto"/>
            </w:tcBorders>
          </w:tcPr>
          <w:p w:rsidR="00B77BAB" w:rsidRPr="008F6EA0" w:rsidRDefault="00B77BAB" w:rsidP="00FC3E87">
            <w:pPr>
              <w:tabs>
                <w:tab w:val="left" w:pos="2600"/>
              </w:tabs>
              <w:spacing w:before="120"/>
              <w:ind w:left="446"/>
              <w:rPr>
                <w:rFonts w:ascii="Times" w:hAnsi="Times" w:cs="Times"/>
                <w:sz w:val="18"/>
                <w:szCs w:val="18"/>
              </w:rPr>
            </w:pPr>
          </w:p>
        </w:tc>
        <w:tc>
          <w:tcPr>
            <w:tcW w:w="450" w:type="dxa"/>
            <w:tcBorders>
              <w:bottom w:val="single" w:sz="6" w:space="0" w:color="auto"/>
              <w:right w:val="single" w:sz="4" w:space="0" w:color="auto"/>
            </w:tcBorders>
          </w:tcPr>
          <w:p w:rsidR="00B77BAB" w:rsidRPr="008F6EA0" w:rsidRDefault="00B77BAB" w:rsidP="00FC3E87">
            <w:pPr>
              <w:tabs>
                <w:tab w:val="left" w:pos="360"/>
              </w:tabs>
              <w:spacing w:before="120"/>
              <w:rPr>
                <w:rFonts w:ascii="Times" w:hAnsi="Times" w:cs="Times"/>
                <w:sz w:val="18"/>
                <w:szCs w:val="18"/>
              </w:rPr>
            </w:pPr>
          </w:p>
        </w:tc>
        <w:tc>
          <w:tcPr>
            <w:tcW w:w="360" w:type="dxa"/>
            <w:tcBorders>
              <w:left w:val="single" w:sz="4" w:space="0" w:color="auto"/>
              <w:bottom w:val="single" w:sz="6" w:space="0" w:color="auto"/>
              <w:right w:val="single" w:sz="4" w:space="0" w:color="auto"/>
            </w:tcBorders>
          </w:tcPr>
          <w:p w:rsidR="00B77BAB" w:rsidRPr="008F6EA0" w:rsidRDefault="00B77BAB" w:rsidP="00FC3E87">
            <w:pPr>
              <w:tabs>
                <w:tab w:val="left" w:pos="360"/>
              </w:tabs>
              <w:spacing w:before="120"/>
              <w:rPr>
                <w:rFonts w:ascii="Times" w:hAnsi="Times" w:cs="Times"/>
                <w:sz w:val="18"/>
                <w:szCs w:val="18"/>
              </w:rPr>
            </w:pPr>
          </w:p>
        </w:tc>
        <w:tc>
          <w:tcPr>
            <w:tcW w:w="360" w:type="dxa"/>
            <w:tcBorders>
              <w:left w:val="single" w:sz="4" w:space="0" w:color="auto"/>
              <w:bottom w:val="single" w:sz="6" w:space="0" w:color="auto"/>
            </w:tcBorders>
          </w:tcPr>
          <w:p w:rsidR="00B77BAB" w:rsidRPr="008F6EA0" w:rsidRDefault="00B77BAB" w:rsidP="00FC3E87">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B77BAB" w:rsidRPr="008F6EA0" w:rsidRDefault="00B77BAB" w:rsidP="00FC3E87">
            <w:pPr>
              <w:spacing w:before="120"/>
              <w:rPr>
                <w:rFonts w:ascii="Times" w:hAnsi="Times" w:cs="Times"/>
                <w:sz w:val="18"/>
                <w:szCs w:val="18"/>
              </w:rPr>
            </w:pPr>
          </w:p>
        </w:tc>
        <w:tc>
          <w:tcPr>
            <w:tcW w:w="2880" w:type="dxa"/>
            <w:tcBorders>
              <w:bottom w:val="single" w:sz="6" w:space="0" w:color="auto"/>
              <w:right w:val="single" w:sz="6" w:space="0" w:color="auto"/>
            </w:tcBorders>
          </w:tcPr>
          <w:p w:rsidR="00B77BAB" w:rsidRPr="008F6EA0" w:rsidRDefault="00B77BAB" w:rsidP="00FC3E87">
            <w:pPr>
              <w:spacing w:before="120"/>
              <w:rPr>
                <w:rFonts w:ascii="Times" w:hAnsi="Times" w:cs="Times"/>
                <w:sz w:val="18"/>
                <w:szCs w:val="18"/>
              </w:rPr>
            </w:pPr>
          </w:p>
        </w:tc>
        <w:tc>
          <w:tcPr>
            <w:tcW w:w="2520" w:type="dxa"/>
            <w:tcBorders>
              <w:bottom w:val="single" w:sz="6" w:space="0" w:color="auto"/>
              <w:right w:val="single" w:sz="6" w:space="0" w:color="auto"/>
            </w:tcBorders>
          </w:tcPr>
          <w:p w:rsidR="00B77BAB" w:rsidRPr="008F6EA0" w:rsidRDefault="00B77BAB" w:rsidP="00FC3E87">
            <w:pPr>
              <w:spacing w:before="120"/>
              <w:rPr>
                <w:rFonts w:ascii="Times" w:hAnsi="Times" w:cs="Times"/>
                <w:sz w:val="18"/>
                <w:szCs w:val="18"/>
              </w:rPr>
            </w:pPr>
          </w:p>
        </w:tc>
        <w:tc>
          <w:tcPr>
            <w:tcW w:w="2340" w:type="dxa"/>
            <w:tcBorders>
              <w:bottom w:val="single" w:sz="6" w:space="0" w:color="auto"/>
              <w:right w:val="single" w:sz="6" w:space="0" w:color="auto"/>
            </w:tcBorders>
          </w:tcPr>
          <w:p w:rsidR="00B77BAB" w:rsidRPr="008F6EA0" w:rsidRDefault="00B77BAB" w:rsidP="00FC3E87">
            <w:pPr>
              <w:spacing w:before="120"/>
              <w:rPr>
                <w:rFonts w:ascii="Times" w:hAnsi="Times" w:cs="Times"/>
                <w:sz w:val="18"/>
                <w:szCs w:val="18"/>
              </w:rPr>
            </w:pPr>
          </w:p>
        </w:tc>
      </w:tr>
    </w:tbl>
    <w:p w:rsidR="006E107E" w:rsidRDefault="006E107E" w:rsidP="00EA538C">
      <w:pPr>
        <w:jc w:val="center"/>
        <w:rPr>
          <w:sz w:val="22"/>
          <w:szCs w:val="22"/>
        </w:rPr>
        <w:sectPr w:rsidR="006E107E" w:rsidSect="00EA538C">
          <w:headerReference w:type="default" r:id="rId7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6E107E" w:rsidRPr="00BD35BF" w:rsidTr="00154116">
        <w:trPr>
          <w:cantSplit/>
        </w:trPr>
        <w:tc>
          <w:tcPr>
            <w:tcW w:w="2330" w:type="dxa"/>
            <w:tcBorders>
              <w:top w:val="single" w:sz="4" w:space="0" w:color="auto"/>
              <w:left w:val="single" w:sz="6" w:space="0" w:color="auto"/>
            </w:tcBorders>
          </w:tcPr>
          <w:p w:rsidR="006E107E" w:rsidRDefault="006E107E" w:rsidP="00154116">
            <w:pPr>
              <w:tabs>
                <w:tab w:val="left" w:pos="440"/>
                <w:tab w:val="left" w:pos="2600"/>
              </w:tabs>
              <w:rPr>
                <w:rFonts w:ascii="Times" w:hAnsi="Times" w:cs="Times"/>
                <w:sz w:val="18"/>
                <w:szCs w:val="18"/>
              </w:rPr>
            </w:pPr>
            <w:r w:rsidRPr="00BD35BF">
              <w:rPr>
                <w:rFonts w:ascii="Times" w:hAnsi="Times" w:cs="Times"/>
                <w:sz w:val="18"/>
                <w:szCs w:val="18"/>
              </w:rPr>
              <w:lastRenderedPageBreak/>
              <w:t>2</w:t>
            </w:r>
            <w:r>
              <w:rPr>
                <w:rFonts w:ascii="Times" w:hAnsi="Times" w:cs="Times"/>
                <w:sz w:val="18"/>
                <w:szCs w:val="18"/>
              </w:rPr>
              <w:t>1</w:t>
            </w:r>
            <w:r w:rsidRPr="00BD35BF">
              <w:rPr>
                <w:rFonts w:ascii="Times" w:hAnsi="Times" w:cs="Times"/>
                <w:sz w:val="18"/>
                <w:szCs w:val="18"/>
              </w:rPr>
              <w:t>.</w:t>
            </w:r>
            <w:r w:rsidRPr="00BD35BF">
              <w:rPr>
                <w:rFonts w:ascii="Times" w:hAnsi="Times" w:cs="Times"/>
                <w:sz w:val="18"/>
                <w:szCs w:val="18"/>
              </w:rPr>
              <w:tab/>
            </w:r>
            <w:r>
              <w:rPr>
                <w:rFonts w:ascii="Times" w:hAnsi="Times" w:cs="Times"/>
                <w:sz w:val="18"/>
                <w:szCs w:val="18"/>
              </w:rPr>
              <w:t xml:space="preserve">Controller Pilot Data </w:t>
            </w:r>
          </w:p>
          <w:p w:rsidR="006E107E" w:rsidRDefault="006E107E" w:rsidP="00154116">
            <w:pPr>
              <w:tabs>
                <w:tab w:val="left" w:pos="440"/>
                <w:tab w:val="left" w:pos="2600"/>
              </w:tabs>
              <w:rPr>
                <w:rFonts w:ascii="Times" w:hAnsi="Times" w:cs="Times"/>
                <w:sz w:val="18"/>
                <w:szCs w:val="18"/>
              </w:rPr>
            </w:pPr>
            <w:r>
              <w:rPr>
                <w:rFonts w:ascii="Times" w:hAnsi="Times" w:cs="Times"/>
                <w:sz w:val="18"/>
                <w:szCs w:val="18"/>
              </w:rPr>
              <w:tab/>
              <w:t xml:space="preserve">Link Communications </w:t>
            </w:r>
          </w:p>
          <w:p w:rsidR="006E107E" w:rsidRPr="00BD35BF" w:rsidRDefault="006E107E" w:rsidP="00154116">
            <w:pPr>
              <w:tabs>
                <w:tab w:val="left" w:pos="440"/>
                <w:tab w:val="left" w:pos="2600"/>
              </w:tabs>
              <w:rPr>
                <w:rFonts w:ascii="Times" w:hAnsi="Times" w:cs="Times"/>
                <w:sz w:val="18"/>
                <w:szCs w:val="18"/>
              </w:rPr>
            </w:pPr>
            <w:r>
              <w:rPr>
                <w:rFonts w:ascii="Times" w:hAnsi="Times" w:cs="Times"/>
                <w:sz w:val="18"/>
                <w:szCs w:val="18"/>
              </w:rPr>
              <w:tab/>
              <w:t>(CPDLC)</w:t>
            </w:r>
          </w:p>
        </w:tc>
        <w:tc>
          <w:tcPr>
            <w:tcW w:w="450" w:type="dxa"/>
            <w:tcBorders>
              <w:top w:val="single" w:sz="4" w:space="0" w:color="auto"/>
              <w:right w:val="single" w:sz="4" w:space="0" w:color="auto"/>
            </w:tcBorders>
          </w:tcPr>
          <w:p w:rsidR="006E107E" w:rsidRPr="00BD35BF" w:rsidRDefault="006E107E" w:rsidP="00154116">
            <w:pPr>
              <w:tabs>
                <w:tab w:val="left" w:pos="360"/>
              </w:tabs>
              <w:rPr>
                <w:rFonts w:ascii="Times" w:hAnsi="Times" w:cs="Times"/>
                <w:sz w:val="18"/>
                <w:szCs w:val="18"/>
              </w:rPr>
            </w:pPr>
          </w:p>
        </w:tc>
        <w:tc>
          <w:tcPr>
            <w:tcW w:w="360" w:type="dxa"/>
            <w:tcBorders>
              <w:top w:val="single" w:sz="4" w:space="0" w:color="auto"/>
              <w:left w:val="single" w:sz="4" w:space="0" w:color="auto"/>
              <w:right w:val="single" w:sz="4" w:space="0" w:color="auto"/>
            </w:tcBorders>
          </w:tcPr>
          <w:p w:rsidR="006E107E" w:rsidRPr="00BD35BF" w:rsidRDefault="006E107E" w:rsidP="00154116">
            <w:pPr>
              <w:tabs>
                <w:tab w:val="left" w:pos="360"/>
              </w:tabs>
              <w:rPr>
                <w:rFonts w:ascii="Times" w:hAnsi="Times" w:cs="Times"/>
                <w:sz w:val="18"/>
                <w:szCs w:val="18"/>
              </w:rPr>
            </w:pPr>
          </w:p>
        </w:tc>
        <w:tc>
          <w:tcPr>
            <w:tcW w:w="360" w:type="dxa"/>
            <w:tcBorders>
              <w:top w:val="single" w:sz="4" w:space="0" w:color="auto"/>
              <w:left w:val="single" w:sz="4" w:space="0" w:color="auto"/>
            </w:tcBorders>
          </w:tcPr>
          <w:p w:rsidR="006E107E" w:rsidRPr="00BD35BF" w:rsidRDefault="006E107E" w:rsidP="00154116">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6E107E" w:rsidRPr="00BD35BF" w:rsidRDefault="006E107E" w:rsidP="00154116">
            <w:pPr>
              <w:tabs>
                <w:tab w:val="left" w:pos="360"/>
              </w:tabs>
              <w:rPr>
                <w:rFonts w:ascii="Times" w:hAnsi="Times" w:cs="Times"/>
                <w:sz w:val="18"/>
                <w:szCs w:val="18"/>
              </w:rPr>
            </w:pPr>
          </w:p>
        </w:tc>
        <w:tc>
          <w:tcPr>
            <w:tcW w:w="2880" w:type="dxa"/>
            <w:tcBorders>
              <w:top w:val="single" w:sz="4" w:space="0" w:color="auto"/>
              <w:right w:val="single" w:sz="6" w:space="0" w:color="auto"/>
            </w:tcBorders>
          </w:tcPr>
          <w:p w:rsidR="006E107E" w:rsidRPr="00BD35BF" w:rsidRDefault="006E107E" w:rsidP="00154116">
            <w:pPr>
              <w:rPr>
                <w:rFonts w:ascii="Times" w:hAnsi="Times" w:cs="Times"/>
                <w:sz w:val="18"/>
                <w:szCs w:val="18"/>
              </w:rPr>
            </w:pPr>
          </w:p>
        </w:tc>
        <w:tc>
          <w:tcPr>
            <w:tcW w:w="2520" w:type="dxa"/>
            <w:tcBorders>
              <w:top w:val="single" w:sz="4" w:space="0" w:color="auto"/>
              <w:right w:val="single" w:sz="6" w:space="0" w:color="auto"/>
            </w:tcBorders>
          </w:tcPr>
          <w:p w:rsidR="006E107E" w:rsidRPr="00BD35BF" w:rsidRDefault="006E107E" w:rsidP="00154116">
            <w:pPr>
              <w:rPr>
                <w:rFonts w:ascii="Times" w:hAnsi="Times" w:cs="Times"/>
                <w:sz w:val="18"/>
                <w:szCs w:val="18"/>
              </w:rPr>
            </w:pPr>
          </w:p>
        </w:tc>
        <w:tc>
          <w:tcPr>
            <w:tcW w:w="2340" w:type="dxa"/>
            <w:tcBorders>
              <w:top w:val="single" w:sz="4" w:space="0" w:color="auto"/>
              <w:right w:val="single" w:sz="6" w:space="0" w:color="auto"/>
            </w:tcBorders>
          </w:tcPr>
          <w:p w:rsidR="006E107E" w:rsidRPr="00BD35BF" w:rsidRDefault="006E107E" w:rsidP="00154116">
            <w:pPr>
              <w:rPr>
                <w:rFonts w:ascii="Times" w:hAnsi="Times" w:cs="Times"/>
                <w:sz w:val="18"/>
                <w:szCs w:val="18"/>
              </w:rPr>
            </w:pPr>
          </w:p>
        </w:tc>
      </w:tr>
      <w:tr w:rsidR="006E107E" w:rsidRPr="00BD35BF" w:rsidTr="00154116">
        <w:trPr>
          <w:cantSplit/>
        </w:trPr>
        <w:tc>
          <w:tcPr>
            <w:tcW w:w="2330" w:type="dxa"/>
            <w:tcBorders>
              <w:left w:val="single" w:sz="6" w:space="0" w:color="auto"/>
            </w:tcBorders>
          </w:tcPr>
          <w:p w:rsidR="006E107E" w:rsidRPr="00BD35BF" w:rsidRDefault="006E107E" w:rsidP="00154116">
            <w:pPr>
              <w:tabs>
                <w:tab w:val="left" w:pos="2600"/>
              </w:tabs>
              <w:spacing w:before="120"/>
              <w:ind w:left="720" w:hanging="274"/>
              <w:rPr>
                <w:rFonts w:ascii="Times" w:hAnsi="Times" w:cs="Times"/>
                <w:sz w:val="18"/>
                <w:szCs w:val="18"/>
              </w:rPr>
            </w:pPr>
            <w:r>
              <w:rPr>
                <w:rFonts w:ascii="Times" w:hAnsi="Times" w:cs="Times"/>
                <w:sz w:val="18"/>
                <w:szCs w:val="18"/>
              </w:rPr>
              <w:t>1</w:t>
            </w:r>
            <w:r w:rsidRPr="00BD35BF">
              <w:rPr>
                <w:rFonts w:ascii="Times" w:hAnsi="Times" w:cs="Times"/>
                <w:sz w:val="18"/>
                <w:szCs w:val="18"/>
              </w:rPr>
              <w:t>)</w:t>
            </w:r>
            <w:r w:rsidRPr="00BD35BF">
              <w:rPr>
                <w:rFonts w:ascii="Times" w:hAnsi="Times" w:cs="Times"/>
                <w:sz w:val="18"/>
                <w:szCs w:val="18"/>
              </w:rPr>
              <w:tab/>
            </w:r>
            <w:r>
              <w:rPr>
                <w:rFonts w:ascii="Times" w:hAnsi="Times" w:cs="Times"/>
                <w:sz w:val="18"/>
                <w:szCs w:val="18"/>
              </w:rPr>
              <w:t>ATN B1</w:t>
            </w:r>
          </w:p>
          <w:p w:rsidR="006E107E" w:rsidRPr="00BD35BF" w:rsidRDefault="006E107E" w:rsidP="006E107E">
            <w:pPr>
              <w:tabs>
                <w:tab w:val="left" w:pos="2600"/>
              </w:tabs>
              <w:ind w:left="720" w:hanging="280"/>
              <w:rPr>
                <w:rFonts w:ascii="Times" w:hAnsi="Times" w:cs="Times"/>
                <w:sz w:val="18"/>
                <w:szCs w:val="18"/>
              </w:rPr>
            </w:pPr>
            <w:r>
              <w:rPr>
                <w:rFonts w:ascii="Times" w:hAnsi="Times" w:cs="Times"/>
                <w:sz w:val="18"/>
                <w:szCs w:val="18"/>
              </w:rPr>
              <w:t>***</w:t>
            </w:r>
            <w:r>
              <w:rPr>
                <w:rFonts w:ascii="Times" w:hAnsi="Times" w:cs="Times"/>
                <w:sz w:val="18"/>
                <w:szCs w:val="18"/>
              </w:rPr>
              <w:tab/>
              <w:t>(PM-CPDLC/Link 2000+)</w:t>
            </w:r>
          </w:p>
        </w:tc>
        <w:tc>
          <w:tcPr>
            <w:tcW w:w="450" w:type="dxa"/>
            <w:tcBorders>
              <w:right w:val="single" w:sz="4" w:space="0" w:color="auto"/>
            </w:tcBorders>
          </w:tcPr>
          <w:p w:rsidR="006E107E" w:rsidRPr="00BD35BF" w:rsidRDefault="006E107E" w:rsidP="00154116">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6E107E" w:rsidRPr="00BD35BF" w:rsidRDefault="006E107E" w:rsidP="00154116">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6E107E" w:rsidRPr="00BD35BF" w:rsidRDefault="006E107E" w:rsidP="00154116">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E107E" w:rsidRPr="00BD35BF" w:rsidRDefault="006E107E" w:rsidP="006E107E">
            <w:pPr>
              <w:pStyle w:val="BodyText"/>
              <w:tabs>
                <w:tab w:val="left" w:pos="360"/>
              </w:tabs>
            </w:pPr>
            <w:r>
              <w:t>(O) May be inoperative provided alternate procedures do not require its use.</w:t>
            </w:r>
          </w:p>
        </w:tc>
        <w:tc>
          <w:tcPr>
            <w:tcW w:w="2880" w:type="dxa"/>
            <w:tcBorders>
              <w:right w:val="single" w:sz="6" w:space="0" w:color="auto"/>
            </w:tcBorders>
          </w:tcPr>
          <w:p w:rsidR="006E107E" w:rsidRPr="00BD35BF" w:rsidRDefault="006E107E" w:rsidP="00154116">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6E107E" w:rsidRPr="00BD35BF" w:rsidRDefault="00B91AF3" w:rsidP="00154116">
            <w:pPr>
              <w:spacing w:before="120"/>
              <w:rPr>
                <w:rFonts w:ascii="Times" w:hAnsi="Times" w:cs="Times"/>
                <w:sz w:val="18"/>
                <w:szCs w:val="18"/>
              </w:rPr>
            </w:pPr>
            <w:r>
              <w:rPr>
                <w:rFonts w:ascii="Times" w:hAnsi="Times" w:cs="Times"/>
                <w:sz w:val="18"/>
                <w:szCs w:val="18"/>
              </w:rPr>
              <w:t>Flight crew will use voice over VHF/HF or SATCOM to relay pertinent information to the air traffic management system.</w:t>
            </w:r>
          </w:p>
        </w:tc>
        <w:tc>
          <w:tcPr>
            <w:tcW w:w="2340" w:type="dxa"/>
            <w:tcBorders>
              <w:right w:val="single" w:sz="6" w:space="0" w:color="auto"/>
            </w:tcBorders>
          </w:tcPr>
          <w:p w:rsidR="006E107E" w:rsidRPr="00BD35BF" w:rsidRDefault="006E107E" w:rsidP="00154116">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6E107E" w:rsidRPr="00BD35BF" w:rsidTr="00154116">
        <w:trPr>
          <w:cantSplit/>
        </w:trPr>
        <w:tc>
          <w:tcPr>
            <w:tcW w:w="2330" w:type="dxa"/>
            <w:tcBorders>
              <w:left w:val="single" w:sz="6" w:space="0" w:color="auto"/>
            </w:tcBorders>
          </w:tcPr>
          <w:p w:rsidR="006E107E" w:rsidRPr="00BD35BF" w:rsidRDefault="006E107E" w:rsidP="00154116">
            <w:pPr>
              <w:tabs>
                <w:tab w:val="left" w:pos="2600"/>
              </w:tabs>
              <w:spacing w:before="120"/>
              <w:ind w:left="720" w:hanging="274"/>
              <w:rPr>
                <w:rFonts w:ascii="Times" w:hAnsi="Times" w:cs="Times"/>
                <w:sz w:val="18"/>
                <w:szCs w:val="18"/>
              </w:rPr>
            </w:pPr>
            <w:r>
              <w:rPr>
                <w:rFonts w:ascii="Times" w:hAnsi="Times" w:cs="Times"/>
                <w:sz w:val="18"/>
                <w:szCs w:val="18"/>
              </w:rPr>
              <w:t>2</w:t>
            </w:r>
            <w:r w:rsidRPr="00BD35BF">
              <w:rPr>
                <w:rFonts w:ascii="Times" w:hAnsi="Times" w:cs="Times"/>
                <w:sz w:val="18"/>
                <w:szCs w:val="18"/>
              </w:rPr>
              <w:t>)</w:t>
            </w:r>
            <w:r w:rsidRPr="00BD35BF">
              <w:rPr>
                <w:rFonts w:ascii="Times" w:hAnsi="Times" w:cs="Times"/>
                <w:sz w:val="18"/>
                <w:szCs w:val="18"/>
              </w:rPr>
              <w:tab/>
            </w:r>
            <w:r>
              <w:rPr>
                <w:rFonts w:ascii="Times" w:hAnsi="Times" w:cs="Times"/>
                <w:sz w:val="18"/>
                <w:szCs w:val="18"/>
              </w:rPr>
              <w:t>FANS 1/A</w:t>
            </w:r>
          </w:p>
          <w:p w:rsidR="006E107E" w:rsidRPr="00BD35BF" w:rsidRDefault="006E107E" w:rsidP="006E107E">
            <w:pPr>
              <w:tabs>
                <w:tab w:val="left" w:pos="2600"/>
              </w:tabs>
              <w:ind w:left="720" w:hanging="280"/>
              <w:rPr>
                <w:rFonts w:ascii="Times" w:hAnsi="Times" w:cs="Times"/>
                <w:sz w:val="18"/>
                <w:szCs w:val="18"/>
              </w:rPr>
            </w:pPr>
            <w:r>
              <w:rPr>
                <w:rFonts w:ascii="Times" w:hAnsi="Times" w:cs="Times"/>
                <w:sz w:val="18"/>
                <w:szCs w:val="18"/>
              </w:rPr>
              <w:t>***</w:t>
            </w:r>
            <w:r>
              <w:rPr>
                <w:rFonts w:ascii="Times" w:hAnsi="Times" w:cs="Times"/>
                <w:sz w:val="18"/>
                <w:szCs w:val="18"/>
              </w:rPr>
              <w:tab/>
              <w:t>(ADS-C/CPDLC)</w:t>
            </w:r>
          </w:p>
        </w:tc>
        <w:tc>
          <w:tcPr>
            <w:tcW w:w="450" w:type="dxa"/>
            <w:tcBorders>
              <w:right w:val="single" w:sz="4" w:space="0" w:color="auto"/>
            </w:tcBorders>
          </w:tcPr>
          <w:p w:rsidR="006E107E" w:rsidRPr="00BD35BF" w:rsidRDefault="006E107E" w:rsidP="00154116">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4" w:space="0" w:color="auto"/>
            </w:tcBorders>
          </w:tcPr>
          <w:p w:rsidR="006E107E" w:rsidRPr="00BD35BF" w:rsidRDefault="006E107E" w:rsidP="00154116">
            <w:pPr>
              <w:tabs>
                <w:tab w:val="left" w:pos="360"/>
              </w:tabs>
              <w:spacing w:before="120"/>
              <w:rPr>
                <w:rFonts w:ascii="Times" w:hAnsi="Times" w:cs="Times"/>
                <w:sz w:val="18"/>
                <w:szCs w:val="18"/>
              </w:rPr>
            </w:pPr>
            <w:r>
              <w:rPr>
                <w:rFonts w:ascii="Times" w:hAnsi="Times" w:cs="Times"/>
                <w:sz w:val="18"/>
                <w:szCs w:val="18"/>
              </w:rPr>
              <w:t>1</w:t>
            </w:r>
          </w:p>
        </w:tc>
        <w:tc>
          <w:tcPr>
            <w:tcW w:w="360" w:type="dxa"/>
            <w:tcBorders>
              <w:left w:val="single" w:sz="4" w:space="0" w:color="auto"/>
            </w:tcBorders>
          </w:tcPr>
          <w:p w:rsidR="006E107E" w:rsidRPr="00BD35BF" w:rsidRDefault="006E107E" w:rsidP="00154116">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E107E" w:rsidRPr="00BD35BF" w:rsidRDefault="006E107E" w:rsidP="006E107E">
            <w:pPr>
              <w:tabs>
                <w:tab w:val="left" w:pos="360"/>
              </w:tabs>
              <w:spacing w:before="120"/>
              <w:rPr>
                <w:rFonts w:ascii="Times" w:hAnsi="Times" w:cs="Times"/>
                <w:sz w:val="18"/>
                <w:szCs w:val="18"/>
              </w:rPr>
            </w:pPr>
            <w:r>
              <w:rPr>
                <w:rFonts w:ascii="Times" w:hAnsi="Times" w:cs="Times"/>
                <w:sz w:val="18"/>
                <w:szCs w:val="18"/>
              </w:rPr>
              <w:t xml:space="preserve">(O) </w:t>
            </w:r>
            <w:r w:rsidRPr="00BD35BF">
              <w:rPr>
                <w:rFonts w:ascii="Times" w:hAnsi="Times" w:cs="Times"/>
                <w:sz w:val="18"/>
                <w:szCs w:val="18"/>
              </w:rPr>
              <w:t xml:space="preserve">May be inoperative provided </w:t>
            </w:r>
            <w:proofErr w:type="spellStart"/>
            <w:r>
              <w:rPr>
                <w:rFonts w:ascii="Times" w:hAnsi="Times" w:cs="Times"/>
                <w:sz w:val="18"/>
                <w:szCs w:val="18"/>
              </w:rPr>
              <w:t>enroute</w:t>
            </w:r>
            <w:proofErr w:type="spellEnd"/>
            <w:r>
              <w:rPr>
                <w:rFonts w:ascii="Times" w:hAnsi="Times" w:cs="Times"/>
                <w:sz w:val="18"/>
                <w:szCs w:val="18"/>
              </w:rPr>
              <w:t xml:space="preserve"> operations do not require its use.</w:t>
            </w:r>
          </w:p>
        </w:tc>
        <w:tc>
          <w:tcPr>
            <w:tcW w:w="2880" w:type="dxa"/>
            <w:tcBorders>
              <w:right w:val="single" w:sz="6" w:space="0" w:color="auto"/>
            </w:tcBorders>
          </w:tcPr>
          <w:p w:rsidR="006E107E" w:rsidRPr="00BD35BF" w:rsidRDefault="006E107E" w:rsidP="00154116">
            <w:pPr>
              <w:spacing w:before="120"/>
              <w:rPr>
                <w:rFonts w:ascii="Times" w:hAnsi="Times" w:cs="Times"/>
                <w:sz w:val="18"/>
                <w:szCs w:val="18"/>
              </w:rPr>
            </w:pPr>
            <w:r w:rsidRPr="00BD35BF">
              <w:rPr>
                <w:rFonts w:ascii="Times" w:hAnsi="Times" w:cs="Times"/>
                <w:sz w:val="18"/>
                <w:szCs w:val="18"/>
              </w:rPr>
              <w:t>None required.</w:t>
            </w:r>
          </w:p>
        </w:tc>
        <w:tc>
          <w:tcPr>
            <w:tcW w:w="2520" w:type="dxa"/>
            <w:tcBorders>
              <w:right w:val="single" w:sz="6" w:space="0" w:color="auto"/>
            </w:tcBorders>
          </w:tcPr>
          <w:p w:rsidR="006E107E" w:rsidRPr="00BD35BF" w:rsidRDefault="00B91AF3" w:rsidP="00154116">
            <w:pPr>
              <w:spacing w:before="120"/>
              <w:rPr>
                <w:rFonts w:ascii="Times" w:hAnsi="Times" w:cs="Times"/>
                <w:sz w:val="18"/>
                <w:szCs w:val="18"/>
              </w:rPr>
            </w:pPr>
            <w:r>
              <w:rPr>
                <w:rFonts w:ascii="Times" w:hAnsi="Times" w:cs="Times"/>
                <w:sz w:val="18"/>
                <w:szCs w:val="18"/>
              </w:rPr>
              <w:t>Flight crew will use voice over VHF/HF or SATCOM to relay pertinent information to the air traffic management system.</w:t>
            </w:r>
          </w:p>
        </w:tc>
        <w:tc>
          <w:tcPr>
            <w:tcW w:w="2340" w:type="dxa"/>
            <w:tcBorders>
              <w:right w:val="single" w:sz="6" w:space="0" w:color="auto"/>
            </w:tcBorders>
          </w:tcPr>
          <w:p w:rsidR="006E107E" w:rsidRPr="00BD35BF" w:rsidRDefault="006E107E" w:rsidP="00154116">
            <w:pPr>
              <w:spacing w:before="120"/>
              <w:rPr>
                <w:rFonts w:ascii="Times" w:hAnsi="Times" w:cs="Times"/>
                <w:sz w:val="18"/>
                <w:szCs w:val="18"/>
              </w:rPr>
            </w:pPr>
            <w:r w:rsidRPr="00BD35BF">
              <w:rPr>
                <w:rFonts w:ascii="Times" w:hAnsi="Times" w:cs="Times"/>
                <w:sz w:val="18"/>
                <w:szCs w:val="18"/>
              </w:rPr>
              <w:t>An Inoperative Placard will be displayed in a prominent position to be seen by flight crew and will be noted on ADLS.</w:t>
            </w:r>
          </w:p>
        </w:tc>
      </w:tr>
      <w:tr w:rsidR="006E107E" w:rsidRPr="00BD35BF" w:rsidTr="00154116">
        <w:trPr>
          <w:cantSplit/>
        </w:trPr>
        <w:tc>
          <w:tcPr>
            <w:tcW w:w="2330" w:type="dxa"/>
            <w:tcBorders>
              <w:left w:val="single" w:sz="6" w:space="0" w:color="auto"/>
              <w:bottom w:val="single" w:sz="4" w:space="0" w:color="auto"/>
            </w:tcBorders>
          </w:tcPr>
          <w:p w:rsidR="006E107E" w:rsidRDefault="006E107E" w:rsidP="00154116">
            <w:pPr>
              <w:tabs>
                <w:tab w:val="left" w:pos="2600"/>
              </w:tabs>
              <w:spacing w:before="120"/>
              <w:rPr>
                <w:rFonts w:ascii="Times" w:hAnsi="Times" w:cs="Times"/>
                <w:sz w:val="18"/>
                <w:szCs w:val="18"/>
              </w:rPr>
            </w:pPr>
          </w:p>
        </w:tc>
        <w:tc>
          <w:tcPr>
            <w:tcW w:w="450" w:type="dxa"/>
            <w:tcBorders>
              <w:bottom w:val="single" w:sz="4" w:space="0" w:color="auto"/>
              <w:right w:val="single" w:sz="4" w:space="0" w:color="auto"/>
            </w:tcBorders>
          </w:tcPr>
          <w:p w:rsidR="006E107E" w:rsidRDefault="006E107E" w:rsidP="00154116">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4" w:space="0" w:color="auto"/>
            </w:tcBorders>
          </w:tcPr>
          <w:p w:rsidR="006E107E" w:rsidRDefault="006E107E" w:rsidP="00154116">
            <w:pPr>
              <w:tabs>
                <w:tab w:val="left" w:pos="360"/>
              </w:tabs>
              <w:spacing w:before="120"/>
              <w:rPr>
                <w:rFonts w:ascii="Times" w:hAnsi="Times" w:cs="Times"/>
                <w:sz w:val="18"/>
                <w:szCs w:val="18"/>
              </w:rPr>
            </w:pPr>
          </w:p>
        </w:tc>
        <w:tc>
          <w:tcPr>
            <w:tcW w:w="360" w:type="dxa"/>
            <w:tcBorders>
              <w:left w:val="single" w:sz="4" w:space="0" w:color="auto"/>
              <w:bottom w:val="single" w:sz="4" w:space="0" w:color="auto"/>
            </w:tcBorders>
          </w:tcPr>
          <w:p w:rsidR="006E107E" w:rsidRDefault="006E107E" w:rsidP="00154116">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6E107E" w:rsidRDefault="006E107E" w:rsidP="00154116">
            <w:pPr>
              <w:tabs>
                <w:tab w:val="left" w:pos="360"/>
              </w:tabs>
              <w:spacing w:before="120"/>
              <w:rPr>
                <w:rFonts w:ascii="Times" w:hAnsi="Times" w:cs="Times"/>
                <w:sz w:val="18"/>
                <w:szCs w:val="18"/>
              </w:rPr>
            </w:pPr>
          </w:p>
        </w:tc>
        <w:tc>
          <w:tcPr>
            <w:tcW w:w="2880" w:type="dxa"/>
            <w:tcBorders>
              <w:bottom w:val="single" w:sz="4" w:space="0" w:color="auto"/>
              <w:right w:val="single" w:sz="6" w:space="0" w:color="auto"/>
            </w:tcBorders>
          </w:tcPr>
          <w:p w:rsidR="006E107E" w:rsidRPr="00BD35BF" w:rsidRDefault="006E107E" w:rsidP="00154116">
            <w:pPr>
              <w:spacing w:before="120"/>
              <w:rPr>
                <w:rFonts w:ascii="Times" w:hAnsi="Times" w:cs="Times"/>
                <w:sz w:val="18"/>
                <w:szCs w:val="18"/>
              </w:rPr>
            </w:pPr>
          </w:p>
        </w:tc>
        <w:tc>
          <w:tcPr>
            <w:tcW w:w="2520" w:type="dxa"/>
            <w:tcBorders>
              <w:bottom w:val="single" w:sz="4" w:space="0" w:color="auto"/>
              <w:right w:val="single" w:sz="6" w:space="0" w:color="auto"/>
            </w:tcBorders>
          </w:tcPr>
          <w:p w:rsidR="006E107E" w:rsidRPr="00BD35BF" w:rsidRDefault="006E107E" w:rsidP="00154116">
            <w:pPr>
              <w:spacing w:before="120"/>
              <w:rPr>
                <w:rFonts w:ascii="Times" w:hAnsi="Times" w:cs="Times"/>
                <w:sz w:val="18"/>
                <w:szCs w:val="18"/>
              </w:rPr>
            </w:pPr>
          </w:p>
        </w:tc>
        <w:tc>
          <w:tcPr>
            <w:tcW w:w="2340" w:type="dxa"/>
            <w:tcBorders>
              <w:bottom w:val="single" w:sz="4" w:space="0" w:color="auto"/>
              <w:right w:val="single" w:sz="6" w:space="0" w:color="auto"/>
            </w:tcBorders>
          </w:tcPr>
          <w:p w:rsidR="006E107E" w:rsidRPr="00BD35BF" w:rsidRDefault="006E107E" w:rsidP="00154116">
            <w:pPr>
              <w:spacing w:before="120"/>
              <w:rPr>
                <w:rFonts w:ascii="Times" w:hAnsi="Times" w:cs="Times"/>
                <w:sz w:val="18"/>
                <w:szCs w:val="18"/>
              </w:rPr>
            </w:pPr>
          </w:p>
        </w:tc>
      </w:tr>
    </w:tbl>
    <w:p w:rsidR="00521FC4" w:rsidRDefault="00521FC4" w:rsidP="00EA538C">
      <w:pPr>
        <w:jc w:val="center"/>
        <w:rPr>
          <w:sz w:val="22"/>
          <w:szCs w:val="22"/>
        </w:rPr>
      </w:pPr>
    </w:p>
    <w:p w:rsidR="006E107E" w:rsidRDefault="006E107E" w:rsidP="00EA538C">
      <w:pPr>
        <w:jc w:val="center"/>
        <w:rPr>
          <w:sz w:val="22"/>
          <w:szCs w:val="22"/>
        </w:rPr>
        <w:sectPr w:rsidR="006E107E" w:rsidSect="00EA538C">
          <w:headerReference w:type="default" r:id="rId72"/>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DC53D1" w:rsidRPr="00B179E7" w:rsidTr="00450521">
        <w:trPr>
          <w:cantSplit/>
        </w:trPr>
        <w:tc>
          <w:tcPr>
            <w:tcW w:w="2330" w:type="dxa"/>
            <w:tcBorders>
              <w:top w:val="single" w:sz="4" w:space="0" w:color="auto"/>
              <w:left w:val="single" w:sz="6" w:space="0" w:color="auto"/>
            </w:tcBorders>
          </w:tcPr>
          <w:p w:rsidR="00DC53D1" w:rsidRPr="00B179E7" w:rsidRDefault="00DC53D1" w:rsidP="00450521">
            <w:pPr>
              <w:tabs>
                <w:tab w:val="left" w:pos="440"/>
                <w:tab w:val="left" w:pos="2600"/>
              </w:tabs>
              <w:ind w:left="80"/>
              <w:rPr>
                <w:rFonts w:ascii="Times" w:hAnsi="Times" w:cs="Times"/>
                <w:color w:val="000000"/>
                <w:sz w:val="18"/>
                <w:szCs w:val="18"/>
              </w:rPr>
            </w:pPr>
            <w:r w:rsidRPr="00B179E7">
              <w:rPr>
                <w:rFonts w:ascii="Times" w:hAnsi="Times" w:cs="Times"/>
                <w:color w:val="000000"/>
                <w:sz w:val="18"/>
                <w:szCs w:val="18"/>
              </w:rPr>
              <w:lastRenderedPageBreak/>
              <w:t>1.</w:t>
            </w:r>
            <w:r w:rsidRPr="00B179E7">
              <w:rPr>
                <w:rFonts w:ascii="Times" w:hAnsi="Times" w:cs="Times"/>
                <w:color w:val="000000"/>
                <w:sz w:val="18"/>
                <w:szCs w:val="18"/>
              </w:rPr>
              <w:tab/>
              <w:t>Engine Generators</w:t>
            </w:r>
          </w:p>
        </w:tc>
        <w:tc>
          <w:tcPr>
            <w:tcW w:w="440" w:type="dxa"/>
            <w:tcBorders>
              <w:top w:val="single" w:sz="4" w:space="0" w:color="auto"/>
              <w:right w:val="single" w:sz="4" w:space="0" w:color="auto"/>
            </w:tcBorders>
          </w:tcPr>
          <w:p w:rsidR="00DC53D1" w:rsidRPr="00B179E7" w:rsidRDefault="00DC53D1" w:rsidP="00450521">
            <w:pPr>
              <w:tabs>
                <w:tab w:val="left" w:pos="360"/>
              </w:tabs>
              <w:ind w:left="-80" w:firstLine="80"/>
              <w:rPr>
                <w:rFonts w:ascii="Times" w:hAnsi="Times" w:cs="Times"/>
                <w:color w:val="000000"/>
                <w:sz w:val="18"/>
                <w:szCs w:val="18"/>
              </w:rPr>
            </w:pPr>
            <w:r w:rsidRPr="00B179E7">
              <w:rPr>
                <w:rFonts w:ascii="Times" w:hAnsi="Times" w:cs="Times"/>
                <w:color w:val="000000"/>
                <w:sz w:val="18"/>
                <w:szCs w:val="18"/>
              </w:rPr>
              <w:t>B</w:t>
            </w:r>
          </w:p>
        </w:tc>
        <w:tc>
          <w:tcPr>
            <w:tcW w:w="370" w:type="dxa"/>
            <w:tcBorders>
              <w:top w:val="single" w:sz="4" w:space="0" w:color="auto"/>
              <w:left w:val="single" w:sz="4" w:space="0" w:color="auto"/>
              <w:right w:val="single" w:sz="6" w:space="0" w:color="auto"/>
            </w:tcBorders>
          </w:tcPr>
          <w:p w:rsidR="00DC53D1" w:rsidRPr="00B179E7" w:rsidRDefault="00DC53D1" w:rsidP="00450521">
            <w:pPr>
              <w:tabs>
                <w:tab w:val="left" w:pos="360"/>
              </w:tabs>
              <w:rPr>
                <w:rFonts w:ascii="Times" w:hAnsi="Times" w:cs="Times"/>
                <w:color w:val="000000"/>
                <w:sz w:val="18"/>
                <w:szCs w:val="18"/>
              </w:rPr>
            </w:pPr>
            <w:r w:rsidRPr="00B179E7">
              <w:rPr>
                <w:rFonts w:ascii="Times" w:hAnsi="Times" w:cs="Times"/>
                <w:color w:val="000000"/>
                <w:sz w:val="18"/>
                <w:szCs w:val="18"/>
              </w:rPr>
              <w:t>2</w:t>
            </w:r>
          </w:p>
        </w:tc>
        <w:tc>
          <w:tcPr>
            <w:tcW w:w="360" w:type="dxa"/>
            <w:tcBorders>
              <w:top w:val="single" w:sz="4" w:space="0" w:color="auto"/>
            </w:tcBorders>
          </w:tcPr>
          <w:p w:rsidR="00DC53D1" w:rsidRPr="00B179E7" w:rsidRDefault="00DC53D1" w:rsidP="00450521">
            <w:pPr>
              <w:tabs>
                <w:tab w:val="left" w:pos="360"/>
              </w:tabs>
              <w:rPr>
                <w:rFonts w:ascii="Times" w:hAnsi="Times" w:cs="Times"/>
                <w:color w:val="000000"/>
                <w:sz w:val="18"/>
                <w:szCs w:val="18"/>
              </w:rPr>
            </w:pPr>
            <w:r w:rsidRPr="00B179E7">
              <w:rPr>
                <w:rFonts w:ascii="Times" w:hAnsi="Times" w:cs="Times"/>
                <w:color w:val="000000"/>
                <w:sz w:val="18"/>
                <w:szCs w:val="18"/>
              </w:rPr>
              <w:t>1</w:t>
            </w:r>
          </w:p>
        </w:tc>
        <w:tc>
          <w:tcPr>
            <w:tcW w:w="3240" w:type="dxa"/>
            <w:tcBorders>
              <w:top w:val="single" w:sz="4" w:space="0" w:color="auto"/>
              <w:left w:val="single" w:sz="6" w:space="0" w:color="auto"/>
              <w:right w:val="single" w:sz="6" w:space="0" w:color="auto"/>
            </w:tcBorders>
          </w:tcPr>
          <w:p w:rsidR="00DC53D1" w:rsidRPr="00B179E7" w:rsidRDefault="00DC53D1" w:rsidP="00450521">
            <w:pPr>
              <w:pStyle w:val="BodyText"/>
              <w:spacing w:before="0"/>
              <w:rPr>
                <w:color w:val="000000"/>
              </w:rPr>
            </w:pPr>
            <w:r>
              <w:rPr>
                <w:color w:val="000000"/>
              </w:rPr>
              <w:t>Except for ER oper</w:t>
            </w:r>
            <w:r w:rsidRPr="00B179E7">
              <w:rPr>
                <w:color w:val="000000"/>
              </w:rPr>
              <w:t>ations, may be inoperative provided:</w:t>
            </w:r>
          </w:p>
          <w:p w:rsidR="00DC53D1" w:rsidRPr="00B179E7" w:rsidRDefault="00DC53D1" w:rsidP="00DC53D1">
            <w:pPr>
              <w:ind w:left="640" w:hanging="360"/>
              <w:rPr>
                <w:rFonts w:ascii="Times" w:hAnsi="Times" w:cs="Times"/>
                <w:color w:val="000000"/>
                <w:sz w:val="18"/>
                <w:szCs w:val="18"/>
              </w:rPr>
            </w:pPr>
            <w:r w:rsidRPr="00B179E7">
              <w:rPr>
                <w:rFonts w:ascii="Times" w:hAnsi="Times" w:cs="Times"/>
                <w:color w:val="000000"/>
                <w:sz w:val="18"/>
                <w:szCs w:val="18"/>
              </w:rPr>
              <w:t>a)</w:t>
            </w:r>
            <w:r w:rsidRPr="00B179E7">
              <w:rPr>
                <w:rFonts w:ascii="Times" w:hAnsi="Times" w:cs="Times"/>
                <w:color w:val="000000"/>
                <w:sz w:val="18"/>
                <w:szCs w:val="18"/>
              </w:rPr>
              <w:tab/>
              <w:t>APU Generator is used for all phases of flight,</w:t>
            </w:r>
          </w:p>
          <w:p w:rsidR="00DC53D1" w:rsidRPr="00B179E7" w:rsidRDefault="00DC53D1" w:rsidP="00DC53D1">
            <w:pPr>
              <w:ind w:left="640" w:hanging="360"/>
              <w:rPr>
                <w:rFonts w:ascii="Times" w:hAnsi="Times" w:cs="Times"/>
                <w:color w:val="000000"/>
                <w:sz w:val="18"/>
                <w:szCs w:val="18"/>
              </w:rPr>
            </w:pPr>
            <w:r w:rsidRPr="00B179E7">
              <w:rPr>
                <w:rFonts w:ascii="Times" w:hAnsi="Times" w:cs="Times"/>
                <w:color w:val="000000"/>
                <w:sz w:val="18"/>
                <w:szCs w:val="18"/>
              </w:rPr>
              <w:t>b)</w:t>
            </w:r>
            <w:r w:rsidRPr="00B179E7">
              <w:rPr>
                <w:rFonts w:ascii="Times" w:hAnsi="Times" w:cs="Times"/>
                <w:color w:val="000000"/>
                <w:sz w:val="18"/>
                <w:szCs w:val="18"/>
              </w:rPr>
              <w:tab/>
              <w:t>Airplane is operated at or below FL 450, and</w:t>
            </w:r>
          </w:p>
          <w:p w:rsidR="00DC53D1" w:rsidRPr="00B179E7" w:rsidRDefault="00DC53D1" w:rsidP="00DC53D1">
            <w:pPr>
              <w:ind w:left="640" w:hanging="360"/>
              <w:rPr>
                <w:rFonts w:ascii="Times" w:hAnsi="Times" w:cs="Times"/>
                <w:color w:val="000000"/>
                <w:sz w:val="18"/>
                <w:szCs w:val="18"/>
              </w:rPr>
            </w:pPr>
            <w:r w:rsidRPr="00B179E7">
              <w:rPr>
                <w:rFonts w:ascii="Times" w:hAnsi="Times" w:cs="Times"/>
                <w:color w:val="000000"/>
                <w:sz w:val="18"/>
                <w:szCs w:val="18"/>
              </w:rPr>
              <w:t>c)</w:t>
            </w:r>
            <w:r w:rsidRPr="00B179E7">
              <w:rPr>
                <w:rFonts w:ascii="Times" w:hAnsi="Times" w:cs="Times"/>
                <w:color w:val="000000"/>
                <w:sz w:val="18"/>
                <w:szCs w:val="18"/>
              </w:rPr>
              <w:tab/>
            </w:r>
            <w:r>
              <w:rPr>
                <w:rFonts w:ascii="Times" w:hAnsi="Times" w:cs="Times"/>
                <w:color w:val="000000"/>
                <w:sz w:val="18"/>
                <w:szCs w:val="18"/>
              </w:rPr>
              <w:t xml:space="preserve">RAT </w:t>
            </w:r>
            <w:r w:rsidRPr="00B179E7">
              <w:rPr>
                <w:rFonts w:ascii="Times" w:hAnsi="Times" w:cs="Times"/>
                <w:color w:val="000000"/>
                <w:sz w:val="18"/>
                <w:szCs w:val="18"/>
              </w:rPr>
              <w:t>is operative.</w:t>
            </w:r>
          </w:p>
        </w:tc>
        <w:tc>
          <w:tcPr>
            <w:tcW w:w="2880" w:type="dxa"/>
            <w:tcBorders>
              <w:top w:val="single" w:sz="4" w:space="0" w:color="auto"/>
              <w:right w:val="single" w:sz="6" w:space="0" w:color="auto"/>
            </w:tcBorders>
          </w:tcPr>
          <w:p w:rsidR="00DC53D1" w:rsidRPr="00B179E7" w:rsidRDefault="00DC53D1" w:rsidP="00450521">
            <w:pPr>
              <w:rPr>
                <w:rFonts w:ascii="Times" w:hAnsi="Times" w:cs="Times"/>
                <w:color w:val="000000"/>
                <w:sz w:val="18"/>
                <w:szCs w:val="18"/>
              </w:rPr>
            </w:pPr>
            <w:r w:rsidRPr="00B179E7">
              <w:rPr>
                <w:rFonts w:ascii="Times" w:hAnsi="Times" w:cs="Times"/>
                <w:color w:val="000000"/>
                <w:sz w:val="18"/>
                <w:szCs w:val="18"/>
              </w:rPr>
              <w:t>None required.</w:t>
            </w:r>
          </w:p>
        </w:tc>
        <w:tc>
          <w:tcPr>
            <w:tcW w:w="2520" w:type="dxa"/>
            <w:tcBorders>
              <w:top w:val="single" w:sz="4" w:space="0" w:color="auto"/>
              <w:right w:val="single" w:sz="6" w:space="0" w:color="auto"/>
            </w:tcBorders>
          </w:tcPr>
          <w:p w:rsidR="00DC53D1" w:rsidRPr="00B179E7" w:rsidRDefault="00DC53D1" w:rsidP="00450521">
            <w:pPr>
              <w:ind w:left="360" w:hanging="360"/>
              <w:rPr>
                <w:rFonts w:ascii="Times" w:hAnsi="Times" w:cs="Times"/>
                <w:color w:val="000000"/>
                <w:sz w:val="18"/>
                <w:szCs w:val="18"/>
              </w:rPr>
            </w:pPr>
            <w:r w:rsidRPr="00B179E7">
              <w:rPr>
                <w:rFonts w:ascii="Times" w:hAnsi="Times" w:cs="Times"/>
                <w:color w:val="000000"/>
                <w:sz w:val="18"/>
                <w:szCs w:val="18"/>
              </w:rPr>
              <w:t>None required.</w:t>
            </w:r>
          </w:p>
        </w:tc>
        <w:tc>
          <w:tcPr>
            <w:tcW w:w="2340" w:type="dxa"/>
            <w:tcBorders>
              <w:top w:val="single" w:sz="4" w:space="0" w:color="auto"/>
              <w:right w:val="single" w:sz="6" w:space="0" w:color="auto"/>
            </w:tcBorders>
          </w:tcPr>
          <w:p w:rsidR="00DC53D1" w:rsidRPr="00B179E7" w:rsidRDefault="00DC53D1" w:rsidP="00450521">
            <w:pPr>
              <w:rPr>
                <w:rFonts w:ascii="Times" w:hAnsi="Times" w:cs="Times"/>
                <w:color w:val="000000"/>
                <w:sz w:val="18"/>
                <w:szCs w:val="18"/>
              </w:rPr>
            </w:pPr>
            <w:r w:rsidRPr="00B179E7">
              <w:rPr>
                <w:rFonts w:ascii="Times" w:hAnsi="Times" w:cs="Times"/>
                <w:color w:val="000000"/>
                <w:sz w:val="18"/>
                <w:szCs w:val="18"/>
              </w:rPr>
              <w:t xml:space="preserve">An Inoperative Placard will be placed above affected </w:t>
            </w:r>
            <w:r w:rsidRPr="00B179E7">
              <w:rPr>
                <w:rFonts w:ascii="Times" w:hAnsi="Times" w:cs="Times"/>
                <w:bCs/>
                <w:color w:val="000000"/>
                <w:sz w:val="18"/>
                <w:szCs w:val="18"/>
              </w:rPr>
              <w:t>Generator Switch</w:t>
            </w:r>
            <w:r w:rsidRPr="00B179E7">
              <w:rPr>
                <w:rFonts w:ascii="Times" w:hAnsi="Times" w:cs="Times"/>
                <w:color w:val="000000"/>
                <w:sz w:val="18"/>
                <w:szCs w:val="18"/>
              </w:rPr>
              <w:t xml:space="preserve"> on </w:t>
            </w:r>
            <w:r w:rsidRPr="00B179E7">
              <w:rPr>
                <w:rFonts w:ascii="Times" w:hAnsi="Times" w:cs="Times"/>
                <w:bCs/>
                <w:color w:val="000000"/>
                <w:sz w:val="18"/>
                <w:szCs w:val="18"/>
              </w:rPr>
              <w:t>Electric Power Control Panel (EPCP)</w:t>
            </w:r>
            <w:r w:rsidRPr="00B179E7">
              <w:rPr>
                <w:rFonts w:ascii="Times" w:hAnsi="Times" w:cs="Times"/>
                <w:color w:val="000000"/>
                <w:sz w:val="18"/>
                <w:szCs w:val="18"/>
              </w:rPr>
              <w:t xml:space="preserve"> and will be noted on ADLS.</w:t>
            </w:r>
          </w:p>
        </w:tc>
      </w:tr>
      <w:tr w:rsidR="00DC53D1" w:rsidRPr="00B179E7" w:rsidTr="00450521">
        <w:trPr>
          <w:cantSplit/>
        </w:trPr>
        <w:tc>
          <w:tcPr>
            <w:tcW w:w="2330" w:type="dxa"/>
            <w:tcBorders>
              <w:left w:val="single" w:sz="6" w:space="0" w:color="auto"/>
            </w:tcBorders>
          </w:tcPr>
          <w:p w:rsidR="00DC53D1" w:rsidRPr="00B179E7" w:rsidRDefault="00DC53D1" w:rsidP="005E0082">
            <w:pPr>
              <w:tabs>
                <w:tab w:val="left" w:pos="440"/>
                <w:tab w:val="left" w:pos="2600"/>
              </w:tabs>
              <w:spacing w:before="120"/>
              <w:ind w:left="80"/>
              <w:rPr>
                <w:rFonts w:ascii="Times" w:hAnsi="Times" w:cs="Times"/>
                <w:color w:val="000000"/>
                <w:sz w:val="18"/>
                <w:szCs w:val="18"/>
              </w:rPr>
            </w:pPr>
            <w:r w:rsidRPr="00B179E7">
              <w:rPr>
                <w:rFonts w:ascii="Times" w:hAnsi="Times" w:cs="Times"/>
                <w:color w:val="000000"/>
                <w:sz w:val="18"/>
                <w:szCs w:val="18"/>
              </w:rPr>
              <w:t>2.</w:t>
            </w:r>
            <w:r w:rsidRPr="00B179E7">
              <w:rPr>
                <w:rFonts w:ascii="Times" w:hAnsi="Times" w:cs="Times"/>
                <w:color w:val="000000"/>
                <w:sz w:val="18"/>
                <w:szCs w:val="18"/>
              </w:rPr>
              <w:tab/>
            </w:r>
            <w:r w:rsidRPr="008C0FEC">
              <w:rPr>
                <w:rFonts w:ascii="Times" w:hAnsi="Times" w:cs="Times"/>
                <w:color w:val="000000"/>
                <w:sz w:val="18"/>
                <w:szCs w:val="18"/>
              </w:rPr>
              <w:t>APU Generator</w:t>
            </w:r>
          </w:p>
        </w:tc>
        <w:tc>
          <w:tcPr>
            <w:tcW w:w="440" w:type="dxa"/>
            <w:tcBorders>
              <w:right w:val="single" w:sz="4" w:space="0" w:color="auto"/>
            </w:tcBorders>
          </w:tcPr>
          <w:p w:rsidR="00DC53D1" w:rsidRPr="00B179E7" w:rsidRDefault="00DC53D1" w:rsidP="005E0082">
            <w:pPr>
              <w:tabs>
                <w:tab w:val="left" w:pos="360"/>
              </w:tabs>
              <w:spacing w:before="120"/>
              <w:rPr>
                <w:rFonts w:ascii="Times" w:hAnsi="Times" w:cs="Times"/>
                <w:color w:val="000000"/>
                <w:sz w:val="18"/>
                <w:szCs w:val="18"/>
              </w:rPr>
            </w:pPr>
            <w:r w:rsidRPr="00B179E7">
              <w:rPr>
                <w:rFonts w:ascii="Times" w:hAnsi="Times" w:cs="Times"/>
                <w:color w:val="000000"/>
                <w:sz w:val="18"/>
                <w:szCs w:val="18"/>
              </w:rPr>
              <w:t>B</w:t>
            </w:r>
          </w:p>
        </w:tc>
        <w:tc>
          <w:tcPr>
            <w:tcW w:w="370" w:type="dxa"/>
            <w:tcBorders>
              <w:left w:val="single" w:sz="4" w:space="0" w:color="auto"/>
              <w:right w:val="single" w:sz="6" w:space="0" w:color="auto"/>
            </w:tcBorders>
          </w:tcPr>
          <w:p w:rsidR="00DC53D1" w:rsidRPr="00B179E7" w:rsidRDefault="00DC53D1" w:rsidP="005E0082">
            <w:pPr>
              <w:tabs>
                <w:tab w:val="left" w:pos="360"/>
              </w:tabs>
              <w:spacing w:before="120"/>
              <w:rPr>
                <w:rFonts w:ascii="Times" w:hAnsi="Times" w:cs="Times"/>
                <w:color w:val="000000"/>
                <w:sz w:val="18"/>
                <w:szCs w:val="18"/>
              </w:rPr>
            </w:pPr>
            <w:r w:rsidRPr="00B179E7">
              <w:rPr>
                <w:rFonts w:ascii="Times" w:hAnsi="Times" w:cs="Times"/>
                <w:color w:val="000000"/>
                <w:sz w:val="18"/>
                <w:szCs w:val="18"/>
              </w:rPr>
              <w:t>1</w:t>
            </w:r>
          </w:p>
        </w:tc>
        <w:tc>
          <w:tcPr>
            <w:tcW w:w="360" w:type="dxa"/>
          </w:tcPr>
          <w:p w:rsidR="00DC53D1" w:rsidRPr="00B179E7" w:rsidRDefault="00DC53D1" w:rsidP="005E0082">
            <w:pPr>
              <w:tabs>
                <w:tab w:val="left" w:pos="360"/>
              </w:tabs>
              <w:spacing w:before="120"/>
              <w:rPr>
                <w:rFonts w:ascii="Times" w:hAnsi="Times" w:cs="Times"/>
                <w:color w:val="000000"/>
                <w:sz w:val="18"/>
                <w:szCs w:val="18"/>
              </w:rPr>
            </w:pPr>
            <w:r w:rsidRPr="00B179E7">
              <w:rPr>
                <w:rFonts w:ascii="Times" w:hAnsi="Times" w:cs="Times"/>
                <w:color w:val="000000"/>
                <w:sz w:val="18"/>
                <w:szCs w:val="18"/>
              </w:rPr>
              <w:t>0</w:t>
            </w:r>
          </w:p>
        </w:tc>
        <w:tc>
          <w:tcPr>
            <w:tcW w:w="3240" w:type="dxa"/>
            <w:tcBorders>
              <w:left w:val="single" w:sz="6" w:space="0" w:color="auto"/>
              <w:right w:val="single" w:sz="6" w:space="0" w:color="auto"/>
            </w:tcBorders>
          </w:tcPr>
          <w:p w:rsidR="00DC53D1" w:rsidRPr="00B179E7" w:rsidRDefault="00DC53D1" w:rsidP="005E0082">
            <w:pPr>
              <w:pStyle w:val="BodyText"/>
              <w:rPr>
                <w:color w:val="000000"/>
              </w:rPr>
            </w:pPr>
            <w:r w:rsidRPr="00B179E7">
              <w:rPr>
                <w:color w:val="000000"/>
              </w:rPr>
              <w:t>(M) (O) Except for ER operations, may be inoperative provided:</w:t>
            </w:r>
          </w:p>
          <w:p w:rsidR="00DC53D1" w:rsidRPr="00B179E7" w:rsidRDefault="00DC53D1" w:rsidP="00DC53D1">
            <w:pPr>
              <w:ind w:left="640" w:hanging="360"/>
              <w:rPr>
                <w:rFonts w:ascii="Times" w:hAnsi="Times" w:cs="Times"/>
                <w:color w:val="000000"/>
                <w:sz w:val="18"/>
                <w:szCs w:val="18"/>
              </w:rPr>
            </w:pPr>
            <w:r w:rsidRPr="00B179E7">
              <w:rPr>
                <w:rFonts w:ascii="Times" w:hAnsi="Times" w:cs="Times"/>
                <w:color w:val="000000"/>
                <w:sz w:val="18"/>
                <w:szCs w:val="18"/>
              </w:rPr>
              <w:t>a)</w:t>
            </w:r>
            <w:r w:rsidRPr="00B179E7">
              <w:rPr>
                <w:rFonts w:ascii="Times" w:hAnsi="Times" w:cs="Times"/>
                <w:color w:val="000000"/>
                <w:sz w:val="18"/>
                <w:szCs w:val="18"/>
              </w:rPr>
              <w:tab/>
              <w:t>Both Engine Generators are operative, and</w:t>
            </w:r>
          </w:p>
          <w:p w:rsidR="00DC53D1" w:rsidRPr="00B179E7" w:rsidRDefault="00DC53D1" w:rsidP="00DC53D1">
            <w:pPr>
              <w:ind w:left="640" w:hanging="360"/>
              <w:rPr>
                <w:rFonts w:ascii="Times" w:hAnsi="Times" w:cs="Times"/>
                <w:color w:val="000000"/>
                <w:sz w:val="18"/>
                <w:szCs w:val="18"/>
              </w:rPr>
            </w:pPr>
            <w:r w:rsidRPr="00B179E7">
              <w:rPr>
                <w:rFonts w:ascii="Times" w:hAnsi="Times" w:cs="Times"/>
                <w:color w:val="000000"/>
                <w:sz w:val="18"/>
                <w:szCs w:val="18"/>
              </w:rPr>
              <w:t>b)</w:t>
            </w:r>
            <w:r w:rsidRPr="00B179E7">
              <w:rPr>
                <w:rFonts w:ascii="Times" w:hAnsi="Times" w:cs="Times"/>
                <w:color w:val="000000"/>
                <w:sz w:val="18"/>
                <w:szCs w:val="18"/>
              </w:rPr>
              <w:tab/>
            </w:r>
            <w:r>
              <w:rPr>
                <w:rFonts w:ascii="Times" w:hAnsi="Times" w:cs="Times"/>
                <w:color w:val="000000"/>
                <w:sz w:val="18"/>
                <w:szCs w:val="18"/>
              </w:rPr>
              <w:t>RAT</w:t>
            </w:r>
            <w:r w:rsidRPr="00B179E7">
              <w:rPr>
                <w:rFonts w:ascii="Times" w:hAnsi="Times" w:cs="Times"/>
                <w:color w:val="000000"/>
                <w:sz w:val="18"/>
                <w:szCs w:val="18"/>
              </w:rPr>
              <w:t xml:space="preserve"> is operative.</w:t>
            </w:r>
          </w:p>
        </w:tc>
        <w:tc>
          <w:tcPr>
            <w:tcW w:w="2880" w:type="dxa"/>
            <w:tcBorders>
              <w:right w:val="single" w:sz="6" w:space="0" w:color="auto"/>
            </w:tcBorders>
          </w:tcPr>
          <w:p w:rsidR="005E0082" w:rsidRPr="005E0082" w:rsidRDefault="005E0082" w:rsidP="005E0082">
            <w:pPr>
              <w:autoSpaceDE w:val="0"/>
              <w:autoSpaceDN w:val="0"/>
              <w:adjustRightInd w:val="0"/>
              <w:spacing w:before="120"/>
              <w:rPr>
                <w:sz w:val="18"/>
                <w:szCs w:val="18"/>
              </w:rPr>
            </w:pPr>
            <w:r w:rsidRPr="005E0082">
              <w:rPr>
                <w:sz w:val="18"/>
                <w:szCs w:val="18"/>
              </w:rPr>
              <w:t xml:space="preserve">Maintenance will pull and collar </w:t>
            </w:r>
            <w:r w:rsidRPr="005E0082">
              <w:rPr>
                <w:bCs/>
                <w:sz w:val="18"/>
                <w:szCs w:val="18"/>
              </w:rPr>
              <w:t>APU GCU PWR</w:t>
            </w:r>
            <w:r w:rsidRPr="005E0082">
              <w:rPr>
                <w:b/>
                <w:bCs/>
                <w:sz w:val="18"/>
                <w:szCs w:val="18"/>
              </w:rPr>
              <w:t xml:space="preserve"> </w:t>
            </w:r>
            <w:r w:rsidR="008C0FEC">
              <w:rPr>
                <w:sz w:val="18"/>
                <w:szCs w:val="18"/>
              </w:rPr>
              <w:t>circuit breaker</w:t>
            </w:r>
            <w:r w:rsidRPr="005E0082">
              <w:rPr>
                <w:sz w:val="18"/>
                <w:szCs w:val="18"/>
              </w:rPr>
              <w:t>.</w:t>
            </w:r>
          </w:p>
          <w:p w:rsidR="00DC53D1" w:rsidRPr="00B179E7" w:rsidRDefault="005E0082" w:rsidP="00E562E1">
            <w:pPr>
              <w:numPr>
                <w:ins w:id="1" w:author="Unknown"/>
              </w:numPr>
              <w:autoSpaceDE w:val="0"/>
              <w:autoSpaceDN w:val="0"/>
              <w:adjustRightInd w:val="0"/>
              <w:spacing w:before="120"/>
              <w:rPr>
                <w:rFonts w:ascii="Times" w:hAnsi="Times" w:cs="Times"/>
                <w:color w:val="000000"/>
                <w:sz w:val="18"/>
                <w:szCs w:val="18"/>
              </w:rPr>
            </w:pPr>
            <w:r w:rsidRPr="005E0082">
              <w:rPr>
                <w:sz w:val="18"/>
                <w:szCs w:val="18"/>
              </w:rPr>
              <w:t>Flight crew may accomplish this task if properly qualified and authori</w:t>
            </w:r>
            <w:r w:rsidR="007D08C1">
              <w:rPr>
                <w:sz w:val="18"/>
                <w:szCs w:val="18"/>
              </w:rPr>
              <w:t>z</w:t>
            </w:r>
            <w:r w:rsidRPr="005E0082">
              <w:rPr>
                <w:sz w:val="18"/>
                <w:szCs w:val="18"/>
              </w:rPr>
              <w:t>ed.</w:t>
            </w:r>
          </w:p>
        </w:tc>
        <w:tc>
          <w:tcPr>
            <w:tcW w:w="2520" w:type="dxa"/>
            <w:tcBorders>
              <w:right w:val="single" w:sz="6" w:space="0" w:color="auto"/>
            </w:tcBorders>
          </w:tcPr>
          <w:p w:rsidR="00DC53D1" w:rsidRPr="00B179E7" w:rsidRDefault="00DC53D1" w:rsidP="005E0082">
            <w:pPr>
              <w:pStyle w:val="BodyText"/>
              <w:rPr>
                <w:color w:val="000000"/>
              </w:rPr>
            </w:pPr>
            <w:r w:rsidRPr="00B179E7">
              <w:rPr>
                <w:color w:val="000000"/>
              </w:rPr>
              <w:t>Flight crew will ensure:</w:t>
            </w:r>
          </w:p>
          <w:p w:rsidR="00DC53D1" w:rsidRPr="00B179E7" w:rsidRDefault="00DC53D1" w:rsidP="00450521">
            <w:pPr>
              <w:ind w:left="360" w:hanging="260"/>
              <w:rPr>
                <w:rFonts w:ascii="Times" w:hAnsi="Times" w:cs="Times"/>
                <w:color w:val="000000"/>
                <w:sz w:val="18"/>
                <w:szCs w:val="18"/>
              </w:rPr>
            </w:pPr>
            <w:r w:rsidRPr="00B179E7">
              <w:rPr>
                <w:rFonts w:ascii="Times" w:hAnsi="Times" w:cs="Times"/>
                <w:color w:val="000000"/>
                <w:sz w:val="18"/>
                <w:szCs w:val="18"/>
              </w:rPr>
              <w:t>a)</w:t>
            </w:r>
            <w:r w:rsidRPr="00B179E7">
              <w:rPr>
                <w:rFonts w:ascii="Times" w:hAnsi="Times" w:cs="Times"/>
                <w:color w:val="000000"/>
                <w:sz w:val="18"/>
                <w:szCs w:val="18"/>
              </w:rPr>
              <w:tab/>
            </w:r>
            <w:r w:rsidRPr="00B179E7">
              <w:rPr>
                <w:rFonts w:ascii="Times" w:hAnsi="Times" w:cs="Times"/>
                <w:bCs/>
                <w:color w:val="000000"/>
                <w:sz w:val="18"/>
                <w:szCs w:val="18"/>
              </w:rPr>
              <w:t>BOTH Engine Driven Generators</w:t>
            </w:r>
            <w:r w:rsidRPr="00B179E7">
              <w:rPr>
                <w:rFonts w:ascii="Times" w:hAnsi="Times" w:cs="Times"/>
                <w:color w:val="000000"/>
                <w:sz w:val="18"/>
                <w:szCs w:val="18"/>
              </w:rPr>
              <w:t xml:space="preserve"> are operative by reference to the AC synoptic and the absence of failure message on CAS.</w:t>
            </w:r>
          </w:p>
          <w:p w:rsidR="00DC53D1" w:rsidRPr="00B179E7" w:rsidRDefault="00DC53D1" w:rsidP="00450521">
            <w:pPr>
              <w:ind w:left="360" w:hanging="260"/>
              <w:rPr>
                <w:rFonts w:ascii="Times" w:hAnsi="Times" w:cs="Times"/>
                <w:color w:val="000000"/>
                <w:sz w:val="18"/>
                <w:szCs w:val="18"/>
              </w:rPr>
            </w:pPr>
            <w:r w:rsidRPr="00B179E7">
              <w:rPr>
                <w:rFonts w:ascii="Times" w:hAnsi="Times" w:cs="Times"/>
                <w:color w:val="000000"/>
                <w:sz w:val="18"/>
                <w:szCs w:val="18"/>
              </w:rPr>
              <w:t>b)</w:t>
            </w:r>
            <w:r w:rsidRPr="00B179E7">
              <w:rPr>
                <w:rFonts w:ascii="Times" w:hAnsi="Times" w:cs="Times"/>
                <w:color w:val="000000"/>
                <w:sz w:val="18"/>
                <w:szCs w:val="18"/>
              </w:rPr>
              <w:tab/>
            </w:r>
            <w:r>
              <w:rPr>
                <w:rFonts w:ascii="Times" w:hAnsi="Times" w:cs="Times"/>
                <w:color w:val="000000"/>
                <w:sz w:val="18"/>
                <w:szCs w:val="18"/>
              </w:rPr>
              <w:t>RAT</w:t>
            </w:r>
            <w:r w:rsidRPr="00B179E7">
              <w:rPr>
                <w:rFonts w:ascii="Times" w:hAnsi="Times" w:cs="Times"/>
                <w:color w:val="000000"/>
                <w:sz w:val="18"/>
                <w:szCs w:val="18"/>
              </w:rPr>
              <w:t xml:space="preserve"> is operative.</w:t>
            </w:r>
          </w:p>
        </w:tc>
        <w:tc>
          <w:tcPr>
            <w:tcW w:w="2340" w:type="dxa"/>
            <w:tcBorders>
              <w:right w:val="single" w:sz="6" w:space="0" w:color="auto"/>
            </w:tcBorders>
          </w:tcPr>
          <w:p w:rsidR="00DC53D1" w:rsidRPr="00B179E7" w:rsidRDefault="00DC53D1" w:rsidP="005E0082">
            <w:pPr>
              <w:spacing w:before="120"/>
              <w:rPr>
                <w:rFonts w:ascii="Times" w:hAnsi="Times" w:cs="Times"/>
                <w:color w:val="000000"/>
                <w:sz w:val="18"/>
                <w:szCs w:val="18"/>
              </w:rPr>
            </w:pPr>
            <w:r w:rsidRPr="00B179E7">
              <w:rPr>
                <w:rFonts w:ascii="Times" w:hAnsi="Times" w:cs="Times"/>
                <w:color w:val="000000"/>
                <w:sz w:val="18"/>
                <w:szCs w:val="18"/>
              </w:rPr>
              <w:t xml:space="preserve">An Inoperative Placard will be placed above </w:t>
            </w:r>
            <w:r w:rsidRPr="00B179E7">
              <w:rPr>
                <w:rFonts w:ascii="Times" w:hAnsi="Times" w:cs="Times"/>
                <w:bCs/>
                <w:color w:val="000000"/>
                <w:sz w:val="18"/>
                <w:szCs w:val="18"/>
              </w:rPr>
              <w:t xml:space="preserve">AUX PWR Switch </w:t>
            </w:r>
            <w:r w:rsidRPr="00B179E7">
              <w:rPr>
                <w:rFonts w:ascii="Times" w:hAnsi="Times" w:cs="Times"/>
                <w:color w:val="000000"/>
                <w:sz w:val="18"/>
                <w:szCs w:val="18"/>
              </w:rPr>
              <w:t>on</w:t>
            </w:r>
            <w:r w:rsidRPr="00B179E7">
              <w:rPr>
                <w:rFonts w:ascii="Times" w:hAnsi="Times" w:cs="Times"/>
                <w:bCs/>
                <w:color w:val="000000"/>
                <w:sz w:val="18"/>
                <w:szCs w:val="18"/>
              </w:rPr>
              <w:t xml:space="preserve"> EPCP</w:t>
            </w:r>
            <w:r w:rsidRPr="00B179E7">
              <w:rPr>
                <w:rFonts w:ascii="Times" w:hAnsi="Times" w:cs="Times"/>
                <w:color w:val="000000"/>
                <w:sz w:val="18"/>
                <w:szCs w:val="18"/>
              </w:rPr>
              <w:t xml:space="preserve"> and will be noted on ADLS.</w:t>
            </w:r>
          </w:p>
        </w:tc>
      </w:tr>
      <w:tr w:rsidR="00DC53D1" w:rsidRPr="00B179E7" w:rsidTr="00450521">
        <w:trPr>
          <w:cantSplit/>
        </w:trPr>
        <w:tc>
          <w:tcPr>
            <w:tcW w:w="2330" w:type="dxa"/>
            <w:tcBorders>
              <w:left w:val="single" w:sz="6" w:space="0" w:color="auto"/>
            </w:tcBorders>
          </w:tcPr>
          <w:p w:rsidR="00DC53D1" w:rsidRPr="00B179E7" w:rsidRDefault="00DC53D1" w:rsidP="00450521">
            <w:pPr>
              <w:tabs>
                <w:tab w:val="left" w:pos="440"/>
                <w:tab w:val="left" w:pos="2600"/>
              </w:tabs>
              <w:spacing w:before="240"/>
              <w:ind w:left="80"/>
              <w:rPr>
                <w:rFonts w:ascii="Times" w:hAnsi="Times" w:cs="Times"/>
                <w:color w:val="000000"/>
                <w:sz w:val="18"/>
                <w:szCs w:val="18"/>
              </w:rPr>
            </w:pPr>
          </w:p>
        </w:tc>
        <w:tc>
          <w:tcPr>
            <w:tcW w:w="440" w:type="dxa"/>
            <w:tcBorders>
              <w:right w:val="single" w:sz="4" w:space="0" w:color="auto"/>
            </w:tcBorders>
          </w:tcPr>
          <w:p w:rsidR="00DC53D1" w:rsidRPr="00B179E7" w:rsidRDefault="00DC53D1" w:rsidP="00450521">
            <w:pPr>
              <w:tabs>
                <w:tab w:val="left" w:pos="360"/>
              </w:tabs>
              <w:spacing w:before="240"/>
              <w:rPr>
                <w:rFonts w:ascii="Times" w:hAnsi="Times" w:cs="Times"/>
                <w:color w:val="000000"/>
                <w:sz w:val="18"/>
                <w:szCs w:val="18"/>
              </w:rPr>
            </w:pPr>
            <w:r w:rsidRPr="00B179E7">
              <w:rPr>
                <w:rFonts w:ascii="Times" w:hAnsi="Times" w:cs="Times"/>
                <w:color w:val="000000"/>
                <w:sz w:val="18"/>
                <w:szCs w:val="18"/>
              </w:rPr>
              <w:t>C</w:t>
            </w:r>
          </w:p>
        </w:tc>
        <w:tc>
          <w:tcPr>
            <w:tcW w:w="370" w:type="dxa"/>
            <w:tcBorders>
              <w:left w:val="single" w:sz="4" w:space="0" w:color="auto"/>
              <w:right w:val="single" w:sz="6" w:space="0" w:color="auto"/>
            </w:tcBorders>
          </w:tcPr>
          <w:p w:rsidR="00DC53D1" w:rsidRPr="00B179E7" w:rsidRDefault="00DC53D1" w:rsidP="00450521">
            <w:pPr>
              <w:tabs>
                <w:tab w:val="left" w:pos="360"/>
              </w:tabs>
              <w:spacing w:before="240"/>
              <w:rPr>
                <w:rFonts w:ascii="Times" w:hAnsi="Times" w:cs="Times"/>
                <w:color w:val="000000"/>
                <w:sz w:val="18"/>
                <w:szCs w:val="18"/>
              </w:rPr>
            </w:pPr>
            <w:r w:rsidRPr="00B179E7">
              <w:rPr>
                <w:rFonts w:ascii="Times" w:hAnsi="Times" w:cs="Times"/>
                <w:color w:val="000000"/>
                <w:sz w:val="18"/>
                <w:szCs w:val="18"/>
              </w:rPr>
              <w:t>1</w:t>
            </w:r>
          </w:p>
        </w:tc>
        <w:tc>
          <w:tcPr>
            <w:tcW w:w="360" w:type="dxa"/>
          </w:tcPr>
          <w:p w:rsidR="00DC53D1" w:rsidRPr="00B179E7" w:rsidRDefault="00DC53D1" w:rsidP="00450521">
            <w:pPr>
              <w:tabs>
                <w:tab w:val="left" w:pos="360"/>
              </w:tabs>
              <w:spacing w:before="240"/>
              <w:rPr>
                <w:rFonts w:ascii="Times" w:hAnsi="Times" w:cs="Times"/>
                <w:color w:val="000000"/>
                <w:sz w:val="18"/>
                <w:szCs w:val="18"/>
              </w:rPr>
            </w:pPr>
            <w:r w:rsidRPr="00B179E7">
              <w:rPr>
                <w:rFonts w:ascii="Times" w:hAnsi="Times" w:cs="Times"/>
                <w:color w:val="000000"/>
                <w:sz w:val="18"/>
                <w:szCs w:val="18"/>
              </w:rPr>
              <w:t>0</w:t>
            </w:r>
          </w:p>
        </w:tc>
        <w:tc>
          <w:tcPr>
            <w:tcW w:w="3240" w:type="dxa"/>
            <w:tcBorders>
              <w:left w:val="single" w:sz="6" w:space="0" w:color="auto"/>
              <w:right w:val="single" w:sz="6" w:space="0" w:color="auto"/>
            </w:tcBorders>
          </w:tcPr>
          <w:p w:rsidR="00DC53D1" w:rsidRPr="00B179E7" w:rsidRDefault="00DC53D1" w:rsidP="00450521">
            <w:pPr>
              <w:spacing w:before="240"/>
              <w:rPr>
                <w:rFonts w:ascii="Times" w:hAnsi="Times" w:cs="Times"/>
                <w:color w:val="000000"/>
                <w:sz w:val="18"/>
                <w:szCs w:val="18"/>
              </w:rPr>
            </w:pPr>
            <w:r w:rsidRPr="00B179E7">
              <w:rPr>
                <w:rFonts w:ascii="Times" w:hAnsi="Times" w:cs="Times"/>
                <w:color w:val="000000"/>
                <w:sz w:val="18"/>
                <w:szCs w:val="18"/>
              </w:rPr>
              <w:t>(M) Except for ER operations, may be inoperative provided APU is not u</w:t>
            </w:r>
            <w:r>
              <w:rPr>
                <w:rFonts w:ascii="Times" w:hAnsi="Times" w:cs="Times"/>
                <w:color w:val="000000"/>
                <w:sz w:val="18"/>
                <w:szCs w:val="18"/>
              </w:rPr>
              <w:t>s</w:t>
            </w:r>
            <w:r w:rsidRPr="00B179E7">
              <w:rPr>
                <w:rFonts w:ascii="Times" w:hAnsi="Times" w:cs="Times"/>
                <w:color w:val="000000"/>
                <w:sz w:val="18"/>
                <w:szCs w:val="18"/>
              </w:rPr>
              <w:t>ed.</w:t>
            </w:r>
          </w:p>
        </w:tc>
        <w:tc>
          <w:tcPr>
            <w:tcW w:w="2880" w:type="dxa"/>
            <w:tcBorders>
              <w:right w:val="single" w:sz="6" w:space="0" w:color="auto"/>
            </w:tcBorders>
          </w:tcPr>
          <w:p w:rsidR="00CA0C0C" w:rsidRDefault="00DC53D1" w:rsidP="00450521">
            <w:pPr>
              <w:spacing w:before="240"/>
              <w:rPr>
                <w:rFonts w:ascii="Times" w:hAnsi="Times" w:cs="Times"/>
                <w:color w:val="000000"/>
                <w:sz w:val="18"/>
                <w:szCs w:val="18"/>
              </w:rPr>
            </w:pPr>
            <w:r w:rsidRPr="00B179E7">
              <w:rPr>
                <w:rFonts w:ascii="Times" w:hAnsi="Times" w:cs="Times"/>
                <w:color w:val="000000"/>
                <w:sz w:val="18"/>
                <w:szCs w:val="18"/>
              </w:rPr>
              <w:t xml:space="preserve">Maintenance will pull and collar </w:t>
            </w:r>
            <w:r w:rsidRPr="00B179E7">
              <w:rPr>
                <w:rFonts w:ascii="Times" w:hAnsi="Times" w:cs="Times"/>
                <w:bCs/>
                <w:color w:val="000000"/>
                <w:sz w:val="18"/>
                <w:szCs w:val="18"/>
              </w:rPr>
              <w:t>APU CT</w:t>
            </w:r>
            <w:r w:rsidR="00CA0C0C">
              <w:rPr>
                <w:rFonts w:ascii="Times" w:hAnsi="Times" w:cs="Times"/>
                <w:bCs/>
                <w:color w:val="000000"/>
                <w:sz w:val="18"/>
                <w:szCs w:val="18"/>
              </w:rPr>
              <w:t xml:space="preserve">RL </w:t>
            </w:r>
            <w:r w:rsidRPr="00B179E7">
              <w:rPr>
                <w:rFonts w:ascii="Times" w:hAnsi="Times" w:cs="Times"/>
                <w:bCs/>
                <w:color w:val="000000"/>
                <w:sz w:val="18"/>
                <w:szCs w:val="18"/>
              </w:rPr>
              <w:t>1</w:t>
            </w:r>
            <w:r w:rsidRPr="00B179E7">
              <w:rPr>
                <w:rFonts w:ascii="Times" w:hAnsi="Times" w:cs="Times"/>
                <w:color w:val="000000"/>
                <w:sz w:val="18"/>
                <w:szCs w:val="18"/>
              </w:rPr>
              <w:t xml:space="preserve"> and </w:t>
            </w:r>
          </w:p>
          <w:p w:rsidR="00DC53D1" w:rsidRPr="00B179E7" w:rsidRDefault="00CA0C0C" w:rsidP="00CA0C0C">
            <w:pPr>
              <w:rPr>
                <w:rFonts w:ascii="Times" w:hAnsi="Times" w:cs="Times"/>
                <w:color w:val="000000"/>
                <w:sz w:val="18"/>
                <w:szCs w:val="18"/>
              </w:rPr>
            </w:pPr>
            <w:r>
              <w:rPr>
                <w:rFonts w:ascii="Times" w:hAnsi="Times" w:cs="Times"/>
                <w:bCs/>
                <w:color w:val="000000"/>
                <w:sz w:val="18"/>
                <w:szCs w:val="18"/>
              </w:rPr>
              <w:t xml:space="preserve">APU CTRL </w:t>
            </w:r>
            <w:r w:rsidR="00DC53D1" w:rsidRPr="00B179E7">
              <w:rPr>
                <w:rFonts w:ascii="Times" w:hAnsi="Times" w:cs="Times"/>
                <w:bCs/>
                <w:color w:val="000000"/>
                <w:sz w:val="18"/>
                <w:szCs w:val="18"/>
              </w:rPr>
              <w:t>2</w:t>
            </w:r>
            <w:r w:rsidR="00DC53D1" w:rsidRPr="00B179E7">
              <w:rPr>
                <w:rFonts w:ascii="Times" w:hAnsi="Times" w:cs="Times"/>
                <w:color w:val="000000"/>
                <w:sz w:val="18"/>
                <w:szCs w:val="18"/>
              </w:rPr>
              <w:t>.</w:t>
            </w:r>
          </w:p>
          <w:p w:rsidR="00DC53D1" w:rsidRPr="00B179E7" w:rsidRDefault="00DC53D1" w:rsidP="00450521">
            <w:pPr>
              <w:spacing w:before="240"/>
              <w:rPr>
                <w:rFonts w:ascii="Times" w:hAnsi="Times" w:cs="Times"/>
                <w:color w:val="000000"/>
                <w:sz w:val="18"/>
                <w:szCs w:val="18"/>
              </w:rPr>
            </w:pPr>
            <w:r w:rsidRPr="00B179E7">
              <w:rPr>
                <w:rFonts w:ascii="Times" w:hAnsi="Times" w:cs="Times"/>
                <w:color w:val="000000"/>
                <w:sz w:val="18"/>
                <w:szCs w:val="18"/>
              </w:rPr>
              <w:t>Flight crew may accomplish this task if properly qualified and authorized.</w:t>
            </w:r>
          </w:p>
        </w:tc>
        <w:tc>
          <w:tcPr>
            <w:tcW w:w="2520" w:type="dxa"/>
            <w:tcBorders>
              <w:right w:val="single" w:sz="6" w:space="0" w:color="auto"/>
            </w:tcBorders>
          </w:tcPr>
          <w:p w:rsidR="00DC53D1" w:rsidRPr="00B179E7" w:rsidRDefault="00DC53D1" w:rsidP="00450521">
            <w:pPr>
              <w:spacing w:before="240"/>
              <w:ind w:left="360" w:hanging="360"/>
              <w:rPr>
                <w:rFonts w:ascii="Times" w:hAnsi="Times" w:cs="Times"/>
                <w:color w:val="000000"/>
                <w:sz w:val="18"/>
                <w:szCs w:val="18"/>
              </w:rPr>
            </w:pPr>
            <w:r w:rsidRPr="00B179E7">
              <w:rPr>
                <w:rFonts w:ascii="Times" w:hAnsi="Times" w:cs="Times"/>
                <w:color w:val="000000"/>
                <w:sz w:val="18"/>
                <w:szCs w:val="18"/>
              </w:rPr>
              <w:t>None required.</w:t>
            </w:r>
          </w:p>
        </w:tc>
        <w:tc>
          <w:tcPr>
            <w:tcW w:w="2340" w:type="dxa"/>
            <w:tcBorders>
              <w:right w:val="single" w:sz="6" w:space="0" w:color="auto"/>
            </w:tcBorders>
          </w:tcPr>
          <w:p w:rsidR="00DC53D1" w:rsidRPr="00B179E7" w:rsidRDefault="00DC53D1" w:rsidP="00450521">
            <w:pPr>
              <w:spacing w:before="240"/>
              <w:rPr>
                <w:rFonts w:ascii="Times" w:hAnsi="Times" w:cs="Times"/>
                <w:color w:val="000000"/>
                <w:sz w:val="18"/>
                <w:szCs w:val="18"/>
              </w:rPr>
            </w:pPr>
            <w:r w:rsidRPr="00B179E7">
              <w:rPr>
                <w:rFonts w:ascii="Times" w:hAnsi="Times" w:cs="Times"/>
                <w:color w:val="000000"/>
                <w:sz w:val="18"/>
                <w:szCs w:val="18"/>
              </w:rPr>
              <w:t xml:space="preserve">An Inoperative Placard will be placed above </w:t>
            </w:r>
            <w:r w:rsidRPr="00B179E7">
              <w:rPr>
                <w:rFonts w:ascii="Times" w:hAnsi="Times" w:cs="Times"/>
                <w:bCs/>
                <w:color w:val="000000"/>
                <w:sz w:val="18"/>
                <w:szCs w:val="18"/>
              </w:rPr>
              <w:t xml:space="preserve">AUX PWR Switch </w:t>
            </w:r>
            <w:r w:rsidRPr="00B179E7">
              <w:rPr>
                <w:rFonts w:ascii="Times" w:hAnsi="Times" w:cs="Times"/>
                <w:color w:val="000000"/>
                <w:sz w:val="18"/>
                <w:szCs w:val="18"/>
              </w:rPr>
              <w:t>on</w:t>
            </w:r>
            <w:r w:rsidRPr="00B179E7">
              <w:rPr>
                <w:rFonts w:ascii="Times" w:hAnsi="Times" w:cs="Times"/>
                <w:bCs/>
                <w:color w:val="000000"/>
                <w:sz w:val="18"/>
                <w:szCs w:val="18"/>
              </w:rPr>
              <w:t xml:space="preserve"> EPCP</w:t>
            </w:r>
            <w:r w:rsidRPr="00B179E7">
              <w:rPr>
                <w:rFonts w:ascii="Times" w:hAnsi="Times" w:cs="Times"/>
                <w:color w:val="000000"/>
                <w:sz w:val="18"/>
                <w:szCs w:val="18"/>
              </w:rPr>
              <w:t xml:space="preserve"> and will be noted on ADLS.</w:t>
            </w:r>
          </w:p>
        </w:tc>
      </w:tr>
      <w:tr w:rsidR="00DC53D1" w:rsidRPr="00B179E7" w:rsidTr="00450521">
        <w:trPr>
          <w:cantSplit/>
        </w:trPr>
        <w:tc>
          <w:tcPr>
            <w:tcW w:w="2330" w:type="dxa"/>
            <w:tcBorders>
              <w:left w:val="single" w:sz="6" w:space="0" w:color="auto"/>
              <w:bottom w:val="single" w:sz="4" w:space="0" w:color="auto"/>
            </w:tcBorders>
          </w:tcPr>
          <w:p w:rsidR="00DC53D1" w:rsidRPr="00B179E7" w:rsidRDefault="00DC53D1" w:rsidP="00450521">
            <w:pPr>
              <w:tabs>
                <w:tab w:val="left" w:pos="440"/>
                <w:tab w:val="left" w:pos="2600"/>
              </w:tabs>
              <w:spacing w:before="240"/>
              <w:ind w:left="80"/>
              <w:rPr>
                <w:rFonts w:ascii="Times" w:hAnsi="Times" w:cs="Times"/>
                <w:color w:val="000000"/>
                <w:sz w:val="18"/>
                <w:szCs w:val="18"/>
              </w:rPr>
            </w:pPr>
          </w:p>
        </w:tc>
        <w:tc>
          <w:tcPr>
            <w:tcW w:w="440" w:type="dxa"/>
            <w:tcBorders>
              <w:bottom w:val="single" w:sz="4" w:space="0" w:color="auto"/>
              <w:right w:val="single" w:sz="4" w:space="0" w:color="auto"/>
            </w:tcBorders>
          </w:tcPr>
          <w:p w:rsidR="00DC53D1" w:rsidRPr="00B179E7" w:rsidRDefault="00DC53D1" w:rsidP="00450521">
            <w:pPr>
              <w:tabs>
                <w:tab w:val="left" w:pos="360"/>
              </w:tabs>
              <w:spacing w:before="240"/>
              <w:rPr>
                <w:rFonts w:ascii="Times" w:hAnsi="Times" w:cs="Times"/>
                <w:color w:val="000000"/>
                <w:sz w:val="18"/>
                <w:szCs w:val="18"/>
              </w:rPr>
            </w:pPr>
          </w:p>
        </w:tc>
        <w:tc>
          <w:tcPr>
            <w:tcW w:w="370" w:type="dxa"/>
            <w:tcBorders>
              <w:left w:val="single" w:sz="4" w:space="0" w:color="auto"/>
              <w:bottom w:val="single" w:sz="4" w:space="0" w:color="auto"/>
              <w:right w:val="single" w:sz="6" w:space="0" w:color="auto"/>
            </w:tcBorders>
          </w:tcPr>
          <w:p w:rsidR="00DC53D1" w:rsidRPr="00B179E7" w:rsidRDefault="00DC53D1" w:rsidP="00450521">
            <w:pPr>
              <w:tabs>
                <w:tab w:val="left" w:pos="360"/>
              </w:tabs>
              <w:spacing w:before="240"/>
              <w:rPr>
                <w:rFonts w:ascii="Times" w:hAnsi="Times" w:cs="Times"/>
                <w:color w:val="000000"/>
                <w:sz w:val="18"/>
                <w:szCs w:val="18"/>
              </w:rPr>
            </w:pPr>
          </w:p>
        </w:tc>
        <w:tc>
          <w:tcPr>
            <w:tcW w:w="360" w:type="dxa"/>
            <w:tcBorders>
              <w:bottom w:val="single" w:sz="4" w:space="0" w:color="auto"/>
            </w:tcBorders>
          </w:tcPr>
          <w:p w:rsidR="00DC53D1" w:rsidRPr="00B179E7" w:rsidRDefault="00DC53D1" w:rsidP="00450521">
            <w:pPr>
              <w:tabs>
                <w:tab w:val="left" w:pos="360"/>
              </w:tabs>
              <w:spacing w:before="240"/>
              <w:rPr>
                <w:rFonts w:ascii="Times" w:hAnsi="Times" w:cs="Times"/>
                <w:color w:val="000000"/>
                <w:sz w:val="18"/>
                <w:szCs w:val="18"/>
              </w:rPr>
            </w:pPr>
          </w:p>
        </w:tc>
        <w:tc>
          <w:tcPr>
            <w:tcW w:w="3240" w:type="dxa"/>
            <w:tcBorders>
              <w:left w:val="single" w:sz="6" w:space="0" w:color="auto"/>
              <w:bottom w:val="single" w:sz="4" w:space="0" w:color="auto"/>
              <w:right w:val="single" w:sz="6" w:space="0" w:color="auto"/>
            </w:tcBorders>
          </w:tcPr>
          <w:p w:rsidR="00DC53D1" w:rsidRPr="00B179E7" w:rsidRDefault="00DC53D1" w:rsidP="00450521">
            <w:pPr>
              <w:spacing w:before="240"/>
              <w:rPr>
                <w:rFonts w:ascii="Times" w:hAnsi="Times" w:cs="Times"/>
                <w:color w:val="000000"/>
                <w:sz w:val="18"/>
                <w:szCs w:val="18"/>
              </w:rPr>
            </w:pPr>
          </w:p>
        </w:tc>
        <w:tc>
          <w:tcPr>
            <w:tcW w:w="2880" w:type="dxa"/>
            <w:tcBorders>
              <w:bottom w:val="single" w:sz="4" w:space="0" w:color="auto"/>
              <w:right w:val="single" w:sz="6" w:space="0" w:color="auto"/>
            </w:tcBorders>
          </w:tcPr>
          <w:p w:rsidR="00DC53D1" w:rsidRPr="00B179E7" w:rsidRDefault="00DC53D1" w:rsidP="00450521">
            <w:pPr>
              <w:spacing w:before="240"/>
              <w:rPr>
                <w:rFonts w:ascii="Times" w:hAnsi="Times" w:cs="Times"/>
                <w:color w:val="000000"/>
                <w:sz w:val="18"/>
                <w:szCs w:val="18"/>
              </w:rPr>
            </w:pPr>
          </w:p>
        </w:tc>
        <w:tc>
          <w:tcPr>
            <w:tcW w:w="2520" w:type="dxa"/>
            <w:tcBorders>
              <w:bottom w:val="single" w:sz="4" w:space="0" w:color="auto"/>
              <w:right w:val="single" w:sz="6" w:space="0" w:color="auto"/>
            </w:tcBorders>
          </w:tcPr>
          <w:p w:rsidR="00DC53D1" w:rsidRPr="00B179E7" w:rsidRDefault="00DC53D1" w:rsidP="00450521">
            <w:pPr>
              <w:spacing w:before="240"/>
              <w:ind w:left="360" w:hanging="360"/>
              <w:rPr>
                <w:rFonts w:ascii="Times" w:hAnsi="Times" w:cs="Times"/>
                <w:color w:val="000000"/>
                <w:sz w:val="18"/>
                <w:szCs w:val="18"/>
              </w:rPr>
            </w:pPr>
          </w:p>
        </w:tc>
        <w:tc>
          <w:tcPr>
            <w:tcW w:w="2340" w:type="dxa"/>
            <w:tcBorders>
              <w:bottom w:val="single" w:sz="4" w:space="0" w:color="auto"/>
              <w:right w:val="single" w:sz="6" w:space="0" w:color="auto"/>
            </w:tcBorders>
          </w:tcPr>
          <w:p w:rsidR="00DC53D1" w:rsidRPr="00B179E7" w:rsidRDefault="00DC53D1" w:rsidP="00450521">
            <w:pPr>
              <w:spacing w:before="240"/>
              <w:rPr>
                <w:rFonts w:ascii="Times" w:hAnsi="Times" w:cs="Times"/>
                <w:color w:val="000000"/>
                <w:sz w:val="18"/>
                <w:szCs w:val="18"/>
              </w:rPr>
            </w:pPr>
          </w:p>
        </w:tc>
      </w:tr>
    </w:tbl>
    <w:p w:rsidR="00DC53D1" w:rsidRDefault="00DC53D1" w:rsidP="00EA538C">
      <w:pPr>
        <w:jc w:val="center"/>
        <w:rPr>
          <w:sz w:val="22"/>
          <w:szCs w:val="22"/>
        </w:rPr>
        <w:sectPr w:rsidR="00DC53D1" w:rsidSect="00EA538C">
          <w:headerReference w:type="default" r:id="rId7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DC53D1" w:rsidRPr="00B179E7" w:rsidTr="00450521">
        <w:trPr>
          <w:cantSplit/>
        </w:trPr>
        <w:tc>
          <w:tcPr>
            <w:tcW w:w="2330" w:type="dxa"/>
            <w:tcBorders>
              <w:top w:val="single" w:sz="4" w:space="0" w:color="auto"/>
              <w:left w:val="single" w:sz="6" w:space="0" w:color="auto"/>
            </w:tcBorders>
          </w:tcPr>
          <w:p w:rsidR="00DC53D1" w:rsidRPr="00B179E7" w:rsidRDefault="00DC53D1" w:rsidP="00450521">
            <w:pPr>
              <w:tabs>
                <w:tab w:val="left" w:pos="440"/>
                <w:tab w:val="left" w:pos="2600"/>
              </w:tabs>
              <w:ind w:left="86"/>
              <w:rPr>
                <w:rFonts w:ascii="Times" w:hAnsi="Times" w:cs="Times"/>
                <w:sz w:val="18"/>
                <w:szCs w:val="18"/>
                <w:lang w:val="fr-FR"/>
              </w:rPr>
            </w:pPr>
            <w:r w:rsidRPr="00B179E7">
              <w:rPr>
                <w:rFonts w:ascii="Times" w:hAnsi="Times" w:cs="Times"/>
                <w:sz w:val="18"/>
                <w:szCs w:val="18"/>
                <w:lang w:val="fr-FR"/>
              </w:rPr>
              <w:lastRenderedPageBreak/>
              <w:t>3.</w:t>
            </w:r>
            <w:r w:rsidRPr="00B179E7">
              <w:rPr>
                <w:rFonts w:ascii="Times" w:hAnsi="Times" w:cs="Times"/>
                <w:sz w:val="18"/>
                <w:szCs w:val="18"/>
                <w:lang w:val="fr-FR"/>
              </w:rPr>
              <w:tab/>
              <w:t>Transformer-Rectifier</w:t>
            </w:r>
          </w:p>
          <w:p w:rsidR="00DC53D1" w:rsidRPr="00B179E7" w:rsidRDefault="00DC53D1" w:rsidP="00450521">
            <w:pPr>
              <w:tabs>
                <w:tab w:val="left" w:pos="440"/>
                <w:tab w:val="left" w:pos="2600"/>
              </w:tabs>
              <w:ind w:left="86"/>
              <w:rPr>
                <w:rFonts w:ascii="Times" w:hAnsi="Times" w:cs="Times"/>
                <w:sz w:val="18"/>
                <w:szCs w:val="18"/>
                <w:lang w:val="fr-FR"/>
              </w:rPr>
            </w:pPr>
            <w:r w:rsidRPr="00B179E7">
              <w:rPr>
                <w:rFonts w:ascii="Times" w:hAnsi="Times" w:cs="Times"/>
                <w:sz w:val="18"/>
                <w:szCs w:val="18"/>
                <w:lang w:val="fr-FR"/>
              </w:rPr>
              <w:tab/>
              <w:t>Units (TRUs)</w:t>
            </w:r>
          </w:p>
        </w:tc>
        <w:tc>
          <w:tcPr>
            <w:tcW w:w="440" w:type="dxa"/>
            <w:tcBorders>
              <w:top w:val="single" w:sz="4" w:space="0" w:color="auto"/>
              <w:right w:val="single" w:sz="4" w:space="0" w:color="auto"/>
            </w:tcBorders>
          </w:tcPr>
          <w:p w:rsidR="00DC53D1" w:rsidRPr="00B179E7" w:rsidRDefault="00DC53D1" w:rsidP="00450521">
            <w:pPr>
              <w:tabs>
                <w:tab w:val="left" w:pos="360"/>
              </w:tabs>
              <w:rPr>
                <w:rFonts w:ascii="Times" w:hAnsi="Times" w:cs="Times"/>
                <w:sz w:val="18"/>
                <w:szCs w:val="18"/>
              </w:rPr>
            </w:pPr>
            <w:r w:rsidRPr="00B179E7">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DC53D1" w:rsidRPr="00B179E7" w:rsidRDefault="00DC53D1" w:rsidP="00450521">
            <w:pPr>
              <w:tabs>
                <w:tab w:val="left" w:pos="360"/>
              </w:tabs>
              <w:rPr>
                <w:rFonts w:ascii="Times" w:hAnsi="Times" w:cs="Times"/>
                <w:sz w:val="18"/>
                <w:szCs w:val="18"/>
              </w:rPr>
            </w:pPr>
            <w:r w:rsidRPr="00B179E7">
              <w:rPr>
                <w:rFonts w:ascii="Times" w:hAnsi="Times" w:cs="Times"/>
                <w:sz w:val="18"/>
                <w:szCs w:val="18"/>
              </w:rPr>
              <w:t>5</w:t>
            </w:r>
          </w:p>
        </w:tc>
        <w:tc>
          <w:tcPr>
            <w:tcW w:w="360" w:type="dxa"/>
            <w:tcBorders>
              <w:top w:val="single" w:sz="4" w:space="0" w:color="auto"/>
            </w:tcBorders>
          </w:tcPr>
          <w:p w:rsidR="00DC53D1" w:rsidRPr="00B179E7" w:rsidRDefault="00DC53D1" w:rsidP="00450521">
            <w:pPr>
              <w:tabs>
                <w:tab w:val="left" w:pos="360"/>
              </w:tabs>
              <w:rPr>
                <w:rFonts w:ascii="Times" w:hAnsi="Times" w:cs="Times"/>
                <w:sz w:val="18"/>
                <w:szCs w:val="18"/>
              </w:rPr>
            </w:pPr>
            <w:r w:rsidRPr="00B179E7">
              <w:rPr>
                <w:rFonts w:ascii="Times" w:hAnsi="Times" w:cs="Times"/>
                <w:sz w:val="18"/>
                <w:szCs w:val="18"/>
              </w:rPr>
              <w:t>4</w:t>
            </w:r>
          </w:p>
        </w:tc>
        <w:tc>
          <w:tcPr>
            <w:tcW w:w="3240" w:type="dxa"/>
            <w:tcBorders>
              <w:top w:val="single" w:sz="4" w:space="0" w:color="auto"/>
              <w:left w:val="single" w:sz="6" w:space="0" w:color="auto"/>
              <w:right w:val="single" w:sz="6" w:space="0" w:color="auto"/>
            </w:tcBorders>
          </w:tcPr>
          <w:p w:rsidR="00DC53D1" w:rsidRPr="00B179E7" w:rsidRDefault="00DC53D1" w:rsidP="00450521">
            <w:pPr>
              <w:pStyle w:val="BodyText"/>
              <w:spacing w:before="0"/>
            </w:pPr>
            <w:r w:rsidRPr="00B179E7">
              <w:t>(M) May be inoperative provided:</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a)</w:t>
            </w:r>
            <w:r w:rsidRPr="00B179E7">
              <w:rPr>
                <w:rFonts w:ascii="Times" w:hAnsi="Times" w:cs="Times"/>
                <w:sz w:val="18"/>
                <w:szCs w:val="18"/>
              </w:rPr>
              <w:tab/>
              <w:t>Both Generators are operative,</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b)</w:t>
            </w:r>
            <w:r w:rsidRPr="00B179E7">
              <w:rPr>
                <w:rFonts w:ascii="Times" w:hAnsi="Times" w:cs="Times"/>
                <w:sz w:val="18"/>
                <w:szCs w:val="18"/>
              </w:rPr>
              <w:tab/>
              <w:t>Both essential TRUs are operative,</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c)</w:t>
            </w:r>
            <w:r w:rsidRPr="00B179E7">
              <w:rPr>
                <w:rFonts w:ascii="Times" w:hAnsi="Times" w:cs="Times"/>
                <w:sz w:val="18"/>
                <w:szCs w:val="18"/>
              </w:rPr>
              <w:tab/>
              <w:t>Auxiliary TRU is operative,</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d)</w:t>
            </w:r>
            <w:r w:rsidRPr="00B179E7">
              <w:rPr>
                <w:rFonts w:ascii="Times" w:hAnsi="Times" w:cs="Times"/>
                <w:sz w:val="18"/>
                <w:szCs w:val="18"/>
              </w:rPr>
              <w:tab/>
              <w:t>APU Generator is operative,</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e)</w:t>
            </w:r>
            <w:r w:rsidRPr="00B179E7">
              <w:rPr>
                <w:rFonts w:ascii="Times" w:hAnsi="Times" w:cs="Times"/>
                <w:sz w:val="18"/>
                <w:szCs w:val="18"/>
              </w:rPr>
              <w:tab/>
              <w:t xml:space="preserve">Both </w:t>
            </w:r>
            <w:smartTag w:uri="urn:schemas-microsoft-com:office:smarttags" w:element="place">
              <w:r w:rsidRPr="00B179E7">
                <w:rPr>
                  <w:rFonts w:ascii="Times" w:hAnsi="Times" w:cs="Times"/>
                  <w:sz w:val="18"/>
                  <w:szCs w:val="18"/>
                </w:rPr>
                <w:t>Battery</w:t>
              </w:r>
            </w:smartTag>
            <w:r w:rsidRPr="00B179E7">
              <w:rPr>
                <w:rFonts w:ascii="Times" w:hAnsi="Times" w:cs="Times"/>
                <w:sz w:val="18"/>
                <w:szCs w:val="18"/>
              </w:rPr>
              <w:t xml:space="preserve"> chargers are operative,</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f)</w:t>
            </w:r>
            <w:r w:rsidRPr="00B179E7">
              <w:rPr>
                <w:rFonts w:ascii="Times" w:hAnsi="Times" w:cs="Times"/>
                <w:sz w:val="18"/>
                <w:szCs w:val="18"/>
              </w:rPr>
              <w:tab/>
              <w:t>Both Main Airplane Batteries are operative,</w:t>
            </w:r>
          </w:p>
          <w:p w:rsidR="00DC53D1" w:rsidRDefault="00DC53D1" w:rsidP="00450521">
            <w:pPr>
              <w:ind w:left="550" w:hanging="360"/>
              <w:rPr>
                <w:rFonts w:ascii="Times" w:hAnsi="Times" w:cs="Times"/>
                <w:sz w:val="18"/>
                <w:szCs w:val="18"/>
              </w:rPr>
            </w:pPr>
            <w:r w:rsidRPr="00B179E7">
              <w:rPr>
                <w:rFonts w:ascii="Times" w:hAnsi="Times" w:cs="Times"/>
                <w:sz w:val="18"/>
                <w:szCs w:val="18"/>
              </w:rPr>
              <w:t>g)</w:t>
            </w:r>
            <w:r w:rsidRPr="00B179E7">
              <w:rPr>
                <w:rFonts w:ascii="Times" w:hAnsi="Times" w:cs="Times"/>
                <w:sz w:val="18"/>
                <w:szCs w:val="18"/>
              </w:rPr>
              <w:tab/>
              <w:t>Inoperative TRU circuit breaker on the Power Distribu</w:t>
            </w:r>
            <w:r w:rsidR="00512B8C">
              <w:rPr>
                <w:rFonts w:ascii="Times" w:hAnsi="Times" w:cs="Times"/>
                <w:sz w:val="18"/>
                <w:szCs w:val="18"/>
              </w:rPr>
              <w:t>tion Box is pulled and collared, and</w:t>
            </w:r>
          </w:p>
          <w:p w:rsidR="00512B8C" w:rsidRPr="00B179E7" w:rsidRDefault="00512B8C" w:rsidP="00450521">
            <w:pPr>
              <w:ind w:left="550" w:hanging="360"/>
              <w:rPr>
                <w:rFonts w:ascii="Times" w:hAnsi="Times" w:cs="Times"/>
                <w:sz w:val="18"/>
                <w:szCs w:val="18"/>
              </w:rPr>
            </w:pPr>
            <w:r>
              <w:rPr>
                <w:rFonts w:ascii="Times" w:hAnsi="Times" w:cs="Times"/>
                <w:sz w:val="18"/>
                <w:szCs w:val="18"/>
              </w:rPr>
              <w:t>h)</w:t>
            </w:r>
            <w:r>
              <w:rPr>
                <w:rFonts w:ascii="Times" w:hAnsi="Times" w:cs="Times"/>
                <w:sz w:val="18"/>
                <w:szCs w:val="18"/>
              </w:rPr>
              <w:tab/>
              <w:t>Provided alternate cabin, galley, and lavatory lighting procedures are established and used.</w:t>
            </w:r>
          </w:p>
        </w:tc>
        <w:tc>
          <w:tcPr>
            <w:tcW w:w="2880" w:type="dxa"/>
            <w:tcBorders>
              <w:top w:val="single" w:sz="4" w:space="0" w:color="auto"/>
              <w:right w:val="single" w:sz="6" w:space="0" w:color="auto"/>
            </w:tcBorders>
          </w:tcPr>
          <w:p w:rsidR="00DC53D1" w:rsidRPr="00B179E7" w:rsidRDefault="00DC53D1" w:rsidP="00450521">
            <w:pPr>
              <w:rPr>
                <w:rFonts w:ascii="Times" w:hAnsi="Times" w:cs="Times"/>
                <w:sz w:val="18"/>
                <w:szCs w:val="18"/>
              </w:rPr>
            </w:pPr>
            <w:r w:rsidRPr="00B179E7">
              <w:rPr>
                <w:rFonts w:ascii="Times" w:hAnsi="Times" w:cs="Times"/>
                <w:sz w:val="18"/>
                <w:szCs w:val="18"/>
              </w:rPr>
              <w:t xml:space="preserve">Maintenance will pull and collar affected </w:t>
            </w:r>
            <w:r w:rsidRPr="00B179E7">
              <w:rPr>
                <w:rFonts w:ascii="Times" w:hAnsi="Times" w:cs="Times"/>
                <w:bCs/>
                <w:sz w:val="18"/>
                <w:szCs w:val="18"/>
              </w:rPr>
              <w:t>TRU CTRL CB</w:t>
            </w:r>
            <w:r w:rsidRPr="00B179E7">
              <w:rPr>
                <w:rFonts w:ascii="Times" w:hAnsi="Times" w:cs="Times"/>
                <w:sz w:val="18"/>
                <w:szCs w:val="18"/>
              </w:rPr>
              <w:t xml:space="preserve"> on </w:t>
            </w:r>
            <w:r w:rsidRPr="00B179E7">
              <w:rPr>
                <w:rFonts w:ascii="Times" w:hAnsi="Times" w:cs="Times"/>
                <w:bCs/>
                <w:sz w:val="18"/>
                <w:szCs w:val="18"/>
              </w:rPr>
              <w:t>Power Distribution Box (PDB).</w:t>
            </w:r>
            <w:r w:rsidRPr="00B179E7">
              <w:rPr>
                <w:rFonts w:ascii="Times" w:hAnsi="Times" w:cs="Times"/>
                <w:sz w:val="18"/>
                <w:szCs w:val="18"/>
              </w:rPr>
              <w:t xml:space="preserve">  Maintenance will ensure </w:t>
            </w:r>
            <w:r w:rsidRPr="00B179E7">
              <w:rPr>
                <w:rFonts w:ascii="Times" w:hAnsi="Times" w:cs="Times"/>
                <w:bCs/>
                <w:sz w:val="18"/>
                <w:szCs w:val="18"/>
              </w:rPr>
              <w:t>AUX TRU</w:t>
            </w:r>
            <w:r w:rsidRPr="00B179E7">
              <w:rPr>
                <w:rFonts w:ascii="Times" w:hAnsi="Times" w:cs="Times"/>
                <w:sz w:val="18"/>
                <w:szCs w:val="18"/>
              </w:rPr>
              <w:t xml:space="preserve"> is operative and both essential </w:t>
            </w:r>
            <w:r w:rsidRPr="00B179E7">
              <w:rPr>
                <w:rFonts w:ascii="Times" w:hAnsi="Times" w:cs="Times"/>
                <w:bCs/>
                <w:sz w:val="18"/>
                <w:szCs w:val="18"/>
              </w:rPr>
              <w:t>TRUs</w:t>
            </w:r>
            <w:r w:rsidRPr="00B179E7">
              <w:rPr>
                <w:rFonts w:ascii="Times" w:hAnsi="Times" w:cs="Times"/>
                <w:sz w:val="18"/>
                <w:szCs w:val="18"/>
              </w:rPr>
              <w:t xml:space="preserve"> are operative.</w:t>
            </w:r>
          </w:p>
          <w:p w:rsidR="00DC53D1" w:rsidRPr="00B179E7" w:rsidRDefault="00DC53D1" w:rsidP="00450521">
            <w:pPr>
              <w:rPr>
                <w:rFonts w:ascii="Times" w:hAnsi="Times" w:cs="Times"/>
                <w:sz w:val="18"/>
                <w:szCs w:val="18"/>
              </w:rPr>
            </w:pPr>
          </w:p>
          <w:p w:rsidR="00DC53D1" w:rsidRPr="00B179E7" w:rsidRDefault="00DC53D1" w:rsidP="00450521">
            <w:pPr>
              <w:rPr>
                <w:rFonts w:ascii="Times" w:hAnsi="Times" w:cs="Times"/>
                <w:sz w:val="18"/>
                <w:szCs w:val="18"/>
              </w:rPr>
            </w:pPr>
            <w:r w:rsidRPr="00B179E7">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DC53D1" w:rsidRPr="00B179E7" w:rsidRDefault="00DC53D1" w:rsidP="00450521">
            <w:pPr>
              <w:rPr>
                <w:rFonts w:ascii="Times" w:hAnsi="Times" w:cs="Times"/>
                <w:sz w:val="18"/>
                <w:szCs w:val="18"/>
              </w:rPr>
            </w:pPr>
            <w:r w:rsidRPr="00B179E7">
              <w:rPr>
                <w:rFonts w:ascii="Times" w:hAnsi="Times" w:cs="Times"/>
                <w:sz w:val="18"/>
                <w:szCs w:val="18"/>
              </w:rPr>
              <w:t>None required.</w:t>
            </w:r>
          </w:p>
        </w:tc>
        <w:tc>
          <w:tcPr>
            <w:tcW w:w="2340" w:type="dxa"/>
            <w:tcBorders>
              <w:top w:val="single" w:sz="4" w:space="0" w:color="auto"/>
              <w:right w:val="single" w:sz="6" w:space="0" w:color="auto"/>
            </w:tcBorders>
          </w:tcPr>
          <w:p w:rsidR="00DC53D1" w:rsidRPr="00B179E7" w:rsidRDefault="00DC53D1" w:rsidP="00450521">
            <w:pPr>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DC53D1" w:rsidRPr="00B179E7" w:rsidTr="00FA1BD6">
        <w:trPr>
          <w:cantSplit/>
        </w:trPr>
        <w:tc>
          <w:tcPr>
            <w:tcW w:w="2330" w:type="dxa"/>
            <w:tcBorders>
              <w:left w:val="single" w:sz="6" w:space="0" w:color="auto"/>
            </w:tcBorders>
          </w:tcPr>
          <w:p w:rsidR="00D31403" w:rsidRDefault="00DC53D1" w:rsidP="00603640">
            <w:pPr>
              <w:tabs>
                <w:tab w:val="left" w:pos="440"/>
                <w:tab w:val="left" w:pos="2600"/>
              </w:tabs>
              <w:spacing w:before="80"/>
              <w:ind w:left="86"/>
              <w:rPr>
                <w:rFonts w:ascii="Times" w:hAnsi="Times" w:cs="Times"/>
                <w:sz w:val="18"/>
                <w:szCs w:val="18"/>
              </w:rPr>
            </w:pPr>
            <w:r w:rsidRPr="00B179E7">
              <w:rPr>
                <w:rFonts w:ascii="Times" w:hAnsi="Times" w:cs="Times"/>
                <w:sz w:val="18"/>
                <w:szCs w:val="18"/>
              </w:rPr>
              <w:t>4.</w:t>
            </w:r>
            <w:r w:rsidRPr="00B179E7">
              <w:rPr>
                <w:rFonts w:ascii="Times" w:hAnsi="Times" w:cs="Times"/>
                <w:sz w:val="18"/>
                <w:szCs w:val="18"/>
              </w:rPr>
              <w:tab/>
            </w:r>
            <w:r w:rsidR="00D31403">
              <w:rPr>
                <w:rFonts w:ascii="Times" w:hAnsi="Times" w:cs="Times"/>
                <w:sz w:val="18"/>
                <w:szCs w:val="18"/>
              </w:rPr>
              <w:t xml:space="preserve">Main Airplane </w:t>
            </w:r>
            <w:r w:rsidRPr="00B179E7">
              <w:rPr>
                <w:rFonts w:ascii="Times" w:hAnsi="Times" w:cs="Times"/>
                <w:sz w:val="18"/>
                <w:szCs w:val="18"/>
              </w:rPr>
              <w:t xml:space="preserve">Battery </w:t>
            </w:r>
          </w:p>
          <w:p w:rsidR="00DC53D1" w:rsidRPr="00B179E7" w:rsidRDefault="00D31403" w:rsidP="00D31403">
            <w:pPr>
              <w:tabs>
                <w:tab w:val="left" w:pos="440"/>
                <w:tab w:val="left" w:pos="2600"/>
              </w:tabs>
              <w:ind w:left="86"/>
              <w:rPr>
                <w:rFonts w:ascii="Times" w:hAnsi="Times" w:cs="Times"/>
                <w:sz w:val="18"/>
                <w:szCs w:val="18"/>
              </w:rPr>
            </w:pPr>
            <w:r>
              <w:rPr>
                <w:rFonts w:ascii="Times" w:hAnsi="Times" w:cs="Times"/>
                <w:sz w:val="18"/>
                <w:szCs w:val="18"/>
              </w:rPr>
              <w:tab/>
            </w:r>
            <w:r w:rsidR="00DC53D1" w:rsidRPr="00B179E7">
              <w:rPr>
                <w:rFonts w:ascii="Times" w:hAnsi="Times" w:cs="Times"/>
                <w:sz w:val="18"/>
                <w:szCs w:val="18"/>
              </w:rPr>
              <w:t>Chargers</w:t>
            </w:r>
          </w:p>
        </w:tc>
        <w:tc>
          <w:tcPr>
            <w:tcW w:w="440" w:type="dxa"/>
            <w:tcBorders>
              <w:right w:val="single" w:sz="4" w:space="0" w:color="auto"/>
            </w:tcBorders>
          </w:tcPr>
          <w:p w:rsidR="00DC53D1" w:rsidRPr="00B179E7" w:rsidRDefault="00DC53D1" w:rsidP="00603640">
            <w:pPr>
              <w:tabs>
                <w:tab w:val="left" w:pos="360"/>
              </w:tabs>
              <w:spacing w:before="80"/>
              <w:rPr>
                <w:rFonts w:ascii="Times" w:hAnsi="Times" w:cs="Times"/>
                <w:sz w:val="18"/>
                <w:szCs w:val="18"/>
              </w:rPr>
            </w:pPr>
            <w:r w:rsidRPr="00B179E7">
              <w:rPr>
                <w:rFonts w:ascii="Times" w:hAnsi="Times" w:cs="Times"/>
                <w:sz w:val="18"/>
                <w:szCs w:val="18"/>
              </w:rPr>
              <w:t>B</w:t>
            </w:r>
          </w:p>
        </w:tc>
        <w:tc>
          <w:tcPr>
            <w:tcW w:w="370" w:type="dxa"/>
            <w:tcBorders>
              <w:left w:val="single" w:sz="4" w:space="0" w:color="auto"/>
              <w:right w:val="single" w:sz="6" w:space="0" w:color="auto"/>
            </w:tcBorders>
          </w:tcPr>
          <w:p w:rsidR="00DC53D1" w:rsidRPr="00B179E7" w:rsidRDefault="00DC53D1" w:rsidP="00603640">
            <w:pPr>
              <w:tabs>
                <w:tab w:val="left" w:pos="360"/>
              </w:tabs>
              <w:spacing w:before="80"/>
              <w:rPr>
                <w:rFonts w:ascii="Times" w:hAnsi="Times" w:cs="Times"/>
                <w:sz w:val="18"/>
                <w:szCs w:val="18"/>
              </w:rPr>
            </w:pPr>
            <w:r w:rsidRPr="00B179E7">
              <w:rPr>
                <w:rFonts w:ascii="Times" w:hAnsi="Times" w:cs="Times"/>
                <w:sz w:val="18"/>
                <w:szCs w:val="18"/>
              </w:rPr>
              <w:t>2</w:t>
            </w:r>
          </w:p>
        </w:tc>
        <w:tc>
          <w:tcPr>
            <w:tcW w:w="360" w:type="dxa"/>
          </w:tcPr>
          <w:p w:rsidR="00DC53D1" w:rsidRPr="00B179E7" w:rsidRDefault="00DC53D1" w:rsidP="00603640">
            <w:pPr>
              <w:tabs>
                <w:tab w:val="left" w:pos="360"/>
              </w:tabs>
              <w:spacing w:before="80"/>
              <w:rPr>
                <w:rFonts w:ascii="Times" w:hAnsi="Times" w:cs="Times"/>
                <w:sz w:val="18"/>
                <w:szCs w:val="18"/>
              </w:rPr>
            </w:pPr>
            <w:r w:rsidRPr="00B179E7">
              <w:rPr>
                <w:rFonts w:ascii="Times" w:hAnsi="Times" w:cs="Times"/>
                <w:sz w:val="18"/>
                <w:szCs w:val="18"/>
              </w:rPr>
              <w:t>1</w:t>
            </w:r>
          </w:p>
        </w:tc>
        <w:tc>
          <w:tcPr>
            <w:tcW w:w="3240" w:type="dxa"/>
            <w:tcBorders>
              <w:left w:val="single" w:sz="6" w:space="0" w:color="auto"/>
              <w:right w:val="single" w:sz="6" w:space="0" w:color="auto"/>
            </w:tcBorders>
          </w:tcPr>
          <w:p w:rsidR="00DC53D1" w:rsidRPr="00B179E7" w:rsidRDefault="00DC53D1" w:rsidP="00603640">
            <w:pPr>
              <w:pStyle w:val="BodyText"/>
              <w:spacing w:before="80"/>
            </w:pPr>
            <w:r w:rsidRPr="00B179E7">
              <w:t>(M) May be inoperative provided:</w:t>
            </w:r>
          </w:p>
          <w:p w:rsidR="00DC53D1" w:rsidRPr="00603640" w:rsidRDefault="00DC53D1" w:rsidP="00603640">
            <w:pPr>
              <w:pStyle w:val="Normal9pt"/>
              <w:rPr>
                <w:rFonts w:ascii="Times" w:hAnsi="Times" w:cs="Times"/>
              </w:rPr>
            </w:pPr>
            <w:r w:rsidRPr="00603640">
              <w:rPr>
                <w:rFonts w:ascii="Times" w:hAnsi="Times" w:cs="Times"/>
              </w:rPr>
              <w:t>a)</w:t>
            </w:r>
            <w:r w:rsidRPr="00603640">
              <w:rPr>
                <w:rFonts w:ascii="Times" w:hAnsi="Times" w:cs="Times"/>
              </w:rPr>
              <w:tab/>
              <w:t>Both Engine Generators are operative,</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b)</w:t>
            </w:r>
            <w:r w:rsidRPr="00B179E7">
              <w:rPr>
                <w:rFonts w:ascii="Times" w:hAnsi="Times" w:cs="Times"/>
                <w:sz w:val="18"/>
                <w:szCs w:val="18"/>
              </w:rPr>
              <w:tab/>
              <w:t>APU Generator is operative,</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c)</w:t>
            </w:r>
            <w:r w:rsidRPr="00B179E7">
              <w:rPr>
                <w:rFonts w:ascii="Times" w:hAnsi="Times" w:cs="Times"/>
                <w:sz w:val="18"/>
                <w:szCs w:val="18"/>
              </w:rPr>
              <w:tab/>
              <w:t>Associated Battery Charger circuit breaker on the Power Distribution Box is pulled and collared, and</w:t>
            </w:r>
          </w:p>
          <w:p w:rsidR="00DC53D1" w:rsidRPr="00B179E7" w:rsidRDefault="00DC53D1" w:rsidP="00450521">
            <w:pPr>
              <w:ind w:left="550" w:hanging="360"/>
              <w:rPr>
                <w:rFonts w:ascii="Times" w:hAnsi="Times" w:cs="Times"/>
                <w:sz w:val="18"/>
                <w:szCs w:val="18"/>
              </w:rPr>
            </w:pPr>
            <w:r w:rsidRPr="00B179E7">
              <w:rPr>
                <w:rFonts w:ascii="Times" w:hAnsi="Times" w:cs="Times"/>
                <w:sz w:val="18"/>
                <w:szCs w:val="18"/>
              </w:rPr>
              <w:t>d)</w:t>
            </w:r>
            <w:r w:rsidRPr="00B179E7">
              <w:rPr>
                <w:rFonts w:ascii="Times" w:hAnsi="Times" w:cs="Times"/>
                <w:sz w:val="18"/>
                <w:szCs w:val="18"/>
              </w:rPr>
              <w:tab/>
            </w:r>
            <w:r>
              <w:rPr>
                <w:rFonts w:ascii="Times" w:hAnsi="Times" w:cs="Times"/>
                <w:sz w:val="18"/>
                <w:szCs w:val="18"/>
              </w:rPr>
              <w:t>RAT</w:t>
            </w:r>
            <w:r w:rsidRPr="00B179E7">
              <w:rPr>
                <w:rFonts w:ascii="Times" w:hAnsi="Times" w:cs="Times"/>
                <w:sz w:val="18"/>
                <w:szCs w:val="18"/>
              </w:rPr>
              <w:t xml:space="preserve"> is operative.</w:t>
            </w:r>
          </w:p>
        </w:tc>
        <w:tc>
          <w:tcPr>
            <w:tcW w:w="2880" w:type="dxa"/>
            <w:tcBorders>
              <w:right w:val="single" w:sz="6" w:space="0" w:color="auto"/>
            </w:tcBorders>
          </w:tcPr>
          <w:p w:rsidR="00DC53D1" w:rsidRPr="00B179E7" w:rsidRDefault="00DC53D1" w:rsidP="00603640">
            <w:pPr>
              <w:spacing w:before="80"/>
              <w:rPr>
                <w:rFonts w:ascii="Times" w:hAnsi="Times" w:cs="Times"/>
                <w:sz w:val="18"/>
                <w:szCs w:val="18"/>
              </w:rPr>
            </w:pPr>
            <w:r w:rsidRPr="00B179E7">
              <w:rPr>
                <w:rFonts w:ascii="Times" w:hAnsi="Times" w:cs="Times"/>
                <w:sz w:val="18"/>
                <w:szCs w:val="18"/>
              </w:rPr>
              <w:t xml:space="preserve">Maintenance will pull and collar CB of associated </w:t>
            </w:r>
            <w:r w:rsidRPr="00B179E7">
              <w:rPr>
                <w:rFonts w:ascii="Times" w:hAnsi="Times" w:cs="Times"/>
                <w:bCs/>
                <w:sz w:val="18"/>
                <w:szCs w:val="18"/>
              </w:rPr>
              <w:t>Battery Charger</w:t>
            </w:r>
            <w:r w:rsidRPr="00B179E7">
              <w:rPr>
                <w:rFonts w:ascii="Times" w:hAnsi="Times" w:cs="Times"/>
                <w:sz w:val="18"/>
                <w:szCs w:val="18"/>
              </w:rPr>
              <w:t xml:space="preserve"> (located on PDB).  Maintenance can verify associated </w:t>
            </w:r>
            <w:r w:rsidRPr="00B179E7">
              <w:rPr>
                <w:rFonts w:ascii="Times" w:hAnsi="Times" w:cs="Times"/>
                <w:bCs/>
                <w:sz w:val="18"/>
                <w:szCs w:val="18"/>
              </w:rPr>
              <w:t>Battery Charger</w:t>
            </w:r>
            <w:r w:rsidRPr="00B179E7">
              <w:rPr>
                <w:rFonts w:ascii="Times" w:hAnsi="Times" w:cs="Times"/>
                <w:sz w:val="18"/>
                <w:szCs w:val="18"/>
              </w:rPr>
              <w:t xml:space="preserve"> by utilizing </w:t>
            </w:r>
            <w:r w:rsidRPr="00B179E7">
              <w:rPr>
                <w:rFonts w:ascii="Times" w:hAnsi="Times" w:cs="Times"/>
                <w:bCs/>
                <w:sz w:val="18"/>
                <w:szCs w:val="18"/>
              </w:rPr>
              <w:t>Operational Test</w:t>
            </w:r>
            <w:r w:rsidRPr="00B179E7">
              <w:rPr>
                <w:rFonts w:ascii="Times" w:hAnsi="Times" w:cs="Times"/>
                <w:sz w:val="18"/>
                <w:szCs w:val="18"/>
              </w:rPr>
              <w:t xml:space="preserve"> located in </w:t>
            </w:r>
            <w:r w:rsidR="00C8485C">
              <w:rPr>
                <w:rFonts w:ascii="Times" w:hAnsi="Times" w:cs="Times"/>
                <w:sz w:val="18"/>
                <w:szCs w:val="18"/>
              </w:rPr>
              <w:t xml:space="preserve">Refer to </w:t>
            </w:r>
            <w:r w:rsidRPr="00B179E7">
              <w:rPr>
                <w:rFonts w:ascii="Times" w:hAnsi="Times" w:cs="Times"/>
                <w:bCs/>
                <w:sz w:val="18"/>
                <w:szCs w:val="18"/>
              </w:rPr>
              <w:t>AMM Chapter 24-34-03.</w:t>
            </w:r>
          </w:p>
          <w:p w:rsidR="00DC53D1" w:rsidRPr="00B179E7" w:rsidRDefault="00DC53D1" w:rsidP="00603640">
            <w:pPr>
              <w:spacing w:before="80"/>
              <w:rPr>
                <w:rFonts w:ascii="Times" w:hAnsi="Times" w:cs="Times"/>
                <w:sz w:val="18"/>
                <w:szCs w:val="18"/>
              </w:rPr>
            </w:pPr>
            <w:r w:rsidRPr="00B179E7">
              <w:rPr>
                <w:rFonts w:ascii="Times" w:hAnsi="Times" w:cs="Times"/>
                <w:sz w:val="18"/>
                <w:szCs w:val="18"/>
              </w:rPr>
              <w:t>Flight crew may accomplish this task if properly qualified and authorized.</w:t>
            </w:r>
          </w:p>
        </w:tc>
        <w:tc>
          <w:tcPr>
            <w:tcW w:w="2520" w:type="dxa"/>
            <w:tcBorders>
              <w:right w:val="single" w:sz="6" w:space="0" w:color="auto"/>
            </w:tcBorders>
          </w:tcPr>
          <w:p w:rsidR="00DC53D1" w:rsidRPr="00B179E7" w:rsidRDefault="00DC53D1" w:rsidP="00603640">
            <w:pPr>
              <w:spacing w:before="80"/>
              <w:rPr>
                <w:rFonts w:ascii="Times" w:hAnsi="Times" w:cs="Times"/>
                <w:bCs/>
                <w:sz w:val="18"/>
                <w:szCs w:val="18"/>
              </w:rPr>
            </w:pPr>
            <w:r w:rsidRPr="00B179E7">
              <w:rPr>
                <w:rFonts w:ascii="Times" w:hAnsi="Times" w:cs="Times"/>
                <w:sz w:val="18"/>
                <w:szCs w:val="18"/>
              </w:rPr>
              <w:t>None required.</w:t>
            </w:r>
          </w:p>
        </w:tc>
        <w:tc>
          <w:tcPr>
            <w:tcW w:w="2340" w:type="dxa"/>
            <w:tcBorders>
              <w:right w:val="single" w:sz="6" w:space="0" w:color="auto"/>
            </w:tcBorders>
          </w:tcPr>
          <w:p w:rsidR="00DC53D1" w:rsidRPr="00B179E7" w:rsidRDefault="00DC53D1" w:rsidP="00603640">
            <w:pPr>
              <w:spacing w:before="80"/>
              <w:rPr>
                <w:rFonts w:ascii="Times" w:hAnsi="Times" w:cs="Times"/>
                <w:sz w:val="18"/>
                <w:szCs w:val="18"/>
              </w:rPr>
            </w:pPr>
            <w:r w:rsidRPr="00B179E7">
              <w:rPr>
                <w:rFonts w:ascii="Times" w:hAnsi="Times" w:cs="Times"/>
                <w:sz w:val="18"/>
                <w:szCs w:val="18"/>
              </w:rPr>
              <w:t xml:space="preserve">An Inoperative Placard will be placed above </w:t>
            </w:r>
            <w:r w:rsidRPr="00B179E7">
              <w:rPr>
                <w:rFonts w:ascii="Times" w:hAnsi="Times" w:cs="Times"/>
                <w:bCs/>
                <w:sz w:val="18"/>
                <w:szCs w:val="18"/>
              </w:rPr>
              <w:t>Battery Charger Circuit Breakers</w:t>
            </w:r>
            <w:r w:rsidRPr="00B179E7">
              <w:rPr>
                <w:rFonts w:ascii="Times" w:hAnsi="Times" w:cs="Times"/>
                <w:sz w:val="18"/>
                <w:szCs w:val="18"/>
              </w:rPr>
              <w:t xml:space="preserve"> and will be noted on ADLS.</w:t>
            </w:r>
          </w:p>
        </w:tc>
      </w:tr>
      <w:tr w:rsidR="00FA1BD6" w:rsidRPr="00B179E7" w:rsidTr="00FA1BD6">
        <w:trPr>
          <w:cantSplit/>
        </w:trPr>
        <w:tc>
          <w:tcPr>
            <w:tcW w:w="2330" w:type="dxa"/>
            <w:tcBorders>
              <w:left w:val="single" w:sz="6" w:space="0" w:color="auto"/>
              <w:bottom w:val="single" w:sz="4" w:space="0" w:color="auto"/>
            </w:tcBorders>
          </w:tcPr>
          <w:p w:rsidR="00FA1BD6" w:rsidRPr="00B179E7" w:rsidRDefault="00FA1BD6" w:rsidP="00603640">
            <w:pPr>
              <w:tabs>
                <w:tab w:val="left" w:pos="440"/>
                <w:tab w:val="left" w:pos="2600"/>
              </w:tabs>
              <w:spacing w:before="80"/>
              <w:ind w:left="86"/>
              <w:rPr>
                <w:rFonts w:ascii="Times" w:hAnsi="Times" w:cs="Times"/>
                <w:sz w:val="18"/>
                <w:szCs w:val="18"/>
              </w:rPr>
            </w:pPr>
          </w:p>
        </w:tc>
        <w:tc>
          <w:tcPr>
            <w:tcW w:w="440" w:type="dxa"/>
            <w:tcBorders>
              <w:bottom w:val="single" w:sz="4" w:space="0" w:color="auto"/>
              <w:right w:val="single" w:sz="4" w:space="0" w:color="auto"/>
            </w:tcBorders>
          </w:tcPr>
          <w:p w:rsidR="00FA1BD6" w:rsidRPr="00B179E7" w:rsidRDefault="00FA1BD6" w:rsidP="00603640">
            <w:pPr>
              <w:tabs>
                <w:tab w:val="left" w:pos="360"/>
              </w:tabs>
              <w:spacing w:before="8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FA1BD6" w:rsidRPr="00B179E7" w:rsidRDefault="00FA1BD6" w:rsidP="00603640">
            <w:pPr>
              <w:tabs>
                <w:tab w:val="left" w:pos="360"/>
              </w:tabs>
              <w:spacing w:before="80"/>
              <w:rPr>
                <w:rFonts w:ascii="Times" w:hAnsi="Times" w:cs="Times"/>
                <w:sz w:val="18"/>
                <w:szCs w:val="18"/>
              </w:rPr>
            </w:pPr>
          </w:p>
        </w:tc>
        <w:tc>
          <w:tcPr>
            <w:tcW w:w="360" w:type="dxa"/>
            <w:tcBorders>
              <w:bottom w:val="single" w:sz="4" w:space="0" w:color="auto"/>
            </w:tcBorders>
          </w:tcPr>
          <w:p w:rsidR="00FA1BD6" w:rsidRPr="00B179E7" w:rsidRDefault="00FA1BD6" w:rsidP="00603640">
            <w:pPr>
              <w:tabs>
                <w:tab w:val="left" w:pos="360"/>
              </w:tabs>
              <w:spacing w:before="8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FA1BD6" w:rsidRPr="00B179E7" w:rsidRDefault="00FA1BD6" w:rsidP="00603640">
            <w:pPr>
              <w:pStyle w:val="BodyText"/>
              <w:spacing w:before="80"/>
            </w:pPr>
          </w:p>
        </w:tc>
        <w:tc>
          <w:tcPr>
            <w:tcW w:w="2880" w:type="dxa"/>
            <w:tcBorders>
              <w:bottom w:val="single" w:sz="4" w:space="0" w:color="auto"/>
              <w:right w:val="single" w:sz="6" w:space="0" w:color="auto"/>
            </w:tcBorders>
          </w:tcPr>
          <w:p w:rsidR="00FA1BD6" w:rsidRPr="00B179E7" w:rsidRDefault="00FA1BD6" w:rsidP="00603640">
            <w:pPr>
              <w:spacing w:before="80"/>
              <w:rPr>
                <w:rFonts w:ascii="Times" w:hAnsi="Times" w:cs="Times"/>
                <w:sz w:val="18"/>
                <w:szCs w:val="18"/>
              </w:rPr>
            </w:pPr>
          </w:p>
        </w:tc>
        <w:tc>
          <w:tcPr>
            <w:tcW w:w="2520" w:type="dxa"/>
            <w:tcBorders>
              <w:bottom w:val="single" w:sz="4" w:space="0" w:color="auto"/>
              <w:right w:val="single" w:sz="6" w:space="0" w:color="auto"/>
            </w:tcBorders>
          </w:tcPr>
          <w:p w:rsidR="00FA1BD6" w:rsidRPr="00B179E7" w:rsidRDefault="00FA1BD6" w:rsidP="00603640">
            <w:pPr>
              <w:spacing w:before="80"/>
              <w:rPr>
                <w:rFonts w:ascii="Times" w:hAnsi="Times" w:cs="Times"/>
                <w:sz w:val="18"/>
                <w:szCs w:val="18"/>
              </w:rPr>
            </w:pPr>
          </w:p>
        </w:tc>
        <w:tc>
          <w:tcPr>
            <w:tcW w:w="2340" w:type="dxa"/>
            <w:tcBorders>
              <w:bottom w:val="single" w:sz="4" w:space="0" w:color="auto"/>
              <w:right w:val="single" w:sz="6" w:space="0" w:color="auto"/>
            </w:tcBorders>
          </w:tcPr>
          <w:p w:rsidR="00FA1BD6" w:rsidRPr="00B179E7" w:rsidRDefault="00FA1BD6" w:rsidP="00603640">
            <w:pPr>
              <w:spacing w:before="80"/>
              <w:rPr>
                <w:rFonts w:ascii="Times" w:hAnsi="Times" w:cs="Times"/>
                <w:sz w:val="18"/>
                <w:szCs w:val="18"/>
              </w:rPr>
            </w:pPr>
          </w:p>
        </w:tc>
      </w:tr>
    </w:tbl>
    <w:p w:rsidR="00DC53D1" w:rsidRDefault="00DC53D1" w:rsidP="00EA538C">
      <w:pPr>
        <w:jc w:val="center"/>
        <w:rPr>
          <w:sz w:val="22"/>
          <w:szCs w:val="22"/>
        </w:rPr>
        <w:sectPr w:rsidR="00DC53D1" w:rsidSect="00EA538C">
          <w:headerReference w:type="default" r:id="rId7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DC53D1" w:rsidRPr="00B179E7" w:rsidTr="00FA1BD6">
        <w:trPr>
          <w:cantSplit/>
        </w:trPr>
        <w:tc>
          <w:tcPr>
            <w:tcW w:w="2330" w:type="dxa"/>
            <w:tcBorders>
              <w:top w:val="single" w:sz="4" w:space="0" w:color="auto"/>
              <w:left w:val="single" w:sz="6" w:space="0" w:color="auto"/>
            </w:tcBorders>
          </w:tcPr>
          <w:p w:rsidR="00FA1BD6" w:rsidRDefault="00FA1BD6" w:rsidP="00FA1BD6">
            <w:pPr>
              <w:tabs>
                <w:tab w:val="left" w:pos="440"/>
                <w:tab w:val="left" w:pos="2600"/>
              </w:tabs>
              <w:ind w:left="86"/>
              <w:rPr>
                <w:rFonts w:ascii="Times" w:hAnsi="Times" w:cs="Times"/>
                <w:sz w:val="18"/>
                <w:szCs w:val="18"/>
              </w:rPr>
            </w:pPr>
            <w:r>
              <w:rPr>
                <w:rFonts w:ascii="Times" w:hAnsi="Times" w:cs="Times"/>
                <w:sz w:val="18"/>
                <w:szCs w:val="18"/>
              </w:rPr>
              <w:lastRenderedPageBreak/>
              <w:t>5.</w:t>
            </w:r>
            <w:r>
              <w:rPr>
                <w:rFonts w:ascii="Times" w:hAnsi="Times" w:cs="Times"/>
                <w:sz w:val="18"/>
                <w:szCs w:val="18"/>
              </w:rPr>
              <w:tab/>
              <w:t xml:space="preserve">Main Airplane </w:t>
            </w:r>
          </w:p>
          <w:p w:rsidR="00DC53D1" w:rsidRPr="00B179E7" w:rsidRDefault="00FA1BD6" w:rsidP="00FA1BD6">
            <w:pPr>
              <w:tabs>
                <w:tab w:val="left" w:pos="440"/>
                <w:tab w:val="left" w:pos="2600"/>
              </w:tabs>
              <w:ind w:left="86"/>
              <w:rPr>
                <w:rFonts w:ascii="Times" w:hAnsi="Times" w:cs="Times"/>
                <w:sz w:val="18"/>
                <w:szCs w:val="18"/>
              </w:rPr>
            </w:pPr>
            <w:r>
              <w:rPr>
                <w:rFonts w:ascii="Times" w:hAnsi="Times" w:cs="Times"/>
                <w:sz w:val="18"/>
                <w:szCs w:val="18"/>
              </w:rPr>
              <w:tab/>
              <w:t>Batteries</w:t>
            </w:r>
          </w:p>
        </w:tc>
        <w:tc>
          <w:tcPr>
            <w:tcW w:w="440" w:type="dxa"/>
            <w:tcBorders>
              <w:top w:val="single" w:sz="4" w:space="0" w:color="auto"/>
              <w:right w:val="single" w:sz="4" w:space="0" w:color="auto"/>
            </w:tcBorders>
          </w:tcPr>
          <w:p w:rsidR="00DC53D1" w:rsidRPr="00B179E7" w:rsidRDefault="00DC53D1" w:rsidP="00FA1BD6">
            <w:pPr>
              <w:tabs>
                <w:tab w:val="left" w:pos="360"/>
              </w:tabs>
              <w:rPr>
                <w:rFonts w:ascii="Times" w:hAnsi="Times" w:cs="Times"/>
                <w:sz w:val="18"/>
                <w:szCs w:val="18"/>
              </w:rPr>
            </w:pPr>
            <w:r w:rsidRPr="00B179E7">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DC53D1" w:rsidRPr="00B179E7" w:rsidRDefault="00DC53D1" w:rsidP="00FA1BD6">
            <w:pPr>
              <w:tabs>
                <w:tab w:val="left" w:pos="360"/>
              </w:tabs>
              <w:rPr>
                <w:rFonts w:ascii="Times" w:hAnsi="Times" w:cs="Times"/>
                <w:sz w:val="18"/>
                <w:szCs w:val="18"/>
              </w:rPr>
            </w:pPr>
            <w:r w:rsidRPr="00B179E7">
              <w:rPr>
                <w:rFonts w:ascii="Times" w:hAnsi="Times" w:cs="Times"/>
                <w:sz w:val="18"/>
                <w:szCs w:val="18"/>
              </w:rPr>
              <w:t>2</w:t>
            </w:r>
          </w:p>
        </w:tc>
        <w:tc>
          <w:tcPr>
            <w:tcW w:w="360" w:type="dxa"/>
            <w:tcBorders>
              <w:top w:val="single" w:sz="4" w:space="0" w:color="auto"/>
            </w:tcBorders>
          </w:tcPr>
          <w:p w:rsidR="00DC53D1" w:rsidRPr="00B179E7" w:rsidRDefault="00DC53D1" w:rsidP="00FA1BD6">
            <w:pPr>
              <w:tabs>
                <w:tab w:val="left" w:pos="360"/>
              </w:tabs>
              <w:rPr>
                <w:rFonts w:ascii="Times" w:hAnsi="Times" w:cs="Times"/>
                <w:sz w:val="18"/>
                <w:szCs w:val="18"/>
              </w:rPr>
            </w:pPr>
            <w:r w:rsidRPr="00B179E7">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DC53D1" w:rsidRPr="00B179E7" w:rsidRDefault="00DC53D1" w:rsidP="00FA1BD6">
            <w:pPr>
              <w:rPr>
                <w:rFonts w:ascii="Times" w:hAnsi="Times" w:cs="Times"/>
                <w:sz w:val="18"/>
                <w:szCs w:val="18"/>
              </w:rPr>
            </w:pPr>
            <w:r w:rsidRPr="00B179E7">
              <w:rPr>
                <w:rFonts w:ascii="Times" w:hAnsi="Times" w:cs="Times"/>
                <w:sz w:val="18"/>
                <w:szCs w:val="18"/>
              </w:rPr>
              <w:t>(M)(O) May be inoperative provided:</w:t>
            </w:r>
          </w:p>
          <w:p w:rsidR="00DC53D1" w:rsidRDefault="00DC53D1" w:rsidP="00FA1BD6">
            <w:pPr>
              <w:ind w:left="460" w:hanging="360"/>
              <w:rPr>
                <w:rFonts w:ascii="Times" w:hAnsi="Times" w:cs="Times"/>
                <w:sz w:val="18"/>
                <w:szCs w:val="18"/>
              </w:rPr>
            </w:pPr>
            <w:r w:rsidRPr="00B179E7">
              <w:rPr>
                <w:rFonts w:ascii="Times" w:hAnsi="Times" w:cs="Times"/>
                <w:sz w:val="18"/>
                <w:szCs w:val="18"/>
              </w:rPr>
              <w:t>a)</w:t>
            </w:r>
            <w:r w:rsidRPr="00B179E7">
              <w:rPr>
                <w:rFonts w:ascii="Times" w:hAnsi="Times" w:cs="Times"/>
                <w:sz w:val="18"/>
                <w:szCs w:val="18"/>
              </w:rPr>
              <w:tab/>
            </w:r>
            <w:r w:rsidR="00FA1BD6">
              <w:rPr>
                <w:rFonts w:ascii="Times" w:hAnsi="Times" w:cs="Times"/>
                <w:sz w:val="18"/>
                <w:szCs w:val="18"/>
              </w:rPr>
              <w:t>Both engine driven generators are operative</w:t>
            </w:r>
            <w:r w:rsidRPr="00B179E7">
              <w:rPr>
                <w:rFonts w:ascii="Times" w:hAnsi="Times" w:cs="Times"/>
                <w:sz w:val="18"/>
                <w:szCs w:val="18"/>
              </w:rPr>
              <w:t>,</w:t>
            </w:r>
          </w:p>
          <w:p w:rsidR="00603640" w:rsidRDefault="00FA1BD6" w:rsidP="00FA1BD6">
            <w:pPr>
              <w:ind w:left="460" w:hanging="360"/>
              <w:rPr>
                <w:rFonts w:ascii="Times" w:hAnsi="Times" w:cs="Times"/>
                <w:sz w:val="18"/>
                <w:szCs w:val="18"/>
              </w:rPr>
            </w:pPr>
            <w:r>
              <w:rPr>
                <w:rFonts w:ascii="Times" w:hAnsi="Times" w:cs="Times"/>
                <w:sz w:val="18"/>
                <w:szCs w:val="18"/>
              </w:rPr>
              <w:t>b)</w:t>
            </w:r>
            <w:r>
              <w:rPr>
                <w:rFonts w:ascii="Times" w:hAnsi="Times" w:cs="Times"/>
                <w:sz w:val="18"/>
                <w:szCs w:val="18"/>
              </w:rPr>
              <w:tab/>
              <w:t>Associated Main Battery cables are secured</w:t>
            </w:r>
            <w:r w:rsidR="00603640">
              <w:rPr>
                <w:rFonts w:ascii="Times" w:hAnsi="Times" w:cs="Times"/>
                <w:sz w:val="18"/>
                <w:szCs w:val="18"/>
              </w:rPr>
              <w:t>,</w:t>
            </w:r>
          </w:p>
          <w:p w:rsidR="00DC53D1" w:rsidRDefault="00603640" w:rsidP="00FA1BD6">
            <w:pPr>
              <w:ind w:left="460" w:hanging="360"/>
              <w:rPr>
                <w:rFonts w:ascii="Times" w:hAnsi="Times" w:cs="Times"/>
                <w:sz w:val="18"/>
                <w:szCs w:val="18"/>
              </w:rPr>
            </w:pPr>
            <w:r>
              <w:rPr>
                <w:rFonts w:ascii="Times" w:hAnsi="Times" w:cs="Times"/>
                <w:sz w:val="18"/>
                <w:szCs w:val="18"/>
              </w:rPr>
              <w:t>c</w:t>
            </w:r>
            <w:r w:rsidR="00FA1BD6">
              <w:rPr>
                <w:rFonts w:ascii="Times" w:hAnsi="Times" w:cs="Times"/>
                <w:sz w:val="18"/>
                <w:szCs w:val="18"/>
              </w:rPr>
              <w:t>)</w:t>
            </w:r>
            <w:r w:rsidR="00FA1BD6">
              <w:rPr>
                <w:rFonts w:ascii="Times" w:hAnsi="Times" w:cs="Times"/>
                <w:sz w:val="18"/>
                <w:szCs w:val="18"/>
              </w:rPr>
              <w:tab/>
              <w:t>Associated Main Battery Charger circuit breaker on the Power Distribution Box is pulled and collared.</w:t>
            </w:r>
          </w:p>
          <w:p w:rsidR="00DC53D1" w:rsidRPr="00B179E7" w:rsidRDefault="00603640" w:rsidP="00FA1BD6">
            <w:pPr>
              <w:ind w:left="460" w:hanging="360"/>
              <w:rPr>
                <w:rFonts w:ascii="Times" w:hAnsi="Times" w:cs="Times"/>
                <w:sz w:val="18"/>
                <w:szCs w:val="18"/>
              </w:rPr>
            </w:pPr>
            <w:r>
              <w:rPr>
                <w:rFonts w:ascii="Times" w:hAnsi="Times" w:cs="Times"/>
                <w:sz w:val="18"/>
                <w:szCs w:val="18"/>
              </w:rPr>
              <w:t>d</w:t>
            </w:r>
            <w:r w:rsidR="00FA1BD6">
              <w:rPr>
                <w:rFonts w:ascii="Times" w:hAnsi="Times" w:cs="Times"/>
                <w:sz w:val="18"/>
                <w:szCs w:val="18"/>
              </w:rPr>
              <w:t>)</w:t>
            </w:r>
            <w:r w:rsidR="00FA1BD6">
              <w:rPr>
                <w:rFonts w:ascii="Times" w:hAnsi="Times" w:cs="Times"/>
                <w:sz w:val="18"/>
                <w:szCs w:val="18"/>
              </w:rPr>
              <w:tab/>
              <w:t>Associated Main Battery circuit breaker is pulled and collared,</w:t>
            </w:r>
          </w:p>
          <w:p w:rsidR="00DC53D1" w:rsidRDefault="00603640" w:rsidP="00FA1BD6">
            <w:pPr>
              <w:ind w:left="460" w:hanging="360"/>
              <w:rPr>
                <w:rFonts w:ascii="Times" w:hAnsi="Times" w:cs="Times"/>
                <w:sz w:val="18"/>
                <w:szCs w:val="18"/>
              </w:rPr>
            </w:pPr>
            <w:r>
              <w:rPr>
                <w:rFonts w:ascii="Times" w:hAnsi="Times" w:cs="Times"/>
                <w:sz w:val="18"/>
                <w:szCs w:val="18"/>
              </w:rPr>
              <w:t>e</w:t>
            </w:r>
            <w:r w:rsidR="00FA1BD6">
              <w:rPr>
                <w:rFonts w:ascii="Times" w:hAnsi="Times" w:cs="Times"/>
                <w:sz w:val="18"/>
                <w:szCs w:val="18"/>
              </w:rPr>
              <w:t>)</w:t>
            </w:r>
            <w:r w:rsidR="00FA1BD6">
              <w:rPr>
                <w:rFonts w:ascii="Times" w:hAnsi="Times" w:cs="Times"/>
                <w:sz w:val="18"/>
                <w:szCs w:val="18"/>
              </w:rPr>
              <w:tab/>
              <w:t>All TRU’s are operative, and</w:t>
            </w:r>
          </w:p>
          <w:p w:rsidR="00FA1BD6" w:rsidRDefault="00814840" w:rsidP="00FA1BD6">
            <w:pPr>
              <w:ind w:left="460" w:hanging="360"/>
              <w:rPr>
                <w:rFonts w:ascii="Times" w:hAnsi="Times" w:cs="Times"/>
                <w:sz w:val="18"/>
                <w:szCs w:val="18"/>
              </w:rPr>
            </w:pPr>
            <w:r>
              <w:rPr>
                <w:rFonts w:ascii="Times" w:hAnsi="Times" w:cs="Times"/>
                <w:sz w:val="18"/>
                <w:szCs w:val="18"/>
              </w:rPr>
              <w:t>f)</w:t>
            </w:r>
            <w:r>
              <w:rPr>
                <w:rFonts w:ascii="Times" w:hAnsi="Times" w:cs="Times"/>
                <w:sz w:val="18"/>
                <w:szCs w:val="18"/>
              </w:rPr>
              <w:tab/>
              <w:t>RAT is</w:t>
            </w:r>
            <w:r w:rsidR="00FA1BD6">
              <w:rPr>
                <w:rFonts w:ascii="Times" w:hAnsi="Times" w:cs="Times"/>
                <w:sz w:val="18"/>
                <w:szCs w:val="18"/>
              </w:rPr>
              <w:t xml:space="preserve"> operative.</w:t>
            </w:r>
          </w:p>
          <w:p w:rsidR="00FA1BD6" w:rsidRPr="00B179E7" w:rsidRDefault="00FA1BD6" w:rsidP="000964F7">
            <w:pPr>
              <w:spacing w:before="120"/>
              <w:rPr>
                <w:rFonts w:ascii="Times" w:hAnsi="Times" w:cs="Times"/>
                <w:sz w:val="18"/>
                <w:szCs w:val="18"/>
              </w:rPr>
            </w:pPr>
            <w:r>
              <w:rPr>
                <w:rFonts w:ascii="Times" w:hAnsi="Times" w:cs="Times"/>
                <w:sz w:val="18"/>
                <w:szCs w:val="18"/>
              </w:rPr>
              <w:t>NOTE:</w:t>
            </w:r>
            <w:r w:rsidR="000964F7">
              <w:rPr>
                <w:rFonts w:ascii="Times" w:hAnsi="Times" w:cs="Times"/>
                <w:sz w:val="18"/>
                <w:szCs w:val="18"/>
              </w:rPr>
              <w:t xml:space="preserve"> APU start in flight shall NOT be attempted prior to RAT deployment in the event both engine driven generators fail.</w:t>
            </w:r>
          </w:p>
        </w:tc>
        <w:tc>
          <w:tcPr>
            <w:tcW w:w="2880" w:type="dxa"/>
            <w:tcBorders>
              <w:top w:val="single" w:sz="4" w:space="0" w:color="auto"/>
              <w:right w:val="single" w:sz="6" w:space="0" w:color="auto"/>
            </w:tcBorders>
          </w:tcPr>
          <w:p w:rsidR="00EE45FA" w:rsidRDefault="00DC53D1" w:rsidP="00E562E1">
            <w:pPr>
              <w:rPr>
                <w:rFonts w:ascii="Times" w:hAnsi="Times" w:cs="Times"/>
                <w:sz w:val="18"/>
                <w:szCs w:val="18"/>
              </w:rPr>
            </w:pPr>
            <w:r w:rsidRPr="00B179E7">
              <w:rPr>
                <w:rFonts w:ascii="Times" w:hAnsi="Times" w:cs="Times"/>
                <w:sz w:val="18"/>
                <w:szCs w:val="18"/>
              </w:rPr>
              <w:t xml:space="preserve">Maintenance will </w:t>
            </w:r>
            <w:r w:rsidR="00EE45FA">
              <w:rPr>
                <w:rFonts w:ascii="Times" w:hAnsi="Times" w:cs="Times"/>
                <w:sz w:val="18"/>
                <w:szCs w:val="18"/>
              </w:rPr>
              <w:t>ensure:</w:t>
            </w:r>
          </w:p>
          <w:p w:rsidR="00EE45FA" w:rsidRDefault="00EE45FA" w:rsidP="00EE45FA">
            <w:pPr>
              <w:numPr>
                <w:ilvl w:val="0"/>
                <w:numId w:val="111"/>
              </w:numPr>
              <w:ind w:left="375" w:hanging="274"/>
              <w:rPr>
                <w:rFonts w:ascii="Times" w:hAnsi="Times" w:cs="Times"/>
                <w:bCs/>
                <w:sz w:val="18"/>
                <w:szCs w:val="18"/>
              </w:rPr>
            </w:pPr>
            <w:r>
              <w:rPr>
                <w:rFonts w:ascii="Times" w:hAnsi="Times" w:cs="Times"/>
                <w:sz w:val="18"/>
                <w:szCs w:val="18"/>
              </w:rPr>
              <w:t>As</w:t>
            </w:r>
            <w:r w:rsidR="00DC53D1" w:rsidRPr="00B179E7">
              <w:rPr>
                <w:rFonts w:ascii="Times" w:hAnsi="Times" w:cs="Times"/>
                <w:sz w:val="18"/>
                <w:szCs w:val="18"/>
              </w:rPr>
              <w:t xml:space="preserve">sociated </w:t>
            </w:r>
            <w:r w:rsidR="00DC53D1" w:rsidRPr="00B179E7">
              <w:rPr>
                <w:rFonts w:ascii="Times" w:hAnsi="Times" w:cs="Times"/>
                <w:bCs/>
                <w:sz w:val="18"/>
                <w:szCs w:val="18"/>
              </w:rPr>
              <w:t xml:space="preserve">"BATT CHGR" </w:t>
            </w:r>
            <w:r w:rsidR="00DC53D1" w:rsidRPr="00B179E7">
              <w:rPr>
                <w:rFonts w:ascii="Times" w:hAnsi="Times" w:cs="Times"/>
                <w:sz w:val="18"/>
                <w:szCs w:val="18"/>
              </w:rPr>
              <w:t>and</w:t>
            </w:r>
            <w:r w:rsidR="00DC53D1" w:rsidRPr="00B179E7">
              <w:rPr>
                <w:rFonts w:ascii="Times" w:hAnsi="Times" w:cs="Times"/>
                <w:bCs/>
                <w:sz w:val="18"/>
                <w:szCs w:val="18"/>
              </w:rPr>
              <w:t xml:space="preserve"> "BATT CT</w:t>
            </w:r>
            <w:r w:rsidR="00015E50">
              <w:rPr>
                <w:rFonts w:ascii="Times" w:hAnsi="Times" w:cs="Times"/>
                <w:bCs/>
                <w:sz w:val="18"/>
                <w:szCs w:val="18"/>
              </w:rPr>
              <w:t>RL</w:t>
            </w:r>
            <w:r w:rsidR="00DC53D1" w:rsidRPr="00B179E7">
              <w:rPr>
                <w:rFonts w:ascii="Times" w:hAnsi="Times" w:cs="Times"/>
                <w:bCs/>
                <w:sz w:val="18"/>
                <w:szCs w:val="18"/>
              </w:rPr>
              <w:t xml:space="preserve">" </w:t>
            </w:r>
            <w:r>
              <w:rPr>
                <w:rFonts w:ascii="Times" w:hAnsi="Times" w:cs="Times"/>
                <w:bCs/>
                <w:sz w:val="18"/>
                <w:szCs w:val="18"/>
              </w:rPr>
              <w:t>circuit breaker is pulled and collared,</w:t>
            </w:r>
          </w:p>
          <w:p w:rsidR="00EE45FA" w:rsidRDefault="00EE45FA" w:rsidP="00EE45FA">
            <w:pPr>
              <w:numPr>
                <w:ilvl w:val="0"/>
                <w:numId w:val="111"/>
              </w:numPr>
              <w:ind w:left="375" w:hanging="274"/>
              <w:rPr>
                <w:rFonts w:ascii="Times" w:hAnsi="Times" w:cs="Times"/>
                <w:sz w:val="18"/>
                <w:szCs w:val="18"/>
              </w:rPr>
            </w:pPr>
            <w:r>
              <w:rPr>
                <w:rFonts w:ascii="Times" w:hAnsi="Times" w:cs="Times"/>
                <w:bCs/>
                <w:sz w:val="18"/>
                <w:szCs w:val="18"/>
              </w:rPr>
              <w:t>Ass</w:t>
            </w:r>
            <w:r w:rsidR="00DC53D1" w:rsidRPr="00B179E7">
              <w:rPr>
                <w:rFonts w:ascii="Times" w:hAnsi="Times" w:cs="Times"/>
                <w:sz w:val="18"/>
                <w:szCs w:val="18"/>
              </w:rPr>
              <w:t xml:space="preserve">ociated battery cables </w:t>
            </w:r>
            <w:r>
              <w:rPr>
                <w:rFonts w:ascii="Times" w:hAnsi="Times" w:cs="Times"/>
                <w:sz w:val="18"/>
                <w:szCs w:val="18"/>
              </w:rPr>
              <w:t xml:space="preserve">are </w:t>
            </w:r>
            <w:r w:rsidR="00DC53D1" w:rsidRPr="00B179E7">
              <w:rPr>
                <w:rFonts w:ascii="Times" w:hAnsi="Times" w:cs="Times"/>
                <w:sz w:val="18"/>
                <w:szCs w:val="18"/>
              </w:rPr>
              <w:t>disconnected and secured</w:t>
            </w:r>
            <w:r>
              <w:rPr>
                <w:rFonts w:ascii="Times" w:hAnsi="Times" w:cs="Times"/>
                <w:sz w:val="18"/>
                <w:szCs w:val="18"/>
              </w:rPr>
              <w:t>, and</w:t>
            </w:r>
          </w:p>
          <w:p w:rsidR="00EE45FA" w:rsidRDefault="00EE45FA" w:rsidP="00EE45FA">
            <w:pPr>
              <w:numPr>
                <w:ilvl w:val="0"/>
                <w:numId w:val="111"/>
              </w:numPr>
              <w:ind w:left="375" w:hanging="274"/>
              <w:rPr>
                <w:rFonts w:ascii="Times" w:hAnsi="Times" w:cs="Times"/>
                <w:sz w:val="18"/>
                <w:szCs w:val="18"/>
              </w:rPr>
            </w:pPr>
            <w:r>
              <w:rPr>
                <w:rFonts w:ascii="Times" w:hAnsi="Times" w:cs="Times"/>
                <w:sz w:val="18"/>
                <w:szCs w:val="18"/>
              </w:rPr>
              <w:t>The remaining functional battery is in the Left Main Battery Position.</w:t>
            </w:r>
          </w:p>
          <w:p w:rsidR="00EE45FA" w:rsidRDefault="00EE45FA" w:rsidP="00EE45FA">
            <w:pPr>
              <w:rPr>
                <w:rFonts w:ascii="Times" w:hAnsi="Times" w:cs="Times"/>
                <w:sz w:val="18"/>
                <w:szCs w:val="18"/>
              </w:rPr>
            </w:pPr>
          </w:p>
          <w:p w:rsidR="00DC53D1" w:rsidRPr="00B179E7" w:rsidRDefault="00C8485C" w:rsidP="00EE45FA">
            <w:pPr>
              <w:rPr>
                <w:rFonts w:ascii="Times" w:hAnsi="Times" w:cs="Times"/>
                <w:sz w:val="18"/>
                <w:szCs w:val="18"/>
              </w:rPr>
            </w:pPr>
            <w:r>
              <w:rPr>
                <w:rFonts w:ascii="Times" w:hAnsi="Times" w:cs="Times"/>
                <w:sz w:val="18"/>
                <w:szCs w:val="18"/>
              </w:rPr>
              <w:t xml:space="preserve">Refer to </w:t>
            </w:r>
            <w:r w:rsidR="00DC53D1" w:rsidRPr="00B179E7">
              <w:rPr>
                <w:rFonts w:ascii="Times" w:hAnsi="Times" w:cs="Times"/>
                <w:bCs/>
                <w:sz w:val="18"/>
                <w:szCs w:val="18"/>
              </w:rPr>
              <w:t>AMM chapter 24-34-00.</w:t>
            </w:r>
          </w:p>
        </w:tc>
        <w:tc>
          <w:tcPr>
            <w:tcW w:w="2520" w:type="dxa"/>
            <w:tcBorders>
              <w:top w:val="single" w:sz="4" w:space="0" w:color="auto"/>
              <w:right w:val="single" w:sz="6" w:space="0" w:color="auto"/>
            </w:tcBorders>
          </w:tcPr>
          <w:p w:rsidR="00DC53D1" w:rsidRPr="00B179E7" w:rsidRDefault="00814840" w:rsidP="00FA1BD6">
            <w:pPr>
              <w:rPr>
                <w:rFonts w:ascii="Times" w:hAnsi="Times" w:cs="Times"/>
                <w:sz w:val="18"/>
                <w:szCs w:val="18"/>
              </w:rPr>
            </w:pPr>
            <w:r>
              <w:rPr>
                <w:rFonts w:ascii="Times" w:hAnsi="Times" w:cs="Times"/>
                <w:sz w:val="18"/>
                <w:szCs w:val="18"/>
              </w:rPr>
              <w:t>Flight crew will ensure that the APU start in flight shall NOT be attempted prior to RAT deployment in the event both engine driven generators fail.</w:t>
            </w:r>
          </w:p>
        </w:tc>
        <w:tc>
          <w:tcPr>
            <w:tcW w:w="2340" w:type="dxa"/>
            <w:tcBorders>
              <w:top w:val="single" w:sz="4" w:space="0" w:color="auto"/>
              <w:right w:val="single" w:sz="6" w:space="0" w:color="auto"/>
            </w:tcBorders>
          </w:tcPr>
          <w:p w:rsidR="00DC53D1" w:rsidRPr="00B179E7" w:rsidRDefault="00DC53D1" w:rsidP="00FA1BD6">
            <w:pPr>
              <w:rPr>
                <w:rFonts w:ascii="Times" w:hAnsi="Times" w:cs="Times"/>
                <w:sz w:val="18"/>
                <w:szCs w:val="18"/>
              </w:rPr>
            </w:pPr>
            <w:r w:rsidRPr="00B179E7">
              <w:rPr>
                <w:rFonts w:ascii="Times" w:hAnsi="Times" w:cs="Times"/>
                <w:sz w:val="18"/>
                <w:szCs w:val="18"/>
              </w:rPr>
              <w:t xml:space="preserve">An Inoperative Placard will be placed on affected </w:t>
            </w:r>
            <w:r w:rsidR="00B1038A">
              <w:rPr>
                <w:rFonts w:ascii="Times" w:hAnsi="Times" w:cs="Times"/>
                <w:sz w:val="18"/>
                <w:szCs w:val="18"/>
              </w:rPr>
              <w:t xml:space="preserve">“BATT 1”, </w:t>
            </w:r>
            <w:r w:rsidRPr="00B179E7">
              <w:rPr>
                <w:rFonts w:ascii="Times" w:hAnsi="Times" w:cs="Times"/>
                <w:bCs/>
                <w:sz w:val="18"/>
                <w:szCs w:val="18"/>
              </w:rPr>
              <w:t>"BATT 2" Master Switch</w:t>
            </w:r>
            <w:r w:rsidRPr="00B179E7">
              <w:rPr>
                <w:rFonts w:ascii="Times" w:hAnsi="Times" w:cs="Times"/>
                <w:sz w:val="18"/>
                <w:szCs w:val="18"/>
              </w:rPr>
              <w:t xml:space="preserve"> on the </w:t>
            </w:r>
            <w:r w:rsidRPr="00B179E7">
              <w:rPr>
                <w:rFonts w:ascii="Times" w:hAnsi="Times" w:cs="Times"/>
                <w:bCs/>
                <w:sz w:val="18"/>
                <w:szCs w:val="18"/>
              </w:rPr>
              <w:t>Electric Master Panel</w:t>
            </w:r>
            <w:r w:rsidRPr="00B179E7">
              <w:rPr>
                <w:rFonts w:ascii="Times" w:hAnsi="Times" w:cs="Times"/>
                <w:sz w:val="18"/>
                <w:szCs w:val="18"/>
              </w:rPr>
              <w:t xml:space="preserve"> and will be noted on ADLS.</w:t>
            </w:r>
          </w:p>
        </w:tc>
      </w:tr>
      <w:tr w:rsidR="00DC53D1" w:rsidRPr="00B179E7" w:rsidTr="00450521">
        <w:trPr>
          <w:cantSplit/>
        </w:trPr>
        <w:tc>
          <w:tcPr>
            <w:tcW w:w="2330" w:type="dxa"/>
            <w:tcBorders>
              <w:left w:val="single" w:sz="6" w:space="0" w:color="auto"/>
            </w:tcBorders>
          </w:tcPr>
          <w:p w:rsidR="00DC53D1" w:rsidRPr="00B179E7" w:rsidRDefault="00DC53D1" w:rsidP="00450521">
            <w:pPr>
              <w:tabs>
                <w:tab w:val="left" w:pos="440"/>
                <w:tab w:val="left" w:pos="2600"/>
              </w:tabs>
              <w:spacing w:before="120"/>
              <w:ind w:left="86"/>
              <w:rPr>
                <w:rFonts w:ascii="Times" w:hAnsi="Times" w:cs="Times"/>
                <w:sz w:val="18"/>
                <w:szCs w:val="18"/>
              </w:rPr>
            </w:pPr>
            <w:r w:rsidRPr="00B179E7">
              <w:rPr>
                <w:rFonts w:ascii="Times" w:hAnsi="Times" w:cs="Times"/>
                <w:sz w:val="18"/>
                <w:szCs w:val="18"/>
              </w:rPr>
              <w:t>6.</w:t>
            </w:r>
            <w:r w:rsidRPr="00B179E7">
              <w:rPr>
                <w:rFonts w:ascii="Times" w:hAnsi="Times" w:cs="Times"/>
                <w:sz w:val="18"/>
                <w:szCs w:val="18"/>
              </w:rPr>
              <w:tab/>
            </w:r>
            <w:smartTag w:uri="urn:schemas-microsoft-com:office:smarttags" w:element="place">
              <w:r w:rsidRPr="00B179E7">
                <w:rPr>
                  <w:rFonts w:ascii="Times" w:hAnsi="Times" w:cs="Times"/>
                  <w:sz w:val="18"/>
                  <w:szCs w:val="18"/>
                </w:rPr>
                <w:t>Battery</w:t>
              </w:r>
            </w:smartTag>
            <w:r w:rsidRPr="00B179E7">
              <w:rPr>
                <w:rFonts w:ascii="Times" w:hAnsi="Times" w:cs="Times"/>
                <w:sz w:val="18"/>
                <w:szCs w:val="18"/>
              </w:rPr>
              <w:t xml:space="preserve"> Ammeters</w:t>
            </w:r>
          </w:p>
          <w:p w:rsidR="00DC53D1" w:rsidRPr="00B179E7" w:rsidRDefault="00DC53D1" w:rsidP="00450521">
            <w:pPr>
              <w:tabs>
                <w:tab w:val="left" w:pos="440"/>
                <w:tab w:val="left" w:pos="2600"/>
              </w:tabs>
              <w:ind w:left="80"/>
              <w:rPr>
                <w:rFonts w:ascii="Times" w:hAnsi="Times" w:cs="Times"/>
                <w:sz w:val="18"/>
                <w:szCs w:val="18"/>
              </w:rPr>
            </w:pPr>
            <w:r w:rsidRPr="00B179E7">
              <w:rPr>
                <w:rFonts w:ascii="Times" w:hAnsi="Times" w:cs="Times"/>
                <w:sz w:val="18"/>
                <w:szCs w:val="18"/>
              </w:rPr>
              <w:tab/>
              <w:t>(Overhead Panel)</w:t>
            </w:r>
          </w:p>
        </w:tc>
        <w:tc>
          <w:tcPr>
            <w:tcW w:w="440" w:type="dxa"/>
            <w:tcBorders>
              <w:right w:val="single" w:sz="4"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2</w:t>
            </w:r>
          </w:p>
        </w:tc>
        <w:tc>
          <w:tcPr>
            <w:tcW w:w="360" w:type="dxa"/>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DC53D1" w:rsidRPr="00B179E7" w:rsidRDefault="00DC53D1" w:rsidP="00450521">
            <w:pPr>
              <w:pStyle w:val="BodyText"/>
            </w:pPr>
            <w:r w:rsidRPr="00B179E7">
              <w:t>May be inoperative provided:</w:t>
            </w:r>
          </w:p>
          <w:p w:rsidR="00DC53D1" w:rsidRPr="00B179E7" w:rsidRDefault="00DC53D1" w:rsidP="00450521">
            <w:pPr>
              <w:ind w:left="460" w:hanging="360"/>
              <w:rPr>
                <w:rFonts w:ascii="Times" w:hAnsi="Times" w:cs="Times"/>
                <w:sz w:val="18"/>
                <w:szCs w:val="18"/>
              </w:rPr>
            </w:pPr>
            <w:r w:rsidRPr="00B179E7">
              <w:rPr>
                <w:rFonts w:ascii="Times" w:hAnsi="Times" w:cs="Times"/>
                <w:sz w:val="18"/>
                <w:szCs w:val="18"/>
              </w:rPr>
              <w:t>a)</w:t>
            </w:r>
            <w:r w:rsidRPr="00B179E7">
              <w:rPr>
                <w:rFonts w:ascii="Times" w:hAnsi="Times" w:cs="Times"/>
                <w:sz w:val="18"/>
                <w:szCs w:val="18"/>
              </w:rPr>
              <w:tab/>
              <w:t>Associated voltmeter is operative, and</w:t>
            </w:r>
          </w:p>
          <w:p w:rsidR="00DC53D1" w:rsidRPr="00B179E7" w:rsidRDefault="00DC53D1" w:rsidP="00450521">
            <w:pPr>
              <w:ind w:left="460" w:hanging="360"/>
              <w:rPr>
                <w:rFonts w:ascii="Times" w:hAnsi="Times" w:cs="Times"/>
                <w:sz w:val="18"/>
                <w:szCs w:val="18"/>
              </w:rPr>
            </w:pPr>
            <w:r w:rsidRPr="00B179E7">
              <w:rPr>
                <w:rFonts w:ascii="Times" w:hAnsi="Times" w:cs="Times"/>
                <w:sz w:val="18"/>
                <w:szCs w:val="18"/>
              </w:rPr>
              <w:t>b)</w:t>
            </w:r>
            <w:r w:rsidRPr="00B179E7">
              <w:rPr>
                <w:rFonts w:ascii="Times" w:hAnsi="Times" w:cs="Times"/>
                <w:sz w:val="18"/>
                <w:szCs w:val="18"/>
              </w:rPr>
              <w:tab/>
              <w:t>Both battery charger fail messages are operative.</w:t>
            </w:r>
          </w:p>
        </w:tc>
        <w:tc>
          <w:tcPr>
            <w:tcW w:w="288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 xml:space="preserve">An Inoperative Placard will be placed on affected </w:t>
            </w:r>
            <w:r w:rsidRPr="00B179E7">
              <w:rPr>
                <w:rFonts w:ascii="Times" w:hAnsi="Times" w:cs="Times"/>
                <w:bCs/>
                <w:sz w:val="18"/>
                <w:szCs w:val="18"/>
              </w:rPr>
              <w:t>Battery Ammeter</w:t>
            </w:r>
            <w:r w:rsidRPr="00B179E7">
              <w:rPr>
                <w:rFonts w:ascii="Times" w:hAnsi="Times" w:cs="Times"/>
                <w:sz w:val="18"/>
                <w:szCs w:val="18"/>
              </w:rPr>
              <w:t xml:space="preserve"> and will be noted on ADLS.</w:t>
            </w:r>
          </w:p>
        </w:tc>
      </w:tr>
      <w:tr w:rsidR="00DC53D1" w:rsidRPr="00B179E7" w:rsidTr="00450521">
        <w:trPr>
          <w:cantSplit/>
        </w:trPr>
        <w:tc>
          <w:tcPr>
            <w:tcW w:w="2330" w:type="dxa"/>
            <w:tcBorders>
              <w:left w:val="single" w:sz="6" w:space="0" w:color="auto"/>
            </w:tcBorders>
          </w:tcPr>
          <w:p w:rsidR="00DC53D1" w:rsidRPr="00B179E7" w:rsidRDefault="00DC53D1" w:rsidP="00450521">
            <w:pPr>
              <w:tabs>
                <w:tab w:val="left" w:pos="440"/>
                <w:tab w:val="left" w:pos="2600"/>
              </w:tabs>
              <w:spacing w:before="120"/>
              <w:ind w:left="80"/>
              <w:rPr>
                <w:rFonts w:ascii="Times" w:hAnsi="Times" w:cs="Times"/>
                <w:sz w:val="18"/>
                <w:szCs w:val="18"/>
              </w:rPr>
            </w:pPr>
          </w:p>
        </w:tc>
        <w:tc>
          <w:tcPr>
            <w:tcW w:w="440" w:type="dxa"/>
            <w:tcBorders>
              <w:right w:val="single" w:sz="4"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2</w:t>
            </w:r>
          </w:p>
        </w:tc>
        <w:tc>
          <w:tcPr>
            <w:tcW w:w="360" w:type="dxa"/>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May be inoperative provided battery ammeter indications are available in EICAS.</w:t>
            </w:r>
          </w:p>
        </w:tc>
        <w:tc>
          <w:tcPr>
            <w:tcW w:w="288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 xml:space="preserve">An Inoperative Placard will be placed on affected </w:t>
            </w:r>
            <w:r w:rsidRPr="00B179E7">
              <w:rPr>
                <w:rFonts w:ascii="Times" w:hAnsi="Times" w:cs="Times"/>
                <w:bCs/>
                <w:sz w:val="18"/>
                <w:szCs w:val="18"/>
              </w:rPr>
              <w:t>Battery Ammeter</w:t>
            </w:r>
            <w:r w:rsidRPr="00B179E7">
              <w:rPr>
                <w:rFonts w:ascii="Times" w:hAnsi="Times" w:cs="Times"/>
                <w:sz w:val="18"/>
                <w:szCs w:val="18"/>
              </w:rPr>
              <w:t xml:space="preserve"> and will be noted on ADLS.</w:t>
            </w:r>
          </w:p>
        </w:tc>
      </w:tr>
      <w:tr w:rsidR="00DC53D1" w:rsidRPr="00B179E7" w:rsidTr="00450521">
        <w:trPr>
          <w:cantSplit/>
        </w:trPr>
        <w:tc>
          <w:tcPr>
            <w:tcW w:w="2330" w:type="dxa"/>
            <w:tcBorders>
              <w:left w:val="single" w:sz="6" w:space="0" w:color="auto"/>
            </w:tcBorders>
          </w:tcPr>
          <w:p w:rsidR="00DC53D1" w:rsidRPr="00B179E7" w:rsidRDefault="00DC53D1" w:rsidP="00450521">
            <w:pPr>
              <w:tabs>
                <w:tab w:val="left" w:pos="440"/>
                <w:tab w:val="left" w:pos="2600"/>
              </w:tabs>
              <w:spacing w:before="120"/>
              <w:ind w:left="80"/>
              <w:rPr>
                <w:rFonts w:ascii="Times" w:hAnsi="Times" w:cs="Times"/>
                <w:sz w:val="18"/>
                <w:szCs w:val="18"/>
              </w:rPr>
            </w:pPr>
            <w:r w:rsidRPr="00B179E7">
              <w:rPr>
                <w:rFonts w:ascii="Times" w:hAnsi="Times" w:cs="Times"/>
                <w:sz w:val="18"/>
                <w:szCs w:val="18"/>
              </w:rPr>
              <w:t>7.</w:t>
            </w:r>
            <w:r w:rsidRPr="00B179E7">
              <w:rPr>
                <w:rFonts w:ascii="Times" w:hAnsi="Times" w:cs="Times"/>
                <w:sz w:val="18"/>
                <w:szCs w:val="18"/>
              </w:rPr>
              <w:tab/>
            </w:r>
            <w:smartTag w:uri="urn:schemas-microsoft-com:office:smarttags" w:element="place">
              <w:r w:rsidRPr="00B179E7">
                <w:rPr>
                  <w:rFonts w:ascii="Times" w:hAnsi="Times" w:cs="Times"/>
                  <w:sz w:val="18"/>
                  <w:szCs w:val="18"/>
                </w:rPr>
                <w:t>Battery</w:t>
              </w:r>
            </w:smartTag>
            <w:r w:rsidRPr="00B179E7">
              <w:rPr>
                <w:rFonts w:ascii="Times" w:hAnsi="Times" w:cs="Times"/>
                <w:sz w:val="18"/>
                <w:szCs w:val="18"/>
              </w:rPr>
              <w:t xml:space="preserve"> Voltmeters</w:t>
            </w:r>
          </w:p>
        </w:tc>
        <w:tc>
          <w:tcPr>
            <w:tcW w:w="440" w:type="dxa"/>
            <w:tcBorders>
              <w:right w:val="single" w:sz="4"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2</w:t>
            </w:r>
          </w:p>
        </w:tc>
        <w:tc>
          <w:tcPr>
            <w:tcW w:w="360" w:type="dxa"/>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1</w:t>
            </w:r>
          </w:p>
        </w:tc>
        <w:tc>
          <w:tcPr>
            <w:tcW w:w="3240" w:type="dxa"/>
            <w:tcBorders>
              <w:left w:val="single" w:sz="6" w:space="0" w:color="auto"/>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May be inoperative provided associated ammeter is operative.</w:t>
            </w:r>
          </w:p>
        </w:tc>
        <w:tc>
          <w:tcPr>
            <w:tcW w:w="288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 xml:space="preserve">An Inoperative Placard will be placed on </w:t>
            </w:r>
            <w:r w:rsidRPr="00B179E7">
              <w:rPr>
                <w:rFonts w:ascii="Times" w:hAnsi="Times" w:cs="Times"/>
                <w:bCs/>
                <w:sz w:val="18"/>
                <w:szCs w:val="18"/>
              </w:rPr>
              <w:t>Voltmeter</w:t>
            </w:r>
            <w:r w:rsidRPr="00B179E7">
              <w:rPr>
                <w:rFonts w:ascii="Times" w:hAnsi="Times" w:cs="Times"/>
                <w:sz w:val="18"/>
                <w:szCs w:val="18"/>
              </w:rPr>
              <w:t xml:space="preserve"> and will be noted on ADLS.</w:t>
            </w:r>
          </w:p>
        </w:tc>
      </w:tr>
      <w:tr w:rsidR="00DC53D1" w:rsidRPr="00B179E7" w:rsidTr="00450521">
        <w:trPr>
          <w:cantSplit/>
        </w:trPr>
        <w:tc>
          <w:tcPr>
            <w:tcW w:w="2330" w:type="dxa"/>
            <w:tcBorders>
              <w:left w:val="single" w:sz="6" w:space="0" w:color="auto"/>
            </w:tcBorders>
          </w:tcPr>
          <w:p w:rsidR="00DC53D1" w:rsidRPr="00B179E7" w:rsidRDefault="00DC53D1" w:rsidP="00450521">
            <w:pPr>
              <w:tabs>
                <w:tab w:val="left" w:pos="440"/>
                <w:tab w:val="left" w:pos="2600"/>
              </w:tabs>
              <w:spacing w:before="120"/>
              <w:ind w:left="80"/>
              <w:rPr>
                <w:rFonts w:ascii="Times" w:hAnsi="Times" w:cs="Times"/>
                <w:sz w:val="18"/>
                <w:szCs w:val="18"/>
              </w:rPr>
            </w:pPr>
          </w:p>
        </w:tc>
        <w:tc>
          <w:tcPr>
            <w:tcW w:w="440" w:type="dxa"/>
            <w:tcBorders>
              <w:right w:val="single" w:sz="4"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2</w:t>
            </w:r>
          </w:p>
        </w:tc>
        <w:tc>
          <w:tcPr>
            <w:tcW w:w="360" w:type="dxa"/>
          </w:tcPr>
          <w:p w:rsidR="00DC53D1" w:rsidRPr="00B179E7" w:rsidRDefault="00DC53D1" w:rsidP="00450521">
            <w:pPr>
              <w:tabs>
                <w:tab w:val="left" w:pos="360"/>
              </w:tabs>
              <w:spacing w:before="120"/>
              <w:rPr>
                <w:rFonts w:ascii="Times" w:hAnsi="Times" w:cs="Times"/>
                <w:sz w:val="18"/>
                <w:szCs w:val="18"/>
              </w:rPr>
            </w:pPr>
            <w:r w:rsidRPr="00B179E7">
              <w:rPr>
                <w:rFonts w:ascii="Times" w:hAnsi="Times" w:cs="Times"/>
                <w:sz w:val="18"/>
                <w:szCs w:val="18"/>
              </w:rPr>
              <w:t>1</w:t>
            </w:r>
          </w:p>
        </w:tc>
        <w:tc>
          <w:tcPr>
            <w:tcW w:w="3240" w:type="dxa"/>
            <w:tcBorders>
              <w:left w:val="single" w:sz="6" w:space="0" w:color="auto"/>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May be inoperative provided Battery Voltmeter indication is available on EICAS.</w:t>
            </w:r>
          </w:p>
        </w:tc>
        <w:tc>
          <w:tcPr>
            <w:tcW w:w="288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DC53D1" w:rsidRPr="00B179E7" w:rsidRDefault="00DC53D1" w:rsidP="00450521">
            <w:pPr>
              <w:spacing w:before="120"/>
              <w:rPr>
                <w:rFonts w:ascii="Times" w:hAnsi="Times" w:cs="Times"/>
                <w:sz w:val="18"/>
                <w:szCs w:val="18"/>
              </w:rPr>
            </w:pPr>
            <w:r w:rsidRPr="00B179E7">
              <w:rPr>
                <w:rFonts w:ascii="Times" w:hAnsi="Times" w:cs="Times"/>
                <w:sz w:val="18"/>
                <w:szCs w:val="18"/>
              </w:rPr>
              <w:t xml:space="preserve">An Inoperative Placard will be placed on </w:t>
            </w:r>
            <w:r w:rsidRPr="00B179E7">
              <w:rPr>
                <w:rFonts w:ascii="Times" w:hAnsi="Times" w:cs="Times"/>
                <w:bCs/>
                <w:sz w:val="18"/>
                <w:szCs w:val="18"/>
              </w:rPr>
              <w:t>Voltmeter</w:t>
            </w:r>
            <w:r w:rsidRPr="00B179E7">
              <w:rPr>
                <w:rFonts w:ascii="Times" w:hAnsi="Times" w:cs="Times"/>
                <w:sz w:val="18"/>
                <w:szCs w:val="18"/>
              </w:rPr>
              <w:t xml:space="preserve"> and will be noted on ADLS.</w:t>
            </w:r>
          </w:p>
        </w:tc>
      </w:tr>
      <w:tr w:rsidR="00DC53D1" w:rsidRPr="00B179E7" w:rsidTr="00450521">
        <w:trPr>
          <w:cantSplit/>
        </w:trPr>
        <w:tc>
          <w:tcPr>
            <w:tcW w:w="2330" w:type="dxa"/>
            <w:tcBorders>
              <w:left w:val="single" w:sz="6" w:space="0" w:color="auto"/>
              <w:bottom w:val="single" w:sz="6" w:space="0" w:color="auto"/>
            </w:tcBorders>
          </w:tcPr>
          <w:p w:rsidR="00DC53D1" w:rsidRPr="00B179E7" w:rsidRDefault="00DC53D1" w:rsidP="00450521">
            <w:pPr>
              <w:tabs>
                <w:tab w:val="left" w:pos="440"/>
                <w:tab w:val="left" w:pos="2600"/>
              </w:tabs>
              <w:ind w:left="80"/>
              <w:rPr>
                <w:rFonts w:ascii="Times" w:hAnsi="Times" w:cs="Times"/>
                <w:sz w:val="18"/>
                <w:szCs w:val="18"/>
              </w:rPr>
            </w:pPr>
          </w:p>
        </w:tc>
        <w:tc>
          <w:tcPr>
            <w:tcW w:w="440" w:type="dxa"/>
            <w:tcBorders>
              <w:bottom w:val="single" w:sz="6" w:space="0" w:color="auto"/>
              <w:right w:val="single" w:sz="4" w:space="0" w:color="auto"/>
            </w:tcBorders>
          </w:tcPr>
          <w:p w:rsidR="00DC53D1" w:rsidRPr="00B179E7" w:rsidRDefault="00DC53D1" w:rsidP="00450521">
            <w:pPr>
              <w:tabs>
                <w:tab w:val="left" w:pos="360"/>
              </w:tabs>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DC53D1" w:rsidRPr="00B179E7" w:rsidRDefault="00DC53D1" w:rsidP="00450521">
            <w:pPr>
              <w:tabs>
                <w:tab w:val="left" w:pos="360"/>
              </w:tabs>
              <w:rPr>
                <w:rFonts w:ascii="Times" w:hAnsi="Times" w:cs="Times"/>
                <w:sz w:val="18"/>
                <w:szCs w:val="18"/>
              </w:rPr>
            </w:pPr>
          </w:p>
        </w:tc>
        <w:tc>
          <w:tcPr>
            <w:tcW w:w="360" w:type="dxa"/>
            <w:tcBorders>
              <w:bottom w:val="single" w:sz="6" w:space="0" w:color="auto"/>
            </w:tcBorders>
          </w:tcPr>
          <w:p w:rsidR="00DC53D1" w:rsidRPr="00B179E7" w:rsidRDefault="00DC53D1" w:rsidP="00450521">
            <w:pPr>
              <w:tabs>
                <w:tab w:val="left" w:pos="360"/>
              </w:tabs>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DC53D1" w:rsidRPr="00B179E7" w:rsidRDefault="00DC53D1" w:rsidP="00450521">
            <w:pPr>
              <w:rPr>
                <w:rFonts w:ascii="Times" w:hAnsi="Times" w:cs="Times"/>
                <w:sz w:val="18"/>
                <w:szCs w:val="18"/>
              </w:rPr>
            </w:pPr>
          </w:p>
        </w:tc>
        <w:tc>
          <w:tcPr>
            <w:tcW w:w="2880" w:type="dxa"/>
            <w:tcBorders>
              <w:bottom w:val="single" w:sz="6" w:space="0" w:color="auto"/>
              <w:right w:val="single" w:sz="6" w:space="0" w:color="auto"/>
            </w:tcBorders>
          </w:tcPr>
          <w:p w:rsidR="00DC53D1" w:rsidRPr="00B179E7" w:rsidRDefault="00DC53D1" w:rsidP="00450521">
            <w:pPr>
              <w:rPr>
                <w:rFonts w:ascii="Times" w:hAnsi="Times" w:cs="Times"/>
                <w:sz w:val="18"/>
                <w:szCs w:val="18"/>
              </w:rPr>
            </w:pPr>
          </w:p>
        </w:tc>
        <w:tc>
          <w:tcPr>
            <w:tcW w:w="2520" w:type="dxa"/>
            <w:tcBorders>
              <w:bottom w:val="single" w:sz="6" w:space="0" w:color="auto"/>
              <w:right w:val="single" w:sz="6" w:space="0" w:color="auto"/>
            </w:tcBorders>
          </w:tcPr>
          <w:p w:rsidR="00DC53D1" w:rsidRPr="00B179E7" w:rsidRDefault="00DC53D1" w:rsidP="00450521">
            <w:pPr>
              <w:rPr>
                <w:rFonts w:ascii="Times" w:hAnsi="Times" w:cs="Times"/>
                <w:sz w:val="18"/>
                <w:szCs w:val="18"/>
              </w:rPr>
            </w:pPr>
          </w:p>
        </w:tc>
        <w:tc>
          <w:tcPr>
            <w:tcW w:w="2340" w:type="dxa"/>
            <w:tcBorders>
              <w:bottom w:val="single" w:sz="6" w:space="0" w:color="auto"/>
              <w:right w:val="single" w:sz="6" w:space="0" w:color="auto"/>
            </w:tcBorders>
          </w:tcPr>
          <w:p w:rsidR="00DC53D1" w:rsidRPr="00B179E7" w:rsidRDefault="00DC53D1" w:rsidP="00450521">
            <w:pPr>
              <w:rPr>
                <w:rFonts w:ascii="Times" w:hAnsi="Times" w:cs="Times"/>
                <w:sz w:val="18"/>
                <w:szCs w:val="18"/>
              </w:rPr>
            </w:pPr>
          </w:p>
        </w:tc>
      </w:tr>
    </w:tbl>
    <w:p w:rsidR="00AF6145" w:rsidRDefault="00AF6145" w:rsidP="00EA538C">
      <w:pPr>
        <w:jc w:val="center"/>
        <w:rPr>
          <w:sz w:val="22"/>
          <w:szCs w:val="22"/>
        </w:rPr>
        <w:sectPr w:rsidR="00AF6145" w:rsidSect="00EA538C">
          <w:headerReference w:type="default" r:id="rId7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AF6145" w:rsidRPr="00B179E7" w:rsidTr="00450521">
        <w:trPr>
          <w:cantSplit/>
        </w:trPr>
        <w:tc>
          <w:tcPr>
            <w:tcW w:w="2330" w:type="dxa"/>
            <w:tcBorders>
              <w:top w:val="single" w:sz="4" w:space="0" w:color="auto"/>
              <w:left w:val="single" w:sz="6" w:space="0" w:color="auto"/>
            </w:tcBorders>
          </w:tcPr>
          <w:p w:rsidR="00AF6145" w:rsidRPr="00B179E7" w:rsidRDefault="00AF6145" w:rsidP="00450521">
            <w:pPr>
              <w:tabs>
                <w:tab w:val="left" w:pos="440"/>
                <w:tab w:val="left" w:pos="2600"/>
              </w:tabs>
              <w:ind w:left="86"/>
              <w:rPr>
                <w:rFonts w:ascii="Times" w:hAnsi="Times" w:cs="Times"/>
                <w:sz w:val="18"/>
                <w:szCs w:val="18"/>
              </w:rPr>
            </w:pPr>
            <w:r w:rsidRPr="00B179E7">
              <w:rPr>
                <w:rFonts w:ascii="Times" w:hAnsi="Times" w:cs="Times"/>
                <w:sz w:val="18"/>
                <w:szCs w:val="18"/>
              </w:rPr>
              <w:lastRenderedPageBreak/>
              <w:t>8.</w:t>
            </w:r>
            <w:r w:rsidRPr="00B179E7">
              <w:rPr>
                <w:rFonts w:ascii="Times" w:hAnsi="Times" w:cs="Times"/>
                <w:sz w:val="18"/>
                <w:szCs w:val="18"/>
              </w:rPr>
              <w:tab/>
              <w:t>Electrical Power</w:t>
            </w:r>
          </w:p>
          <w:p w:rsidR="00AF6145" w:rsidRPr="00B179E7" w:rsidRDefault="00AF6145" w:rsidP="00450521">
            <w:pPr>
              <w:tabs>
                <w:tab w:val="left" w:pos="440"/>
                <w:tab w:val="left" w:pos="2600"/>
              </w:tabs>
              <w:ind w:left="86"/>
              <w:rPr>
                <w:rFonts w:ascii="Times" w:hAnsi="Times" w:cs="Times"/>
                <w:sz w:val="18"/>
                <w:szCs w:val="18"/>
              </w:rPr>
            </w:pPr>
            <w:r w:rsidRPr="00B179E7">
              <w:rPr>
                <w:rFonts w:ascii="Times" w:hAnsi="Times" w:cs="Times"/>
                <w:sz w:val="18"/>
                <w:szCs w:val="18"/>
              </w:rPr>
              <w:tab/>
              <w:t>System</w:t>
            </w:r>
            <w:r>
              <w:rPr>
                <w:rFonts w:ascii="Times" w:hAnsi="Times" w:cs="Times"/>
                <w:sz w:val="18"/>
                <w:szCs w:val="18"/>
              </w:rPr>
              <w:t xml:space="preserve"> EICAS</w:t>
            </w:r>
          </w:p>
          <w:p w:rsidR="00AF6145" w:rsidRPr="00B179E7" w:rsidRDefault="00AF6145" w:rsidP="00450521">
            <w:pPr>
              <w:tabs>
                <w:tab w:val="left" w:pos="440"/>
                <w:tab w:val="left" w:pos="2600"/>
              </w:tabs>
              <w:ind w:left="80"/>
              <w:rPr>
                <w:rFonts w:ascii="Times" w:hAnsi="Times" w:cs="Times"/>
                <w:sz w:val="18"/>
                <w:szCs w:val="18"/>
              </w:rPr>
            </w:pPr>
            <w:r>
              <w:rPr>
                <w:rFonts w:ascii="Times" w:hAnsi="Times" w:cs="Times"/>
                <w:sz w:val="18"/>
                <w:szCs w:val="18"/>
              </w:rPr>
              <w:tab/>
            </w:r>
            <w:r w:rsidRPr="00B179E7">
              <w:rPr>
                <w:rFonts w:ascii="Times" w:hAnsi="Times" w:cs="Times"/>
                <w:sz w:val="18"/>
                <w:szCs w:val="18"/>
              </w:rPr>
              <w:t>Displays</w:t>
            </w:r>
          </w:p>
        </w:tc>
        <w:tc>
          <w:tcPr>
            <w:tcW w:w="440" w:type="dxa"/>
            <w:tcBorders>
              <w:top w:val="single" w:sz="4" w:space="0" w:color="auto"/>
              <w:right w:val="single" w:sz="4" w:space="0" w:color="auto"/>
            </w:tcBorders>
          </w:tcPr>
          <w:p w:rsidR="00AF6145" w:rsidRPr="00B179E7" w:rsidRDefault="00AF6145" w:rsidP="00450521">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AF6145" w:rsidRPr="00B179E7" w:rsidRDefault="00AF6145" w:rsidP="00450521">
            <w:pPr>
              <w:tabs>
                <w:tab w:val="left" w:pos="360"/>
              </w:tabs>
              <w:rPr>
                <w:rFonts w:ascii="Times" w:hAnsi="Times" w:cs="Times"/>
                <w:sz w:val="18"/>
                <w:szCs w:val="18"/>
              </w:rPr>
            </w:pPr>
          </w:p>
        </w:tc>
        <w:tc>
          <w:tcPr>
            <w:tcW w:w="360" w:type="dxa"/>
            <w:tcBorders>
              <w:top w:val="single" w:sz="4" w:space="0" w:color="auto"/>
            </w:tcBorders>
          </w:tcPr>
          <w:p w:rsidR="00AF6145" w:rsidRPr="00B179E7" w:rsidRDefault="00AF6145"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AF6145" w:rsidRPr="00B179E7" w:rsidRDefault="00AF6145" w:rsidP="00450521">
            <w:pPr>
              <w:rPr>
                <w:rFonts w:ascii="Times" w:hAnsi="Times" w:cs="Times"/>
                <w:sz w:val="18"/>
                <w:szCs w:val="18"/>
              </w:rPr>
            </w:pPr>
          </w:p>
        </w:tc>
        <w:tc>
          <w:tcPr>
            <w:tcW w:w="2880" w:type="dxa"/>
            <w:tcBorders>
              <w:top w:val="single" w:sz="4" w:space="0" w:color="auto"/>
              <w:right w:val="single" w:sz="6" w:space="0" w:color="auto"/>
            </w:tcBorders>
          </w:tcPr>
          <w:p w:rsidR="00AF6145" w:rsidRPr="00B179E7" w:rsidRDefault="00AF6145" w:rsidP="00450521">
            <w:pPr>
              <w:rPr>
                <w:rFonts w:ascii="Times" w:hAnsi="Times" w:cs="Times"/>
                <w:sz w:val="18"/>
                <w:szCs w:val="18"/>
              </w:rPr>
            </w:pPr>
          </w:p>
        </w:tc>
        <w:tc>
          <w:tcPr>
            <w:tcW w:w="2520" w:type="dxa"/>
            <w:tcBorders>
              <w:top w:val="single" w:sz="4" w:space="0" w:color="auto"/>
              <w:right w:val="single" w:sz="6" w:space="0" w:color="auto"/>
            </w:tcBorders>
          </w:tcPr>
          <w:p w:rsidR="00AF6145" w:rsidRPr="00B179E7" w:rsidRDefault="00AF6145" w:rsidP="00450521">
            <w:pPr>
              <w:rPr>
                <w:rFonts w:ascii="Times" w:hAnsi="Times" w:cs="Times"/>
                <w:sz w:val="18"/>
                <w:szCs w:val="18"/>
              </w:rPr>
            </w:pPr>
          </w:p>
        </w:tc>
        <w:tc>
          <w:tcPr>
            <w:tcW w:w="2340" w:type="dxa"/>
            <w:tcBorders>
              <w:top w:val="single" w:sz="4" w:space="0" w:color="auto"/>
              <w:right w:val="single" w:sz="6" w:space="0" w:color="auto"/>
            </w:tcBorders>
          </w:tcPr>
          <w:p w:rsidR="00AF6145" w:rsidRPr="00B179E7" w:rsidRDefault="00AF6145" w:rsidP="00450521">
            <w:pPr>
              <w:rPr>
                <w:rFonts w:ascii="Times" w:hAnsi="Times" w:cs="Times"/>
                <w:sz w:val="18"/>
                <w:szCs w:val="18"/>
              </w:rPr>
            </w:pP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1)</w:t>
            </w:r>
            <w:r w:rsidRPr="00B179E7">
              <w:rPr>
                <w:rFonts w:ascii="Times" w:hAnsi="Times" w:cs="Times"/>
                <w:sz w:val="18"/>
                <w:szCs w:val="18"/>
              </w:rPr>
              <w:tab/>
              <w:t>L Gen Voltmeter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 xml:space="preserve">May be inoperative if the frequency and </w:t>
            </w:r>
            <w:proofErr w:type="spellStart"/>
            <w:r>
              <w:rPr>
                <w:rFonts w:ascii="Times" w:hAnsi="Times" w:cs="Times"/>
                <w:sz w:val="18"/>
                <w:szCs w:val="18"/>
              </w:rPr>
              <w:t>loadmeter</w:t>
            </w:r>
            <w:proofErr w:type="spellEnd"/>
            <w:r>
              <w:rPr>
                <w:rFonts w:ascii="Times" w:hAnsi="Times" w:cs="Times"/>
                <w:sz w:val="18"/>
                <w:szCs w:val="18"/>
              </w:rPr>
              <w:t xml:space="preserve">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2)</w:t>
            </w:r>
            <w:r w:rsidRPr="00B179E7">
              <w:rPr>
                <w:rFonts w:ascii="Times" w:hAnsi="Times" w:cs="Times"/>
                <w:sz w:val="18"/>
                <w:szCs w:val="18"/>
              </w:rPr>
              <w:tab/>
              <w:t>L Gen Frequency</w:t>
            </w:r>
          </w:p>
          <w:p w:rsidR="000964F7" w:rsidRPr="00B179E7" w:rsidRDefault="000964F7" w:rsidP="00450521">
            <w:pPr>
              <w:tabs>
                <w:tab w:val="left" w:pos="2600"/>
              </w:tabs>
              <w:ind w:left="720" w:hanging="280"/>
              <w:rPr>
                <w:rFonts w:ascii="Times" w:hAnsi="Times" w:cs="Times"/>
                <w:sz w:val="18"/>
                <w:szCs w:val="18"/>
              </w:rPr>
            </w:pPr>
            <w:r w:rsidRPr="00B179E7">
              <w:rPr>
                <w:rFonts w:ascii="Times" w:hAnsi="Times" w:cs="Times"/>
                <w:sz w:val="18"/>
                <w:szCs w:val="18"/>
              </w:rPr>
              <w:tab/>
              <w:t>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 xml:space="preserve">May be inoperative if the voltmeter and </w:t>
            </w:r>
            <w:proofErr w:type="spellStart"/>
            <w:r>
              <w:rPr>
                <w:rFonts w:ascii="Times" w:hAnsi="Times" w:cs="Times"/>
                <w:sz w:val="18"/>
                <w:szCs w:val="18"/>
              </w:rPr>
              <w:t>loadmeter</w:t>
            </w:r>
            <w:proofErr w:type="spellEnd"/>
            <w:r>
              <w:rPr>
                <w:rFonts w:ascii="Times" w:hAnsi="Times" w:cs="Times"/>
                <w:sz w:val="18"/>
                <w:szCs w:val="18"/>
              </w:rPr>
              <w:t xml:space="preserve">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3)</w:t>
            </w:r>
            <w:r w:rsidRPr="00B179E7">
              <w:rPr>
                <w:rFonts w:ascii="Times" w:hAnsi="Times" w:cs="Times"/>
                <w:sz w:val="18"/>
                <w:szCs w:val="18"/>
              </w:rPr>
              <w:tab/>
              <w:t xml:space="preserve">L Gen </w:t>
            </w:r>
            <w:proofErr w:type="spellStart"/>
            <w:r w:rsidRPr="00B179E7">
              <w:rPr>
                <w:rFonts w:ascii="Times" w:hAnsi="Times" w:cs="Times"/>
                <w:sz w:val="18"/>
                <w:szCs w:val="18"/>
              </w:rPr>
              <w:t>Loadmeter</w:t>
            </w:r>
            <w:proofErr w:type="spellEnd"/>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May be inoperative if the voltmeter and frequency meter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4)</w:t>
            </w:r>
            <w:r w:rsidRPr="00B179E7">
              <w:rPr>
                <w:rFonts w:ascii="Times" w:hAnsi="Times" w:cs="Times"/>
                <w:sz w:val="18"/>
                <w:szCs w:val="18"/>
              </w:rPr>
              <w:tab/>
              <w:t>R Gen Voltmeter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 xml:space="preserve">May be inoperative if the frequency and </w:t>
            </w:r>
            <w:proofErr w:type="spellStart"/>
            <w:r>
              <w:rPr>
                <w:rFonts w:ascii="Times" w:hAnsi="Times" w:cs="Times"/>
                <w:sz w:val="18"/>
                <w:szCs w:val="18"/>
              </w:rPr>
              <w:t>loadmeter</w:t>
            </w:r>
            <w:proofErr w:type="spellEnd"/>
            <w:r>
              <w:rPr>
                <w:rFonts w:ascii="Times" w:hAnsi="Times" w:cs="Times"/>
                <w:sz w:val="18"/>
                <w:szCs w:val="18"/>
              </w:rPr>
              <w:t xml:space="preserve">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15041F">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5)</w:t>
            </w:r>
            <w:r w:rsidRPr="00B179E7">
              <w:rPr>
                <w:rFonts w:ascii="Times" w:hAnsi="Times" w:cs="Times"/>
                <w:sz w:val="18"/>
                <w:szCs w:val="18"/>
              </w:rPr>
              <w:tab/>
              <w:t>R Gen Frequency</w:t>
            </w:r>
          </w:p>
          <w:p w:rsidR="000964F7" w:rsidRPr="00B179E7" w:rsidRDefault="000964F7" w:rsidP="00450521">
            <w:pPr>
              <w:tabs>
                <w:tab w:val="left" w:pos="2600"/>
              </w:tabs>
              <w:ind w:left="720" w:hanging="280"/>
              <w:rPr>
                <w:rFonts w:ascii="Times" w:hAnsi="Times" w:cs="Times"/>
                <w:sz w:val="18"/>
                <w:szCs w:val="18"/>
              </w:rPr>
            </w:pPr>
            <w:r w:rsidRPr="00B179E7">
              <w:rPr>
                <w:rFonts w:ascii="Times" w:hAnsi="Times" w:cs="Times"/>
                <w:sz w:val="18"/>
                <w:szCs w:val="18"/>
              </w:rPr>
              <w:tab/>
              <w:t>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 xml:space="preserve">May be inoperative if the voltmeter and </w:t>
            </w:r>
            <w:proofErr w:type="spellStart"/>
            <w:r>
              <w:rPr>
                <w:rFonts w:ascii="Times" w:hAnsi="Times" w:cs="Times"/>
                <w:sz w:val="18"/>
                <w:szCs w:val="18"/>
              </w:rPr>
              <w:t>loadmeter</w:t>
            </w:r>
            <w:proofErr w:type="spellEnd"/>
            <w:r>
              <w:rPr>
                <w:rFonts w:ascii="Times" w:hAnsi="Times" w:cs="Times"/>
                <w:sz w:val="18"/>
                <w:szCs w:val="18"/>
              </w:rPr>
              <w:t xml:space="preserve">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15041F">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6)</w:t>
            </w:r>
            <w:r w:rsidRPr="00B179E7">
              <w:rPr>
                <w:rFonts w:ascii="Times" w:hAnsi="Times" w:cs="Times"/>
                <w:sz w:val="18"/>
                <w:szCs w:val="18"/>
              </w:rPr>
              <w:tab/>
              <w:t xml:space="preserve">R Gen </w:t>
            </w:r>
            <w:proofErr w:type="spellStart"/>
            <w:r w:rsidRPr="00B179E7">
              <w:rPr>
                <w:rFonts w:ascii="Times" w:hAnsi="Times" w:cs="Times"/>
                <w:sz w:val="18"/>
                <w:szCs w:val="18"/>
              </w:rPr>
              <w:t>Loadmeter</w:t>
            </w:r>
            <w:proofErr w:type="spellEnd"/>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May be inoperative if the voltmeter and frequency meter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15041F" w:rsidRPr="00B179E7" w:rsidTr="0015041F">
        <w:trPr>
          <w:cantSplit/>
          <w:trHeight w:val="117"/>
        </w:trPr>
        <w:tc>
          <w:tcPr>
            <w:tcW w:w="2330" w:type="dxa"/>
            <w:tcBorders>
              <w:left w:val="single" w:sz="6" w:space="0" w:color="auto"/>
              <w:bottom w:val="single" w:sz="4" w:space="0" w:color="auto"/>
            </w:tcBorders>
          </w:tcPr>
          <w:p w:rsidR="0015041F" w:rsidRPr="00B179E7" w:rsidRDefault="0015041F" w:rsidP="00D17170">
            <w:pPr>
              <w:tabs>
                <w:tab w:val="left" w:pos="2600"/>
              </w:tabs>
              <w:spacing w:before="120"/>
              <w:ind w:left="720" w:hanging="274"/>
              <w:rPr>
                <w:rFonts w:ascii="Times" w:hAnsi="Times" w:cs="Times"/>
                <w:sz w:val="18"/>
                <w:szCs w:val="18"/>
              </w:rPr>
            </w:pPr>
            <w:r>
              <w:rPr>
                <w:rFonts w:ascii="Times" w:hAnsi="Times" w:cs="Times"/>
                <w:sz w:val="18"/>
                <w:szCs w:val="18"/>
              </w:rPr>
              <w:t>(continued)</w:t>
            </w:r>
          </w:p>
        </w:tc>
        <w:tc>
          <w:tcPr>
            <w:tcW w:w="440" w:type="dxa"/>
            <w:tcBorders>
              <w:bottom w:val="single" w:sz="4" w:space="0" w:color="auto"/>
              <w:right w:val="single" w:sz="4" w:space="0" w:color="auto"/>
            </w:tcBorders>
          </w:tcPr>
          <w:p w:rsidR="0015041F" w:rsidRPr="00B179E7" w:rsidRDefault="0015041F" w:rsidP="00D17170">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15041F" w:rsidRPr="00B179E7" w:rsidRDefault="0015041F" w:rsidP="00D17170">
            <w:pPr>
              <w:tabs>
                <w:tab w:val="left" w:pos="360"/>
              </w:tabs>
              <w:spacing w:before="120"/>
              <w:rPr>
                <w:rFonts w:ascii="Times" w:hAnsi="Times" w:cs="Times"/>
                <w:sz w:val="18"/>
                <w:szCs w:val="18"/>
              </w:rPr>
            </w:pPr>
          </w:p>
        </w:tc>
        <w:tc>
          <w:tcPr>
            <w:tcW w:w="360" w:type="dxa"/>
            <w:tcBorders>
              <w:bottom w:val="single" w:sz="4" w:space="0" w:color="auto"/>
            </w:tcBorders>
          </w:tcPr>
          <w:p w:rsidR="0015041F" w:rsidRPr="00B179E7" w:rsidRDefault="0015041F" w:rsidP="00D17170">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15041F" w:rsidRDefault="0015041F" w:rsidP="00D17170">
            <w:pPr>
              <w:spacing w:before="120"/>
              <w:rPr>
                <w:rFonts w:ascii="Times" w:hAnsi="Times" w:cs="Times"/>
                <w:sz w:val="18"/>
                <w:szCs w:val="18"/>
              </w:rPr>
            </w:pPr>
          </w:p>
        </w:tc>
        <w:tc>
          <w:tcPr>
            <w:tcW w:w="2880" w:type="dxa"/>
            <w:tcBorders>
              <w:bottom w:val="single" w:sz="4" w:space="0" w:color="auto"/>
              <w:right w:val="single" w:sz="6" w:space="0" w:color="auto"/>
            </w:tcBorders>
          </w:tcPr>
          <w:p w:rsidR="0015041F" w:rsidRPr="00B179E7" w:rsidRDefault="0015041F" w:rsidP="00D17170">
            <w:pPr>
              <w:spacing w:before="120"/>
              <w:rPr>
                <w:rFonts w:ascii="Times" w:hAnsi="Times" w:cs="Times"/>
                <w:sz w:val="18"/>
                <w:szCs w:val="18"/>
              </w:rPr>
            </w:pPr>
          </w:p>
        </w:tc>
        <w:tc>
          <w:tcPr>
            <w:tcW w:w="2520" w:type="dxa"/>
            <w:tcBorders>
              <w:bottom w:val="single" w:sz="4" w:space="0" w:color="auto"/>
              <w:right w:val="single" w:sz="6" w:space="0" w:color="auto"/>
            </w:tcBorders>
          </w:tcPr>
          <w:p w:rsidR="0015041F" w:rsidRPr="00B179E7" w:rsidRDefault="0015041F" w:rsidP="00D17170">
            <w:pPr>
              <w:spacing w:before="120"/>
              <w:rPr>
                <w:rFonts w:ascii="Times" w:hAnsi="Times" w:cs="Times"/>
                <w:sz w:val="18"/>
                <w:szCs w:val="18"/>
              </w:rPr>
            </w:pPr>
          </w:p>
        </w:tc>
        <w:tc>
          <w:tcPr>
            <w:tcW w:w="2340" w:type="dxa"/>
            <w:tcBorders>
              <w:bottom w:val="single" w:sz="4" w:space="0" w:color="auto"/>
              <w:right w:val="single" w:sz="6" w:space="0" w:color="auto"/>
            </w:tcBorders>
          </w:tcPr>
          <w:p w:rsidR="0015041F" w:rsidRPr="00B179E7" w:rsidRDefault="0015041F" w:rsidP="00D17170">
            <w:pPr>
              <w:spacing w:before="120"/>
              <w:rPr>
                <w:rFonts w:ascii="Times" w:hAnsi="Times" w:cs="Times"/>
                <w:sz w:val="18"/>
                <w:szCs w:val="18"/>
              </w:rPr>
            </w:pPr>
          </w:p>
        </w:tc>
      </w:tr>
    </w:tbl>
    <w:p w:rsidR="0015041F" w:rsidRDefault="0015041F" w:rsidP="00645448">
      <w:pPr>
        <w:tabs>
          <w:tab w:val="left" w:pos="440"/>
          <w:tab w:val="left" w:pos="2600"/>
        </w:tabs>
        <w:ind w:left="86"/>
        <w:rPr>
          <w:rFonts w:ascii="Times" w:hAnsi="Times" w:cs="Times"/>
          <w:sz w:val="18"/>
          <w:szCs w:val="18"/>
        </w:rPr>
        <w:sectPr w:rsidR="0015041F" w:rsidSect="00EA538C">
          <w:headerReference w:type="default" r:id="rId7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5041F" w:rsidRPr="00B179E7" w:rsidTr="0015041F">
        <w:trPr>
          <w:cantSplit/>
        </w:trPr>
        <w:tc>
          <w:tcPr>
            <w:tcW w:w="2330" w:type="dxa"/>
            <w:tcBorders>
              <w:top w:val="single" w:sz="4" w:space="0" w:color="auto"/>
              <w:left w:val="single" w:sz="6" w:space="0" w:color="auto"/>
            </w:tcBorders>
          </w:tcPr>
          <w:p w:rsidR="0015041F" w:rsidRPr="00B179E7" w:rsidRDefault="0015041F" w:rsidP="00645448">
            <w:pPr>
              <w:tabs>
                <w:tab w:val="left" w:pos="440"/>
                <w:tab w:val="left" w:pos="2600"/>
              </w:tabs>
              <w:ind w:left="86"/>
              <w:rPr>
                <w:rFonts w:ascii="Times" w:hAnsi="Times" w:cs="Times"/>
                <w:sz w:val="18"/>
                <w:szCs w:val="18"/>
              </w:rPr>
            </w:pPr>
            <w:r w:rsidRPr="00B179E7">
              <w:rPr>
                <w:rFonts w:ascii="Times" w:hAnsi="Times" w:cs="Times"/>
                <w:sz w:val="18"/>
                <w:szCs w:val="18"/>
              </w:rPr>
              <w:lastRenderedPageBreak/>
              <w:t>8.</w:t>
            </w:r>
            <w:r w:rsidRPr="00B179E7">
              <w:rPr>
                <w:rFonts w:ascii="Times" w:hAnsi="Times" w:cs="Times"/>
                <w:sz w:val="18"/>
                <w:szCs w:val="18"/>
              </w:rPr>
              <w:tab/>
              <w:t>Electrical Power</w:t>
            </w:r>
          </w:p>
          <w:p w:rsidR="0015041F" w:rsidRPr="00B179E7" w:rsidRDefault="0015041F" w:rsidP="00645448">
            <w:pPr>
              <w:tabs>
                <w:tab w:val="left" w:pos="440"/>
                <w:tab w:val="left" w:pos="2600"/>
              </w:tabs>
              <w:ind w:left="86"/>
              <w:rPr>
                <w:rFonts w:ascii="Times" w:hAnsi="Times" w:cs="Times"/>
                <w:sz w:val="18"/>
                <w:szCs w:val="18"/>
              </w:rPr>
            </w:pPr>
            <w:r w:rsidRPr="00B179E7">
              <w:rPr>
                <w:rFonts w:ascii="Times" w:hAnsi="Times" w:cs="Times"/>
                <w:sz w:val="18"/>
                <w:szCs w:val="18"/>
              </w:rPr>
              <w:tab/>
              <w:t>System</w:t>
            </w:r>
            <w:r>
              <w:rPr>
                <w:rFonts w:ascii="Times" w:hAnsi="Times" w:cs="Times"/>
                <w:sz w:val="18"/>
                <w:szCs w:val="18"/>
              </w:rPr>
              <w:t xml:space="preserve"> EICAS</w:t>
            </w:r>
          </w:p>
          <w:p w:rsidR="0015041F" w:rsidRPr="00B179E7" w:rsidRDefault="0015041F" w:rsidP="00645448">
            <w:pPr>
              <w:tabs>
                <w:tab w:val="left" w:pos="440"/>
                <w:tab w:val="left" w:pos="2600"/>
              </w:tabs>
              <w:ind w:left="80"/>
              <w:rPr>
                <w:rFonts w:ascii="Times" w:hAnsi="Times" w:cs="Times"/>
                <w:sz w:val="18"/>
                <w:szCs w:val="18"/>
              </w:rPr>
            </w:pPr>
            <w:r>
              <w:rPr>
                <w:rFonts w:ascii="Times" w:hAnsi="Times" w:cs="Times"/>
                <w:sz w:val="18"/>
                <w:szCs w:val="18"/>
              </w:rPr>
              <w:tab/>
            </w:r>
            <w:r w:rsidRPr="00B179E7">
              <w:rPr>
                <w:rFonts w:ascii="Times" w:hAnsi="Times" w:cs="Times"/>
                <w:sz w:val="18"/>
                <w:szCs w:val="18"/>
              </w:rPr>
              <w:t>Displays</w:t>
            </w:r>
            <w:r>
              <w:rPr>
                <w:rFonts w:ascii="Times" w:hAnsi="Times" w:cs="Times"/>
                <w:sz w:val="18"/>
                <w:szCs w:val="18"/>
              </w:rPr>
              <w:t xml:space="preserve"> (continued)</w:t>
            </w:r>
          </w:p>
        </w:tc>
        <w:tc>
          <w:tcPr>
            <w:tcW w:w="440" w:type="dxa"/>
            <w:tcBorders>
              <w:top w:val="single" w:sz="4" w:space="0" w:color="auto"/>
              <w:right w:val="single" w:sz="4" w:space="0" w:color="auto"/>
            </w:tcBorders>
          </w:tcPr>
          <w:p w:rsidR="0015041F" w:rsidRPr="00B179E7" w:rsidRDefault="0015041F" w:rsidP="00645448">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15041F" w:rsidRPr="00B179E7" w:rsidRDefault="0015041F" w:rsidP="00645448">
            <w:pPr>
              <w:tabs>
                <w:tab w:val="left" w:pos="360"/>
              </w:tabs>
              <w:rPr>
                <w:rFonts w:ascii="Times" w:hAnsi="Times" w:cs="Times"/>
                <w:sz w:val="18"/>
                <w:szCs w:val="18"/>
              </w:rPr>
            </w:pPr>
          </w:p>
        </w:tc>
        <w:tc>
          <w:tcPr>
            <w:tcW w:w="360" w:type="dxa"/>
            <w:tcBorders>
              <w:top w:val="single" w:sz="4" w:space="0" w:color="auto"/>
            </w:tcBorders>
          </w:tcPr>
          <w:p w:rsidR="0015041F" w:rsidRPr="00B179E7" w:rsidRDefault="0015041F" w:rsidP="00645448">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15041F" w:rsidRPr="00B179E7" w:rsidRDefault="0015041F" w:rsidP="00645448">
            <w:pPr>
              <w:rPr>
                <w:rFonts w:ascii="Times" w:hAnsi="Times" w:cs="Times"/>
                <w:sz w:val="18"/>
                <w:szCs w:val="18"/>
              </w:rPr>
            </w:pPr>
          </w:p>
        </w:tc>
        <w:tc>
          <w:tcPr>
            <w:tcW w:w="2880" w:type="dxa"/>
            <w:tcBorders>
              <w:top w:val="single" w:sz="4" w:space="0" w:color="auto"/>
              <w:right w:val="single" w:sz="6" w:space="0" w:color="auto"/>
            </w:tcBorders>
          </w:tcPr>
          <w:p w:rsidR="0015041F" w:rsidRPr="00B179E7" w:rsidRDefault="0015041F" w:rsidP="00645448">
            <w:pPr>
              <w:rPr>
                <w:rFonts w:ascii="Times" w:hAnsi="Times" w:cs="Times"/>
                <w:sz w:val="18"/>
                <w:szCs w:val="18"/>
              </w:rPr>
            </w:pPr>
          </w:p>
        </w:tc>
        <w:tc>
          <w:tcPr>
            <w:tcW w:w="2520" w:type="dxa"/>
            <w:tcBorders>
              <w:top w:val="single" w:sz="4" w:space="0" w:color="auto"/>
              <w:right w:val="single" w:sz="6" w:space="0" w:color="auto"/>
            </w:tcBorders>
          </w:tcPr>
          <w:p w:rsidR="0015041F" w:rsidRPr="00B179E7" w:rsidRDefault="0015041F" w:rsidP="00645448">
            <w:pPr>
              <w:rPr>
                <w:rFonts w:ascii="Times" w:hAnsi="Times" w:cs="Times"/>
                <w:sz w:val="18"/>
                <w:szCs w:val="18"/>
              </w:rPr>
            </w:pPr>
          </w:p>
        </w:tc>
        <w:tc>
          <w:tcPr>
            <w:tcW w:w="2340" w:type="dxa"/>
            <w:tcBorders>
              <w:top w:val="single" w:sz="4" w:space="0" w:color="auto"/>
              <w:right w:val="single" w:sz="6" w:space="0" w:color="auto"/>
            </w:tcBorders>
          </w:tcPr>
          <w:p w:rsidR="0015041F" w:rsidRPr="00B179E7" w:rsidRDefault="0015041F" w:rsidP="00645448">
            <w:pPr>
              <w:rPr>
                <w:rFonts w:ascii="Times" w:hAnsi="Times" w:cs="Times"/>
                <w:sz w:val="18"/>
                <w:szCs w:val="18"/>
              </w:rPr>
            </w:pP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7)</w:t>
            </w:r>
            <w:r w:rsidRPr="00B179E7">
              <w:rPr>
                <w:rFonts w:ascii="Times" w:hAnsi="Times" w:cs="Times"/>
                <w:sz w:val="18"/>
                <w:szCs w:val="18"/>
              </w:rPr>
              <w:tab/>
              <w:t>APU Voltmeter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 xml:space="preserve">May be inoperative if the frequency meter and </w:t>
            </w:r>
            <w:proofErr w:type="spellStart"/>
            <w:r>
              <w:rPr>
                <w:rFonts w:ascii="Times" w:hAnsi="Times" w:cs="Times"/>
                <w:sz w:val="18"/>
                <w:szCs w:val="18"/>
              </w:rPr>
              <w:t>loadmeter</w:t>
            </w:r>
            <w:proofErr w:type="spellEnd"/>
            <w:r>
              <w:rPr>
                <w:rFonts w:ascii="Times" w:hAnsi="Times" w:cs="Times"/>
                <w:sz w:val="18"/>
                <w:szCs w:val="18"/>
              </w:rPr>
              <w:t xml:space="preserve">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8)</w:t>
            </w:r>
            <w:r w:rsidRPr="00B179E7">
              <w:rPr>
                <w:rFonts w:ascii="Times" w:hAnsi="Times" w:cs="Times"/>
                <w:sz w:val="18"/>
                <w:szCs w:val="18"/>
              </w:rPr>
              <w:tab/>
              <w:t>APU Frequency</w:t>
            </w:r>
          </w:p>
          <w:p w:rsidR="000964F7" w:rsidRPr="00B179E7" w:rsidRDefault="000964F7" w:rsidP="00450521">
            <w:pPr>
              <w:tabs>
                <w:tab w:val="left" w:pos="2600"/>
              </w:tabs>
              <w:ind w:left="720" w:hanging="280"/>
              <w:rPr>
                <w:rFonts w:ascii="Times" w:hAnsi="Times" w:cs="Times"/>
                <w:sz w:val="18"/>
                <w:szCs w:val="18"/>
              </w:rPr>
            </w:pPr>
            <w:r w:rsidRPr="00B179E7">
              <w:rPr>
                <w:rFonts w:ascii="Times" w:hAnsi="Times" w:cs="Times"/>
                <w:sz w:val="18"/>
                <w:szCs w:val="18"/>
              </w:rPr>
              <w:tab/>
              <w:t>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 xml:space="preserve">May be inoperative if the voltmeter and </w:t>
            </w:r>
            <w:proofErr w:type="spellStart"/>
            <w:r>
              <w:rPr>
                <w:rFonts w:ascii="Times" w:hAnsi="Times" w:cs="Times"/>
                <w:sz w:val="18"/>
                <w:szCs w:val="18"/>
              </w:rPr>
              <w:t>loadmeter</w:t>
            </w:r>
            <w:proofErr w:type="spellEnd"/>
            <w:r>
              <w:rPr>
                <w:rFonts w:ascii="Times" w:hAnsi="Times" w:cs="Times"/>
                <w:sz w:val="18"/>
                <w:szCs w:val="18"/>
              </w:rPr>
              <w:t xml:space="preserve">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274"/>
              <w:rPr>
                <w:rFonts w:ascii="Times" w:hAnsi="Times" w:cs="Times"/>
                <w:sz w:val="18"/>
                <w:szCs w:val="18"/>
              </w:rPr>
            </w:pPr>
            <w:r w:rsidRPr="00B179E7">
              <w:rPr>
                <w:rFonts w:ascii="Times" w:hAnsi="Times" w:cs="Times"/>
                <w:sz w:val="18"/>
                <w:szCs w:val="18"/>
              </w:rPr>
              <w:t>9)</w:t>
            </w:r>
            <w:r w:rsidRPr="00B179E7">
              <w:rPr>
                <w:rFonts w:ascii="Times" w:hAnsi="Times" w:cs="Times"/>
                <w:sz w:val="18"/>
                <w:szCs w:val="18"/>
              </w:rPr>
              <w:tab/>
              <w:t xml:space="preserve">APU </w:t>
            </w:r>
            <w:proofErr w:type="spellStart"/>
            <w:r w:rsidRPr="00B179E7">
              <w:rPr>
                <w:rFonts w:ascii="Times" w:hAnsi="Times" w:cs="Times"/>
                <w:sz w:val="18"/>
                <w:szCs w:val="18"/>
              </w:rPr>
              <w:t>Loadmeter</w:t>
            </w:r>
            <w:proofErr w:type="spellEnd"/>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May be inoperative if the voltmeter and frequency meter are operative.</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360"/>
              <w:rPr>
                <w:rFonts w:ascii="Times" w:hAnsi="Times" w:cs="Times"/>
                <w:sz w:val="18"/>
                <w:szCs w:val="18"/>
              </w:rPr>
            </w:pPr>
            <w:r w:rsidRPr="00B179E7">
              <w:rPr>
                <w:rFonts w:ascii="Times" w:hAnsi="Times" w:cs="Times"/>
                <w:sz w:val="18"/>
                <w:szCs w:val="18"/>
              </w:rPr>
              <w:t>10)</w:t>
            </w:r>
            <w:r w:rsidRPr="00B179E7">
              <w:rPr>
                <w:rFonts w:ascii="Times" w:hAnsi="Times" w:cs="Times"/>
                <w:sz w:val="18"/>
                <w:szCs w:val="18"/>
              </w:rPr>
              <w:tab/>
              <w:t xml:space="preserve">Ext AC </w:t>
            </w:r>
            <w:proofErr w:type="spellStart"/>
            <w:r w:rsidRPr="00B179E7">
              <w:rPr>
                <w:rFonts w:ascii="Times" w:hAnsi="Times" w:cs="Times"/>
                <w:sz w:val="18"/>
                <w:szCs w:val="18"/>
              </w:rPr>
              <w:t>Pwr</w:t>
            </w:r>
            <w:proofErr w:type="spellEnd"/>
            <w:r w:rsidRPr="00B179E7">
              <w:rPr>
                <w:rFonts w:ascii="Times" w:hAnsi="Times" w:cs="Times"/>
                <w:sz w:val="18"/>
                <w:szCs w:val="18"/>
              </w:rPr>
              <w:t xml:space="preserve"> Voltmeter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May be inoperative when external power is not used.</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360"/>
              <w:rPr>
                <w:rFonts w:ascii="Times" w:hAnsi="Times" w:cs="Times"/>
                <w:sz w:val="18"/>
                <w:szCs w:val="18"/>
              </w:rPr>
            </w:pPr>
            <w:r w:rsidRPr="00B179E7">
              <w:rPr>
                <w:rFonts w:ascii="Times" w:hAnsi="Times" w:cs="Times"/>
                <w:sz w:val="18"/>
                <w:szCs w:val="18"/>
              </w:rPr>
              <w:t>11)</w:t>
            </w:r>
            <w:r w:rsidRPr="00B179E7">
              <w:rPr>
                <w:rFonts w:ascii="Times" w:hAnsi="Times" w:cs="Times"/>
                <w:sz w:val="18"/>
                <w:szCs w:val="18"/>
              </w:rPr>
              <w:tab/>
              <w:t xml:space="preserve">Ext AC </w:t>
            </w:r>
            <w:proofErr w:type="spellStart"/>
            <w:r w:rsidRPr="00B179E7">
              <w:rPr>
                <w:rFonts w:ascii="Times" w:hAnsi="Times" w:cs="Times"/>
                <w:sz w:val="18"/>
                <w:szCs w:val="18"/>
              </w:rPr>
              <w:t>Pwr</w:t>
            </w:r>
            <w:proofErr w:type="spellEnd"/>
          </w:p>
          <w:p w:rsidR="000964F7" w:rsidRPr="00B179E7" w:rsidRDefault="000964F7" w:rsidP="00450521">
            <w:pPr>
              <w:tabs>
                <w:tab w:val="left" w:pos="2600"/>
              </w:tabs>
              <w:ind w:left="720" w:hanging="360"/>
              <w:rPr>
                <w:rFonts w:ascii="Times" w:hAnsi="Times" w:cs="Times"/>
                <w:sz w:val="18"/>
                <w:szCs w:val="18"/>
              </w:rPr>
            </w:pPr>
            <w:r w:rsidRPr="00B179E7">
              <w:rPr>
                <w:rFonts w:ascii="Times" w:hAnsi="Times" w:cs="Times"/>
                <w:sz w:val="18"/>
                <w:szCs w:val="18"/>
              </w:rPr>
              <w:tab/>
              <w:t>Frequency Meter</w:t>
            </w:r>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May be inoperative when external power is not used.</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D17170">
            <w:pPr>
              <w:tabs>
                <w:tab w:val="left" w:pos="2600"/>
              </w:tabs>
              <w:spacing w:before="120"/>
              <w:ind w:left="720" w:hanging="360"/>
              <w:rPr>
                <w:rFonts w:ascii="Times" w:hAnsi="Times" w:cs="Times"/>
                <w:sz w:val="18"/>
                <w:szCs w:val="18"/>
              </w:rPr>
            </w:pPr>
            <w:r w:rsidRPr="00B179E7">
              <w:rPr>
                <w:rFonts w:ascii="Times" w:hAnsi="Times" w:cs="Times"/>
                <w:sz w:val="18"/>
                <w:szCs w:val="18"/>
              </w:rPr>
              <w:t>12)</w:t>
            </w:r>
            <w:r w:rsidRPr="00B179E7">
              <w:rPr>
                <w:rFonts w:ascii="Times" w:hAnsi="Times" w:cs="Times"/>
                <w:sz w:val="18"/>
                <w:szCs w:val="18"/>
              </w:rPr>
              <w:tab/>
              <w:t xml:space="preserve">Ext AC </w:t>
            </w:r>
            <w:proofErr w:type="spellStart"/>
            <w:r w:rsidRPr="00B179E7">
              <w:rPr>
                <w:rFonts w:ascii="Times" w:hAnsi="Times" w:cs="Times"/>
                <w:sz w:val="18"/>
                <w:szCs w:val="18"/>
              </w:rPr>
              <w:t>Loadmeter</w:t>
            </w:r>
            <w:proofErr w:type="spellEnd"/>
          </w:p>
        </w:tc>
        <w:tc>
          <w:tcPr>
            <w:tcW w:w="440" w:type="dxa"/>
            <w:tcBorders>
              <w:right w:val="single" w:sz="4" w:space="0" w:color="auto"/>
            </w:tcBorders>
          </w:tcPr>
          <w:p w:rsidR="000964F7" w:rsidRPr="00B179E7" w:rsidRDefault="000964F7" w:rsidP="00D17170">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D17170">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D17170">
            <w:pPr>
              <w:spacing w:before="120"/>
              <w:rPr>
                <w:rFonts w:ascii="Times" w:hAnsi="Times" w:cs="Times"/>
                <w:sz w:val="18"/>
                <w:szCs w:val="18"/>
              </w:rPr>
            </w:pPr>
            <w:r>
              <w:rPr>
                <w:rFonts w:ascii="Times" w:hAnsi="Times" w:cs="Times"/>
                <w:sz w:val="18"/>
                <w:szCs w:val="18"/>
              </w:rPr>
              <w:t>May be inoperative when external power is not used.</w:t>
            </w:r>
          </w:p>
        </w:tc>
        <w:tc>
          <w:tcPr>
            <w:tcW w:w="288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D17170">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AF6145" w:rsidRPr="00B179E7" w:rsidTr="00450521">
        <w:trPr>
          <w:cantSplit/>
        </w:trPr>
        <w:tc>
          <w:tcPr>
            <w:tcW w:w="2330" w:type="dxa"/>
            <w:tcBorders>
              <w:left w:val="single" w:sz="6" w:space="0" w:color="auto"/>
              <w:bottom w:val="single" w:sz="4" w:space="0" w:color="auto"/>
            </w:tcBorders>
          </w:tcPr>
          <w:p w:rsidR="00AF6145" w:rsidRPr="00B179E7" w:rsidRDefault="00245036" w:rsidP="00450521">
            <w:pPr>
              <w:tabs>
                <w:tab w:val="left" w:pos="2600"/>
              </w:tabs>
              <w:spacing w:before="120"/>
              <w:ind w:left="720" w:hanging="360"/>
              <w:rPr>
                <w:rFonts w:ascii="Times" w:hAnsi="Times" w:cs="Times"/>
                <w:sz w:val="18"/>
                <w:szCs w:val="18"/>
              </w:rPr>
            </w:pPr>
            <w:r>
              <w:rPr>
                <w:rFonts w:ascii="Times" w:hAnsi="Times" w:cs="Times"/>
                <w:sz w:val="18"/>
                <w:szCs w:val="18"/>
              </w:rPr>
              <w:t>(continued)</w:t>
            </w:r>
          </w:p>
        </w:tc>
        <w:tc>
          <w:tcPr>
            <w:tcW w:w="440" w:type="dxa"/>
            <w:tcBorders>
              <w:bottom w:val="single" w:sz="4" w:space="0" w:color="auto"/>
              <w:right w:val="single" w:sz="4" w:space="0" w:color="auto"/>
            </w:tcBorders>
          </w:tcPr>
          <w:p w:rsidR="00AF6145" w:rsidRPr="00B179E7" w:rsidRDefault="00AF6145" w:rsidP="00450521">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AF6145" w:rsidRPr="00B179E7" w:rsidRDefault="00AF6145" w:rsidP="00450521">
            <w:pPr>
              <w:tabs>
                <w:tab w:val="left" w:pos="360"/>
              </w:tabs>
              <w:spacing w:before="120"/>
              <w:rPr>
                <w:rFonts w:ascii="Times" w:hAnsi="Times" w:cs="Times"/>
                <w:sz w:val="18"/>
                <w:szCs w:val="18"/>
              </w:rPr>
            </w:pPr>
          </w:p>
        </w:tc>
        <w:tc>
          <w:tcPr>
            <w:tcW w:w="360" w:type="dxa"/>
            <w:tcBorders>
              <w:bottom w:val="single" w:sz="4" w:space="0" w:color="auto"/>
            </w:tcBorders>
          </w:tcPr>
          <w:p w:rsidR="00AF6145" w:rsidRPr="00B179E7" w:rsidRDefault="00AF6145" w:rsidP="00450521">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880" w:type="dxa"/>
            <w:tcBorders>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520" w:type="dxa"/>
            <w:tcBorders>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340" w:type="dxa"/>
            <w:tcBorders>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r>
    </w:tbl>
    <w:p w:rsidR="00AF6145" w:rsidRDefault="00AF6145" w:rsidP="00EA538C">
      <w:pPr>
        <w:jc w:val="center"/>
        <w:rPr>
          <w:sz w:val="22"/>
          <w:szCs w:val="22"/>
        </w:rPr>
        <w:sectPr w:rsidR="00AF6145" w:rsidSect="00EA538C">
          <w:headerReference w:type="default" r:id="rId7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AF6145" w:rsidRPr="00B179E7" w:rsidTr="00450521">
        <w:trPr>
          <w:cantSplit/>
        </w:trPr>
        <w:tc>
          <w:tcPr>
            <w:tcW w:w="2330" w:type="dxa"/>
            <w:tcBorders>
              <w:top w:val="single" w:sz="4" w:space="0" w:color="auto"/>
              <w:left w:val="single" w:sz="6" w:space="0" w:color="auto"/>
            </w:tcBorders>
          </w:tcPr>
          <w:p w:rsidR="00AF6145" w:rsidRPr="00B179E7" w:rsidRDefault="00AF6145" w:rsidP="00450521">
            <w:pPr>
              <w:tabs>
                <w:tab w:val="left" w:pos="440"/>
                <w:tab w:val="left" w:pos="2600"/>
              </w:tabs>
              <w:ind w:left="86"/>
              <w:rPr>
                <w:rFonts w:ascii="Times" w:hAnsi="Times" w:cs="Times"/>
                <w:sz w:val="18"/>
                <w:szCs w:val="18"/>
              </w:rPr>
            </w:pPr>
            <w:r w:rsidRPr="00B179E7">
              <w:rPr>
                <w:rFonts w:ascii="Times" w:hAnsi="Times" w:cs="Times"/>
                <w:sz w:val="18"/>
                <w:szCs w:val="18"/>
              </w:rPr>
              <w:lastRenderedPageBreak/>
              <w:t>8.</w:t>
            </w:r>
            <w:r w:rsidRPr="00B179E7">
              <w:rPr>
                <w:rFonts w:ascii="Times" w:hAnsi="Times" w:cs="Times"/>
                <w:sz w:val="18"/>
                <w:szCs w:val="18"/>
              </w:rPr>
              <w:tab/>
              <w:t xml:space="preserve">Electrical Power </w:t>
            </w:r>
          </w:p>
          <w:p w:rsidR="00380ADC" w:rsidRDefault="00AF6145" w:rsidP="00380ADC">
            <w:pPr>
              <w:tabs>
                <w:tab w:val="left" w:pos="440"/>
                <w:tab w:val="left" w:pos="2600"/>
              </w:tabs>
              <w:ind w:left="86"/>
              <w:rPr>
                <w:rFonts w:ascii="Times" w:hAnsi="Times" w:cs="Times"/>
                <w:sz w:val="18"/>
                <w:szCs w:val="18"/>
              </w:rPr>
            </w:pPr>
            <w:r w:rsidRPr="00B179E7">
              <w:rPr>
                <w:rFonts w:ascii="Times" w:hAnsi="Times" w:cs="Times"/>
                <w:sz w:val="18"/>
                <w:szCs w:val="18"/>
              </w:rPr>
              <w:tab/>
              <w:t>System</w:t>
            </w:r>
            <w:r w:rsidR="00380ADC">
              <w:rPr>
                <w:rFonts w:ascii="Times" w:hAnsi="Times" w:cs="Times"/>
                <w:sz w:val="18"/>
                <w:szCs w:val="18"/>
              </w:rPr>
              <w:t xml:space="preserve"> EICAS</w:t>
            </w:r>
          </w:p>
          <w:p w:rsidR="00AF6145" w:rsidRPr="00B179E7" w:rsidRDefault="00380ADC" w:rsidP="00380ADC">
            <w:pPr>
              <w:tabs>
                <w:tab w:val="left" w:pos="440"/>
                <w:tab w:val="left" w:pos="2600"/>
              </w:tabs>
              <w:ind w:left="86"/>
              <w:rPr>
                <w:rFonts w:ascii="Times" w:hAnsi="Times" w:cs="Times"/>
                <w:sz w:val="18"/>
                <w:szCs w:val="18"/>
              </w:rPr>
            </w:pPr>
            <w:r>
              <w:rPr>
                <w:rFonts w:ascii="Times" w:hAnsi="Times" w:cs="Times"/>
                <w:sz w:val="18"/>
                <w:szCs w:val="18"/>
              </w:rPr>
              <w:tab/>
              <w:t xml:space="preserve">Displays </w:t>
            </w:r>
            <w:r w:rsidR="00AF6145" w:rsidRPr="00B179E7">
              <w:rPr>
                <w:rFonts w:ascii="Times" w:hAnsi="Times" w:cs="Times"/>
                <w:sz w:val="18"/>
                <w:szCs w:val="18"/>
              </w:rPr>
              <w:t>(continued)</w:t>
            </w:r>
          </w:p>
        </w:tc>
        <w:tc>
          <w:tcPr>
            <w:tcW w:w="440" w:type="dxa"/>
            <w:tcBorders>
              <w:top w:val="single" w:sz="4" w:space="0" w:color="auto"/>
              <w:right w:val="single" w:sz="4" w:space="0" w:color="auto"/>
            </w:tcBorders>
          </w:tcPr>
          <w:p w:rsidR="00AF6145" w:rsidRPr="00B179E7" w:rsidRDefault="00AF6145" w:rsidP="00450521">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AF6145" w:rsidRPr="00B179E7" w:rsidRDefault="00AF6145" w:rsidP="00450521">
            <w:pPr>
              <w:tabs>
                <w:tab w:val="left" w:pos="360"/>
              </w:tabs>
              <w:rPr>
                <w:rFonts w:ascii="Times" w:hAnsi="Times" w:cs="Times"/>
                <w:sz w:val="18"/>
                <w:szCs w:val="18"/>
              </w:rPr>
            </w:pPr>
          </w:p>
        </w:tc>
        <w:tc>
          <w:tcPr>
            <w:tcW w:w="360" w:type="dxa"/>
            <w:tcBorders>
              <w:top w:val="single" w:sz="4" w:space="0" w:color="auto"/>
            </w:tcBorders>
          </w:tcPr>
          <w:p w:rsidR="00AF6145" w:rsidRPr="00B179E7" w:rsidRDefault="00AF6145" w:rsidP="00450521">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AF6145" w:rsidRPr="00B179E7" w:rsidRDefault="00AF6145" w:rsidP="00450521">
            <w:pPr>
              <w:rPr>
                <w:rFonts w:ascii="Times" w:hAnsi="Times" w:cs="Times"/>
                <w:sz w:val="18"/>
                <w:szCs w:val="18"/>
              </w:rPr>
            </w:pPr>
          </w:p>
        </w:tc>
        <w:tc>
          <w:tcPr>
            <w:tcW w:w="2880" w:type="dxa"/>
            <w:tcBorders>
              <w:top w:val="single" w:sz="4" w:space="0" w:color="auto"/>
              <w:right w:val="single" w:sz="6" w:space="0" w:color="auto"/>
            </w:tcBorders>
          </w:tcPr>
          <w:p w:rsidR="00AF6145" w:rsidRPr="00B179E7" w:rsidRDefault="00AF6145" w:rsidP="00450521">
            <w:pPr>
              <w:rPr>
                <w:rFonts w:ascii="Times" w:hAnsi="Times" w:cs="Times"/>
                <w:sz w:val="18"/>
                <w:szCs w:val="18"/>
              </w:rPr>
            </w:pPr>
          </w:p>
        </w:tc>
        <w:tc>
          <w:tcPr>
            <w:tcW w:w="2520" w:type="dxa"/>
            <w:tcBorders>
              <w:top w:val="single" w:sz="4" w:space="0" w:color="auto"/>
              <w:right w:val="single" w:sz="6" w:space="0" w:color="auto"/>
            </w:tcBorders>
          </w:tcPr>
          <w:p w:rsidR="00AF6145" w:rsidRPr="00B179E7" w:rsidRDefault="00AF6145" w:rsidP="00450521">
            <w:pPr>
              <w:rPr>
                <w:rFonts w:ascii="Times" w:hAnsi="Times" w:cs="Times"/>
                <w:sz w:val="18"/>
                <w:szCs w:val="18"/>
              </w:rPr>
            </w:pPr>
          </w:p>
        </w:tc>
        <w:tc>
          <w:tcPr>
            <w:tcW w:w="2340" w:type="dxa"/>
            <w:tcBorders>
              <w:top w:val="single" w:sz="4" w:space="0" w:color="auto"/>
              <w:right w:val="single" w:sz="6" w:space="0" w:color="auto"/>
            </w:tcBorders>
          </w:tcPr>
          <w:p w:rsidR="00AF6145" w:rsidRPr="00B179E7" w:rsidRDefault="00AF6145" w:rsidP="00450521">
            <w:pPr>
              <w:rPr>
                <w:rFonts w:ascii="Times" w:hAnsi="Times" w:cs="Times"/>
                <w:sz w:val="18"/>
                <w:szCs w:val="18"/>
              </w:rPr>
            </w:pPr>
          </w:p>
        </w:tc>
      </w:tr>
      <w:tr w:rsidR="000964F7" w:rsidRPr="00B179E7" w:rsidTr="00450521">
        <w:trPr>
          <w:cantSplit/>
        </w:trPr>
        <w:tc>
          <w:tcPr>
            <w:tcW w:w="2330" w:type="dxa"/>
            <w:tcBorders>
              <w:left w:val="single" w:sz="6" w:space="0" w:color="auto"/>
            </w:tcBorders>
          </w:tcPr>
          <w:p w:rsidR="000964F7" w:rsidRPr="00B179E7" w:rsidRDefault="000964F7" w:rsidP="0015041F">
            <w:pPr>
              <w:tabs>
                <w:tab w:val="left" w:pos="2600"/>
              </w:tabs>
              <w:spacing w:before="120"/>
              <w:ind w:left="720" w:hanging="360"/>
              <w:rPr>
                <w:rFonts w:ascii="Times" w:hAnsi="Times" w:cs="Times"/>
                <w:sz w:val="18"/>
                <w:szCs w:val="18"/>
              </w:rPr>
            </w:pPr>
            <w:r w:rsidRPr="00B179E7">
              <w:rPr>
                <w:rFonts w:ascii="Times" w:hAnsi="Times" w:cs="Times"/>
                <w:sz w:val="18"/>
                <w:szCs w:val="18"/>
              </w:rPr>
              <w:t>13)</w:t>
            </w:r>
            <w:r w:rsidRPr="00B179E7">
              <w:rPr>
                <w:rFonts w:ascii="Times" w:hAnsi="Times" w:cs="Times"/>
                <w:sz w:val="18"/>
                <w:szCs w:val="18"/>
              </w:rPr>
              <w:tab/>
            </w:r>
            <w:smartTag w:uri="urn:schemas-microsoft-com:office:smarttags" w:element="place">
              <w:r w:rsidRPr="00B179E7">
                <w:rPr>
                  <w:rFonts w:ascii="Times" w:hAnsi="Times" w:cs="Times"/>
                  <w:sz w:val="18"/>
                  <w:szCs w:val="18"/>
                </w:rPr>
                <w:t>Main</w:t>
              </w:r>
            </w:smartTag>
            <w:r w:rsidRPr="00B179E7">
              <w:rPr>
                <w:rFonts w:ascii="Times" w:hAnsi="Times" w:cs="Times"/>
                <w:sz w:val="18"/>
                <w:szCs w:val="18"/>
              </w:rPr>
              <w:t xml:space="preserve"> and Essential</w:t>
            </w:r>
          </w:p>
          <w:p w:rsidR="000964F7" w:rsidRPr="00B179E7" w:rsidRDefault="000964F7" w:rsidP="00450521">
            <w:pPr>
              <w:tabs>
                <w:tab w:val="left" w:pos="2600"/>
              </w:tabs>
              <w:ind w:left="720" w:hanging="360"/>
              <w:rPr>
                <w:rFonts w:ascii="Times" w:hAnsi="Times" w:cs="Times"/>
                <w:sz w:val="18"/>
                <w:szCs w:val="18"/>
              </w:rPr>
            </w:pPr>
            <w:r w:rsidRPr="00B179E7">
              <w:rPr>
                <w:rFonts w:ascii="Times" w:hAnsi="Times" w:cs="Times"/>
                <w:sz w:val="18"/>
                <w:szCs w:val="18"/>
              </w:rPr>
              <w:tab/>
            </w:r>
            <w:r>
              <w:rPr>
                <w:rFonts w:ascii="Times" w:hAnsi="Times" w:cs="Times"/>
                <w:sz w:val="18"/>
                <w:szCs w:val="18"/>
              </w:rPr>
              <w:t xml:space="preserve">TRU </w:t>
            </w:r>
            <w:r w:rsidRPr="00B179E7">
              <w:rPr>
                <w:rFonts w:ascii="Times" w:hAnsi="Times" w:cs="Times"/>
                <w:sz w:val="18"/>
                <w:szCs w:val="18"/>
              </w:rPr>
              <w:t>Voltmeters</w:t>
            </w:r>
          </w:p>
        </w:tc>
        <w:tc>
          <w:tcPr>
            <w:tcW w:w="440" w:type="dxa"/>
            <w:tcBorders>
              <w:right w:val="single" w:sz="4" w:space="0" w:color="auto"/>
            </w:tcBorders>
          </w:tcPr>
          <w:p w:rsidR="000964F7" w:rsidRPr="00B179E7" w:rsidRDefault="000964F7" w:rsidP="00450521">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450521">
            <w:pPr>
              <w:tabs>
                <w:tab w:val="left" w:pos="360"/>
              </w:tabs>
              <w:spacing w:before="120"/>
              <w:rPr>
                <w:rFonts w:ascii="Times" w:hAnsi="Times" w:cs="Times"/>
                <w:sz w:val="18"/>
                <w:szCs w:val="18"/>
              </w:rPr>
            </w:pPr>
            <w:r w:rsidRPr="00B179E7">
              <w:rPr>
                <w:rFonts w:ascii="Times" w:hAnsi="Times" w:cs="Times"/>
                <w:sz w:val="18"/>
                <w:szCs w:val="18"/>
              </w:rPr>
              <w:t>4</w:t>
            </w:r>
          </w:p>
        </w:tc>
        <w:tc>
          <w:tcPr>
            <w:tcW w:w="360" w:type="dxa"/>
          </w:tcPr>
          <w:p w:rsidR="000964F7" w:rsidRPr="00B179E7" w:rsidRDefault="000964F7"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D17170" w:rsidP="00450521">
            <w:pPr>
              <w:spacing w:before="120"/>
              <w:rPr>
                <w:rFonts w:ascii="Times" w:hAnsi="Times" w:cs="Times"/>
                <w:sz w:val="18"/>
                <w:szCs w:val="18"/>
              </w:rPr>
            </w:pPr>
            <w:r>
              <w:rPr>
                <w:rFonts w:ascii="Times" w:hAnsi="Times" w:cs="Times"/>
                <w:sz w:val="18"/>
                <w:szCs w:val="18"/>
              </w:rPr>
              <w:t xml:space="preserve">May be inoperative if </w:t>
            </w:r>
            <w:proofErr w:type="spellStart"/>
            <w:r>
              <w:rPr>
                <w:rFonts w:ascii="Times" w:hAnsi="Times" w:cs="Times"/>
                <w:sz w:val="18"/>
                <w:szCs w:val="18"/>
              </w:rPr>
              <w:t>loadmeters</w:t>
            </w:r>
            <w:proofErr w:type="spellEnd"/>
            <w:r>
              <w:rPr>
                <w:rFonts w:ascii="Times" w:hAnsi="Times" w:cs="Times"/>
                <w:sz w:val="18"/>
                <w:szCs w:val="18"/>
              </w:rPr>
              <w:t xml:space="preserve"> are operative.</w:t>
            </w:r>
          </w:p>
        </w:tc>
        <w:tc>
          <w:tcPr>
            <w:tcW w:w="288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450521">
            <w:pPr>
              <w:tabs>
                <w:tab w:val="left" w:pos="2600"/>
              </w:tabs>
              <w:spacing w:before="120"/>
              <w:ind w:left="720" w:hanging="360"/>
              <w:rPr>
                <w:rFonts w:ascii="Times" w:hAnsi="Times" w:cs="Times"/>
                <w:sz w:val="18"/>
                <w:szCs w:val="18"/>
              </w:rPr>
            </w:pPr>
            <w:r w:rsidRPr="00B179E7">
              <w:rPr>
                <w:rFonts w:ascii="Times" w:hAnsi="Times" w:cs="Times"/>
                <w:sz w:val="18"/>
                <w:szCs w:val="18"/>
              </w:rPr>
              <w:t>14)</w:t>
            </w:r>
            <w:r w:rsidRPr="00B179E7">
              <w:rPr>
                <w:rFonts w:ascii="Times" w:hAnsi="Times" w:cs="Times"/>
                <w:sz w:val="18"/>
                <w:szCs w:val="18"/>
              </w:rPr>
              <w:tab/>
            </w:r>
            <w:smartTag w:uri="urn:schemas-microsoft-com:office:smarttags" w:element="place">
              <w:r w:rsidRPr="00B179E7">
                <w:rPr>
                  <w:rFonts w:ascii="Times" w:hAnsi="Times" w:cs="Times"/>
                  <w:sz w:val="18"/>
                  <w:szCs w:val="18"/>
                </w:rPr>
                <w:t>Main</w:t>
              </w:r>
            </w:smartTag>
            <w:r w:rsidRPr="00B179E7">
              <w:rPr>
                <w:rFonts w:ascii="Times" w:hAnsi="Times" w:cs="Times"/>
                <w:sz w:val="18"/>
                <w:szCs w:val="18"/>
              </w:rPr>
              <w:t xml:space="preserve"> and Essential</w:t>
            </w:r>
          </w:p>
          <w:p w:rsidR="000964F7" w:rsidRPr="00B179E7" w:rsidRDefault="000964F7" w:rsidP="00450521">
            <w:pPr>
              <w:tabs>
                <w:tab w:val="left" w:pos="2600"/>
              </w:tabs>
              <w:ind w:left="720" w:hanging="360"/>
              <w:rPr>
                <w:rFonts w:ascii="Times" w:hAnsi="Times" w:cs="Times"/>
                <w:sz w:val="18"/>
                <w:szCs w:val="18"/>
              </w:rPr>
            </w:pPr>
            <w:r w:rsidRPr="00B179E7">
              <w:rPr>
                <w:rFonts w:ascii="Times" w:hAnsi="Times" w:cs="Times"/>
                <w:sz w:val="18"/>
                <w:szCs w:val="18"/>
              </w:rPr>
              <w:tab/>
              <w:t xml:space="preserve">TRU </w:t>
            </w:r>
            <w:proofErr w:type="spellStart"/>
            <w:r w:rsidRPr="00B179E7">
              <w:rPr>
                <w:rFonts w:ascii="Times" w:hAnsi="Times" w:cs="Times"/>
                <w:sz w:val="18"/>
                <w:szCs w:val="18"/>
              </w:rPr>
              <w:t>Loadmeters</w:t>
            </w:r>
            <w:proofErr w:type="spellEnd"/>
          </w:p>
        </w:tc>
        <w:tc>
          <w:tcPr>
            <w:tcW w:w="440" w:type="dxa"/>
            <w:tcBorders>
              <w:right w:val="single" w:sz="4" w:space="0" w:color="auto"/>
            </w:tcBorders>
          </w:tcPr>
          <w:p w:rsidR="000964F7" w:rsidRPr="00B179E7" w:rsidRDefault="000964F7" w:rsidP="00450521">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0964F7" w:rsidRPr="00B179E7" w:rsidRDefault="000964F7" w:rsidP="00450521">
            <w:pPr>
              <w:tabs>
                <w:tab w:val="left" w:pos="360"/>
              </w:tabs>
              <w:spacing w:before="120"/>
              <w:rPr>
                <w:rFonts w:ascii="Times" w:hAnsi="Times" w:cs="Times"/>
                <w:sz w:val="18"/>
                <w:szCs w:val="18"/>
              </w:rPr>
            </w:pPr>
            <w:r w:rsidRPr="00B179E7">
              <w:rPr>
                <w:rFonts w:ascii="Times" w:hAnsi="Times" w:cs="Times"/>
                <w:sz w:val="18"/>
                <w:szCs w:val="18"/>
              </w:rPr>
              <w:t>4</w:t>
            </w:r>
          </w:p>
        </w:tc>
        <w:tc>
          <w:tcPr>
            <w:tcW w:w="360" w:type="dxa"/>
          </w:tcPr>
          <w:p w:rsidR="000964F7" w:rsidRPr="00B179E7" w:rsidRDefault="000964F7"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15041F" w:rsidP="00450521">
            <w:pPr>
              <w:spacing w:before="120"/>
              <w:rPr>
                <w:rFonts w:ascii="Times" w:hAnsi="Times" w:cs="Times"/>
                <w:sz w:val="18"/>
                <w:szCs w:val="18"/>
              </w:rPr>
            </w:pPr>
            <w:r>
              <w:rPr>
                <w:rFonts w:ascii="Times" w:hAnsi="Times" w:cs="Times"/>
                <w:sz w:val="18"/>
                <w:szCs w:val="18"/>
              </w:rPr>
              <w:t xml:space="preserve">May by inoperative if the voltmeters </w:t>
            </w:r>
            <w:proofErr w:type="gramStart"/>
            <w:r>
              <w:rPr>
                <w:rFonts w:ascii="Times" w:hAnsi="Times" w:cs="Times"/>
                <w:sz w:val="18"/>
                <w:szCs w:val="18"/>
              </w:rPr>
              <w:t>are</w:t>
            </w:r>
            <w:proofErr w:type="gramEnd"/>
            <w:r>
              <w:rPr>
                <w:rFonts w:ascii="Times" w:hAnsi="Times" w:cs="Times"/>
                <w:sz w:val="18"/>
                <w:szCs w:val="18"/>
              </w:rPr>
              <w:t xml:space="preserve"> operative.</w:t>
            </w:r>
          </w:p>
        </w:tc>
        <w:tc>
          <w:tcPr>
            <w:tcW w:w="288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450521">
        <w:trPr>
          <w:cantSplit/>
        </w:trPr>
        <w:tc>
          <w:tcPr>
            <w:tcW w:w="2330" w:type="dxa"/>
            <w:tcBorders>
              <w:left w:val="single" w:sz="6" w:space="0" w:color="auto"/>
            </w:tcBorders>
          </w:tcPr>
          <w:p w:rsidR="000964F7" w:rsidRPr="00B179E7" w:rsidRDefault="000964F7" w:rsidP="00450521">
            <w:pPr>
              <w:tabs>
                <w:tab w:val="left" w:pos="2600"/>
              </w:tabs>
              <w:spacing w:before="120"/>
              <w:ind w:left="720" w:hanging="360"/>
              <w:rPr>
                <w:rFonts w:ascii="Times" w:hAnsi="Times" w:cs="Times"/>
                <w:sz w:val="18"/>
                <w:szCs w:val="18"/>
                <w:lang w:val="de-DE"/>
              </w:rPr>
            </w:pPr>
            <w:r w:rsidRPr="00B179E7">
              <w:rPr>
                <w:rFonts w:ascii="Times" w:hAnsi="Times" w:cs="Times"/>
                <w:sz w:val="18"/>
                <w:szCs w:val="18"/>
                <w:lang w:val="de-DE"/>
              </w:rPr>
              <w:t>15)</w:t>
            </w:r>
            <w:r w:rsidRPr="00B179E7">
              <w:rPr>
                <w:rFonts w:ascii="Times" w:hAnsi="Times" w:cs="Times"/>
                <w:sz w:val="18"/>
                <w:szCs w:val="18"/>
                <w:lang w:val="de-DE"/>
              </w:rPr>
              <w:tab/>
              <w:t>Ext DC Pwr Voltmeter</w:t>
            </w:r>
          </w:p>
        </w:tc>
        <w:tc>
          <w:tcPr>
            <w:tcW w:w="440" w:type="dxa"/>
            <w:tcBorders>
              <w:right w:val="single" w:sz="4" w:space="0" w:color="auto"/>
            </w:tcBorders>
          </w:tcPr>
          <w:p w:rsidR="000964F7" w:rsidRPr="00B179E7" w:rsidRDefault="0015041F" w:rsidP="00450521">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0964F7" w:rsidRPr="00B179E7" w:rsidRDefault="000964F7" w:rsidP="00450521">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0964F7" w:rsidRPr="00B179E7" w:rsidRDefault="000964F7" w:rsidP="00450521">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15041F" w:rsidP="00450521">
            <w:pPr>
              <w:spacing w:before="120"/>
              <w:rPr>
                <w:rFonts w:ascii="Times" w:hAnsi="Times" w:cs="Times"/>
                <w:sz w:val="18"/>
                <w:szCs w:val="18"/>
              </w:rPr>
            </w:pPr>
            <w:r>
              <w:rPr>
                <w:rFonts w:ascii="Times" w:hAnsi="Times" w:cs="Times"/>
                <w:sz w:val="18"/>
                <w:szCs w:val="18"/>
              </w:rPr>
              <w:t xml:space="preserve">May be inoperative if the </w:t>
            </w:r>
            <w:proofErr w:type="spellStart"/>
            <w:r>
              <w:rPr>
                <w:rFonts w:ascii="Times" w:hAnsi="Times" w:cs="Times"/>
                <w:sz w:val="18"/>
                <w:szCs w:val="18"/>
              </w:rPr>
              <w:t>loadmeter</w:t>
            </w:r>
            <w:proofErr w:type="spellEnd"/>
            <w:r>
              <w:rPr>
                <w:rFonts w:ascii="Times" w:hAnsi="Times" w:cs="Times"/>
                <w:sz w:val="18"/>
                <w:szCs w:val="18"/>
              </w:rPr>
              <w:t xml:space="preserve"> is operative.</w:t>
            </w:r>
          </w:p>
        </w:tc>
        <w:tc>
          <w:tcPr>
            <w:tcW w:w="288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15041F" w:rsidRPr="00B179E7" w:rsidTr="00450521">
        <w:trPr>
          <w:cantSplit/>
        </w:trPr>
        <w:tc>
          <w:tcPr>
            <w:tcW w:w="2330" w:type="dxa"/>
            <w:tcBorders>
              <w:left w:val="single" w:sz="6" w:space="0" w:color="auto"/>
            </w:tcBorders>
          </w:tcPr>
          <w:p w:rsidR="0015041F" w:rsidRPr="00B179E7" w:rsidRDefault="0015041F" w:rsidP="00450521">
            <w:pPr>
              <w:tabs>
                <w:tab w:val="left" w:pos="2600"/>
              </w:tabs>
              <w:spacing w:before="120"/>
              <w:ind w:left="720" w:hanging="360"/>
              <w:rPr>
                <w:rFonts w:ascii="Times" w:hAnsi="Times" w:cs="Times"/>
                <w:sz w:val="18"/>
                <w:szCs w:val="18"/>
                <w:lang w:val="de-DE"/>
              </w:rPr>
            </w:pPr>
          </w:p>
        </w:tc>
        <w:tc>
          <w:tcPr>
            <w:tcW w:w="440" w:type="dxa"/>
            <w:tcBorders>
              <w:right w:val="single" w:sz="4"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15041F" w:rsidRPr="00B179E7" w:rsidRDefault="0015041F" w:rsidP="00450521">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5041F" w:rsidRPr="00B179E7" w:rsidRDefault="0015041F"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5041F" w:rsidRDefault="0015041F" w:rsidP="00450521">
            <w:pPr>
              <w:spacing w:before="120"/>
              <w:rPr>
                <w:rFonts w:ascii="Times" w:hAnsi="Times" w:cs="Times"/>
                <w:sz w:val="18"/>
                <w:szCs w:val="18"/>
              </w:rPr>
            </w:pPr>
            <w:r>
              <w:rPr>
                <w:rFonts w:ascii="Times" w:hAnsi="Times" w:cs="Times"/>
                <w:sz w:val="18"/>
                <w:szCs w:val="18"/>
              </w:rPr>
              <w:t>May be inoperative if external DC power is not in use.</w:t>
            </w:r>
          </w:p>
        </w:tc>
        <w:tc>
          <w:tcPr>
            <w:tcW w:w="288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0964F7" w:rsidRPr="00B179E7" w:rsidTr="0015041F">
        <w:trPr>
          <w:cantSplit/>
          <w:trHeight w:val="387"/>
        </w:trPr>
        <w:tc>
          <w:tcPr>
            <w:tcW w:w="2330" w:type="dxa"/>
            <w:tcBorders>
              <w:left w:val="single" w:sz="6" w:space="0" w:color="auto"/>
            </w:tcBorders>
          </w:tcPr>
          <w:p w:rsidR="000964F7" w:rsidRPr="00B179E7" w:rsidRDefault="000964F7" w:rsidP="00450521">
            <w:pPr>
              <w:tabs>
                <w:tab w:val="left" w:pos="2600"/>
              </w:tabs>
              <w:spacing w:before="120"/>
              <w:ind w:left="720" w:hanging="360"/>
              <w:rPr>
                <w:rFonts w:ascii="Times" w:hAnsi="Times" w:cs="Times"/>
                <w:sz w:val="18"/>
                <w:szCs w:val="18"/>
              </w:rPr>
            </w:pPr>
            <w:r w:rsidRPr="00B179E7">
              <w:rPr>
                <w:rFonts w:ascii="Times" w:hAnsi="Times" w:cs="Times"/>
                <w:sz w:val="18"/>
                <w:szCs w:val="18"/>
              </w:rPr>
              <w:t>16)</w:t>
            </w:r>
            <w:r w:rsidRPr="00B179E7">
              <w:rPr>
                <w:rFonts w:ascii="Times" w:hAnsi="Times" w:cs="Times"/>
                <w:sz w:val="18"/>
                <w:szCs w:val="18"/>
              </w:rPr>
              <w:tab/>
              <w:t xml:space="preserve">Ext DC </w:t>
            </w:r>
            <w:proofErr w:type="spellStart"/>
            <w:r w:rsidRPr="00B179E7">
              <w:rPr>
                <w:rFonts w:ascii="Times" w:hAnsi="Times" w:cs="Times"/>
                <w:sz w:val="18"/>
                <w:szCs w:val="18"/>
              </w:rPr>
              <w:t>Pwr</w:t>
            </w:r>
            <w:proofErr w:type="spellEnd"/>
            <w:r w:rsidRPr="00B179E7">
              <w:rPr>
                <w:rFonts w:ascii="Times" w:hAnsi="Times" w:cs="Times"/>
                <w:sz w:val="18"/>
                <w:szCs w:val="18"/>
              </w:rPr>
              <w:t xml:space="preserve"> </w:t>
            </w:r>
            <w:proofErr w:type="spellStart"/>
            <w:r w:rsidRPr="00B179E7">
              <w:rPr>
                <w:rFonts w:ascii="Times" w:hAnsi="Times" w:cs="Times"/>
                <w:sz w:val="18"/>
                <w:szCs w:val="18"/>
              </w:rPr>
              <w:t>Loadmeter</w:t>
            </w:r>
            <w:proofErr w:type="spellEnd"/>
          </w:p>
        </w:tc>
        <w:tc>
          <w:tcPr>
            <w:tcW w:w="440" w:type="dxa"/>
            <w:tcBorders>
              <w:right w:val="single" w:sz="4" w:space="0" w:color="auto"/>
            </w:tcBorders>
          </w:tcPr>
          <w:p w:rsidR="000964F7" w:rsidRPr="00B179E7" w:rsidRDefault="0015041F" w:rsidP="00450521">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0964F7" w:rsidRPr="00B179E7" w:rsidRDefault="0015041F" w:rsidP="00450521">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0964F7" w:rsidRPr="00B179E7" w:rsidRDefault="0015041F"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964F7" w:rsidRPr="00B179E7" w:rsidRDefault="0015041F" w:rsidP="00450521">
            <w:pPr>
              <w:spacing w:before="120"/>
              <w:rPr>
                <w:rFonts w:ascii="Times" w:hAnsi="Times" w:cs="Times"/>
                <w:sz w:val="18"/>
                <w:szCs w:val="18"/>
              </w:rPr>
            </w:pPr>
            <w:r>
              <w:rPr>
                <w:rFonts w:ascii="Times" w:hAnsi="Times" w:cs="Times"/>
                <w:sz w:val="18"/>
                <w:szCs w:val="18"/>
              </w:rPr>
              <w:t>May be inoperative if the voltmeter is operative.</w:t>
            </w:r>
          </w:p>
        </w:tc>
        <w:tc>
          <w:tcPr>
            <w:tcW w:w="288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0964F7" w:rsidRPr="00B179E7" w:rsidRDefault="000964F7" w:rsidP="0015041F">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15041F" w:rsidRPr="00B179E7" w:rsidTr="0015041F">
        <w:trPr>
          <w:cantSplit/>
          <w:trHeight w:val="387"/>
        </w:trPr>
        <w:tc>
          <w:tcPr>
            <w:tcW w:w="2330" w:type="dxa"/>
            <w:tcBorders>
              <w:left w:val="single" w:sz="6" w:space="0" w:color="auto"/>
              <w:bottom w:val="single" w:sz="4" w:space="0" w:color="auto"/>
            </w:tcBorders>
          </w:tcPr>
          <w:p w:rsidR="0015041F" w:rsidRDefault="0015041F" w:rsidP="00450521">
            <w:pPr>
              <w:tabs>
                <w:tab w:val="left" w:pos="2600"/>
              </w:tabs>
              <w:spacing w:before="120"/>
              <w:ind w:left="720" w:hanging="360"/>
              <w:rPr>
                <w:rFonts w:ascii="Times" w:hAnsi="Times" w:cs="Times"/>
                <w:sz w:val="18"/>
                <w:szCs w:val="18"/>
              </w:rPr>
            </w:pPr>
          </w:p>
          <w:p w:rsidR="0015041F" w:rsidRDefault="0015041F" w:rsidP="00450521">
            <w:pPr>
              <w:tabs>
                <w:tab w:val="left" w:pos="2600"/>
              </w:tabs>
              <w:spacing w:before="120"/>
              <w:ind w:left="720" w:hanging="360"/>
              <w:rPr>
                <w:rFonts w:ascii="Times" w:hAnsi="Times" w:cs="Times"/>
                <w:sz w:val="18"/>
                <w:szCs w:val="18"/>
              </w:rPr>
            </w:pPr>
          </w:p>
          <w:p w:rsidR="0015041F" w:rsidRDefault="0015041F" w:rsidP="00450521">
            <w:pPr>
              <w:tabs>
                <w:tab w:val="left" w:pos="2600"/>
              </w:tabs>
              <w:spacing w:before="120"/>
              <w:ind w:left="720" w:hanging="360"/>
              <w:rPr>
                <w:rFonts w:ascii="Times" w:hAnsi="Times" w:cs="Times"/>
                <w:sz w:val="18"/>
                <w:szCs w:val="18"/>
              </w:rPr>
            </w:pPr>
          </w:p>
          <w:p w:rsidR="0015041F" w:rsidRPr="00B179E7" w:rsidRDefault="0015041F" w:rsidP="00450521">
            <w:pPr>
              <w:tabs>
                <w:tab w:val="left" w:pos="2600"/>
              </w:tabs>
              <w:spacing w:before="120"/>
              <w:ind w:left="720" w:hanging="360"/>
              <w:rPr>
                <w:rFonts w:ascii="Times" w:hAnsi="Times" w:cs="Times"/>
                <w:sz w:val="18"/>
                <w:szCs w:val="18"/>
              </w:rPr>
            </w:pPr>
            <w:r>
              <w:rPr>
                <w:rFonts w:ascii="Times" w:hAnsi="Times" w:cs="Times"/>
                <w:sz w:val="18"/>
                <w:szCs w:val="18"/>
              </w:rPr>
              <w:t>(continued)</w:t>
            </w:r>
          </w:p>
        </w:tc>
        <w:tc>
          <w:tcPr>
            <w:tcW w:w="440" w:type="dxa"/>
            <w:tcBorders>
              <w:bottom w:val="single" w:sz="4" w:space="0" w:color="auto"/>
              <w:right w:val="single" w:sz="4"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bottom w:val="single" w:sz="4" w:space="0" w:color="auto"/>
              <w:right w:val="single" w:sz="6"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1</w:t>
            </w:r>
          </w:p>
        </w:tc>
        <w:tc>
          <w:tcPr>
            <w:tcW w:w="360" w:type="dxa"/>
            <w:tcBorders>
              <w:bottom w:val="single" w:sz="4"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15041F" w:rsidRDefault="0015041F" w:rsidP="00450521">
            <w:pPr>
              <w:spacing w:before="120"/>
              <w:rPr>
                <w:rFonts w:ascii="Times" w:hAnsi="Times" w:cs="Times"/>
                <w:sz w:val="18"/>
                <w:szCs w:val="18"/>
              </w:rPr>
            </w:pPr>
            <w:r>
              <w:rPr>
                <w:rFonts w:ascii="Times" w:hAnsi="Times" w:cs="Times"/>
                <w:sz w:val="18"/>
                <w:szCs w:val="18"/>
              </w:rPr>
              <w:t>May be inoperative if external DC power is not in use.</w:t>
            </w:r>
          </w:p>
        </w:tc>
        <w:tc>
          <w:tcPr>
            <w:tcW w:w="2880" w:type="dxa"/>
            <w:tcBorders>
              <w:bottom w:val="single" w:sz="4" w:space="0" w:color="auto"/>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520" w:type="dxa"/>
            <w:tcBorders>
              <w:bottom w:val="single" w:sz="4" w:space="0" w:color="auto"/>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340" w:type="dxa"/>
            <w:tcBorders>
              <w:bottom w:val="single" w:sz="4" w:space="0" w:color="auto"/>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bl>
    <w:p w:rsidR="0015041F" w:rsidRDefault="0015041F" w:rsidP="00645448">
      <w:pPr>
        <w:tabs>
          <w:tab w:val="left" w:pos="440"/>
          <w:tab w:val="left" w:pos="2600"/>
        </w:tabs>
        <w:ind w:left="86"/>
        <w:rPr>
          <w:rFonts w:ascii="Times" w:hAnsi="Times" w:cs="Times"/>
          <w:sz w:val="18"/>
          <w:szCs w:val="18"/>
        </w:rPr>
        <w:sectPr w:rsidR="0015041F" w:rsidSect="00EA538C">
          <w:headerReference w:type="default" r:id="rId78"/>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5041F" w:rsidRPr="00B179E7" w:rsidTr="0015041F">
        <w:trPr>
          <w:cantSplit/>
          <w:trHeight w:val="387"/>
        </w:trPr>
        <w:tc>
          <w:tcPr>
            <w:tcW w:w="2330" w:type="dxa"/>
            <w:tcBorders>
              <w:top w:val="single" w:sz="4" w:space="0" w:color="auto"/>
              <w:left w:val="single" w:sz="6" w:space="0" w:color="auto"/>
            </w:tcBorders>
          </w:tcPr>
          <w:p w:rsidR="0015041F" w:rsidRPr="00B179E7" w:rsidRDefault="0015041F" w:rsidP="00645448">
            <w:pPr>
              <w:tabs>
                <w:tab w:val="left" w:pos="440"/>
                <w:tab w:val="left" w:pos="2600"/>
              </w:tabs>
              <w:ind w:left="86"/>
              <w:rPr>
                <w:rFonts w:ascii="Times" w:hAnsi="Times" w:cs="Times"/>
                <w:sz w:val="18"/>
                <w:szCs w:val="18"/>
              </w:rPr>
            </w:pPr>
            <w:r w:rsidRPr="00B179E7">
              <w:rPr>
                <w:rFonts w:ascii="Times" w:hAnsi="Times" w:cs="Times"/>
                <w:sz w:val="18"/>
                <w:szCs w:val="18"/>
              </w:rPr>
              <w:lastRenderedPageBreak/>
              <w:t>8.</w:t>
            </w:r>
            <w:r w:rsidRPr="00B179E7">
              <w:rPr>
                <w:rFonts w:ascii="Times" w:hAnsi="Times" w:cs="Times"/>
                <w:sz w:val="18"/>
                <w:szCs w:val="18"/>
              </w:rPr>
              <w:tab/>
              <w:t xml:space="preserve">Electrical Power </w:t>
            </w:r>
          </w:p>
          <w:p w:rsidR="00380ADC" w:rsidRDefault="0015041F" w:rsidP="00380ADC">
            <w:pPr>
              <w:tabs>
                <w:tab w:val="left" w:pos="440"/>
                <w:tab w:val="left" w:pos="2600"/>
              </w:tabs>
              <w:ind w:left="86"/>
              <w:rPr>
                <w:rFonts w:ascii="Times" w:hAnsi="Times" w:cs="Times"/>
                <w:sz w:val="18"/>
                <w:szCs w:val="18"/>
              </w:rPr>
            </w:pPr>
            <w:r w:rsidRPr="00B179E7">
              <w:rPr>
                <w:rFonts w:ascii="Times" w:hAnsi="Times" w:cs="Times"/>
                <w:sz w:val="18"/>
                <w:szCs w:val="18"/>
              </w:rPr>
              <w:tab/>
              <w:t>System</w:t>
            </w:r>
            <w:r w:rsidR="00380ADC">
              <w:rPr>
                <w:rFonts w:ascii="Times" w:hAnsi="Times" w:cs="Times"/>
                <w:sz w:val="18"/>
                <w:szCs w:val="18"/>
              </w:rPr>
              <w:t xml:space="preserve"> EICAS</w:t>
            </w:r>
          </w:p>
          <w:p w:rsidR="0015041F" w:rsidRPr="00B179E7" w:rsidRDefault="00380ADC" w:rsidP="00380ADC">
            <w:pPr>
              <w:tabs>
                <w:tab w:val="left" w:pos="440"/>
                <w:tab w:val="left" w:pos="2600"/>
              </w:tabs>
              <w:ind w:left="86"/>
              <w:rPr>
                <w:rFonts w:ascii="Times" w:hAnsi="Times" w:cs="Times"/>
                <w:sz w:val="18"/>
                <w:szCs w:val="18"/>
              </w:rPr>
            </w:pPr>
            <w:r>
              <w:rPr>
                <w:rFonts w:ascii="Times" w:hAnsi="Times" w:cs="Times"/>
                <w:sz w:val="18"/>
                <w:szCs w:val="18"/>
              </w:rPr>
              <w:tab/>
            </w:r>
            <w:r w:rsidR="0015041F" w:rsidRPr="00B179E7">
              <w:rPr>
                <w:rFonts w:ascii="Times" w:hAnsi="Times" w:cs="Times"/>
                <w:sz w:val="18"/>
                <w:szCs w:val="18"/>
              </w:rPr>
              <w:t>Displays (continued)</w:t>
            </w:r>
          </w:p>
        </w:tc>
        <w:tc>
          <w:tcPr>
            <w:tcW w:w="440" w:type="dxa"/>
            <w:tcBorders>
              <w:top w:val="single" w:sz="4" w:space="0" w:color="auto"/>
              <w:right w:val="single" w:sz="4" w:space="0" w:color="auto"/>
            </w:tcBorders>
          </w:tcPr>
          <w:p w:rsidR="0015041F" w:rsidRPr="00B179E7" w:rsidRDefault="0015041F" w:rsidP="00645448">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15041F" w:rsidRPr="00B179E7" w:rsidRDefault="0015041F" w:rsidP="00645448">
            <w:pPr>
              <w:tabs>
                <w:tab w:val="left" w:pos="360"/>
              </w:tabs>
              <w:rPr>
                <w:rFonts w:ascii="Times" w:hAnsi="Times" w:cs="Times"/>
                <w:sz w:val="18"/>
                <w:szCs w:val="18"/>
              </w:rPr>
            </w:pPr>
          </w:p>
        </w:tc>
        <w:tc>
          <w:tcPr>
            <w:tcW w:w="360" w:type="dxa"/>
            <w:tcBorders>
              <w:top w:val="single" w:sz="4" w:space="0" w:color="auto"/>
            </w:tcBorders>
          </w:tcPr>
          <w:p w:rsidR="0015041F" w:rsidRPr="00B179E7" w:rsidRDefault="0015041F" w:rsidP="00645448">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15041F" w:rsidRPr="00B179E7" w:rsidRDefault="0015041F" w:rsidP="00645448">
            <w:pPr>
              <w:rPr>
                <w:rFonts w:ascii="Times" w:hAnsi="Times" w:cs="Times"/>
                <w:sz w:val="18"/>
                <w:szCs w:val="18"/>
              </w:rPr>
            </w:pPr>
          </w:p>
        </w:tc>
        <w:tc>
          <w:tcPr>
            <w:tcW w:w="2880" w:type="dxa"/>
            <w:tcBorders>
              <w:top w:val="single" w:sz="4" w:space="0" w:color="auto"/>
              <w:right w:val="single" w:sz="6" w:space="0" w:color="auto"/>
            </w:tcBorders>
          </w:tcPr>
          <w:p w:rsidR="0015041F" w:rsidRPr="00B179E7" w:rsidRDefault="0015041F" w:rsidP="00645448">
            <w:pPr>
              <w:rPr>
                <w:rFonts w:ascii="Times" w:hAnsi="Times" w:cs="Times"/>
                <w:sz w:val="18"/>
                <w:szCs w:val="18"/>
              </w:rPr>
            </w:pPr>
          </w:p>
        </w:tc>
        <w:tc>
          <w:tcPr>
            <w:tcW w:w="2520" w:type="dxa"/>
            <w:tcBorders>
              <w:top w:val="single" w:sz="4" w:space="0" w:color="auto"/>
              <w:right w:val="single" w:sz="6" w:space="0" w:color="auto"/>
            </w:tcBorders>
          </w:tcPr>
          <w:p w:rsidR="0015041F" w:rsidRPr="00B179E7" w:rsidRDefault="0015041F" w:rsidP="00645448">
            <w:pPr>
              <w:rPr>
                <w:rFonts w:ascii="Times" w:hAnsi="Times" w:cs="Times"/>
                <w:sz w:val="18"/>
                <w:szCs w:val="18"/>
              </w:rPr>
            </w:pPr>
          </w:p>
        </w:tc>
        <w:tc>
          <w:tcPr>
            <w:tcW w:w="2340" w:type="dxa"/>
            <w:tcBorders>
              <w:top w:val="single" w:sz="4" w:space="0" w:color="auto"/>
              <w:right w:val="single" w:sz="6" w:space="0" w:color="auto"/>
            </w:tcBorders>
          </w:tcPr>
          <w:p w:rsidR="0015041F" w:rsidRPr="00B179E7" w:rsidRDefault="0015041F" w:rsidP="00645448">
            <w:pPr>
              <w:rPr>
                <w:rFonts w:ascii="Times" w:hAnsi="Times" w:cs="Times"/>
                <w:sz w:val="18"/>
                <w:szCs w:val="18"/>
              </w:rPr>
            </w:pPr>
          </w:p>
        </w:tc>
      </w:tr>
      <w:tr w:rsidR="0015041F" w:rsidRPr="00B179E7" w:rsidTr="00450521">
        <w:trPr>
          <w:cantSplit/>
          <w:trHeight w:val="387"/>
        </w:trPr>
        <w:tc>
          <w:tcPr>
            <w:tcW w:w="2330" w:type="dxa"/>
            <w:tcBorders>
              <w:left w:val="single" w:sz="6" w:space="0" w:color="auto"/>
            </w:tcBorders>
          </w:tcPr>
          <w:p w:rsidR="0015041F" w:rsidRPr="00B179E7" w:rsidRDefault="0015041F" w:rsidP="00450521">
            <w:pPr>
              <w:tabs>
                <w:tab w:val="left" w:pos="2600"/>
              </w:tabs>
              <w:spacing w:before="120"/>
              <w:ind w:left="720" w:hanging="360"/>
              <w:rPr>
                <w:rFonts w:ascii="Times" w:hAnsi="Times" w:cs="Times"/>
                <w:sz w:val="18"/>
                <w:szCs w:val="18"/>
              </w:rPr>
            </w:pPr>
            <w:r>
              <w:rPr>
                <w:rFonts w:ascii="Times" w:hAnsi="Times" w:cs="Times"/>
                <w:sz w:val="18"/>
                <w:szCs w:val="18"/>
              </w:rPr>
              <w:t>17)</w:t>
            </w:r>
            <w:r>
              <w:rPr>
                <w:rFonts w:ascii="Times" w:hAnsi="Times" w:cs="Times"/>
                <w:sz w:val="18"/>
                <w:szCs w:val="18"/>
              </w:rPr>
              <w:tab/>
              <w:t>Battery Ammeters</w:t>
            </w:r>
          </w:p>
        </w:tc>
        <w:tc>
          <w:tcPr>
            <w:tcW w:w="440" w:type="dxa"/>
            <w:tcBorders>
              <w:right w:val="single" w:sz="4"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5041F" w:rsidRDefault="0015041F" w:rsidP="00450521">
            <w:pPr>
              <w:spacing w:before="120"/>
              <w:rPr>
                <w:rFonts w:ascii="Times" w:hAnsi="Times" w:cs="Times"/>
                <w:sz w:val="18"/>
                <w:szCs w:val="18"/>
              </w:rPr>
            </w:pPr>
            <w:r>
              <w:rPr>
                <w:rFonts w:ascii="Times" w:hAnsi="Times" w:cs="Times"/>
                <w:sz w:val="18"/>
                <w:szCs w:val="18"/>
              </w:rPr>
              <w:t>May be inoperative provided the battery ammeters in overhead panel are operative.</w:t>
            </w:r>
          </w:p>
        </w:tc>
        <w:tc>
          <w:tcPr>
            <w:tcW w:w="288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15041F" w:rsidRPr="00B179E7" w:rsidTr="00450521">
        <w:trPr>
          <w:cantSplit/>
          <w:trHeight w:val="387"/>
        </w:trPr>
        <w:tc>
          <w:tcPr>
            <w:tcW w:w="2330" w:type="dxa"/>
            <w:tcBorders>
              <w:left w:val="single" w:sz="6" w:space="0" w:color="auto"/>
            </w:tcBorders>
          </w:tcPr>
          <w:p w:rsidR="0015041F" w:rsidRDefault="0015041F" w:rsidP="00450521">
            <w:pPr>
              <w:tabs>
                <w:tab w:val="left" w:pos="2600"/>
              </w:tabs>
              <w:spacing w:before="120"/>
              <w:ind w:left="720" w:hanging="360"/>
              <w:rPr>
                <w:rFonts w:ascii="Times" w:hAnsi="Times" w:cs="Times"/>
                <w:sz w:val="18"/>
                <w:szCs w:val="18"/>
              </w:rPr>
            </w:pPr>
            <w:r>
              <w:rPr>
                <w:rFonts w:ascii="Times" w:hAnsi="Times" w:cs="Times"/>
                <w:sz w:val="18"/>
                <w:szCs w:val="18"/>
              </w:rPr>
              <w:t>18)</w:t>
            </w:r>
            <w:r>
              <w:rPr>
                <w:rFonts w:ascii="Times" w:hAnsi="Times" w:cs="Times"/>
                <w:sz w:val="18"/>
                <w:szCs w:val="18"/>
              </w:rPr>
              <w:tab/>
              <w:t>Battery Voltmeters</w:t>
            </w:r>
            <w:r>
              <w:rPr>
                <w:rFonts w:ascii="Times" w:hAnsi="Times" w:cs="Times"/>
                <w:sz w:val="18"/>
                <w:szCs w:val="18"/>
              </w:rPr>
              <w:tab/>
              <w:t>C</w:t>
            </w:r>
          </w:p>
        </w:tc>
        <w:tc>
          <w:tcPr>
            <w:tcW w:w="440" w:type="dxa"/>
            <w:tcBorders>
              <w:right w:val="single" w:sz="4"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15041F" w:rsidRDefault="0015041F" w:rsidP="0045052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5041F" w:rsidRDefault="0015041F" w:rsidP="00450521">
            <w:pPr>
              <w:spacing w:before="120"/>
              <w:rPr>
                <w:rFonts w:ascii="Times" w:hAnsi="Times" w:cs="Times"/>
                <w:sz w:val="18"/>
                <w:szCs w:val="18"/>
              </w:rPr>
            </w:pPr>
            <w:r>
              <w:rPr>
                <w:rFonts w:ascii="Times" w:hAnsi="Times" w:cs="Times"/>
                <w:sz w:val="18"/>
                <w:szCs w:val="18"/>
              </w:rPr>
              <w:t>May be inoperative provided battery voltmeters in overhead panel are operative.</w:t>
            </w:r>
          </w:p>
        </w:tc>
        <w:tc>
          <w:tcPr>
            <w:tcW w:w="288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15041F" w:rsidRPr="00B179E7" w:rsidRDefault="0015041F" w:rsidP="00645448">
            <w:pPr>
              <w:spacing w:before="120"/>
              <w:rPr>
                <w:rFonts w:ascii="Times" w:hAnsi="Times" w:cs="Times"/>
                <w:sz w:val="18"/>
                <w:szCs w:val="18"/>
              </w:rPr>
            </w:pPr>
            <w:r w:rsidRPr="00B179E7">
              <w:rPr>
                <w:rFonts w:ascii="Times" w:hAnsi="Times" w:cs="Times"/>
                <w:sz w:val="18"/>
                <w:szCs w:val="18"/>
              </w:rPr>
              <w:t>An Inoperative Placard will be placed in a prominent position to be seen by flight crew and will be noted on ADLS.</w:t>
            </w:r>
          </w:p>
        </w:tc>
      </w:tr>
      <w:tr w:rsidR="00AF6145" w:rsidRPr="00B179E7" w:rsidTr="00450521">
        <w:trPr>
          <w:cantSplit/>
        </w:trPr>
        <w:tc>
          <w:tcPr>
            <w:tcW w:w="2330" w:type="dxa"/>
            <w:tcBorders>
              <w:left w:val="single" w:sz="6" w:space="0" w:color="auto"/>
            </w:tcBorders>
          </w:tcPr>
          <w:p w:rsidR="00AF6145" w:rsidRPr="00B179E7" w:rsidRDefault="00AF6145" w:rsidP="00450521">
            <w:pPr>
              <w:tabs>
                <w:tab w:val="left" w:pos="440"/>
                <w:tab w:val="left" w:pos="2600"/>
              </w:tabs>
              <w:spacing w:before="120"/>
              <w:ind w:left="86"/>
              <w:rPr>
                <w:rFonts w:ascii="Times" w:hAnsi="Times" w:cs="Times"/>
                <w:sz w:val="18"/>
                <w:szCs w:val="18"/>
              </w:rPr>
            </w:pPr>
            <w:r w:rsidRPr="00B179E7">
              <w:rPr>
                <w:rFonts w:ascii="Times" w:hAnsi="Times" w:cs="Times"/>
                <w:sz w:val="18"/>
                <w:szCs w:val="18"/>
              </w:rPr>
              <w:t>9.</w:t>
            </w:r>
            <w:r w:rsidRPr="00B179E7">
              <w:rPr>
                <w:rFonts w:ascii="Times" w:hAnsi="Times" w:cs="Times"/>
                <w:sz w:val="18"/>
                <w:szCs w:val="18"/>
              </w:rPr>
              <w:tab/>
              <w:t>Master Power Switch</w:t>
            </w:r>
          </w:p>
          <w:p w:rsidR="00AF6145" w:rsidRDefault="00AF6145" w:rsidP="00AF6145">
            <w:pPr>
              <w:tabs>
                <w:tab w:val="left" w:pos="446"/>
                <w:tab w:val="left" w:pos="2600"/>
              </w:tabs>
              <w:ind w:left="360"/>
              <w:rPr>
                <w:rFonts w:ascii="Times" w:hAnsi="Times" w:cs="Times"/>
                <w:sz w:val="18"/>
                <w:szCs w:val="18"/>
              </w:rPr>
            </w:pPr>
            <w:r>
              <w:rPr>
                <w:rFonts w:ascii="Times" w:hAnsi="Times" w:cs="Times"/>
                <w:sz w:val="18"/>
                <w:szCs w:val="18"/>
              </w:rPr>
              <w:tab/>
            </w:r>
            <w:r w:rsidRPr="00B179E7">
              <w:rPr>
                <w:rFonts w:ascii="Times" w:hAnsi="Times" w:cs="Times"/>
                <w:sz w:val="18"/>
                <w:szCs w:val="18"/>
              </w:rPr>
              <w:t>Lights (L</w:t>
            </w:r>
            <w:r>
              <w:rPr>
                <w:rFonts w:ascii="Times" w:hAnsi="Times" w:cs="Times"/>
                <w:sz w:val="18"/>
                <w:szCs w:val="18"/>
              </w:rPr>
              <w:t xml:space="preserve"> GEN, R</w:t>
            </w:r>
          </w:p>
          <w:p w:rsidR="00AF6145" w:rsidRDefault="00AF6145" w:rsidP="00AF6145">
            <w:pPr>
              <w:tabs>
                <w:tab w:val="left" w:pos="446"/>
                <w:tab w:val="left" w:pos="2600"/>
              </w:tabs>
              <w:ind w:left="360"/>
              <w:rPr>
                <w:rFonts w:ascii="Times" w:hAnsi="Times" w:cs="Times"/>
                <w:sz w:val="18"/>
                <w:szCs w:val="18"/>
              </w:rPr>
            </w:pPr>
            <w:r>
              <w:rPr>
                <w:rFonts w:ascii="Times" w:hAnsi="Times" w:cs="Times"/>
                <w:sz w:val="18"/>
                <w:szCs w:val="18"/>
              </w:rPr>
              <w:tab/>
              <w:t>GEN, APU GEN, EXT</w:t>
            </w:r>
          </w:p>
          <w:p w:rsidR="00AF6145" w:rsidRPr="00B179E7" w:rsidRDefault="00AF6145" w:rsidP="00AF6145">
            <w:pPr>
              <w:tabs>
                <w:tab w:val="left" w:pos="446"/>
                <w:tab w:val="left" w:pos="2600"/>
              </w:tabs>
              <w:ind w:left="360"/>
              <w:rPr>
                <w:rFonts w:ascii="Times" w:hAnsi="Times" w:cs="Times"/>
                <w:sz w:val="18"/>
                <w:szCs w:val="18"/>
              </w:rPr>
            </w:pPr>
            <w:r>
              <w:rPr>
                <w:rFonts w:ascii="Times" w:hAnsi="Times" w:cs="Times"/>
                <w:sz w:val="18"/>
                <w:szCs w:val="18"/>
              </w:rPr>
              <w:tab/>
              <w:t>PWR</w:t>
            </w:r>
            <w:r w:rsidRPr="00B179E7">
              <w:rPr>
                <w:rFonts w:ascii="Times" w:hAnsi="Times" w:cs="Times"/>
                <w:sz w:val="18"/>
                <w:szCs w:val="18"/>
              </w:rPr>
              <w:t>)</w:t>
            </w:r>
          </w:p>
        </w:tc>
        <w:tc>
          <w:tcPr>
            <w:tcW w:w="440" w:type="dxa"/>
            <w:tcBorders>
              <w:right w:val="single" w:sz="4" w:space="0" w:color="auto"/>
            </w:tcBorders>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C</w:t>
            </w:r>
          </w:p>
        </w:tc>
        <w:tc>
          <w:tcPr>
            <w:tcW w:w="370" w:type="dxa"/>
            <w:tcBorders>
              <w:left w:val="single" w:sz="4" w:space="0" w:color="auto"/>
              <w:right w:val="single" w:sz="6" w:space="0" w:color="auto"/>
            </w:tcBorders>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4</w:t>
            </w:r>
          </w:p>
        </w:tc>
        <w:tc>
          <w:tcPr>
            <w:tcW w:w="360" w:type="dxa"/>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3</w:t>
            </w:r>
          </w:p>
        </w:tc>
        <w:tc>
          <w:tcPr>
            <w:tcW w:w="3240" w:type="dxa"/>
            <w:tcBorders>
              <w:left w:val="single" w:sz="6" w:space="0" w:color="auto"/>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 xml:space="preserve">May be inoperative provided associated AC </w:t>
            </w:r>
            <w:proofErr w:type="spellStart"/>
            <w:r w:rsidRPr="00B179E7">
              <w:rPr>
                <w:rFonts w:ascii="Times" w:hAnsi="Times" w:cs="Times"/>
                <w:sz w:val="18"/>
                <w:szCs w:val="18"/>
              </w:rPr>
              <w:t>loadmeter</w:t>
            </w:r>
            <w:proofErr w:type="spellEnd"/>
            <w:r w:rsidRPr="00B179E7">
              <w:rPr>
                <w:rFonts w:ascii="Times" w:hAnsi="Times" w:cs="Times"/>
                <w:sz w:val="18"/>
                <w:szCs w:val="18"/>
              </w:rPr>
              <w:t xml:space="preserve"> and voltmeter are operative and selected for monitoring on the AC Synoptic.</w:t>
            </w:r>
          </w:p>
        </w:tc>
        <w:tc>
          <w:tcPr>
            <w:tcW w:w="288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 xml:space="preserve">An Inoperative Placard will be placed on affected </w:t>
            </w:r>
            <w:r w:rsidRPr="00B179E7">
              <w:rPr>
                <w:rFonts w:ascii="Times" w:hAnsi="Times" w:cs="Times"/>
                <w:bCs/>
                <w:sz w:val="18"/>
                <w:szCs w:val="18"/>
              </w:rPr>
              <w:t>Master Power Switch</w:t>
            </w:r>
            <w:r w:rsidRPr="00B179E7">
              <w:rPr>
                <w:rFonts w:ascii="Times" w:hAnsi="Times" w:cs="Times"/>
                <w:sz w:val="18"/>
                <w:szCs w:val="18"/>
              </w:rPr>
              <w:t xml:space="preserve"> and will be noted on ADLS.</w:t>
            </w:r>
          </w:p>
        </w:tc>
      </w:tr>
      <w:tr w:rsidR="00AF6145" w:rsidRPr="00B179E7" w:rsidTr="00450521">
        <w:trPr>
          <w:cantSplit/>
        </w:trPr>
        <w:tc>
          <w:tcPr>
            <w:tcW w:w="2330" w:type="dxa"/>
            <w:tcBorders>
              <w:left w:val="single" w:sz="6" w:space="0" w:color="auto"/>
            </w:tcBorders>
          </w:tcPr>
          <w:p w:rsidR="00AF6145" w:rsidRPr="00B179E7" w:rsidRDefault="00AF6145" w:rsidP="0015041F">
            <w:pPr>
              <w:tabs>
                <w:tab w:val="left" w:pos="440"/>
                <w:tab w:val="left" w:pos="2600"/>
              </w:tabs>
              <w:spacing w:before="120"/>
              <w:rPr>
                <w:rFonts w:ascii="Times" w:hAnsi="Times" w:cs="Times"/>
                <w:sz w:val="18"/>
                <w:szCs w:val="18"/>
              </w:rPr>
            </w:pPr>
            <w:r w:rsidRPr="00B179E7">
              <w:rPr>
                <w:rFonts w:ascii="Times" w:hAnsi="Times" w:cs="Times"/>
                <w:sz w:val="18"/>
                <w:szCs w:val="18"/>
              </w:rPr>
              <w:t>10.</w:t>
            </w:r>
            <w:r w:rsidRPr="00B179E7">
              <w:rPr>
                <w:rFonts w:ascii="Times" w:hAnsi="Times" w:cs="Times"/>
                <w:sz w:val="18"/>
                <w:szCs w:val="18"/>
              </w:rPr>
              <w:tab/>
            </w:r>
            <w:smartTag w:uri="urn:schemas-microsoft-com:office:smarttags" w:element="place">
              <w:r w:rsidRPr="00B179E7">
                <w:rPr>
                  <w:rFonts w:ascii="Times" w:hAnsi="Times" w:cs="Times"/>
                  <w:sz w:val="18"/>
                  <w:szCs w:val="18"/>
                </w:rPr>
                <w:t>Battery</w:t>
              </w:r>
            </w:smartTag>
            <w:r w:rsidRPr="00B179E7">
              <w:rPr>
                <w:rFonts w:ascii="Times" w:hAnsi="Times" w:cs="Times"/>
                <w:sz w:val="18"/>
                <w:szCs w:val="18"/>
              </w:rPr>
              <w:t xml:space="preserve"> Temperature</w:t>
            </w:r>
          </w:p>
          <w:p w:rsidR="00AF6145" w:rsidRPr="00B179E7" w:rsidRDefault="00AF6145" w:rsidP="00450521">
            <w:pPr>
              <w:tabs>
                <w:tab w:val="left" w:pos="440"/>
                <w:tab w:val="left" w:pos="2600"/>
              </w:tabs>
              <w:rPr>
                <w:rFonts w:ascii="Times" w:hAnsi="Times" w:cs="Times"/>
                <w:sz w:val="18"/>
                <w:szCs w:val="18"/>
              </w:rPr>
            </w:pPr>
            <w:r w:rsidRPr="00B179E7">
              <w:rPr>
                <w:rFonts w:ascii="Times" w:hAnsi="Times" w:cs="Times"/>
                <w:sz w:val="18"/>
                <w:szCs w:val="18"/>
              </w:rPr>
              <w:t>***</w:t>
            </w:r>
            <w:r w:rsidRPr="00B179E7">
              <w:rPr>
                <w:rFonts w:ascii="Times" w:hAnsi="Times" w:cs="Times"/>
                <w:sz w:val="18"/>
                <w:szCs w:val="18"/>
              </w:rPr>
              <w:tab/>
              <w:t>Indicating System</w:t>
            </w:r>
          </w:p>
        </w:tc>
        <w:tc>
          <w:tcPr>
            <w:tcW w:w="440" w:type="dxa"/>
            <w:tcBorders>
              <w:right w:val="single" w:sz="4" w:space="0" w:color="auto"/>
            </w:tcBorders>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D</w:t>
            </w:r>
          </w:p>
        </w:tc>
        <w:tc>
          <w:tcPr>
            <w:tcW w:w="370" w:type="dxa"/>
            <w:tcBorders>
              <w:left w:val="single" w:sz="4" w:space="0" w:color="auto"/>
              <w:right w:val="single" w:sz="6" w:space="0" w:color="auto"/>
            </w:tcBorders>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88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An Inoperative Placard will be displayed in a prominent position to be seen by flight crew and will be noted on ADLS.</w:t>
            </w:r>
          </w:p>
        </w:tc>
      </w:tr>
      <w:tr w:rsidR="00AF6145" w:rsidRPr="00B179E7" w:rsidTr="00450521">
        <w:trPr>
          <w:cantSplit/>
        </w:trPr>
        <w:tc>
          <w:tcPr>
            <w:tcW w:w="2330" w:type="dxa"/>
            <w:tcBorders>
              <w:left w:val="single" w:sz="6" w:space="0" w:color="auto"/>
            </w:tcBorders>
          </w:tcPr>
          <w:p w:rsidR="00AF6145" w:rsidRPr="00B179E7" w:rsidRDefault="00AF6145" w:rsidP="00450521">
            <w:pPr>
              <w:tabs>
                <w:tab w:val="left" w:pos="440"/>
                <w:tab w:val="left" w:pos="2600"/>
              </w:tabs>
              <w:spacing w:before="120"/>
              <w:rPr>
                <w:rFonts w:ascii="Times" w:hAnsi="Times" w:cs="Times"/>
                <w:sz w:val="18"/>
                <w:szCs w:val="18"/>
              </w:rPr>
            </w:pPr>
            <w:r w:rsidRPr="00B179E7">
              <w:rPr>
                <w:rFonts w:ascii="Times" w:hAnsi="Times" w:cs="Times"/>
                <w:sz w:val="18"/>
                <w:szCs w:val="18"/>
              </w:rPr>
              <w:t>1</w:t>
            </w:r>
            <w:r>
              <w:rPr>
                <w:rFonts w:ascii="Times" w:hAnsi="Times" w:cs="Times"/>
                <w:sz w:val="18"/>
                <w:szCs w:val="18"/>
              </w:rPr>
              <w:t>1</w:t>
            </w:r>
            <w:r w:rsidRPr="00B179E7">
              <w:rPr>
                <w:rFonts w:ascii="Times" w:hAnsi="Times" w:cs="Times"/>
                <w:sz w:val="18"/>
                <w:szCs w:val="18"/>
              </w:rPr>
              <w:t>.</w:t>
            </w:r>
            <w:r w:rsidRPr="00B179E7">
              <w:rPr>
                <w:rFonts w:ascii="Times" w:hAnsi="Times" w:cs="Times"/>
                <w:sz w:val="18"/>
                <w:szCs w:val="18"/>
              </w:rPr>
              <w:tab/>
            </w:r>
            <w:r>
              <w:rPr>
                <w:rFonts w:ascii="Times" w:hAnsi="Times" w:cs="Times"/>
                <w:sz w:val="18"/>
                <w:szCs w:val="18"/>
              </w:rPr>
              <w:t>External Power</w:t>
            </w:r>
          </w:p>
          <w:p w:rsidR="00AF6145" w:rsidRPr="00B179E7" w:rsidRDefault="00AF6145" w:rsidP="00450521">
            <w:pPr>
              <w:tabs>
                <w:tab w:val="left" w:pos="440"/>
                <w:tab w:val="left" w:pos="2600"/>
              </w:tabs>
              <w:rPr>
                <w:rFonts w:ascii="Times" w:hAnsi="Times" w:cs="Times"/>
                <w:sz w:val="18"/>
                <w:szCs w:val="18"/>
              </w:rPr>
            </w:pPr>
            <w:r w:rsidRPr="00B179E7">
              <w:rPr>
                <w:rFonts w:ascii="Times" w:hAnsi="Times" w:cs="Times"/>
                <w:sz w:val="18"/>
                <w:szCs w:val="18"/>
              </w:rPr>
              <w:tab/>
              <w:t>System</w:t>
            </w:r>
          </w:p>
        </w:tc>
        <w:tc>
          <w:tcPr>
            <w:tcW w:w="440" w:type="dxa"/>
            <w:tcBorders>
              <w:right w:val="single" w:sz="4" w:space="0" w:color="auto"/>
            </w:tcBorders>
          </w:tcPr>
          <w:p w:rsidR="00AF6145" w:rsidRPr="00B179E7" w:rsidRDefault="00AF6145" w:rsidP="00450521">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1</w:t>
            </w:r>
          </w:p>
        </w:tc>
        <w:tc>
          <w:tcPr>
            <w:tcW w:w="360" w:type="dxa"/>
          </w:tcPr>
          <w:p w:rsidR="00AF6145" w:rsidRPr="00B179E7" w:rsidRDefault="00AF6145" w:rsidP="00450521">
            <w:pPr>
              <w:tabs>
                <w:tab w:val="left" w:pos="360"/>
              </w:tabs>
              <w:spacing w:before="120"/>
              <w:rPr>
                <w:rFonts w:ascii="Times" w:hAnsi="Times" w:cs="Times"/>
                <w:sz w:val="18"/>
                <w:szCs w:val="18"/>
              </w:rPr>
            </w:pPr>
            <w:r w:rsidRPr="00B179E7">
              <w:rPr>
                <w:rFonts w:ascii="Times" w:hAnsi="Times" w:cs="Times"/>
                <w:sz w:val="18"/>
                <w:szCs w:val="18"/>
              </w:rPr>
              <w:t>0</w:t>
            </w:r>
          </w:p>
        </w:tc>
        <w:tc>
          <w:tcPr>
            <w:tcW w:w="3240" w:type="dxa"/>
            <w:tcBorders>
              <w:left w:val="single" w:sz="6"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88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None required.</w:t>
            </w:r>
          </w:p>
        </w:tc>
        <w:tc>
          <w:tcPr>
            <w:tcW w:w="252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None required.</w:t>
            </w:r>
          </w:p>
        </w:tc>
        <w:tc>
          <w:tcPr>
            <w:tcW w:w="2340" w:type="dxa"/>
            <w:tcBorders>
              <w:right w:val="single" w:sz="6" w:space="0" w:color="auto"/>
            </w:tcBorders>
          </w:tcPr>
          <w:p w:rsidR="00AF6145" w:rsidRPr="00B179E7" w:rsidRDefault="00AF6145" w:rsidP="00450521">
            <w:pPr>
              <w:spacing w:before="120"/>
              <w:rPr>
                <w:rFonts w:ascii="Times" w:hAnsi="Times" w:cs="Times"/>
                <w:sz w:val="18"/>
                <w:szCs w:val="18"/>
              </w:rPr>
            </w:pPr>
            <w:r w:rsidRPr="00B179E7">
              <w:rPr>
                <w:rFonts w:ascii="Times" w:hAnsi="Times" w:cs="Times"/>
                <w:sz w:val="18"/>
                <w:szCs w:val="18"/>
              </w:rPr>
              <w:t>An Inoperative Placard will be displayed in a prominent position to be seen by flight crew and will be noted on ADLS.</w:t>
            </w:r>
          </w:p>
        </w:tc>
      </w:tr>
      <w:tr w:rsidR="00AF6145" w:rsidRPr="00B179E7" w:rsidTr="00450521">
        <w:trPr>
          <w:cantSplit/>
        </w:trPr>
        <w:tc>
          <w:tcPr>
            <w:tcW w:w="2330" w:type="dxa"/>
            <w:tcBorders>
              <w:left w:val="single" w:sz="6" w:space="0" w:color="auto"/>
              <w:bottom w:val="single" w:sz="4" w:space="0" w:color="auto"/>
            </w:tcBorders>
          </w:tcPr>
          <w:p w:rsidR="00AF6145" w:rsidRPr="00B179E7" w:rsidRDefault="00AF6145" w:rsidP="00450521">
            <w:pPr>
              <w:tabs>
                <w:tab w:val="left" w:pos="440"/>
                <w:tab w:val="left" w:pos="2600"/>
              </w:tabs>
              <w:spacing w:before="120"/>
              <w:rPr>
                <w:rFonts w:ascii="Times" w:hAnsi="Times" w:cs="Times"/>
                <w:sz w:val="18"/>
                <w:szCs w:val="18"/>
              </w:rPr>
            </w:pPr>
          </w:p>
        </w:tc>
        <w:tc>
          <w:tcPr>
            <w:tcW w:w="440" w:type="dxa"/>
            <w:tcBorders>
              <w:bottom w:val="single" w:sz="4" w:space="0" w:color="auto"/>
              <w:right w:val="single" w:sz="4" w:space="0" w:color="auto"/>
            </w:tcBorders>
          </w:tcPr>
          <w:p w:rsidR="00AF6145" w:rsidRPr="00B179E7" w:rsidRDefault="00AF6145" w:rsidP="00450521">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AF6145" w:rsidRPr="00B179E7" w:rsidRDefault="00AF6145" w:rsidP="00450521">
            <w:pPr>
              <w:tabs>
                <w:tab w:val="left" w:pos="360"/>
              </w:tabs>
              <w:spacing w:before="120"/>
              <w:rPr>
                <w:rFonts w:ascii="Times" w:hAnsi="Times" w:cs="Times"/>
                <w:sz w:val="18"/>
                <w:szCs w:val="18"/>
              </w:rPr>
            </w:pPr>
          </w:p>
        </w:tc>
        <w:tc>
          <w:tcPr>
            <w:tcW w:w="360" w:type="dxa"/>
            <w:tcBorders>
              <w:bottom w:val="single" w:sz="4" w:space="0" w:color="auto"/>
            </w:tcBorders>
          </w:tcPr>
          <w:p w:rsidR="00AF6145" w:rsidRPr="00B179E7" w:rsidRDefault="00AF6145" w:rsidP="00450521">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880" w:type="dxa"/>
            <w:tcBorders>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520" w:type="dxa"/>
            <w:tcBorders>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c>
          <w:tcPr>
            <w:tcW w:w="2340" w:type="dxa"/>
            <w:tcBorders>
              <w:bottom w:val="single" w:sz="4" w:space="0" w:color="auto"/>
              <w:right w:val="single" w:sz="6" w:space="0" w:color="auto"/>
            </w:tcBorders>
          </w:tcPr>
          <w:p w:rsidR="00AF6145" w:rsidRPr="00B179E7" w:rsidRDefault="00AF6145" w:rsidP="00450521">
            <w:pPr>
              <w:spacing w:before="120"/>
              <w:rPr>
                <w:rFonts w:ascii="Times" w:hAnsi="Times" w:cs="Times"/>
                <w:sz w:val="18"/>
                <w:szCs w:val="18"/>
              </w:rPr>
            </w:pPr>
          </w:p>
        </w:tc>
      </w:tr>
    </w:tbl>
    <w:p w:rsidR="00AF6145" w:rsidRDefault="00AF6145" w:rsidP="00EA538C">
      <w:pPr>
        <w:jc w:val="center"/>
        <w:rPr>
          <w:sz w:val="22"/>
          <w:szCs w:val="22"/>
        </w:rPr>
        <w:sectPr w:rsidR="00AF6145" w:rsidSect="00EA538C">
          <w:headerReference w:type="default" r:id="rId7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AF6145" w:rsidRPr="00AF6145" w:rsidTr="00AF6145">
        <w:trPr>
          <w:cantSplit/>
        </w:trPr>
        <w:tc>
          <w:tcPr>
            <w:tcW w:w="2330" w:type="dxa"/>
            <w:tcBorders>
              <w:top w:val="single" w:sz="4" w:space="0" w:color="auto"/>
              <w:left w:val="single" w:sz="6" w:space="0" w:color="auto"/>
            </w:tcBorders>
          </w:tcPr>
          <w:p w:rsidR="00AF6145" w:rsidRPr="00AF6145" w:rsidRDefault="00AF6145" w:rsidP="005E0082">
            <w:pPr>
              <w:tabs>
                <w:tab w:val="left" w:pos="440"/>
                <w:tab w:val="left" w:pos="2600"/>
              </w:tabs>
              <w:rPr>
                <w:sz w:val="18"/>
                <w:szCs w:val="18"/>
              </w:rPr>
            </w:pPr>
            <w:r w:rsidRPr="00AF6145">
              <w:rPr>
                <w:sz w:val="18"/>
                <w:szCs w:val="18"/>
              </w:rPr>
              <w:lastRenderedPageBreak/>
              <w:t>12.</w:t>
            </w:r>
            <w:r w:rsidRPr="00AF6145">
              <w:rPr>
                <w:sz w:val="18"/>
                <w:szCs w:val="18"/>
              </w:rPr>
              <w:tab/>
              <w:t>Ground Service Bus</w:t>
            </w:r>
          </w:p>
          <w:p w:rsidR="00AF6145" w:rsidRPr="00AF6145" w:rsidRDefault="00AF6145" w:rsidP="00450521">
            <w:pPr>
              <w:tabs>
                <w:tab w:val="left" w:pos="440"/>
                <w:tab w:val="left" w:pos="2600"/>
              </w:tabs>
              <w:rPr>
                <w:sz w:val="18"/>
                <w:szCs w:val="18"/>
              </w:rPr>
            </w:pPr>
            <w:r w:rsidRPr="00AF6145">
              <w:rPr>
                <w:sz w:val="18"/>
                <w:szCs w:val="18"/>
              </w:rPr>
              <w:tab/>
              <w:t>System</w:t>
            </w:r>
          </w:p>
        </w:tc>
        <w:tc>
          <w:tcPr>
            <w:tcW w:w="440" w:type="dxa"/>
            <w:tcBorders>
              <w:top w:val="single" w:sz="4" w:space="0" w:color="auto"/>
              <w:right w:val="single" w:sz="4" w:space="0" w:color="auto"/>
            </w:tcBorders>
          </w:tcPr>
          <w:p w:rsidR="00AF6145" w:rsidRPr="00AF6145" w:rsidRDefault="00AF6145" w:rsidP="005E0082">
            <w:pPr>
              <w:tabs>
                <w:tab w:val="left" w:pos="360"/>
              </w:tabs>
              <w:rPr>
                <w:sz w:val="18"/>
                <w:szCs w:val="18"/>
              </w:rPr>
            </w:pPr>
            <w:r w:rsidRPr="00AF6145">
              <w:rPr>
                <w:sz w:val="18"/>
                <w:szCs w:val="18"/>
              </w:rPr>
              <w:t>D</w:t>
            </w:r>
          </w:p>
        </w:tc>
        <w:tc>
          <w:tcPr>
            <w:tcW w:w="370" w:type="dxa"/>
            <w:tcBorders>
              <w:top w:val="single" w:sz="4" w:space="0" w:color="auto"/>
              <w:left w:val="single" w:sz="4" w:space="0" w:color="auto"/>
              <w:right w:val="single" w:sz="6" w:space="0" w:color="auto"/>
            </w:tcBorders>
          </w:tcPr>
          <w:p w:rsidR="00AF6145" w:rsidRPr="00AF6145" w:rsidRDefault="00AF6145" w:rsidP="005E0082">
            <w:pPr>
              <w:tabs>
                <w:tab w:val="left" w:pos="360"/>
              </w:tabs>
              <w:rPr>
                <w:sz w:val="18"/>
                <w:szCs w:val="18"/>
              </w:rPr>
            </w:pPr>
            <w:r w:rsidRPr="00AF6145">
              <w:rPr>
                <w:sz w:val="18"/>
                <w:szCs w:val="18"/>
              </w:rPr>
              <w:t>1</w:t>
            </w:r>
          </w:p>
        </w:tc>
        <w:tc>
          <w:tcPr>
            <w:tcW w:w="360" w:type="dxa"/>
            <w:tcBorders>
              <w:top w:val="single" w:sz="4" w:space="0" w:color="auto"/>
            </w:tcBorders>
          </w:tcPr>
          <w:p w:rsidR="00AF6145" w:rsidRPr="00AF6145" w:rsidRDefault="00AF6145" w:rsidP="005E0082">
            <w:pPr>
              <w:tabs>
                <w:tab w:val="left" w:pos="360"/>
              </w:tabs>
              <w:rPr>
                <w:sz w:val="18"/>
                <w:szCs w:val="18"/>
              </w:rPr>
            </w:pPr>
            <w:r w:rsidRPr="00AF6145">
              <w:rPr>
                <w:sz w:val="18"/>
                <w:szCs w:val="18"/>
              </w:rPr>
              <w:t>0</w:t>
            </w:r>
          </w:p>
        </w:tc>
        <w:tc>
          <w:tcPr>
            <w:tcW w:w="3240" w:type="dxa"/>
            <w:tcBorders>
              <w:top w:val="single" w:sz="4" w:space="0" w:color="auto"/>
              <w:left w:val="single" w:sz="6" w:space="0" w:color="auto"/>
              <w:right w:val="single" w:sz="6" w:space="0" w:color="auto"/>
            </w:tcBorders>
          </w:tcPr>
          <w:p w:rsidR="00AF6145" w:rsidRPr="00AF6145" w:rsidRDefault="00AF6145" w:rsidP="005E0082">
            <w:pPr>
              <w:rPr>
                <w:sz w:val="18"/>
                <w:szCs w:val="18"/>
              </w:rPr>
            </w:pPr>
          </w:p>
        </w:tc>
        <w:tc>
          <w:tcPr>
            <w:tcW w:w="2880" w:type="dxa"/>
            <w:tcBorders>
              <w:top w:val="single" w:sz="4" w:space="0" w:color="auto"/>
              <w:right w:val="single" w:sz="6" w:space="0" w:color="auto"/>
            </w:tcBorders>
          </w:tcPr>
          <w:p w:rsidR="00AF6145" w:rsidRPr="00AF6145" w:rsidRDefault="00AF6145" w:rsidP="005E0082">
            <w:pPr>
              <w:rPr>
                <w:sz w:val="18"/>
                <w:szCs w:val="18"/>
              </w:rPr>
            </w:pPr>
            <w:r w:rsidRPr="00AF6145">
              <w:rPr>
                <w:sz w:val="18"/>
                <w:szCs w:val="18"/>
              </w:rPr>
              <w:t>None required.</w:t>
            </w:r>
          </w:p>
        </w:tc>
        <w:tc>
          <w:tcPr>
            <w:tcW w:w="2520" w:type="dxa"/>
            <w:tcBorders>
              <w:top w:val="single" w:sz="4" w:space="0" w:color="auto"/>
              <w:right w:val="single" w:sz="6" w:space="0" w:color="auto"/>
            </w:tcBorders>
          </w:tcPr>
          <w:p w:rsidR="00AF6145" w:rsidRPr="00AF6145" w:rsidRDefault="00AF6145" w:rsidP="005E0082">
            <w:pPr>
              <w:rPr>
                <w:sz w:val="18"/>
                <w:szCs w:val="18"/>
              </w:rPr>
            </w:pPr>
            <w:r w:rsidRPr="00AF6145">
              <w:rPr>
                <w:sz w:val="18"/>
                <w:szCs w:val="18"/>
              </w:rPr>
              <w:t>None required.</w:t>
            </w:r>
          </w:p>
        </w:tc>
        <w:tc>
          <w:tcPr>
            <w:tcW w:w="2340" w:type="dxa"/>
            <w:tcBorders>
              <w:top w:val="single" w:sz="4" w:space="0" w:color="auto"/>
              <w:right w:val="single" w:sz="6" w:space="0" w:color="auto"/>
            </w:tcBorders>
          </w:tcPr>
          <w:p w:rsidR="00AF6145" w:rsidRPr="00AF6145" w:rsidRDefault="00AF6145" w:rsidP="005E0082">
            <w:pPr>
              <w:rPr>
                <w:sz w:val="18"/>
                <w:szCs w:val="18"/>
              </w:rPr>
            </w:pPr>
            <w:r w:rsidRPr="00AF6145">
              <w:rPr>
                <w:sz w:val="18"/>
                <w:szCs w:val="18"/>
              </w:rPr>
              <w:t>An Inoperative Placard will be displayed in a prominent position to be seen by flight crew and will be noted on ADLS.</w:t>
            </w:r>
          </w:p>
        </w:tc>
      </w:tr>
      <w:tr w:rsidR="00AF6145" w:rsidRPr="00AF6145" w:rsidTr="00450521">
        <w:trPr>
          <w:cantSplit/>
        </w:trPr>
        <w:tc>
          <w:tcPr>
            <w:tcW w:w="2330" w:type="dxa"/>
            <w:tcBorders>
              <w:left w:val="single" w:sz="6" w:space="0" w:color="auto"/>
            </w:tcBorders>
          </w:tcPr>
          <w:p w:rsidR="00AF6145" w:rsidRPr="00AF6145" w:rsidRDefault="00AF6145" w:rsidP="00450521">
            <w:pPr>
              <w:tabs>
                <w:tab w:val="left" w:pos="440"/>
                <w:tab w:val="left" w:pos="2600"/>
              </w:tabs>
              <w:spacing w:before="120"/>
              <w:rPr>
                <w:sz w:val="18"/>
                <w:szCs w:val="18"/>
              </w:rPr>
            </w:pPr>
            <w:r w:rsidRPr="00AF6145">
              <w:rPr>
                <w:sz w:val="18"/>
                <w:szCs w:val="18"/>
              </w:rPr>
              <w:t>13.</w:t>
            </w:r>
            <w:r w:rsidRPr="00AF6145">
              <w:rPr>
                <w:sz w:val="18"/>
                <w:szCs w:val="18"/>
              </w:rPr>
              <w:tab/>
              <w:t>50Hz/60Hz AC</w:t>
            </w:r>
          </w:p>
          <w:p w:rsidR="00AF6145" w:rsidRPr="00AF6145" w:rsidRDefault="00AF6145" w:rsidP="00450521">
            <w:pPr>
              <w:tabs>
                <w:tab w:val="left" w:pos="440"/>
                <w:tab w:val="left" w:pos="2600"/>
              </w:tabs>
              <w:rPr>
                <w:sz w:val="18"/>
                <w:szCs w:val="18"/>
              </w:rPr>
            </w:pPr>
            <w:r w:rsidRPr="00AF6145">
              <w:rPr>
                <w:sz w:val="18"/>
                <w:szCs w:val="18"/>
              </w:rPr>
              <w:tab/>
              <w:t>Electrical Power</w:t>
            </w:r>
          </w:p>
          <w:p w:rsidR="00AF6145" w:rsidRPr="00AF6145" w:rsidRDefault="00AF6145" w:rsidP="00450521">
            <w:pPr>
              <w:tabs>
                <w:tab w:val="left" w:pos="440"/>
                <w:tab w:val="left" w:pos="2600"/>
              </w:tabs>
              <w:rPr>
                <w:sz w:val="18"/>
                <w:szCs w:val="18"/>
              </w:rPr>
            </w:pPr>
            <w:r w:rsidRPr="00AF6145">
              <w:rPr>
                <w:sz w:val="18"/>
                <w:szCs w:val="18"/>
              </w:rPr>
              <w:tab/>
              <w:t>Systems</w:t>
            </w:r>
          </w:p>
        </w:tc>
        <w:tc>
          <w:tcPr>
            <w:tcW w:w="440" w:type="dxa"/>
            <w:tcBorders>
              <w:right w:val="single" w:sz="4" w:space="0" w:color="auto"/>
            </w:tcBorders>
          </w:tcPr>
          <w:p w:rsidR="00AF6145" w:rsidRPr="00AF6145" w:rsidRDefault="00AF6145" w:rsidP="00450521">
            <w:pPr>
              <w:tabs>
                <w:tab w:val="left" w:pos="360"/>
              </w:tabs>
              <w:spacing w:before="120"/>
              <w:rPr>
                <w:sz w:val="18"/>
                <w:szCs w:val="18"/>
              </w:rPr>
            </w:pPr>
            <w:r w:rsidRPr="00AF6145">
              <w:rPr>
                <w:sz w:val="18"/>
                <w:szCs w:val="18"/>
              </w:rPr>
              <w:t>D</w:t>
            </w:r>
          </w:p>
        </w:tc>
        <w:tc>
          <w:tcPr>
            <w:tcW w:w="370" w:type="dxa"/>
            <w:tcBorders>
              <w:left w:val="single" w:sz="4" w:space="0" w:color="auto"/>
              <w:right w:val="single" w:sz="6" w:space="0" w:color="auto"/>
            </w:tcBorders>
          </w:tcPr>
          <w:p w:rsidR="00AF6145" w:rsidRPr="00AF6145" w:rsidRDefault="0015041F" w:rsidP="00450521">
            <w:pPr>
              <w:tabs>
                <w:tab w:val="left" w:pos="360"/>
              </w:tabs>
              <w:spacing w:before="120"/>
              <w:rPr>
                <w:sz w:val="18"/>
                <w:szCs w:val="18"/>
              </w:rPr>
            </w:pPr>
            <w:r>
              <w:rPr>
                <w:sz w:val="18"/>
                <w:szCs w:val="18"/>
              </w:rPr>
              <w:t>2</w:t>
            </w:r>
          </w:p>
        </w:tc>
        <w:tc>
          <w:tcPr>
            <w:tcW w:w="360" w:type="dxa"/>
          </w:tcPr>
          <w:p w:rsidR="00AF6145" w:rsidRPr="00AF6145" w:rsidRDefault="00AF6145" w:rsidP="00450521">
            <w:pPr>
              <w:tabs>
                <w:tab w:val="left" w:pos="360"/>
              </w:tabs>
              <w:spacing w:before="120"/>
              <w:rPr>
                <w:sz w:val="18"/>
                <w:szCs w:val="18"/>
              </w:rPr>
            </w:pPr>
            <w:r w:rsidRPr="00AF6145">
              <w:rPr>
                <w:sz w:val="18"/>
                <w:szCs w:val="18"/>
              </w:rPr>
              <w:t>0</w:t>
            </w:r>
          </w:p>
        </w:tc>
        <w:tc>
          <w:tcPr>
            <w:tcW w:w="3240" w:type="dxa"/>
            <w:tcBorders>
              <w:left w:val="single" w:sz="6" w:space="0" w:color="auto"/>
              <w:right w:val="single" w:sz="6" w:space="0" w:color="auto"/>
            </w:tcBorders>
          </w:tcPr>
          <w:p w:rsidR="00AF6145" w:rsidRPr="00AF6145" w:rsidRDefault="00AF6145" w:rsidP="00450521">
            <w:pPr>
              <w:spacing w:before="120"/>
              <w:ind w:left="20" w:hanging="20"/>
              <w:rPr>
                <w:sz w:val="18"/>
                <w:szCs w:val="18"/>
              </w:rPr>
            </w:pPr>
            <w:r w:rsidRPr="00AF6145">
              <w:rPr>
                <w:sz w:val="18"/>
                <w:szCs w:val="18"/>
              </w:rPr>
              <w:t>(M)(O) May be inoperative provided affected circuit breaker is pulled and collared.</w:t>
            </w:r>
          </w:p>
        </w:tc>
        <w:tc>
          <w:tcPr>
            <w:tcW w:w="2880" w:type="dxa"/>
            <w:tcBorders>
              <w:right w:val="single" w:sz="6" w:space="0" w:color="auto"/>
            </w:tcBorders>
          </w:tcPr>
          <w:p w:rsidR="00AF6145" w:rsidRPr="00AF6145" w:rsidRDefault="00AF6145" w:rsidP="00450521">
            <w:pPr>
              <w:spacing w:before="120"/>
              <w:rPr>
                <w:sz w:val="18"/>
                <w:szCs w:val="18"/>
              </w:rPr>
            </w:pPr>
            <w:r w:rsidRPr="00AF6145">
              <w:rPr>
                <w:sz w:val="18"/>
                <w:szCs w:val="18"/>
              </w:rPr>
              <w:t>Maintenance will pull and collar affected circuit breaker.</w:t>
            </w:r>
          </w:p>
          <w:p w:rsidR="00AF6145" w:rsidRPr="00AF6145" w:rsidRDefault="00AF6145" w:rsidP="00450521">
            <w:pPr>
              <w:spacing w:before="120"/>
              <w:rPr>
                <w:sz w:val="18"/>
                <w:szCs w:val="18"/>
              </w:rPr>
            </w:pPr>
            <w:r w:rsidRPr="00AF6145">
              <w:rPr>
                <w:sz w:val="18"/>
                <w:szCs w:val="18"/>
              </w:rPr>
              <w:t>Flight crew may accomplish this task if properly qualified and authorized.</w:t>
            </w:r>
          </w:p>
        </w:tc>
        <w:tc>
          <w:tcPr>
            <w:tcW w:w="2520" w:type="dxa"/>
            <w:tcBorders>
              <w:right w:val="single" w:sz="6" w:space="0" w:color="auto"/>
            </w:tcBorders>
          </w:tcPr>
          <w:p w:rsidR="00AF6145" w:rsidRPr="00AF6145" w:rsidRDefault="00AF6145" w:rsidP="00450521">
            <w:pPr>
              <w:spacing w:before="120"/>
              <w:rPr>
                <w:sz w:val="18"/>
                <w:szCs w:val="18"/>
              </w:rPr>
            </w:pPr>
            <w:r w:rsidRPr="00AF6145">
              <w:rPr>
                <w:sz w:val="18"/>
                <w:szCs w:val="18"/>
              </w:rPr>
              <w:t>Flight crew will brief the passengers on the items that are inoperative with the failure of the power source for cabin entertainment.</w:t>
            </w:r>
          </w:p>
        </w:tc>
        <w:tc>
          <w:tcPr>
            <w:tcW w:w="2340" w:type="dxa"/>
            <w:tcBorders>
              <w:right w:val="single" w:sz="6" w:space="0" w:color="auto"/>
            </w:tcBorders>
          </w:tcPr>
          <w:p w:rsidR="00AF6145" w:rsidRPr="00AF6145" w:rsidRDefault="00AF6145" w:rsidP="00450521">
            <w:pPr>
              <w:spacing w:before="120"/>
              <w:rPr>
                <w:sz w:val="18"/>
                <w:szCs w:val="18"/>
              </w:rPr>
            </w:pPr>
            <w:r w:rsidRPr="00AF6145">
              <w:rPr>
                <w:sz w:val="18"/>
                <w:szCs w:val="18"/>
              </w:rPr>
              <w:t>An Inoperative Placard will be displayed in a prominent position to be seen by flight crew and will be noted on ADLS.</w:t>
            </w:r>
          </w:p>
        </w:tc>
      </w:tr>
      <w:tr w:rsidR="00AF6145" w:rsidRPr="00AF6145" w:rsidTr="00082F40">
        <w:trPr>
          <w:cantSplit/>
        </w:trPr>
        <w:tc>
          <w:tcPr>
            <w:tcW w:w="2330" w:type="dxa"/>
            <w:tcBorders>
              <w:left w:val="single" w:sz="6" w:space="0" w:color="auto"/>
            </w:tcBorders>
          </w:tcPr>
          <w:p w:rsidR="00AF6145" w:rsidRPr="00AF6145" w:rsidRDefault="00AF6145" w:rsidP="00450521">
            <w:pPr>
              <w:tabs>
                <w:tab w:val="left" w:pos="440"/>
                <w:tab w:val="left" w:pos="2600"/>
              </w:tabs>
              <w:spacing w:before="120"/>
              <w:rPr>
                <w:sz w:val="18"/>
                <w:szCs w:val="18"/>
              </w:rPr>
            </w:pPr>
            <w:r w:rsidRPr="00AF6145">
              <w:rPr>
                <w:sz w:val="18"/>
                <w:szCs w:val="18"/>
              </w:rPr>
              <w:t>14.</w:t>
            </w:r>
            <w:r w:rsidRPr="00AF6145">
              <w:rPr>
                <w:sz w:val="18"/>
                <w:szCs w:val="18"/>
              </w:rPr>
              <w:tab/>
              <w:t>IRU Back Up</w:t>
            </w:r>
          </w:p>
          <w:p w:rsidR="00AF6145" w:rsidRPr="00AF6145" w:rsidRDefault="00AF6145" w:rsidP="00450521">
            <w:pPr>
              <w:tabs>
                <w:tab w:val="left" w:pos="440"/>
                <w:tab w:val="left" w:pos="2600"/>
              </w:tabs>
              <w:rPr>
                <w:sz w:val="18"/>
                <w:szCs w:val="18"/>
              </w:rPr>
            </w:pPr>
            <w:r w:rsidRPr="00AF6145">
              <w:rPr>
                <w:sz w:val="18"/>
                <w:szCs w:val="18"/>
              </w:rPr>
              <w:tab/>
              <w:t>Batteries (Forward</w:t>
            </w:r>
          </w:p>
          <w:p w:rsidR="00AF6145" w:rsidRPr="00AF6145" w:rsidRDefault="00132D96" w:rsidP="00450521">
            <w:pPr>
              <w:tabs>
                <w:tab w:val="left" w:pos="440"/>
                <w:tab w:val="left" w:pos="2600"/>
              </w:tabs>
              <w:rPr>
                <w:sz w:val="18"/>
                <w:szCs w:val="18"/>
              </w:rPr>
            </w:pPr>
            <w:r>
              <w:rPr>
                <w:sz w:val="18"/>
                <w:szCs w:val="18"/>
              </w:rPr>
              <w:tab/>
              <w:t>a</w:t>
            </w:r>
            <w:r w:rsidR="00AF6145" w:rsidRPr="00AF6145">
              <w:rPr>
                <w:sz w:val="18"/>
                <w:szCs w:val="18"/>
              </w:rPr>
              <w:t>nd Aft Emergency</w:t>
            </w:r>
          </w:p>
          <w:p w:rsidR="00AF6145" w:rsidRPr="00AF6145" w:rsidRDefault="00AF6145" w:rsidP="00450521">
            <w:pPr>
              <w:tabs>
                <w:tab w:val="left" w:pos="440"/>
                <w:tab w:val="left" w:pos="2600"/>
              </w:tabs>
              <w:rPr>
                <w:sz w:val="18"/>
                <w:szCs w:val="18"/>
              </w:rPr>
            </w:pPr>
            <w:r w:rsidRPr="00AF6145">
              <w:rPr>
                <w:sz w:val="18"/>
                <w:szCs w:val="18"/>
              </w:rPr>
              <w:tab/>
              <w:t xml:space="preserve">Avionics </w:t>
            </w:r>
            <w:smartTag w:uri="urn:schemas-microsoft-com:office:smarttags" w:element="place">
              <w:r w:rsidRPr="00AF6145">
                <w:rPr>
                  <w:sz w:val="18"/>
                  <w:szCs w:val="18"/>
                </w:rPr>
                <w:t>Battery</w:t>
              </w:r>
            </w:smartTag>
            <w:r w:rsidRPr="00AF6145">
              <w:rPr>
                <w:sz w:val="18"/>
                <w:szCs w:val="18"/>
              </w:rPr>
              <w:t>)</w:t>
            </w:r>
          </w:p>
        </w:tc>
        <w:tc>
          <w:tcPr>
            <w:tcW w:w="440" w:type="dxa"/>
            <w:tcBorders>
              <w:right w:val="single" w:sz="4" w:space="0" w:color="auto"/>
            </w:tcBorders>
          </w:tcPr>
          <w:p w:rsidR="00AF6145" w:rsidRPr="00AF6145" w:rsidRDefault="00AF6145" w:rsidP="00450521">
            <w:pPr>
              <w:tabs>
                <w:tab w:val="left" w:pos="360"/>
              </w:tabs>
              <w:spacing w:before="120"/>
              <w:rPr>
                <w:sz w:val="18"/>
                <w:szCs w:val="18"/>
              </w:rPr>
            </w:pPr>
            <w:r w:rsidRPr="00AF6145">
              <w:rPr>
                <w:sz w:val="18"/>
                <w:szCs w:val="18"/>
              </w:rPr>
              <w:t>B</w:t>
            </w:r>
          </w:p>
        </w:tc>
        <w:tc>
          <w:tcPr>
            <w:tcW w:w="370" w:type="dxa"/>
            <w:tcBorders>
              <w:left w:val="single" w:sz="4" w:space="0" w:color="auto"/>
              <w:right w:val="single" w:sz="6" w:space="0" w:color="auto"/>
            </w:tcBorders>
          </w:tcPr>
          <w:p w:rsidR="00AF6145" w:rsidRPr="00AF6145" w:rsidRDefault="00AF6145" w:rsidP="00450521">
            <w:pPr>
              <w:tabs>
                <w:tab w:val="left" w:pos="360"/>
              </w:tabs>
              <w:spacing w:before="120"/>
              <w:rPr>
                <w:sz w:val="18"/>
                <w:szCs w:val="18"/>
              </w:rPr>
            </w:pPr>
            <w:r w:rsidRPr="00AF6145">
              <w:rPr>
                <w:sz w:val="18"/>
                <w:szCs w:val="18"/>
              </w:rPr>
              <w:t>2</w:t>
            </w:r>
          </w:p>
        </w:tc>
        <w:tc>
          <w:tcPr>
            <w:tcW w:w="360" w:type="dxa"/>
          </w:tcPr>
          <w:p w:rsidR="00AF6145" w:rsidRPr="00AF6145" w:rsidRDefault="00AF6145" w:rsidP="00450521">
            <w:pPr>
              <w:tabs>
                <w:tab w:val="left" w:pos="360"/>
              </w:tabs>
              <w:spacing w:before="120"/>
              <w:rPr>
                <w:sz w:val="18"/>
                <w:szCs w:val="18"/>
              </w:rPr>
            </w:pPr>
            <w:r w:rsidRPr="00AF6145">
              <w:rPr>
                <w:sz w:val="18"/>
                <w:szCs w:val="18"/>
              </w:rPr>
              <w:t>1</w:t>
            </w:r>
          </w:p>
        </w:tc>
        <w:tc>
          <w:tcPr>
            <w:tcW w:w="3240" w:type="dxa"/>
            <w:tcBorders>
              <w:left w:val="single" w:sz="6" w:space="0" w:color="auto"/>
              <w:right w:val="single" w:sz="6" w:space="0" w:color="auto"/>
            </w:tcBorders>
          </w:tcPr>
          <w:p w:rsidR="00AF6145" w:rsidRDefault="00AF6145" w:rsidP="00AF6145">
            <w:pPr>
              <w:spacing w:before="120"/>
              <w:rPr>
                <w:sz w:val="18"/>
                <w:szCs w:val="18"/>
              </w:rPr>
            </w:pPr>
            <w:r w:rsidRPr="00AF6145">
              <w:rPr>
                <w:sz w:val="18"/>
                <w:szCs w:val="18"/>
              </w:rPr>
              <w:t>(M) May be inoperative provided the affected battery is located in the Aft position (#2 IRU and #3 IRU backup battery position).</w:t>
            </w:r>
          </w:p>
          <w:p w:rsidR="00645448" w:rsidRDefault="00645448" w:rsidP="00AF6145">
            <w:pPr>
              <w:spacing w:before="120"/>
              <w:rPr>
                <w:sz w:val="18"/>
                <w:szCs w:val="18"/>
              </w:rPr>
            </w:pPr>
            <w:r w:rsidRPr="00AF6145">
              <w:rPr>
                <w:sz w:val="18"/>
                <w:szCs w:val="18"/>
              </w:rPr>
              <w:t xml:space="preserve">NOTE 1: EICAS message “IRU Sec </w:t>
            </w:r>
            <w:proofErr w:type="spellStart"/>
            <w:r w:rsidRPr="00AF6145">
              <w:rPr>
                <w:sz w:val="18"/>
                <w:szCs w:val="18"/>
              </w:rPr>
              <w:t>Pwr</w:t>
            </w:r>
            <w:proofErr w:type="spellEnd"/>
            <w:r w:rsidRPr="00AF6145">
              <w:rPr>
                <w:sz w:val="18"/>
                <w:szCs w:val="18"/>
              </w:rPr>
              <w:t xml:space="preserve"> 2 - 3 Fail” will be displayed. Each MAIN AC BUS can be powered by the L GEN, R GEN and APU.</w:t>
            </w:r>
          </w:p>
          <w:p w:rsidR="00645448" w:rsidRPr="00AF6145" w:rsidRDefault="00645448" w:rsidP="00AF6145">
            <w:pPr>
              <w:spacing w:before="120"/>
              <w:rPr>
                <w:sz w:val="18"/>
                <w:szCs w:val="18"/>
              </w:rPr>
            </w:pPr>
            <w:r w:rsidRPr="00AF6145">
              <w:rPr>
                <w:sz w:val="18"/>
                <w:szCs w:val="18"/>
              </w:rPr>
              <w:t>NOTE 2: IRU No</w:t>
            </w:r>
            <w:r w:rsidR="00AB41C8">
              <w:rPr>
                <w:sz w:val="18"/>
                <w:szCs w:val="18"/>
              </w:rPr>
              <w:t>.</w:t>
            </w:r>
            <w:r w:rsidRPr="00AF6145">
              <w:rPr>
                <w:sz w:val="18"/>
                <w:szCs w:val="18"/>
              </w:rPr>
              <w:t xml:space="preserve"> 1 is powered by the </w:t>
            </w:r>
            <w:proofErr w:type="spellStart"/>
            <w:r w:rsidRPr="00AF6145">
              <w:rPr>
                <w:sz w:val="18"/>
                <w:szCs w:val="18"/>
              </w:rPr>
              <w:t>Fwd</w:t>
            </w:r>
            <w:proofErr w:type="spellEnd"/>
            <w:r w:rsidRPr="00AF6145">
              <w:rPr>
                <w:sz w:val="18"/>
                <w:szCs w:val="18"/>
              </w:rPr>
              <w:t xml:space="preserve"> </w:t>
            </w:r>
            <w:proofErr w:type="spellStart"/>
            <w:r w:rsidRPr="00AF6145">
              <w:rPr>
                <w:sz w:val="18"/>
                <w:szCs w:val="18"/>
              </w:rPr>
              <w:t>Emerg</w:t>
            </w:r>
            <w:proofErr w:type="spellEnd"/>
            <w:r w:rsidRPr="00AF6145">
              <w:rPr>
                <w:sz w:val="18"/>
                <w:szCs w:val="18"/>
              </w:rPr>
              <w:t xml:space="preserve"> </w:t>
            </w:r>
            <w:proofErr w:type="spellStart"/>
            <w:r w:rsidRPr="00AF6145">
              <w:rPr>
                <w:sz w:val="18"/>
                <w:szCs w:val="18"/>
              </w:rPr>
              <w:t>Batt</w:t>
            </w:r>
            <w:proofErr w:type="spellEnd"/>
            <w:r w:rsidRPr="00AF6145">
              <w:rPr>
                <w:sz w:val="18"/>
                <w:szCs w:val="18"/>
              </w:rPr>
              <w:t xml:space="preserve"> or by the L ESS DC BUS. </w:t>
            </w:r>
            <w:r>
              <w:rPr>
                <w:sz w:val="18"/>
                <w:szCs w:val="18"/>
              </w:rPr>
              <w:t>Only one IRS is</w:t>
            </w:r>
            <w:r w:rsidRPr="00AF6145">
              <w:rPr>
                <w:sz w:val="18"/>
                <w:szCs w:val="18"/>
              </w:rPr>
              <w:t xml:space="preserve"> required for the flight controls to remain in Normal Mode.</w:t>
            </w:r>
          </w:p>
        </w:tc>
        <w:tc>
          <w:tcPr>
            <w:tcW w:w="2880" w:type="dxa"/>
            <w:tcBorders>
              <w:right w:val="single" w:sz="6" w:space="0" w:color="auto"/>
            </w:tcBorders>
          </w:tcPr>
          <w:p w:rsidR="00AF6145" w:rsidRPr="00AF6145" w:rsidRDefault="00AF6145" w:rsidP="00450521">
            <w:pPr>
              <w:spacing w:before="120"/>
              <w:rPr>
                <w:sz w:val="18"/>
                <w:szCs w:val="18"/>
              </w:rPr>
            </w:pPr>
            <w:r w:rsidRPr="00AF6145">
              <w:rPr>
                <w:sz w:val="18"/>
                <w:szCs w:val="18"/>
              </w:rPr>
              <w:t>Maintenance will move the affected battery to the aft battery position.</w:t>
            </w:r>
          </w:p>
        </w:tc>
        <w:tc>
          <w:tcPr>
            <w:tcW w:w="2520" w:type="dxa"/>
            <w:tcBorders>
              <w:right w:val="single" w:sz="6" w:space="0" w:color="auto"/>
            </w:tcBorders>
          </w:tcPr>
          <w:p w:rsidR="00AF6145" w:rsidRPr="00AF6145" w:rsidRDefault="00AF6145" w:rsidP="00450521">
            <w:pPr>
              <w:spacing w:before="120"/>
              <w:rPr>
                <w:sz w:val="18"/>
                <w:szCs w:val="18"/>
              </w:rPr>
            </w:pPr>
            <w:r w:rsidRPr="00AF6145">
              <w:rPr>
                <w:sz w:val="18"/>
                <w:szCs w:val="18"/>
              </w:rPr>
              <w:t>None required.</w:t>
            </w:r>
          </w:p>
        </w:tc>
        <w:tc>
          <w:tcPr>
            <w:tcW w:w="2340" w:type="dxa"/>
            <w:tcBorders>
              <w:right w:val="single" w:sz="6" w:space="0" w:color="auto"/>
            </w:tcBorders>
          </w:tcPr>
          <w:p w:rsidR="00AF6145" w:rsidRPr="00AF6145" w:rsidRDefault="00AF6145" w:rsidP="00450521">
            <w:pPr>
              <w:spacing w:before="120"/>
              <w:rPr>
                <w:sz w:val="18"/>
                <w:szCs w:val="18"/>
              </w:rPr>
            </w:pPr>
            <w:r w:rsidRPr="00AF6145">
              <w:rPr>
                <w:sz w:val="18"/>
                <w:szCs w:val="18"/>
              </w:rPr>
              <w:t>An Inoperative Placard will be displayed in a prominent position to be seen by flight crew and will be noted on ADLS.</w:t>
            </w:r>
          </w:p>
        </w:tc>
      </w:tr>
      <w:tr w:rsidR="00082F40" w:rsidRPr="00AF6145" w:rsidTr="00082F40">
        <w:trPr>
          <w:cantSplit/>
        </w:trPr>
        <w:tc>
          <w:tcPr>
            <w:tcW w:w="2330" w:type="dxa"/>
            <w:tcBorders>
              <w:left w:val="single" w:sz="6" w:space="0" w:color="auto"/>
              <w:bottom w:val="single" w:sz="4" w:space="0" w:color="auto"/>
            </w:tcBorders>
          </w:tcPr>
          <w:p w:rsidR="00082F40" w:rsidRPr="00AF6145" w:rsidRDefault="00082F40" w:rsidP="00450521">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082F40" w:rsidRPr="00AF6145" w:rsidRDefault="00082F40" w:rsidP="00450521">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082F40" w:rsidRPr="00AF6145" w:rsidRDefault="00082F40" w:rsidP="00450521">
            <w:pPr>
              <w:tabs>
                <w:tab w:val="left" w:pos="360"/>
              </w:tabs>
              <w:spacing w:before="120"/>
              <w:rPr>
                <w:sz w:val="18"/>
                <w:szCs w:val="18"/>
              </w:rPr>
            </w:pPr>
          </w:p>
        </w:tc>
        <w:tc>
          <w:tcPr>
            <w:tcW w:w="360" w:type="dxa"/>
            <w:tcBorders>
              <w:bottom w:val="single" w:sz="4" w:space="0" w:color="auto"/>
            </w:tcBorders>
          </w:tcPr>
          <w:p w:rsidR="00082F40" w:rsidRPr="00AF6145" w:rsidRDefault="00082F40" w:rsidP="00450521">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082F40" w:rsidRPr="00AF6145" w:rsidRDefault="00082F40" w:rsidP="00AF6145">
            <w:pPr>
              <w:spacing w:before="120"/>
              <w:rPr>
                <w:sz w:val="18"/>
                <w:szCs w:val="18"/>
              </w:rPr>
            </w:pPr>
          </w:p>
        </w:tc>
        <w:tc>
          <w:tcPr>
            <w:tcW w:w="2880" w:type="dxa"/>
            <w:tcBorders>
              <w:bottom w:val="single" w:sz="4" w:space="0" w:color="auto"/>
              <w:right w:val="single" w:sz="6" w:space="0" w:color="auto"/>
            </w:tcBorders>
          </w:tcPr>
          <w:p w:rsidR="00082F40" w:rsidRPr="00AF6145" w:rsidRDefault="00082F40" w:rsidP="00450521">
            <w:pPr>
              <w:spacing w:before="120"/>
              <w:rPr>
                <w:sz w:val="18"/>
                <w:szCs w:val="18"/>
              </w:rPr>
            </w:pPr>
          </w:p>
        </w:tc>
        <w:tc>
          <w:tcPr>
            <w:tcW w:w="2520" w:type="dxa"/>
            <w:tcBorders>
              <w:bottom w:val="single" w:sz="4" w:space="0" w:color="auto"/>
              <w:right w:val="single" w:sz="6" w:space="0" w:color="auto"/>
            </w:tcBorders>
          </w:tcPr>
          <w:p w:rsidR="00082F40" w:rsidRPr="00AF6145" w:rsidRDefault="00082F40" w:rsidP="00450521">
            <w:pPr>
              <w:spacing w:before="120"/>
              <w:rPr>
                <w:sz w:val="18"/>
                <w:szCs w:val="18"/>
              </w:rPr>
            </w:pPr>
          </w:p>
        </w:tc>
        <w:tc>
          <w:tcPr>
            <w:tcW w:w="2340" w:type="dxa"/>
            <w:tcBorders>
              <w:bottom w:val="single" w:sz="4" w:space="0" w:color="auto"/>
              <w:right w:val="single" w:sz="6" w:space="0" w:color="auto"/>
            </w:tcBorders>
          </w:tcPr>
          <w:p w:rsidR="00082F40" w:rsidRPr="00AF6145" w:rsidRDefault="00082F40" w:rsidP="00450521">
            <w:pPr>
              <w:spacing w:before="120"/>
              <w:rPr>
                <w:sz w:val="18"/>
                <w:szCs w:val="18"/>
              </w:rPr>
            </w:pPr>
          </w:p>
        </w:tc>
      </w:tr>
    </w:tbl>
    <w:p w:rsidR="00082F40" w:rsidRDefault="00082F40" w:rsidP="00AF6145">
      <w:pPr>
        <w:tabs>
          <w:tab w:val="left" w:pos="440"/>
          <w:tab w:val="left" w:pos="2600"/>
        </w:tabs>
        <w:spacing w:before="120"/>
        <w:rPr>
          <w:sz w:val="18"/>
          <w:szCs w:val="18"/>
        </w:rPr>
        <w:sectPr w:rsidR="00082F40" w:rsidSect="00EA538C">
          <w:headerReference w:type="default" r:id="rId8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A74402" w:rsidRPr="00AF6145" w:rsidTr="00082F40">
        <w:trPr>
          <w:cantSplit/>
        </w:trPr>
        <w:tc>
          <w:tcPr>
            <w:tcW w:w="2330" w:type="dxa"/>
            <w:tcBorders>
              <w:top w:val="single" w:sz="4" w:space="0" w:color="auto"/>
              <w:left w:val="single" w:sz="6" w:space="0" w:color="auto"/>
            </w:tcBorders>
          </w:tcPr>
          <w:p w:rsidR="00A74402" w:rsidRDefault="00A74402" w:rsidP="00082F40">
            <w:pPr>
              <w:tabs>
                <w:tab w:val="left" w:pos="440"/>
                <w:tab w:val="left" w:pos="2600"/>
              </w:tabs>
              <w:rPr>
                <w:sz w:val="18"/>
                <w:szCs w:val="18"/>
              </w:rPr>
            </w:pPr>
            <w:r>
              <w:rPr>
                <w:sz w:val="18"/>
                <w:szCs w:val="18"/>
              </w:rPr>
              <w:lastRenderedPageBreak/>
              <w:t>15.</w:t>
            </w:r>
            <w:r>
              <w:rPr>
                <w:sz w:val="18"/>
                <w:szCs w:val="18"/>
              </w:rPr>
              <w:tab/>
              <w:t xml:space="preserve">Remote Interface Unit </w:t>
            </w:r>
          </w:p>
          <w:p w:rsidR="00A74402" w:rsidRDefault="00A74402" w:rsidP="00082F40">
            <w:pPr>
              <w:tabs>
                <w:tab w:val="left" w:pos="440"/>
                <w:tab w:val="left" w:pos="2600"/>
              </w:tabs>
              <w:rPr>
                <w:sz w:val="18"/>
                <w:szCs w:val="18"/>
              </w:rPr>
            </w:pPr>
            <w:r>
              <w:rPr>
                <w:sz w:val="18"/>
                <w:szCs w:val="18"/>
              </w:rPr>
              <w:tab/>
              <w:t xml:space="preserve">(RIU) Channel (SSPC </w:t>
            </w:r>
          </w:p>
          <w:p w:rsidR="00A74402" w:rsidRPr="00AF6145" w:rsidRDefault="00A74402" w:rsidP="00082F40">
            <w:pPr>
              <w:tabs>
                <w:tab w:val="left" w:pos="440"/>
                <w:tab w:val="left" w:pos="2600"/>
              </w:tabs>
              <w:rPr>
                <w:sz w:val="18"/>
                <w:szCs w:val="18"/>
              </w:rPr>
            </w:pPr>
            <w:r>
              <w:rPr>
                <w:sz w:val="18"/>
                <w:szCs w:val="18"/>
              </w:rPr>
              <w:tab/>
              <w:t>Controller Fault L-R)</w:t>
            </w:r>
          </w:p>
        </w:tc>
        <w:tc>
          <w:tcPr>
            <w:tcW w:w="440" w:type="dxa"/>
            <w:tcBorders>
              <w:top w:val="single" w:sz="4" w:space="0" w:color="auto"/>
              <w:right w:val="single" w:sz="4" w:space="0" w:color="auto"/>
            </w:tcBorders>
          </w:tcPr>
          <w:p w:rsidR="00A74402" w:rsidRPr="00AF6145" w:rsidRDefault="00A74402" w:rsidP="00082F40">
            <w:pPr>
              <w:tabs>
                <w:tab w:val="left" w:pos="360"/>
              </w:tabs>
              <w:rPr>
                <w:sz w:val="18"/>
                <w:szCs w:val="18"/>
              </w:rPr>
            </w:pPr>
            <w:r>
              <w:rPr>
                <w:sz w:val="18"/>
                <w:szCs w:val="18"/>
              </w:rPr>
              <w:t>C</w:t>
            </w:r>
          </w:p>
        </w:tc>
        <w:tc>
          <w:tcPr>
            <w:tcW w:w="370" w:type="dxa"/>
            <w:tcBorders>
              <w:top w:val="single" w:sz="4" w:space="0" w:color="auto"/>
              <w:left w:val="single" w:sz="4" w:space="0" w:color="auto"/>
              <w:right w:val="single" w:sz="6" w:space="0" w:color="auto"/>
            </w:tcBorders>
          </w:tcPr>
          <w:p w:rsidR="00A74402" w:rsidRPr="00AF6145" w:rsidRDefault="00A74402" w:rsidP="00082F40">
            <w:pPr>
              <w:tabs>
                <w:tab w:val="left" w:pos="360"/>
              </w:tabs>
              <w:rPr>
                <w:sz w:val="18"/>
                <w:szCs w:val="18"/>
              </w:rPr>
            </w:pPr>
            <w:r>
              <w:rPr>
                <w:sz w:val="18"/>
                <w:szCs w:val="18"/>
              </w:rPr>
              <w:t>4</w:t>
            </w:r>
          </w:p>
        </w:tc>
        <w:tc>
          <w:tcPr>
            <w:tcW w:w="360" w:type="dxa"/>
            <w:tcBorders>
              <w:top w:val="single" w:sz="4" w:space="0" w:color="auto"/>
            </w:tcBorders>
          </w:tcPr>
          <w:p w:rsidR="00A74402" w:rsidRPr="00AF6145" w:rsidRDefault="00A74402" w:rsidP="00082F40">
            <w:pPr>
              <w:tabs>
                <w:tab w:val="left" w:pos="360"/>
              </w:tabs>
              <w:rPr>
                <w:sz w:val="18"/>
                <w:szCs w:val="18"/>
              </w:rPr>
            </w:pPr>
            <w:r>
              <w:rPr>
                <w:sz w:val="18"/>
                <w:szCs w:val="18"/>
              </w:rPr>
              <w:t>3</w:t>
            </w:r>
          </w:p>
        </w:tc>
        <w:tc>
          <w:tcPr>
            <w:tcW w:w="3240" w:type="dxa"/>
            <w:tcBorders>
              <w:top w:val="single" w:sz="4" w:space="0" w:color="auto"/>
              <w:left w:val="single" w:sz="6" w:space="0" w:color="auto"/>
              <w:right w:val="single" w:sz="6" w:space="0" w:color="auto"/>
            </w:tcBorders>
          </w:tcPr>
          <w:p w:rsidR="00A74402" w:rsidRDefault="00A74402" w:rsidP="00082F40">
            <w:pPr>
              <w:rPr>
                <w:sz w:val="18"/>
                <w:szCs w:val="18"/>
              </w:rPr>
            </w:pPr>
            <w:r>
              <w:rPr>
                <w:sz w:val="18"/>
                <w:szCs w:val="18"/>
              </w:rPr>
              <w:t>One (1) channel of a single RIU may be failed provided:</w:t>
            </w:r>
          </w:p>
          <w:p w:rsidR="00A74402" w:rsidRDefault="00A74402" w:rsidP="00082F40">
            <w:pPr>
              <w:numPr>
                <w:ilvl w:val="0"/>
                <w:numId w:val="89"/>
              </w:numPr>
              <w:ind w:left="460"/>
              <w:rPr>
                <w:sz w:val="18"/>
                <w:szCs w:val="18"/>
              </w:rPr>
            </w:pPr>
            <w:r>
              <w:rPr>
                <w:sz w:val="18"/>
                <w:szCs w:val="18"/>
              </w:rPr>
              <w:t>Remaining RIU (PRI or SEC SSPC) is operational, and</w:t>
            </w:r>
          </w:p>
          <w:p w:rsidR="00A74402" w:rsidRPr="00AF6145" w:rsidRDefault="00A74402" w:rsidP="00082F40">
            <w:pPr>
              <w:numPr>
                <w:ilvl w:val="0"/>
                <w:numId w:val="89"/>
              </w:numPr>
              <w:ind w:left="460"/>
              <w:rPr>
                <w:sz w:val="18"/>
                <w:szCs w:val="18"/>
              </w:rPr>
            </w:pPr>
            <w:r>
              <w:rPr>
                <w:sz w:val="18"/>
                <w:szCs w:val="18"/>
              </w:rPr>
              <w:t>All other components of the electrical system are operative.</w:t>
            </w:r>
          </w:p>
        </w:tc>
        <w:tc>
          <w:tcPr>
            <w:tcW w:w="2880" w:type="dxa"/>
            <w:tcBorders>
              <w:top w:val="single" w:sz="4" w:space="0" w:color="auto"/>
              <w:right w:val="single" w:sz="6" w:space="0" w:color="auto"/>
            </w:tcBorders>
          </w:tcPr>
          <w:p w:rsidR="00A74402" w:rsidRPr="00AF6145" w:rsidRDefault="00A74402" w:rsidP="00082F40">
            <w:pPr>
              <w:rPr>
                <w:sz w:val="18"/>
                <w:szCs w:val="18"/>
              </w:rPr>
            </w:pPr>
            <w:r w:rsidRPr="00AF6145">
              <w:rPr>
                <w:sz w:val="18"/>
                <w:szCs w:val="18"/>
              </w:rPr>
              <w:t>None required.</w:t>
            </w:r>
          </w:p>
        </w:tc>
        <w:tc>
          <w:tcPr>
            <w:tcW w:w="2520" w:type="dxa"/>
            <w:tcBorders>
              <w:top w:val="single" w:sz="4" w:space="0" w:color="auto"/>
              <w:right w:val="single" w:sz="6" w:space="0" w:color="auto"/>
            </w:tcBorders>
          </w:tcPr>
          <w:p w:rsidR="00A74402" w:rsidRPr="00AF6145" w:rsidRDefault="00A74402" w:rsidP="00082F40">
            <w:pPr>
              <w:rPr>
                <w:sz w:val="18"/>
                <w:szCs w:val="18"/>
              </w:rPr>
            </w:pPr>
            <w:r w:rsidRPr="00AF6145">
              <w:rPr>
                <w:sz w:val="18"/>
                <w:szCs w:val="18"/>
              </w:rPr>
              <w:t>None required.</w:t>
            </w:r>
          </w:p>
        </w:tc>
        <w:tc>
          <w:tcPr>
            <w:tcW w:w="2340" w:type="dxa"/>
            <w:tcBorders>
              <w:top w:val="single" w:sz="4" w:space="0" w:color="auto"/>
              <w:right w:val="single" w:sz="6" w:space="0" w:color="auto"/>
            </w:tcBorders>
          </w:tcPr>
          <w:p w:rsidR="00A74402" w:rsidRPr="00AF6145" w:rsidRDefault="00A74402" w:rsidP="00082F40">
            <w:pPr>
              <w:rPr>
                <w:sz w:val="18"/>
                <w:szCs w:val="18"/>
              </w:rPr>
            </w:pPr>
            <w:r w:rsidRPr="00AF6145">
              <w:rPr>
                <w:sz w:val="18"/>
                <w:szCs w:val="18"/>
              </w:rPr>
              <w:t>An Inoperative Placard will be displayed in a prominent position to be seen by flight crew and will be noted on ADLS.</w:t>
            </w:r>
          </w:p>
        </w:tc>
      </w:tr>
      <w:tr w:rsidR="00A74402" w:rsidRPr="00AF6145" w:rsidTr="00450521">
        <w:trPr>
          <w:cantSplit/>
        </w:trPr>
        <w:tc>
          <w:tcPr>
            <w:tcW w:w="2330" w:type="dxa"/>
            <w:tcBorders>
              <w:left w:val="single" w:sz="6" w:space="0" w:color="auto"/>
              <w:bottom w:val="single" w:sz="4" w:space="0" w:color="auto"/>
            </w:tcBorders>
          </w:tcPr>
          <w:p w:rsidR="00A74402" w:rsidRDefault="00A74402" w:rsidP="00AF6145">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A74402" w:rsidRDefault="00A74402" w:rsidP="00450521">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A74402" w:rsidRDefault="00A74402" w:rsidP="00450521">
            <w:pPr>
              <w:tabs>
                <w:tab w:val="left" w:pos="360"/>
              </w:tabs>
              <w:spacing w:before="120"/>
              <w:rPr>
                <w:sz w:val="18"/>
                <w:szCs w:val="18"/>
              </w:rPr>
            </w:pPr>
          </w:p>
        </w:tc>
        <w:tc>
          <w:tcPr>
            <w:tcW w:w="360" w:type="dxa"/>
            <w:tcBorders>
              <w:bottom w:val="single" w:sz="4" w:space="0" w:color="auto"/>
            </w:tcBorders>
          </w:tcPr>
          <w:p w:rsidR="00A74402" w:rsidRDefault="00A74402" w:rsidP="00450521">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A74402" w:rsidRPr="00AF6145" w:rsidRDefault="00A74402" w:rsidP="00AF6145">
            <w:pPr>
              <w:spacing w:before="120"/>
              <w:rPr>
                <w:sz w:val="18"/>
                <w:szCs w:val="18"/>
              </w:rPr>
            </w:pPr>
          </w:p>
        </w:tc>
        <w:tc>
          <w:tcPr>
            <w:tcW w:w="2880" w:type="dxa"/>
            <w:tcBorders>
              <w:bottom w:val="single" w:sz="4" w:space="0" w:color="auto"/>
              <w:right w:val="single" w:sz="6" w:space="0" w:color="auto"/>
            </w:tcBorders>
          </w:tcPr>
          <w:p w:rsidR="00A74402" w:rsidRPr="00AF6145" w:rsidRDefault="00A74402" w:rsidP="00645448">
            <w:pPr>
              <w:rPr>
                <w:sz w:val="18"/>
                <w:szCs w:val="18"/>
              </w:rPr>
            </w:pPr>
          </w:p>
        </w:tc>
        <w:tc>
          <w:tcPr>
            <w:tcW w:w="2520" w:type="dxa"/>
            <w:tcBorders>
              <w:bottom w:val="single" w:sz="4" w:space="0" w:color="auto"/>
              <w:right w:val="single" w:sz="6" w:space="0" w:color="auto"/>
            </w:tcBorders>
          </w:tcPr>
          <w:p w:rsidR="00A74402" w:rsidRPr="00AF6145" w:rsidRDefault="00A74402" w:rsidP="00645448">
            <w:pPr>
              <w:rPr>
                <w:sz w:val="18"/>
                <w:szCs w:val="18"/>
              </w:rPr>
            </w:pPr>
          </w:p>
        </w:tc>
        <w:tc>
          <w:tcPr>
            <w:tcW w:w="2340" w:type="dxa"/>
            <w:tcBorders>
              <w:bottom w:val="single" w:sz="4" w:space="0" w:color="auto"/>
              <w:right w:val="single" w:sz="6" w:space="0" w:color="auto"/>
            </w:tcBorders>
          </w:tcPr>
          <w:p w:rsidR="00A74402" w:rsidRPr="00AF6145" w:rsidRDefault="00A74402" w:rsidP="00645448">
            <w:pPr>
              <w:rPr>
                <w:sz w:val="18"/>
                <w:szCs w:val="18"/>
              </w:rPr>
            </w:pPr>
          </w:p>
        </w:tc>
      </w:tr>
    </w:tbl>
    <w:p w:rsidR="00E969BC" w:rsidRDefault="00E969BC" w:rsidP="00EA538C">
      <w:pPr>
        <w:jc w:val="center"/>
        <w:rPr>
          <w:sz w:val="22"/>
          <w:szCs w:val="22"/>
        </w:rPr>
        <w:sectPr w:rsidR="00E969BC" w:rsidSect="00EA538C">
          <w:headerReference w:type="default" r:id="rId8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969BC" w:rsidRPr="00D947C6" w:rsidTr="00A86AF2">
        <w:trPr>
          <w:cantSplit/>
        </w:trPr>
        <w:tc>
          <w:tcPr>
            <w:tcW w:w="2330" w:type="dxa"/>
            <w:tcBorders>
              <w:top w:val="single" w:sz="4" w:space="0" w:color="auto"/>
              <w:left w:val="single" w:sz="6" w:space="0" w:color="auto"/>
            </w:tcBorders>
          </w:tcPr>
          <w:p w:rsidR="00E969BC" w:rsidRPr="00D947C6" w:rsidRDefault="00E969BC" w:rsidP="00A86AF2">
            <w:pPr>
              <w:tabs>
                <w:tab w:val="left" w:pos="440"/>
                <w:tab w:val="left" w:pos="2600"/>
              </w:tabs>
              <w:ind w:left="80"/>
              <w:rPr>
                <w:rFonts w:ascii="Times" w:hAnsi="Times" w:cs="Times"/>
                <w:sz w:val="18"/>
                <w:szCs w:val="18"/>
              </w:rPr>
            </w:pPr>
            <w:r w:rsidRPr="00D947C6">
              <w:rPr>
                <w:rFonts w:ascii="Times" w:hAnsi="Times" w:cs="Times"/>
                <w:sz w:val="18"/>
                <w:szCs w:val="18"/>
              </w:rPr>
              <w:lastRenderedPageBreak/>
              <w:t>1.</w:t>
            </w:r>
            <w:r w:rsidRPr="00D947C6">
              <w:rPr>
                <w:rFonts w:ascii="Times" w:hAnsi="Times" w:cs="Times"/>
                <w:sz w:val="18"/>
                <w:szCs w:val="18"/>
              </w:rPr>
              <w:tab/>
              <w:t>Overwater Equipment</w:t>
            </w:r>
          </w:p>
        </w:tc>
        <w:tc>
          <w:tcPr>
            <w:tcW w:w="440" w:type="dxa"/>
            <w:tcBorders>
              <w:top w:val="single" w:sz="4" w:space="0" w:color="auto"/>
              <w:right w:val="single" w:sz="4" w:space="0" w:color="auto"/>
            </w:tcBorders>
          </w:tcPr>
          <w:p w:rsidR="00E969BC" w:rsidRPr="00D947C6" w:rsidRDefault="00E969BC" w:rsidP="00A86AF2">
            <w:pPr>
              <w:tabs>
                <w:tab w:val="left" w:pos="360"/>
              </w:tabs>
              <w:rPr>
                <w:rFonts w:ascii="Times" w:hAnsi="Times" w:cs="Times"/>
                <w:sz w:val="18"/>
                <w:szCs w:val="18"/>
              </w:rPr>
            </w:pPr>
            <w:r w:rsidRPr="00D947C6">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E969BC" w:rsidRPr="00D947C6" w:rsidRDefault="00E969BC" w:rsidP="00A86AF2">
            <w:pPr>
              <w:rPr>
                <w:rFonts w:ascii="Times" w:hAnsi="Times" w:cs="Times"/>
                <w:sz w:val="18"/>
                <w:szCs w:val="18"/>
              </w:rPr>
            </w:pPr>
            <w:r w:rsidRPr="00D947C6">
              <w:rPr>
                <w:rFonts w:ascii="Times" w:hAnsi="Times" w:cs="Times"/>
                <w:sz w:val="18"/>
                <w:szCs w:val="18"/>
              </w:rPr>
              <w:t>-</w:t>
            </w:r>
          </w:p>
        </w:tc>
        <w:tc>
          <w:tcPr>
            <w:tcW w:w="360" w:type="dxa"/>
            <w:tcBorders>
              <w:top w:val="single" w:sz="4" w:space="0" w:color="auto"/>
            </w:tcBorders>
          </w:tcPr>
          <w:p w:rsidR="00E969BC" w:rsidRPr="00D947C6" w:rsidRDefault="00E969BC" w:rsidP="00A86AF2">
            <w:pPr>
              <w:rPr>
                <w:sz w:val="18"/>
                <w:szCs w:val="18"/>
              </w:rPr>
            </w:pPr>
            <w:r w:rsidRPr="00D947C6">
              <w:rPr>
                <w:sz w:val="18"/>
                <w:szCs w:val="18"/>
              </w:rPr>
              <w:t>-</w:t>
            </w:r>
          </w:p>
        </w:tc>
        <w:tc>
          <w:tcPr>
            <w:tcW w:w="3240" w:type="dxa"/>
            <w:tcBorders>
              <w:top w:val="single" w:sz="4" w:space="0" w:color="auto"/>
              <w:left w:val="single" w:sz="6" w:space="0" w:color="auto"/>
              <w:right w:val="single" w:sz="6" w:space="0" w:color="auto"/>
            </w:tcBorders>
          </w:tcPr>
          <w:p w:rsidR="00E969BC" w:rsidRPr="00D947C6" w:rsidRDefault="00E969BC" w:rsidP="00A86AF2">
            <w:pPr>
              <w:rPr>
                <w:rFonts w:ascii="Times" w:hAnsi="Times" w:cs="Times"/>
                <w:sz w:val="18"/>
                <w:szCs w:val="18"/>
              </w:rPr>
            </w:pPr>
            <w:r w:rsidRPr="00D947C6">
              <w:rPr>
                <w:rFonts w:ascii="Times" w:hAnsi="Times" w:cs="Times"/>
                <w:sz w:val="18"/>
                <w:szCs w:val="18"/>
              </w:rPr>
              <w:t>As required by 14 CFR.</w:t>
            </w:r>
          </w:p>
          <w:p w:rsidR="00E969BC" w:rsidRPr="00D947C6" w:rsidRDefault="00E969BC" w:rsidP="00015E50">
            <w:pPr>
              <w:spacing w:before="120"/>
              <w:rPr>
                <w:rFonts w:ascii="Times" w:hAnsi="Times" w:cs="Times"/>
                <w:sz w:val="18"/>
                <w:szCs w:val="18"/>
              </w:rPr>
            </w:pPr>
            <w:r w:rsidRPr="00D947C6">
              <w:rPr>
                <w:rFonts w:ascii="Times" w:hAnsi="Times" w:cs="Times"/>
                <w:sz w:val="18"/>
                <w:szCs w:val="18"/>
              </w:rPr>
              <w:t xml:space="preserve">NOTE: See 14 CFR </w:t>
            </w:r>
            <w:proofErr w:type="gramStart"/>
            <w:r w:rsidRPr="00D947C6">
              <w:rPr>
                <w:rFonts w:ascii="Times" w:hAnsi="Times" w:cs="Times"/>
                <w:sz w:val="18"/>
                <w:szCs w:val="18"/>
              </w:rPr>
              <w:t>Part</w:t>
            </w:r>
            <w:proofErr w:type="gramEnd"/>
            <w:r w:rsidRPr="00D947C6">
              <w:rPr>
                <w:rFonts w:ascii="Times" w:hAnsi="Times" w:cs="Times"/>
                <w:sz w:val="18"/>
                <w:szCs w:val="18"/>
              </w:rPr>
              <w:t xml:space="preserve"> 91.205, 91.509</w:t>
            </w:r>
            <w:r w:rsidRPr="00D947C6">
              <w:rPr>
                <w:rFonts w:ascii="Times" w:hAnsi="Times" w:cs="Times"/>
                <w:b/>
                <w:bCs/>
                <w:sz w:val="18"/>
                <w:szCs w:val="18"/>
              </w:rPr>
              <w:t xml:space="preserve"> </w:t>
            </w:r>
            <w:r w:rsidRPr="00D947C6">
              <w:rPr>
                <w:rFonts w:ascii="Times" w:hAnsi="Times" w:cs="Times"/>
                <w:sz w:val="18"/>
                <w:szCs w:val="18"/>
              </w:rPr>
              <w:t>or 135.167.</w:t>
            </w:r>
          </w:p>
        </w:tc>
        <w:tc>
          <w:tcPr>
            <w:tcW w:w="2880" w:type="dxa"/>
            <w:tcBorders>
              <w:top w:val="single" w:sz="4" w:space="0" w:color="auto"/>
              <w:right w:val="single" w:sz="6" w:space="0" w:color="auto"/>
            </w:tcBorders>
          </w:tcPr>
          <w:p w:rsidR="00E969BC" w:rsidRPr="00D947C6" w:rsidRDefault="00E969BC" w:rsidP="00A86AF2">
            <w:pPr>
              <w:rPr>
                <w:rFonts w:ascii="Times" w:hAnsi="Times" w:cs="Times"/>
                <w:sz w:val="18"/>
                <w:szCs w:val="18"/>
              </w:rPr>
            </w:pPr>
            <w:r w:rsidRPr="00D947C6">
              <w:rPr>
                <w:rFonts w:ascii="Times" w:hAnsi="Times" w:cs="Times"/>
                <w:sz w:val="18"/>
                <w:szCs w:val="18"/>
              </w:rPr>
              <w:t>None required.</w:t>
            </w:r>
          </w:p>
        </w:tc>
        <w:tc>
          <w:tcPr>
            <w:tcW w:w="2520" w:type="dxa"/>
            <w:tcBorders>
              <w:top w:val="single" w:sz="4" w:space="0" w:color="auto"/>
              <w:right w:val="single" w:sz="6" w:space="0" w:color="auto"/>
            </w:tcBorders>
          </w:tcPr>
          <w:p w:rsidR="00E969BC" w:rsidRPr="00D947C6" w:rsidRDefault="00E969BC" w:rsidP="00A86AF2">
            <w:pPr>
              <w:rPr>
                <w:rFonts w:ascii="Times" w:hAnsi="Times" w:cs="Times"/>
                <w:sz w:val="18"/>
                <w:szCs w:val="18"/>
              </w:rPr>
            </w:pPr>
            <w:r w:rsidRPr="00D947C6">
              <w:rPr>
                <w:rFonts w:ascii="Times" w:hAnsi="Times" w:cs="Times"/>
                <w:sz w:val="18"/>
                <w:szCs w:val="18"/>
              </w:rPr>
              <w:t>None required.</w:t>
            </w:r>
          </w:p>
        </w:tc>
        <w:tc>
          <w:tcPr>
            <w:tcW w:w="2340" w:type="dxa"/>
            <w:tcBorders>
              <w:top w:val="single" w:sz="4" w:space="0" w:color="auto"/>
              <w:right w:val="single" w:sz="6" w:space="0" w:color="auto"/>
            </w:tcBorders>
          </w:tcPr>
          <w:p w:rsidR="00E969BC" w:rsidRPr="00D947C6" w:rsidRDefault="00E969BC" w:rsidP="00A86AF2">
            <w:pPr>
              <w:rPr>
                <w:rFonts w:ascii="Times" w:hAnsi="Times" w:cs="Times"/>
                <w:sz w:val="18"/>
                <w:szCs w:val="18"/>
              </w:rPr>
            </w:pPr>
            <w:r w:rsidRPr="00D947C6">
              <w:rPr>
                <w:rFonts w:ascii="Times" w:hAnsi="Times" w:cs="Times"/>
                <w:sz w:val="18"/>
                <w:szCs w:val="18"/>
              </w:rPr>
              <w:t>If installed, an Inoperative Placard will be placed in a prominent position to be seen by flight crew and will be noted on ADLS.</w:t>
            </w:r>
          </w:p>
        </w:tc>
      </w:tr>
      <w:tr w:rsidR="00E969BC" w:rsidRPr="00D947C6" w:rsidTr="00A86AF2">
        <w:trPr>
          <w:cantSplit/>
        </w:trPr>
        <w:tc>
          <w:tcPr>
            <w:tcW w:w="2330" w:type="dxa"/>
            <w:tcBorders>
              <w:left w:val="single" w:sz="6" w:space="0" w:color="auto"/>
            </w:tcBorders>
          </w:tcPr>
          <w:p w:rsidR="00E969BC" w:rsidRPr="00D947C6" w:rsidRDefault="00E969BC" w:rsidP="00A86AF2">
            <w:pPr>
              <w:tabs>
                <w:tab w:val="left" w:pos="440"/>
                <w:tab w:val="left" w:pos="2600"/>
              </w:tabs>
              <w:spacing w:before="120"/>
              <w:ind w:left="86"/>
              <w:rPr>
                <w:rFonts w:ascii="Times" w:hAnsi="Times" w:cs="Times"/>
                <w:sz w:val="18"/>
                <w:szCs w:val="18"/>
              </w:rPr>
            </w:pPr>
            <w:r w:rsidRPr="00D947C6">
              <w:rPr>
                <w:rFonts w:ascii="Times" w:hAnsi="Times" w:cs="Times"/>
                <w:sz w:val="18"/>
                <w:szCs w:val="18"/>
              </w:rPr>
              <w:t>2.</w:t>
            </w:r>
            <w:r w:rsidRPr="00D947C6">
              <w:rPr>
                <w:rFonts w:ascii="Times" w:hAnsi="Times" w:cs="Times"/>
                <w:sz w:val="18"/>
                <w:szCs w:val="18"/>
              </w:rPr>
              <w:tab/>
              <w:t>Passenger Seats</w:t>
            </w:r>
          </w:p>
        </w:tc>
        <w:tc>
          <w:tcPr>
            <w:tcW w:w="440" w:type="dxa"/>
            <w:tcBorders>
              <w:right w:val="single" w:sz="4" w:space="0" w:color="auto"/>
            </w:tcBorders>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D</w:t>
            </w:r>
          </w:p>
        </w:tc>
        <w:tc>
          <w:tcPr>
            <w:tcW w:w="370" w:type="dxa"/>
            <w:tcBorders>
              <w:left w:val="single" w:sz="4" w:space="0" w:color="auto"/>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w:t>
            </w:r>
          </w:p>
        </w:tc>
        <w:tc>
          <w:tcPr>
            <w:tcW w:w="360" w:type="dxa"/>
          </w:tcPr>
          <w:p w:rsidR="00E969BC" w:rsidRPr="00D947C6" w:rsidRDefault="00E969BC" w:rsidP="00A86AF2">
            <w:pPr>
              <w:spacing w:before="120"/>
              <w:rPr>
                <w:sz w:val="18"/>
                <w:szCs w:val="18"/>
              </w:rPr>
            </w:pPr>
            <w:r w:rsidRPr="00D947C6">
              <w:rPr>
                <w:sz w:val="18"/>
                <w:szCs w:val="18"/>
              </w:rPr>
              <w:t>-</w:t>
            </w:r>
          </w:p>
        </w:tc>
        <w:tc>
          <w:tcPr>
            <w:tcW w:w="3240" w:type="dxa"/>
            <w:tcBorders>
              <w:left w:val="single" w:sz="6" w:space="0" w:color="auto"/>
              <w:right w:val="single" w:sz="6" w:space="0" w:color="auto"/>
            </w:tcBorders>
          </w:tcPr>
          <w:p w:rsidR="00E969BC" w:rsidRPr="00D947C6" w:rsidRDefault="00E969BC" w:rsidP="00A86AF2">
            <w:pPr>
              <w:pStyle w:val="BodyText"/>
            </w:pPr>
            <w:r w:rsidRPr="00D947C6">
              <w:t>May be inoperative provided:</w:t>
            </w:r>
          </w:p>
          <w:p w:rsidR="00E969BC" w:rsidRPr="00D947C6" w:rsidRDefault="00E969BC" w:rsidP="00A86AF2">
            <w:pPr>
              <w:ind w:left="480" w:hanging="360"/>
              <w:rPr>
                <w:rFonts w:ascii="Times" w:hAnsi="Times" w:cs="Times"/>
                <w:sz w:val="18"/>
                <w:szCs w:val="18"/>
              </w:rPr>
            </w:pPr>
            <w:r w:rsidRPr="00D947C6">
              <w:rPr>
                <w:rFonts w:ascii="Times" w:hAnsi="Times" w:cs="Times"/>
                <w:sz w:val="18"/>
                <w:szCs w:val="18"/>
              </w:rPr>
              <w:t>a)</w:t>
            </w:r>
            <w:r w:rsidRPr="00D947C6">
              <w:rPr>
                <w:rFonts w:ascii="Times" w:hAnsi="Times" w:cs="Times"/>
                <w:sz w:val="18"/>
                <w:szCs w:val="18"/>
              </w:rPr>
              <w:tab/>
              <w:t>Seat does not block an Emergency Exit,</w:t>
            </w:r>
          </w:p>
          <w:p w:rsidR="00E969BC" w:rsidRPr="00D947C6" w:rsidRDefault="00E969BC" w:rsidP="00A86AF2">
            <w:pPr>
              <w:ind w:left="480" w:hanging="360"/>
              <w:rPr>
                <w:rFonts w:ascii="Times" w:hAnsi="Times" w:cs="Times"/>
                <w:sz w:val="18"/>
                <w:szCs w:val="18"/>
              </w:rPr>
            </w:pPr>
            <w:r w:rsidRPr="00D947C6">
              <w:rPr>
                <w:rFonts w:ascii="Times" w:hAnsi="Times" w:cs="Times"/>
                <w:sz w:val="18"/>
                <w:szCs w:val="18"/>
              </w:rPr>
              <w:t>b)</w:t>
            </w:r>
            <w:r w:rsidRPr="00D947C6">
              <w:rPr>
                <w:rFonts w:ascii="Times" w:hAnsi="Times" w:cs="Times"/>
                <w:sz w:val="18"/>
                <w:szCs w:val="18"/>
              </w:rPr>
              <w:tab/>
              <w:t>Seat does not restrict any passenger from access to the main airplane aisle, and</w:t>
            </w:r>
          </w:p>
          <w:p w:rsidR="00E969BC" w:rsidRPr="00D947C6" w:rsidRDefault="00E969BC" w:rsidP="00A86AF2">
            <w:pPr>
              <w:ind w:left="480" w:hanging="360"/>
              <w:rPr>
                <w:rFonts w:ascii="Times" w:hAnsi="Times" w:cs="Times"/>
                <w:sz w:val="18"/>
                <w:szCs w:val="18"/>
              </w:rPr>
            </w:pPr>
            <w:r w:rsidRPr="00D947C6">
              <w:rPr>
                <w:rFonts w:ascii="Times" w:hAnsi="Times" w:cs="Times"/>
                <w:sz w:val="18"/>
                <w:szCs w:val="18"/>
              </w:rPr>
              <w:t>c)</w:t>
            </w:r>
            <w:r w:rsidRPr="00D947C6">
              <w:rPr>
                <w:rFonts w:ascii="Times" w:hAnsi="Times" w:cs="Times"/>
                <w:sz w:val="18"/>
                <w:szCs w:val="18"/>
              </w:rPr>
              <w:tab/>
              <w:t>The affected seat(s) are blocked and placarded "DO NOT OCCUPY".</w:t>
            </w:r>
          </w:p>
        </w:tc>
        <w:tc>
          <w:tcPr>
            <w:tcW w:w="288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None required.</w:t>
            </w:r>
          </w:p>
        </w:tc>
        <w:tc>
          <w:tcPr>
            <w:tcW w:w="252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 xml:space="preserve">A </w:t>
            </w:r>
            <w:r w:rsidRPr="00D947C6">
              <w:rPr>
                <w:rFonts w:ascii="Times" w:hAnsi="Times" w:cs="Times"/>
                <w:bCs/>
                <w:sz w:val="18"/>
                <w:szCs w:val="18"/>
              </w:rPr>
              <w:t xml:space="preserve">"Do Not Occupy" </w:t>
            </w:r>
            <w:r w:rsidRPr="00D947C6">
              <w:rPr>
                <w:rFonts w:ascii="Times" w:hAnsi="Times" w:cs="Times"/>
                <w:sz w:val="18"/>
                <w:szCs w:val="18"/>
              </w:rPr>
              <w:t>Placard will be placed on affected seat and will be noted on ADLS.</w:t>
            </w:r>
          </w:p>
        </w:tc>
      </w:tr>
      <w:tr w:rsidR="00E969BC" w:rsidRPr="00D947C6" w:rsidTr="00A86AF2">
        <w:trPr>
          <w:cantSplit/>
        </w:trPr>
        <w:tc>
          <w:tcPr>
            <w:tcW w:w="2330" w:type="dxa"/>
            <w:tcBorders>
              <w:left w:val="single" w:sz="6" w:space="0" w:color="auto"/>
            </w:tcBorders>
          </w:tcPr>
          <w:p w:rsidR="00E969BC" w:rsidRPr="00D947C6" w:rsidRDefault="00E969BC" w:rsidP="00A86AF2">
            <w:pPr>
              <w:tabs>
                <w:tab w:val="left" w:pos="440"/>
                <w:tab w:val="left" w:pos="2600"/>
              </w:tabs>
              <w:spacing w:before="120"/>
              <w:ind w:left="80"/>
              <w:rPr>
                <w:rFonts w:ascii="Times" w:hAnsi="Times" w:cs="Times"/>
                <w:sz w:val="18"/>
                <w:szCs w:val="18"/>
              </w:rPr>
            </w:pPr>
          </w:p>
        </w:tc>
        <w:tc>
          <w:tcPr>
            <w:tcW w:w="440" w:type="dxa"/>
            <w:tcBorders>
              <w:right w:val="single" w:sz="4" w:space="0" w:color="auto"/>
            </w:tcBorders>
          </w:tcPr>
          <w:p w:rsidR="00E969BC" w:rsidRPr="00D947C6" w:rsidRDefault="00E969BC"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c>
          <w:tcPr>
            <w:tcW w:w="360" w:type="dxa"/>
          </w:tcPr>
          <w:p w:rsidR="00E969BC" w:rsidRPr="00D947C6" w:rsidRDefault="00E969BC" w:rsidP="00A86AF2">
            <w:pPr>
              <w:spacing w:before="120"/>
              <w:rPr>
                <w:sz w:val="18"/>
                <w:szCs w:val="18"/>
              </w:rPr>
            </w:pPr>
          </w:p>
        </w:tc>
        <w:tc>
          <w:tcPr>
            <w:tcW w:w="3240" w:type="dxa"/>
            <w:tcBorders>
              <w:left w:val="single" w:sz="6" w:space="0" w:color="auto"/>
              <w:right w:val="single" w:sz="6" w:space="0" w:color="auto"/>
            </w:tcBorders>
          </w:tcPr>
          <w:p w:rsidR="00E969BC" w:rsidRPr="00D947C6" w:rsidRDefault="00E969BC" w:rsidP="00A86AF2">
            <w:pPr>
              <w:pStyle w:val="BodyText"/>
            </w:pPr>
            <w:r w:rsidRPr="00D947C6">
              <w:t>NOTE 1: A seat with an inoperative seat belt is considered inoperative.</w:t>
            </w:r>
          </w:p>
        </w:tc>
        <w:tc>
          <w:tcPr>
            <w:tcW w:w="2880" w:type="dxa"/>
            <w:tcBorders>
              <w:right w:val="single" w:sz="6" w:space="0" w:color="auto"/>
            </w:tcBorders>
          </w:tcPr>
          <w:p w:rsidR="00E969BC" w:rsidRPr="00D947C6" w:rsidRDefault="00E969BC" w:rsidP="00A86AF2">
            <w:pPr>
              <w:spacing w:before="120"/>
              <w:rPr>
                <w:rFonts w:ascii="Times" w:hAnsi="Times" w:cs="Times"/>
                <w:sz w:val="18"/>
                <w:szCs w:val="18"/>
              </w:rPr>
            </w:pPr>
          </w:p>
        </w:tc>
        <w:tc>
          <w:tcPr>
            <w:tcW w:w="2520" w:type="dxa"/>
            <w:tcBorders>
              <w:right w:val="single" w:sz="6" w:space="0" w:color="auto"/>
            </w:tcBorders>
          </w:tcPr>
          <w:p w:rsidR="00E969BC" w:rsidRPr="00D947C6" w:rsidRDefault="00E969BC" w:rsidP="00A86AF2">
            <w:pPr>
              <w:spacing w:before="120"/>
              <w:rPr>
                <w:rFonts w:ascii="Times" w:hAnsi="Times" w:cs="Times"/>
                <w:sz w:val="18"/>
                <w:szCs w:val="18"/>
              </w:rPr>
            </w:pPr>
          </w:p>
        </w:tc>
        <w:tc>
          <w:tcPr>
            <w:tcW w:w="2340" w:type="dxa"/>
            <w:tcBorders>
              <w:right w:val="single" w:sz="6" w:space="0" w:color="auto"/>
            </w:tcBorders>
          </w:tcPr>
          <w:p w:rsidR="00E969BC" w:rsidRPr="00D947C6" w:rsidRDefault="00E969BC" w:rsidP="00A86AF2">
            <w:pPr>
              <w:spacing w:before="120"/>
              <w:rPr>
                <w:rFonts w:ascii="Times" w:hAnsi="Times" w:cs="Times"/>
                <w:sz w:val="18"/>
                <w:szCs w:val="18"/>
              </w:rPr>
            </w:pPr>
          </w:p>
        </w:tc>
      </w:tr>
      <w:tr w:rsidR="00E969BC" w:rsidRPr="00D947C6" w:rsidTr="00A86AF2">
        <w:trPr>
          <w:cantSplit/>
        </w:trPr>
        <w:tc>
          <w:tcPr>
            <w:tcW w:w="2330" w:type="dxa"/>
            <w:tcBorders>
              <w:left w:val="single" w:sz="6" w:space="0" w:color="auto"/>
            </w:tcBorders>
          </w:tcPr>
          <w:p w:rsidR="00E969BC" w:rsidRPr="00D947C6" w:rsidRDefault="00E969BC" w:rsidP="00A86AF2">
            <w:pPr>
              <w:tabs>
                <w:tab w:val="left" w:pos="440"/>
                <w:tab w:val="left" w:pos="2600"/>
              </w:tabs>
              <w:spacing w:before="120"/>
              <w:ind w:left="80"/>
              <w:rPr>
                <w:rFonts w:ascii="Times" w:hAnsi="Times" w:cs="Times"/>
                <w:sz w:val="18"/>
                <w:szCs w:val="18"/>
              </w:rPr>
            </w:pPr>
          </w:p>
        </w:tc>
        <w:tc>
          <w:tcPr>
            <w:tcW w:w="440" w:type="dxa"/>
            <w:tcBorders>
              <w:right w:val="single" w:sz="4" w:space="0" w:color="auto"/>
            </w:tcBorders>
          </w:tcPr>
          <w:p w:rsidR="00E969BC" w:rsidRPr="00D947C6" w:rsidRDefault="00E969BC"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c>
          <w:tcPr>
            <w:tcW w:w="360" w:type="dxa"/>
          </w:tcPr>
          <w:p w:rsidR="00E969BC" w:rsidRPr="00D947C6" w:rsidRDefault="00E969BC" w:rsidP="00A86AF2">
            <w:pPr>
              <w:spacing w:before="120"/>
              <w:rPr>
                <w:sz w:val="18"/>
                <w:szCs w:val="18"/>
              </w:rPr>
            </w:pPr>
          </w:p>
        </w:tc>
        <w:tc>
          <w:tcPr>
            <w:tcW w:w="3240" w:type="dxa"/>
            <w:tcBorders>
              <w:left w:val="single" w:sz="6" w:space="0" w:color="auto"/>
              <w:right w:val="single" w:sz="6" w:space="0" w:color="auto"/>
            </w:tcBorders>
          </w:tcPr>
          <w:p w:rsidR="00E969BC" w:rsidRPr="00D947C6" w:rsidRDefault="00E969BC" w:rsidP="00A86AF2">
            <w:pPr>
              <w:spacing w:before="120"/>
              <w:ind w:hanging="14"/>
              <w:rPr>
                <w:sz w:val="18"/>
                <w:szCs w:val="18"/>
              </w:rPr>
            </w:pPr>
            <w:r w:rsidRPr="00D947C6">
              <w:rPr>
                <w:sz w:val="18"/>
                <w:szCs w:val="18"/>
              </w:rPr>
              <w:t>NOTE 2: Inoperative seats do not affect the required number of Flight Attendants.</w:t>
            </w:r>
          </w:p>
        </w:tc>
        <w:tc>
          <w:tcPr>
            <w:tcW w:w="2880" w:type="dxa"/>
            <w:tcBorders>
              <w:right w:val="single" w:sz="6" w:space="0" w:color="auto"/>
            </w:tcBorders>
          </w:tcPr>
          <w:p w:rsidR="00E969BC" w:rsidRPr="00D947C6" w:rsidRDefault="00E969BC" w:rsidP="00A86AF2">
            <w:pPr>
              <w:spacing w:before="120"/>
              <w:rPr>
                <w:rFonts w:ascii="Times" w:hAnsi="Times" w:cs="Times"/>
                <w:sz w:val="18"/>
                <w:szCs w:val="18"/>
              </w:rPr>
            </w:pPr>
          </w:p>
        </w:tc>
        <w:tc>
          <w:tcPr>
            <w:tcW w:w="2520" w:type="dxa"/>
            <w:tcBorders>
              <w:right w:val="single" w:sz="6" w:space="0" w:color="auto"/>
            </w:tcBorders>
          </w:tcPr>
          <w:p w:rsidR="00E969BC" w:rsidRPr="00D947C6" w:rsidRDefault="00E969BC" w:rsidP="00A86AF2">
            <w:pPr>
              <w:spacing w:before="120"/>
              <w:rPr>
                <w:rFonts w:ascii="Times" w:hAnsi="Times" w:cs="Times"/>
                <w:sz w:val="18"/>
                <w:szCs w:val="18"/>
              </w:rPr>
            </w:pPr>
          </w:p>
        </w:tc>
        <w:tc>
          <w:tcPr>
            <w:tcW w:w="2340" w:type="dxa"/>
            <w:tcBorders>
              <w:right w:val="single" w:sz="6" w:space="0" w:color="auto"/>
            </w:tcBorders>
          </w:tcPr>
          <w:p w:rsidR="00E969BC" w:rsidRPr="00D947C6" w:rsidRDefault="00E969BC" w:rsidP="00A86AF2">
            <w:pPr>
              <w:spacing w:before="120"/>
              <w:rPr>
                <w:rFonts w:ascii="Times" w:hAnsi="Times" w:cs="Times"/>
                <w:sz w:val="18"/>
                <w:szCs w:val="18"/>
              </w:rPr>
            </w:pPr>
          </w:p>
        </w:tc>
      </w:tr>
      <w:tr w:rsidR="00E969BC" w:rsidRPr="00D947C6" w:rsidTr="00A86AF2">
        <w:trPr>
          <w:cantSplit/>
        </w:trPr>
        <w:tc>
          <w:tcPr>
            <w:tcW w:w="2330" w:type="dxa"/>
            <w:tcBorders>
              <w:left w:val="single" w:sz="6" w:space="0" w:color="auto"/>
            </w:tcBorders>
          </w:tcPr>
          <w:p w:rsidR="00E969BC" w:rsidRPr="00D947C6" w:rsidRDefault="00E969BC" w:rsidP="00A86AF2">
            <w:pPr>
              <w:tabs>
                <w:tab w:val="left" w:pos="440"/>
                <w:tab w:val="left" w:pos="2600"/>
              </w:tabs>
              <w:spacing w:before="120"/>
              <w:ind w:left="80"/>
              <w:rPr>
                <w:rFonts w:ascii="Times" w:hAnsi="Times" w:cs="Times"/>
                <w:sz w:val="18"/>
                <w:szCs w:val="18"/>
              </w:rPr>
            </w:pPr>
          </w:p>
        </w:tc>
        <w:tc>
          <w:tcPr>
            <w:tcW w:w="440" w:type="dxa"/>
            <w:tcBorders>
              <w:right w:val="single" w:sz="4" w:space="0" w:color="auto"/>
            </w:tcBorders>
          </w:tcPr>
          <w:p w:rsidR="00E969BC" w:rsidRPr="00D947C6" w:rsidRDefault="00E969BC"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c>
          <w:tcPr>
            <w:tcW w:w="360" w:type="dxa"/>
          </w:tcPr>
          <w:p w:rsidR="00E969BC" w:rsidRPr="00D947C6" w:rsidRDefault="00E969BC" w:rsidP="00A86AF2">
            <w:pPr>
              <w:spacing w:before="120"/>
              <w:rPr>
                <w:sz w:val="18"/>
                <w:szCs w:val="18"/>
              </w:rPr>
            </w:pPr>
          </w:p>
        </w:tc>
        <w:tc>
          <w:tcPr>
            <w:tcW w:w="3240" w:type="dxa"/>
            <w:tcBorders>
              <w:left w:val="single" w:sz="6" w:space="0" w:color="auto"/>
              <w:right w:val="single" w:sz="6" w:space="0" w:color="auto"/>
            </w:tcBorders>
          </w:tcPr>
          <w:p w:rsidR="00E969BC" w:rsidRPr="00D947C6" w:rsidRDefault="00E969BC" w:rsidP="00A86AF2">
            <w:pPr>
              <w:pStyle w:val="BodyText"/>
            </w:pPr>
            <w:r w:rsidRPr="00D947C6">
              <w:t>NOTE 3: Affected seat(s) may include the seat(s) behind and/or adjacent outboard seats.</w:t>
            </w:r>
          </w:p>
        </w:tc>
        <w:tc>
          <w:tcPr>
            <w:tcW w:w="2880" w:type="dxa"/>
            <w:tcBorders>
              <w:right w:val="single" w:sz="6" w:space="0" w:color="auto"/>
            </w:tcBorders>
          </w:tcPr>
          <w:p w:rsidR="00E969BC" w:rsidRPr="00D947C6" w:rsidRDefault="00E969BC" w:rsidP="00A86AF2">
            <w:pPr>
              <w:spacing w:before="120"/>
              <w:rPr>
                <w:rFonts w:ascii="Times" w:hAnsi="Times" w:cs="Times"/>
                <w:sz w:val="18"/>
                <w:szCs w:val="18"/>
              </w:rPr>
            </w:pPr>
          </w:p>
        </w:tc>
        <w:tc>
          <w:tcPr>
            <w:tcW w:w="2520" w:type="dxa"/>
            <w:tcBorders>
              <w:right w:val="single" w:sz="6" w:space="0" w:color="auto"/>
            </w:tcBorders>
          </w:tcPr>
          <w:p w:rsidR="00E969BC" w:rsidRPr="00D947C6" w:rsidRDefault="00E969BC" w:rsidP="00A86AF2">
            <w:pPr>
              <w:spacing w:before="120"/>
              <w:rPr>
                <w:rFonts w:ascii="Times" w:hAnsi="Times" w:cs="Times"/>
                <w:sz w:val="18"/>
                <w:szCs w:val="18"/>
              </w:rPr>
            </w:pPr>
          </w:p>
        </w:tc>
        <w:tc>
          <w:tcPr>
            <w:tcW w:w="2340" w:type="dxa"/>
            <w:tcBorders>
              <w:right w:val="single" w:sz="6" w:space="0" w:color="auto"/>
            </w:tcBorders>
          </w:tcPr>
          <w:p w:rsidR="00E969BC" w:rsidRPr="00D947C6" w:rsidRDefault="00E969BC" w:rsidP="00A86AF2">
            <w:pPr>
              <w:spacing w:before="120"/>
              <w:rPr>
                <w:rFonts w:ascii="Times" w:hAnsi="Times" w:cs="Times"/>
                <w:sz w:val="18"/>
                <w:szCs w:val="18"/>
              </w:rPr>
            </w:pPr>
          </w:p>
        </w:tc>
      </w:tr>
      <w:tr w:rsidR="00E969BC" w:rsidRPr="00D947C6" w:rsidTr="00A86AF2">
        <w:trPr>
          <w:cantSplit/>
        </w:trPr>
        <w:tc>
          <w:tcPr>
            <w:tcW w:w="2330" w:type="dxa"/>
            <w:tcBorders>
              <w:left w:val="single" w:sz="6" w:space="0" w:color="auto"/>
              <w:bottom w:val="single" w:sz="4" w:space="0" w:color="auto"/>
            </w:tcBorders>
          </w:tcPr>
          <w:p w:rsidR="00E969BC" w:rsidRPr="00D947C6" w:rsidRDefault="00E969BC" w:rsidP="00A86AF2">
            <w:pPr>
              <w:tabs>
                <w:tab w:val="left" w:pos="440"/>
                <w:tab w:val="left" w:pos="2600"/>
              </w:tabs>
              <w:spacing w:before="120"/>
              <w:jc w:val="center"/>
              <w:rPr>
                <w:rFonts w:ascii="Times" w:hAnsi="Times" w:cs="Times"/>
                <w:sz w:val="18"/>
                <w:szCs w:val="18"/>
              </w:rPr>
            </w:pPr>
            <w:r w:rsidRPr="00D947C6">
              <w:rPr>
                <w:rFonts w:ascii="Times" w:hAnsi="Times" w:cs="Times"/>
                <w:sz w:val="18"/>
                <w:szCs w:val="18"/>
              </w:rPr>
              <w:t>(continued)</w:t>
            </w:r>
          </w:p>
        </w:tc>
        <w:tc>
          <w:tcPr>
            <w:tcW w:w="440" w:type="dxa"/>
            <w:tcBorders>
              <w:bottom w:val="single" w:sz="4" w:space="0" w:color="auto"/>
              <w:right w:val="single" w:sz="4" w:space="0" w:color="auto"/>
            </w:tcBorders>
          </w:tcPr>
          <w:p w:rsidR="00E969BC" w:rsidRPr="00D947C6" w:rsidRDefault="00E969BC" w:rsidP="00A86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c>
          <w:tcPr>
            <w:tcW w:w="360" w:type="dxa"/>
            <w:tcBorders>
              <w:bottom w:val="single" w:sz="4" w:space="0" w:color="auto"/>
            </w:tcBorders>
          </w:tcPr>
          <w:p w:rsidR="00E969BC" w:rsidRPr="00D947C6" w:rsidRDefault="00E969BC" w:rsidP="00A86AF2">
            <w:pPr>
              <w:spacing w:before="120"/>
              <w:rPr>
                <w:sz w:val="18"/>
                <w:szCs w:val="18"/>
              </w:rPr>
            </w:pPr>
          </w:p>
        </w:tc>
        <w:tc>
          <w:tcPr>
            <w:tcW w:w="3240" w:type="dxa"/>
            <w:tcBorders>
              <w:left w:val="single" w:sz="6" w:space="0" w:color="auto"/>
              <w:bottom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c>
          <w:tcPr>
            <w:tcW w:w="2880" w:type="dxa"/>
            <w:tcBorders>
              <w:bottom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c>
          <w:tcPr>
            <w:tcW w:w="2520" w:type="dxa"/>
            <w:tcBorders>
              <w:bottom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c>
          <w:tcPr>
            <w:tcW w:w="2340" w:type="dxa"/>
            <w:tcBorders>
              <w:bottom w:val="single" w:sz="4" w:space="0" w:color="auto"/>
              <w:right w:val="single" w:sz="6" w:space="0" w:color="auto"/>
            </w:tcBorders>
          </w:tcPr>
          <w:p w:rsidR="00E969BC" w:rsidRPr="00D947C6" w:rsidRDefault="00E969BC" w:rsidP="00A86AF2">
            <w:pPr>
              <w:spacing w:before="120"/>
              <w:rPr>
                <w:rFonts w:ascii="Times" w:hAnsi="Times" w:cs="Times"/>
                <w:sz w:val="18"/>
                <w:szCs w:val="18"/>
              </w:rPr>
            </w:pPr>
          </w:p>
        </w:tc>
      </w:tr>
    </w:tbl>
    <w:p w:rsidR="00E969BC" w:rsidRDefault="00E969BC" w:rsidP="00EA538C">
      <w:pPr>
        <w:jc w:val="center"/>
        <w:rPr>
          <w:sz w:val="22"/>
          <w:szCs w:val="22"/>
        </w:rPr>
        <w:sectPr w:rsidR="00E969BC" w:rsidSect="00EA538C">
          <w:headerReference w:type="default" r:id="rId82"/>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969BC" w:rsidRPr="00D947C6" w:rsidTr="00A86AF2">
        <w:trPr>
          <w:cantSplit/>
        </w:trPr>
        <w:tc>
          <w:tcPr>
            <w:tcW w:w="2330" w:type="dxa"/>
            <w:tcBorders>
              <w:top w:val="single" w:sz="4" w:space="0" w:color="auto"/>
              <w:left w:val="single" w:sz="6" w:space="0" w:color="auto"/>
            </w:tcBorders>
          </w:tcPr>
          <w:p w:rsidR="00E969BC" w:rsidRPr="00D947C6" w:rsidRDefault="00E969BC" w:rsidP="00A86AF2">
            <w:pPr>
              <w:tabs>
                <w:tab w:val="left" w:pos="2600"/>
              </w:tabs>
              <w:ind w:left="450" w:hanging="360"/>
              <w:rPr>
                <w:rFonts w:ascii="Times" w:hAnsi="Times" w:cs="Times"/>
                <w:sz w:val="18"/>
                <w:szCs w:val="18"/>
              </w:rPr>
            </w:pPr>
            <w:r w:rsidRPr="00D947C6">
              <w:rPr>
                <w:rFonts w:ascii="Times" w:hAnsi="Times" w:cs="Times"/>
                <w:sz w:val="18"/>
                <w:szCs w:val="18"/>
              </w:rPr>
              <w:lastRenderedPageBreak/>
              <w:t>2.</w:t>
            </w:r>
            <w:r w:rsidRPr="00D947C6">
              <w:rPr>
                <w:rFonts w:ascii="Times" w:hAnsi="Times" w:cs="Times"/>
                <w:sz w:val="18"/>
                <w:szCs w:val="18"/>
              </w:rPr>
              <w:tab/>
              <w:t>Passenger Seats (continued)</w:t>
            </w:r>
          </w:p>
        </w:tc>
        <w:tc>
          <w:tcPr>
            <w:tcW w:w="440" w:type="dxa"/>
            <w:tcBorders>
              <w:top w:val="single" w:sz="4" w:space="0" w:color="auto"/>
              <w:right w:val="single" w:sz="4" w:space="0" w:color="auto"/>
            </w:tcBorders>
          </w:tcPr>
          <w:p w:rsidR="00E969BC" w:rsidRPr="00D947C6" w:rsidRDefault="00E969BC" w:rsidP="00A86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E969BC" w:rsidRPr="00D947C6" w:rsidRDefault="00E969BC" w:rsidP="00A86AF2">
            <w:pPr>
              <w:rPr>
                <w:rFonts w:ascii="Times" w:hAnsi="Times" w:cs="Times"/>
                <w:sz w:val="18"/>
                <w:szCs w:val="18"/>
              </w:rPr>
            </w:pPr>
          </w:p>
        </w:tc>
        <w:tc>
          <w:tcPr>
            <w:tcW w:w="360" w:type="dxa"/>
            <w:tcBorders>
              <w:top w:val="single" w:sz="4" w:space="0" w:color="auto"/>
            </w:tcBorders>
          </w:tcPr>
          <w:p w:rsidR="00E969BC" w:rsidRPr="00D947C6" w:rsidRDefault="00E969BC" w:rsidP="00A86AF2">
            <w:pPr>
              <w:rPr>
                <w:sz w:val="18"/>
                <w:szCs w:val="18"/>
              </w:rPr>
            </w:pPr>
          </w:p>
        </w:tc>
        <w:tc>
          <w:tcPr>
            <w:tcW w:w="3240" w:type="dxa"/>
            <w:tcBorders>
              <w:top w:val="single" w:sz="4" w:space="0" w:color="auto"/>
              <w:left w:val="single" w:sz="6" w:space="0" w:color="auto"/>
              <w:right w:val="single" w:sz="6" w:space="0" w:color="auto"/>
            </w:tcBorders>
          </w:tcPr>
          <w:p w:rsidR="00E969BC" w:rsidRPr="00D947C6" w:rsidRDefault="00E969BC" w:rsidP="00A86AF2">
            <w:pPr>
              <w:rPr>
                <w:rFonts w:ascii="Times" w:hAnsi="Times" w:cs="Times"/>
                <w:sz w:val="18"/>
                <w:szCs w:val="18"/>
              </w:rPr>
            </w:pPr>
          </w:p>
        </w:tc>
        <w:tc>
          <w:tcPr>
            <w:tcW w:w="2880" w:type="dxa"/>
            <w:tcBorders>
              <w:top w:val="single" w:sz="4" w:space="0" w:color="auto"/>
              <w:right w:val="single" w:sz="6" w:space="0" w:color="auto"/>
            </w:tcBorders>
          </w:tcPr>
          <w:p w:rsidR="00E969BC" w:rsidRPr="00D947C6" w:rsidRDefault="00E969BC" w:rsidP="00A86AF2">
            <w:pPr>
              <w:rPr>
                <w:rFonts w:ascii="Times" w:hAnsi="Times" w:cs="Times"/>
                <w:sz w:val="18"/>
                <w:szCs w:val="18"/>
              </w:rPr>
            </w:pPr>
          </w:p>
        </w:tc>
        <w:tc>
          <w:tcPr>
            <w:tcW w:w="2520" w:type="dxa"/>
            <w:tcBorders>
              <w:top w:val="single" w:sz="4" w:space="0" w:color="auto"/>
              <w:right w:val="single" w:sz="6" w:space="0" w:color="auto"/>
            </w:tcBorders>
          </w:tcPr>
          <w:p w:rsidR="00E969BC" w:rsidRPr="00D947C6" w:rsidRDefault="00E969BC" w:rsidP="00A86AF2">
            <w:pPr>
              <w:rPr>
                <w:rFonts w:ascii="Times" w:hAnsi="Times" w:cs="Times"/>
                <w:sz w:val="18"/>
                <w:szCs w:val="18"/>
              </w:rPr>
            </w:pPr>
          </w:p>
        </w:tc>
        <w:tc>
          <w:tcPr>
            <w:tcW w:w="2340" w:type="dxa"/>
            <w:tcBorders>
              <w:top w:val="single" w:sz="4" w:space="0" w:color="auto"/>
              <w:right w:val="single" w:sz="6" w:space="0" w:color="auto"/>
            </w:tcBorders>
          </w:tcPr>
          <w:p w:rsidR="00E969BC" w:rsidRPr="00D947C6" w:rsidRDefault="00E969BC" w:rsidP="00A86AF2">
            <w:pPr>
              <w:rPr>
                <w:rFonts w:ascii="Times" w:hAnsi="Times" w:cs="Times"/>
                <w:sz w:val="18"/>
                <w:szCs w:val="18"/>
              </w:rPr>
            </w:pPr>
          </w:p>
        </w:tc>
      </w:tr>
      <w:tr w:rsidR="00E969BC" w:rsidRPr="00D947C6" w:rsidTr="00A86AF2">
        <w:trPr>
          <w:cantSplit/>
        </w:trPr>
        <w:tc>
          <w:tcPr>
            <w:tcW w:w="2330" w:type="dxa"/>
            <w:tcBorders>
              <w:left w:val="single" w:sz="6" w:space="0" w:color="auto"/>
            </w:tcBorders>
          </w:tcPr>
          <w:p w:rsidR="00E969BC" w:rsidRPr="00D947C6" w:rsidRDefault="00E969BC" w:rsidP="00A86AF2">
            <w:pPr>
              <w:tabs>
                <w:tab w:val="left" w:pos="450"/>
                <w:tab w:val="left" w:pos="2600"/>
              </w:tabs>
              <w:spacing w:before="120"/>
              <w:ind w:left="810" w:hanging="810"/>
              <w:rPr>
                <w:rFonts w:ascii="Times" w:hAnsi="Times" w:cs="Times"/>
                <w:sz w:val="18"/>
                <w:szCs w:val="18"/>
              </w:rPr>
            </w:pPr>
            <w:r w:rsidRPr="00D947C6">
              <w:rPr>
                <w:rFonts w:ascii="Times" w:hAnsi="Times" w:cs="Times"/>
                <w:sz w:val="18"/>
                <w:szCs w:val="18"/>
              </w:rPr>
              <w:tab/>
              <w:t>1)</w:t>
            </w:r>
            <w:r w:rsidRPr="00D947C6">
              <w:rPr>
                <w:rFonts w:ascii="Times" w:hAnsi="Times" w:cs="Times"/>
                <w:sz w:val="18"/>
                <w:szCs w:val="18"/>
              </w:rPr>
              <w:tab/>
              <w:t>Recline Mechanism</w:t>
            </w:r>
          </w:p>
        </w:tc>
        <w:tc>
          <w:tcPr>
            <w:tcW w:w="440" w:type="dxa"/>
            <w:tcBorders>
              <w:right w:val="single" w:sz="4" w:space="0" w:color="auto"/>
            </w:tcBorders>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D</w:t>
            </w:r>
          </w:p>
        </w:tc>
        <w:tc>
          <w:tcPr>
            <w:tcW w:w="370" w:type="dxa"/>
            <w:tcBorders>
              <w:left w:val="single" w:sz="4" w:space="0" w:color="auto"/>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w:t>
            </w:r>
          </w:p>
        </w:tc>
        <w:tc>
          <w:tcPr>
            <w:tcW w:w="360" w:type="dxa"/>
          </w:tcPr>
          <w:p w:rsidR="00E969BC" w:rsidRPr="00D947C6" w:rsidRDefault="00E969BC" w:rsidP="00A86AF2">
            <w:pPr>
              <w:spacing w:before="120"/>
              <w:rPr>
                <w:sz w:val="18"/>
                <w:szCs w:val="18"/>
              </w:rPr>
            </w:pPr>
            <w:r w:rsidRPr="00D947C6">
              <w:rPr>
                <w:sz w:val="18"/>
                <w:szCs w:val="18"/>
              </w:rPr>
              <w:t>-</w:t>
            </w:r>
          </w:p>
        </w:tc>
        <w:tc>
          <w:tcPr>
            <w:tcW w:w="3240" w:type="dxa"/>
            <w:tcBorders>
              <w:left w:val="single" w:sz="6" w:space="0" w:color="auto"/>
              <w:right w:val="single" w:sz="6" w:space="0" w:color="auto"/>
            </w:tcBorders>
          </w:tcPr>
          <w:p w:rsidR="00E969BC" w:rsidRPr="00D947C6" w:rsidRDefault="00E969BC" w:rsidP="00A86AF2">
            <w:pPr>
              <w:spacing w:before="120"/>
              <w:ind w:left="14" w:hanging="14"/>
              <w:rPr>
                <w:rFonts w:ascii="Times" w:hAnsi="Times" w:cs="Times"/>
                <w:sz w:val="18"/>
                <w:szCs w:val="18"/>
              </w:rPr>
            </w:pPr>
            <w:r w:rsidRPr="00D947C6">
              <w:rPr>
                <w:rFonts w:ascii="Times" w:hAnsi="Times" w:cs="Times"/>
                <w:sz w:val="18"/>
                <w:szCs w:val="18"/>
              </w:rPr>
              <w:t>(M) May be inoperative and seat occupied provided seat back is secured in the full upright position.</w:t>
            </w:r>
          </w:p>
        </w:tc>
        <w:tc>
          <w:tcPr>
            <w:tcW w:w="2880" w:type="dxa"/>
            <w:tcBorders>
              <w:right w:val="single" w:sz="6" w:space="0" w:color="auto"/>
            </w:tcBorders>
          </w:tcPr>
          <w:p w:rsidR="00E969BC" w:rsidRPr="00D947C6" w:rsidRDefault="00E969BC" w:rsidP="00A86AF2">
            <w:pPr>
              <w:spacing w:before="120"/>
              <w:rPr>
                <w:sz w:val="18"/>
                <w:szCs w:val="18"/>
              </w:rPr>
            </w:pPr>
            <w:r w:rsidRPr="00D947C6">
              <w:rPr>
                <w:sz w:val="18"/>
                <w:szCs w:val="18"/>
              </w:rPr>
              <w:t>Maintenance will ensure seat back is secured in full upright position.</w:t>
            </w:r>
          </w:p>
        </w:tc>
        <w:tc>
          <w:tcPr>
            <w:tcW w:w="252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E969BC" w:rsidRPr="00D947C6" w:rsidRDefault="00E969BC" w:rsidP="00C409B3">
            <w:pPr>
              <w:spacing w:before="120"/>
              <w:rPr>
                <w:rFonts w:ascii="Times" w:hAnsi="Times" w:cs="Times"/>
                <w:sz w:val="18"/>
                <w:szCs w:val="18"/>
              </w:rPr>
            </w:pPr>
            <w:r w:rsidRPr="00D947C6">
              <w:rPr>
                <w:rFonts w:ascii="Times" w:hAnsi="Times" w:cs="Times"/>
                <w:sz w:val="18"/>
                <w:szCs w:val="18"/>
              </w:rPr>
              <w:t xml:space="preserve">A </w:t>
            </w:r>
            <w:r w:rsidRPr="00D947C6">
              <w:rPr>
                <w:rFonts w:ascii="Times" w:hAnsi="Times" w:cs="Times"/>
                <w:bCs/>
                <w:sz w:val="18"/>
                <w:szCs w:val="18"/>
              </w:rPr>
              <w:t xml:space="preserve">"Do Not </w:t>
            </w:r>
            <w:r w:rsidR="00C409B3">
              <w:rPr>
                <w:rFonts w:ascii="Times" w:hAnsi="Times" w:cs="Times"/>
                <w:bCs/>
                <w:sz w:val="18"/>
                <w:szCs w:val="18"/>
              </w:rPr>
              <w:t>Operate Recline</w:t>
            </w:r>
            <w:r w:rsidRPr="00D947C6">
              <w:rPr>
                <w:rFonts w:ascii="Times" w:hAnsi="Times" w:cs="Times"/>
                <w:bCs/>
                <w:sz w:val="18"/>
                <w:szCs w:val="18"/>
              </w:rPr>
              <w:t xml:space="preserve">" </w:t>
            </w:r>
            <w:r w:rsidRPr="00D947C6">
              <w:rPr>
                <w:rFonts w:ascii="Times" w:hAnsi="Times" w:cs="Times"/>
                <w:sz w:val="18"/>
                <w:szCs w:val="18"/>
              </w:rPr>
              <w:t xml:space="preserve">Placard will be placed of affected seat </w:t>
            </w:r>
            <w:r w:rsidRPr="00D947C6">
              <w:rPr>
                <w:rFonts w:ascii="Times" w:hAnsi="Times" w:cs="Times"/>
                <w:bCs/>
                <w:sz w:val="18"/>
                <w:szCs w:val="18"/>
              </w:rPr>
              <w:t>not</w:t>
            </w:r>
            <w:r w:rsidRPr="00D947C6">
              <w:rPr>
                <w:rFonts w:ascii="Times" w:hAnsi="Times" w:cs="Times"/>
                <w:sz w:val="18"/>
                <w:szCs w:val="18"/>
              </w:rPr>
              <w:t xml:space="preserve"> secured in upright position and will be noted on ADLS.</w:t>
            </w:r>
          </w:p>
        </w:tc>
      </w:tr>
      <w:tr w:rsidR="00E969BC" w:rsidRPr="00D947C6" w:rsidTr="00A86AF2">
        <w:trPr>
          <w:cantSplit/>
        </w:trPr>
        <w:tc>
          <w:tcPr>
            <w:tcW w:w="2330" w:type="dxa"/>
            <w:tcBorders>
              <w:left w:val="single" w:sz="6" w:space="0" w:color="auto"/>
            </w:tcBorders>
          </w:tcPr>
          <w:p w:rsidR="00E969BC" w:rsidRPr="00D947C6" w:rsidRDefault="00E969BC" w:rsidP="00A86AF2">
            <w:pPr>
              <w:tabs>
                <w:tab w:val="left" w:pos="435"/>
                <w:tab w:val="left" w:pos="2600"/>
              </w:tabs>
              <w:spacing w:before="120"/>
              <w:ind w:left="810" w:hanging="810"/>
              <w:rPr>
                <w:rFonts w:ascii="Times" w:hAnsi="Times" w:cs="Times"/>
                <w:sz w:val="18"/>
                <w:szCs w:val="18"/>
              </w:rPr>
            </w:pPr>
          </w:p>
        </w:tc>
        <w:tc>
          <w:tcPr>
            <w:tcW w:w="440" w:type="dxa"/>
            <w:tcBorders>
              <w:right w:val="single" w:sz="4" w:space="0" w:color="auto"/>
            </w:tcBorders>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D</w:t>
            </w:r>
          </w:p>
        </w:tc>
        <w:tc>
          <w:tcPr>
            <w:tcW w:w="370" w:type="dxa"/>
            <w:tcBorders>
              <w:left w:val="single" w:sz="4" w:space="0" w:color="auto"/>
              <w:right w:val="single" w:sz="6" w:space="0" w:color="auto"/>
            </w:tcBorders>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E969BC" w:rsidRPr="00D947C6" w:rsidRDefault="00E969BC" w:rsidP="00A86AF2">
            <w:pPr>
              <w:spacing w:before="120"/>
              <w:ind w:left="14" w:hanging="14"/>
              <w:rPr>
                <w:rFonts w:ascii="Times" w:hAnsi="Times" w:cs="Times"/>
                <w:sz w:val="18"/>
                <w:szCs w:val="18"/>
              </w:rPr>
            </w:pPr>
            <w:r w:rsidRPr="00D947C6">
              <w:rPr>
                <w:rFonts w:ascii="Times" w:hAnsi="Times" w:cs="Times"/>
                <w:sz w:val="18"/>
                <w:szCs w:val="18"/>
              </w:rPr>
              <w:t>May be inoperative and seat occupied provided seat back is immovable in full upright position.</w:t>
            </w:r>
          </w:p>
        </w:tc>
        <w:tc>
          <w:tcPr>
            <w:tcW w:w="288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None required.</w:t>
            </w:r>
          </w:p>
        </w:tc>
        <w:tc>
          <w:tcPr>
            <w:tcW w:w="252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E969BC" w:rsidRPr="00D947C6" w:rsidRDefault="00E969BC" w:rsidP="004078B0">
            <w:pPr>
              <w:spacing w:before="120"/>
              <w:rPr>
                <w:rFonts w:ascii="Times" w:hAnsi="Times" w:cs="Times"/>
                <w:sz w:val="18"/>
                <w:szCs w:val="18"/>
              </w:rPr>
            </w:pPr>
            <w:r w:rsidRPr="00D947C6">
              <w:rPr>
                <w:rFonts w:ascii="Times" w:hAnsi="Times" w:cs="Times"/>
                <w:sz w:val="18"/>
                <w:szCs w:val="18"/>
              </w:rPr>
              <w:t xml:space="preserve">A </w:t>
            </w:r>
            <w:r w:rsidR="00C409B3">
              <w:rPr>
                <w:rFonts w:ascii="Times" w:hAnsi="Times" w:cs="Times"/>
                <w:bCs/>
                <w:sz w:val="18"/>
                <w:szCs w:val="18"/>
              </w:rPr>
              <w:t>"Do Not Operate Recline</w:t>
            </w:r>
            <w:r w:rsidRPr="00D947C6">
              <w:rPr>
                <w:rFonts w:ascii="Times" w:hAnsi="Times" w:cs="Times"/>
                <w:bCs/>
                <w:sz w:val="18"/>
                <w:szCs w:val="18"/>
              </w:rPr>
              <w:t xml:space="preserve">" </w:t>
            </w:r>
            <w:r w:rsidRPr="00D947C6">
              <w:rPr>
                <w:rFonts w:ascii="Times" w:hAnsi="Times" w:cs="Times"/>
                <w:sz w:val="18"/>
                <w:szCs w:val="18"/>
              </w:rPr>
              <w:t xml:space="preserve">Placard will be placed of affected seat </w:t>
            </w:r>
            <w:r w:rsidRPr="00D947C6">
              <w:rPr>
                <w:rFonts w:ascii="Times" w:hAnsi="Times" w:cs="Times"/>
                <w:bCs/>
                <w:sz w:val="18"/>
                <w:szCs w:val="18"/>
              </w:rPr>
              <w:t>not</w:t>
            </w:r>
            <w:r w:rsidRPr="00D947C6">
              <w:rPr>
                <w:rFonts w:ascii="Times" w:hAnsi="Times" w:cs="Times"/>
                <w:sz w:val="18"/>
                <w:szCs w:val="18"/>
              </w:rPr>
              <w:t xml:space="preserve"> secured in upright position and will be noted on ADLS.</w:t>
            </w:r>
          </w:p>
        </w:tc>
      </w:tr>
      <w:tr w:rsidR="00E969BC" w:rsidRPr="00D947C6" w:rsidTr="00A86AF2">
        <w:trPr>
          <w:cantSplit/>
        </w:trPr>
        <w:tc>
          <w:tcPr>
            <w:tcW w:w="2330" w:type="dxa"/>
            <w:tcBorders>
              <w:left w:val="single" w:sz="6" w:space="0" w:color="auto"/>
            </w:tcBorders>
          </w:tcPr>
          <w:p w:rsidR="00E969BC" w:rsidRPr="00D947C6" w:rsidRDefault="007D08C1" w:rsidP="00A86AF2">
            <w:pPr>
              <w:tabs>
                <w:tab w:val="left" w:pos="435"/>
                <w:tab w:val="left" w:pos="2600"/>
              </w:tabs>
              <w:spacing w:before="120"/>
              <w:ind w:left="810" w:hanging="810"/>
              <w:rPr>
                <w:rFonts w:ascii="Times" w:hAnsi="Times" w:cs="Times"/>
                <w:sz w:val="18"/>
                <w:szCs w:val="18"/>
              </w:rPr>
            </w:pPr>
            <w:r>
              <w:rPr>
                <w:rFonts w:ascii="Times" w:hAnsi="Times" w:cs="Times"/>
                <w:sz w:val="18"/>
                <w:szCs w:val="18"/>
              </w:rPr>
              <w:t xml:space="preserve">   </w:t>
            </w:r>
            <w:r w:rsidR="00E969BC" w:rsidRPr="00D947C6">
              <w:rPr>
                <w:rFonts w:ascii="Times" w:hAnsi="Times" w:cs="Times"/>
                <w:sz w:val="18"/>
                <w:szCs w:val="18"/>
              </w:rPr>
              <w:t>***</w:t>
            </w:r>
            <w:r w:rsidR="00E969BC" w:rsidRPr="00D947C6">
              <w:rPr>
                <w:rFonts w:ascii="Times" w:hAnsi="Times" w:cs="Times"/>
                <w:sz w:val="18"/>
                <w:szCs w:val="18"/>
              </w:rPr>
              <w:tab/>
              <w:t>2)</w:t>
            </w:r>
            <w:r w:rsidR="00E969BC" w:rsidRPr="00D947C6">
              <w:rPr>
                <w:rFonts w:ascii="Times" w:hAnsi="Times" w:cs="Times"/>
                <w:sz w:val="18"/>
                <w:szCs w:val="18"/>
              </w:rPr>
              <w:tab/>
            </w:r>
            <w:proofErr w:type="spellStart"/>
            <w:r w:rsidR="00E969BC" w:rsidRPr="00D947C6">
              <w:rPr>
                <w:rFonts w:ascii="Times" w:hAnsi="Times" w:cs="Times"/>
                <w:sz w:val="18"/>
                <w:szCs w:val="18"/>
              </w:rPr>
              <w:t>Underseat</w:t>
            </w:r>
            <w:proofErr w:type="spellEnd"/>
            <w:r w:rsidR="00E969BC" w:rsidRPr="00D947C6">
              <w:rPr>
                <w:rFonts w:ascii="Times" w:hAnsi="Times" w:cs="Times"/>
                <w:sz w:val="18"/>
                <w:szCs w:val="18"/>
              </w:rPr>
              <w:t xml:space="preserve"> Baggage</w:t>
            </w:r>
          </w:p>
          <w:p w:rsidR="00E969BC" w:rsidRPr="00D947C6" w:rsidRDefault="00E969BC" w:rsidP="00A86AF2">
            <w:pPr>
              <w:tabs>
                <w:tab w:val="left" w:pos="2600"/>
              </w:tabs>
              <w:ind w:left="806"/>
              <w:rPr>
                <w:rFonts w:ascii="Times" w:hAnsi="Times" w:cs="Times"/>
                <w:sz w:val="18"/>
                <w:szCs w:val="18"/>
              </w:rPr>
            </w:pPr>
            <w:r w:rsidRPr="00D947C6">
              <w:rPr>
                <w:rFonts w:ascii="Times" w:hAnsi="Times" w:cs="Times"/>
                <w:sz w:val="18"/>
                <w:szCs w:val="18"/>
              </w:rPr>
              <w:t>Restraining Bars</w:t>
            </w:r>
          </w:p>
        </w:tc>
        <w:tc>
          <w:tcPr>
            <w:tcW w:w="440" w:type="dxa"/>
            <w:tcBorders>
              <w:right w:val="single" w:sz="4" w:space="0" w:color="auto"/>
            </w:tcBorders>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C</w:t>
            </w:r>
          </w:p>
        </w:tc>
        <w:tc>
          <w:tcPr>
            <w:tcW w:w="370" w:type="dxa"/>
            <w:tcBorders>
              <w:left w:val="single" w:sz="4" w:space="0" w:color="auto"/>
              <w:right w:val="single" w:sz="6" w:space="0" w:color="auto"/>
            </w:tcBorders>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E969BC" w:rsidRPr="00D947C6" w:rsidRDefault="00E969BC"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E969BC" w:rsidRPr="00D947C6" w:rsidRDefault="00E969BC" w:rsidP="00A86AF2">
            <w:pPr>
              <w:spacing w:before="120"/>
              <w:ind w:left="14" w:hanging="14"/>
              <w:rPr>
                <w:rFonts w:ascii="Times" w:hAnsi="Times" w:cs="Times"/>
                <w:sz w:val="18"/>
                <w:szCs w:val="18"/>
              </w:rPr>
            </w:pPr>
            <w:r w:rsidRPr="00D947C6">
              <w:rPr>
                <w:rFonts w:ascii="Times" w:hAnsi="Times" w:cs="Times"/>
                <w:sz w:val="18"/>
                <w:szCs w:val="18"/>
              </w:rPr>
              <w:t>(O) May be inoperative provided:</w:t>
            </w:r>
          </w:p>
          <w:p w:rsidR="00E969BC" w:rsidRPr="00D947C6" w:rsidRDefault="00E969BC" w:rsidP="003868A5">
            <w:pPr>
              <w:numPr>
                <w:ilvl w:val="0"/>
                <w:numId w:val="9"/>
              </w:numPr>
              <w:tabs>
                <w:tab w:val="clear" w:pos="741"/>
                <w:tab w:val="num" w:pos="480"/>
              </w:tabs>
              <w:ind w:left="480"/>
              <w:rPr>
                <w:rFonts w:ascii="Times" w:hAnsi="Times" w:cs="Times"/>
                <w:sz w:val="18"/>
                <w:szCs w:val="18"/>
              </w:rPr>
            </w:pPr>
            <w:r w:rsidRPr="00D947C6">
              <w:rPr>
                <w:rFonts w:ascii="Times" w:hAnsi="Times" w:cs="Times"/>
                <w:sz w:val="18"/>
                <w:szCs w:val="18"/>
              </w:rPr>
              <w:t>Baggage is not stowed under seat with inoperative restraining bar,</w:t>
            </w:r>
          </w:p>
          <w:p w:rsidR="00E969BC" w:rsidRPr="00D947C6" w:rsidRDefault="00E969BC" w:rsidP="003868A5">
            <w:pPr>
              <w:numPr>
                <w:ilvl w:val="0"/>
                <w:numId w:val="9"/>
              </w:numPr>
              <w:tabs>
                <w:tab w:val="clear" w:pos="741"/>
                <w:tab w:val="num" w:pos="480"/>
              </w:tabs>
              <w:ind w:left="480"/>
              <w:rPr>
                <w:rFonts w:ascii="Times" w:hAnsi="Times" w:cs="Times"/>
                <w:sz w:val="18"/>
                <w:szCs w:val="18"/>
              </w:rPr>
            </w:pPr>
            <w:r w:rsidRPr="00D947C6">
              <w:rPr>
                <w:rFonts w:ascii="Times" w:hAnsi="Times" w:cs="Times"/>
                <w:sz w:val="18"/>
                <w:szCs w:val="18"/>
              </w:rPr>
              <w:t>Associated seat is placarded “DO NOT STOW BAGGAGE UNDER THIS SEAT”, and</w:t>
            </w:r>
          </w:p>
          <w:p w:rsidR="00E969BC" w:rsidRPr="00D947C6" w:rsidRDefault="00E969BC" w:rsidP="003868A5">
            <w:pPr>
              <w:numPr>
                <w:ilvl w:val="0"/>
                <w:numId w:val="9"/>
              </w:numPr>
              <w:tabs>
                <w:tab w:val="clear" w:pos="741"/>
                <w:tab w:val="num" w:pos="480"/>
              </w:tabs>
              <w:ind w:left="480"/>
              <w:rPr>
                <w:rFonts w:ascii="Times" w:hAnsi="Times" w:cs="Times"/>
                <w:sz w:val="18"/>
                <w:szCs w:val="18"/>
              </w:rPr>
            </w:pPr>
            <w:r w:rsidRPr="00D947C6">
              <w:rPr>
                <w:rFonts w:ascii="Times" w:hAnsi="Times" w:cs="Times"/>
                <w:sz w:val="18"/>
                <w:szCs w:val="18"/>
              </w:rPr>
              <w:t>Procedures are established to alert Cabin Crew of inoperative restraining bars.</w:t>
            </w:r>
          </w:p>
        </w:tc>
        <w:tc>
          <w:tcPr>
            <w:tcW w:w="288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None required.</w:t>
            </w:r>
          </w:p>
        </w:tc>
        <w:tc>
          <w:tcPr>
            <w:tcW w:w="252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Flight crew will advise cabin crew which seat is affected and mark this seat with a tag or placard visible to crew and passengers.</w:t>
            </w:r>
          </w:p>
        </w:tc>
        <w:tc>
          <w:tcPr>
            <w:tcW w:w="2340" w:type="dxa"/>
            <w:tcBorders>
              <w:right w:val="single" w:sz="6" w:space="0" w:color="auto"/>
            </w:tcBorders>
          </w:tcPr>
          <w:p w:rsidR="00E969BC" w:rsidRPr="00D947C6" w:rsidRDefault="00E969BC" w:rsidP="00A86AF2">
            <w:pPr>
              <w:spacing w:before="120"/>
              <w:rPr>
                <w:rFonts w:ascii="Times" w:hAnsi="Times" w:cs="Times"/>
                <w:sz w:val="18"/>
                <w:szCs w:val="18"/>
              </w:rPr>
            </w:pPr>
            <w:r w:rsidRPr="00D947C6">
              <w:rPr>
                <w:rFonts w:ascii="Times" w:hAnsi="Times" w:cs="Times"/>
                <w:sz w:val="18"/>
                <w:szCs w:val="18"/>
              </w:rPr>
              <w:t xml:space="preserve">A </w:t>
            </w:r>
            <w:r w:rsidRPr="00D947C6">
              <w:rPr>
                <w:rFonts w:ascii="Times" w:hAnsi="Times" w:cs="Times"/>
                <w:bCs/>
                <w:sz w:val="18"/>
                <w:szCs w:val="18"/>
              </w:rPr>
              <w:t xml:space="preserve">"Do Not Stow Baggage Under This Seat" </w:t>
            </w:r>
            <w:r w:rsidRPr="00D947C6">
              <w:rPr>
                <w:rFonts w:ascii="Times" w:hAnsi="Times" w:cs="Times"/>
                <w:sz w:val="18"/>
                <w:szCs w:val="18"/>
              </w:rPr>
              <w:t>Placard will be placed of affected seat and will be noted on ADLS.</w:t>
            </w:r>
          </w:p>
        </w:tc>
      </w:tr>
      <w:tr w:rsidR="00E969BC" w:rsidRPr="00D947C6" w:rsidTr="00A86AF2">
        <w:trPr>
          <w:cantSplit/>
        </w:trPr>
        <w:tc>
          <w:tcPr>
            <w:tcW w:w="2330" w:type="dxa"/>
            <w:tcBorders>
              <w:left w:val="single" w:sz="6" w:space="0" w:color="auto"/>
              <w:bottom w:val="single" w:sz="6" w:space="0" w:color="auto"/>
            </w:tcBorders>
          </w:tcPr>
          <w:p w:rsidR="00E969BC" w:rsidRPr="00D947C6" w:rsidRDefault="00E969BC" w:rsidP="00A86AF2">
            <w:pPr>
              <w:tabs>
                <w:tab w:val="left" w:pos="440"/>
                <w:tab w:val="left" w:pos="2600"/>
              </w:tabs>
              <w:spacing w:before="240"/>
              <w:ind w:left="810" w:hanging="724"/>
              <w:jc w:val="center"/>
              <w:rPr>
                <w:rFonts w:ascii="Times" w:hAnsi="Times" w:cs="Times"/>
                <w:sz w:val="18"/>
                <w:szCs w:val="18"/>
              </w:rPr>
            </w:pPr>
            <w:r w:rsidRPr="00D947C6">
              <w:rPr>
                <w:rFonts w:ascii="Times" w:hAnsi="Times" w:cs="Times"/>
                <w:sz w:val="18"/>
                <w:szCs w:val="18"/>
              </w:rPr>
              <w:t>(continued)</w:t>
            </w:r>
          </w:p>
        </w:tc>
        <w:tc>
          <w:tcPr>
            <w:tcW w:w="440" w:type="dxa"/>
            <w:tcBorders>
              <w:bottom w:val="single" w:sz="6" w:space="0" w:color="auto"/>
              <w:right w:val="single" w:sz="4" w:space="0" w:color="auto"/>
            </w:tcBorders>
          </w:tcPr>
          <w:p w:rsidR="00E969BC" w:rsidRPr="00D947C6" w:rsidRDefault="00E969BC" w:rsidP="00A86AF2">
            <w:pPr>
              <w:tabs>
                <w:tab w:val="left" w:pos="360"/>
              </w:tabs>
              <w:spacing w:before="24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E969BC" w:rsidRPr="00D947C6" w:rsidRDefault="00E969BC" w:rsidP="00A86AF2">
            <w:pPr>
              <w:tabs>
                <w:tab w:val="left" w:pos="360"/>
              </w:tabs>
              <w:spacing w:before="240"/>
              <w:rPr>
                <w:rFonts w:ascii="Times" w:hAnsi="Times" w:cs="Times"/>
                <w:sz w:val="18"/>
                <w:szCs w:val="18"/>
              </w:rPr>
            </w:pPr>
          </w:p>
        </w:tc>
        <w:tc>
          <w:tcPr>
            <w:tcW w:w="360" w:type="dxa"/>
            <w:tcBorders>
              <w:bottom w:val="single" w:sz="6" w:space="0" w:color="auto"/>
            </w:tcBorders>
          </w:tcPr>
          <w:p w:rsidR="00E969BC" w:rsidRPr="00D947C6" w:rsidRDefault="00E969BC" w:rsidP="00A86AF2">
            <w:pPr>
              <w:tabs>
                <w:tab w:val="left" w:pos="360"/>
              </w:tabs>
              <w:spacing w:before="24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E969BC" w:rsidRPr="00D947C6" w:rsidRDefault="00E969BC" w:rsidP="00A86AF2">
            <w:pPr>
              <w:spacing w:before="240"/>
              <w:ind w:left="14" w:hanging="14"/>
              <w:rPr>
                <w:rFonts w:ascii="Times" w:hAnsi="Times" w:cs="Times"/>
                <w:sz w:val="18"/>
                <w:szCs w:val="18"/>
              </w:rPr>
            </w:pPr>
          </w:p>
        </w:tc>
        <w:tc>
          <w:tcPr>
            <w:tcW w:w="2880" w:type="dxa"/>
            <w:tcBorders>
              <w:bottom w:val="single" w:sz="6" w:space="0" w:color="auto"/>
              <w:right w:val="single" w:sz="6" w:space="0" w:color="auto"/>
            </w:tcBorders>
          </w:tcPr>
          <w:p w:rsidR="00E969BC" w:rsidRPr="00D947C6" w:rsidRDefault="00E969BC" w:rsidP="00A86AF2">
            <w:pPr>
              <w:spacing w:before="240"/>
              <w:rPr>
                <w:rFonts w:ascii="Times" w:hAnsi="Times" w:cs="Times"/>
                <w:sz w:val="18"/>
                <w:szCs w:val="18"/>
              </w:rPr>
            </w:pPr>
          </w:p>
        </w:tc>
        <w:tc>
          <w:tcPr>
            <w:tcW w:w="2520" w:type="dxa"/>
            <w:tcBorders>
              <w:bottom w:val="single" w:sz="6" w:space="0" w:color="auto"/>
              <w:right w:val="single" w:sz="6" w:space="0" w:color="auto"/>
            </w:tcBorders>
          </w:tcPr>
          <w:p w:rsidR="00E969BC" w:rsidRPr="00D947C6" w:rsidRDefault="00E969BC" w:rsidP="00A86AF2">
            <w:pPr>
              <w:spacing w:before="240"/>
              <w:rPr>
                <w:rFonts w:ascii="Times" w:hAnsi="Times" w:cs="Times"/>
                <w:sz w:val="18"/>
                <w:szCs w:val="18"/>
              </w:rPr>
            </w:pPr>
          </w:p>
        </w:tc>
        <w:tc>
          <w:tcPr>
            <w:tcW w:w="2340" w:type="dxa"/>
            <w:tcBorders>
              <w:bottom w:val="single" w:sz="6" w:space="0" w:color="auto"/>
              <w:right w:val="single" w:sz="6" w:space="0" w:color="auto"/>
            </w:tcBorders>
          </w:tcPr>
          <w:p w:rsidR="00E969BC" w:rsidRPr="00D947C6" w:rsidRDefault="00E969BC" w:rsidP="00A86AF2">
            <w:pPr>
              <w:spacing w:before="240"/>
              <w:rPr>
                <w:rFonts w:ascii="Times" w:hAnsi="Times" w:cs="Times"/>
                <w:sz w:val="18"/>
                <w:szCs w:val="18"/>
              </w:rPr>
            </w:pPr>
          </w:p>
        </w:tc>
      </w:tr>
    </w:tbl>
    <w:p w:rsidR="008F65F8" w:rsidRDefault="008F65F8" w:rsidP="00EA538C">
      <w:pPr>
        <w:jc w:val="center"/>
        <w:rPr>
          <w:sz w:val="22"/>
          <w:szCs w:val="22"/>
        </w:rPr>
        <w:sectPr w:rsidR="008F65F8" w:rsidSect="00EA538C">
          <w:headerReference w:type="default" r:id="rId8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F65F8" w:rsidRPr="00D947C6" w:rsidTr="00A86AF2">
        <w:trPr>
          <w:cantSplit/>
        </w:trPr>
        <w:tc>
          <w:tcPr>
            <w:tcW w:w="2330" w:type="dxa"/>
            <w:tcBorders>
              <w:top w:val="single" w:sz="4" w:space="0" w:color="auto"/>
              <w:left w:val="single" w:sz="6" w:space="0" w:color="auto"/>
            </w:tcBorders>
          </w:tcPr>
          <w:p w:rsidR="008F65F8" w:rsidRPr="00D947C6" w:rsidRDefault="008F65F8" w:rsidP="00A86AF2">
            <w:pPr>
              <w:tabs>
                <w:tab w:val="left" w:pos="2600"/>
              </w:tabs>
              <w:ind w:left="450" w:hanging="360"/>
              <w:rPr>
                <w:rFonts w:ascii="Times" w:hAnsi="Times" w:cs="Times"/>
                <w:sz w:val="18"/>
                <w:szCs w:val="18"/>
              </w:rPr>
            </w:pPr>
            <w:r w:rsidRPr="00D947C6">
              <w:rPr>
                <w:rFonts w:ascii="Times" w:hAnsi="Times" w:cs="Times"/>
                <w:sz w:val="18"/>
                <w:szCs w:val="18"/>
              </w:rPr>
              <w:lastRenderedPageBreak/>
              <w:t>2.</w:t>
            </w:r>
            <w:r w:rsidRPr="00D947C6">
              <w:rPr>
                <w:rFonts w:ascii="Times" w:hAnsi="Times" w:cs="Times"/>
                <w:sz w:val="18"/>
                <w:szCs w:val="18"/>
              </w:rPr>
              <w:tab/>
              <w:t>Passenger Seats (continued)</w:t>
            </w:r>
          </w:p>
        </w:tc>
        <w:tc>
          <w:tcPr>
            <w:tcW w:w="440" w:type="dxa"/>
            <w:tcBorders>
              <w:top w:val="single" w:sz="4" w:space="0" w:color="auto"/>
              <w:right w:val="single" w:sz="4" w:space="0" w:color="auto"/>
            </w:tcBorders>
          </w:tcPr>
          <w:p w:rsidR="008F65F8" w:rsidRPr="00D947C6" w:rsidRDefault="008F65F8" w:rsidP="00A86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8F65F8" w:rsidRPr="00D947C6" w:rsidRDefault="008F65F8" w:rsidP="00A86AF2">
            <w:pPr>
              <w:tabs>
                <w:tab w:val="left" w:pos="360"/>
              </w:tabs>
              <w:rPr>
                <w:rFonts w:ascii="Times" w:hAnsi="Times" w:cs="Times"/>
                <w:sz w:val="18"/>
                <w:szCs w:val="18"/>
              </w:rPr>
            </w:pPr>
          </w:p>
        </w:tc>
        <w:tc>
          <w:tcPr>
            <w:tcW w:w="360" w:type="dxa"/>
            <w:tcBorders>
              <w:top w:val="single" w:sz="4" w:space="0" w:color="auto"/>
            </w:tcBorders>
          </w:tcPr>
          <w:p w:rsidR="008F65F8" w:rsidRPr="00D947C6" w:rsidRDefault="008F65F8" w:rsidP="00A86AF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8F65F8" w:rsidRPr="00D947C6" w:rsidRDefault="008F65F8" w:rsidP="00A86AF2">
            <w:pPr>
              <w:rPr>
                <w:rFonts w:ascii="Times" w:hAnsi="Times" w:cs="Times"/>
                <w:sz w:val="18"/>
                <w:szCs w:val="18"/>
              </w:rPr>
            </w:pPr>
          </w:p>
        </w:tc>
        <w:tc>
          <w:tcPr>
            <w:tcW w:w="2880" w:type="dxa"/>
            <w:tcBorders>
              <w:top w:val="single" w:sz="4" w:space="0" w:color="auto"/>
              <w:right w:val="single" w:sz="6" w:space="0" w:color="auto"/>
            </w:tcBorders>
          </w:tcPr>
          <w:p w:rsidR="008F65F8" w:rsidRPr="00D947C6" w:rsidRDefault="008F65F8" w:rsidP="00A86AF2">
            <w:pPr>
              <w:rPr>
                <w:rFonts w:ascii="Times" w:hAnsi="Times" w:cs="Times"/>
                <w:sz w:val="18"/>
                <w:szCs w:val="18"/>
              </w:rPr>
            </w:pPr>
          </w:p>
        </w:tc>
        <w:tc>
          <w:tcPr>
            <w:tcW w:w="2520" w:type="dxa"/>
            <w:tcBorders>
              <w:top w:val="single" w:sz="4" w:space="0" w:color="auto"/>
              <w:right w:val="single" w:sz="6" w:space="0" w:color="auto"/>
            </w:tcBorders>
          </w:tcPr>
          <w:p w:rsidR="008F65F8" w:rsidRPr="00D947C6" w:rsidRDefault="008F65F8" w:rsidP="00A86AF2">
            <w:pPr>
              <w:rPr>
                <w:rFonts w:ascii="Times" w:hAnsi="Times" w:cs="Times"/>
                <w:sz w:val="18"/>
                <w:szCs w:val="18"/>
              </w:rPr>
            </w:pPr>
          </w:p>
        </w:tc>
        <w:tc>
          <w:tcPr>
            <w:tcW w:w="2340" w:type="dxa"/>
            <w:tcBorders>
              <w:top w:val="single" w:sz="4" w:space="0" w:color="auto"/>
              <w:right w:val="single" w:sz="6" w:space="0" w:color="auto"/>
            </w:tcBorders>
          </w:tcPr>
          <w:p w:rsidR="008F65F8" w:rsidRPr="00D947C6" w:rsidRDefault="008F65F8" w:rsidP="00A86AF2">
            <w:pPr>
              <w:rPr>
                <w:rFonts w:ascii="Times" w:hAnsi="Times" w:cs="Times"/>
                <w:sz w:val="18"/>
                <w:szCs w:val="18"/>
              </w:rPr>
            </w:pPr>
          </w:p>
        </w:tc>
      </w:tr>
      <w:tr w:rsidR="008F65F8" w:rsidRPr="00D947C6" w:rsidTr="00A86AF2">
        <w:trPr>
          <w:cantSplit/>
        </w:trPr>
        <w:tc>
          <w:tcPr>
            <w:tcW w:w="2330" w:type="dxa"/>
            <w:tcBorders>
              <w:left w:val="single" w:sz="6" w:space="0" w:color="auto"/>
            </w:tcBorders>
          </w:tcPr>
          <w:p w:rsidR="008F65F8" w:rsidRPr="00D947C6" w:rsidRDefault="008F65F8" w:rsidP="00A86AF2">
            <w:pPr>
              <w:tabs>
                <w:tab w:val="left" w:pos="450"/>
                <w:tab w:val="left" w:pos="2600"/>
              </w:tabs>
              <w:spacing w:before="120"/>
              <w:ind w:left="900" w:hanging="900"/>
              <w:rPr>
                <w:rFonts w:ascii="Times" w:hAnsi="Times" w:cs="Times"/>
                <w:sz w:val="18"/>
                <w:szCs w:val="18"/>
              </w:rPr>
            </w:pPr>
            <w:r w:rsidRPr="00D947C6">
              <w:rPr>
                <w:rFonts w:ascii="Times" w:hAnsi="Times" w:cs="Times"/>
                <w:sz w:val="18"/>
                <w:szCs w:val="18"/>
              </w:rPr>
              <w:tab/>
              <w:t>3)</w:t>
            </w:r>
            <w:r w:rsidRPr="00D947C6">
              <w:rPr>
                <w:rFonts w:ascii="Times" w:hAnsi="Times" w:cs="Times"/>
                <w:sz w:val="18"/>
                <w:szCs w:val="18"/>
              </w:rPr>
              <w:tab/>
              <w:t>Armrests</w:t>
            </w:r>
          </w:p>
        </w:tc>
        <w:tc>
          <w:tcPr>
            <w:tcW w:w="440" w:type="dxa"/>
            <w:tcBorders>
              <w:right w:val="single" w:sz="4" w:space="0" w:color="auto"/>
            </w:tcBorders>
          </w:tcPr>
          <w:p w:rsidR="008F65F8" w:rsidRPr="00D947C6" w:rsidRDefault="008F65F8"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8F65F8" w:rsidRPr="00D947C6" w:rsidRDefault="008F65F8" w:rsidP="00A86AF2">
            <w:pPr>
              <w:tabs>
                <w:tab w:val="left" w:pos="360"/>
              </w:tabs>
              <w:spacing w:before="120"/>
              <w:rPr>
                <w:rFonts w:ascii="Times" w:hAnsi="Times" w:cs="Times"/>
                <w:sz w:val="18"/>
                <w:szCs w:val="18"/>
              </w:rPr>
            </w:pPr>
          </w:p>
        </w:tc>
        <w:tc>
          <w:tcPr>
            <w:tcW w:w="360" w:type="dxa"/>
          </w:tcPr>
          <w:p w:rsidR="008F65F8" w:rsidRPr="00D947C6" w:rsidRDefault="008F65F8" w:rsidP="00A86AF2">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8F65F8" w:rsidRPr="00D947C6" w:rsidRDefault="008F65F8" w:rsidP="00A86AF2">
            <w:pPr>
              <w:spacing w:before="120"/>
              <w:rPr>
                <w:rFonts w:ascii="Times" w:hAnsi="Times" w:cs="Times"/>
                <w:sz w:val="18"/>
                <w:szCs w:val="18"/>
              </w:rPr>
            </w:pPr>
          </w:p>
        </w:tc>
        <w:tc>
          <w:tcPr>
            <w:tcW w:w="2880" w:type="dxa"/>
            <w:tcBorders>
              <w:right w:val="single" w:sz="6" w:space="0" w:color="auto"/>
            </w:tcBorders>
          </w:tcPr>
          <w:p w:rsidR="008F65F8" w:rsidRPr="00D947C6" w:rsidRDefault="008F65F8" w:rsidP="00A86AF2">
            <w:pPr>
              <w:spacing w:before="120"/>
              <w:rPr>
                <w:rFonts w:ascii="Times" w:hAnsi="Times" w:cs="Times"/>
                <w:sz w:val="18"/>
                <w:szCs w:val="18"/>
              </w:rPr>
            </w:pPr>
          </w:p>
        </w:tc>
        <w:tc>
          <w:tcPr>
            <w:tcW w:w="2520" w:type="dxa"/>
            <w:tcBorders>
              <w:right w:val="single" w:sz="6" w:space="0" w:color="auto"/>
            </w:tcBorders>
          </w:tcPr>
          <w:p w:rsidR="008F65F8" w:rsidRPr="00D947C6" w:rsidRDefault="008F65F8" w:rsidP="00A86AF2">
            <w:pPr>
              <w:spacing w:before="120"/>
              <w:rPr>
                <w:rFonts w:ascii="Times" w:hAnsi="Times" w:cs="Times"/>
                <w:sz w:val="18"/>
                <w:szCs w:val="18"/>
              </w:rPr>
            </w:pPr>
          </w:p>
        </w:tc>
        <w:tc>
          <w:tcPr>
            <w:tcW w:w="2340" w:type="dxa"/>
            <w:tcBorders>
              <w:right w:val="single" w:sz="6" w:space="0" w:color="auto"/>
            </w:tcBorders>
          </w:tcPr>
          <w:p w:rsidR="008F65F8" w:rsidRPr="00D947C6" w:rsidRDefault="008F65F8" w:rsidP="00A86AF2">
            <w:pPr>
              <w:spacing w:before="120"/>
              <w:rPr>
                <w:rFonts w:ascii="Times" w:hAnsi="Times" w:cs="Times"/>
                <w:sz w:val="18"/>
                <w:szCs w:val="18"/>
              </w:rPr>
            </w:pPr>
          </w:p>
        </w:tc>
      </w:tr>
      <w:tr w:rsidR="008F65F8" w:rsidRPr="00D947C6" w:rsidTr="00A86AF2">
        <w:trPr>
          <w:cantSplit/>
        </w:trPr>
        <w:tc>
          <w:tcPr>
            <w:tcW w:w="2330" w:type="dxa"/>
            <w:tcBorders>
              <w:left w:val="single" w:sz="6" w:space="0" w:color="auto"/>
            </w:tcBorders>
          </w:tcPr>
          <w:p w:rsidR="008F65F8" w:rsidRPr="00D947C6" w:rsidRDefault="008F65F8" w:rsidP="000C543A">
            <w:pPr>
              <w:tabs>
                <w:tab w:val="left" w:pos="540"/>
                <w:tab w:val="left" w:pos="2600"/>
              </w:tabs>
              <w:ind w:left="907" w:hanging="907"/>
              <w:rPr>
                <w:rFonts w:ascii="Times" w:hAnsi="Times" w:cs="Times"/>
                <w:sz w:val="18"/>
                <w:szCs w:val="18"/>
              </w:rPr>
            </w:pPr>
            <w:r w:rsidRPr="00D947C6">
              <w:rPr>
                <w:rFonts w:ascii="Times" w:hAnsi="Times" w:cs="Times"/>
                <w:sz w:val="18"/>
                <w:szCs w:val="18"/>
              </w:rPr>
              <w:tab/>
              <w:t>a)</w:t>
            </w:r>
            <w:r w:rsidRPr="00D947C6">
              <w:rPr>
                <w:rFonts w:ascii="Times" w:hAnsi="Times" w:cs="Times"/>
                <w:sz w:val="18"/>
                <w:szCs w:val="18"/>
              </w:rPr>
              <w:tab/>
              <w:t>Armrests with</w:t>
            </w:r>
          </w:p>
          <w:p w:rsidR="008F65F8" w:rsidRPr="00D947C6" w:rsidRDefault="008F65F8" w:rsidP="00A86AF2">
            <w:pPr>
              <w:tabs>
                <w:tab w:val="left" w:pos="450"/>
                <w:tab w:val="left" w:pos="2600"/>
              </w:tabs>
              <w:ind w:left="907" w:hanging="907"/>
              <w:rPr>
                <w:rFonts w:ascii="Times" w:hAnsi="Times" w:cs="Times"/>
                <w:sz w:val="18"/>
                <w:szCs w:val="18"/>
              </w:rPr>
            </w:pPr>
            <w:r w:rsidRPr="00D947C6">
              <w:rPr>
                <w:rFonts w:ascii="Times" w:hAnsi="Times" w:cs="Times"/>
                <w:sz w:val="18"/>
                <w:szCs w:val="18"/>
              </w:rPr>
              <w:tab/>
            </w:r>
            <w:r w:rsidRPr="00D947C6">
              <w:rPr>
                <w:rFonts w:ascii="Times" w:hAnsi="Times" w:cs="Times"/>
                <w:sz w:val="18"/>
                <w:szCs w:val="18"/>
              </w:rPr>
              <w:tab/>
              <w:t>Recline Mechanism</w:t>
            </w:r>
          </w:p>
        </w:tc>
        <w:tc>
          <w:tcPr>
            <w:tcW w:w="440" w:type="dxa"/>
            <w:tcBorders>
              <w:right w:val="single" w:sz="4" w:space="0" w:color="auto"/>
            </w:tcBorders>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D</w:t>
            </w:r>
          </w:p>
        </w:tc>
        <w:tc>
          <w:tcPr>
            <w:tcW w:w="370" w:type="dxa"/>
            <w:tcBorders>
              <w:left w:val="single" w:sz="4" w:space="0" w:color="auto"/>
              <w:right w:val="single" w:sz="6" w:space="0" w:color="auto"/>
            </w:tcBorders>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8F65F8" w:rsidRPr="00D947C6" w:rsidRDefault="008F65F8" w:rsidP="00A86AF2">
            <w:pPr>
              <w:spacing w:before="120"/>
              <w:rPr>
                <w:rFonts w:ascii="Times" w:hAnsi="Times" w:cs="Times"/>
                <w:sz w:val="18"/>
                <w:szCs w:val="18"/>
              </w:rPr>
            </w:pPr>
            <w:r w:rsidRPr="00D947C6">
              <w:rPr>
                <w:rFonts w:ascii="Times" w:hAnsi="Times" w:cs="Times"/>
                <w:sz w:val="18"/>
                <w:szCs w:val="18"/>
              </w:rPr>
              <w:t>(M) May be inoperative or missing and seat occupied provided:</w:t>
            </w:r>
          </w:p>
          <w:p w:rsidR="008F65F8" w:rsidRPr="00D947C6" w:rsidRDefault="008F65F8" w:rsidP="00A86AF2">
            <w:pPr>
              <w:ind w:left="480" w:hanging="360"/>
              <w:rPr>
                <w:sz w:val="18"/>
                <w:szCs w:val="18"/>
              </w:rPr>
            </w:pPr>
            <w:r w:rsidRPr="00D947C6">
              <w:rPr>
                <w:rFonts w:ascii="Times" w:hAnsi="Times" w:cs="Times"/>
                <w:sz w:val="18"/>
                <w:szCs w:val="18"/>
              </w:rPr>
              <w:t>a)</w:t>
            </w:r>
            <w:r w:rsidRPr="00D947C6">
              <w:rPr>
                <w:rFonts w:ascii="Times" w:hAnsi="Times" w:cs="Times"/>
                <w:sz w:val="18"/>
                <w:szCs w:val="18"/>
              </w:rPr>
              <w:tab/>
            </w:r>
            <w:r w:rsidRPr="00D947C6">
              <w:rPr>
                <w:sz w:val="18"/>
                <w:szCs w:val="18"/>
              </w:rPr>
              <w:t>Armrest does not block an Emergency Exit,</w:t>
            </w:r>
          </w:p>
          <w:p w:rsidR="008F65F8" w:rsidRPr="00D947C6" w:rsidRDefault="008F65F8" w:rsidP="00A86AF2">
            <w:pPr>
              <w:ind w:left="480" w:hanging="360"/>
              <w:rPr>
                <w:sz w:val="18"/>
                <w:szCs w:val="18"/>
              </w:rPr>
            </w:pPr>
            <w:r w:rsidRPr="00D947C6">
              <w:rPr>
                <w:sz w:val="18"/>
                <w:szCs w:val="18"/>
              </w:rPr>
              <w:t>b)</w:t>
            </w:r>
            <w:r w:rsidRPr="00D947C6">
              <w:rPr>
                <w:sz w:val="18"/>
                <w:szCs w:val="18"/>
              </w:rPr>
              <w:tab/>
              <w:t>Armrest does not restrict any passenger from access to the main airplane aisle, and</w:t>
            </w:r>
          </w:p>
          <w:p w:rsidR="008F65F8" w:rsidRPr="00D947C6" w:rsidRDefault="008F65F8" w:rsidP="00A86AF2">
            <w:pPr>
              <w:ind w:left="480" w:hanging="360"/>
              <w:rPr>
                <w:rFonts w:ascii="Times" w:hAnsi="Times" w:cs="Times"/>
                <w:sz w:val="18"/>
                <w:szCs w:val="18"/>
              </w:rPr>
            </w:pPr>
            <w:r w:rsidRPr="00D947C6">
              <w:rPr>
                <w:sz w:val="18"/>
                <w:szCs w:val="18"/>
              </w:rPr>
              <w:t>c)</w:t>
            </w:r>
            <w:r w:rsidRPr="00D947C6">
              <w:rPr>
                <w:sz w:val="18"/>
                <w:szCs w:val="18"/>
              </w:rPr>
              <w:tab/>
              <w:t>If armrest is missing, seat is secured in the full upright position.</w:t>
            </w:r>
          </w:p>
        </w:tc>
        <w:tc>
          <w:tcPr>
            <w:tcW w:w="2880" w:type="dxa"/>
            <w:tcBorders>
              <w:right w:val="single" w:sz="6" w:space="0" w:color="auto"/>
            </w:tcBorders>
          </w:tcPr>
          <w:p w:rsidR="008F65F8" w:rsidRPr="00D947C6" w:rsidRDefault="008F65F8" w:rsidP="00A86AF2">
            <w:pPr>
              <w:spacing w:before="120"/>
              <w:rPr>
                <w:sz w:val="18"/>
                <w:szCs w:val="18"/>
              </w:rPr>
            </w:pPr>
            <w:r w:rsidRPr="00D947C6">
              <w:rPr>
                <w:sz w:val="18"/>
                <w:szCs w:val="18"/>
              </w:rPr>
              <w:t>Maintenance will ensure seat is secured in the full upright position if armrest is missing.</w:t>
            </w:r>
          </w:p>
        </w:tc>
        <w:tc>
          <w:tcPr>
            <w:tcW w:w="2520" w:type="dxa"/>
            <w:tcBorders>
              <w:right w:val="single" w:sz="6" w:space="0" w:color="auto"/>
            </w:tcBorders>
          </w:tcPr>
          <w:p w:rsidR="008F65F8" w:rsidRPr="00D947C6" w:rsidRDefault="008F65F8"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8F65F8" w:rsidRPr="00D947C6" w:rsidRDefault="005F629D" w:rsidP="005F629D">
            <w:pPr>
              <w:spacing w:before="120"/>
              <w:rPr>
                <w:rFonts w:ascii="Times" w:hAnsi="Times" w:cs="Times"/>
                <w:sz w:val="18"/>
                <w:szCs w:val="18"/>
              </w:rPr>
            </w:pPr>
            <w:r>
              <w:rPr>
                <w:rFonts w:ascii="Times" w:hAnsi="Times" w:cs="Times"/>
                <w:sz w:val="18"/>
                <w:szCs w:val="18"/>
              </w:rPr>
              <w:t>An Inoperative P</w:t>
            </w:r>
            <w:r w:rsidR="007160A0" w:rsidRPr="00D947C6">
              <w:rPr>
                <w:rFonts w:ascii="Times" w:hAnsi="Times" w:cs="Times"/>
                <w:sz w:val="18"/>
                <w:szCs w:val="18"/>
              </w:rPr>
              <w:t>lacard will be placed of affected seat</w:t>
            </w:r>
            <w:r>
              <w:rPr>
                <w:rFonts w:ascii="Times" w:hAnsi="Times" w:cs="Times"/>
                <w:sz w:val="18"/>
                <w:szCs w:val="18"/>
              </w:rPr>
              <w:t xml:space="preserve"> armrest </w:t>
            </w:r>
            <w:r w:rsidR="007160A0" w:rsidRPr="00D947C6">
              <w:rPr>
                <w:rFonts w:ascii="Times" w:hAnsi="Times" w:cs="Times"/>
                <w:sz w:val="18"/>
                <w:szCs w:val="18"/>
              </w:rPr>
              <w:t>and will be noted on ADLS.</w:t>
            </w:r>
          </w:p>
        </w:tc>
      </w:tr>
      <w:tr w:rsidR="008F65F8" w:rsidRPr="00D947C6" w:rsidTr="00A86AF2">
        <w:trPr>
          <w:cantSplit/>
        </w:trPr>
        <w:tc>
          <w:tcPr>
            <w:tcW w:w="2330" w:type="dxa"/>
            <w:tcBorders>
              <w:left w:val="single" w:sz="6" w:space="0" w:color="auto"/>
            </w:tcBorders>
          </w:tcPr>
          <w:p w:rsidR="008F65F8" w:rsidRPr="00D947C6" w:rsidRDefault="008F65F8" w:rsidP="000C543A">
            <w:pPr>
              <w:tabs>
                <w:tab w:val="left" w:pos="540"/>
                <w:tab w:val="left" w:pos="2600"/>
              </w:tabs>
              <w:spacing w:before="120"/>
              <w:ind w:left="907" w:hanging="907"/>
              <w:rPr>
                <w:rFonts w:ascii="Times" w:hAnsi="Times" w:cs="Times"/>
                <w:sz w:val="18"/>
                <w:szCs w:val="18"/>
              </w:rPr>
            </w:pPr>
            <w:r w:rsidRPr="00D947C6">
              <w:rPr>
                <w:rFonts w:ascii="Times" w:hAnsi="Times" w:cs="Times"/>
                <w:sz w:val="18"/>
                <w:szCs w:val="18"/>
              </w:rPr>
              <w:tab/>
              <w:t>b)</w:t>
            </w:r>
            <w:r w:rsidRPr="00D947C6">
              <w:rPr>
                <w:rFonts w:ascii="Times" w:hAnsi="Times" w:cs="Times"/>
                <w:sz w:val="18"/>
                <w:szCs w:val="18"/>
              </w:rPr>
              <w:tab/>
              <w:t>Armrest without</w:t>
            </w:r>
          </w:p>
          <w:p w:rsidR="008F65F8" w:rsidRPr="00D947C6" w:rsidRDefault="008F65F8" w:rsidP="00A86AF2">
            <w:pPr>
              <w:tabs>
                <w:tab w:val="left" w:pos="450"/>
                <w:tab w:val="left" w:pos="2600"/>
              </w:tabs>
              <w:ind w:left="907" w:hanging="907"/>
              <w:rPr>
                <w:rFonts w:ascii="Times" w:hAnsi="Times" w:cs="Times"/>
                <w:sz w:val="18"/>
                <w:szCs w:val="18"/>
              </w:rPr>
            </w:pPr>
            <w:r w:rsidRPr="00D947C6">
              <w:rPr>
                <w:rFonts w:ascii="Times" w:hAnsi="Times" w:cs="Times"/>
                <w:sz w:val="18"/>
                <w:szCs w:val="18"/>
              </w:rPr>
              <w:tab/>
            </w:r>
            <w:r w:rsidRPr="00D947C6">
              <w:rPr>
                <w:rFonts w:ascii="Times" w:hAnsi="Times" w:cs="Times"/>
                <w:sz w:val="18"/>
                <w:szCs w:val="18"/>
              </w:rPr>
              <w:tab/>
              <w:t>Recline Mechanism</w:t>
            </w:r>
          </w:p>
        </w:tc>
        <w:tc>
          <w:tcPr>
            <w:tcW w:w="440" w:type="dxa"/>
            <w:tcBorders>
              <w:right w:val="single" w:sz="4" w:space="0" w:color="auto"/>
            </w:tcBorders>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D</w:t>
            </w:r>
          </w:p>
        </w:tc>
        <w:tc>
          <w:tcPr>
            <w:tcW w:w="370" w:type="dxa"/>
            <w:tcBorders>
              <w:left w:val="single" w:sz="4" w:space="0" w:color="auto"/>
              <w:right w:val="single" w:sz="6" w:space="0" w:color="auto"/>
            </w:tcBorders>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8F65F8" w:rsidRPr="00D947C6" w:rsidRDefault="008F65F8" w:rsidP="00A86AF2">
            <w:pPr>
              <w:spacing w:before="120"/>
              <w:rPr>
                <w:sz w:val="18"/>
                <w:szCs w:val="18"/>
              </w:rPr>
            </w:pPr>
            <w:r w:rsidRPr="00D947C6">
              <w:rPr>
                <w:sz w:val="18"/>
                <w:szCs w:val="18"/>
              </w:rPr>
              <w:t>May be inoperative or missing and seat occupied provided:</w:t>
            </w:r>
          </w:p>
          <w:p w:rsidR="008F65F8" w:rsidRPr="00D947C6" w:rsidRDefault="008F65F8" w:rsidP="003868A5">
            <w:pPr>
              <w:numPr>
                <w:ilvl w:val="0"/>
                <w:numId w:val="10"/>
              </w:numPr>
              <w:tabs>
                <w:tab w:val="clear" w:pos="740"/>
                <w:tab w:val="num" w:pos="480"/>
              </w:tabs>
              <w:ind w:left="480"/>
              <w:rPr>
                <w:sz w:val="18"/>
                <w:szCs w:val="18"/>
              </w:rPr>
            </w:pPr>
            <w:r w:rsidRPr="00D947C6">
              <w:rPr>
                <w:sz w:val="18"/>
                <w:szCs w:val="18"/>
              </w:rPr>
              <w:t>Armrest does not block an Emergency Exit, and</w:t>
            </w:r>
          </w:p>
          <w:p w:rsidR="008F65F8" w:rsidRPr="00D947C6" w:rsidRDefault="008F65F8" w:rsidP="003868A5">
            <w:pPr>
              <w:numPr>
                <w:ilvl w:val="0"/>
                <w:numId w:val="10"/>
              </w:numPr>
              <w:tabs>
                <w:tab w:val="clear" w:pos="740"/>
                <w:tab w:val="num" w:pos="480"/>
              </w:tabs>
              <w:ind w:left="480"/>
              <w:rPr>
                <w:sz w:val="18"/>
                <w:szCs w:val="18"/>
              </w:rPr>
            </w:pPr>
            <w:r w:rsidRPr="00D947C6">
              <w:rPr>
                <w:sz w:val="18"/>
                <w:szCs w:val="18"/>
              </w:rPr>
              <w:t>Armrest does not restrict any passenger from access to the main airplane aisle.</w:t>
            </w:r>
          </w:p>
        </w:tc>
        <w:tc>
          <w:tcPr>
            <w:tcW w:w="2880" w:type="dxa"/>
            <w:tcBorders>
              <w:right w:val="single" w:sz="6" w:space="0" w:color="auto"/>
            </w:tcBorders>
          </w:tcPr>
          <w:p w:rsidR="008F65F8" w:rsidRPr="00D947C6" w:rsidRDefault="008F65F8" w:rsidP="00A86AF2">
            <w:pPr>
              <w:spacing w:before="120"/>
              <w:rPr>
                <w:sz w:val="18"/>
                <w:szCs w:val="18"/>
              </w:rPr>
            </w:pPr>
            <w:r w:rsidRPr="00D947C6">
              <w:rPr>
                <w:rFonts w:ascii="Times" w:hAnsi="Times" w:cs="Times"/>
                <w:sz w:val="18"/>
                <w:szCs w:val="18"/>
              </w:rPr>
              <w:t>None required.</w:t>
            </w:r>
          </w:p>
        </w:tc>
        <w:tc>
          <w:tcPr>
            <w:tcW w:w="2520" w:type="dxa"/>
            <w:tcBorders>
              <w:right w:val="single" w:sz="6" w:space="0" w:color="auto"/>
            </w:tcBorders>
          </w:tcPr>
          <w:p w:rsidR="008F65F8" w:rsidRPr="00D947C6" w:rsidRDefault="008F65F8"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8F65F8" w:rsidRPr="00D947C6" w:rsidRDefault="005F629D" w:rsidP="00A86AF2">
            <w:pPr>
              <w:spacing w:before="120"/>
              <w:rPr>
                <w:rFonts w:ascii="Times" w:hAnsi="Times" w:cs="Times"/>
                <w:sz w:val="18"/>
                <w:szCs w:val="18"/>
              </w:rPr>
            </w:pPr>
            <w:r>
              <w:rPr>
                <w:rFonts w:ascii="Times" w:hAnsi="Times" w:cs="Times"/>
                <w:sz w:val="18"/>
                <w:szCs w:val="18"/>
              </w:rPr>
              <w:t>An Inoperative P</w:t>
            </w:r>
            <w:r w:rsidRPr="00D947C6">
              <w:rPr>
                <w:rFonts w:ascii="Times" w:hAnsi="Times" w:cs="Times"/>
                <w:sz w:val="18"/>
                <w:szCs w:val="18"/>
              </w:rPr>
              <w:t>lacard will be placed of affected seat</w:t>
            </w:r>
            <w:r>
              <w:rPr>
                <w:rFonts w:ascii="Times" w:hAnsi="Times" w:cs="Times"/>
                <w:sz w:val="18"/>
                <w:szCs w:val="18"/>
              </w:rPr>
              <w:t xml:space="preserve"> armrest </w:t>
            </w:r>
            <w:r w:rsidRPr="00D947C6">
              <w:rPr>
                <w:rFonts w:ascii="Times" w:hAnsi="Times" w:cs="Times"/>
                <w:sz w:val="18"/>
                <w:szCs w:val="18"/>
              </w:rPr>
              <w:t>and will be noted on ADLS.</w:t>
            </w:r>
          </w:p>
        </w:tc>
      </w:tr>
      <w:tr w:rsidR="008F65F8" w:rsidRPr="00D947C6" w:rsidTr="00A86AF2">
        <w:trPr>
          <w:cantSplit/>
        </w:trPr>
        <w:tc>
          <w:tcPr>
            <w:tcW w:w="2330" w:type="dxa"/>
            <w:tcBorders>
              <w:left w:val="single" w:sz="6" w:space="0" w:color="auto"/>
            </w:tcBorders>
          </w:tcPr>
          <w:p w:rsidR="008F65F8" w:rsidRPr="00D947C6" w:rsidRDefault="008F65F8" w:rsidP="00A86AF2">
            <w:pPr>
              <w:tabs>
                <w:tab w:val="left" w:pos="450"/>
                <w:tab w:val="left" w:pos="2600"/>
              </w:tabs>
              <w:spacing w:before="120"/>
              <w:ind w:left="806" w:hanging="806"/>
              <w:rPr>
                <w:rFonts w:ascii="Times" w:hAnsi="Times" w:cs="Times"/>
                <w:sz w:val="18"/>
                <w:szCs w:val="18"/>
              </w:rPr>
            </w:pPr>
            <w:r w:rsidRPr="00D947C6">
              <w:rPr>
                <w:rFonts w:ascii="Times" w:hAnsi="Times" w:cs="Times"/>
                <w:sz w:val="18"/>
                <w:szCs w:val="18"/>
              </w:rPr>
              <w:t>***</w:t>
            </w:r>
            <w:r w:rsidRPr="00D947C6">
              <w:rPr>
                <w:rFonts w:ascii="Times" w:hAnsi="Times" w:cs="Times"/>
                <w:sz w:val="18"/>
                <w:szCs w:val="18"/>
              </w:rPr>
              <w:tab/>
              <w:t>4)</w:t>
            </w:r>
            <w:r w:rsidRPr="00D947C6">
              <w:rPr>
                <w:rFonts w:ascii="Times" w:hAnsi="Times" w:cs="Times"/>
                <w:sz w:val="18"/>
                <w:szCs w:val="18"/>
              </w:rPr>
              <w:tab/>
              <w:t xml:space="preserve">Swivel Mechanism </w:t>
            </w:r>
          </w:p>
        </w:tc>
        <w:tc>
          <w:tcPr>
            <w:tcW w:w="440" w:type="dxa"/>
            <w:tcBorders>
              <w:right w:val="single" w:sz="4" w:space="0" w:color="auto"/>
            </w:tcBorders>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C</w:t>
            </w:r>
          </w:p>
        </w:tc>
        <w:tc>
          <w:tcPr>
            <w:tcW w:w="370" w:type="dxa"/>
            <w:tcBorders>
              <w:left w:val="single" w:sz="4" w:space="0" w:color="auto"/>
              <w:right w:val="single" w:sz="6" w:space="0" w:color="auto"/>
            </w:tcBorders>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8F65F8" w:rsidRPr="00D947C6" w:rsidRDefault="008F65F8"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8F65F8" w:rsidRPr="00D947C6" w:rsidRDefault="008F65F8" w:rsidP="00A86AF2">
            <w:pPr>
              <w:spacing w:before="120"/>
              <w:ind w:left="14" w:hanging="14"/>
              <w:rPr>
                <w:rFonts w:ascii="Times" w:hAnsi="Times" w:cs="Times"/>
                <w:sz w:val="18"/>
                <w:szCs w:val="18"/>
              </w:rPr>
            </w:pPr>
            <w:r w:rsidRPr="00D947C6">
              <w:rPr>
                <w:rFonts w:ascii="Times" w:hAnsi="Times" w:cs="Times"/>
                <w:sz w:val="18"/>
                <w:szCs w:val="18"/>
              </w:rPr>
              <w:t>May be inoperative provided:</w:t>
            </w:r>
          </w:p>
          <w:p w:rsidR="008F65F8" w:rsidRPr="00D947C6" w:rsidRDefault="008F65F8" w:rsidP="00A86AF2">
            <w:pPr>
              <w:ind w:left="480" w:hanging="374"/>
              <w:rPr>
                <w:rFonts w:ascii="Times" w:hAnsi="Times" w:cs="Times"/>
                <w:sz w:val="18"/>
                <w:szCs w:val="18"/>
              </w:rPr>
            </w:pPr>
            <w:r w:rsidRPr="00D947C6">
              <w:rPr>
                <w:rFonts w:ascii="Times" w:hAnsi="Times" w:cs="Times"/>
                <w:sz w:val="18"/>
                <w:szCs w:val="18"/>
              </w:rPr>
              <w:t>a)</w:t>
            </w:r>
            <w:r w:rsidRPr="00D947C6">
              <w:rPr>
                <w:rFonts w:ascii="Times" w:hAnsi="Times" w:cs="Times"/>
                <w:sz w:val="18"/>
                <w:szCs w:val="18"/>
              </w:rPr>
              <w:tab/>
              <w:t>Associated seat does not block an Emergency Exit,</w:t>
            </w:r>
          </w:p>
          <w:p w:rsidR="008F65F8" w:rsidRPr="00D947C6" w:rsidRDefault="008F65F8" w:rsidP="00A86AF2">
            <w:pPr>
              <w:ind w:left="480" w:hanging="374"/>
              <w:rPr>
                <w:rFonts w:ascii="Times" w:hAnsi="Times" w:cs="Times"/>
                <w:sz w:val="18"/>
                <w:szCs w:val="18"/>
              </w:rPr>
            </w:pPr>
            <w:r w:rsidRPr="00D947C6">
              <w:rPr>
                <w:rFonts w:ascii="Times" w:hAnsi="Times" w:cs="Times"/>
                <w:sz w:val="18"/>
                <w:szCs w:val="18"/>
              </w:rPr>
              <w:t>b)</w:t>
            </w:r>
            <w:r w:rsidRPr="00D947C6">
              <w:rPr>
                <w:rFonts w:ascii="Times" w:hAnsi="Times" w:cs="Times"/>
                <w:sz w:val="18"/>
                <w:szCs w:val="18"/>
              </w:rPr>
              <w:tab/>
              <w:t>Associated seat does not restrict any passenger from access to the main airplane aisle, and</w:t>
            </w:r>
          </w:p>
          <w:p w:rsidR="008F65F8" w:rsidRPr="00D947C6" w:rsidRDefault="008F65F8" w:rsidP="00A86AF2">
            <w:pPr>
              <w:ind w:left="480" w:hanging="374"/>
              <w:rPr>
                <w:rFonts w:ascii="Times" w:hAnsi="Times" w:cs="Times"/>
                <w:sz w:val="18"/>
                <w:szCs w:val="18"/>
              </w:rPr>
            </w:pPr>
            <w:r w:rsidRPr="00D947C6">
              <w:rPr>
                <w:rFonts w:ascii="Times" w:hAnsi="Times" w:cs="Times"/>
                <w:sz w:val="18"/>
                <w:szCs w:val="18"/>
              </w:rPr>
              <w:t>c)</w:t>
            </w:r>
            <w:r w:rsidRPr="00D947C6">
              <w:rPr>
                <w:rFonts w:ascii="Times" w:hAnsi="Times" w:cs="Times"/>
                <w:sz w:val="18"/>
                <w:szCs w:val="18"/>
              </w:rPr>
              <w:tab/>
              <w:t>Associated seat remains in takeoff position.</w:t>
            </w:r>
          </w:p>
        </w:tc>
        <w:tc>
          <w:tcPr>
            <w:tcW w:w="2880" w:type="dxa"/>
            <w:tcBorders>
              <w:right w:val="single" w:sz="6" w:space="0" w:color="auto"/>
            </w:tcBorders>
          </w:tcPr>
          <w:p w:rsidR="008F65F8" w:rsidRPr="00D947C6" w:rsidRDefault="008F65F8" w:rsidP="00A86AF2">
            <w:pPr>
              <w:spacing w:before="120"/>
              <w:rPr>
                <w:rFonts w:ascii="Times" w:hAnsi="Times" w:cs="Times"/>
                <w:sz w:val="18"/>
                <w:szCs w:val="18"/>
              </w:rPr>
            </w:pPr>
            <w:r w:rsidRPr="00D947C6">
              <w:rPr>
                <w:rFonts w:ascii="Times" w:hAnsi="Times" w:cs="Times"/>
                <w:sz w:val="18"/>
                <w:szCs w:val="18"/>
              </w:rPr>
              <w:t>None required.</w:t>
            </w:r>
          </w:p>
        </w:tc>
        <w:tc>
          <w:tcPr>
            <w:tcW w:w="2520" w:type="dxa"/>
            <w:tcBorders>
              <w:right w:val="single" w:sz="6" w:space="0" w:color="auto"/>
            </w:tcBorders>
          </w:tcPr>
          <w:p w:rsidR="008F65F8" w:rsidRPr="00D947C6" w:rsidRDefault="008F65F8"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8F65F8" w:rsidRPr="00D947C6" w:rsidRDefault="008F65F8" w:rsidP="00C70DF6">
            <w:pPr>
              <w:spacing w:before="120"/>
              <w:rPr>
                <w:rFonts w:ascii="Times" w:hAnsi="Times" w:cs="Times"/>
                <w:sz w:val="18"/>
                <w:szCs w:val="18"/>
              </w:rPr>
            </w:pPr>
            <w:r w:rsidRPr="00D947C6">
              <w:rPr>
                <w:rFonts w:ascii="Times" w:hAnsi="Times" w:cs="Times"/>
                <w:sz w:val="18"/>
                <w:szCs w:val="18"/>
              </w:rPr>
              <w:t xml:space="preserve">A </w:t>
            </w:r>
            <w:r w:rsidRPr="00D947C6">
              <w:rPr>
                <w:rFonts w:ascii="Times" w:hAnsi="Times" w:cs="Times"/>
                <w:bCs/>
                <w:sz w:val="18"/>
                <w:szCs w:val="18"/>
              </w:rPr>
              <w:t>"Do Not O</w:t>
            </w:r>
            <w:r w:rsidR="00C70DF6">
              <w:rPr>
                <w:rFonts w:ascii="Times" w:hAnsi="Times" w:cs="Times"/>
                <w:bCs/>
                <w:sz w:val="18"/>
                <w:szCs w:val="18"/>
              </w:rPr>
              <w:t>perate</w:t>
            </w:r>
            <w:r w:rsidR="004078B0">
              <w:rPr>
                <w:rFonts w:ascii="Times" w:hAnsi="Times" w:cs="Times"/>
                <w:bCs/>
                <w:sz w:val="18"/>
                <w:szCs w:val="18"/>
              </w:rPr>
              <w:t xml:space="preserve"> Swivel</w:t>
            </w:r>
            <w:r w:rsidRPr="00D947C6">
              <w:rPr>
                <w:rFonts w:ascii="Times" w:hAnsi="Times" w:cs="Times"/>
                <w:bCs/>
                <w:sz w:val="18"/>
                <w:szCs w:val="18"/>
              </w:rPr>
              <w:t xml:space="preserve">" </w:t>
            </w:r>
            <w:r w:rsidRPr="00D947C6">
              <w:rPr>
                <w:rFonts w:ascii="Times" w:hAnsi="Times" w:cs="Times"/>
                <w:sz w:val="18"/>
                <w:szCs w:val="18"/>
              </w:rPr>
              <w:t xml:space="preserve">Placard will be placed of affected seat </w:t>
            </w:r>
            <w:r w:rsidR="004078B0">
              <w:rPr>
                <w:rFonts w:ascii="Times" w:hAnsi="Times" w:cs="Times"/>
                <w:sz w:val="18"/>
                <w:szCs w:val="18"/>
              </w:rPr>
              <w:t xml:space="preserve">mechanism </w:t>
            </w:r>
            <w:r w:rsidRPr="00D947C6">
              <w:rPr>
                <w:rFonts w:ascii="Times" w:hAnsi="Times" w:cs="Times"/>
                <w:sz w:val="18"/>
                <w:szCs w:val="18"/>
              </w:rPr>
              <w:t>and will be noted on ADLS.</w:t>
            </w:r>
          </w:p>
        </w:tc>
      </w:tr>
      <w:tr w:rsidR="008F65F8" w:rsidRPr="00D947C6" w:rsidTr="00A86AF2">
        <w:trPr>
          <w:cantSplit/>
        </w:trPr>
        <w:tc>
          <w:tcPr>
            <w:tcW w:w="2330" w:type="dxa"/>
            <w:tcBorders>
              <w:left w:val="single" w:sz="6" w:space="0" w:color="auto"/>
              <w:bottom w:val="single" w:sz="4" w:space="0" w:color="auto"/>
            </w:tcBorders>
          </w:tcPr>
          <w:p w:rsidR="008F65F8" w:rsidRPr="00D947C6" w:rsidRDefault="008F65F8" w:rsidP="00A86AF2">
            <w:pPr>
              <w:tabs>
                <w:tab w:val="left" w:pos="450"/>
                <w:tab w:val="left" w:pos="2600"/>
              </w:tabs>
              <w:spacing w:before="120"/>
              <w:ind w:left="806" w:hanging="806"/>
              <w:jc w:val="center"/>
              <w:rPr>
                <w:rFonts w:ascii="Times" w:hAnsi="Times" w:cs="Times"/>
                <w:sz w:val="18"/>
                <w:szCs w:val="18"/>
              </w:rPr>
            </w:pPr>
            <w:r w:rsidRPr="00D947C6">
              <w:rPr>
                <w:rFonts w:ascii="Times" w:hAnsi="Times" w:cs="Times"/>
                <w:sz w:val="18"/>
                <w:szCs w:val="18"/>
              </w:rPr>
              <w:t>(continued)</w:t>
            </w:r>
          </w:p>
        </w:tc>
        <w:tc>
          <w:tcPr>
            <w:tcW w:w="440" w:type="dxa"/>
            <w:tcBorders>
              <w:bottom w:val="single" w:sz="4" w:space="0" w:color="auto"/>
              <w:right w:val="single" w:sz="4" w:space="0" w:color="auto"/>
            </w:tcBorders>
          </w:tcPr>
          <w:p w:rsidR="008F65F8" w:rsidRPr="00D947C6" w:rsidRDefault="008F65F8" w:rsidP="00A86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8F65F8" w:rsidRPr="00D947C6" w:rsidRDefault="008F65F8" w:rsidP="00A86AF2">
            <w:pPr>
              <w:tabs>
                <w:tab w:val="left" w:pos="360"/>
              </w:tabs>
              <w:spacing w:before="120"/>
              <w:rPr>
                <w:rFonts w:ascii="Times" w:hAnsi="Times" w:cs="Times"/>
                <w:sz w:val="18"/>
                <w:szCs w:val="18"/>
              </w:rPr>
            </w:pPr>
          </w:p>
        </w:tc>
        <w:tc>
          <w:tcPr>
            <w:tcW w:w="360" w:type="dxa"/>
            <w:tcBorders>
              <w:bottom w:val="single" w:sz="4" w:space="0" w:color="auto"/>
            </w:tcBorders>
          </w:tcPr>
          <w:p w:rsidR="008F65F8" w:rsidRPr="00D947C6" w:rsidRDefault="008F65F8" w:rsidP="00A86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8F65F8" w:rsidRPr="00D947C6" w:rsidRDefault="008F65F8" w:rsidP="00A86AF2">
            <w:pPr>
              <w:spacing w:before="120"/>
              <w:ind w:left="14" w:hanging="14"/>
              <w:rPr>
                <w:rFonts w:ascii="Times" w:hAnsi="Times" w:cs="Times"/>
                <w:sz w:val="18"/>
                <w:szCs w:val="18"/>
              </w:rPr>
            </w:pPr>
          </w:p>
        </w:tc>
        <w:tc>
          <w:tcPr>
            <w:tcW w:w="2880" w:type="dxa"/>
            <w:tcBorders>
              <w:bottom w:val="single" w:sz="4" w:space="0" w:color="auto"/>
              <w:right w:val="single" w:sz="6" w:space="0" w:color="auto"/>
            </w:tcBorders>
          </w:tcPr>
          <w:p w:rsidR="008F65F8" w:rsidRPr="00D947C6" w:rsidRDefault="008F65F8" w:rsidP="00A86AF2">
            <w:pPr>
              <w:spacing w:before="120"/>
              <w:rPr>
                <w:rFonts w:ascii="Times" w:hAnsi="Times" w:cs="Times"/>
                <w:sz w:val="18"/>
                <w:szCs w:val="18"/>
              </w:rPr>
            </w:pPr>
          </w:p>
        </w:tc>
        <w:tc>
          <w:tcPr>
            <w:tcW w:w="2520" w:type="dxa"/>
            <w:tcBorders>
              <w:bottom w:val="single" w:sz="4" w:space="0" w:color="auto"/>
              <w:right w:val="single" w:sz="6" w:space="0" w:color="auto"/>
            </w:tcBorders>
          </w:tcPr>
          <w:p w:rsidR="008F65F8" w:rsidRPr="00D947C6" w:rsidRDefault="008F65F8" w:rsidP="00A86AF2">
            <w:pPr>
              <w:spacing w:before="120"/>
              <w:rPr>
                <w:rFonts w:ascii="Times" w:hAnsi="Times" w:cs="Times"/>
                <w:sz w:val="18"/>
                <w:szCs w:val="18"/>
              </w:rPr>
            </w:pPr>
          </w:p>
        </w:tc>
        <w:tc>
          <w:tcPr>
            <w:tcW w:w="2340" w:type="dxa"/>
            <w:tcBorders>
              <w:bottom w:val="single" w:sz="4" w:space="0" w:color="auto"/>
              <w:right w:val="single" w:sz="6" w:space="0" w:color="auto"/>
            </w:tcBorders>
          </w:tcPr>
          <w:p w:rsidR="008F65F8" w:rsidRPr="00D947C6" w:rsidRDefault="008F65F8" w:rsidP="00A86AF2">
            <w:pPr>
              <w:spacing w:before="120"/>
              <w:rPr>
                <w:rFonts w:ascii="Times" w:hAnsi="Times" w:cs="Times"/>
                <w:sz w:val="18"/>
                <w:szCs w:val="18"/>
              </w:rPr>
            </w:pPr>
          </w:p>
        </w:tc>
      </w:tr>
    </w:tbl>
    <w:p w:rsidR="008F65F8" w:rsidRDefault="008F65F8" w:rsidP="00EA538C">
      <w:pPr>
        <w:jc w:val="center"/>
        <w:rPr>
          <w:sz w:val="22"/>
          <w:szCs w:val="22"/>
        </w:rPr>
        <w:sectPr w:rsidR="008F65F8" w:rsidSect="00EA538C">
          <w:headerReference w:type="default" r:id="rId8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563B57" w:rsidRPr="00D947C6" w:rsidTr="00A86AF2">
        <w:trPr>
          <w:cantSplit/>
        </w:trPr>
        <w:tc>
          <w:tcPr>
            <w:tcW w:w="2330" w:type="dxa"/>
            <w:tcBorders>
              <w:top w:val="single" w:sz="4" w:space="0" w:color="auto"/>
              <w:left w:val="single" w:sz="6" w:space="0" w:color="auto"/>
            </w:tcBorders>
          </w:tcPr>
          <w:p w:rsidR="00563B57" w:rsidRPr="00D947C6" w:rsidRDefault="00563B57" w:rsidP="00A86AF2">
            <w:pPr>
              <w:tabs>
                <w:tab w:val="left" w:pos="2600"/>
              </w:tabs>
              <w:ind w:left="450" w:hanging="360"/>
              <w:rPr>
                <w:rFonts w:ascii="Times" w:hAnsi="Times" w:cs="Times"/>
                <w:sz w:val="18"/>
                <w:szCs w:val="18"/>
              </w:rPr>
            </w:pPr>
            <w:r w:rsidRPr="00D947C6">
              <w:rPr>
                <w:rFonts w:ascii="Times" w:hAnsi="Times" w:cs="Times"/>
                <w:sz w:val="18"/>
                <w:szCs w:val="18"/>
              </w:rPr>
              <w:lastRenderedPageBreak/>
              <w:t>2.</w:t>
            </w:r>
            <w:r w:rsidRPr="00D947C6">
              <w:rPr>
                <w:rFonts w:ascii="Times" w:hAnsi="Times" w:cs="Times"/>
                <w:sz w:val="18"/>
                <w:szCs w:val="18"/>
              </w:rPr>
              <w:tab/>
              <w:t>Passenger Seats (continued)</w:t>
            </w:r>
          </w:p>
        </w:tc>
        <w:tc>
          <w:tcPr>
            <w:tcW w:w="440" w:type="dxa"/>
            <w:tcBorders>
              <w:top w:val="single" w:sz="4" w:space="0" w:color="auto"/>
              <w:right w:val="single" w:sz="4" w:space="0" w:color="auto"/>
            </w:tcBorders>
          </w:tcPr>
          <w:p w:rsidR="00563B57" w:rsidRPr="00D947C6" w:rsidRDefault="00563B57" w:rsidP="00A86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563B57" w:rsidRPr="00D947C6" w:rsidRDefault="00563B57" w:rsidP="00A86AF2">
            <w:pPr>
              <w:tabs>
                <w:tab w:val="left" w:pos="360"/>
              </w:tabs>
              <w:rPr>
                <w:rFonts w:ascii="Times" w:hAnsi="Times" w:cs="Times"/>
                <w:sz w:val="18"/>
                <w:szCs w:val="18"/>
              </w:rPr>
            </w:pPr>
          </w:p>
        </w:tc>
        <w:tc>
          <w:tcPr>
            <w:tcW w:w="360" w:type="dxa"/>
            <w:tcBorders>
              <w:top w:val="single" w:sz="4" w:space="0" w:color="auto"/>
            </w:tcBorders>
          </w:tcPr>
          <w:p w:rsidR="00563B57" w:rsidRPr="00D947C6" w:rsidRDefault="00563B57" w:rsidP="00A86AF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563B57" w:rsidRPr="00D947C6" w:rsidRDefault="00563B57" w:rsidP="00A86AF2">
            <w:pPr>
              <w:ind w:left="14" w:hanging="14"/>
              <w:rPr>
                <w:rFonts w:ascii="Times" w:hAnsi="Times" w:cs="Times"/>
                <w:sz w:val="18"/>
                <w:szCs w:val="18"/>
              </w:rPr>
            </w:pPr>
          </w:p>
        </w:tc>
        <w:tc>
          <w:tcPr>
            <w:tcW w:w="2880" w:type="dxa"/>
            <w:tcBorders>
              <w:top w:val="single" w:sz="4" w:space="0" w:color="auto"/>
              <w:right w:val="single" w:sz="6" w:space="0" w:color="auto"/>
            </w:tcBorders>
          </w:tcPr>
          <w:p w:rsidR="00563B57" w:rsidRPr="00D947C6" w:rsidRDefault="00563B57" w:rsidP="00A86AF2">
            <w:pPr>
              <w:rPr>
                <w:rFonts w:ascii="Times" w:hAnsi="Times" w:cs="Times"/>
                <w:sz w:val="18"/>
                <w:szCs w:val="18"/>
              </w:rPr>
            </w:pPr>
          </w:p>
        </w:tc>
        <w:tc>
          <w:tcPr>
            <w:tcW w:w="2520" w:type="dxa"/>
            <w:tcBorders>
              <w:top w:val="single" w:sz="4" w:space="0" w:color="auto"/>
              <w:right w:val="single" w:sz="6" w:space="0" w:color="auto"/>
            </w:tcBorders>
          </w:tcPr>
          <w:p w:rsidR="00563B57" w:rsidRPr="00D947C6" w:rsidRDefault="00563B57" w:rsidP="00A86AF2">
            <w:pPr>
              <w:rPr>
                <w:rFonts w:ascii="Times" w:hAnsi="Times" w:cs="Times"/>
                <w:sz w:val="18"/>
                <w:szCs w:val="18"/>
              </w:rPr>
            </w:pPr>
          </w:p>
        </w:tc>
        <w:tc>
          <w:tcPr>
            <w:tcW w:w="2340" w:type="dxa"/>
            <w:tcBorders>
              <w:top w:val="single" w:sz="4" w:space="0" w:color="auto"/>
              <w:right w:val="single" w:sz="6" w:space="0" w:color="auto"/>
            </w:tcBorders>
          </w:tcPr>
          <w:p w:rsidR="00563B57" w:rsidRPr="00D947C6" w:rsidRDefault="00563B57" w:rsidP="00A86AF2">
            <w:pPr>
              <w:rPr>
                <w:rFonts w:ascii="Times" w:hAnsi="Times" w:cs="Times"/>
                <w:sz w:val="18"/>
                <w:szCs w:val="18"/>
              </w:rPr>
            </w:pPr>
          </w:p>
        </w:tc>
      </w:tr>
      <w:tr w:rsidR="00563B57" w:rsidRPr="00D947C6" w:rsidTr="00A86AF2">
        <w:trPr>
          <w:cantSplit/>
        </w:trPr>
        <w:tc>
          <w:tcPr>
            <w:tcW w:w="2330" w:type="dxa"/>
            <w:tcBorders>
              <w:left w:val="single" w:sz="6" w:space="0" w:color="auto"/>
            </w:tcBorders>
          </w:tcPr>
          <w:p w:rsidR="00563B57" w:rsidRPr="00D947C6" w:rsidRDefault="00563B57" w:rsidP="00A86AF2">
            <w:pPr>
              <w:tabs>
                <w:tab w:val="left" w:pos="450"/>
                <w:tab w:val="left" w:pos="2600"/>
              </w:tabs>
              <w:spacing w:before="120"/>
              <w:ind w:left="806" w:hanging="806"/>
              <w:rPr>
                <w:rFonts w:ascii="Times" w:hAnsi="Times" w:cs="Times"/>
                <w:sz w:val="18"/>
                <w:szCs w:val="18"/>
              </w:rPr>
            </w:pPr>
            <w:r w:rsidRPr="00D947C6">
              <w:rPr>
                <w:rFonts w:ascii="Times" w:hAnsi="Times" w:cs="Times"/>
                <w:sz w:val="18"/>
                <w:szCs w:val="18"/>
              </w:rPr>
              <w:t>***</w:t>
            </w:r>
            <w:r w:rsidRPr="00D947C6">
              <w:rPr>
                <w:rFonts w:ascii="Times" w:hAnsi="Times" w:cs="Times"/>
                <w:sz w:val="18"/>
                <w:szCs w:val="18"/>
              </w:rPr>
              <w:tab/>
              <w:t>5)</w:t>
            </w:r>
            <w:r w:rsidRPr="00D947C6">
              <w:rPr>
                <w:rFonts w:ascii="Times" w:hAnsi="Times" w:cs="Times"/>
                <w:sz w:val="18"/>
                <w:szCs w:val="18"/>
              </w:rPr>
              <w:tab/>
              <w:t>Divan High</w:t>
            </w:r>
          </w:p>
          <w:p w:rsidR="00563B57" w:rsidRPr="00D947C6" w:rsidRDefault="00563B57" w:rsidP="00A86AF2">
            <w:pPr>
              <w:tabs>
                <w:tab w:val="left" w:pos="2600"/>
              </w:tabs>
              <w:ind w:left="800"/>
              <w:rPr>
                <w:rFonts w:ascii="Times" w:hAnsi="Times" w:cs="Times"/>
                <w:sz w:val="18"/>
                <w:szCs w:val="18"/>
              </w:rPr>
            </w:pPr>
            <w:r w:rsidRPr="00D947C6">
              <w:rPr>
                <w:rFonts w:ascii="Times" w:hAnsi="Times" w:cs="Times"/>
                <w:sz w:val="18"/>
                <w:szCs w:val="18"/>
              </w:rPr>
              <w:t>Backs</w:t>
            </w:r>
          </w:p>
        </w:tc>
        <w:tc>
          <w:tcPr>
            <w:tcW w:w="440" w:type="dxa"/>
            <w:tcBorders>
              <w:right w:val="single" w:sz="4" w:space="0" w:color="auto"/>
            </w:tcBorders>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C</w:t>
            </w:r>
          </w:p>
        </w:tc>
        <w:tc>
          <w:tcPr>
            <w:tcW w:w="370" w:type="dxa"/>
            <w:tcBorders>
              <w:left w:val="single" w:sz="4" w:space="0" w:color="auto"/>
              <w:right w:val="single" w:sz="6" w:space="0" w:color="auto"/>
            </w:tcBorders>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563B57" w:rsidRPr="00D947C6" w:rsidRDefault="00563B57" w:rsidP="00A86AF2">
            <w:pPr>
              <w:spacing w:before="120"/>
              <w:ind w:left="14" w:hanging="14"/>
              <w:rPr>
                <w:rFonts w:ascii="Times" w:hAnsi="Times" w:cs="Times"/>
                <w:sz w:val="18"/>
                <w:szCs w:val="18"/>
              </w:rPr>
            </w:pPr>
            <w:r w:rsidRPr="00D947C6">
              <w:rPr>
                <w:rFonts w:ascii="Times" w:hAnsi="Times" w:cs="Times"/>
                <w:sz w:val="18"/>
                <w:szCs w:val="18"/>
              </w:rPr>
              <w:t>May be inoperative provided:</w:t>
            </w:r>
          </w:p>
          <w:p w:rsidR="00563B57" w:rsidRPr="00D947C6" w:rsidRDefault="00563B57" w:rsidP="00A86AF2">
            <w:pPr>
              <w:pStyle w:val="BodyText"/>
              <w:spacing w:before="0"/>
              <w:ind w:left="460" w:hanging="360"/>
            </w:pPr>
            <w:r w:rsidRPr="00D947C6">
              <w:t>a)</w:t>
            </w:r>
            <w:r w:rsidRPr="00D947C6">
              <w:tab/>
              <w:t>Associated seat does not block an Emergency Exit,</w:t>
            </w:r>
          </w:p>
          <w:p w:rsidR="00563B57" w:rsidRPr="00D947C6" w:rsidRDefault="00563B57" w:rsidP="00A86AF2">
            <w:pPr>
              <w:pStyle w:val="BodyText"/>
              <w:spacing w:before="0"/>
              <w:ind w:left="460" w:hanging="360"/>
            </w:pPr>
            <w:r w:rsidRPr="00D947C6">
              <w:t>b)</w:t>
            </w:r>
            <w:r w:rsidRPr="00D947C6">
              <w:tab/>
              <w:t>Associated seat does not restrict any passenger from access to the main airplane aisle, and</w:t>
            </w:r>
          </w:p>
          <w:p w:rsidR="00563B57" w:rsidRPr="00D947C6" w:rsidRDefault="00563B57" w:rsidP="00A86AF2">
            <w:pPr>
              <w:ind w:left="460" w:hanging="360"/>
              <w:rPr>
                <w:rFonts w:ascii="Times" w:hAnsi="Times" w:cs="Times"/>
                <w:sz w:val="18"/>
                <w:szCs w:val="18"/>
              </w:rPr>
            </w:pPr>
            <w:r w:rsidRPr="00D947C6">
              <w:rPr>
                <w:rFonts w:ascii="Times" w:hAnsi="Times" w:cs="Times"/>
                <w:sz w:val="18"/>
                <w:szCs w:val="18"/>
              </w:rPr>
              <w:t>c)</w:t>
            </w:r>
            <w:r w:rsidRPr="00D947C6">
              <w:rPr>
                <w:rFonts w:ascii="Times" w:hAnsi="Times" w:cs="Times"/>
                <w:sz w:val="18"/>
                <w:szCs w:val="18"/>
              </w:rPr>
              <w:tab/>
              <w:t>Associated seat remains in takeoff position.</w:t>
            </w:r>
          </w:p>
        </w:tc>
        <w:tc>
          <w:tcPr>
            <w:tcW w:w="288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None required.</w:t>
            </w:r>
          </w:p>
        </w:tc>
        <w:tc>
          <w:tcPr>
            <w:tcW w:w="252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563B57" w:rsidRPr="00D947C6" w:rsidRDefault="00563B57" w:rsidP="004078B0">
            <w:pPr>
              <w:spacing w:before="120"/>
              <w:rPr>
                <w:rFonts w:ascii="Times" w:hAnsi="Times" w:cs="Times"/>
                <w:sz w:val="18"/>
                <w:szCs w:val="18"/>
              </w:rPr>
            </w:pPr>
            <w:r w:rsidRPr="00D947C6">
              <w:rPr>
                <w:rFonts w:ascii="Times" w:hAnsi="Times" w:cs="Times"/>
                <w:sz w:val="18"/>
                <w:szCs w:val="18"/>
              </w:rPr>
              <w:t>A</w:t>
            </w:r>
            <w:r w:rsidR="00C002C7">
              <w:rPr>
                <w:rFonts w:ascii="Times" w:hAnsi="Times" w:cs="Times"/>
                <w:sz w:val="18"/>
                <w:szCs w:val="18"/>
              </w:rPr>
              <w:t>n</w:t>
            </w:r>
            <w:r w:rsidRPr="00D947C6">
              <w:rPr>
                <w:rFonts w:ascii="Times" w:hAnsi="Times" w:cs="Times"/>
                <w:sz w:val="18"/>
                <w:szCs w:val="18"/>
              </w:rPr>
              <w:t xml:space="preserve"> </w:t>
            </w:r>
            <w:r w:rsidR="004078B0">
              <w:rPr>
                <w:rFonts w:ascii="Times" w:hAnsi="Times" w:cs="Times"/>
                <w:bCs/>
                <w:sz w:val="18"/>
                <w:szCs w:val="18"/>
              </w:rPr>
              <w:t xml:space="preserve">Inoperative </w:t>
            </w:r>
            <w:r w:rsidRPr="00D947C6">
              <w:rPr>
                <w:rFonts w:ascii="Times" w:hAnsi="Times" w:cs="Times"/>
                <w:sz w:val="18"/>
                <w:szCs w:val="18"/>
              </w:rPr>
              <w:t>Placard will be placed of affected seat and will be noted on ADLS.</w:t>
            </w:r>
          </w:p>
        </w:tc>
      </w:tr>
      <w:tr w:rsidR="00563B57" w:rsidRPr="00D947C6" w:rsidTr="00A86AF2">
        <w:trPr>
          <w:cantSplit/>
        </w:trPr>
        <w:tc>
          <w:tcPr>
            <w:tcW w:w="2330" w:type="dxa"/>
            <w:tcBorders>
              <w:left w:val="single" w:sz="6" w:space="0" w:color="auto"/>
            </w:tcBorders>
          </w:tcPr>
          <w:p w:rsidR="00563B57" w:rsidRPr="00D947C6" w:rsidRDefault="00563B57" w:rsidP="00A86AF2">
            <w:pPr>
              <w:tabs>
                <w:tab w:val="left" w:pos="440"/>
                <w:tab w:val="left" w:pos="2600"/>
              </w:tabs>
              <w:spacing w:before="120"/>
              <w:ind w:left="806" w:hanging="720"/>
              <w:rPr>
                <w:rFonts w:ascii="Times" w:hAnsi="Times" w:cs="Times"/>
                <w:sz w:val="18"/>
                <w:szCs w:val="18"/>
              </w:rPr>
            </w:pPr>
            <w:r w:rsidRPr="00D947C6">
              <w:rPr>
                <w:rFonts w:ascii="Times" w:hAnsi="Times" w:cs="Times"/>
                <w:sz w:val="18"/>
                <w:szCs w:val="18"/>
              </w:rPr>
              <w:t>***6)</w:t>
            </w:r>
            <w:r w:rsidRPr="00D947C6">
              <w:rPr>
                <w:rFonts w:ascii="Times" w:hAnsi="Times" w:cs="Times"/>
                <w:sz w:val="18"/>
                <w:szCs w:val="18"/>
              </w:rPr>
              <w:tab/>
              <w:t xml:space="preserve">Electrical / </w:t>
            </w:r>
          </w:p>
          <w:p w:rsidR="00563B57" w:rsidRPr="00D947C6" w:rsidRDefault="00563B57" w:rsidP="00A86AF2">
            <w:pPr>
              <w:tabs>
                <w:tab w:val="left" w:pos="440"/>
                <w:tab w:val="left" w:pos="2600"/>
              </w:tabs>
              <w:ind w:left="806" w:hanging="720"/>
              <w:rPr>
                <w:rFonts w:ascii="Times" w:hAnsi="Times" w:cs="Times"/>
                <w:sz w:val="18"/>
                <w:szCs w:val="18"/>
              </w:rPr>
            </w:pPr>
            <w:r w:rsidRPr="00D947C6">
              <w:rPr>
                <w:rFonts w:ascii="Times" w:hAnsi="Times" w:cs="Times"/>
                <w:sz w:val="18"/>
                <w:szCs w:val="18"/>
              </w:rPr>
              <w:tab/>
            </w:r>
            <w:r w:rsidRPr="00D947C6">
              <w:rPr>
                <w:rFonts w:ascii="Times" w:hAnsi="Times" w:cs="Times"/>
                <w:sz w:val="18"/>
                <w:szCs w:val="18"/>
              </w:rPr>
              <w:tab/>
              <w:t>Electronic Systems / Components</w:t>
            </w:r>
          </w:p>
        </w:tc>
        <w:tc>
          <w:tcPr>
            <w:tcW w:w="440" w:type="dxa"/>
            <w:tcBorders>
              <w:right w:val="single" w:sz="4" w:space="0" w:color="auto"/>
            </w:tcBorders>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C</w:t>
            </w:r>
          </w:p>
        </w:tc>
        <w:tc>
          <w:tcPr>
            <w:tcW w:w="370" w:type="dxa"/>
            <w:tcBorders>
              <w:left w:val="single" w:sz="4" w:space="0" w:color="auto"/>
              <w:right w:val="single" w:sz="6" w:space="0" w:color="auto"/>
            </w:tcBorders>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563B57" w:rsidRPr="00D947C6" w:rsidRDefault="00563B57" w:rsidP="00A86AF2">
            <w:pPr>
              <w:spacing w:before="120"/>
              <w:ind w:left="14" w:hanging="14"/>
              <w:rPr>
                <w:rFonts w:ascii="Times" w:hAnsi="Times" w:cs="Times"/>
                <w:sz w:val="18"/>
                <w:szCs w:val="18"/>
              </w:rPr>
            </w:pPr>
            <w:r w:rsidRPr="00D947C6">
              <w:rPr>
                <w:rFonts w:ascii="Times" w:hAnsi="Times" w:cs="Times"/>
                <w:sz w:val="18"/>
                <w:szCs w:val="18"/>
              </w:rPr>
              <w:t>(M) May be inoperative and seat occupied provided associated component(s) is deactivated.</w:t>
            </w:r>
          </w:p>
        </w:tc>
        <w:tc>
          <w:tcPr>
            <w:tcW w:w="288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Maintenance will disconnect bag and stow the electrical connectors.</w:t>
            </w:r>
          </w:p>
          <w:p w:rsidR="00563B57" w:rsidRPr="00D947C6" w:rsidRDefault="00563B57" w:rsidP="00A86AF2">
            <w:pPr>
              <w:spacing w:before="120"/>
              <w:rPr>
                <w:rFonts w:ascii="Times" w:hAnsi="Times" w:cs="Times"/>
                <w:sz w:val="18"/>
                <w:szCs w:val="18"/>
              </w:rPr>
            </w:pPr>
            <w:r w:rsidRPr="00D947C6">
              <w:rPr>
                <w:rFonts w:ascii="Times" w:hAnsi="Times" w:cs="Times"/>
                <w:sz w:val="18"/>
                <w:szCs w:val="18"/>
              </w:rPr>
              <w:t>Flight crew may accomplish this task if properly qualified and authorized.</w:t>
            </w:r>
          </w:p>
        </w:tc>
        <w:tc>
          <w:tcPr>
            <w:tcW w:w="252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An Inoperative Placard will be displayed in a prominent position to be seen by flight crew and will be noted on ADLS.</w:t>
            </w:r>
          </w:p>
        </w:tc>
      </w:tr>
      <w:tr w:rsidR="00563B57" w:rsidRPr="00D947C6" w:rsidTr="00563B57">
        <w:trPr>
          <w:cantSplit/>
        </w:trPr>
        <w:tc>
          <w:tcPr>
            <w:tcW w:w="2330" w:type="dxa"/>
            <w:tcBorders>
              <w:left w:val="single" w:sz="6" w:space="0" w:color="auto"/>
            </w:tcBorders>
          </w:tcPr>
          <w:p w:rsidR="00563B57" w:rsidRPr="00D947C6" w:rsidRDefault="00563B57" w:rsidP="00A86AF2">
            <w:pPr>
              <w:tabs>
                <w:tab w:val="left" w:pos="440"/>
                <w:tab w:val="left" w:pos="2600"/>
              </w:tabs>
              <w:spacing w:before="120"/>
              <w:ind w:left="86"/>
              <w:rPr>
                <w:rFonts w:ascii="Times" w:hAnsi="Times" w:cs="Times"/>
                <w:sz w:val="18"/>
                <w:szCs w:val="18"/>
              </w:rPr>
            </w:pPr>
            <w:r w:rsidRPr="00D947C6">
              <w:rPr>
                <w:rFonts w:ascii="Times" w:hAnsi="Times" w:cs="Times"/>
                <w:sz w:val="18"/>
                <w:szCs w:val="18"/>
              </w:rPr>
              <w:t>3.</w:t>
            </w:r>
            <w:r w:rsidRPr="00D947C6">
              <w:rPr>
                <w:rFonts w:ascii="Times" w:hAnsi="Times" w:cs="Times"/>
                <w:sz w:val="18"/>
                <w:szCs w:val="18"/>
              </w:rPr>
              <w:tab/>
              <w:t>Crewmember Shoulder</w:t>
            </w:r>
          </w:p>
          <w:p w:rsidR="00563B57" w:rsidRPr="00D947C6" w:rsidRDefault="00563B57" w:rsidP="00A86AF2">
            <w:pPr>
              <w:tabs>
                <w:tab w:val="left" w:pos="440"/>
                <w:tab w:val="left" w:pos="2600"/>
              </w:tabs>
              <w:ind w:left="86"/>
              <w:rPr>
                <w:rFonts w:ascii="Times" w:hAnsi="Times" w:cs="Times"/>
                <w:sz w:val="18"/>
                <w:szCs w:val="18"/>
              </w:rPr>
            </w:pPr>
            <w:r w:rsidRPr="00D947C6">
              <w:rPr>
                <w:rFonts w:ascii="Times" w:hAnsi="Times" w:cs="Times"/>
                <w:sz w:val="18"/>
                <w:szCs w:val="18"/>
              </w:rPr>
              <w:tab/>
              <w:t>Harnesses</w:t>
            </w:r>
          </w:p>
        </w:tc>
        <w:tc>
          <w:tcPr>
            <w:tcW w:w="440" w:type="dxa"/>
            <w:tcBorders>
              <w:right w:val="single" w:sz="4" w:space="0" w:color="auto"/>
            </w:tcBorders>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B</w:t>
            </w:r>
          </w:p>
        </w:tc>
        <w:tc>
          <w:tcPr>
            <w:tcW w:w="370" w:type="dxa"/>
            <w:tcBorders>
              <w:left w:val="single" w:sz="4" w:space="0" w:color="auto"/>
              <w:right w:val="single" w:sz="6" w:space="0" w:color="auto"/>
            </w:tcBorders>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60" w:type="dxa"/>
          </w:tcPr>
          <w:p w:rsidR="00563B57" w:rsidRPr="00D947C6" w:rsidRDefault="00563B57" w:rsidP="00A86AF2">
            <w:pPr>
              <w:tabs>
                <w:tab w:val="left" w:pos="360"/>
              </w:tabs>
              <w:spacing w:before="120"/>
              <w:rPr>
                <w:rFonts w:ascii="Times" w:hAnsi="Times" w:cs="Times"/>
                <w:sz w:val="18"/>
                <w:szCs w:val="18"/>
              </w:rPr>
            </w:pPr>
            <w:r w:rsidRPr="00D947C6">
              <w:rPr>
                <w:rFonts w:ascii="Times" w:hAnsi="Times" w:cs="Times"/>
                <w:sz w:val="18"/>
                <w:szCs w:val="18"/>
              </w:rPr>
              <w:t>-</w:t>
            </w:r>
          </w:p>
        </w:tc>
        <w:tc>
          <w:tcPr>
            <w:tcW w:w="3240" w:type="dxa"/>
            <w:tcBorders>
              <w:left w:val="single" w:sz="6" w:space="0" w:color="auto"/>
              <w:right w:val="single" w:sz="6" w:space="0" w:color="auto"/>
            </w:tcBorders>
          </w:tcPr>
          <w:p w:rsidR="00563B57" w:rsidRPr="00D947C6" w:rsidRDefault="00563B57" w:rsidP="00A86AF2">
            <w:pPr>
              <w:spacing w:before="120"/>
              <w:ind w:left="14" w:hanging="14"/>
              <w:rPr>
                <w:rFonts w:ascii="Times" w:hAnsi="Times" w:cs="Times"/>
                <w:sz w:val="18"/>
                <w:szCs w:val="18"/>
              </w:rPr>
            </w:pPr>
            <w:r w:rsidRPr="00D947C6">
              <w:rPr>
                <w:rFonts w:ascii="Times" w:hAnsi="Times" w:cs="Times"/>
                <w:sz w:val="18"/>
                <w:szCs w:val="18"/>
              </w:rPr>
              <w:t>Any in excess of those required by flight deck crew</w:t>
            </w:r>
            <w:r>
              <w:rPr>
                <w:rFonts w:ascii="Times" w:hAnsi="Times" w:cs="Times"/>
                <w:sz w:val="18"/>
                <w:szCs w:val="18"/>
              </w:rPr>
              <w:t xml:space="preserve"> </w:t>
            </w:r>
            <w:r w:rsidRPr="00D947C6">
              <w:rPr>
                <w:rFonts w:ascii="Times" w:hAnsi="Times" w:cs="Times"/>
                <w:sz w:val="18"/>
                <w:szCs w:val="18"/>
              </w:rPr>
              <w:t>members (including official observer in observer's seat) may be inoperative.</w:t>
            </w:r>
          </w:p>
        </w:tc>
        <w:tc>
          <w:tcPr>
            <w:tcW w:w="288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None required.</w:t>
            </w:r>
          </w:p>
        </w:tc>
        <w:tc>
          <w:tcPr>
            <w:tcW w:w="252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None required.</w:t>
            </w:r>
          </w:p>
        </w:tc>
        <w:tc>
          <w:tcPr>
            <w:tcW w:w="2340" w:type="dxa"/>
            <w:tcBorders>
              <w:right w:val="single" w:sz="6" w:space="0" w:color="auto"/>
            </w:tcBorders>
          </w:tcPr>
          <w:p w:rsidR="00563B57" w:rsidRPr="00D947C6" w:rsidRDefault="00563B57" w:rsidP="00A86AF2">
            <w:pPr>
              <w:spacing w:before="120"/>
              <w:rPr>
                <w:rFonts w:ascii="Times" w:hAnsi="Times" w:cs="Times"/>
                <w:sz w:val="18"/>
                <w:szCs w:val="18"/>
              </w:rPr>
            </w:pPr>
            <w:r w:rsidRPr="00D947C6">
              <w:rPr>
                <w:rFonts w:ascii="Times" w:hAnsi="Times" w:cs="Times"/>
                <w:sz w:val="18"/>
                <w:szCs w:val="18"/>
              </w:rPr>
              <w:t>An Inoperative Placard will be displayed in a prominent position to be seen by flight crew and will be noted on ADLS.</w:t>
            </w:r>
          </w:p>
        </w:tc>
      </w:tr>
      <w:tr w:rsidR="00563B57" w:rsidRPr="00D947C6" w:rsidTr="00563B57">
        <w:trPr>
          <w:cantSplit/>
        </w:trPr>
        <w:tc>
          <w:tcPr>
            <w:tcW w:w="2330" w:type="dxa"/>
            <w:tcBorders>
              <w:left w:val="single" w:sz="6" w:space="0" w:color="auto"/>
            </w:tcBorders>
          </w:tcPr>
          <w:p w:rsidR="00563B57" w:rsidRPr="00D947C6" w:rsidRDefault="00563B57" w:rsidP="00A86AF2">
            <w:pPr>
              <w:tabs>
                <w:tab w:val="left" w:pos="440"/>
                <w:tab w:val="left" w:pos="2600"/>
              </w:tabs>
              <w:spacing w:before="120"/>
              <w:ind w:left="86"/>
              <w:rPr>
                <w:rFonts w:ascii="Times" w:hAnsi="Times" w:cs="Times"/>
                <w:sz w:val="18"/>
                <w:szCs w:val="18"/>
              </w:rPr>
            </w:pPr>
            <w:r>
              <w:rPr>
                <w:rFonts w:ascii="Times" w:hAnsi="Times" w:cs="Times"/>
                <w:sz w:val="18"/>
                <w:szCs w:val="18"/>
              </w:rPr>
              <w:t>4.</w:t>
            </w:r>
            <w:r>
              <w:rPr>
                <w:rFonts w:ascii="Times" w:hAnsi="Times" w:cs="Times"/>
                <w:sz w:val="18"/>
                <w:szCs w:val="18"/>
              </w:rPr>
              <w:tab/>
              <w:t>Observer Seat(s)</w:t>
            </w:r>
          </w:p>
        </w:tc>
        <w:tc>
          <w:tcPr>
            <w:tcW w:w="440" w:type="dxa"/>
            <w:tcBorders>
              <w:right w:val="single" w:sz="4" w:space="0" w:color="auto"/>
            </w:tcBorders>
          </w:tcPr>
          <w:p w:rsidR="00563B57" w:rsidRPr="00D947C6" w:rsidRDefault="00563B57"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563B57" w:rsidRPr="00D947C6" w:rsidRDefault="00563B57" w:rsidP="00A86AF2">
            <w:pPr>
              <w:tabs>
                <w:tab w:val="left" w:pos="360"/>
              </w:tabs>
              <w:spacing w:before="120"/>
              <w:rPr>
                <w:rFonts w:ascii="Times" w:hAnsi="Times" w:cs="Times"/>
                <w:sz w:val="18"/>
                <w:szCs w:val="18"/>
              </w:rPr>
            </w:pPr>
          </w:p>
        </w:tc>
        <w:tc>
          <w:tcPr>
            <w:tcW w:w="360" w:type="dxa"/>
          </w:tcPr>
          <w:p w:rsidR="00563B57" w:rsidRPr="00D947C6" w:rsidRDefault="00563B57" w:rsidP="00A86AF2">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563B57" w:rsidRPr="00D947C6" w:rsidRDefault="00563B57" w:rsidP="00A86AF2">
            <w:pPr>
              <w:spacing w:before="120"/>
              <w:ind w:left="14" w:hanging="14"/>
              <w:rPr>
                <w:rFonts w:ascii="Times" w:hAnsi="Times" w:cs="Times"/>
                <w:sz w:val="18"/>
                <w:szCs w:val="18"/>
              </w:rPr>
            </w:pPr>
          </w:p>
        </w:tc>
        <w:tc>
          <w:tcPr>
            <w:tcW w:w="2880" w:type="dxa"/>
            <w:tcBorders>
              <w:right w:val="single" w:sz="6" w:space="0" w:color="auto"/>
            </w:tcBorders>
          </w:tcPr>
          <w:p w:rsidR="00563B57" w:rsidRPr="00D947C6" w:rsidRDefault="00563B57" w:rsidP="00A86AF2">
            <w:pPr>
              <w:spacing w:before="120"/>
              <w:rPr>
                <w:rFonts w:ascii="Times" w:hAnsi="Times" w:cs="Times"/>
                <w:sz w:val="18"/>
                <w:szCs w:val="18"/>
              </w:rPr>
            </w:pPr>
          </w:p>
        </w:tc>
        <w:tc>
          <w:tcPr>
            <w:tcW w:w="2520" w:type="dxa"/>
            <w:tcBorders>
              <w:right w:val="single" w:sz="6" w:space="0" w:color="auto"/>
            </w:tcBorders>
          </w:tcPr>
          <w:p w:rsidR="00563B57" w:rsidRPr="00D947C6" w:rsidRDefault="00563B57" w:rsidP="00A86AF2">
            <w:pPr>
              <w:spacing w:before="120"/>
              <w:rPr>
                <w:rFonts w:ascii="Times" w:hAnsi="Times" w:cs="Times"/>
                <w:sz w:val="18"/>
                <w:szCs w:val="18"/>
              </w:rPr>
            </w:pPr>
          </w:p>
        </w:tc>
        <w:tc>
          <w:tcPr>
            <w:tcW w:w="2340" w:type="dxa"/>
            <w:tcBorders>
              <w:right w:val="single" w:sz="6" w:space="0" w:color="auto"/>
            </w:tcBorders>
          </w:tcPr>
          <w:p w:rsidR="00563B57" w:rsidRPr="00D947C6" w:rsidRDefault="00563B57" w:rsidP="00A86AF2">
            <w:pPr>
              <w:spacing w:before="120"/>
              <w:rPr>
                <w:rFonts w:ascii="Times" w:hAnsi="Times" w:cs="Times"/>
                <w:sz w:val="18"/>
                <w:szCs w:val="18"/>
              </w:rPr>
            </w:pPr>
          </w:p>
        </w:tc>
      </w:tr>
      <w:tr w:rsidR="00563B57" w:rsidRPr="00D947C6" w:rsidTr="00563B57">
        <w:trPr>
          <w:cantSplit/>
        </w:trPr>
        <w:tc>
          <w:tcPr>
            <w:tcW w:w="2330" w:type="dxa"/>
            <w:tcBorders>
              <w:left w:val="single" w:sz="6" w:space="0" w:color="auto"/>
            </w:tcBorders>
          </w:tcPr>
          <w:p w:rsidR="00563B57" w:rsidRPr="00FE1993" w:rsidRDefault="00563B57" w:rsidP="00A86AF2">
            <w:pPr>
              <w:tabs>
                <w:tab w:val="left" w:pos="450"/>
                <w:tab w:val="left" w:pos="2600"/>
              </w:tabs>
              <w:spacing w:before="120"/>
              <w:ind w:left="720" w:hanging="634"/>
              <w:rPr>
                <w:rFonts w:ascii="Times" w:hAnsi="Times" w:cs="Times"/>
                <w:sz w:val="18"/>
                <w:szCs w:val="18"/>
              </w:rPr>
            </w:pPr>
            <w:r w:rsidRPr="00FE1993">
              <w:rPr>
                <w:rFonts w:ascii="Times" w:hAnsi="Times" w:cs="Times"/>
                <w:sz w:val="18"/>
                <w:szCs w:val="18"/>
              </w:rPr>
              <w:tab/>
              <w:t>1)</w:t>
            </w:r>
            <w:r w:rsidRPr="00FE1993">
              <w:rPr>
                <w:rFonts w:ascii="Times" w:hAnsi="Times" w:cs="Times"/>
                <w:sz w:val="18"/>
                <w:szCs w:val="18"/>
              </w:rPr>
              <w:tab/>
              <w:t>Primary Observer Seat (including</w:t>
            </w:r>
          </w:p>
          <w:p w:rsidR="00563B57" w:rsidRPr="00FE1993" w:rsidRDefault="00563B57" w:rsidP="00A86AF2">
            <w:pPr>
              <w:tabs>
                <w:tab w:val="left" w:pos="450"/>
                <w:tab w:val="left" w:pos="2600"/>
              </w:tabs>
              <w:ind w:left="720" w:hanging="634"/>
              <w:rPr>
                <w:rFonts w:ascii="Times" w:hAnsi="Times" w:cs="Times"/>
                <w:sz w:val="18"/>
                <w:szCs w:val="18"/>
              </w:rPr>
            </w:pPr>
            <w:r w:rsidRPr="00FE1993">
              <w:rPr>
                <w:rFonts w:ascii="Times" w:hAnsi="Times" w:cs="Times"/>
                <w:sz w:val="18"/>
                <w:szCs w:val="18"/>
              </w:rPr>
              <w:tab/>
            </w:r>
            <w:r w:rsidRPr="00FE1993">
              <w:rPr>
                <w:rFonts w:ascii="Times" w:hAnsi="Times" w:cs="Times"/>
                <w:sz w:val="18"/>
                <w:szCs w:val="18"/>
              </w:rPr>
              <w:tab/>
              <w:t>associated</w:t>
            </w:r>
          </w:p>
          <w:p w:rsidR="00563B57" w:rsidRPr="00FE1993" w:rsidRDefault="00563B57" w:rsidP="00A86AF2">
            <w:pPr>
              <w:tabs>
                <w:tab w:val="left" w:pos="450"/>
                <w:tab w:val="left" w:pos="2600"/>
              </w:tabs>
              <w:ind w:left="720" w:hanging="634"/>
              <w:rPr>
                <w:rFonts w:ascii="Times" w:hAnsi="Times" w:cs="Times"/>
                <w:sz w:val="18"/>
                <w:szCs w:val="18"/>
              </w:rPr>
            </w:pPr>
            <w:r w:rsidRPr="00FE1993">
              <w:rPr>
                <w:rFonts w:ascii="Times" w:hAnsi="Times" w:cs="Times"/>
                <w:sz w:val="18"/>
                <w:szCs w:val="18"/>
              </w:rPr>
              <w:tab/>
            </w:r>
            <w:r w:rsidRPr="00FE1993">
              <w:rPr>
                <w:rFonts w:ascii="Times" w:hAnsi="Times" w:cs="Times"/>
                <w:sz w:val="18"/>
                <w:szCs w:val="18"/>
              </w:rPr>
              <w:tab/>
              <w:t>equipment)</w:t>
            </w:r>
          </w:p>
        </w:tc>
        <w:tc>
          <w:tcPr>
            <w:tcW w:w="440" w:type="dxa"/>
            <w:tcBorders>
              <w:right w:val="single" w:sz="4" w:space="0" w:color="auto"/>
            </w:tcBorders>
          </w:tcPr>
          <w:p w:rsidR="00563B57" w:rsidRPr="00FE1993" w:rsidRDefault="00563B57" w:rsidP="00A86AF2">
            <w:pPr>
              <w:tabs>
                <w:tab w:val="left" w:pos="360"/>
              </w:tabs>
              <w:spacing w:before="120"/>
              <w:rPr>
                <w:rFonts w:ascii="Times" w:hAnsi="Times" w:cs="Times"/>
                <w:sz w:val="18"/>
                <w:szCs w:val="18"/>
              </w:rPr>
            </w:pPr>
            <w:r w:rsidRPr="00FE1993">
              <w:rPr>
                <w:rFonts w:ascii="Times" w:hAnsi="Times" w:cs="Times"/>
                <w:sz w:val="18"/>
                <w:szCs w:val="18"/>
              </w:rPr>
              <w:t>A</w:t>
            </w:r>
          </w:p>
        </w:tc>
        <w:tc>
          <w:tcPr>
            <w:tcW w:w="370" w:type="dxa"/>
            <w:tcBorders>
              <w:left w:val="single" w:sz="4" w:space="0" w:color="auto"/>
              <w:right w:val="single" w:sz="6" w:space="0" w:color="auto"/>
            </w:tcBorders>
          </w:tcPr>
          <w:p w:rsidR="00563B57" w:rsidRPr="00D947C6" w:rsidRDefault="00563B57" w:rsidP="00A86AF2">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563B57" w:rsidRPr="00D947C6" w:rsidRDefault="00563B57" w:rsidP="00A86AF2">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563B57" w:rsidRPr="00563B57" w:rsidRDefault="00563B57" w:rsidP="00563B57">
            <w:pPr>
              <w:pStyle w:val="BodyText"/>
              <w:rPr>
                <w:rFonts w:ascii="Times New Roman" w:hAnsi="Times New Roman" w:cs="Times New Roman"/>
              </w:rPr>
            </w:pPr>
            <w:r w:rsidRPr="00563B57">
              <w:rPr>
                <w:rFonts w:ascii="Times New Roman" w:hAnsi="Times New Roman" w:cs="Times New Roman"/>
              </w:rPr>
              <w:t>May be inoperative provided:</w:t>
            </w:r>
          </w:p>
          <w:p w:rsidR="00563B57" w:rsidRPr="00563B57" w:rsidRDefault="00563B57" w:rsidP="003868A5">
            <w:pPr>
              <w:pStyle w:val="BodyText"/>
              <w:numPr>
                <w:ilvl w:val="0"/>
                <w:numId w:val="11"/>
              </w:numPr>
              <w:tabs>
                <w:tab w:val="clear" w:pos="740"/>
                <w:tab w:val="num" w:pos="460"/>
              </w:tabs>
              <w:spacing w:before="0"/>
              <w:ind w:left="460"/>
              <w:rPr>
                <w:rFonts w:ascii="Times New Roman" w:hAnsi="Times New Roman" w:cs="Times New Roman"/>
              </w:rPr>
            </w:pPr>
            <w:r w:rsidRPr="00563B57">
              <w:rPr>
                <w:rFonts w:ascii="Times New Roman" w:hAnsi="Times New Roman" w:cs="Times New Roman"/>
              </w:rPr>
              <w:t>A passenger seat in the passenger cabin is made available to an FAA inspector for the performance of official duties, and</w:t>
            </w:r>
          </w:p>
          <w:p w:rsidR="00563B57" w:rsidRPr="00D947C6" w:rsidRDefault="00563B57" w:rsidP="00563B57">
            <w:pPr>
              <w:ind w:left="460" w:hanging="360"/>
              <w:rPr>
                <w:rFonts w:ascii="Times" w:hAnsi="Times" w:cs="Times"/>
                <w:sz w:val="18"/>
                <w:szCs w:val="18"/>
              </w:rPr>
            </w:pPr>
            <w:r w:rsidRPr="00563B57">
              <w:rPr>
                <w:sz w:val="18"/>
                <w:szCs w:val="18"/>
              </w:rPr>
              <w:t>b)</w:t>
            </w:r>
            <w:r w:rsidRPr="00563B57">
              <w:rPr>
                <w:sz w:val="18"/>
                <w:szCs w:val="18"/>
              </w:rPr>
              <w:tab/>
              <w:t>Repairs are made within two (2) flight days.</w:t>
            </w:r>
          </w:p>
        </w:tc>
        <w:tc>
          <w:tcPr>
            <w:tcW w:w="2880" w:type="dxa"/>
            <w:tcBorders>
              <w:right w:val="single" w:sz="6" w:space="0" w:color="auto"/>
            </w:tcBorders>
          </w:tcPr>
          <w:p w:rsidR="00563B57" w:rsidRPr="00D947C6" w:rsidRDefault="00563B57" w:rsidP="00A86AF2">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563B57" w:rsidRPr="00D947C6" w:rsidRDefault="00563B57" w:rsidP="00A86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563B57" w:rsidRPr="00FE1993" w:rsidRDefault="00563B57" w:rsidP="00563B57">
            <w:pPr>
              <w:spacing w:before="120"/>
              <w:rPr>
                <w:rFonts w:ascii="Times" w:hAnsi="Times" w:cs="Times"/>
                <w:sz w:val="18"/>
                <w:szCs w:val="18"/>
              </w:rPr>
            </w:pPr>
            <w:r w:rsidRPr="00FE1993">
              <w:rPr>
                <w:rFonts w:ascii="Times" w:hAnsi="Times" w:cs="Times"/>
                <w:sz w:val="18"/>
                <w:szCs w:val="18"/>
              </w:rPr>
              <w:t xml:space="preserve">A </w:t>
            </w:r>
            <w:r w:rsidRPr="00FE1993">
              <w:rPr>
                <w:rFonts w:ascii="Times" w:hAnsi="Times" w:cs="Times"/>
                <w:bCs/>
                <w:sz w:val="18"/>
                <w:szCs w:val="18"/>
              </w:rPr>
              <w:t>"Do Not Occupy"</w:t>
            </w:r>
            <w:r w:rsidRPr="00FE1993">
              <w:rPr>
                <w:rFonts w:ascii="Times" w:hAnsi="Times" w:cs="Times"/>
                <w:sz w:val="18"/>
                <w:szCs w:val="18"/>
              </w:rPr>
              <w:t xml:space="preserve"> Placard will be placed on affected seat and will be noted on ADLS.</w:t>
            </w:r>
          </w:p>
          <w:p w:rsidR="00563B57" w:rsidRPr="00D947C6" w:rsidRDefault="00563B57" w:rsidP="00563B57">
            <w:pPr>
              <w:spacing w:before="120"/>
              <w:rPr>
                <w:rFonts w:ascii="Times" w:hAnsi="Times" w:cs="Times"/>
                <w:sz w:val="18"/>
                <w:szCs w:val="18"/>
              </w:rPr>
            </w:pPr>
            <w:r w:rsidRPr="00FE1993">
              <w:rPr>
                <w:rFonts w:ascii="Times" w:hAnsi="Times" w:cs="Times"/>
                <w:sz w:val="18"/>
                <w:szCs w:val="18"/>
              </w:rPr>
              <w:t>NOTE: Does not apply to Part 91 operators.</w:t>
            </w:r>
          </w:p>
        </w:tc>
      </w:tr>
      <w:tr w:rsidR="00563B57" w:rsidRPr="00D947C6" w:rsidTr="00A86AF2">
        <w:trPr>
          <w:cantSplit/>
        </w:trPr>
        <w:tc>
          <w:tcPr>
            <w:tcW w:w="2330" w:type="dxa"/>
            <w:tcBorders>
              <w:left w:val="single" w:sz="6" w:space="0" w:color="auto"/>
              <w:bottom w:val="single" w:sz="6" w:space="0" w:color="auto"/>
            </w:tcBorders>
          </w:tcPr>
          <w:p w:rsidR="00563B57" w:rsidRPr="00FE1993" w:rsidRDefault="00563B57" w:rsidP="00563B57">
            <w:pPr>
              <w:tabs>
                <w:tab w:val="left" w:pos="450"/>
                <w:tab w:val="left" w:pos="2600"/>
              </w:tabs>
              <w:spacing w:before="120"/>
              <w:ind w:left="720" w:hanging="634"/>
              <w:jc w:val="center"/>
              <w:rPr>
                <w:rFonts w:ascii="Times" w:hAnsi="Times" w:cs="Times"/>
                <w:sz w:val="18"/>
                <w:szCs w:val="18"/>
              </w:rPr>
            </w:pPr>
            <w:r>
              <w:rPr>
                <w:rFonts w:ascii="Times" w:hAnsi="Times" w:cs="Times"/>
                <w:sz w:val="18"/>
                <w:szCs w:val="18"/>
              </w:rPr>
              <w:t>(continued)</w:t>
            </w:r>
          </w:p>
        </w:tc>
        <w:tc>
          <w:tcPr>
            <w:tcW w:w="440" w:type="dxa"/>
            <w:tcBorders>
              <w:bottom w:val="single" w:sz="6" w:space="0" w:color="auto"/>
              <w:right w:val="single" w:sz="4" w:space="0" w:color="auto"/>
            </w:tcBorders>
          </w:tcPr>
          <w:p w:rsidR="00563B57" w:rsidRPr="00FE1993" w:rsidRDefault="00563B57" w:rsidP="00A86AF2">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563B57" w:rsidRDefault="00563B57" w:rsidP="00A86AF2">
            <w:pPr>
              <w:tabs>
                <w:tab w:val="left" w:pos="360"/>
              </w:tabs>
              <w:spacing w:before="120"/>
              <w:rPr>
                <w:rFonts w:ascii="Times" w:hAnsi="Times" w:cs="Times"/>
                <w:sz w:val="18"/>
                <w:szCs w:val="18"/>
              </w:rPr>
            </w:pPr>
          </w:p>
        </w:tc>
        <w:tc>
          <w:tcPr>
            <w:tcW w:w="360" w:type="dxa"/>
            <w:tcBorders>
              <w:bottom w:val="single" w:sz="6" w:space="0" w:color="auto"/>
            </w:tcBorders>
          </w:tcPr>
          <w:p w:rsidR="00563B57" w:rsidRDefault="00563B57" w:rsidP="00A86AF2">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563B57" w:rsidRPr="00563B57" w:rsidRDefault="00563B57" w:rsidP="00563B57">
            <w:pPr>
              <w:pStyle w:val="BodyText"/>
              <w:rPr>
                <w:rFonts w:ascii="Times New Roman" w:hAnsi="Times New Roman" w:cs="Times New Roman"/>
              </w:rPr>
            </w:pPr>
          </w:p>
        </w:tc>
        <w:tc>
          <w:tcPr>
            <w:tcW w:w="2880" w:type="dxa"/>
            <w:tcBorders>
              <w:bottom w:val="single" w:sz="6" w:space="0" w:color="auto"/>
              <w:right w:val="single" w:sz="6" w:space="0" w:color="auto"/>
            </w:tcBorders>
          </w:tcPr>
          <w:p w:rsidR="00563B57" w:rsidRDefault="00563B57" w:rsidP="00A86AF2">
            <w:pPr>
              <w:spacing w:before="120"/>
              <w:rPr>
                <w:rFonts w:ascii="Times" w:hAnsi="Times" w:cs="Times"/>
                <w:sz w:val="18"/>
                <w:szCs w:val="18"/>
              </w:rPr>
            </w:pPr>
          </w:p>
        </w:tc>
        <w:tc>
          <w:tcPr>
            <w:tcW w:w="2520" w:type="dxa"/>
            <w:tcBorders>
              <w:bottom w:val="single" w:sz="6" w:space="0" w:color="auto"/>
              <w:right w:val="single" w:sz="6" w:space="0" w:color="auto"/>
            </w:tcBorders>
          </w:tcPr>
          <w:p w:rsidR="00563B57" w:rsidRDefault="00563B57" w:rsidP="00A86AF2">
            <w:pPr>
              <w:spacing w:before="120"/>
              <w:rPr>
                <w:rFonts w:ascii="Times" w:hAnsi="Times" w:cs="Times"/>
                <w:sz w:val="18"/>
                <w:szCs w:val="18"/>
              </w:rPr>
            </w:pPr>
          </w:p>
        </w:tc>
        <w:tc>
          <w:tcPr>
            <w:tcW w:w="2340" w:type="dxa"/>
            <w:tcBorders>
              <w:bottom w:val="single" w:sz="6" w:space="0" w:color="auto"/>
              <w:right w:val="single" w:sz="6" w:space="0" w:color="auto"/>
            </w:tcBorders>
          </w:tcPr>
          <w:p w:rsidR="00563B57" w:rsidRPr="00FE1993" w:rsidRDefault="00563B57" w:rsidP="00563B57">
            <w:pPr>
              <w:spacing w:before="120"/>
              <w:rPr>
                <w:rFonts w:ascii="Times" w:hAnsi="Times" w:cs="Times"/>
                <w:sz w:val="18"/>
                <w:szCs w:val="18"/>
              </w:rPr>
            </w:pPr>
          </w:p>
        </w:tc>
      </w:tr>
    </w:tbl>
    <w:p w:rsidR="00563B57" w:rsidRDefault="00563B57" w:rsidP="00EA538C">
      <w:pPr>
        <w:jc w:val="center"/>
        <w:rPr>
          <w:sz w:val="22"/>
          <w:szCs w:val="22"/>
        </w:rPr>
        <w:sectPr w:rsidR="00563B57" w:rsidSect="00EA538C">
          <w:headerReference w:type="default" r:id="rId8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563B57" w:rsidRPr="00FE1993" w:rsidTr="00A86AF2">
        <w:trPr>
          <w:cantSplit/>
        </w:trPr>
        <w:tc>
          <w:tcPr>
            <w:tcW w:w="2330" w:type="dxa"/>
            <w:tcBorders>
              <w:top w:val="single" w:sz="4" w:space="0" w:color="auto"/>
              <w:left w:val="single" w:sz="6" w:space="0" w:color="auto"/>
            </w:tcBorders>
          </w:tcPr>
          <w:p w:rsidR="00563B57" w:rsidRPr="00FE1993" w:rsidRDefault="00563B57" w:rsidP="003868A5">
            <w:pPr>
              <w:numPr>
                <w:ilvl w:val="0"/>
                <w:numId w:val="12"/>
              </w:numPr>
              <w:tabs>
                <w:tab w:val="left" w:pos="2600"/>
              </w:tabs>
              <w:rPr>
                <w:rFonts w:ascii="Times" w:hAnsi="Times" w:cs="Times"/>
                <w:sz w:val="18"/>
                <w:szCs w:val="18"/>
              </w:rPr>
            </w:pPr>
            <w:r w:rsidRPr="00FE1993">
              <w:rPr>
                <w:rFonts w:ascii="Times" w:hAnsi="Times" w:cs="Times"/>
                <w:sz w:val="18"/>
                <w:szCs w:val="18"/>
              </w:rPr>
              <w:lastRenderedPageBreak/>
              <w:t>Observer Seat(s)</w:t>
            </w:r>
          </w:p>
        </w:tc>
        <w:tc>
          <w:tcPr>
            <w:tcW w:w="440" w:type="dxa"/>
            <w:tcBorders>
              <w:top w:val="single" w:sz="4" w:space="0" w:color="auto"/>
              <w:right w:val="single" w:sz="4" w:space="0" w:color="auto"/>
            </w:tcBorders>
          </w:tcPr>
          <w:p w:rsidR="00563B57" w:rsidRPr="00FE1993" w:rsidRDefault="00563B57" w:rsidP="00A86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563B57" w:rsidRPr="00FE1993" w:rsidRDefault="00563B57" w:rsidP="00A86AF2">
            <w:pPr>
              <w:tabs>
                <w:tab w:val="left" w:pos="360"/>
              </w:tabs>
              <w:rPr>
                <w:rFonts w:ascii="Times" w:hAnsi="Times" w:cs="Times"/>
                <w:sz w:val="18"/>
                <w:szCs w:val="18"/>
              </w:rPr>
            </w:pPr>
          </w:p>
        </w:tc>
        <w:tc>
          <w:tcPr>
            <w:tcW w:w="360" w:type="dxa"/>
            <w:tcBorders>
              <w:top w:val="single" w:sz="4" w:space="0" w:color="auto"/>
            </w:tcBorders>
          </w:tcPr>
          <w:p w:rsidR="00563B57" w:rsidRPr="00FE1993" w:rsidRDefault="00563B57" w:rsidP="00A86AF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563B57" w:rsidRPr="00FE1993" w:rsidRDefault="00563B57" w:rsidP="00A86AF2">
            <w:pPr>
              <w:pStyle w:val="BodyText"/>
              <w:spacing w:before="0"/>
              <w:ind w:left="740" w:hanging="360"/>
            </w:pPr>
          </w:p>
        </w:tc>
        <w:tc>
          <w:tcPr>
            <w:tcW w:w="2880" w:type="dxa"/>
            <w:tcBorders>
              <w:top w:val="single" w:sz="4" w:space="0" w:color="auto"/>
              <w:right w:val="single" w:sz="6" w:space="0" w:color="auto"/>
            </w:tcBorders>
          </w:tcPr>
          <w:p w:rsidR="00563B57" w:rsidRPr="00FE1993" w:rsidRDefault="00563B57" w:rsidP="00A86AF2">
            <w:pPr>
              <w:rPr>
                <w:rFonts w:ascii="Times" w:hAnsi="Times" w:cs="Times"/>
                <w:sz w:val="18"/>
                <w:szCs w:val="18"/>
              </w:rPr>
            </w:pPr>
          </w:p>
        </w:tc>
        <w:tc>
          <w:tcPr>
            <w:tcW w:w="2520" w:type="dxa"/>
            <w:tcBorders>
              <w:top w:val="single" w:sz="4" w:space="0" w:color="auto"/>
              <w:right w:val="single" w:sz="6" w:space="0" w:color="auto"/>
            </w:tcBorders>
          </w:tcPr>
          <w:p w:rsidR="00563B57" w:rsidRPr="00FE1993" w:rsidRDefault="00563B57" w:rsidP="00A86AF2">
            <w:pPr>
              <w:rPr>
                <w:rFonts w:ascii="Times" w:hAnsi="Times" w:cs="Times"/>
                <w:sz w:val="18"/>
                <w:szCs w:val="18"/>
              </w:rPr>
            </w:pPr>
          </w:p>
        </w:tc>
        <w:tc>
          <w:tcPr>
            <w:tcW w:w="2340" w:type="dxa"/>
            <w:tcBorders>
              <w:top w:val="single" w:sz="4" w:space="0" w:color="auto"/>
              <w:right w:val="single" w:sz="6" w:space="0" w:color="auto"/>
            </w:tcBorders>
          </w:tcPr>
          <w:p w:rsidR="00563B57" w:rsidRPr="00FE1993" w:rsidRDefault="00563B57" w:rsidP="00A86AF2">
            <w:pPr>
              <w:rPr>
                <w:rFonts w:ascii="Times" w:hAnsi="Times" w:cs="Times"/>
                <w:sz w:val="18"/>
                <w:szCs w:val="18"/>
              </w:rPr>
            </w:pPr>
          </w:p>
        </w:tc>
      </w:tr>
      <w:tr w:rsidR="00563B57" w:rsidRPr="00FE1993" w:rsidTr="00A86AF2">
        <w:trPr>
          <w:cantSplit/>
        </w:trPr>
        <w:tc>
          <w:tcPr>
            <w:tcW w:w="2330" w:type="dxa"/>
            <w:tcBorders>
              <w:left w:val="single" w:sz="6" w:space="0" w:color="auto"/>
            </w:tcBorders>
          </w:tcPr>
          <w:p w:rsidR="00563B57" w:rsidRPr="00FE1993" w:rsidRDefault="00563B57" w:rsidP="00A86AF2">
            <w:pPr>
              <w:tabs>
                <w:tab w:val="left" w:pos="450"/>
                <w:tab w:val="left" w:pos="2600"/>
              </w:tabs>
              <w:spacing w:before="120"/>
              <w:ind w:left="720" w:hanging="634"/>
              <w:rPr>
                <w:rFonts w:ascii="Times" w:hAnsi="Times" w:cs="Times"/>
                <w:sz w:val="18"/>
                <w:szCs w:val="18"/>
              </w:rPr>
            </w:pPr>
            <w:r w:rsidRPr="00FE1993">
              <w:rPr>
                <w:rFonts w:ascii="Times" w:hAnsi="Times" w:cs="Times"/>
                <w:sz w:val="18"/>
                <w:szCs w:val="18"/>
              </w:rPr>
              <w:tab/>
              <w:t>1)</w:t>
            </w:r>
            <w:r w:rsidRPr="00FE1993">
              <w:rPr>
                <w:rFonts w:ascii="Times" w:hAnsi="Times" w:cs="Times"/>
                <w:sz w:val="18"/>
                <w:szCs w:val="18"/>
              </w:rPr>
              <w:tab/>
              <w:t>Primary Observer Seat (including</w:t>
            </w:r>
          </w:p>
          <w:p w:rsidR="00563B57" w:rsidRPr="00FE1993" w:rsidRDefault="00563B57" w:rsidP="00A86AF2">
            <w:pPr>
              <w:tabs>
                <w:tab w:val="left" w:pos="450"/>
                <w:tab w:val="left" w:pos="2600"/>
              </w:tabs>
              <w:ind w:left="720" w:hanging="634"/>
              <w:rPr>
                <w:rFonts w:ascii="Times" w:hAnsi="Times" w:cs="Times"/>
                <w:sz w:val="18"/>
                <w:szCs w:val="18"/>
              </w:rPr>
            </w:pPr>
            <w:r w:rsidRPr="00FE1993">
              <w:rPr>
                <w:rFonts w:ascii="Times" w:hAnsi="Times" w:cs="Times"/>
                <w:sz w:val="18"/>
                <w:szCs w:val="18"/>
              </w:rPr>
              <w:tab/>
            </w:r>
            <w:r w:rsidRPr="00FE1993">
              <w:rPr>
                <w:rFonts w:ascii="Times" w:hAnsi="Times" w:cs="Times"/>
                <w:sz w:val="18"/>
                <w:szCs w:val="18"/>
              </w:rPr>
              <w:tab/>
              <w:t>associated</w:t>
            </w:r>
          </w:p>
          <w:p w:rsidR="00563B57" w:rsidRPr="00FE1993" w:rsidRDefault="00563B57" w:rsidP="00A86AF2">
            <w:pPr>
              <w:tabs>
                <w:tab w:val="left" w:pos="450"/>
                <w:tab w:val="left" w:pos="2600"/>
              </w:tabs>
              <w:ind w:left="720" w:hanging="634"/>
              <w:rPr>
                <w:rFonts w:ascii="Times" w:hAnsi="Times" w:cs="Times"/>
                <w:sz w:val="18"/>
                <w:szCs w:val="18"/>
              </w:rPr>
            </w:pPr>
            <w:r w:rsidRPr="00FE1993">
              <w:rPr>
                <w:rFonts w:ascii="Times" w:hAnsi="Times" w:cs="Times"/>
                <w:sz w:val="18"/>
                <w:szCs w:val="18"/>
              </w:rPr>
              <w:tab/>
            </w:r>
            <w:r w:rsidRPr="00FE1993">
              <w:rPr>
                <w:rFonts w:ascii="Times" w:hAnsi="Times" w:cs="Times"/>
                <w:sz w:val="18"/>
                <w:szCs w:val="18"/>
              </w:rPr>
              <w:tab/>
              <w:t>equipment)</w:t>
            </w:r>
            <w:r>
              <w:rPr>
                <w:rFonts w:ascii="Times" w:hAnsi="Times" w:cs="Times"/>
                <w:sz w:val="18"/>
                <w:szCs w:val="18"/>
              </w:rPr>
              <w:t xml:space="preserve"> (continued)</w:t>
            </w:r>
          </w:p>
        </w:tc>
        <w:tc>
          <w:tcPr>
            <w:tcW w:w="440" w:type="dxa"/>
            <w:tcBorders>
              <w:right w:val="single" w:sz="4" w:space="0" w:color="auto"/>
            </w:tcBorders>
          </w:tcPr>
          <w:p w:rsidR="00563B57" w:rsidRPr="00FE1993" w:rsidRDefault="00563B57"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563B57" w:rsidRPr="00FE1993" w:rsidRDefault="00563B57" w:rsidP="00A86AF2">
            <w:pPr>
              <w:tabs>
                <w:tab w:val="left" w:pos="360"/>
              </w:tabs>
              <w:spacing w:before="120"/>
              <w:rPr>
                <w:rFonts w:ascii="Times" w:hAnsi="Times" w:cs="Times"/>
                <w:sz w:val="18"/>
                <w:szCs w:val="18"/>
              </w:rPr>
            </w:pPr>
          </w:p>
        </w:tc>
        <w:tc>
          <w:tcPr>
            <w:tcW w:w="360" w:type="dxa"/>
          </w:tcPr>
          <w:p w:rsidR="00563B57" w:rsidRPr="00FE1993" w:rsidRDefault="00563B57" w:rsidP="00A86AF2">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563B57" w:rsidRPr="00FE1993" w:rsidRDefault="00563B57" w:rsidP="00A86AF2">
            <w:pPr>
              <w:pStyle w:val="BodyText"/>
              <w:tabs>
                <w:tab w:val="num" w:pos="460"/>
              </w:tabs>
              <w:spacing w:before="0"/>
              <w:ind w:left="460" w:hanging="360"/>
            </w:pPr>
          </w:p>
        </w:tc>
        <w:tc>
          <w:tcPr>
            <w:tcW w:w="2880" w:type="dxa"/>
            <w:tcBorders>
              <w:right w:val="single" w:sz="6" w:space="0" w:color="auto"/>
            </w:tcBorders>
          </w:tcPr>
          <w:p w:rsidR="00563B57" w:rsidRPr="00FE1993" w:rsidRDefault="00563B57" w:rsidP="00A86AF2">
            <w:pPr>
              <w:spacing w:before="120"/>
              <w:rPr>
                <w:rFonts w:ascii="Times" w:hAnsi="Times" w:cs="Times"/>
                <w:sz w:val="18"/>
                <w:szCs w:val="18"/>
              </w:rPr>
            </w:pPr>
          </w:p>
        </w:tc>
        <w:tc>
          <w:tcPr>
            <w:tcW w:w="2520" w:type="dxa"/>
            <w:tcBorders>
              <w:right w:val="single" w:sz="6" w:space="0" w:color="auto"/>
            </w:tcBorders>
          </w:tcPr>
          <w:p w:rsidR="00563B57" w:rsidRPr="00FE1993" w:rsidRDefault="00563B57" w:rsidP="00A86AF2">
            <w:pPr>
              <w:spacing w:before="120"/>
              <w:rPr>
                <w:rFonts w:ascii="Times" w:hAnsi="Times" w:cs="Times"/>
                <w:sz w:val="18"/>
                <w:szCs w:val="18"/>
              </w:rPr>
            </w:pPr>
          </w:p>
        </w:tc>
        <w:tc>
          <w:tcPr>
            <w:tcW w:w="2340" w:type="dxa"/>
            <w:tcBorders>
              <w:right w:val="single" w:sz="6" w:space="0" w:color="auto"/>
            </w:tcBorders>
          </w:tcPr>
          <w:p w:rsidR="00563B57" w:rsidRPr="00FE1993" w:rsidRDefault="00563B57" w:rsidP="00A86AF2">
            <w:pPr>
              <w:spacing w:before="120"/>
              <w:rPr>
                <w:rFonts w:ascii="Times" w:hAnsi="Times" w:cs="Times"/>
                <w:sz w:val="18"/>
                <w:szCs w:val="18"/>
              </w:rPr>
            </w:pPr>
          </w:p>
        </w:tc>
      </w:tr>
      <w:tr w:rsidR="00563B57" w:rsidRPr="00FE1993" w:rsidTr="00A86AF2">
        <w:trPr>
          <w:cantSplit/>
        </w:trPr>
        <w:tc>
          <w:tcPr>
            <w:tcW w:w="2330" w:type="dxa"/>
            <w:tcBorders>
              <w:left w:val="single" w:sz="6" w:space="0" w:color="auto"/>
            </w:tcBorders>
          </w:tcPr>
          <w:p w:rsidR="00563B57" w:rsidRPr="00FE1993" w:rsidRDefault="00563B57" w:rsidP="00A86AF2">
            <w:pPr>
              <w:tabs>
                <w:tab w:val="left" w:pos="2600"/>
              </w:tabs>
              <w:spacing w:before="120"/>
              <w:rPr>
                <w:rFonts w:ascii="Times" w:hAnsi="Times" w:cs="Times"/>
                <w:sz w:val="18"/>
                <w:szCs w:val="18"/>
              </w:rPr>
            </w:pPr>
          </w:p>
        </w:tc>
        <w:tc>
          <w:tcPr>
            <w:tcW w:w="440" w:type="dxa"/>
            <w:tcBorders>
              <w:right w:val="single" w:sz="4" w:space="0" w:color="auto"/>
            </w:tcBorders>
          </w:tcPr>
          <w:p w:rsidR="00563B57" w:rsidRPr="00FE1993" w:rsidRDefault="00563B57" w:rsidP="00A86AF2">
            <w:pPr>
              <w:tabs>
                <w:tab w:val="left" w:pos="360"/>
              </w:tabs>
              <w:spacing w:before="120"/>
              <w:rPr>
                <w:rFonts w:ascii="Times" w:hAnsi="Times" w:cs="Times"/>
                <w:sz w:val="18"/>
                <w:szCs w:val="18"/>
              </w:rPr>
            </w:pPr>
            <w:r w:rsidRPr="00FE1993">
              <w:rPr>
                <w:rFonts w:ascii="Times" w:hAnsi="Times" w:cs="Times"/>
                <w:sz w:val="18"/>
                <w:szCs w:val="18"/>
              </w:rPr>
              <w:t>A</w:t>
            </w:r>
          </w:p>
        </w:tc>
        <w:tc>
          <w:tcPr>
            <w:tcW w:w="370" w:type="dxa"/>
            <w:tcBorders>
              <w:left w:val="single" w:sz="4" w:space="0" w:color="auto"/>
              <w:right w:val="single" w:sz="6" w:space="0" w:color="auto"/>
            </w:tcBorders>
          </w:tcPr>
          <w:p w:rsidR="00563B57" w:rsidRPr="00FE1993" w:rsidRDefault="00563B57"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60" w:type="dxa"/>
          </w:tcPr>
          <w:p w:rsidR="00563B57" w:rsidRPr="00FE1993" w:rsidRDefault="00563B57"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240" w:type="dxa"/>
            <w:tcBorders>
              <w:left w:val="single" w:sz="6" w:space="0" w:color="auto"/>
              <w:right w:val="single" w:sz="6" w:space="0" w:color="auto"/>
            </w:tcBorders>
          </w:tcPr>
          <w:p w:rsidR="00563B57" w:rsidRPr="00FE1993" w:rsidRDefault="00563B57" w:rsidP="00A86AF2">
            <w:pPr>
              <w:pStyle w:val="BodyText"/>
            </w:pPr>
            <w:r w:rsidRPr="00FE1993">
              <w:t>May be inoperative provided:</w:t>
            </w:r>
          </w:p>
          <w:p w:rsidR="00563B57" w:rsidRPr="00FE1993" w:rsidRDefault="00563B57" w:rsidP="00A86AF2">
            <w:pPr>
              <w:pStyle w:val="BodyText"/>
              <w:spacing w:before="0"/>
              <w:ind w:left="460" w:hanging="360"/>
            </w:pPr>
            <w:r w:rsidRPr="00FE1993">
              <w:t>a)</w:t>
            </w:r>
            <w:r w:rsidRPr="00FE1993">
              <w:tab/>
              <w:t>Required minimum safety equipment (safety belt and oxygen) is available,</w:t>
            </w:r>
          </w:p>
          <w:p w:rsidR="00563B57" w:rsidRPr="00FE1993" w:rsidRDefault="00563B57" w:rsidP="00A86AF2">
            <w:pPr>
              <w:pStyle w:val="BodyText"/>
              <w:spacing w:before="0"/>
              <w:ind w:left="460" w:hanging="360"/>
            </w:pPr>
            <w:r w:rsidRPr="00FE1993">
              <w:t>b)</w:t>
            </w:r>
            <w:r w:rsidRPr="00FE1993">
              <w:tab/>
              <w:t>Seat is acceptable to the FAA inspector for performance of official duties, and</w:t>
            </w:r>
          </w:p>
          <w:p w:rsidR="00563B57" w:rsidRPr="00FE1993" w:rsidRDefault="00563B57" w:rsidP="00A86AF2">
            <w:pPr>
              <w:pStyle w:val="BodyText"/>
              <w:spacing w:before="0"/>
              <w:ind w:left="460" w:hanging="360"/>
            </w:pPr>
            <w:r w:rsidRPr="00FE1993">
              <w:t>c)</w:t>
            </w:r>
            <w:r w:rsidRPr="00FE1993">
              <w:tab/>
              <w:t>Repairs are made within two (2) flight days.</w:t>
            </w:r>
          </w:p>
        </w:tc>
        <w:tc>
          <w:tcPr>
            <w:tcW w:w="2880" w:type="dxa"/>
            <w:tcBorders>
              <w:right w:val="single" w:sz="6" w:space="0" w:color="auto"/>
            </w:tcBorders>
          </w:tcPr>
          <w:p w:rsidR="00563B57" w:rsidRPr="00FE1993" w:rsidRDefault="00563B57" w:rsidP="00A86AF2">
            <w:pPr>
              <w:spacing w:before="120"/>
              <w:rPr>
                <w:rFonts w:ascii="Times" w:hAnsi="Times" w:cs="Times"/>
                <w:sz w:val="18"/>
                <w:szCs w:val="18"/>
              </w:rPr>
            </w:pPr>
            <w:r w:rsidRPr="00FE1993">
              <w:rPr>
                <w:rFonts w:ascii="Times" w:hAnsi="Times" w:cs="Times"/>
                <w:sz w:val="18"/>
                <w:szCs w:val="18"/>
              </w:rPr>
              <w:t>None required.</w:t>
            </w:r>
          </w:p>
        </w:tc>
        <w:tc>
          <w:tcPr>
            <w:tcW w:w="2520" w:type="dxa"/>
            <w:tcBorders>
              <w:right w:val="single" w:sz="6" w:space="0" w:color="auto"/>
            </w:tcBorders>
          </w:tcPr>
          <w:p w:rsidR="00563B57" w:rsidRPr="00FE1993" w:rsidRDefault="00563B57" w:rsidP="00A86AF2">
            <w:pPr>
              <w:spacing w:before="120"/>
              <w:rPr>
                <w:rFonts w:ascii="Times" w:hAnsi="Times" w:cs="Times"/>
                <w:sz w:val="18"/>
                <w:szCs w:val="18"/>
              </w:rPr>
            </w:pPr>
            <w:r w:rsidRPr="00FE1993">
              <w:rPr>
                <w:rFonts w:ascii="Times" w:hAnsi="Times" w:cs="Times"/>
                <w:sz w:val="18"/>
                <w:szCs w:val="18"/>
              </w:rPr>
              <w:t>None required.</w:t>
            </w:r>
          </w:p>
        </w:tc>
        <w:tc>
          <w:tcPr>
            <w:tcW w:w="2340" w:type="dxa"/>
            <w:tcBorders>
              <w:right w:val="single" w:sz="6" w:space="0" w:color="auto"/>
            </w:tcBorders>
          </w:tcPr>
          <w:p w:rsidR="00563B57" w:rsidRPr="00FE1993" w:rsidRDefault="00563B57" w:rsidP="00A86AF2">
            <w:pPr>
              <w:spacing w:before="120"/>
              <w:rPr>
                <w:rFonts w:ascii="Times" w:hAnsi="Times" w:cs="Times"/>
                <w:sz w:val="18"/>
                <w:szCs w:val="18"/>
              </w:rPr>
            </w:pPr>
            <w:r w:rsidRPr="00FE1993">
              <w:rPr>
                <w:rFonts w:ascii="Times" w:hAnsi="Times" w:cs="Times"/>
                <w:sz w:val="18"/>
                <w:szCs w:val="18"/>
              </w:rPr>
              <w:t xml:space="preserve">A </w:t>
            </w:r>
            <w:r w:rsidRPr="00FE1993">
              <w:rPr>
                <w:rFonts w:ascii="Times" w:hAnsi="Times" w:cs="Times"/>
                <w:bCs/>
                <w:sz w:val="18"/>
                <w:szCs w:val="18"/>
              </w:rPr>
              <w:t>"Do Not Occupy"</w:t>
            </w:r>
            <w:r w:rsidRPr="00FE1993">
              <w:rPr>
                <w:rFonts w:ascii="Times" w:hAnsi="Times" w:cs="Times"/>
                <w:sz w:val="18"/>
                <w:szCs w:val="18"/>
              </w:rPr>
              <w:t xml:space="preserve"> Placard will be placed on affected seat and will be noted on ADLS.</w:t>
            </w:r>
          </w:p>
          <w:p w:rsidR="00563B57" w:rsidRPr="00FE1993" w:rsidRDefault="00563B57" w:rsidP="00A86AF2">
            <w:pPr>
              <w:spacing w:before="120"/>
              <w:ind w:left="30" w:hanging="30"/>
              <w:rPr>
                <w:rFonts w:ascii="Times" w:hAnsi="Times" w:cs="Times"/>
                <w:sz w:val="18"/>
                <w:szCs w:val="18"/>
              </w:rPr>
            </w:pPr>
            <w:r w:rsidRPr="00FE1993">
              <w:rPr>
                <w:rFonts w:ascii="Times" w:hAnsi="Times" w:cs="Times"/>
                <w:sz w:val="18"/>
                <w:szCs w:val="18"/>
              </w:rPr>
              <w:t>NOTE: Does not apply to Part 91 operators.</w:t>
            </w:r>
          </w:p>
        </w:tc>
      </w:tr>
      <w:tr w:rsidR="00563B57" w:rsidRPr="00FE1993" w:rsidTr="00A86AF2">
        <w:trPr>
          <w:cantSplit/>
        </w:trPr>
        <w:tc>
          <w:tcPr>
            <w:tcW w:w="2330" w:type="dxa"/>
            <w:tcBorders>
              <w:left w:val="single" w:sz="6" w:space="0" w:color="auto"/>
            </w:tcBorders>
          </w:tcPr>
          <w:p w:rsidR="00563B57" w:rsidRPr="00FE1993" w:rsidRDefault="00563B57" w:rsidP="00A86AF2">
            <w:pPr>
              <w:tabs>
                <w:tab w:val="left" w:pos="450"/>
                <w:tab w:val="left" w:pos="2600"/>
              </w:tabs>
              <w:spacing w:before="120"/>
              <w:ind w:left="720" w:hanging="634"/>
              <w:rPr>
                <w:rFonts w:ascii="Times" w:hAnsi="Times" w:cs="Times"/>
                <w:sz w:val="18"/>
                <w:szCs w:val="18"/>
              </w:rPr>
            </w:pPr>
          </w:p>
        </w:tc>
        <w:tc>
          <w:tcPr>
            <w:tcW w:w="440" w:type="dxa"/>
            <w:tcBorders>
              <w:right w:val="single" w:sz="4" w:space="0" w:color="auto"/>
            </w:tcBorders>
          </w:tcPr>
          <w:p w:rsidR="00563B57" w:rsidRPr="00FE1993" w:rsidRDefault="00563B57"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563B57" w:rsidRPr="00FE1993" w:rsidRDefault="00563B57" w:rsidP="00A86AF2">
            <w:pPr>
              <w:tabs>
                <w:tab w:val="left" w:pos="360"/>
              </w:tabs>
              <w:spacing w:before="120"/>
              <w:rPr>
                <w:rFonts w:ascii="Times" w:hAnsi="Times" w:cs="Times"/>
                <w:sz w:val="18"/>
                <w:szCs w:val="18"/>
              </w:rPr>
            </w:pPr>
          </w:p>
        </w:tc>
        <w:tc>
          <w:tcPr>
            <w:tcW w:w="360" w:type="dxa"/>
          </w:tcPr>
          <w:p w:rsidR="00563B57" w:rsidRPr="00FE1993" w:rsidRDefault="00563B57" w:rsidP="00A86AF2">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563B57" w:rsidRPr="00FE1993" w:rsidRDefault="00563B57" w:rsidP="00A86AF2">
            <w:pPr>
              <w:pStyle w:val="BodyText"/>
              <w:ind w:left="20"/>
            </w:pPr>
            <w:r w:rsidRPr="00FE1993">
              <w:t>NOTE 1: These provisos are intended to provide for occupancy of the above seats by an FAA inspector when the minimum safety equipment (oxygen and safety belt) is functional and the inspector determines the conditions to be acceptable.</w:t>
            </w:r>
          </w:p>
        </w:tc>
        <w:tc>
          <w:tcPr>
            <w:tcW w:w="2880" w:type="dxa"/>
            <w:tcBorders>
              <w:right w:val="single" w:sz="6" w:space="0" w:color="auto"/>
            </w:tcBorders>
          </w:tcPr>
          <w:p w:rsidR="00563B57" w:rsidRPr="00FE1993" w:rsidRDefault="00563B57" w:rsidP="00A86AF2">
            <w:pPr>
              <w:spacing w:before="120"/>
              <w:rPr>
                <w:rFonts w:ascii="Times" w:hAnsi="Times" w:cs="Times"/>
                <w:sz w:val="18"/>
                <w:szCs w:val="18"/>
              </w:rPr>
            </w:pPr>
          </w:p>
        </w:tc>
        <w:tc>
          <w:tcPr>
            <w:tcW w:w="2520" w:type="dxa"/>
            <w:tcBorders>
              <w:right w:val="single" w:sz="6" w:space="0" w:color="auto"/>
            </w:tcBorders>
          </w:tcPr>
          <w:p w:rsidR="00563B57" w:rsidRPr="00FE1993" w:rsidRDefault="00563B57" w:rsidP="00A86AF2">
            <w:pPr>
              <w:spacing w:before="120"/>
              <w:rPr>
                <w:rFonts w:ascii="Times" w:hAnsi="Times" w:cs="Times"/>
                <w:sz w:val="18"/>
                <w:szCs w:val="18"/>
              </w:rPr>
            </w:pPr>
          </w:p>
        </w:tc>
        <w:tc>
          <w:tcPr>
            <w:tcW w:w="2340" w:type="dxa"/>
            <w:tcBorders>
              <w:right w:val="single" w:sz="6" w:space="0" w:color="auto"/>
            </w:tcBorders>
          </w:tcPr>
          <w:p w:rsidR="00563B57" w:rsidRPr="00FE1993" w:rsidRDefault="00563B57" w:rsidP="00A86AF2">
            <w:pPr>
              <w:spacing w:before="120"/>
              <w:rPr>
                <w:rFonts w:ascii="Times" w:hAnsi="Times" w:cs="Times"/>
                <w:sz w:val="18"/>
                <w:szCs w:val="18"/>
              </w:rPr>
            </w:pPr>
          </w:p>
        </w:tc>
      </w:tr>
      <w:tr w:rsidR="00563B57" w:rsidRPr="00FE1993" w:rsidTr="00A86AF2">
        <w:trPr>
          <w:cantSplit/>
        </w:trPr>
        <w:tc>
          <w:tcPr>
            <w:tcW w:w="2330" w:type="dxa"/>
            <w:tcBorders>
              <w:left w:val="single" w:sz="6" w:space="0" w:color="auto"/>
            </w:tcBorders>
          </w:tcPr>
          <w:p w:rsidR="00563B57" w:rsidRPr="00FE1993" w:rsidRDefault="00563B57" w:rsidP="00A86AF2">
            <w:pPr>
              <w:tabs>
                <w:tab w:val="left" w:pos="450"/>
                <w:tab w:val="left" w:pos="2600"/>
              </w:tabs>
              <w:spacing w:before="120"/>
              <w:ind w:left="720" w:hanging="634"/>
              <w:rPr>
                <w:rFonts w:ascii="Times" w:hAnsi="Times" w:cs="Times"/>
                <w:sz w:val="18"/>
                <w:szCs w:val="18"/>
              </w:rPr>
            </w:pPr>
          </w:p>
        </w:tc>
        <w:tc>
          <w:tcPr>
            <w:tcW w:w="440" w:type="dxa"/>
            <w:tcBorders>
              <w:right w:val="single" w:sz="4" w:space="0" w:color="auto"/>
            </w:tcBorders>
          </w:tcPr>
          <w:p w:rsidR="00563B57" w:rsidRPr="00FE1993" w:rsidRDefault="00563B57"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563B57" w:rsidRPr="00FE1993" w:rsidRDefault="00563B57" w:rsidP="00A86AF2">
            <w:pPr>
              <w:tabs>
                <w:tab w:val="left" w:pos="360"/>
              </w:tabs>
              <w:spacing w:before="120"/>
              <w:rPr>
                <w:rFonts w:ascii="Times" w:hAnsi="Times" w:cs="Times"/>
                <w:sz w:val="18"/>
                <w:szCs w:val="18"/>
              </w:rPr>
            </w:pPr>
          </w:p>
        </w:tc>
        <w:tc>
          <w:tcPr>
            <w:tcW w:w="360" w:type="dxa"/>
          </w:tcPr>
          <w:p w:rsidR="00563B57" w:rsidRPr="00FE1993" w:rsidRDefault="00563B57" w:rsidP="00A86AF2">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563B57" w:rsidRPr="00FE1993" w:rsidRDefault="00563B57" w:rsidP="00A86AF2">
            <w:pPr>
              <w:pStyle w:val="BodyText"/>
              <w:ind w:left="20"/>
            </w:pPr>
            <w:r w:rsidRPr="00FE1993">
              <w:t>NOTE 2: The pilot-in-command will determine if the minimum safety equipment is functional for other persons authorized to occupy any observer seat(s).</w:t>
            </w:r>
          </w:p>
        </w:tc>
        <w:tc>
          <w:tcPr>
            <w:tcW w:w="2880" w:type="dxa"/>
            <w:tcBorders>
              <w:right w:val="single" w:sz="6" w:space="0" w:color="auto"/>
            </w:tcBorders>
          </w:tcPr>
          <w:p w:rsidR="00563B57" w:rsidRPr="00FE1993" w:rsidRDefault="00563B57" w:rsidP="00A86AF2">
            <w:pPr>
              <w:spacing w:before="120"/>
              <w:rPr>
                <w:rFonts w:ascii="Times" w:hAnsi="Times" w:cs="Times"/>
                <w:sz w:val="18"/>
                <w:szCs w:val="18"/>
              </w:rPr>
            </w:pPr>
          </w:p>
        </w:tc>
        <w:tc>
          <w:tcPr>
            <w:tcW w:w="2520" w:type="dxa"/>
            <w:tcBorders>
              <w:right w:val="single" w:sz="6" w:space="0" w:color="auto"/>
            </w:tcBorders>
          </w:tcPr>
          <w:p w:rsidR="00563B57" w:rsidRPr="00FE1993" w:rsidRDefault="00563B57" w:rsidP="00A86AF2">
            <w:pPr>
              <w:spacing w:before="120"/>
              <w:rPr>
                <w:rFonts w:ascii="Times" w:hAnsi="Times" w:cs="Times"/>
                <w:sz w:val="18"/>
                <w:szCs w:val="18"/>
              </w:rPr>
            </w:pPr>
          </w:p>
        </w:tc>
        <w:tc>
          <w:tcPr>
            <w:tcW w:w="2340" w:type="dxa"/>
            <w:tcBorders>
              <w:right w:val="single" w:sz="6" w:space="0" w:color="auto"/>
            </w:tcBorders>
          </w:tcPr>
          <w:p w:rsidR="00563B57" w:rsidRPr="00FE1993" w:rsidRDefault="00563B57" w:rsidP="00A86AF2">
            <w:pPr>
              <w:spacing w:before="120"/>
              <w:rPr>
                <w:rFonts w:ascii="Times" w:hAnsi="Times" w:cs="Times"/>
                <w:sz w:val="18"/>
                <w:szCs w:val="18"/>
              </w:rPr>
            </w:pPr>
          </w:p>
        </w:tc>
      </w:tr>
      <w:tr w:rsidR="00563B57" w:rsidRPr="00FE1993" w:rsidTr="00A86AF2">
        <w:trPr>
          <w:cantSplit/>
        </w:trPr>
        <w:tc>
          <w:tcPr>
            <w:tcW w:w="2330" w:type="dxa"/>
            <w:tcBorders>
              <w:left w:val="single" w:sz="6" w:space="0" w:color="auto"/>
              <w:bottom w:val="single" w:sz="6" w:space="0" w:color="auto"/>
            </w:tcBorders>
          </w:tcPr>
          <w:p w:rsidR="00563B57" w:rsidRPr="00FE1993" w:rsidRDefault="00563B57" w:rsidP="00A86AF2">
            <w:pPr>
              <w:tabs>
                <w:tab w:val="left" w:pos="450"/>
                <w:tab w:val="left" w:pos="2600"/>
              </w:tabs>
              <w:spacing w:before="120"/>
              <w:ind w:left="720" w:hanging="720"/>
              <w:jc w:val="center"/>
              <w:rPr>
                <w:rFonts w:ascii="Times" w:hAnsi="Times" w:cs="Times"/>
                <w:sz w:val="18"/>
                <w:szCs w:val="18"/>
              </w:rPr>
            </w:pPr>
            <w:r w:rsidRPr="00FE1993">
              <w:rPr>
                <w:rFonts w:ascii="Times" w:hAnsi="Times" w:cs="Times"/>
                <w:sz w:val="18"/>
                <w:szCs w:val="18"/>
              </w:rPr>
              <w:t>(continued)</w:t>
            </w:r>
          </w:p>
        </w:tc>
        <w:tc>
          <w:tcPr>
            <w:tcW w:w="440" w:type="dxa"/>
            <w:tcBorders>
              <w:bottom w:val="single" w:sz="6" w:space="0" w:color="auto"/>
              <w:right w:val="single" w:sz="4" w:space="0" w:color="auto"/>
            </w:tcBorders>
          </w:tcPr>
          <w:p w:rsidR="00563B57" w:rsidRPr="00FE1993" w:rsidRDefault="00563B57" w:rsidP="00A86AF2">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563B57" w:rsidRPr="00FE1993" w:rsidRDefault="00563B57" w:rsidP="00A86AF2">
            <w:pPr>
              <w:tabs>
                <w:tab w:val="left" w:pos="360"/>
              </w:tabs>
              <w:spacing w:before="120"/>
              <w:rPr>
                <w:rFonts w:ascii="Times" w:hAnsi="Times" w:cs="Times"/>
                <w:sz w:val="18"/>
                <w:szCs w:val="18"/>
              </w:rPr>
            </w:pPr>
          </w:p>
        </w:tc>
        <w:tc>
          <w:tcPr>
            <w:tcW w:w="360" w:type="dxa"/>
            <w:tcBorders>
              <w:bottom w:val="single" w:sz="6" w:space="0" w:color="auto"/>
            </w:tcBorders>
          </w:tcPr>
          <w:p w:rsidR="00563B57" w:rsidRPr="00FE1993" w:rsidRDefault="00563B57" w:rsidP="00A86AF2">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563B57" w:rsidRPr="00FE1993" w:rsidRDefault="00563B57" w:rsidP="00A86AF2">
            <w:pPr>
              <w:pStyle w:val="BodyText"/>
            </w:pPr>
          </w:p>
        </w:tc>
        <w:tc>
          <w:tcPr>
            <w:tcW w:w="2880" w:type="dxa"/>
            <w:tcBorders>
              <w:bottom w:val="single" w:sz="6" w:space="0" w:color="auto"/>
              <w:right w:val="single" w:sz="6" w:space="0" w:color="auto"/>
            </w:tcBorders>
          </w:tcPr>
          <w:p w:rsidR="00563B57" w:rsidRPr="00FE1993" w:rsidRDefault="00563B57" w:rsidP="00A86AF2">
            <w:pPr>
              <w:spacing w:before="120"/>
              <w:rPr>
                <w:rFonts w:ascii="Times" w:hAnsi="Times" w:cs="Times"/>
                <w:sz w:val="18"/>
                <w:szCs w:val="18"/>
              </w:rPr>
            </w:pPr>
          </w:p>
        </w:tc>
        <w:tc>
          <w:tcPr>
            <w:tcW w:w="2520" w:type="dxa"/>
            <w:tcBorders>
              <w:bottom w:val="single" w:sz="6" w:space="0" w:color="auto"/>
              <w:right w:val="single" w:sz="6" w:space="0" w:color="auto"/>
            </w:tcBorders>
          </w:tcPr>
          <w:p w:rsidR="00563B57" w:rsidRPr="00FE1993" w:rsidRDefault="00563B57" w:rsidP="00A86AF2">
            <w:pPr>
              <w:spacing w:before="120"/>
              <w:rPr>
                <w:rFonts w:ascii="Times" w:hAnsi="Times" w:cs="Times"/>
                <w:sz w:val="18"/>
                <w:szCs w:val="18"/>
              </w:rPr>
            </w:pPr>
          </w:p>
        </w:tc>
        <w:tc>
          <w:tcPr>
            <w:tcW w:w="2340" w:type="dxa"/>
            <w:tcBorders>
              <w:bottom w:val="single" w:sz="6" w:space="0" w:color="auto"/>
              <w:right w:val="single" w:sz="6" w:space="0" w:color="auto"/>
            </w:tcBorders>
          </w:tcPr>
          <w:p w:rsidR="00563B57" w:rsidRPr="00FE1993" w:rsidRDefault="00563B57" w:rsidP="00A86AF2">
            <w:pPr>
              <w:spacing w:before="120"/>
              <w:ind w:left="30" w:hanging="30"/>
              <w:rPr>
                <w:rFonts w:ascii="Times" w:hAnsi="Times" w:cs="Times"/>
                <w:sz w:val="18"/>
                <w:szCs w:val="18"/>
              </w:rPr>
            </w:pPr>
          </w:p>
        </w:tc>
      </w:tr>
    </w:tbl>
    <w:p w:rsidR="00E470C6" w:rsidRDefault="00E470C6" w:rsidP="00EA538C">
      <w:pPr>
        <w:jc w:val="center"/>
        <w:rPr>
          <w:sz w:val="22"/>
          <w:szCs w:val="22"/>
        </w:rPr>
        <w:sectPr w:rsidR="00E470C6" w:rsidSect="00EA538C">
          <w:headerReference w:type="default" r:id="rId8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470C6" w:rsidRPr="00FE1993" w:rsidTr="00A86AF2">
        <w:trPr>
          <w:cantSplit/>
        </w:trPr>
        <w:tc>
          <w:tcPr>
            <w:tcW w:w="2330" w:type="dxa"/>
            <w:tcBorders>
              <w:top w:val="single" w:sz="4" w:space="0" w:color="auto"/>
              <w:left w:val="single" w:sz="6" w:space="0" w:color="auto"/>
            </w:tcBorders>
          </w:tcPr>
          <w:p w:rsidR="00E470C6" w:rsidRPr="00FE1993" w:rsidRDefault="00E470C6" w:rsidP="00A86AF2">
            <w:pPr>
              <w:tabs>
                <w:tab w:val="left" w:pos="2600"/>
              </w:tabs>
              <w:ind w:left="450" w:hanging="364"/>
              <w:rPr>
                <w:rFonts w:ascii="Times" w:hAnsi="Times" w:cs="Times"/>
                <w:sz w:val="18"/>
                <w:szCs w:val="18"/>
              </w:rPr>
            </w:pPr>
            <w:r w:rsidRPr="00FE1993">
              <w:rPr>
                <w:rFonts w:ascii="Times" w:hAnsi="Times" w:cs="Times"/>
                <w:sz w:val="18"/>
                <w:szCs w:val="18"/>
              </w:rPr>
              <w:lastRenderedPageBreak/>
              <w:t>4.</w:t>
            </w:r>
            <w:r w:rsidRPr="00FE1993">
              <w:rPr>
                <w:rFonts w:ascii="Times" w:hAnsi="Times" w:cs="Times"/>
                <w:sz w:val="18"/>
                <w:szCs w:val="18"/>
              </w:rPr>
              <w:tab/>
              <w:t>Observer Seat(s) (continued)</w:t>
            </w:r>
          </w:p>
        </w:tc>
        <w:tc>
          <w:tcPr>
            <w:tcW w:w="440" w:type="dxa"/>
            <w:tcBorders>
              <w:top w:val="single" w:sz="4" w:space="0" w:color="auto"/>
              <w:right w:val="single" w:sz="4" w:space="0" w:color="auto"/>
            </w:tcBorders>
          </w:tcPr>
          <w:p w:rsidR="00E470C6" w:rsidRPr="00FE1993" w:rsidRDefault="00E470C6" w:rsidP="00A86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E470C6" w:rsidRPr="00FE1993" w:rsidRDefault="00E470C6" w:rsidP="00A86AF2">
            <w:pPr>
              <w:tabs>
                <w:tab w:val="left" w:pos="360"/>
              </w:tabs>
              <w:rPr>
                <w:rFonts w:ascii="Times" w:hAnsi="Times" w:cs="Times"/>
                <w:sz w:val="18"/>
                <w:szCs w:val="18"/>
              </w:rPr>
            </w:pPr>
          </w:p>
        </w:tc>
        <w:tc>
          <w:tcPr>
            <w:tcW w:w="360" w:type="dxa"/>
            <w:tcBorders>
              <w:top w:val="single" w:sz="4" w:space="0" w:color="auto"/>
            </w:tcBorders>
          </w:tcPr>
          <w:p w:rsidR="00E470C6" w:rsidRPr="00FE1993" w:rsidRDefault="00E470C6" w:rsidP="00A86AF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E470C6" w:rsidRPr="00FE1993" w:rsidRDefault="00E470C6" w:rsidP="00A86AF2">
            <w:pPr>
              <w:pStyle w:val="BodyText"/>
              <w:spacing w:before="0"/>
              <w:ind w:left="20" w:hanging="6"/>
            </w:pPr>
          </w:p>
        </w:tc>
        <w:tc>
          <w:tcPr>
            <w:tcW w:w="2880" w:type="dxa"/>
            <w:tcBorders>
              <w:top w:val="single" w:sz="4" w:space="0" w:color="auto"/>
              <w:right w:val="single" w:sz="6" w:space="0" w:color="auto"/>
            </w:tcBorders>
          </w:tcPr>
          <w:p w:rsidR="00E470C6" w:rsidRPr="00FE1993" w:rsidRDefault="00E470C6" w:rsidP="00A86AF2">
            <w:pPr>
              <w:rPr>
                <w:rFonts w:ascii="Times" w:hAnsi="Times" w:cs="Times"/>
                <w:sz w:val="18"/>
                <w:szCs w:val="18"/>
              </w:rPr>
            </w:pPr>
          </w:p>
        </w:tc>
        <w:tc>
          <w:tcPr>
            <w:tcW w:w="2520" w:type="dxa"/>
            <w:tcBorders>
              <w:top w:val="single" w:sz="4" w:space="0" w:color="auto"/>
              <w:right w:val="single" w:sz="6" w:space="0" w:color="auto"/>
            </w:tcBorders>
          </w:tcPr>
          <w:p w:rsidR="00E470C6" w:rsidRPr="00FE1993" w:rsidRDefault="00E470C6" w:rsidP="00A86AF2">
            <w:pPr>
              <w:rPr>
                <w:rFonts w:ascii="Times" w:hAnsi="Times" w:cs="Times"/>
                <w:sz w:val="18"/>
                <w:szCs w:val="18"/>
              </w:rPr>
            </w:pPr>
          </w:p>
        </w:tc>
        <w:tc>
          <w:tcPr>
            <w:tcW w:w="2340" w:type="dxa"/>
            <w:tcBorders>
              <w:top w:val="single" w:sz="4" w:space="0" w:color="auto"/>
              <w:right w:val="single" w:sz="6" w:space="0" w:color="auto"/>
            </w:tcBorders>
          </w:tcPr>
          <w:p w:rsidR="00E470C6" w:rsidRPr="00FE1993" w:rsidRDefault="00E470C6" w:rsidP="00A86AF2">
            <w:pPr>
              <w:rPr>
                <w:rFonts w:ascii="Times" w:hAnsi="Times" w:cs="Times"/>
                <w:sz w:val="18"/>
                <w:szCs w:val="18"/>
              </w:rPr>
            </w:pPr>
          </w:p>
        </w:tc>
      </w:tr>
      <w:tr w:rsidR="00E470C6" w:rsidRPr="00FE1993" w:rsidTr="00A86AF2">
        <w:trPr>
          <w:cantSplit/>
        </w:trPr>
        <w:tc>
          <w:tcPr>
            <w:tcW w:w="2330" w:type="dxa"/>
            <w:tcBorders>
              <w:left w:val="single" w:sz="6" w:space="0" w:color="auto"/>
            </w:tcBorders>
          </w:tcPr>
          <w:p w:rsidR="00E470C6" w:rsidRPr="00FE1993" w:rsidRDefault="00E470C6" w:rsidP="00A86AF2">
            <w:pPr>
              <w:tabs>
                <w:tab w:val="left" w:pos="450"/>
                <w:tab w:val="left" w:pos="2600"/>
              </w:tabs>
              <w:spacing w:before="120"/>
              <w:ind w:left="720" w:hanging="720"/>
              <w:rPr>
                <w:rFonts w:ascii="Times" w:hAnsi="Times" w:cs="Times"/>
                <w:sz w:val="18"/>
                <w:szCs w:val="18"/>
              </w:rPr>
            </w:pPr>
            <w:r w:rsidRPr="00FE1993">
              <w:rPr>
                <w:rFonts w:ascii="Times" w:hAnsi="Times" w:cs="Times"/>
                <w:sz w:val="18"/>
                <w:szCs w:val="18"/>
              </w:rPr>
              <w:tab/>
              <w:t>2)</w:t>
            </w:r>
            <w:r w:rsidRPr="00FE1993">
              <w:rPr>
                <w:rFonts w:ascii="Times" w:hAnsi="Times" w:cs="Times"/>
                <w:sz w:val="18"/>
                <w:szCs w:val="18"/>
              </w:rPr>
              <w:tab/>
              <w:t>Observer Seat Not</w:t>
            </w:r>
          </w:p>
          <w:p w:rsidR="00E470C6" w:rsidRPr="00FE1993" w:rsidRDefault="00E470C6" w:rsidP="00A86AF2">
            <w:pPr>
              <w:tabs>
                <w:tab w:val="left" w:pos="450"/>
                <w:tab w:val="left" w:pos="2600"/>
              </w:tabs>
              <w:ind w:left="720" w:hanging="720"/>
              <w:rPr>
                <w:rFonts w:ascii="Times" w:hAnsi="Times" w:cs="Times"/>
                <w:sz w:val="18"/>
                <w:szCs w:val="18"/>
              </w:rPr>
            </w:pPr>
            <w:r w:rsidRPr="00FE1993">
              <w:rPr>
                <w:rFonts w:ascii="Times" w:hAnsi="Times" w:cs="Times"/>
                <w:sz w:val="18"/>
                <w:szCs w:val="18"/>
              </w:rPr>
              <w:tab/>
            </w:r>
            <w:r w:rsidRPr="00FE1993">
              <w:rPr>
                <w:rFonts w:ascii="Times" w:hAnsi="Times" w:cs="Times"/>
                <w:sz w:val="18"/>
                <w:szCs w:val="18"/>
              </w:rPr>
              <w:tab/>
              <w:t>Required by 14 CFR (including</w:t>
            </w:r>
          </w:p>
          <w:p w:rsidR="00E470C6" w:rsidRPr="00FE1993" w:rsidRDefault="00E470C6" w:rsidP="00A86AF2">
            <w:pPr>
              <w:tabs>
                <w:tab w:val="left" w:pos="450"/>
                <w:tab w:val="left" w:pos="2600"/>
              </w:tabs>
              <w:ind w:left="720" w:hanging="720"/>
              <w:rPr>
                <w:rFonts w:ascii="Times" w:hAnsi="Times" w:cs="Times"/>
                <w:sz w:val="18"/>
                <w:szCs w:val="18"/>
              </w:rPr>
            </w:pPr>
            <w:r w:rsidRPr="00FE1993">
              <w:rPr>
                <w:rFonts w:ascii="Times" w:hAnsi="Times" w:cs="Times"/>
                <w:sz w:val="18"/>
                <w:szCs w:val="18"/>
              </w:rPr>
              <w:tab/>
            </w:r>
            <w:r w:rsidRPr="00FE1993">
              <w:rPr>
                <w:rFonts w:ascii="Times" w:hAnsi="Times" w:cs="Times"/>
                <w:sz w:val="18"/>
                <w:szCs w:val="18"/>
              </w:rPr>
              <w:tab/>
              <w:t>associated</w:t>
            </w:r>
          </w:p>
          <w:p w:rsidR="00E470C6" w:rsidRPr="00FE1993" w:rsidRDefault="00E470C6" w:rsidP="00A86AF2">
            <w:pPr>
              <w:tabs>
                <w:tab w:val="left" w:pos="450"/>
                <w:tab w:val="left" w:pos="2600"/>
              </w:tabs>
              <w:ind w:left="720" w:hanging="720"/>
              <w:rPr>
                <w:rFonts w:ascii="Times" w:hAnsi="Times" w:cs="Times"/>
                <w:sz w:val="18"/>
                <w:szCs w:val="18"/>
              </w:rPr>
            </w:pPr>
            <w:r w:rsidRPr="00FE1993">
              <w:rPr>
                <w:rFonts w:ascii="Times" w:hAnsi="Times" w:cs="Times"/>
                <w:sz w:val="18"/>
                <w:szCs w:val="18"/>
              </w:rPr>
              <w:tab/>
            </w:r>
            <w:r w:rsidRPr="00FE1993">
              <w:rPr>
                <w:rFonts w:ascii="Times" w:hAnsi="Times" w:cs="Times"/>
                <w:sz w:val="18"/>
                <w:szCs w:val="18"/>
              </w:rPr>
              <w:tab/>
              <w:t>equipment)</w:t>
            </w:r>
          </w:p>
        </w:tc>
        <w:tc>
          <w:tcPr>
            <w:tcW w:w="440" w:type="dxa"/>
            <w:tcBorders>
              <w:right w:val="single" w:sz="4" w:space="0" w:color="auto"/>
            </w:tcBorders>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D</w:t>
            </w:r>
          </w:p>
        </w:tc>
        <w:tc>
          <w:tcPr>
            <w:tcW w:w="370" w:type="dxa"/>
            <w:tcBorders>
              <w:left w:val="single" w:sz="4" w:space="0" w:color="auto"/>
              <w:right w:val="single" w:sz="6" w:space="0" w:color="auto"/>
            </w:tcBorders>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60" w:type="dxa"/>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0</w:t>
            </w:r>
          </w:p>
        </w:tc>
        <w:tc>
          <w:tcPr>
            <w:tcW w:w="3240" w:type="dxa"/>
            <w:tcBorders>
              <w:left w:val="single" w:sz="6" w:space="0" w:color="auto"/>
              <w:right w:val="single" w:sz="6" w:space="0" w:color="auto"/>
            </w:tcBorders>
          </w:tcPr>
          <w:p w:rsidR="00E470C6" w:rsidRPr="00FE1993" w:rsidRDefault="00E470C6" w:rsidP="00A86AF2">
            <w:pPr>
              <w:pStyle w:val="BodyText"/>
            </w:pPr>
            <w:r w:rsidRPr="00FE1993">
              <w:t>NOTE: The pilot-in-command will determine if the minimum safety equipment is functional for other persons authorized to occupy any observer seat(s).</w:t>
            </w:r>
          </w:p>
        </w:tc>
        <w:tc>
          <w:tcPr>
            <w:tcW w:w="288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None required.</w:t>
            </w:r>
          </w:p>
        </w:tc>
        <w:tc>
          <w:tcPr>
            <w:tcW w:w="252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None required.</w:t>
            </w:r>
          </w:p>
        </w:tc>
        <w:tc>
          <w:tcPr>
            <w:tcW w:w="234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 xml:space="preserve">A </w:t>
            </w:r>
            <w:r w:rsidRPr="00FE1993">
              <w:rPr>
                <w:rFonts w:ascii="Times" w:hAnsi="Times" w:cs="Times"/>
                <w:bCs/>
                <w:sz w:val="18"/>
                <w:szCs w:val="18"/>
              </w:rPr>
              <w:t>"Do Not Occupy"</w:t>
            </w:r>
            <w:r w:rsidRPr="00FE1993">
              <w:rPr>
                <w:rFonts w:ascii="Times" w:hAnsi="Times" w:cs="Times"/>
                <w:sz w:val="18"/>
                <w:szCs w:val="18"/>
              </w:rPr>
              <w:t xml:space="preserve"> Placard will be placed on affected seat and will be noted on ADLS.</w:t>
            </w:r>
          </w:p>
          <w:p w:rsidR="00E470C6" w:rsidRPr="00FE1993" w:rsidRDefault="00E470C6" w:rsidP="00A86AF2">
            <w:pPr>
              <w:spacing w:before="120"/>
              <w:ind w:left="30" w:hanging="30"/>
              <w:rPr>
                <w:rFonts w:ascii="Times" w:hAnsi="Times" w:cs="Times"/>
                <w:sz w:val="18"/>
                <w:szCs w:val="18"/>
              </w:rPr>
            </w:pPr>
            <w:r w:rsidRPr="00FE1993">
              <w:rPr>
                <w:rFonts w:ascii="Times" w:hAnsi="Times" w:cs="Times"/>
                <w:sz w:val="18"/>
                <w:szCs w:val="18"/>
              </w:rPr>
              <w:t>NOTE: Does not apply to Part 91 operators.</w:t>
            </w:r>
          </w:p>
        </w:tc>
      </w:tr>
      <w:tr w:rsidR="00E470C6" w:rsidRPr="00FE1993" w:rsidTr="00A86AF2">
        <w:trPr>
          <w:cantSplit/>
        </w:trPr>
        <w:tc>
          <w:tcPr>
            <w:tcW w:w="2330" w:type="dxa"/>
            <w:tcBorders>
              <w:left w:val="single" w:sz="6" w:space="0" w:color="auto"/>
            </w:tcBorders>
          </w:tcPr>
          <w:p w:rsidR="00E470C6" w:rsidRPr="00FE1993" w:rsidRDefault="00E470C6" w:rsidP="00A86AF2">
            <w:pPr>
              <w:tabs>
                <w:tab w:val="left" w:pos="2600"/>
              </w:tabs>
              <w:spacing w:before="120"/>
              <w:ind w:left="446" w:hanging="360"/>
              <w:rPr>
                <w:rFonts w:ascii="Times" w:hAnsi="Times" w:cs="Times"/>
                <w:sz w:val="18"/>
                <w:szCs w:val="18"/>
              </w:rPr>
            </w:pPr>
            <w:r w:rsidRPr="00FE1993">
              <w:rPr>
                <w:rFonts w:ascii="Times" w:hAnsi="Times" w:cs="Times"/>
                <w:sz w:val="18"/>
                <w:szCs w:val="18"/>
              </w:rPr>
              <w:t>5.</w:t>
            </w:r>
            <w:r w:rsidRPr="00FE1993">
              <w:rPr>
                <w:rFonts w:ascii="Times" w:hAnsi="Times" w:cs="Times"/>
                <w:sz w:val="18"/>
                <w:szCs w:val="18"/>
              </w:rPr>
              <w:tab/>
              <w:t>Megaphones</w:t>
            </w:r>
          </w:p>
          <w:p w:rsidR="00E470C6" w:rsidRPr="00FE1993" w:rsidRDefault="00E470C6" w:rsidP="00A86AF2">
            <w:pPr>
              <w:tabs>
                <w:tab w:val="left" w:pos="2600"/>
              </w:tabs>
              <w:ind w:left="440" w:hanging="360"/>
              <w:rPr>
                <w:rFonts w:ascii="Times" w:hAnsi="Times" w:cs="Times"/>
                <w:sz w:val="18"/>
                <w:szCs w:val="18"/>
              </w:rPr>
            </w:pPr>
            <w:r w:rsidRPr="00FE1993">
              <w:rPr>
                <w:rFonts w:ascii="Times" w:hAnsi="Times" w:cs="Times"/>
                <w:sz w:val="18"/>
                <w:szCs w:val="18"/>
              </w:rPr>
              <w:t>***</w:t>
            </w:r>
          </w:p>
        </w:tc>
        <w:tc>
          <w:tcPr>
            <w:tcW w:w="440" w:type="dxa"/>
            <w:tcBorders>
              <w:right w:val="single" w:sz="4" w:space="0" w:color="auto"/>
            </w:tcBorders>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D</w:t>
            </w:r>
          </w:p>
        </w:tc>
        <w:tc>
          <w:tcPr>
            <w:tcW w:w="370" w:type="dxa"/>
            <w:tcBorders>
              <w:left w:val="single" w:sz="4" w:space="0" w:color="auto"/>
              <w:right w:val="single" w:sz="6" w:space="0" w:color="auto"/>
            </w:tcBorders>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60" w:type="dxa"/>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240" w:type="dxa"/>
            <w:tcBorders>
              <w:left w:val="single" w:sz="6" w:space="0" w:color="auto"/>
              <w:right w:val="single" w:sz="6" w:space="0" w:color="auto"/>
            </w:tcBorders>
          </w:tcPr>
          <w:p w:rsidR="00E470C6" w:rsidRPr="00FE1993" w:rsidRDefault="00E470C6" w:rsidP="00A86AF2">
            <w:pPr>
              <w:pStyle w:val="BodyText"/>
            </w:pPr>
            <w:r w:rsidRPr="00FE1993">
              <w:t>Any in excess of those required by 14 CFR may be inoperative or missing provided:</w:t>
            </w:r>
          </w:p>
          <w:p w:rsidR="00E470C6" w:rsidRPr="00FE1993" w:rsidRDefault="00E470C6" w:rsidP="00A86AF2">
            <w:pPr>
              <w:ind w:left="460" w:hanging="360"/>
              <w:rPr>
                <w:rFonts w:ascii="Times" w:hAnsi="Times" w:cs="Times"/>
                <w:sz w:val="18"/>
                <w:szCs w:val="18"/>
              </w:rPr>
            </w:pPr>
            <w:r w:rsidRPr="00FE1993">
              <w:rPr>
                <w:rFonts w:ascii="Times" w:hAnsi="Times" w:cs="Times"/>
                <w:sz w:val="18"/>
                <w:szCs w:val="18"/>
              </w:rPr>
              <w:t>a)</w:t>
            </w:r>
            <w:r w:rsidRPr="00FE1993">
              <w:rPr>
                <w:rFonts w:ascii="Times" w:hAnsi="Times" w:cs="Times"/>
                <w:sz w:val="18"/>
                <w:szCs w:val="18"/>
              </w:rPr>
              <w:tab/>
              <w:t>Inoperative megaphone is removed from passenger cabin,</w:t>
            </w:r>
          </w:p>
          <w:p w:rsidR="004078B0" w:rsidRDefault="00F72561" w:rsidP="003868A5">
            <w:pPr>
              <w:numPr>
                <w:ilvl w:val="0"/>
                <w:numId w:val="11"/>
              </w:numPr>
              <w:tabs>
                <w:tab w:val="clear" w:pos="740"/>
                <w:tab w:val="num" w:pos="460"/>
              </w:tabs>
              <w:ind w:left="460"/>
              <w:rPr>
                <w:rFonts w:ascii="Times" w:hAnsi="Times" w:cs="Times"/>
                <w:sz w:val="18"/>
                <w:szCs w:val="18"/>
              </w:rPr>
            </w:pPr>
            <w:r>
              <w:rPr>
                <w:rFonts w:ascii="Times" w:hAnsi="Times" w:cs="Times"/>
                <w:sz w:val="18"/>
                <w:szCs w:val="18"/>
              </w:rPr>
              <w:t>Associated placard is removed or obscured, and</w:t>
            </w:r>
          </w:p>
          <w:p w:rsidR="00E470C6" w:rsidRPr="00FE1993" w:rsidRDefault="00E470C6" w:rsidP="003868A5">
            <w:pPr>
              <w:numPr>
                <w:ilvl w:val="0"/>
                <w:numId w:val="11"/>
              </w:numPr>
              <w:tabs>
                <w:tab w:val="clear" w:pos="740"/>
                <w:tab w:val="num" w:pos="460"/>
              </w:tabs>
              <w:ind w:left="460"/>
              <w:rPr>
                <w:rFonts w:ascii="Times" w:hAnsi="Times" w:cs="Times"/>
                <w:sz w:val="18"/>
                <w:szCs w:val="18"/>
              </w:rPr>
            </w:pPr>
            <w:r w:rsidRPr="00FE1993">
              <w:rPr>
                <w:rFonts w:ascii="Times" w:hAnsi="Times" w:cs="Times"/>
                <w:sz w:val="18"/>
                <w:szCs w:val="18"/>
              </w:rPr>
              <w:t>Required distribution is maintained.</w:t>
            </w:r>
          </w:p>
        </w:tc>
        <w:tc>
          <w:tcPr>
            <w:tcW w:w="288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None required.</w:t>
            </w:r>
          </w:p>
        </w:tc>
        <w:tc>
          <w:tcPr>
            <w:tcW w:w="252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None required.</w:t>
            </w:r>
          </w:p>
        </w:tc>
        <w:tc>
          <w:tcPr>
            <w:tcW w:w="234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An Inoperative Placard will be displayed in a prominent position to be seen by flight crew and will be noted on ADLS.</w:t>
            </w:r>
          </w:p>
        </w:tc>
      </w:tr>
      <w:tr w:rsidR="00E470C6" w:rsidRPr="00FE1993" w:rsidTr="00E470C6">
        <w:trPr>
          <w:cantSplit/>
        </w:trPr>
        <w:tc>
          <w:tcPr>
            <w:tcW w:w="2330" w:type="dxa"/>
            <w:tcBorders>
              <w:left w:val="single" w:sz="6" w:space="0" w:color="auto"/>
            </w:tcBorders>
          </w:tcPr>
          <w:p w:rsidR="00E470C6" w:rsidRPr="00FE1993" w:rsidRDefault="00E470C6" w:rsidP="00A86AF2">
            <w:pPr>
              <w:tabs>
                <w:tab w:val="left" w:pos="2600"/>
              </w:tabs>
              <w:spacing w:before="120"/>
              <w:ind w:left="440" w:hanging="360"/>
              <w:rPr>
                <w:rFonts w:ascii="Times" w:hAnsi="Times" w:cs="Times"/>
                <w:sz w:val="18"/>
                <w:szCs w:val="18"/>
              </w:rPr>
            </w:pPr>
            <w:r w:rsidRPr="00FE1993">
              <w:rPr>
                <w:rFonts w:ascii="Times" w:hAnsi="Times" w:cs="Times"/>
                <w:sz w:val="18"/>
                <w:szCs w:val="18"/>
              </w:rPr>
              <w:t>6.</w:t>
            </w:r>
            <w:r w:rsidRPr="00FE1993">
              <w:rPr>
                <w:rFonts w:ascii="Times" w:hAnsi="Times" w:cs="Times"/>
                <w:sz w:val="18"/>
                <w:szCs w:val="18"/>
              </w:rPr>
              <w:tab/>
              <w:t>Flotation Devices</w:t>
            </w:r>
          </w:p>
        </w:tc>
        <w:tc>
          <w:tcPr>
            <w:tcW w:w="440" w:type="dxa"/>
            <w:tcBorders>
              <w:right w:val="single" w:sz="4" w:space="0" w:color="auto"/>
            </w:tcBorders>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D</w:t>
            </w:r>
          </w:p>
        </w:tc>
        <w:tc>
          <w:tcPr>
            <w:tcW w:w="370" w:type="dxa"/>
            <w:tcBorders>
              <w:left w:val="single" w:sz="4" w:space="0" w:color="auto"/>
              <w:right w:val="single" w:sz="6" w:space="0" w:color="auto"/>
            </w:tcBorders>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60" w:type="dxa"/>
          </w:tcPr>
          <w:p w:rsidR="00E470C6" w:rsidRPr="00FE1993" w:rsidRDefault="00E470C6"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240" w:type="dxa"/>
            <w:tcBorders>
              <w:left w:val="single" w:sz="6" w:space="0" w:color="auto"/>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Any in excess of those required by 14 CFR may be inoperative.  Inoperative equipment will be removed from airplane.</w:t>
            </w:r>
          </w:p>
          <w:p w:rsidR="00E470C6" w:rsidRPr="00FE1993" w:rsidRDefault="00E470C6" w:rsidP="00A86AF2">
            <w:pPr>
              <w:spacing w:before="120" w:after="120"/>
              <w:rPr>
                <w:rFonts w:ascii="Times" w:hAnsi="Times" w:cs="Times"/>
                <w:sz w:val="18"/>
                <w:szCs w:val="18"/>
              </w:rPr>
            </w:pPr>
            <w:r w:rsidRPr="00FE1993">
              <w:rPr>
                <w:rFonts w:ascii="Times" w:hAnsi="Times" w:cs="Times"/>
                <w:sz w:val="18"/>
                <w:szCs w:val="18"/>
              </w:rPr>
              <w:t>NOTE: Flotation Devices are available to meet 14 CFR 91.205, 91.509 or 135.167 distribution requirements.</w:t>
            </w:r>
          </w:p>
        </w:tc>
        <w:tc>
          <w:tcPr>
            <w:tcW w:w="288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None required.</w:t>
            </w:r>
          </w:p>
        </w:tc>
        <w:tc>
          <w:tcPr>
            <w:tcW w:w="252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None required.</w:t>
            </w:r>
          </w:p>
        </w:tc>
        <w:tc>
          <w:tcPr>
            <w:tcW w:w="2340" w:type="dxa"/>
            <w:tcBorders>
              <w:right w:val="single" w:sz="6" w:space="0" w:color="auto"/>
            </w:tcBorders>
          </w:tcPr>
          <w:p w:rsidR="00E470C6" w:rsidRPr="00FE1993" w:rsidRDefault="00E470C6" w:rsidP="00A86AF2">
            <w:pPr>
              <w:spacing w:before="120"/>
              <w:rPr>
                <w:rFonts w:ascii="Times" w:hAnsi="Times" w:cs="Times"/>
                <w:sz w:val="18"/>
                <w:szCs w:val="18"/>
              </w:rPr>
            </w:pPr>
            <w:r w:rsidRPr="00FE1993">
              <w:rPr>
                <w:rFonts w:ascii="Times" w:hAnsi="Times" w:cs="Times"/>
                <w:sz w:val="18"/>
                <w:szCs w:val="18"/>
              </w:rPr>
              <w:t>An Inoperative Placard will be placed in a prominent position to be seen by flight crew and will be noted on ADLS.</w:t>
            </w:r>
          </w:p>
        </w:tc>
      </w:tr>
      <w:tr w:rsidR="00E470C6" w:rsidRPr="00FE1993" w:rsidTr="00F72561">
        <w:trPr>
          <w:cantSplit/>
          <w:trHeight w:val="1233"/>
        </w:trPr>
        <w:tc>
          <w:tcPr>
            <w:tcW w:w="2330" w:type="dxa"/>
            <w:tcBorders>
              <w:left w:val="single" w:sz="6" w:space="0" w:color="auto"/>
              <w:bottom w:val="single" w:sz="6" w:space="0" w:color="auto"/>
            </w:tcBorders>
          </w:tcPr>
          <w:p w:rsidR="00E470C6" w:rsidRDefault="00E470C6" w:rsidP="00E470C6">
            <w:pPr>
              <w:tabs>
                <w:tab w:val="left" w:pos="2600"/>
              </w:tabs>
              <w:spacing w:before="120"/>
              <w:ind w:left="440" w:hanging="360"/>
              <w:rPr>
                <w:rFonts w:ascii="Times" w:hAnsi="Times" w:cs="Times"/>
                <w:sz w:val="18"/>
                <w:szCs w:val="18"/>
              </w:rPr>
            </w:pPr>
            <w:r w:rsidRPr="00FE1993">
              <w:rPr>
                <w:rFonts w:ascii="Times" w:hAnsi="Times" w:cs="Times"/>
                <w:sz w:val="18"/>
                <w:szCs w:val="18"/>
              </w:rPr>
              <w:t>7.</w:t>
            </w:r>
            <w:r w:rsidRPr="00FE1993">
              <w:rPr>
                <w:rFonts w:ascii="Times" w:hAnsi="Times" w:cs="Times"/>
                <w:sz w:val="18"/>
                <w:szCs w:val="18"/>
              </w:rPr>
              <w:tab/>
              <w:t>"Fasten Seat Belt</w:t>
            </w:r>
            <w:r>
              <w:rPr>
                <w:rFonts w:ascii="Times" w:hAnsi="Times" w:cs="Times"/>
                <w:sz w:val="18"/>
                <w:szCs w:val="18"/>
              </w:rPr>
              <w:t xml:space="preserve"> </w:t>
            </w:r>
            <w:r w:rsidRPr="00FE1993">
              <w:rPr>
                <w:rFonts w:ascii="Times" w:hAnsi="Times" w:cs="Times"/>
                <w:sz w:val="18"/>
                <w:szCs w:val="18"/>
              </w:rPr>
              <w:t>While</w:t>
            </w:r>
          </w:p>
          <w:p w:rsidR="00E470C6" w:rsidRPr="00FE1993" w:rsidRDefault="00E470C6" w:rsidP="00E470C6">
            <w:pPr>
              <w:tabs>
                <w:tab w:val="left" w:pos="2600"/>
              </w:tabs>
              <w:ind w:left="446" w:hanging="360"/>
              <w:rPr>
                <w:rFonts w:ascii="Times" w:hAnsi="Times" w:cs="Times"/>
                <w:sz w:val="18"/>
                <w:szCs w:val="18"/>
              </w:rPr>
            </w:pPr>
            <w:r w:rsidRPr="00FE1993">
              <w:rPr>
                <w:rFonts w:ascii="Times" w:hAnsi="Times" w:cs="Times"/>
                <w:sz w:val="18"/>
                <w:szCs w:val="18"/>
              </w:rPr>
              <w:t>***</w:t>
            </w:r>
            <w:r w:rsidRPr="00FE1993">
              <w:rPr>
                <w:rFonts w:ascii="Times" w:hAnsi="Times" w:cs="Times"/>
                <w:sz w:val="18"/>
                <w:szCs w:val="18"/>
              </w:rPr>
              <w:tab/>
              <w:t>Seated” Signs or</w:t>
            </w:r>
          </w:p>
          <w:p w:rsidR="00E470C6" w:rsidRPr="00FE1993" w:rsidRDefault="00E470C6" w:rsidP="00E470C6">
            <w:pPr>
              <w:tabs>
                <w:tab w:val="left" w:pos="2600"/>
              </w:tabs>
              <w:ind w:left="446" w:hanging="360"/>
              <w:rPr>
                <w:rFonts w:ascii="Times" w:hAnsi="Times" w:cs="Times"/>
                <w:sz w:val="18"/>
                <w:szCs w:val="18"/>
              </w:rPr>
            </w:pPr>
            <w:r w:rsidRPr="00FE1993">
              <w:rPr>
                <w:rFonts w:ascii="Times" w:hAnsi="Times" w:cs="Times"/>
                <w:sz w:val="18"/>
                <w:szCs w:val="18"/>
              </w:rPr>
              <w:tab/>
              <w:t>Placards</w:t>
            </w:r>
          </w:p>
        </w:tc>
        <w:tc>
          <w:tcPr>
            <w:tcW w:w="440" w:type="dxa"/>
            <w:tcBorders>
              <w:bottom w:val="single" w:sz="6" w:space="0" w:color="auto"/>
              <w:right w:val="single" w:sz="4" w:space="0" w:color="auto"/>
            </w:tcBorders>
          </w:tcPr>
          <w:p w:rsidR="00E470C6" w:rsidRPr="00FE1993" w:rsidRDefault="00E470C6" w:rsidP="00E470C6">
            <w:pPr>
              <w:tabs>
                <w:tab w:val="left" w:pos="360"/>
              </w:tabs>
              <w:spacing w:before="120"/>
              <w:rPr>
                <w:rFonts w:ascii="Times" w:hAnsi="Times" w:cs="Times"/>
                <w:sz w:val="18"/>
                <w:szCs w:val="18"/>
              </w:rPr>
            </w:pPr>
            <w:r w:rsidRPr="00FE1993">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E470C6" w:rsidRPr="00FE1993" w:rsidRDefault="00E470C6" w:rsidP="00E470C6">
            <w:pPr>
              <w:tabs>
                <w:tab w:val="left" w:pos="360"/>
              </w:tabs>
              <w:spacing w:before="120"/>
              <w:rPr>
                <w:rFonts w:ascii="Times" w:hAnsi="Times" w:cs="Times"/>
                <w:sz w:val="18"/>
                <w:szCs w:val="18"/>
              </w:rPr>
            </w:pPr>
            <w:r w:rsidRPr="00FE1993">
              <w:rPr>
                <w:rFonts w:ascii="Times" w:hAnsi="Times" w:cs="Times"/>
                <w:sz w:val="18"/>
                <w:szCs w:val="18"/>
              </w:rPr>
              <w:t>-</w:t>
            </w:r>
          </w:p>
        </w:tc>
        <w:tc>
          <w:tcPr>
            <w:tcW w:w="360" w:type="dxa"/>
            <w:tcBorders>
              <w:bottom w:val="single" w:sz="6" w:space="0" w:color="auto"/>
            </w:tcBorders>
          </w:tcPr>
          <w:p w:rsidR="00E470C6" w:rsidRPr="00FE1993" w:rsidRDefault="00E470C6" w:rsidP="00E470C6">
            <w:pPr>
              <w:tabs>
                <w:tab w:val="left" w:pos="360"/>
              </w:tabs>
              <w:spacing w:before="120"/>
              <w:rPr>
                <w:rFonts w:ascii="Times" w:hAnsi="Times" w:cs="Times"/>
                <w:sz w:val="18"/>
                <w:szCs w:val="18"/>
              </w:rPr>
            </w:pPr>
            <w:r w:rsidRPr="00FE1993">
              <w:rPr>
                <w:rFonts w:ascii="Times" w:hAnsi="Times" w:cs="Times"/>
                <w:sz w:val="18"/>
                <w:szCs w:val="18"/>
              </w:rPr>
              <w:t>-</w:t>
            </w:r>
          </w:p>
        </w:tc>
        <w:tc>
          <w:tcPr>
            <w:tcW w:w="3240" w:type="dxa"/>
            <w:tcBorders>
              <w:left w:val="single" w:sz="6" w:space="0" w:color="auto"/>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r w:rsidRPr="00FE1993">
              <w:rPr>
                <w:rFonts w:ascii="Times" w:hAnsi="Times" w:cs="Times"/>
                <w:sz w:val="18"/>
                <w:szCs w:val="18"/>
              </w:rPr>
              <w:t>One or more signs or placards may be illegible or missing provided a legible sign or placard is readable from each occupied passenger seat.</w:t>
            </w:r>
          </w:p>
        </w:tc>
        <w:tc>
          <w:tcPr>
            <w:tcW w:w="2880" w:type="dxa"/>
            <w:tcBorders>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r w:rsidRPr="00FE1993">
              <w:rPr>
                <w:rFonts w:ascii="Times" w:hAnsi="Times" w:cs="Times"/>
                <w:sz w:val="18"/>
                <w:szCs w:val="18"/>
              </w:rPr>
              <w:t>None required.</w:t>
            </w:r>
          </w:p>
        </w:tc>
        <w:tc>
          <w:tcPr>
            <w:tcW w:w="2520" w:type="dxa"/>
            <w:tcBorders>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r w:rsidRPr="00FE1993">
              <w:rPr>
                <w:rFonts w:ascii="Times" w:hAnsi="Times" w:cs="Times"/>
                <w:sz w:val="18"/>
                <w:szCs w:val="18"/>
              </w:rPr>
              <w:t>None required.</w:t>
            </w:r>
          </w:p>
        </w:tc>
        <w:tc>
          <w:tcPr>
            <w:tcW w:w="2340" w:type="dxa"/>
            <w:tcBorders>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r w:rsidRPr="00FE1993">
              <w:rPr>
                <w:rFonts w:ascii="Times" w:hAnsi="Times" w:cs="Times"/>
                <w:sz w:val="18"/>
                <w:szCs w:val="18"/>
              </w:rPr>
              <w:t xml:space="preserve">A </w:t>
            </w:r>
            <w:r w:rsidRPr="00E470C6">
              <w:rPr>
                <w:rFonts w:ascii="Times" w:hAnsi="Times" w:cs="Times"/>
                <w:sz w:val="18"/>
                <w:szCs w:val="18"/>
              </w:rPr>
              <w:t>"Do Not Occupy"</w:t>
            </w:r>
            <w:r w:rsidRPr="00FE1993">
              <w:rPr>
                <w:rFonts w:ascii="Times" w:hAnsi="Times" w:cs="Times"/>
                <w:sz w:val="18"/>
                <w:szCs w:val="18"/>
              </w:rPr>
              <w:t xml:space="preserve"> Placard will be placed on any affected seat from which signs are not readable and will be noted on ADLS.</w:t>
            </w:r>
          </w:p>
        </w:tc>
      </w:tr>
    </w:tbl>
    <w:p w:rsidR="00E470C6" w:rsidRDefault="00E470C6" w:rsidP="00E470C6">
      <w:pPr>
        <w:tabs>
          <w:tab w:val="left" w:pos="2600"/>
        </w:tabs>
        <w:spacing w:before="120"/>
        <w:ind w:left="440" w:hanging="360"/>
        <w:rPr>
          <w:rFonts w:ascii="Times" w:hAnsi="Times" w:cs="Times"/>
          <w:sz w:val="18"/>
          <w:szCs w:val="18"/>
        </w:rPr>
        <w:sectPr w:rsidR="00E470C6" w:rsidSect="00EA538C">
          <w:headerReference w:type="default" r:id="rId8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470C6" w:rsidRPr="00FE1993" w:rsidTr="00E470C6">
        <w:trPr>
          <w:cantSplit/>
        </w:trPr>
        <w:tc>
          <w:tcPr>
            <w:tcW w:w="2330" w:type="dxa"/>
            <w:tcBorders>
              <w:top w:val="single" w:sz="4" w:space="0" w:color="auto"/>
              <w:left w:val="single" w:sz="6" w:space="0" w:color="auto"/>
            </w:tcBorders>
          </w:tcPr>
          <w:p w:rsidR="00E470C6" w:rsidRPr="00FE1993" w:rsidRDefault="00E470C6" w:rsidP="00E470C6">
            <w:pPr>
              <w:tabs>
                <w:tab w:val="left" w:pos="2600"/>
              </w:tabs>
              <w:ind w:left="446" w:hanging="360"/>
              <w:rPr>
                <w:rFonts w:ascii="Times" w:hAnsi="Times" w:cs="Times"/>
                <w:sz w:val="18"/>
                <w:szCs w:val="18"/>
              </w:rPr>
            </w:pPr>
            <w:r w:rsidRPr="00FE1993">
              <w:rPr>
                <w:rFonts w:ascii="Times" w:hAnsi="Times" w:cs="Times"/>
                <w:sz w:val="18"/>
                <w:szCs w:val="18"/>
              </w:rPr>
              <w:lastRenderedPageBreak/>
              <w:t>8.</w:t>
            </w:r>
            <w:r w:rsidRPr="00FE1993">
              <w:rPr>
                <w:rFonts w:ascii="Times" w:hAnsi="Times" w:cs="Times"/>
                <w:sz w:val="18"/>
                <w:szCs w:val="18"/>
              </w:rPr>
              <w:tab/>
            </w:r>
            <w:bookmarkStart w:id="2" w:name="OLE_LINK3"/>
            <w:bookmarkStart w:id="3" w:name="OLE_LINK4"/>
            <w:r w:rsidRPr="00FE1993">
              <w:rPr>
                <w:rFonts w:ascii="Times" w:hAnsi="Times" w:cs="Times"/>
                <w:sz w:val="18"/>
                <w:szCs w:val="18"/>
              </w:rPr>
              <w:t>Storage Bins/Cabin</w:t>
            </w:r>
            <w:r w:rsidR="00AD63BC">
              <w:rPr>
                <w:rFonts w:ascii="Times" w:hAnsi="Times" w:cs="Times"/>
                <w:sz w:val="18"/>
                <w:szCs w:val="18"/>
              </w:rPr>
              <w:t>,</w:t>
            </w:r>
          </w:p>
          <w:p w:rsidR="00E470C6" w:rsidRPr="00FE1993" w:rsidRDefault="00AD63BC" w:rsidP="00E470C6">
            <w:pPr>
              <w:tabs>
                <w:tab w:val="left" w:pos="2600"/>
              </w:tabs>
              <w:ind w:left="446" w:hanging="360"/>
              <w:rPr>
                <w:rFonts w:ascii="Times" w:hAnsi="Times" w:cs="Times"/>
                <w:sz w:val="18"/>
                <w:szCs w:val="18"/>
              </w:rPr>
            </w:pPr>
            <w:r>
              <w:rPr>
                <w:rFonts w:ascii="Times" w:hAnsi="Times" w:cs="Times"/>
                <w:sz w:val="18"/>
                <w:szCs w:val="18"/>
              </w:rPr>
              <w:t>***</w:t>
            </w:r>
            <w:r>
              <w:rPr>
                <w:rFonts w:ascii="Times" w:hAnsi="Times" w:cs="Times"/>
                <w:sz w:val="18"/>
                <w:szCs w:val="18"/>
              </w:rPr>
              <w:tab/>
            </w:r>
            <w:r w:rsidR="00E470C6" w:rsidRPr="00FE1993">
              <w:rPr>
                <w:rFonts w:ascii="Times" w:hAnsi="Times" w:cs="Times"/>
                <w:sz w:val="18"/>
                <w:szCs w:val="18"/>
              </w:rPr>
              <w:t xml:space="preserve">Galley </w:t>
            </w:r>
            <w:r>
              <w:rPr>
                <w:rFonts w:ascii="Times" w:hAnsi="Times" w:cs="Times"/>
                <w:sz w:val="18"/>
                <w:szCs w:val="18"/>
              </w:rPr>
              <w:t xml:space="preserve">and Lavatory </w:t>
            </w:r>
            <w:r w:rsidR="00E470C6" w:rsidRPr="00FE1993">
              <w:rPr>
                <w:rFonts w:ascii="Times" w:hAnsi="Times" w:cs="Times"/>
                <w:sz w:val="18"/>
                <w:szCs w:val="18"/>
              </w:rPr>
              <w:t>Storage</w:t>
            </w:r>
            <w:r>
              <w:rPr>
                <w:rFonts w:ascii="Times" w:hAnsi="Times" w:cs="Times"/>
                <w:sz w:val="18"/>
                <w:szCs w:val="18"/>
              </w:rPr>
              <w:t xml:space="preserve"> </w:t>
            </w:r>
            <w:r w:rsidR="00E470C6" w:rsidRPr="00FE1993">
              <w:rPr>
                <w:rFonts w:ascii="Times" w:hAnsi="Times" w:cs="Times"/>
                <w:sz w:val="18"/>
                <w:szCs w:val="18"/>
              </w:rPr>
              <w:t>Compartment</w:t>
            </w:r>
            <w:r>
              <w:rPr>
                <w:rFonts w:ascii="Times" w:hAnsi="Times" w:cs="Times"/>
                <w:sz w:val="18"/>
                <w:szCs w:val="18"/>
              </w:rPr>
              <w:t xml:space="preserve"> </w:t>
            </w:r>
            <w:r w:rsidR="00E470C6" w:rsidRPr="00FE1993">
              <w:rPr>
                <w:rFonts w:ascii="Times" w:hAnsi="Times" w:cs="Times"/>
                <w:sz w:val="18"/>
                <w:szCs w:val="18"/>
              </w:rPr>
              <w:t>/</w:t>
            </w:r>
            <w:r>
              <w:rPr>
                <w:rFonts w:ascii="Times" w:hAnsi="Times" w:cs="Times"/>
                <w:sz w:val="18"/>
                <w:szCs w:val="18"/>
              </w:rPr>
              <w:t xml:space="preserve"> </w:t>
            </w:r>
            <w:r w:rsidR="00E470C6" w:rsidRPr="00FE1993">
              <w:rPr>
                <w:rFonts w:ascii="Times" w:hAnsi="Times" w:cs="Times"/>
                <w:sz w:val="18"/>
                <w:szCs w:val="18"/>
              </w:rPr>
              <w:t>Closet</w:t>
            </w:r>
            <w:r w:rsidR="00E470C6">
              <w:rPr>
                <w:rFonts w:ascii="Times" w:hAnsi="Times" w:cs="Times"/>
                <w:sz w:val="18"/>
                <w:szCs w:val="18"/>
              </w:rPr>
              <w:t>s</w:t>
            </w:r>
            <w:bookmarkEnd w:id="2"/>
            <w:bookmarkEnd w:id="3"/>
          </w:p>
        </w:tc>
        <w:tc>
          <w:tcPr>
            <w:tcW w:w="440" w:type="dxa"/>
            <w:tcBorders>
              <w:top w:val="single" w:sz="4" w:space="0" w:color="auto"/>
              <w:right w:val="single" w:sz="4" w:space="0" w:color="auto"/>
            </w:tcBorders>
          </w:tcPr>
          <w:p w:rsidR="00E470C6" w:rsidRPr="00FE1993" w:rsidRDefault="00E470C6" w:rsidP="00E470C6">
            <w:pPr>
              <w:tabs>
                <w:tab w:val="left" w:pos="360"/>
              </w:tabs>
              <w:rPr>
                <w:rFonts w:ascii="Times" w:hAnsi="Times" w:cs="Times"/>
                <w:sz w:val="18"/>
                <w:szCs w:val="18"/>
              </w:rPr>
            </w:pPr>
            <w:r w:rsidRPr="00FE1993">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E470C6" w:rsidRPr="00FE1993" w:rsidRDefault="00E470C6" w:rsidP="00E470C6">
            <w:pPr>
              <w:tabs>
                <w:tab w:val="left" w:pos="360"/>
              </w:tabs>
              <w:rPr>
                <w:rFonts w:ascii="Times" w:hAnsi="Times" w:cs="Times"/>
                <w:sz w:val="18"/>
                <w:szCs w:val="18"/>
              </w:rPr>
            </w:pPr>
            <w:r w:rsidRPr="00FE1993">
              <w:rPr>
                <w:rFonts w:ascii="Times" w:hAnsi="Times" w:cs="Times"/>
                <w:sz w:val="18"/>
                <w:szCs w:val="18"/>
              </w:rPr>
              <w:t>-</w:t>
            </w:r>
          </w:p>
        </w:tc>
        <w:tc>
          <w:tcPr>
            <w:tcW w:w="360" w:type="dxa"/>
            <w:tcBorders>
              <w:top w:val="single" w:sz="4" w:space="0" w:color="auto"/>
            </w:tcBorders>
          </w:tcPr>
          <w:p w:rsidR="00E470C6" w:rsidRPr="00FE1993" w:rsidRDefault="00E470C6" w:rsidP="00E470C6">
            <w:pPr>
              <w:tabs>
                <w:tab w:val="left" w:pos="360"/>
              </w:tabs>
              <w:rPr>
                <w:rFonts w:ascii="Times" w:hAnsi="Times" w:cs="Times"/>
                <w:sz w:val="18"/>
                <w:szCs w:val="18"/>
              </w:rPr>
            </w:pPr>
            <w:r w:rsidRPr="00FE1993">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E470C6" w:rsidRPr="00E470C6" w:rsidRDefault="00E470C6" w:rsidP="00E470C6">
            <w:pPr>
              <w:rPr>
                <w:rFonts w:ascii="Times" w:hAnsi="Times" w:cs="Times"/>
                <w:sz w:val="18"/>
                <w:szCs w:val="18"/>
              </w:rPr>
            </w:pPr>
            <w:r w:rsidRPr="00E470C6">
              <w:rPr>
                <w:rFonts w:ascii="Times" w:hAnsi="Times" w:cs="Times"/>
                <w:sz w:val="18"/>
                <w:szCs w:val="18"/>
              </w:rPr>
              <w:t>(M) May be inoperative provided:</w:t>
            </w:r>
          </w:p>
          <w:p w:rsidR="00E470C6" w:rsidRPr="00FE1993" w:rsidRDefault="00E470C6" w:rsidP="003868A5">
            <w:pPr>
              <w:numPr>
                <w:ilvl w:val="0"/>
                <w:numId w:val="13"/>
              </w:numPr>
              <w:tabs>
                <w:tab w:val="clear" w:pos="740"/>
                <w:tab w:val="num" w:pos="460"/>
              </w:tabs>
              <w:ind w:left="460"/>
              <w:rPr>
                <w:rFonts w:ascii="Times" w:hAnsi="Times" w:cs="Times"/>
                <w:sz w:val="18"/>
                <w:szCs w:val="18"/>
              </w:rPr>
            </w:pPr>
            <w:r w:rsidRPr="00FE1993">
              <w:rPr>
                <w:rFonts w:ascii="Times" w:hAnsi="Times" w:cs="Times"/>
                <w:sz w:val="18"/>
                <w:szCs w:val="18"/>
              </w:rPr>
              <w:t>Procedures are established to secure</w:t>
            </w:r>
            <w:r w:rsidR="00AD63BC">
              <w:rPr>
                <w:rFonts w:ascii="Times" w:hAnsi="Times" w:cs="Times"/>
                <w:sz w:val="18"/>
                <w:szCs w:val="18"/>
              </w:rPr>
              <w:t xml:space="preserve"> the affected bin, </w:t>
            </w:r>
            <w:r w:rsidRPr="00FE1993">
              <w:rPr>
                <w:rFonts w:ascii="Times" w:hAnsi="Times" w:cs="Times"/>
                <w:sz w:val="18"/>
                <w:szCs w:val="18"/>
              </w:rPr>
              <w:t>compartment</w:t>
            </w:r>
            <w:r>
              <w:rPr>
                <w:rFonts w:ascii="Times" w:hAnsi="Times" w:cs="Times"/>
                <w:sz w:val="18"/>
                <w:szCs w:val="18"/>
              </w:rPr>
              <w:t xml:space="preserve"> </w:t>
            </w:r>
            <w:r w:rsidR="00AD63BC">
              <w:rPr>
                <w:rFonts w:ascii="Times" w:hAnsi="Times" w:cs="Times"/>
                <w:sz w:val="18"/>
                <w:szCs w:val="18"/>
              </w:rPr>
              <w:t xml:space="preserve">or </w:t>
            </w:r>
            <w:r>
              <w:rPr>
                <w:rFonts w:ascii="Times" w:hAnsi="Times" w:cs="Times"/>
                <w:sz w:val="18"/>
                <w:szCs w:val="18"/>
              </w:rPr>
              <w:t xml:space="preserve">closet </w:t>
            </w:r>
            <w:r w:rsidR="00AD63BC">
              <w:rPr>
                <w:rFonts w:ascii="Times" w:hAnsi="Times" w:cs="Times"/>
                <w:sz w:val="18"/>
                <w:szCs w:val="18"/>
              </w:rPr>
              <w:t>in the closed position</w:t>
            </w:r>
            <w:r w:rsidRPr="00FE1993">
              <w:rPr>
                <w:rFonts w:ascii="Times" w:hAnsi="Times" w:cs="Times"/>
                <w:sz w:val="18"/>
                <w:szCs w:val="18"/>
              </w:rPr>
              <w:t>,</w:t>
            </w:r>
          </w:p>
          <w:p w:rsidR="00E470C6" w:rsidRPr="00E470C6" w:rsidRDefault="00AD63BC" w:rsidP="003868A5">
            <w:pPr>
              <w:numPr>
                <w:ilvl w:val="0"/>
                <w:numId w:val="13"/>
              </w:numPr>
              <w:tabs>
                <w:tab w:val="clear" w:pos="740"/>
                <w:tab w:val="num" w:pos="460"/>
              </w:tabs>
              <w:ind w:left="460"/>
              <w:rPr>
                <w:rFonts w:ascii="Times" w:hAnsi="Times" w:cs="Times"/>
                <w:sz w:val="18"/>
                <w:szCs w:val="18"/>
              </w:rPr>
            </w:pPr>
            <w:r>
              <w:rPr>
                <w:rFonts w:ascii="Times" w:hAnsi="Times" w:cs="Times"/>
                <w:sz w:val="18"/>
                <w:szCs w:val="18"/>
              </w:rPr>
              <w:t>A</w:t>
            </w:r>
            <w:r w:rsidR="00385044">
              <w:rPr>
                <w:rFonts w:ascii="Times" w:hAnsi="Times" w:cs="Times"/>
                <w:sz w:val="18"/>
                <w:szCs w:val="18"/>
              </w:rPr>
              <w:t xml:space="preserve">ffected </w:t>
            </w:r>
            <w:r>
              <w:rPr>
                <w:rFonts w:ascii="Times" w:hAnsi="Times" w:cs="Times"/>
                <w:sz w:val="18"/>
                <w:szCs w:val="18"/>
              </w:rPr>
              <w:t xml:space="preserve">bin, </w:t>
            </w:r>
            <w:r w:rsidR="00E470C6" w:rsidRPr="00E470C6">
              <w:rPr>
                <w:rFonts w:ascii="Times" w:hAnsi="Times" w:cs="Times"/>
                <w:sz w:val="18"/>
                <w:szCs w:val="18"/>
              </w:rPr>
              <w:t>compartment</w:t>
            </w:r>
            <w:r>
              <w:rPr>
                <w:rFonts w:ascii="Times" w:hAnsi="Times" w:cs="Times"/>
                <w:sz w:val="18"/>
                <w:szCs w:val="18"/>
              </w:rPr>
              <w:t xml:space="preserve"> or closet</w:t>
            </w:r>
            <w:r w:rsidR="00E470C6" w:rsidRPr="00E470C6">
              <w:rPr>
                <w:rFonts w:ascii="Times" w:hAnsi="Times" w:cs="Times"/>
                <w:sz w:val="18"/>
                <w:szCs w:val="18"/>
              </w:rPr>
              <w:t xml:space="preserve"> is prominently placarded DO NOT USE,</w:t>
            </w:r>
          </w:p>
          <w:p w:rsidR="00E470C6" w:rsidRPr="00FE1993" w:rsidRDefault="00E470C6" w:rsidP="003868A5">
            <w:pPr>
              <w:numPr>
                <w:ilvl w:val="0"/>
                <w:numId w:val="13"/>
              </w:numPr>
              <w:tabs>
                <w:tab w:val="clear" w:pos="740"/>
                <w:tab w:val="num" w:pos="460"/>
              </w:tabs>
              <w:ind w:left="460"/>
              <w:rPr>
                <w:rFonts w:ascii="Times" w:hAnsi="Times" w:cs="Times"/>
                <w:sz w:val="18"/>
                <w:szCs w:val="18"/>
              </w:rPr>
            </w:pPr>
            <w:r w:rsidRPr="00FE1993">
              <w:rPr>
                <w:rFonts w:ascii="Times" w:hAnsi="Times" w:cs="Times"/>
                <w:sz w:val="18"/>
                <w:szCs w:val="18"/>
              </w:rPr>
              <w:t>Any emergency equipment located in affected compartment is considered inoperative, and</w:t>
            </w:r>
          </w:p>
          <w:p w:rsidR="00E470C6" w:rsidRPr="00FE1993" w:rsidRDefault="00E470C6" w:rsidP="003868A5">
            <w:pPr>
              <w:numPr>
                <w:ilvl w:val="0"/>
                <w:numId w:val="13"/>
              </w:numPr>
              <w:tabs>
                <w:tab w:val="clear" w:pos="740"/>
                <w:tab w:val="num" w:pos="460"/>
              </w:tabs>
              <w:ind w:left="460"/>
              <w:rPr>
                <w:rFonts w:ascii="Times" w:hAnsi="Times" w:cs="Times"/>
                <w:sz w:val="18"/>
                <w:szCs w:val="18"/>
              </w:rPr>
            </w:pPr>
            <w:r w:rsidRPr="00FE1993">
              <w:rPr>
                <w:rFonts w:ascii="Times" w:hAnsi="Times" w:cs="Times"/>
                <w:sz w:val="18"/>
                <w:szCs w:val="18"/>
              </w:rPr>
              <w:t xml:space="preserve">Affected </w:t>
            </w:r>
            <w:r w:rsidR="00AD63BC">
              <w:rPr>
                <w:rFonts w:ascii="Times" w:hAnsi="Times" w:cs="Times"/>
                <w:sz w:val="18"/>
                <w:szCs w:val="18"/>
              </w:rPr>
              <w:t xml:space="preserve">bin, </w:t>
            </w:r>
            <w:r w:rsidRPr="00FE1993">
              <w:rPr>
                <w:rFonts w:ascii="Times" w:hAnsi="Times" w:cs="Times"/>
                <w:sz w:val="18"/>
                <w:szCs w:val="18"/>
              </w:rPr>
              <w:t xml:space="preserve">compartment </w:t>
            </w:r>
            <w:r w:rsidR="00AD63BC">
              <w:rPr>
                <w:rFonts w:ascii="Times" w:hAnsi="Times" w:cs="Times"/>
                <w:sz w:val="18"/>
                <w:szCs w:val="18"/>
              </w:rPr>
              <w:t xml:space="preserve">or closet </w:t>
            </w:r>
            <w:r w:rsidRPr="00FE1993">
              <w:rPr>
                <w:rFonts w:ascii="Times" w:hAnsi="Times" w:cs="Times"/>
                <w:sz w:val="18"/>
                <w:szCs w:val="18"/>
              </w:rPr>
              <w:t>is not used for storage of any item(s) except for those permanently affixed.</w:t>
            </w:r>
          </w:p>
          <w:p w:rsidR="00E470C6" w:rsidRPr="00FE1993" w:rsidRDefault="00E470C6" w:rsidP="00A86AF2">
            <w:pPr>
              <w:spacing w:before="120"/>
              <w:rPr>
                <w:rFonts w:ascii="Times" w:hAnsi="Times" w:cs="Times"/>
                <w:sz w:val="18"/>
                <w:szCs w:val="18"/>
              </w:rPr>
            </w:pPr>
            <w:r w:rsidRPr="00FE1993">
              <w:rPr>
                <w:rFonts w:ascii="Times" w:hAnsi="Times" w:cs="Times"/>
                <w:sz w:val="18"/>
                <w:szCs w:val="18"/>
              </w:rPr>
              <w:t xml:space="preserve">NOTE: For overhead </w:t>
            </w:r>
            <w:r w:rsidR="00AD63BC">
              <w:rPr>
                <w:rFonts w:ascii="Times" w:hAnsi="Times" w:cs="Times"/>
                <w:sz w:val="18"/>
                <w:szCs w:val="18"/>
              </w:rPr>
              <w:t>bins</w:t>
            </w:r>
            <w:r w:rsidRPr="00FE1993">
              <w:rPr>
                <w:rFonts w:ascii="Times" w:hAnsi="Times" w:cs="Times"/>
                <w:sz w:val="18"/>
                <w:szCs w:val="18"/>
              </w:rPr>
              <w:t xml:space="preserve">, if no partitions are installed, </w:t>
            </w:r>
            <w:r w:rsidR="00AD63BC">
              <w:rPr>
                <w:rFonts w:ascii="Times" w:hAnsi="Times" w:cs="Times"/>
                <w:sz w:val="18"/>
                <w:szCs w:val="18"/>
              </w:rPr>
              <w:t xml:space="preserve">the </w:t>
            </w:r>
            <w:r w:rsidRPr="00FE1993">
              <w:rPr>
                <w:rFonts w:ascii="Times" w:hAnsi="Times" w:cs="Times"/>
                <w:sz w:val="18"/>
                <w:szCs w:val="18"/>
              </w:rPr>
              <w:t xml:space="preserve">entire overhead </w:t>
            </w:r>
            <w:r w:rsidR="00AD63BC">
              <w:rPr>
                <w:rFonts w:ascii="Times" w:hAnsi="Times" w:cs="Times"/>
                <w:sz w:val="18"/>
                <w:szCs w:val="18"/>
              </w:rPr>
              <w:t>bin is considered inoperative</w:t>
            </w:r>
            <w:r w:rsidRPr="00FE1993">
              <w:rPr>
                <w:rFonts w:ascii="Times" w:hAnsi="Times" w:cs="Times"/>
                <w:sz w:val="18"/>
                <w:szCs w:val="18"/>
              </w:rPr>
              <w:t>.</w:t>
            </w:r>
          </w:p>
        </w:tc>
        <w:tc>
          <w:tcPr>
            <w:tcW w:w="2880" w:type="dxa"/>
            <w:tcBorders>
              <w:top w:val="single" w:sz="4" w:space="0" w:color="auto"/>
              <w:right w:val="single" w:sz="6" w:space="0" w:color="auto"/>
            </w:tcBorders>
          </w:tcPr>
          <w:p w:rsidR="00E470C6" w:rsidRPr="00FE1993" w:rsidRDefault="00E470C6" w:rsidP="00E470C6">
            <w:pPr>
              <w:rPr>
                <w:rFonts w:ascii="Times" w:hAnsi="Times" w:cs="Times"/>
                <w:sz w:val="18"/>
                <w:szCs w:val="18"/>
              </w:rPr>
            </w:pPr>
            <w:r w:rsidRPr="00FE1993">
              <w:rPr>
                <w:rFonts w:ascii="Times" w:hAnsi="Times" w:cs="Times"/>
                <w:sz w:val="18"/>
                <w:szCs w:val="18"/>
              </w:rPr>
              <w:t>Maintenance will verify that no emergency equipment is stored in the compartment, secure the compartment CLOSED and placard it against use for storage of any equipment.</w:t>
            </w:r>
          </w:p>
        </w:tc>
        <w:tc>
          <w:tcPr>
            <w:tcW w:w="2520" w:type="dxa"/>
            <w:tcBorders>
              <w:top w:val="single" w:sz="4" w:space="0" w:color="auto"/>
              <w:right w:val="single" w:sz="6" w:space="0" w:color="auto"/>
            </w:tcBorders>
          </w:tcPr>
          <w:p w:rsidR="00E470C6" w:rsidRPr="00FE1993" w:rsidRDefault="00E470C6" w:rsidP="00E470C6">
            <w:pPr>
              <w:rPr>
                <w:rFonts w:ascii="Times" w:hAnsi="Times" w:cs="Times"/>
                <w:sz w:val="18"/>
                <w:szCs w:val="18"/>
              </w:rPr>
            </w:pPr>
            <w:r w:rsidRPr="00FE1993">
              <w:rPr>
                <w:rFonts w:ascii="Times" w:hAnsi="Times" w:cs="Times"/>
                <w:sz w:val="18"/>
                <w:szCs w:val="18"/>
              </w:rPr>
              <w:t>None required.</w:t>
            </w:r>
          </w:p>
        </w:tc>
        <w:tc>
          <w:tcPr>
            <w:tcW w:w="2340" w:type="dxa"/>
            <w:tcBorders>
              <w:top w:val="single" w:sz="4" w:space="0" w:color="auto"/>
              <w:right w:val="single" w:sz="6" w:space="0" w:color="auto"/>
            </w:tcBorders>
          </w:tcPr>
          <w:p w:rsidR="00E470C6" w:rsidRPr="00FE1993" w:rsidRDefault="00E470C6" w:rsidP="003E3234">
            <w:pPr>
              <w:rPr>
                <w:rFonts w:ascii="Times" w:hAnsi="Times" w:cs="Times"/>
                <w:sz w:val="18"/>
                <w:szCs w:val="18"/>
              </w:rPr>
            </w:pPr>
            <w:r w:rsidRPr="00FE1993">
              <w:rPr>
                <w:rFonts w:ascii="Times" w:hAnsi="Times" w:cs="Times"/>
                <w:sz w:val="18"/>
                <w:szCs w:val="18"/>
              </w:rPr>
              <w:t xml:space="preserve">An Inoperative Placard will be placed on affected </w:t>
            </w:r>
            <w:r w:rsidR="00385044">
              <w:rPr>
                <w:rFonts w:ascii="Times" w:hAnsi="Times" w:cs="Times"/>
                <w:sz w:val="18"/>
                <w:szCs w:val="18"/>
              </w:rPr>
              <w:t>Storage Bin</w:t>
            </w:r>
            <w:r w:rsidRPr="00E470C6">
              <w:rPr>
                <w:rFonts w:ascii="Times" w:hAnsi="Times" w:cs="Times"/>
                <w:sz w:val="18"/>
                <w:szCs w:val="18"/>
              </w:rPr>
              <w:t>s/Cabin</w:t>
            </w:r>
            <w:r w:rsidR="00AD63BC">
              <w:rPr>
                <w:rFonts w:ascii="Times" w:hAnsi="Times" w:cs="Times"/>
                <w:sz w:val="18"/>
                <w:szCs w:val="18"/>
              </w:rPr>
              <w:t xml:space="preserve">, </w:t>
            </w:r>
            <w:r w:rsidRPr="00E470C6">
              <w:rPr>
                <w:rFonts w:ascii="Times" w:hAnsi="Times" w:cs="Times"/>
                <w:sz w:val="18"/>
                <w:szCs w:val="18"/>
              </w:rPr>
              <w:t xml:space="preserve">Galley </w:t>
            </w:r>
            <w:r w:rsidR="003E3234">
              <w:rPr>
                <w:rFonts w:ascii="Times" w:hAnsi="Times" w:cs="Times"/>
                <w:sz w:val="18"/>
                <w:szCs w:val="18"/>
              </w:rPr>
              <w:t>and</w:t>
            </w:r>
            <w:r w:rsidR="00AD63BC">
              <w:rPr>
                <w:rFonts w:ascii="Times" w:hAnsi="Times" w:cs="Times"/>
                <w:sz w:val="18"/>
                <w:szCs w:val="18"/>
              </w:rPr>
              <w:t xml:space="preserve"> Lavatory </w:t>
            </w:r>
            <w:r w:rsidRPr="00E470C6">
              <w:rPr>
                <w:rFonts w:ascii="Times" w:hAnsi="Times" w:cs="Times"/>
                <w:sz w:val="18"/>
                <w:szCs w:val="18"/>
              </w:rPr>
              <w:t>Storage Compartment</w:t>
            </w:r>
            <w:r w:rsidR="00AD63BC">
              <w:rPr>
                <w:rFonts w:ascii="Times" w:hAnsi="Times" w:cs="Times"/>
                <w:sz w:val="18"/>
                <w:szCs w:val="18"/>
              </w:rPr>
              <w:t xml:space="preserve"> </w:t>
            </w:r>
            <w:r w:rsidRPr="00E470C6">
              <w:rPr>
                <w:rFonts w:ascii="Times" w:hAnsi="Times" w:cs="Times"/>
                <w:sz w:val="18"/>
                <w:szCs w:val="18"/>
              </w:rPr>
              <w:t>/</w:t>
            </w:r>
            <w:r w:rsidR="00AD63BC">
              <w:rPr>
                <w:rFonts w:ascii="Times" w:hAnsi="Times" w:cs="Times"/>
                <w:sz w:val="18"/>
                <w:szCs w:val="18"/>
              </w:rPr>
              <w:t xml:space="preserve"> </w:t>
            </w:r>
            <w:r w:rsidRPr="00E470C6">
              <w:rPr>
                <w:rFonts w:ascii="Times" w:hAnsi="Times" w:cs="Times"/>
                <w:sz w:val="18"/>
                <w:szCs w:val="18"/>
              </w:rPr>
              <w:t>Closets</w:t>
            </w:r>
            <w:r w:rsidRPr="00FE1993">
              <w:rPr>
                <w:rFonts w:ascii="Times" w:hAnsi="Times" w:cs="Times"/>
                <w:sz w:val="18"/>
                <w:szCs w:val="18"/>
              </w:rPr>
              <w:t xml:space="preserve"> and will be noted on ADLS.</w:t>
            </w:r>
          </w:p>
        </w:tc>
      </w:tr>
      <w:tr w:rsidR="00E470C6" w:rsidRPr="00FE1993" w:rsidTr="00E470C6">
        <w:trPr>
          <w:cantSplit/>
        </w:trPr>
        <w:tc>
          <w:tcPr>
            <w:tcW w:w="2330" w:type="dxa"/>
            <w:tcBorders>
              <w:left w:val="single" w:sz="6" w:space="0" w:color="auto"/>
              <w:bottom w:val="single" w:sz="6" w:space="0" w:color="auto"/>
            </w:tcBorders>
          </w:tcPr>
          <w:p w:rsidR="00E470C6" w:rsidRPr="00FE1993" w:rsidRDefault="00E470C6" w:rsidP="00E470C6">
            <w:pPr>
              <w:tabs>
                <w:tab w:val="left" w:pos="2600"/>
              </w:tabs>
              <w:spacing w:before="120"/>
              <w:ind w:left="440" w:hanging="360"/>
              <w:jc w:val="center"/>
              <w:rPr>
                <w:rFonts w:ascii="Times" w:hAnsi="Times" w:cs="Times"/>
                <w:sz w:val="18"/>
                <w:szCs w:val="18"/>
              </w:rPr>
            </w:pPr>
            <w:r w:rsidRPr="00FE1993">
              <w:rPr>
                <w:rFonts w:ascii="Times" w:hAnsi="Times" w:cs="Times"/>
                <w:sz w:val="18"/>
                <w:szCs w:val="18"/>
              </w:rPr>
              <w:t>(continued)</w:t>
            </w:r>
          </w:p>
        </w:tc>
        <w:tc>
          <w:tcPr>
            <w:tcW w:w="440" w:type="dxa"/>
            <w:tcBorders>
              <w:bottom w:val="single" w:sz="6" w:space="0" w:color="auto"/>
              <w:right w:val="single" w:sz="4" w:space="0" w:color="auto"/>
            </w:tcBorders>
          </w:tcPr>
          <w:p w:rsidR="00E470C6" w:rsidRPr="00FE1993" w:rsidRDefault="00E470C6" w:rsidP="00E470C6">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E470C6" w:rsidRPr="00FE1993" w:rsidRDefault="00E470C6" w:rsidP="00E470C6">
            <w:pPr>
              <w:tabs>
                <w:tab w:val="left" w:pos="360"/>
              </w:tabs>
              <w:spacing w:before="120"/>
              <w:rPr>
                <w:rFonts w:ascii="Times" w:hAnsi="Times" w:cs="Times"/>
                <w:sz w:val="18"/>
                <w:szCs w:val="18"/>
              </w:rPr>
            </w:pPr>
          </w:p>
        </w:tc>
        <w:tc>
          <w:tcPr>
            <w:tcW w:w="360" w:type="dxa"/>
            <w:tcBorders>
              <w:bottom w:val="single" w:sz="6" w:space="0" w:color="auto"/>
            </w:tcBorders>
          </w:tcPr>
          <w:p w:rsidR="00E470C6" w:rsidRPr="00FE1993" w:rsidRDefault="00E470C6" w:rsidP="00E470C6">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p>
        </w:tc>
        <w:tc>
          <w:tcPr>
            <w:tcW w:w="2880" w:type="dxa"/>
            <w:tcBorders>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p>
        </w:tc>
        <w:tc>
          <w:tcPr>
            <w:tcW w:w="2520" w:type="dxa"/>
            <w:tcBorders>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p>
        </w:tc>
        <w:tc>
          <w:tcPr>
            <w:tcW w:w="2340" w:type="dxa"/>
            <w:tcBorders>
              <w:bottom w:val="single" w:sz="6" w:space="0" w:color="auto"/>
              <w:right w:val="single" w:sz="6" w:space="0" w:color="auto"/>
            </w:tcBorders>
          </w:tcPr>
          <w:p w:rsidR="00E470C6" w:rsidRPr="00FE1993" w:rsidRDefault="00E470C6" w:rsidP="00E470C6">
            <w:pPr>
              <w:spacing w:before="120"/>
              <w:rPr>
                <w:rFonts w:ascii="Times" w:hAnsi="Times" w:cs="Times"/>
                <w:sz w:val="18"/>
                <w:szCs w:val="18"/>
              </w:rPr>
            </w:pPr>
          </w:p>
        </w:tc>
      </w:tr>
    </w:tbl>
    <w:p w:rsidR="00E470C6" w:rsidRDefault="00E470C6" w:rsidP="00EA538C">
      <w:pPr>
        <w:jc w:val="center"/>
        <w:rPr>
          <w:sz w:val="22"/>
          <w:szCs w:val="22"/>
        </w:rPr>
        <w:sectPr w:rsidR="00E470C6" w:rsidSect="00EA538C">
          <w:headerReference w:type="default" r:id="rId88"/>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0A7100" w:rsidRPr="00FE1993" w:rsidTr="00A86AF2">
        <w:trPr>
          <w:cantSplit/>
        </w:trPr>
        <w:tc>
          <w:tcPr>
            <w:tcW w:w="2330" w:type="dxa"/>
            <w:tcBorders>
              <w:top w:val="single" w:sz="4" w:space="0" w:color="auto"/>
              <w:left w:val="single" w:sz="6" w:space="0" w:color="auto"/>
            </w:tcBorders>
          </w:tcPr>
          <w:p w:rsidR="00AD63BC" w:rsidRPr="00FE1993" w:rsidRDefault="000A7100" w:rsidP="00AD63BC">
            <w:pPr>
              <w:tabs>
                <w:tab w:val="left" w:pos="2600"/>
              </w:tabs>
              <w:ind w:left="446" w:hanging="360"/>
              <w:rPr>
                <w:rFonts w:ascii="Times" w:hAnsi="Times" w:cs="Times"/>
                <w:sz w:val="18"/>
                <w:szCs w:val="18"/>
              </w:rPr>
            </w:pPr>
            <w:r>
              <w:rPr>
                <w:rFonts w:ascii="Times" w:hAnsi="Times" w:cs="Times"/>
                <w:sz w:val="18"/>
                <w:szCs w:val="18"/>
              </w:rPr>
              <w:lastRenderedPageBreak/>
              <w:t>8.</w:t>
            </w:r>
            <w:r>
              <w:rPr>
                <w:rFonts w:ascii="Times" w:hAnsi="Times" w:cs="Times"/>
                <w:sz w:val="18"/>
                <w:szCs w:val="18"/>
              </w:rPr>
              <w:tab/>
            </w:r>
            <w:r w:rsidR="00AD63BC" w:rsidRPr="00FE1993">
              <w:rPr>
                <w:rFonts w:ascii="Times" w:hAnsi="Times" w:cs="Times"/>
                <w:sz w:val="18"/>
                <w:szCs w:val="18"/>
              </w:rPr>
              <w:t>Storage Bins/Cabin</w:t>
            </w:r>
            <w:r w:rsidR="00AD63BC">
              <w:rPr>
                <w:rFonts w:ascii="Times" w:hAnsi="Times" w:cs="Times"/>
                <w:sz w:val="18"/>
                <w:szCs w:val="18"/>
              </w:rPr>
              <w:t>,</w:t>
            </w:r>
          </w:p>
          <w:p w:rsidR="000A7100" w:rsidRPr="00FE1993" w:rsidRDefault="00AD63BC" w:rsidP="003E3234">
            <w:pPr>
              <w:tabs>
                <w:tab w:val="left" w:pos="2600"/>
              </w:tabs>
              <w:ind w:left="446" w:hanging="356"/>
              <w:rPr>
                <w:rFonts w:ascii="Times" w:hAnsi="Times" w:cs="Times"/>
                <w:sz w:val="18"/>
                <w:szCs w:val="18"/>
              </w:rPr>
            </w:pPr>
            <w:r>
              <w:rPr>
                <w:rFonts w:ascii="Times" w:hAnsi="Times" w:cs="Times"/>
                <w:sz w:val="18"/>
                <w:szCs w:val="18"/>
              </w:rPr>
              <w:t>***</w:t>
            </w:r>
            <w:r>
              <w:rPr>
                <w:rFonts w:ascii="Times" w:hAnsi="Times" w:cs="Times"/>
                <w:sz w:val="18"/>
                <w:szCs w:val="18"/>
              </w:rPr>
              <w:tab/>
            </w:r>
            <w:r w:rsidRPr="00FE1993">
              <w:rPr>
                <w:rFonts w:ascii="Times" w:hAnsi="Times" w:cs="Times"/>
                <w:sz w:val="18"/>
                <w:szCs w:val="18"/>
              </w:rPr>
              <w:t xml:space="preserve">Galley </w:t>
            </w:r>
            <w:r>
              <w:rPr>
                <w:rFonts w:ascii="Times" w:hAnsi="Times" w:cs="Times"/>
                <w:sz w:val="18"/>
                <w:szCs w:val="18"/>
              </w:rPr>
              <w:t xml:space="preserve">and Lavatory </w:t>
            </w:r>
            <w:r w:rsidRPr="00FE1993">
              <w:rPr>
                <w:rFonts w:ascii="Times" w:hAnsi="Times" w:cs="Times"/>
                <w:sz w:val="18"/>
                <w:szCs w:val="18"/>
              </w:rPr>
              <w:t>Storage</w:t>
            </w:r>
            <w:r>
              <w:rPr>
                <w:rFonts w:ascii="Times" w:hAnsi="Times" w:cs="Times"/>
                <w:sz w:val="18"/>
                <w:szCs w:val="18"/>
              </w:rPr>
              <w:t xml:space="preserve"> </w:t>
            </w:r>
            <w:r w:rsidRPr="00FE1993">
              <w:rPr>
                <w:rFonts w:ascii="Times" w:hAnsi="Times" w:cs="Times"/>
                <w:sz w:val="18"/>
                <w:szCs w:val="18"/>
              </w:rPr>
              <w:t>Compartment</w:t>
            </w:r>
            <w:r>
              <w:rPr>
                <w:rFonts w:ascii="Times" w:hAnsi="Times" w:cs="Times"/>
                <w:sz w:val="18"/>
                <w:szCs w:val="18"/>
              </w:rPr>
              <w:t xml:space="preserve"> </w:t>
            </w:r>
            <w:r w:rsidRPr="00FE1993">
              <w:rPr>
                <w:rFonts w:ascii="Times" w:hAnsi="Times" w:cs="Times"/>
                <w:sz w:val="18"/>
                <w:szCs w:val="18"/>
              </w:rPr>
              <w:t>/</w:t>
            </w:r>
            <w:r>
              <w:rPr>
                <w:rFonts w:ascii="Times" w:hAnsi="Times" w:cs="Times"/>
                <w:sz w:val="18"/>
                <w:szCs w:val="18"/>
              </w:rPr>
              <w:t xml:space="preserve"> </w:t>
            </w:r>
            <w:r w:rsidRPr="00FE1993">
              <w:rPr>
                <w:rFonts w:ascii="Times" w:hAnsi="Times" w:cs="Times"/>
                <w:sz w:val="18"/>
                <w:szCs w:val="18"/>
              </w:rPr>
              <w:t>Closet</w:t>
            </w:r>
            <w:r>
              <w:rPr>
                <w:rFonts w:ascii="Times" w:hAnsi="Times" w:cs="Times"/>
                <w:sz w:val="18"/>
                <w:szCs w:val="18"/>
              </w:rPr>
              <w:t>s</w:t>
            </w:r>
          </w:p>
          <w:p w:rsidR="000A7100" w:rsidRPr="00FE1993" w:rsidRDefault="000A7100" w:rsidP="00A86AF2">
            <w:pPr>
              <w:tabs>
                <w:tab w:val="left" w:pos="2600"/>
              </w:tabs>
              <w:ind w:left="446" w:hanging="446"/>
              <w:rPr>
                <w:rFonts w:ascii="Times" w:hAnsi="Times" w:cs="Times"/>
                <w:sz w:val="18"/>
                <w:szCs w:val="18"/>
              </w:rPr>
            </w:pPr>
            <w:r w:rsidRPr="00FE1993">
              <w:rPr>
                <w:rFonts w:ascii="Times" w:hAnsi="Times" w:cs="Times"/>
                <w:sz w:val="18"/>
                <w:szCs w:val="18"/>
              </w:rPr>
              <w:tab/>
              <w:t>(continued)</w:t>
            </w:r>
          </w:p>
        </w:tc>
        <w:tc>
          <w:tcPr>
            <w:tcW w:w="440" w:type="dxa"/>
            <w:tcBorders>
              <w:top w:val="single" w:sz="4" w:space="0" w:color="auto"/>
              <w:right w:val="single" w:sz="4" w:space="0" w:color="auto"/>
            </w:tcBorders>
          </w:tcPr>
          <w:p w:rsidR="000A7100" w:rsidRPr="00FE1993" w:rsidRDefault="000A7100" w:rsidP="00A86AF2">
            <w:pPr>
              <w:tabs>
                <w:tab w:val="left" w:pos="360"/>
              </w:tabs>
              <w:rPr>
                <w:rFonts w:ascii="Times" w:hAnsi="Times" w:cs="Times"/>
                <w:sz w:val="18"/>
                <w:szCs w:val="18"/>
              </w:rPr>
            </w:pPr>
            <w:r w:rsidRPr="00FE1993">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0A7100" w:rsidRPr="00FE1993" w:rsidRDefault="000A7100" w:rsidP="00A86AF2">
            <w:pPr>
              <w:tabs>
                <w:tab w:val="left" w:pos="360"/>
              </w:tabs>
              <w:rPr>
                <w:rFonts w:ascii="Times" w:hAnsi="Times" w:cs="Times"/>
                <w:sz w:val="18"/>
                <w:szCs w:val="18"/>
              </w:rPr>
            </w:pPr>
            <w:r w:rsidRPr="00FE1993">
              <w:rPr>
                <w:rFonts w:ascii="Times" w:hAnsi="Times" w:cs="Times"/>
                <w:sz w:val="18"/>
                <w:szCs w:val="18"/>
              </w:rPr>
              <w:t>-</w:t>
            </w:r>
          </w:p>
        </w:tc>
        <w:tc>
          <w:tcPr>
            <w:tcW w:w="360" w:type="dxa"/>
            <w:tcBorders>
              <w:top w:val="single" w:sz="4" w:space="0" w:color="auto"/>
            </w:tcBorders>
          </w:tcPr>
          <w:p w:rsidR="000A7100" w:rsidRPr="00FE1993" w:rsidRDefault="000A7100" w:rsidP="00A86AF2">
            <w:pPr>
              <w:tabs>
                <w:tab w:val="left" w:pos="360"/>
              </w:tabs>
              <w:rPr>
                <w:rFonts w:ascii="Times" w:hAnsi="Times" w:cs="Times"/>
                <w:sz w:val="18"/>
                <w:szCs w:val="18"/>
              </w:rPr>
            </w:pPr>
            <w:r w:rsidRPr="00FE1993">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0A7100" w:rsidRPr="00FE1993" w:rsidRDefault="000A7100" w:rsidP="00A86AF2">
            <w:pPr>
              <w:pStyle w:val="BodyText"/>
              <w:spacing w:before="0"/>
            </w:pPr>
            <w:r w:rsidRPr="00FE1993">
              <w:t>(M)(O) May be inoperative provided:</w:t>
            </w:r>
          </w:p>
          <w:p w:rsidR="00AD63BC" w:rsidRDefault="00AD63BC" w:rsidP="003868A5">
            <w:pPr>
              <w:numPr>
                <w:ilvl w:val="0"/>
                <w:numId w:val="14"/>
              </w:numPr>
              <w:tabs>
                <w:tab w:val="clear" w:pos="740"/>
                <w:tab w:val="num" w:pos="460"/>
              </w:tabs>
              <w:ind w:left="460"/>
              <w:rPr>
                <w:sz w:val="18"/>
                <w:szCs w:val="18"/>
              </w:rPr>
            </w:pPr>
            <w:r>
              <w:rPr>
                <w:sz w:val="18"/>
                <w:szCs w:val="18"/>
              </w:rPr>
              <w:t>For non-</w:t>
            </w:r>
            <w:r w:rsidR="000A7100">
              <w:rPr>
                <w:sz w:val="18"/>
                <w:szCs w:val="18"/>
              </w:rPr>
              <w:t xml:space="preserve">retractable doors, </w:t>
            </w:r>
            <w:r>
              <w:rPr>
                <w:sz w:val="18"/>
                <w:szCs w:val="18"/>
              </w:rPr>
              <w:t>affected door is removed,</w:t>
            </w:r>
          </w:p>
          <w:p w:rsidR="000A7100" w:rsidRPr="00FE1993" w:rsidRDefault="00AD63BC" w:rsidP="003868A5">
            <w:pPr>
              <w:numPr>
                <w:ilvl w:val="0"/>
                <w:numId w:val="14"/>
              </w:numPr>
              <w:tabs>
                <w:tab w:val="clear" w:pos="740"/>
                <w:tab w:val="num" w:pos="460"/>
              </w:tabs>
              <w:ind w:left="460"/>
              <w:rPr>
                <w:sz w:val="18"/>
                <w:szCs w:val="18"/>
              </w:rPr>
            </w:pPr>
            <w:r>
              <w:rPr>
                <w:sz w:val="18"/>
                <w:szCs w:val="18"/>
              </w:rPr>
              <w:t xml:space="preserve">For retractable doors, affected door is removed or </w:t>
            </w:r>
            <w:r w:rsidR="000A7100">
              <w:rPr>
                <w:sz w:val="18"/>
                <w:szCs w:val="18"/>
              </w:rPr>
              <w:t>secured in the retracted (fully open) position,</w:t>
            </w:r>
          </w:p>
          <w:p w:rsidR="000A7100" w:rsidRPr="00FE1993" w:rsidRDefault="000A7100" w:rsidP="003868A5">
            <w:pPr>
              <w:numPr>
                <w:ilvl w:val="0"/>
                <w:numId w:val="14"/>
              </w:numPr>
              <w:tabs>
                <w:tab w:val="clear" w:pos="740"/>
                <w:tab w:val="num" w:pos="460"/>
              </w:tabs>
              <w:ind w:left="460"/>
              <w:rPr>
                <w:sz w:val="18"/>
                <w:szCs w:val="18"/>
              </w:rPr>
            </w:pPr>
            <w:r w:rsidRPr="00FE1993">
              <w:rPr>
                <w:sz w:val="18"/>
                <w:szCs w:val="18"/>
              </w:rPr>
              <w:t>A</w:t>
            </w:r>
            <w:r w:rsidR="00385044">
              <w:rPr>
                <w:sz w:val="18"/>
                <w:szCs w:val="18"/>
              </w:rPr>
              <w:t xml:space="preserve">ffected </w:t>
            </w:r>
            <w:r w:rsidRPr="00FE1993">
              <w:rPr>
                <w:sz w:val="18"/>
                <w:szCs w:val="18"/>
              </w:rPr>
              <w:t>bin</w:t>
            </w:r>
            <w:r w:rsidR="00AD63BC">
              <w:rPr>
                <w:sz w:val="18"/>
                <w:szCs w:val="18"/>
              </w:rPr>
              <w:t xml:space="preserve">, </w:t>
            </w:r>
            <w:r w:rsidRPr="00FE1993">
              <w:rPr>
                <w:sz w:val="18"/>
                <w:szCs w:val="18"/>
              </w:rPr>
              <w:t>compartment</w:t>
            </w:r>
            <w:r w:rsidR="00AD63BC">
              <w:rPr>
                <w:sz w:val="18"/>
                <w:szCs w:val="18"/>
              </w:rPr>
              <w:t xml:space="preserve"> or closet</w:t>
            </w:r>
            <w:r w:rsidRPr="00FE1993">
              <w:rPr>
                <w:sz w:val="18"/>
                <w:szCs w:val="18"/>
              </w:rPr>
              <w:t xml:space="preserve"> is not used for storage of any items, except those permanently affixed,</w:t>
            </w:r>
          </w:p>
          <w:p w:rsidR="000A7100" w:rsidRPr="00FE1993" w:rsidRDefault="00385044" w:rsidP="003868A5">
            <w:pPr>
              <w:numPr>
                <w:ilvl w:val="0"/>
                <w:numId w:val="14"/>
              </w:numPr>
              <w:tabs>
                <w:tab w:val="clear" w:pos="740"/>
                <w:tab w:val="num" w:pos="460"/>
              </w:tabs>
              <w:ind w:left="460"/>
              <w:rPr>
                <w:sz w:val="18"/>
                <w:szCs w:val="18"/>
              </w:rPr>
            </w:pPr>
            <w:r>
              <w:rPr>
                <w:sz w:val="18"/>
                <w:szCs w:val="18"/>
              </w:rPr>
              <w:t>Affecte</w:t>
            </w:r>
            <w:r w:rsidR="000A7100" w:rsidRPr="00FE1993">
              <w:rPr>
                <w:sz w:val="18"/>
                <w:szCs w:val="18"/>
              </w:rPr>
              <w:t>d bin</w:t>
            </w:r>
            <w:r w:rsidR="00AD63BC">
              <w:rPr>
                <w:sz w:val="18"/>
                <w:szCs w:val="18"/>
              </w:rPr>
              <w:t xml:space="preserve">, </w:t>
            </w:r>
            <w:r w:rsidR="000A7100" w:rsidRPr="00FE1993">
              <w:rPr>
                <w:sz w:val="18"/>
                <w:szCs w:val="18"/>
              </w:rPr>
              <w:t xml:space="preserve">compartment </w:t>
            </w:r>
            <w:r w:rsidR="00AD63BC">
              <w:rPr>
                <w:sz w:val="18"/>
                <w:szCs w:val="18"/>
              </w:rPr>
              <w:t xml:space="preserve">or closet </w:t>
            </w:r>
            <w:r w:rsidR="000A7100" w:rsidRPr="00FE1993">
              <w:rPr>
                <w:sz w:val="18"/>
                <w:szCs w:val="18"/>
              </w:rPr>
              <w:t>is prominently placarded DO NOT USE,</w:t>
            </w:r>
          </w:p>
          <w:p w:rsidR="000A7100" w:rsidRPr="00FE1993" w:rsidRDefault="000A7100" w:rsidP="003868A5">
            <w:pPr>
              <w:numPr>
                <w:ilvl w:val="0"/>
                <w:numId w:val="14"/>
              </w:numPr>
              <w:tabs>
                <w:tab w:val="clear" w:pos="740"/>
                <w:tab w:val="num" w:pos="460"/>
              </w:tabs>
              <w:ind w:left="460"/>
              <w:rPr>
                <w:sz w:val="18"/>
                <w:szCs w:val="18"/>
              </w:rPr>
            </w:pPr>
            <w:r w:rsidRPr="00FE1993">
              <w:rPr>
                <w:sz w:val="18"/>
                <w:szCs w:val="18"/>
              </w:rPr>
              <w:t xml:space="preserve">Procedures are established and used to alert crew members and passengers of inoperative bins, </w:t>
            </w:r>
            <w:r w:rsidR="00AD63BC">
              <w:rPr>
                <w:sz w:val="18"/>
                <w:szCs w:val="18"/>
              </w:rPr>
              <w:t xml:space="preserve">compartments or closets, </w:t>
            </w:r>
            <w:r w:rsidRPr="00FE1993">
              <w:rPr>
                <w:sz w:val="18"/>
                <w:szCs w:val="18"/>
              </w:rPr>
              <w:t>and</w:t>
            </w:r>
          </w:p>
          <w:p w:rsidR="000A7100" w:rsidRPr="00FE1993" w:rsidRDefault="000A7100" w:rsidP="003868A5">
            <w:pPr>
              <w:numPr>
                <w:ilvl w:val="0"/>
                <w:numId w:val="14"/>
              </w:numPr>
              <w:tabs>
                <w:tab w:val="clear" w:pos="740"/>
                <w:tab w:val="num" w:pos="460"/>
              </w:tabs>
              <w:ind w:left="460"/>
              <w:rPr>
                <w:sz w:val="18"/>
                <w:szCs w:val="18"/>
              </w:rPr>
            </w:pPr>
            <w:r w:rsidRPr="00FE1993">
              <w:rPr>
                <w:sz w:val="18"/>
                <w:szCs w:val="18"/>
              </w:rPr>
              <w:t>Passengers are briefed that associated bin</w:t>
            </w:r>
            <w:r w:rsidR="00AD63BC">
              <w:rPr>
                <w:sz w:val="18"/>
                <w:szCs w:val="18"/>
              </w:rPr>
              <w:t xml:space="preserve">, </w:t>
            </w:r>
            <w:r w:rsidRPr="00FE1993">
              <w:rPr>
                <w:sz w:val="18"/>
                <w:szCs w:val="18"/>
              </w:rPr>
              <w:t xml:space="preserve">compartment </w:t>
            </w:r>
            <w:r w:rsidR="00AD63BC">
              <w:rPr>
                <w:sz w:val="18"/>
                <w:szCs w:val="18"/>
              </w:rPr>
              <w:t xml:space="preserve">or closet </w:t>
            </w:r>
            <w:r w:rsidRPr="00FE1993">
              <w:rPr>
                <w:sz w:val="18"/>
                <w:szCs w:val="18"/>
              </w:rPr>
              <w:t>is not used.</w:t>
            </w:r>
          </w:p>
          <w:p w:rsidR="000A7100" w:rsidRPr="00FE1993" w:rsidRDefault="000A7100" w:rsidP="00A86AF2">
            <w:pPr>
              <w:spacing w:before="120"/>
              <w:rPr>
                <w:sz w:val="18"/>
                <w:szCs w:val="18"/>
              </w:rPr>
            </w:pPr>
            <w:r w:rsidRPr="00FE1993">
              <w:rPr>
                <w:sz w:val="18"/>
                <w:szCs w:val="18"/>
              </w:rPr>
              <w:t xml:space="preserve">NOTE 1: </w:t>
            </w:r>
            <w:r>
              <w:rPr>
                <w:sz w:val="18"/>
                <w:szCs w:val="18"/>
              </w:rPr>
              <w:t xml:space="preserve">For overhead </w:t>
            </w:r>
            <w:r w:rsidR="00AD63BC">
              <w:rPr>
                <w:sz w:val="18"/>
                <w:szCs w:val="18"/>
              </w:rPr>
              <w:t>bins</w:t>
            </w:r>
            <w:r>
              <w:rPr>
                <w:sz w:val="18"/>
                <w:szCs w:val="18"/>
              </w:rPr>
              <w:t>, i</w:t>
            </w:r>
            <w:r w:rsidRPr="00FE1993">
              <w:rPr>
                <w:sz w:val="18"/>
                <w:szCs w:val="18"/>
              </w:rPr>
              <w:t xml:space="preserve">f no partitions are installed, </w:t>
            </w:r>
            <w:r w:rsidR="00AD63BC">
              <w:rPr>
                <w:sz w:val="18"/>
                <w:szCs w:val="18"/>
              </w:rPr>
              <w:t xml:space="preserve">the </w:t>
            </w:r>
            <w:r w:rsidRPr="00FE1993">
              <w:rPr>
                <w:sz w:val="18"/>
                <w:szCs w:val="18"/>
              </w:rPr>
              <w:t xml:space="preserve">entire overhead </w:t>
            </w:r>
            <w:r w:rsidR="00AD63BC">
              <w:rPr>
                <w:sz w:val="18"/>
                <w:szCs w:val="18"/>
              </w:rPr>
              <w:t>bin is</w:t>
            </w:r>
            <w:r w:rsidRPr="00FE1993">
              <w:rPr>
                <w:sz w:val="18"/>
                <w:szCs w:val="18"/>
              </w:rPr>
              <w:t xml:space="preserve"> considered </w:t>
            </w:r>
            <w:r w:rsidR="00AD63BC">
              <w:rPr>
                <w:sz w:val="18"/>
                <w:szCs w:val="18"/>
              </w:rPr>
              <w:t>inoperative.</w:t>
            </w:r>
          </w:p>
          <w:p w:rsidR="000A7100" w:rsidRPr="00FE1993" w:rsidRDefault="000A7100" w:rsidP="00A86AF2">
            <w:pPr>
              <w:spacing w:before="120"/>
              <w:rPr>
                <w:rFonts w:ascii="Times" w:hAnsi="Times" w:cs="Times"/>
                <w:sz w:val="18"/>
                <w:szCs w:val="18"/>
              </w:rPr>
            </w:pPr>
            <w:r w:rsidRPr="00FE1993">
              <w:rPr>
                <w:sz w:val="18"/>
                <w:szCs w:val="18"/>
              </w:rPr>
              <w:t xml:space="preserve">NOTE 2: Any emergency </w:t>
            </w:r>
            <w:r w:rsidR="00AD63BC">
              <w:rPr>
                <w:sz w:val="18"/>
                <w:szCs w:val="18"/>
              </w:rPr>
              <w:t xml:space="preserve">equipment located in the affected bin, </w:t>
            </w:r>
            <w:r w:rsidRPr="00FE1993">
              <w:rPr>
                <w:sz w:val="18"/>
                <w:szCs w:val="18"/>
              </w:rPr>
              <w:t xml:space="preserve">compartment </w:t>
            </w:r>
            <w:r w:rsidR="00AD63BC">
              <w:rPr>
                <w:sz w:val="18"/>
                <w:szCs w:val="18"/>
              </w:rPr>
              <w:t xml:space="preserve">or closet </w:t>
            </w:r>
            <w:r w:rsidRPr="00FE1993">
              <w:rPr>
                <w:sz w:val="18"/>
                <w:szCs w:val="18"/>
              </w:rPr>
              <w:t>(permanently affixed) is available for use.</w:t>
            </w:r>
          </w:p>
        </w:tc>
        <w:tc>
          <w:tcPr>
            <w:tcW w:w="2880" w:type="dxa"/>
            <w:tcBorders>
              <w:top w:val="single" w:sz="4" w:space="0" w:color="auto"/>
              <w:right w:val="single" w:sz="6" w:space="0" w:color="auto"/>
            </w:tcBorders>
          </w:tcPr>
          <w:p w:rsidR="000A7100" w:rsidRPr="00FE1993" w:rsidRDefault="000A7100" w:rsidP="00A86AF2">
            <w:pPr>
              <w:rPr>
                <w:rFonts w:ascii="Times" w:hAnsi="Times" w:cs="Times"/>
                <w:sz w:val="18"/>
                <w:szCs w:val="18"/>
              </w:rPr>
            </w:pPr>
            <w:r w:rsidRPr="00FE1993">
              <w:rPr>
                <w:rFonts w:ascii="Times" w:hAnsi="Times" w:cs="Times"/>
                <w:sz w:val="18"/>
                <w:szCs w:val="18"/>
              </w:rPr>
              <w:t>Maintenance will verify that no emergency equipment is stored in the compartment, secure the compartment CLOSED and placard it against use for storage of any equipment.</w:t>
            </w:r>
          </w:p>
        </w:tc>
        <w:tc>
          <w:tcPr>
            <w:tcW w:w="2520" w:type="dxa"/>
            <w:tcBorders>
              <w:top w:val="single" w:sz="4" w:space="0" w:color="auto"/>
              <w:right w:val="single" w:sz="6" w:space="0" w:color="auto"/>
            </w:tcBorders>
          </w:tcPr>
          <w:p w:rsidR="000A7100" w:rsidRPr="00FE1993" w:rsidRDefault="000A7100" w:rsidP="00A86AF2">
            <w:pPr>
              <w:rPr>
                <w:sz w:val="18"/>
                <w:szCs w:val="18"/>
              </w:rPr>
            </w:pPr>
            <w:r w:rsidRPr="00FE1993">
              <w:rPr>
                <w:sz w:val="18"/>
                <w:szCs w:val="18"/>
              </w:rPr>
              <w:t>Flight crew will ensure passengers are briefed that bin or compartment is not used.</w:t>
            </w:r>
          </w:p>
        </w:tc>
        <w:tc>
          <w:tcPr>
            <w:tcW w:w="2340" w:type="dxa"/>
            <w:tcBorders>
              <w:top w:val="single" w:sz="4" w:space="0" w:color="auto"/>
              <w:right w:val="single" w:sz="6" w:space="0" w:color="auto"/>
            </w:tcBorders>
          </w:tcPr>
          <w:p w:rsidR="000A7100" w:rsidRPr="00FE1993" w:rsidRDefault="003E3234" w:rsidP="00385044">
            <w:pPr>
              <w:rPr>
                <w:rFonts w:ascii="Times" w:hAnsi="Times" w:cs="Times"/>
                <w:sz w:val="18"/>
                <w:szCs w:val="18"/>
              </w:rPr>
            </w:pPr>
            <w:r w:rsidRPr="00FE1993">
              <w:rPr>
                <w:rFonts w:ascii="Times" w:hAnsi="Times" w:cs="Times"/>
                <w:sz w:val="18"/>
                <w:szCs w:val="18"/>
              </w:rPr>
              <w:t xml:space="preserve">An Inoperative Placard will be placed on affected </w:t>
            </w:r>
            <w:r>
              <w:rPr>
                <w:rFonts w:ascii="Times" w:hAnsi="Times" w:cs="Times"/>
                <w:sz w:val="18"/>
                <w:szCs w:val="18"/>
              </w:rPr>
              <w:t>Storage Bin</w:t>
            </w:r>
            <w:r w:rsidRPr="00E470C6">
              <w:rPr>
                <w:rFonts w:ascii="Times" w:hAnsi="Times" w:cs="Times"/>
                <w:sz w:val="18"/>
                <w:szCs w:val="18"/>
              </w:rPr>
              <w:t>s/Cabin</w:t>
            </w:r>
            <w:r>
              <w:rPr>
                <w:rFonts w:ascii="Times" w:hAnsi="Times" w:cs="Times"/>
                <w:sz w:val="18"/>
                <w:szCs w:val="18"/>
              </w:rPr>
              <w:t xml:space="preserve">, </w:t>
            </w:r>
            <w:r w:rsidRPr="00E470C6">
              <w:rPr>
                <w:rFonts w:ascii="Times" w:hAnsi="Times" w:cs="Times"/>
                <w:sz w:val="18"/>
                <w:szCs w:val="18"/>
              </w:rPr>
              <w:t xml:space="preserve">Galley </w:t>
            </w:r>
            <w:r>
              <w:rPr>
                <w:rFonts w:ascii="Times" w:hAnsi="Times" w:cs="Times"/>
                <w:sz w:val="18"/>
                <w:szCs w:val="18"/>
              </w:rPr>
              <w:t xml:space="preserve">and Lavatory </w:t>
            </w:r>
            <w:r w:rsidRPr="00E470C6">
              <w:rPr>
                <w:rFonts w:ascii="Times" w:hAnsi="Times" w:cs="Times"/>
                <w:sz w:val="18"/>
                <w:szCs w:val="18"/>
              </w:rPr>
              <w:t>Storage Compartment</w:t>
            </w:r>
            <w:r>
              <w:rPr>
                <w:rFonts w:ascii="Times" w:hAnsi="Times" w:cs="Times"/>
                <w:sz w:val="18"/>
                <w:szCs w:val="18"/>
              </w:rPr>
              <w:t xml:space="preserve"> </w:t>
            </w:r>
            <w:r w:rsidRPr="00E470C6">
              <w:rPr>
                <w:rFonts w:ascii="Times" w:hAnsi="Times" w:cs="Times"/>
                <w:sz w:val="18"/>
                <w:szCs w:val="18"/>
              </w:rPr>
              <w:t>/</w:t>
            </w:r>
            <w:r>
              <w:rPr>
                <w:rFonts w:ascii="Times" w:hAnsi="Times" w:cs="Times"/>
                <w:sz w:val="18"/>
                <w:szCs w:val="18"/>
              </w:rPr>
              <w:t xml:space="preserve"> </w:t>
            </w:r>
            <w:r w:rsidRPr="00E470C6">
              <w:rPr>
                <w:rFonts w:ascii="Times" w:hAnsi="Times" w:cs="Times"/>
                <w:sz w:val="18"/>
                <w:szCs w:val="18"/>
              </w:rPr>
              <w:t>Closets</w:t>
            </w:r>
            <w:r w:rsidRPr="00FE1993">
              <w:rPr>
                <w:rFonts w:ascii="Times" w:hAnsi="Times" w:cs="Times"/>
                <w:sz w:val="18"/>
                <w:szCs w:val="18"/>
              </w:rPr>
              <w:t xml:space="preserve"> and will be noted on ADLS.</w:t>
            </w:r>
          </w:p>
        </w:tc>
      </w:tr>
      <w:tr w:rsidR="000A7100" w:rsidRPr="00FE1993" w:rsidTr="00A86AF2">
        <w:trPr>
          <w:cantSplit/>
        </w:trPr>
        <w:tc>
          <w:tcPr>
            <w:tcW w:w="2330" w:type="dxa"/>
            <w:tcBorders>
              <w:left w:val="single" w:sz="6" w:space="0" w:color="auto"/>
            </w:tcBorders>
          </w:tcPr>
          <w:p w:rsidR="000A7100" w:rsidRPr="00FE1993" w:rsidRDefault="000A7100" w:rsidP="003E3234">
            <w:pPr>
              <w:tabs>
                <w:tab w:val="left" w:pos="464"/>
                <w:tab w:val="left" w:pos="2600"/>
              </w:tabs>
              <w:spacing w:before="120"/>
              <w:ind w:left="720" w:hanging="630"/>
              <w:rPr>
                <w:rFonts w:ascii="Times" w:hAnsi="Times" w:cs="Times"/>
                <w:sz w:val="18"/>
                <w:szCs w:val="18"/>
              </w:rPr>
            </w:pPr>
            <w:r>
              <w:rPr>
                <w:rFonts w:ascii="Times" w:hAnsi="Times" w:cs="Times"/>
                <w:sz w:val="18"/>
                <w:szCs w:val="18"/>
              </w:rPr>
              <w:t>***</w:t>
            </w:r>
            <w:r>
              <w:rPr>
                <w:rFonts w:ascii="Times" w:hAnsi="Times" w:cs="Times"/>
                <w:sz w:val="18"/>
                <w:szCs w:val="18"/>
              </w:rPr>
              <w:tab/>
            </w:r>
            <w:r w:rsidRPr="00FE1993">
              <w:rPr>
                <w:rFonts w:ascii="Times" w:hAnsi="Times" w:cs="Times"/>
                <w:sz w:val="18"/>
                <w:szCs w:val="18"/>
              </w:rPr>
              <w:t>1)</w:t>
            </w:r>
            <w:r w:rsidRPr="00FE1993">
              <w:rPr>
                <w:rFonts w:ascii="Times" w:hAnsi="Times" w:cs="Times"/>
                <w:sz w:val="18"/>
                <w:szCs w:val="18"/>
              </w:rPr>
              <w:tab/>
              <w:t>Storage Compartment</w:t>
            </w:r>
          </w:p>
          <w:p w:rsidR="000A7100" w:rsidRPr="00FE1993" w:rsidRDefault="000A7100" w:rsidP="00A86AF2">
            <w:pPr>
              <w:tabs>
                <w:tab w:val="left" w:pos="420"/>
                <w:tab w:val="left" w:pos="2600"/>
              </w:tabs>
              <w:ind w:left="720" w:hanging="720"/>
              <w:rPr>
                <w:rFonts w:ascii="Times" w:hAnsi="Times" w:cs="Times"/>
                <w:sz w:val="18"/>
                <w:szCs w:val="18"/>
              </w:rPr>
            </w:pPr>
            <w:r>
              <w:rPr>
                <w:rFonts w:ascii="Times" w:hAnsi="Times" w:cs="Times"/>
                <w:sz w:val="18"/>
                <w:szCs w:val="18"/>
              </w:rPr>
              <w:tab/>
            </w:r>
            <w:r w:rsidRPr="00FE1993">
              <w:rPr>
                <w:rFonts w:ascii="Times" w:hAnsi="Times" w:cs="Times"/>
                <w:sz w:val="18"/>
                <w:szCs w:val="18"/>
              </w:rPr>
              <w:tab/>
              <w:t>Key Locks</w:t>
            </w:r>
          </w:p>
        </w:tc>
        <w:tc>
          <w:tcPr>
            <w:tcW w:w="440" w:type="dxa"/>
            <w:tcBorders>
              <w:right w:val="single" w:sz="4" w:space="0" w:color="auto"/>
            </w:tcBorders>
          </w:tcPr>
          <w:p w:rsidR="000A7100" w:rsidRPr="00FE1993" w:rsidRDefault="000A7100" w:rsidP="00A86AF2">
            <w:pPr>
              <w:tabs>
                <w:tab w:val="left" w:pos="360"/>
              </w:tabs>
              <w:spacing w:before="120"/>
              <w:rPr>
                <w:rFonts w:ascii="Times" w:hAnsi="Times" w:cs="Times"/>
                <w:sz w:val="18"/>
                <w:szCs w:val="18"/>
              </w:rPr>
            </w:pPr>
            <w:r w:rsidRPr="00FE1993">
              <w:rPr>
                <w:rFonts w:ascii="Times" w:hAnsi="Times" w:cs="Times"/>
                <w:sz w:val="18"/>
                <w:szCs w:val="18"/>
              </w:rPr>
              <w:t>D</w:t>
            </w:r>
          </w:p>
        </w:tc>
        <w:tc>
          <w:tcPr>
            <w:tcW w:w="370" w:type="dxa"/>
            <w:tcBorders>
              <w:left w:val="single" w:sz="4" w:space="0" w:color="auto"/>
              <w:right w:val="single" w:sz="6" w:space="0" w:color="auto"/>
            </w:tcBorders>
          </w:tcPr>
          <w:p w:rsidR="000A7100" w:rsidRPr="00FE1993" w:rsidRDefault="000A7100" w:rsidP="00A86AF2">
            <w:pPr>
              <w:tabs>
                <w:tab w:val="left" w:pos="360"/>
              </w:tabs>
              <w:spacing w:before="120"/>
              <w:rPr>
                <w:rFonts w:ascii="Times" w:hAnsi="Times" w:cs="Times"/>
                <w:sz w:val="18"/>
                <w:szCs w:val="18"/>
              </w:rPr>
            </w:pPr>
            <w:r w:rsidRPr="00FE1993">
              <w:rPr>
                <w:rFonts w:ascii="Times" w:hAnsi="Times" w:cs="Times"/>
                <w:sz w:val="18"/>
                <w:szCs w:val="18"/>
              </w:rPr>
              <w:t>-</w:t>
            </w:r>
          </w:p>
        </w:tc>
        <w:tc>
          <w:tcPr>
            <w:tcW w:w="360" w:type="dxa"/>
          </w:tcPr>
          <w:p w:rsidR="000A7100" w:rsidRPr="00FE1993" w:rsidRDefault="000A7100" w:rsidP="00A86AF2">
            <w:pPr>
              <w:tabs>
                <w:tab w:val="left" w:pos="360"/>
              </w:tabs>
              <w:spacing w:before="120"/>
              <w:rPr>
                <w:rFonts w:ascii="Times" w:hAnsi="Times" w:cs="Times"/>
                <w:sz w:val="18"/>
                <w:szCs w:val="18"/>
              </w:rPr>
            </w:pPr>
            <w:r w:rsidRPr="00FE1993">
              <w:rPr>
                <w:rFonts w:ascii="Times" w:hAnsi="Times" w:cs="Times"/>
                <w:sz w:val="18"/>
                <w:szCs w:val="18"/>
              </w:rPr>
              <w:t>0</w:t>
            </w:r>
          </w:p>
        </w:tc>
        <w:tc>
          <w:tcPr>
            <w:tcW w:w="3240" w:type="dxa"/>
            <w:tcBorders>
              <w:left w:val="single" w:sz="6" w:space="0" w:color="auto"/>
              <w:right w:val="single" w:sz="6" w:space="0" w:color="auto"/>
            </w:tcBorders>
          </w:tcPr>
          <w:p w:rsidR="000A7100" w:rsidRPr="00FE1993" w:rsidRDefault="000A7100" w:rsidP="00A86AF2">
            <w:pPr>
              <w:spacing w:before="120"/>
              <w:rPr>
                <w:sz w:val="18"/>
                <w:szCs w:val="18"/>
              </w:rPr>
            </w:pPr>
            <w:r w:rsidRPr="00FE1993">
              <w:rPr>
                <w:sz w:val="18"/>
                <w:szCs w:val="18"/>
              </w:rPr>
              <w:t>(M) May be inoperative in unlocked position provided doors can be secured by other means.</w:t>
            </w:r>
          </w:p>
        </w:tc>
        <w:tc>
          <w:tcPr>
            <w:tcW w:w="2880" w:type="dxa"/>
            <w:tcBorders>
              <w:right w:val="single" w:sz="6" w:space="0" w:color="auto"/>
            </w:tcBorders>
          </w:tcPr>
          <w:p w:rsidR="000A7100" w:rsidRPr="00FE1993" w:rsidRDefault="000A7100" w:rsidP="00A86AF2">
            <w:pPr>
              <w:spacing w:before="120"/>
              <w:rPr>
                <w:sz w:val="18"/>
                <w:szCs w:val="18"/>
              </w:rPr>
            </w:pPr>
            <w:r w:rsidRPr="00FE1993">
              <w:rPr>
                <w:sz w:val="18"/>
                <w:szCs w:val="18"/>
              </w:rPr>
              <w:t>Maintenance will verify that no emergency equipment is stored in the compartment, secure the compartment CLOSED and placard it against use for storage of any equipment.</w:t>
            </w:r>
          </w:p>
        </w:tc>
        <w:tc>
          <w:tcPr>
            <w:tcW w:w="2520" w:type="dxa"/>
            <w:tcBorders>
              <w:right w:val="single" w:sz="6" w:space="0" w:color="auto"/>
            </w:tcBorders>
          </w:tcPr>
          <w:p w:rsidR="000A7100" w:rsidRPr="00FE1993" w:rsidRDefault="000A7100" w:rsidP="00A86AF2">
            <w:pPr>
              <w:spacing w:before="120"/>
              <w:rPr>
                <w:rFonts w:ascii="Times" w:hAnsi="Times" w:cs="Times"/>
                <w:sz w:val="18"/>
                <w:szCs w:val="18"/>
              </w:rPr>
            </w:pPr>
            <w:r w:rsidRPr="00FE1993">
              <w:rPr>
                <w:rFonts w:ascii="Times" w:hAnsi="Times" w:cs="Times"/>
                <w:sz w:val="18"/>
                <w:szCs w:val="18"/>
              </w:rPr>
              <w:t>None required.</w:t>
            </w:r>
          </w:p>
        </w:tc>
        <w:tc>
          <w:tcPr>
            <w:tcW w:w="2340" w:type="dxa"/>
            <w:tcBorders>
              <w:right w:val="single" w:sz="6" w:space="0" w:color="auto"/>
            </w:tcBorders>
          </w:tcPr>
          <w:p w:rsidR="000A7100" w:rsidRPr="00FE1993" w:rsidRDefault="003E3234" w:rsidP="00385044">
            <w:pPr>
              <w:spacing w:before="120"/>
              <w:rPr>
                <w:rFonts w:ascii="Times" w:hAnsi="Times" w:cs="Times"/>
                <w:sz w:val="18"/>
                <w:szCs w:val="18"/>
              </w:rPr>
            </w:pPr>
            <w:r w:rsidRPr="00FE1993">
              <w:rPr>
                <w:rFonts w:ascii="Times" w:hAnsi="Times" w:cs="Times"/>
                <w:sz w:val="18"/>
                <w:szCs w:val="18"/>
              </w:rPr>
              <w:t xml:space="preserve">An Inoperative Placard will be placed on affected </w:t>
            </w:r>
            <w:r>
              <w:rPr>
                <w:rFonts w:ascii="Times" w:hAnsi="Times" w:cs="Times"/>
                <w:sz w:val="18"/>
                <w:szCs w:val="18"/>
              </w:rPr>
              <w:t>Storage Bin</w:t>
            </w:r>
            <w:r w:rsidRPr="00E470C6">
              <w:rPr>
                <w:rFonts w:ascii="Times" w:hAnsi="Times" w:cs="Times"/>
                <w:sz w:val="18"/>
                <w:szCs w:val="18"/>
              </w:rPr>
              <w:t>s/Cabin</w:t>
            </w:r>
            <w:r>
              <w:rPr>
                <w:rFonts w:ascii="Times" w:hAnsi="Times" w:cs="Times"/>
                <w:sz w:val="18"/>
                <w:szCs w:val="18"/>
              </w:rPr>
              <w:t xml:space="preserve">, </w:t>
            </w:r>
            <w:r w:rsidRPr="00E470C6">
              <w:rPr>
                <w:rFonts w:ascii="Times" w:hAnsi="Times" w:cs="Times"/>
                <w:sz w:val="18"/>
                <w:szCs w:val="18"/>
              </w:rPr>
              <w:t xml:space="preserve">Galley </w:t>
            </w:r>
            <w:r>
              <w:rPr>
                <w:rFonts w:ascii="Times" w:hAnsi="Times" w:cs="Times"/>
                <w:sz w:val="18"/>
                <w:szCs w:val="18"/>
              </w:rPr>
              <w:t xml:space="preserve">and Lavatory </w:t>
            </w:r>
            <w:r w:rsidRPr="00E470C6">
              <w:rPr>
                <w:rFonts w:ascii="Times" w:hAnsi="Times" w:cs="Times"/>
                <w:sz w:val="18"/>
                <w:szCs w:val="18"/>
              </w:rPr>
              <w:t>Storage Compartment</w:t>
            </w:r>
            <w:r>
              <w:rPr>
                <w:rFonts w:ascii="Times" w:hAnsi="Times" w:cs="Times"/>
                <w:sz w:val="18"/>
                <w:szCs w:val="18"/>
              </w:rPr>
              <w:t xml:space="preserve"> </w:t>
            </w:r>
            <w:r w:rsidRPr="00E470C6">
              <w:rPr>
                <w:rFonts w:ascii="Times" w:hAnsi="Times" w:cs="Times"/>
                <w:sz w:val="18"/>
                <w:szCs w:val="18"/>
              </w:rPr>
              <w:t>/</w:t>
            </w:r>
            <w:r>
              <w:rPr>
                <w:rFonts w:ascii="Times" w:hAnsi="Times" w:cs="Times"/>
                <w:sz w:val="18"/>
                <w:szCs w:val="18"/>
              </w:rPr>
              <w:t xml:space="preserve"> </w:t>
            </w:r>
            <w:r w:rsidRPr="00E470C6">
              <w:rPr>
                <w:rFonts w:ascii="Times" w:hAnsi="Times" w:cs="Times"/>
                <w:sz w:val="18"/>
                <w:szCs w:val="18"/>
              </w:rPr>
              <w:t>Closets</w:t>
            </w:r>
            <w:r w:rsidRPr="00FE1993">
              <w:rPr>
                <w:rFonts w:ascii="Times" w:hAnsi="Times" w:cs="Times"/>
                <w:sz w:val="18"/>
                <w:szCs w:val="18"/>
              </w:rPr>
              <w:t xml:space="preserve"> and will be noted on ADLS.</w:t>
            </w:r>
          </w:p>
        </w:tc>
      </w:tr>
      <w:tr w:rsidR="000A7100" w:rsidRPr="00FE1993" w:rsidTr="00A86AF2">
        <w:trPr>
          <w:cantSplit/>
        </w:trPr>
        <w:tc>
          <w:tcPr>
            <w:tcW w:w="2330" w:type="dxa"/>
            <w:tcBorders>
              <w:left w:val="single" w:sz="6" w:space="0" w:color="auto"/>
              <w:bottom w:val="single" w:sz="4" w:space="0" w:color="auto"/>
            </w:tcBorders>
          </w:tcPr>
          <w:p w:rsidR="000A7100" w:rsidRPr="00FE1993" w:rsidRDefault="000A7100" w:rsidP="00A86AF2">
            <w:pPr>
              <w:tabs>
                <w:tab w:val="left" w:pos="2600"/>
              </w:tabs>
              <w:ind w:left="446" w:hanging="446"/>
              <w:rPr>
                <w:rFonts w:ascii="Times" w:hAnsi="Times" w:cs="Times"/>
                <w:sz w:val="18"/>
                <w:szCs w:val="18"/>
              </w:rPr>
            </w:pPr>
          </w:p>
        </w:tc>
        <w:tc>
          <w:tcPr>
            <w:tcW w:w="440" w:type="dxa"/>
            <w:tcBorders>
              <w:bottom w:val="single" w:sz="4" w:space="0" w:color="auto"/>
              <w:right w:val="single" w:sz="4" w:space="0" w:color="auto"/>
            </w:tcBorders>
          </w:tcPr>
          <w:p w:rsidR="000A7100" w:rsidRPr="00FE1993" w:rsidRDefault="000A7100" w:rsidP="00A86AF2">
            <w:pPr>
              <w:tabs>
                <w:tab w:val="left" w:pos="360"/>
              </w:tabs>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0A7100" w:rsidRPr="00FE1993" w:rsidRDefault="000A7100" w:rsidP="00A86AF2">
            <w:pPr>
              <w:tabs>
                <w:tab w:val="left" w:pos="360"/>
              </w:tabs>
              <w:rPr>
                <w:rFonts w:ascii="Times" w:hAnsi="Times" w:cs="Times"/>
                <w:sz w:val="18"/>
                <w:szCs w:val="18"/>
              </w:rPr>
            </w:pPr>
          </w:p>
        </w:tc>
        <w:tc>
          <w:tcPr>
            <w:tcW w:w="360" w:type="dxa"/>
            <w:tcBorders>
              <w:bottom w:val="single" w:sz="4" w:space="0" w:color="auto"/>
            </w:tcBorders>
          </w:tcPr>
          <w:p w:rsidR="000A7100" w:rsidRPr="00FE1993" w:rsidRDefault="000A7100" w:rsidP="00A86AF2">
            <w:pPr>
              <w:tabs>
                <w:tab w:val="left" w:pos="360"/>
              </w:tabs>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0A7100" w:rsidRPr="00FE1993" w:rsidRDefault="000A7100" w:rsidP="00A86AF2">
            <w:pPr>
              <w:rPr>
                <w:rFonts w:ascii="Times" w:hAnsi="Times" w:cs="Times"/>
                <w:sz w:val="18"/>
                <w:szCs w:val="18"/>
              </w:rPr>
            </w:pPr>
          </w:p>
        </w:tc>
        <w:tc>
          <w:tcPr>
            <w:tcW w:w="2880" w:type="dxa"/>
            <w:tcBorders>
              <w:bottom w:val="single" w:sz="4" w:space="0" w:color="auto"/>
              <w:right w:val="single" w:sz="6" w:space="0" w:color="auto"/>
            </w:tcBorders>
          </w:tcPr>
          <w:p w:rsidR="000A7100" w:rsidRPr="00FE1993" w:rsidRDefault="000A7100" w:rsidP="00A86AF2">
            <w:pPr>
              <w:rPr>
                <w:rFonts w:ascii="Times" w:hAnsi="Times" w:cs="Times"/>
                <w:sz w:val="18"/>
                <w:szCs w:val="18"/>
              </w:rPr>
            </w:pPr>
          </w:p>
        </w:tc>
        <w:tc>
          <w:tcPr>
            <w:tcW w:w="2520" w:type="dxa"/>
            <w:tcBorders>
              <w:bottom w:val="single" w:sz="4" w:space="0" w:color="auto"/>
              <w:right w:val="single" w:sz="6" w:space="0" w:color="auto"/>
            </w:tcBorders>
          </w:tcPr>
          <w:p w:rsidR="000A7100" w:rsidRPr="00FE1993" w:rsidRDefault="000A7100" w:rsidP="00A86AF2">
            <w:pPr>
              <w:rPr>
                <w:rFonts w:ascii="Times" w:hAnsi="Times" w:cs="Times"/>
                <w:sz w:val="18"/>
                <w:szCs w:val="18"/>
              </w:rPr>
            </w:pPr>
          </w:p>
        </w:tc>
        <w:tc>
          <w:tcPr>
            <w:tcW w:w="2340" w:type="dxa"/>
            <w:tcBorders>
              <w:bottom w:val="single" w:sz="4" w:space="0" w:color="auto"/>
              <w:right w:val="single" w:sz="6" w:space="0" w:color="auto"/>
            </w:tcBorders>
          </w:tcPr>
          <w:p w:rsidR="000A7100" w:rsidRPr="00FE1993" w:rsidRDefault="000A7100" w:rsidP="00A86AF2">
            <w:pPr>
              <w:rPr>
                <w:rFonts w:ascii="Times" w:hAnsi="Times" w:cs="Times"/>
                <w:sz w:val="18"/>
                <w:szCs w:val="18"/>
              </w:rPr>
            </w:pPr>
          </w:p>
        </w:tc>
      </w:tr>
    </w:tbl>
    <w:p w:rsidR="000A7100" w:rsidRDefault="000A7100" w:rsidP="00EA538C">
      <w:pPr>
        <w:jc w:val="center"/>
        <w:rPr>
          <w:sz w:val="22"/>
          <w:szCs w:val="22"/>
        </w:rPr>
        <w:sectPr w:rsidR="000A7100" w:rsidSect="00EA538C">
          <w:headerReference w:type="default" r:id="rId8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0A7100" w:rsidRPr="00E50BC6" w:rsidTr="00A86AF2">
        <w:trPr>
          <w:cantSplit/>
        </w:trPr>
        <w:tc>
          <w:tcPr>
            <w:tcW w:w="2330" w:type="dxa"/>
            <w:tcBorders>
              <w:top w:val="single" w:sz="4" w:space="0" w:color="auto"/>
              <w:left w:val="single" w:sz="6" w:space="0" w:color="auto"/>
            </w:tcBorders>
          </w:tcPr>
          <w:p w:rsidR="000A7100" w:rsidRPr="00E50BC6" w:rsidRDefault="000A7100" w:rsidP="003E3234">
            <w:pPr>
              <w:tabs>
                <w:tab w:val="left" w:pos="2600"/>
              </w:tabs>
              <w:ind w:left="446" w:hanging="356"/>
              <w:rPr>
                <w:rFonts w:ascii="Times" w:hAnsi="Times" w:cs="Times"/>
                <w:sz w:val="18"/>
                <w:szCs w:val="18"/>
              </w:rPr>
            </w:pPr>
            <w:r w:rsidRPr="00E50BC6">
              <w:rPr>
                <w:rFonts w:ascii="Times" w:hAnsi="Times" w:cs="Times"/>
                <w:sz w:val="18"/>
                <w:szCs w:val="18"/>
              </w:rPr>
              <w:lastRenderedPageBreak/>
              <w:t>9.</w:t>
            </w:r>
            <w:r w:rsidRPr="00E50BC6">
              <w:rPr>
                <w:rFonts w:ascii="Times" w:hAnsi="Times" w:cs="Times"/>
                <w:sz w:val="18"/>
                <w:szCs w:val="18"/>
              </w:rPr>
              <w:tab/>
              <w:t>Cargo Restraint</w:t>
            </w:r>
          </w:p>
          <w:p w:rsidR="000A7100" w:rsidRPr="00E50BC6" w:rsidRDefault="000A7100" w:rsidP="003E3234">
            <w:pPr>
              <w:tabs>
                <w:tab w:val="left" w:pos="2600"/>
              </w:tabs>
              <w:ind w:left="446" w:hanging="356"/>
              <w:rPr>
                <w:rFonts w:ascii="Times" w:hAnsi="Times" w:cs="Times"/>
                <w:sz w:val="18"/>
                <w:szCs w:val="18"/>
              </w:rPr>
            </w:pPr>
            <w:r w:rsidRPr="00E50BC6">
              <w:rPr>
                <w:rFonts w:ascii="Times" w:hAnsi="Times" w:cs="Times"/>
                <w:sz w:val="18"/>
                <w:szCs w:val="18"/>
              </w:rPr>
              <w:t>***</w:t>
            </w:r>
            <w:r w:rsidRPr="00E50BC6">
              <w:rPr>
                <w:rFonts w:ascii="Times" w:hAnsi="Times" w:cs="Times"/>
                <w:sz w:val="18"/>
                <w:szCs w:val="18"/>
              </w:rPr>
              <w:tab/>
              <w:t>System</w:t>
            </w:r>
            <w:r>
              <w:rPr>
                <w:rFonts w:ascii="Times" w:hAnsi="Times" w:cs="Times"/>
                <w:sz w:val="18"/>
                <w:szCs w:val="18"/>
              </w:rPr>
              <w:t>s</w:t>
            </w:r>
          </w:p>
        </w:tc>
        <w:tc>
          <w:tcPr>
            <w:tcW w:w="450" w:type="dxa"/>
            <w:tcBorders>
              <w:top w:val="single" w:sz="4" w:space="0" w:color="auto"/>
              <w:right w:val="single" w:sz="4" w:space="0" w:color="auto"/>
            </w:tcBorders>
          </w:tcPr>
          <w:p w:rsidR="000A7100" w:rsidRPr="00E50BC6" w:rsidRDefault="000A7100" w:rsidP="00A86AF2">
            <w:pPr>
              <w:tabs>
                <w:tab w:val="left" w:pos="360"/>
              </w:tabs>
              <w:rPr>
                <w:rFonts w:ascii="Times" w:hAnsi="Times" w:cs="Times"/>
                <w:sz w:val="18"/>
                <w:szCs w:val="18"/>
              </w:rPr>
            </w:pPr>
            <w:r w:rsidRPr="00E50BC6">
              <w:rPr>
                <w:rFonts w:ascii="Times" w:hAnsi="Times" w:cs="Times"/>
                <w:sz w:val="18"/>
                <w:szCs w:val="18"/>
              </w:rPr>
              <w:t>A</w:t>
            </w:r>
          </w:p>
        </w:tc>
        <w:tc>
          <w:tcPr>
            <w:tcW w:w="360" w:type="dxa"/>
            <w:tcBorders>
              <w:top w:val="single" w:sz="4" w:space="0" w:color="auto"/>
              <w:left w:val="single" w:sz="4" w:space="0" w:color="auto"/>
              <w:right w:val="single" w:sz="6" w:space="0" w:color="auto"/>
            </w:tcBorders>
          </w:tcPr>
          <w:p w:rsidR="000A7100" w:rsidRPr="00E50BC6" w:rsidRDefault="000A7100" w:rsidP="00A86AF2">
            <w:pPr>
              <w:tabs>
                <w:tab w:val="left" w:pos="360"/>
              </w:tabs>
              <w:rPr>
                <w:rFonts w:ascii="Times" w:hAnsi="Times" w:cs="Times"/>
                <w:sz w:val="18"/>
                <w:szCs w:val="18"/>
              </w:rPr>
            </w:pPr>
            <w:r w:rsidRPr="00E50BC6">
              <w:rPr>
                <w:rFonts w:ascii="Times" w:hAnsi="Times" w:cs="Times"/>
                <w:sz w:val="18"/>
                <w:szCs w:val="18"/>
              </w:rPr>
              <w:t>-</w:t>
            </w:r>
          </w:p>
        </w:tc>
        <w:tc>
          <w:tcPr>
            <w:tcW w:w="360" w:type="dxa"/>
            <w:tcBorders>
              <w:top w:val="single" w:sz="4" w:space="0" w:color="auto"/>
            </w:tcBorders>
          </w:tcPr>
          <w:p w:rsidR="000A7100" w:rsidRPr="00E50BC6" w:rsidRDefault="000A7100" w:rsidP="00A86AF2">
            <w:pPr>
              <w:tabs>
                <w:tab w:val="left" w:pos="360"/>
              </w:tabs>
              <w:rPr>
                <w:rFonts w:ascii="Times" w:hAnsi="Times" w:cs="Times"/>
                <w:sz w:val="18"/>
                <w:szCs w:val="18"/>
              </w:rPr>
            </w:pPr>
            <w:r w:rsidRPr="00E50BC6">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0A7100" w:rsidRPr="00E50BC6" w:rsidRDefault="000A7100" w:rsidP="00A86AF2">
            <w:pPr>
              <w:rPr>
                <w:rFonts w:ascii="Times" w:hAnsi="Times" w:cs="Times"/>
                <w:sz w:val="18"/>
                <w:szCs w:val="18"/>
              </w:rPr>
            </w:pPr>
            <w:r w:rsidRPr="00E50BC6">
              <w:rPr>
                <w:rFonts w:ascii="Times" w:hAnsi="Times" w:cs="Times"/>
                <w:sz w:val="18"/>
                <w:szCs w:val="18"/>
              </w:rPr>
              <w:t>(M) May be inoperative, or missing provided:</w:t>
            </w:r>
          </w:p>
          <w:p w:rsidR="000A7100" w:rsidRPr="00E50BC6" w:rsidRDefault="000A7100" w:rsidP="003868A5">
            <w:pPr>
              <w:numPr>
                <w:ilvl w:val="0"/>
                <w:numId w:val="15"/>
              </w:numPr>
              <w:tabs>
                <w:tab w:val="clear" w:pos="720"/>
                <w:tab w:val="num" w:pos="460"/>
              </w:tabs>
              <w:ind w:left="460"/>
              <w:rPr>
                <w:rFonts w:ascii="Times" w:hAnsi="Times" w:cs="Times"/>
                <w:sz w:val="18"/>
                <w:szCs w:val="18"/>
              </w:rPr>
            </w:pPr>
            <w:r w:rsidRPr="00E50BC6">
              <w:rPr>
                <w:rFonts w:ascii="Times" w:hAnsi="Times" w:cs="Times"/>
                <w:sz w:val="18"/>
                <w:szCs w:val="18"/>
              </w:rPr>
              <w:t>Acceptable cargo loading limits from an approved source, i.e., an Approved Cargo Loading Manual, or Weight and Balance Document are observed, and</w:t>
            </w:r>
          </w:p>
          <w:p w:rsidR="000A7100" w:rsidRPr="00E50BC6" w:rsidRDefault="000A7100" w:rsidP="003868A5">
            <w:pPr>
              <w:numPr>
                <w:ilvl w:val="0"/>
                <w:numId w:val="15"/>
              </w:numPr>
              <w:tabs>
                <w:tab w:val="clear" w:pos="720"/>
                <w:tab w:val="num" w:pos="460"/>
              </w:tabs>
              <w:ind w:left="460"/>
              <w:rPr>
                <w:rFonts w:ascii="Times" w:hAnsi="Times" w:cs="Times"/>
                <w:sz w:val="18"/>
                <w:szCs w:val="18"/>
              </w:rPr>
            </w:pPr>
            <w:r w:rsidRPr="00E50BC6">
              <w:rPr>
                <w:rFonts w:ascii="Times" w:hAnsi="Times" w:cs="Times"/>
                <w:sz w:val="18"/>
                <w:szCs w:val="18"/>
              </w:rPr>
              <w:t>Repairs are made prior to the completion of the next heavy maintenance visit.</w:t>
            </w:r>
          </w:p>
        </w:tc>
        <w:tc>
          <w:tcPr>
            <w:tcW w:w="2880" w:type="dxa"/>
            <w:tcBorders>
              <w:top w:val="single" w:sz="4" w:space="0" w:color="auto"/>
              <w:right w:val="single" w:sz="6" w:space="0" w:color="auto"/>
            </w:tcBorders>
          </w:tcPr>
          <w:p w:rsidR="000A7100" w:rsidRPr="00E50BC6" w:rsidRDefault="000A7100" w:rsidP="00A86AF2">
            <w:pPr>
              <w:rPr>
                <w:rFonts w:ascii="Times" w:hAnsi="Times" w:cs="Times"/>
                <w:sz w:val="18"/>
                <w:szCs w:val="18"/>
              </w:rPr>
            </w:pPr>
            <w:r w:rsidRPr="00E50BC6">
              <w:rPr>
                <w:rFonts w:ascii="Times" w:hAnsi="Times" w:cs="Times"/>
                <w:sz w:val="18"/>
                <w:szCs w:val="18"/>
              </w:rPr>
              <w:t>Maintenance will provide acceptable cargo loading limits from an approved source, i.e., an Approved Cargo Loading Manual, or Weight and Balance Document are observed.</w:t>
            </w:r>
          </w:p>
          <w:p w:rsidR="000A7100" w:rsidRPr="00E50BC6" w:rsidRDefault="000A7100" w:rsidP="00A86AF2">
            <w:pPr>
              <w:rPr>
                <w:rFonts w:ascii="Times" w:hAnsi="Times" w:cs="Times"/>
                <w:sz w:val="18"/>
                <w:szCs w:val="18"/>
              </w:rPr>
            </w:pPr>
          </w:p>
          <w:p w:rsidR="000A7100" w:rsidRPr="00E50BC6" w:rsidRDefault="000A7100" w:rsidP="00A86AF2">
            <w:pPr>
              <w:rPr>
                <w:rFonts w:ascii="Times" w:hAnsi="Times" w:cs="Times"/>
                <w:sz w:val="18"/>
                <w:szCs w:val="18"/>
              </w:rPr>
            </w:pPr>
            <w:r w:rsidRPr="00E50BC6">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0A7100" w:rsidRPr="00E50BC6" w:rsidRDefault="000A7100" w:rsidP="00A86AF2">
            <w:pPr>
              <w:rPr>
                <w:rFonts w:ascii="Times" w:hAnsi="Times" w:cs="Times"/>
                <w:sz w:val="18"/>
                <w:szCs w:val="18"/>
              </w:rPr>
            </w:pPr>
            <w:r w:rsidRPr="00E50BC6">
              <w:rPr>
                <w:rFonts w:ascii="Times" w:hAnsi="Times" w:cs="Times"/>
                <w:sz w:val="18"/>
                <w:szCs w:val="18"/>
              </w:rPr>
              <w:t>None required.</w:t>
            </w:r>
          </w:p>
        </w:tc>
        <w:tc>
          <w:tcPr>
            <w:tcW w:w="2340" w:type="dxa"/>
            <w:tcBorders>
              <w:top w:val="single" w:sz="4" w:space="0" w:color="auto"/>
              <w:right w:val="single" w:sz="6" w:space="0" w:color="auto"/>
            </w:tcBorders>
          </w:tcPr>
          <w:p w:rsidR="000A7100" w:rsidRPr="00E50BC6" w:rsidRDefault="000A7100" w:rsidP="00A86AF2">
            <w:pPr>
              <w:rPr>
                <w:rFonts w:ascii="Times" w:hAnsi="Times" w:cs="Times"/>
                <w:sz w:val="18"/>
                <w:szCs w:val="18"/>
              </w:rPr>
            </w:pPr>
            <w:r w:rsidRPr="00E50BC6">
              <w:rPr>
                <w:rFonts w:ascii="Times" w:hAnsi="Times" w:cs="Times"/>
                <w:sz w:val="18"/>
                <w:szCs w:val="18"/>
              </w:rPr>
              <w:t>An Inoperative Placard will be displayed in a prominent position to be seen by flight crew and will be noted on ADLS.</w:t>
            </w:r>
          </w:p>
        </w:tc>
      </w:tr>
      <w:tr w:rsidR="000A7100" w:rsidRPr="00E50BC6" w:rsidTr="00A86AF2">
        <w:trPr>
          <w:cantSplit/>
        </w:trPr>
        <w:tc>
          <w:tcPr>
            <w:tcW w:w="2330" w:type="dxa"/>
            <w:tcBorders>
              <w:left w:val="single" w:sz="6" w:space="0" w:color="auto"/>
            </w:tcBorders>
          </w:tcPr>
          <w:p w:rsidR="000A7100" w:rsidRPr="00E50BC6" w:rsidRDefault="000A7100" w:rsidP="00A86AF2">
            <w:pPr>
              <w:tabs>
                <w:tab w:val="left" w:pos="2600"/>
              </w:tabs>
              <w:spacing w:before="120"/>
              <w:ind w:left="446" w:hanging="446"/>
              <w:rPr>
                <w:rFonts w:ascii="Times" w:hAnsi="Times" w:cs="Times"/>
                <w:sz w:val="18"/>
                <w:szCs w:val="18"/>
              </w:rPr>
            </w:pPr>
          </w:p>
        </w:tc>
        <w:tc>
          <w:tcPr>
            <w:tcW w:w="450" w:type="dxa"/>
            <w:tcBorders>
              <w:right w:val="single" w:sz="4" w:space="0" w:color="auto"/>
            </w:tcBorders>
          </w:tcPr>
          <w:p w:rsidR="000A7100" w:rsidRPr="00E50BC6" w:rsidRDefault="000A7100" w:rsidP="00A86AF2">
            <w:pPr>
              <w:tabs>
                <w:tab w:val="left" w:pos="360"/>
              </w:tabs>
              <w:spacing w:before="120"/>
              <w:rPr>
                <w:rFonts w:ascii="Times" w:hAnsi="Times" w:cs="Times"/>
                <w:sz w:val="18"/>
                <w:szCs w:val="18"/>
              </w:rPr>
            </w:pPr>
            <w:r w:rsidRPr="00E50BC6">
              <w:rPr>
                <w:rFonts w:ascii="Times" w:hAnsi="Times" w:cs="Times"/>
                <w:sz w:val="18"/>
                <w:szCs w:val="18"/>
              </w:rPr>
              <w:t>C</w:t>
            </w:r>
          </w:p>
        </w:tc>
        <w:tc>
          <w:tcPr>
            <w:tcW w:w="360" w:type="dxa"/>
            <w:tcBorders>
              <w:left w:val="single" w:sz="4" w:space="0" w:color="auto"/>
              <w:right w:val="single" w:sz="6" w:space="0" w:color="auto"/>
            </w:tcBorders>
          </w:tcPr>
          <w:p w:rsidR="000A7100" w:rsidRPr="00E50BC6" w:rsidRDefault="000A7100" w:rsidP="00A86AF2">
            <w:pPr>
              <w:tabs>
                <w:tab w:val="left" w:pos="360"/>
              </w:tabs>
              <w:spacing w:before="120"/>
              <w:rPr>
                <w:rFonts w:ascii="Times" w:hAnsi="Times" w:cs="Times"/>
                <w:sz w:val="18"/>
                <w:szCs w:val="18"/>
              </w:rPr>
            </w:pPr>
            <w:r w:rsidRPr="00E50BC6">
              <w:rPr>
                <w:rFonts w:ascii="Times" w:hAnsi="Times" w:cs="Times"/>
                <w:sz w:val="18"/>
                <w:szCs w:val="18"/>
              </w:rPr>
              <w:t>-</w:t>
            </w:r>
          </w:p>
        </w:tc>
        <w:tc>
          <w:tcPr>
            <w:tcW w:w="360" w:type="dxa"/>
          </w:tcPr>
          <w:p w:rsidR="000A7100" w:rsidRPr="00E50BC6" w:rsidRDefault="000A7100" w:rsidP="00A86AF2">
            <w:pPr>
              <w:tabs>
                <w:tab w:val="left" w:pos="360"/>
              </w:tabs>
              <w:spacing w:before="120"/>
              <w:rPr>
                <w:rFonts w:ascii="Times" w:hAnsi="Times" w:cs="Times"/>
                <w:sz w:val="18"/>
                <w:szCs w:val="18"/>
              </w:rPr>
            </w:pPr>
            <w:r w:rsidRPr="00E50BC6">
              <w:rPr>
                <w:rFonts w:ascii="Times" w:hAnsi="Times" w:cs="Times"/>
                <w:sz w:val="18"/>
                <w:szCs w:val="18"/>
              </w:rPr>
              <w:t>-</w:t>
            </w:r>
          </w:p>
        </w:tc>
        <w:tc>
          <w:tcPr>
            <w:tcW w:w="3240" w:type="dxa"/>
            <w:tcBorders>
              <w:left w:val="single" w:sz="6" w:space="0" w:color="auto"/>
              <w:right w:val="single" w:sz="6" w:space="0" w:color="auto"/>
            </w:tcBorders>
          </w:tcPr>
          <w:p w:rsidR="000A7100" w:rsidRPr="00E50BC6" w:rsidRDefault="000A7100" w:rsidP="00A86AF2">
            <w:pPr>
              <w:spacing w:before="120"/>
              <w:rPr>
                <w:rFonts w:ascii="Times" w:hAnsi="Times" w:cs="Times"/>
                <w:sz w:val="18"/>
                <w:szCs w:val="18"/>
              </w:rPr>
            </w:pPr>
            <w:r w:rsidRPr="00E50BC6">
              <w:rPr>
                <w:rFonts w:ascii="Times" w:hAnsi="Times" w:cs="Times"/>
                <w:sz w:val="18"/>
                <w:szCs w:val="18"/>
              </w:rPr>
              <w:t>May be inoperative, or missing provided cargo compartment remains empty.</w:t>
            </w:r>
          </w:p>
        </w:tc>
        <w:tc>
          <w:tcPr>
            <w:tcW w:w="2880" w:type="dxa"/>
            <w:tcBorders>
              <w:right w:val="single" w:sz="6" w:space="0" w:color="auto"/>
            </w:tcBorders>
          </w:tcPr>
          <w:p w:rsidR="000A7100" w:rsidRPr="00E50BC6" w:rsidRDefault="000A7100" w:rsidP="00A86AF2">
            <w:pPr>
              <w:spacing w:before="120"/>
              <w:rPr>
                <w:rFonts w:ascii="Times" w:hAnsi="Times" w:cs="Times"/>
                <w:sz w:val="18"/>
                <w:szCs w:val="18"/>
              </w:rPr>
            </w:pPr>
            <w:r w:rsidRPr="00E50BC6">
              <w:rPr>
                <w:rFonts w:ascii="Times" w:hAnsi="Times" w:cs="Times"/>
                <w:sz w:val="18"/>
                <w:szCs w:val="18"/>
              </w:rPr>
              <w:t>None required.</w:t>
            </w:r>
          </w:p>
        </w:tc>
        <w:tc>
          <w:tcPr>
            <w:tcW w:w="2520" w:type="dxa"/>
            <w:tcBorders>
              <w:right w:val="single" w:sz="6" w:space="0" w:color="auto"/>
            </w:tcBorders>
          </w:tcPr>
          <w:p w:rsidR="000A7100" w:rsidRPr="00E50BC6" w:rsidRDefault="000A7100" w:rsidP="00A86AF2">
            <w:pPr>
              <w:spacing w:before="120"/>
              <w:rPr>
                <w:rFonts w:ascii="Times" w:hAnsi="Times" w:cs="Times"/>
                <w:sz w:val="18"/>
                <w:szCs w:val="18"/>
              </w:rPr>
            </w:pPr>
            <w:r w:rsidRPr="00E50BC6">
              <w:rPr>
                <w:rFonts w:ascii="Times" w:hAnsi="Times" w:cs="Times"/>
                <w:sz w:val="18"/>
                <w:szCs w:val="18"/>
              </w:rPr>
              <w:t>None required.</w:t>
            </w:r>
          </w:p>
        </w:tc>
        <w:tc>
          <w:tcPr>
            <w:tcW w:w="2340" w:type="dxa"/>
            <w:tcBorders>
              <w:right w:val="single" w:sz="6" w:space="0" w:color="auto"/>
            </w:tcBorders>
          </w:tcPr>
          <w:p w:rsidR="000A7100" w:rsidRPr="00E50BC6" w:rsidRDefault="000A7100" w:rsidP="00A86AF2">
            <w:pPr>
              <w:spacing w:before="120"/>
              <w:rPr>
                <w:rFonts w:ascii="Times" w:hAnsi="Times" w:cs="Times"/>
                <w:sz w:val="18"/>
                <w:szCs w:val="18"/>
              </w:rPr>
            </w:pPr>
            <w:r w:rsidRPr="00E50BC6">
              <w:rPr>
                <w:rFonts w:ascii="Times" w:hAnsi="Times" w:cs="Times"/>
                <w:sz w:val="18"/>
                <w:szCs w:val="18"/>
              </w:rPr>
              <w:t>An Inoperative Placard will be displayed in a prominent position to be seen by flight crew and will be noted on ADLS.</w:t>
            </w:r>
          </w:p>
        </w:tc>
      </w:tr>
      <w:tr w:rsidR="000A7100" w:rsidRPr="00E50BC6" w:rsidTr="00A86AF2">
        <w:trPr>
          <w:cantSplit/>
        </w:trPr>
        <w:tc>
          <w:tcPr>
            <w:tcW w:w="2330" w:type="dxa"/>
            <w:tcBorders>
              <w:left w:val="single" w:sz="6" w:space="0" w:color="auto"/>
              <w:bottom w:val="single" w:sz="4" w:space="0" w:color="auto"/>
            </w:tcBorders>
          </w:tcPr>
          <w:p w:rsidR="000A7100" w:rsidRPr="00E50BC6" w:rsidRDefault="000A7100" w:rsidP="00A86AF2">
            <w:pPr>
              <w:tabs>
                <w:tab w:val="left" w:pos="2600"/>
              </w:tabs>
              <w:spacing w:before="120"/>
              <w:ind w:left="446" w:hanging="446"/>
              <w:jc w:val="center"/>
              <w:rPr>
                <w:sz w:val="18"/>
                <w:szCs w:val="18"/>
              </w:rPr>
            </w:pPr>
          </w:p>
        </w:tc>
        <w:tc>
          <w:tcPr>
            <w:tcW w:w="450" w:type="dxa"/>
            <w:tcBorders>
              <w:bottom w:val="single" w:sz="4" w:space="0" w:color="auto"/>
              <w:right w:val="single" w:sz="4" w:space="0" w:color="auto"/>
            </w:tcBorders>
          </w:tcPr>
          <w:p w:rsidR="000A7100" w:rsidRPr="00E50BC6" w:rsidRDefault="000A7100" w:rsidP="00A86AF2">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6" w:space="0" w:color="auto"/>
            </w:tcBorders>
          </w:tcPr>
          <w:p w:rsidR="000A7100" w:rsidRPr="00E50BC6" w:rsidRDefault="000A7100" w:rsidP="00A86AF2">
            <w:pPr>
              <w:tabs>
                <w:tab w:val="left" w:pos="360"/>
              </w:tabs>
              <w:spacing w:before="120"/>
              <w:rPr>
                <w:rFonts w:ascii="Times" w:hAnsi="Times" w:cs="Times"/>
                <w:sz w:val="18"/>
                <w:szCs w:val="18"/>
              </w:rPr>
            </w:pPr>
          </w:p>
        </w:tc>
        <w:tc>
          <w:tcPr>
            <w:tcW w:w="360" w:type="dxa"/>
            <w:tcBorders>
              <w:bottom w:val="single" w:sz="4" w:space="0" w:color="auto"/>
            </w:tcBorders>
          </w:tcPr>
          <w:p w:rsidR="000A7100" w:rsidRPr="00E50BC6" w:rsidRDefault="000A7100" w:rsidP="00A86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0A7100" w:rsidRPr="00E50BC6" w:rsidRDefault="000A7100" w:rsidP="00A86AF2">
            <w:pPr>
              <w:pStyle w:val="BodyText"/>
              <w:jc w:val="center"/>
            </w:pPr>
          </w:p>
        </w:tc>
        <w:tc>
          <w:tcPr>
            <w:tcW w:w="2880" w:type="dxa"/>
            <w:tcBorders>
              <w:bottom w:val="single" w:sz="4" w:space="0" w:color="auto"/>
              <w:right w:val="single" w:sz="6" w:space="0" w:color="auto"/>
            </w:tcBorders>
          </w:tcPr>
          <w:p w:rsidR="000A7100" w:rsidRPr="00E50BC6" w:rsidRDefault="000A7100" w:rsidP="00A86AF2">
            <w:pPr>
              <w:spacing w:before="120"/>
              <w:rPr>
                <w:rFonts w:ascii="Times" w:hAnsi="Times" w:cs="Times"/>
                <w:sz w:val="18"/>
                <w:szCs w:val="18"/>
              </w:rPr>
            </w:pPr>
          </w:p>
        </w:tc>
        <w:tc>
          <w:tcPr>
            <w:tcW w:w="2520" w:type="dxa"/>
            <w:tcBorders>
              <w:bottom w:val="single" w:sz="4" w:space="0" w:color="auto"/>
              <w:right w:val="single" w:sz="6" w:space="0" w:color="auto"/>
            </w:tcBorders>
          </w:tcPr>
          <w:p w:rsidR="000A7100" w:rsidRPr="00E50BC6" w:rsidRDefault="000A7100" w:rsidP="00A86AF2">
            <w:pPr>
              <w:spacing w:before="120"/>
              <w:rPr>
                <w:rFonts w:ascii="Times" w:hAnsi="Times" w:cs="Times"/>
                <w:sz w:val="18"/>
                <w:szCs w:val="18"/>
              </w:rPr>
            </w:pPr>
          </w:p>
        </w:tc>
        <w:tc>
          <w:tcPr>
            <w:tcW w:w="2340" w:type="dxa"/>
            <w:tcBorders>
              <w:bottom w:val="single" w:sz="4" w:space="0" w:color="auto"/>
              <w:right w:val="single" w:sz="6" w:space="0" w:color="auto"/>
            </w:tcBorders>
          </w:tcPr>
          <w:p w:rsidR="000A7100" w:rsidRPr="00E50BC6" w:rsidRDefault="000A7100" w:rsidP="00A86AF2">
            <w:pPr>
              <w:spacing w:before="120"/>
              <w:rPr>
                <w:rFonts w:ascii="Times" w:hAnsi="Times" w:cs="Times"/>
                <w:sz w:val="18"/>
                <w:szCs w:val="18"/>
              </w:rPr>
            </w:pPr>
          </w:p>
        </w:tc>
      </w:tr>
    </w:tbl>
    <w:p w:rsidR="000A7100" w:rsidRDefault="000A7100" w:rsidP="000A7100">
      <w:pPr>
        <w:tabs>
          <w:tab w:val="left" w:pos="2600"/>
        </w:tabs>
        <w:spacing w:before="120"/>
        <w:ind w:left="446" w:hanging="446"/>
        <w:jc w:val="center"/>
        <w:rPr>
          <w:sz w:val="18"/>
          <w:szCs w:val="18"/>
        </w:rPr>
        <w:sectPr w:rsidR="000A7100" w:rsidSect="00EA538C">
          <w:headerReference w:type="default" r:id="rId9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0A7100" w:rsidRPr="00E50BC6" w:rsidTr="00AE35F7">
        <w:trPr>
          <w:cantSplit/>
        </w:trPr>
        <w:tc>
          <w:tcPr>
            <w:tcW w:w="2330" w:type="dxa"/>
            <w:tcBorders>
              <w:top w:val="single" w:sz="4" w:space="0" w:color="auto"/>
              <w:left w:val="single" w:sz="6" w:space="0" w:color="auto"/>
            </w:tcBorders>
          </w:tcPr>
          <w:p w:rsidR="000A7100" w:rsidRPr="000A7100" w:rsidRDefault="000A7100" w:rsidP="000A7100">
            <w:pPr>
              <w:tabs>
                <w:tab w:val="left" w:pos="2600"/>
              </w:tabs>
              <w:ind w:left="446" w:hanging="446"/>
              <w:rPr>
                <w:sz w:val="18"/>
                <w:szCs w:val="18"/>
              </w:rPr>
            </w:pPr>
            <w:r w:rsidRPr="000A7100">
              <w:rPr>
                <w:sz w:val="18"/>
                <w:szCs w:val="18"/>
              </w:rPr>
              <w:lastRenderedPageBreak/>
              <w:t>10.</w:t>
            </w:r>
            <w:r w:rsidRPr="000A7100">
              <w:rPr>
                <w:sz w:val="18"/>
                <w:szCs w:val="18"/>
              </w:rPr>
              <w:tab/>
              <w:t>Flight Attendant</w:t>
            </w:r>
          </w:p>
          <w:p w:rsidR="000A7100" w:rsidRPr="000A7100" w:rsidRDefault="000A7100" w:rsidP="000A7100">
            <w:pPr>
              <w:tabs>
                <w:tab w:val="left" w:pos="2600"/>
              </w:tabs>
              <w:ind w:left="446" w:hanging="446"/>
              <w:rPr>
                <w:sz w:val="18"/>
                <w:szCs w:val="18"/>
              </w:rPr>
            </w:pPr>
            <w:r w:rsidRPr="000A7100">
              <w:rPr>
                <w:sz w:val="18"/>
                <w:szCs w:val="18"/>
              </w:rPr>
              <w:t>***</w:t>
            </w:r>
            <w:r w:rsidRPr="000A7100">
              <w:rPr>
                <w:sz w:val="18"/>
                <w:szCs w:val="18"/>
              </w:rPr>
              <w:tab/>
              <w:t>Seat Assembly</w:t>
            </w:r>
            <w:r w:rsidR="000C543A">
              <w:rPr>
                <w:sz w:val="18"/>
                <w:szCs w:val="18"/>
              </w:rPr>
              <w:t xml:space="preserve"> (with </w:t>
            </w:r>
            <w:r w:rsidR="000C543A" w:rsidRPr="000C543A">
              <w:rPr>
                <w:b/>
                <w:sz w:val="18"/>
                <w:szCs w:val="18"/>
              </w:rPr>
              <w:t>only</w:t>
            </w:r>
            <w:r w:rsidR="000C543A">
              <w:rPr>
                <w:sz w:val="18"/>
                <w:szCs w:val="18"/>
              </w:rPr>
              <w:t xml:space="preserve"> O</w:t>
            </w:r>
            <w:r>
              <w:rPr>
                <w:sz w:val="18"/>
                <w:szCs w:val="18"/>
              </w:rPr>
              <w:t>ne Flight Attendant Seat)</w:t>
            </w:r>
          </w:p>
        </w:tc>
        <w:tc>
          <w:tcPr>
            <w:tcW w:w="450" w:type="dxa"/>
            <w:tcBorders>
              <w:top w:val="single" w:sz="4" w:space="0" w:color="auto"/>
              <w:right w:val="single" w:sz="4" w:space="0" w:color="auto"/>
            </w:tcBorders>
          </w:tcPr>
          <w:p w:rsidR="000A7100" w:rsidRPr="000A7100" w:rsidRDefault="000A7100" w:rsidP="000A7100">
            <w:pPr>
              <w:tabs>
                <w:tab w:val="left" w:pos="360"/>
              </w:tabs>
              <w:rPr>
                <w:sz w:val="18"/>
                <w:szCs w:val="18"/>
              </w:rPr>
            </w:pPr>
            <w:r w:rsidRPr="000A7100">
              <w:rPr>
                <w:sz w:val="18"/>
                <w:szCs w:val="18"/>
              </w:rPr>
              <w:t>A</w:t>
            </w:r>
          </w:p>
        </w:tc>
        <w:tc>
          <w:tcPr>
            <w:tcW w:w="360" w:type="dxa"/>
            <w:tcBorders>
              <w:top w:val="single" w:sz="4" w:space="0" w:color="auto"/>
              <w:left w:val="single" w:sz="4" w:space="0" w:color="auto"/>
              <w:right w:val="single" w:sz="6" w:space="0" w:color="auto"/>
            </w:tcBorders>
          </w:tcPr>
          <w:p w:rsidR="000A7100" w:rsidRPr="000A7100" w:rsidRDefault="000A7100" w:rsidP="000A7100">
            <w:pPr>
              <w:tabs>
                <w:tab w:val="left" w:pos="360"/>
              </w:tabs>
              <w:rPr>
                <w:sz w:val="18"/>
                <w:szCs w:val="18"/>
              </w:rPr>
            </w:pPr>
            <w:r w:rsidRPr="000A7100">
              <w:rPr>
                <w:sz w:val="18"/>
                <w:szCs w:val="18"/>
              </w:rPr>
              <w:t>1</w:t>
            </w:r>
          </w:p>
        </w:tc>
        <w:tc>
          <w:tcPr>
            <w:tcW w:w="360" w:type="dxa"/>
            <w:tcBorders>
              <w:top w:val="single" w:sz="4" w:space="0" w:color="auto"/>
            </w:tcBorders>
          </w:tcPr>
          <w:p w:rsidR="000A7100" w:rsidRPr="000A7100" w:rsidRDefault="000A7100" w:rsidP="000A7100">
            <w:pPr>
              <w:tabs>
                <w:tab w:val="left" w:pos="360"/>
              </w:tabs>
              <w:rPr>
                <w:sz w:val="18"/>
                <w:szCs w:val="18"/>
              </w:rPr>
            </w:pPr>
            <w:r w:rsidRPr="000A7100">
              <w:rPr>
                <w:sz w:val="18"/>
                <w:szCs w:val="18"/>
              </w:rPr>
              <w:t>0</w:t>
            </w:r>
          </w:p>
        </w:tc>
        <w:tc>
          <w:tcPr>
            <w:tcW w:w="3240" w:type="dxa"/>
            <w:tcBorders>
              <w:top w:val="single" w:sz="4" w:space="0" w:color="auto"/>
              <w:left w:val="single" w:sz="6" w:space="0" w:color="auto"/>
              <w:right w:val="single" w:sz="6" w:space="0" w:color="auto"/>
            </w:tcBorders>
          </w:tcPr>
          <w:p w:rsidR="000A7100" w:rsidRPr="000A7100" w:rsidRDefault="000A7100" w:rsidP="000A7100">
            <w:pPr>
              <w:pStyle w:val="Header"/>
              <w:rPr>
                <w:sz w:val="18"/>
                <w:szCs w:val="18"/>
              </w:rPr>
            </w:pPr>
            <w:r w:rsidRPr="000A7100">
              <w:rPr>
                <w:sz w:val="18"/>
                <w:szCs w:val="18"/>
              </w:rPr>
              <w:t>(M)(O) Flight Attendant seat may be inoperative provided:</w:t>
            </w:r>
          </w:p>
          <w:p w:rsidR="000A7100" w:rsidRPr="000A7100" w:rsidRDefault="000A7100" w:rsidP="003868A5">
            <w:pPr>
              <w:numPr>
                <w:ilvl w:val="0"/>
                <w:numId w:val="16"/>
              </w:numPr>
              <w:tabs>
                <w:tab w:val="clear" w:pos="740"/>
                <w:tab w:val="num" w:pos="460"/>
              </w:tabs>
              <w:ind w:left="460"/>
              <w:rPr>
                <w:sz w:val="18"/>
                <w:szCs w:val="18"/>
              </w:rPr>
            </w:pPr>
            <w:r w:rsidRPr="000A7100">
              <w:rPr>
                <w:sz w:val="18"/>
                <w:szCs w:val="18"/>
              </w:rPr>
              <w:t>Affected seat not occupied,</w:t>
            </w:r>
          </w:p>
          <w:p w:rsidR="000A7100" w:rsidRPr="000A7100" w:rsidRDefault="000A7100" w:rsidP="003868A5">
            <w:pPr>
              <w:numPr>
                <w:ilvl w:val="0"/>
                <w:numId w:val="16"/>
              </w:numPr>
              <w:tabs>
                <w:tab w:val="clear" w:pos="740"/>
                <w:tab w:val="num" w:pos="460"/>
              </w:tabs>
              <w:ind w:left="460"/>
              <w:rPr>
                <w:sz w:val="18"/>
                <w:szCs w:val="18"/>
              </w:rPr>
            </w:pPr>
            <w:r w:rsidRPr="000A7100">
              <w:rPr>
                <w:sz w:val="18"/>
                <w:szCs w:val="18"/>
              </w:rPr>
              <w:t>Flight Attendant displaced by inoperative seat occupies the passenger seat most accessible to the inoperative seat,</w:t>
            </w:r>
          </w:p>
          <w:p w:rsidR="000A7100" w:rsidRPr="000A7100" w:rsidRDefault="000A7100" w:rsidP="003868A5">
            <w:pPr>
              <w:numPr>
                <w:ilvl w:val="0"/>
                <w:numId w:val="16"/>
              </w:numPr>
              <w:tabs>
                <w:tab w:val="clear" w:pos="740"/>
                <w:tab w:val="num" w:pos="460"/>
              </w:tabs>
              <w:ind w:left="460" w:right="-100"/>
              <w:rPr>
                <w:sz w:val="18"/>
                <w:szCs w:val="18"/>
              </w:rPr>
            </w:pPr>
            <w:r w:rsidRPr="000A7100">
              <w:rPr>
                <w:sz w:val="18"/>
                <w:szCs w:val="18"/>
              </w:rPr>
              <w:t>Alternate procedures are established and used as published in crewmember manuals,</w:t>
            </w:r>
          </w:p>
          <w:p w:rsidR="000A7100" w:rsidRPr="000A7100" w:rsidRDefault="000A7100" w:rsidP="003868A5">
            <w:pPr>
              <w:numPr>
                <w:ilvl w:val="0"/>
                <w:numId w:val="16"/>
              </w:numPr>
              <w:tabs>
                <w:tab w:val="clear" w:pos="740"/>
                <w:tab w:val="num" w:pos="460"/>
              </w:tabs>
              <w:ind w:left="460" w:right="-100"/>
              <w:rPr>
                <w:sz w:val="18"/>
                <w:szCs w:val="18"/>
              </w:rPr>
            </w:pPr>
            <w:r w:rsidRPr="000A7100">
              <w:rPr>
                <w:sz w:val="18"/>
                <w:szCs w:val="18"/>
              </w:rPr>
              <w:t>Folding type seat is stowed or secured in the retracted position,</w:t>
            </w:r>
          </w:p>
          <w:p w:rsidR="0055154D" w:rsidRDefault="000A7100" w:rsidP="003868A5">
            <w:pPr>
              <w:numPr>
                <w:ilvl w:val="0"/>
                <w:numId w:val="16"/>
              </w:numPr>
              <w:tabs>
                <w:tab w:val="clear" w:pos="740"/>
                <w:tab w:val="num" w:pos="460"/>
              </w:tabs>
              <w:ind w:left="460" w:right="-100"/>
              <w:rPr>
                <w:sz w:val="18"/>
                <w:szCs w:val="18"/>
              </w:rPr>
            </w:pPr>
            <w:r w:rsidRPr="000A7100">
              <w:rPr>
                <w:sz w:val="18"/>
                <w:szCs w:val="18"/>
              </w:rPr>
              <w:t>Passenger seat assigned to flight attendant is placarded “FOR FLIGHT ATTENDANT ONLY”, and</w:t>
            </w:r>
          </w:p>
          <w:p w:rsidR="000A7100" w:rsidRPr="000A7100" w:rsidRDefault="000A7100" w:rsidP="003868A5">
            <w:pPr>
              <w:numPr>
                <w:ilvl w:val="0"/>
                <w:numId w:val="16"/>
              </w:numPr>
              <w:tabs>
                <w:tab w:val="clear" w:pos="740"/>
                <w:tab w:val="num" w:pos="460"/>
              </w:tabs>
              <w:ind w:left="460" w:right="-100"/>
              <w:rPr>
                <w:sz w:val="18"/>
                <w:szCs w:val="18"/>
              </w:rPr>
            </w:pPr>
            <w:r w:rsidRPr="000A7100">
              <w:rPr>
                <w:sz w:val="18"/>
                <w:szCs w:val="18"/>
              </w:rPr>
              <w:t>Repairs are made within two (2) flight days.</w:t>
            </w:r>
          </w:p>
          <w:p w:rsidR="000A7100" w:rsidRPr="000A7100" w:rsidRDefault="000A7100" w:rsidP="00AE35F7">
            <w:pPr>
              <w:pStyle w:val="Header"/>
              <w:spacing w:before="120"/>
              <w:rPr>
                <w:sz w:val="18"/>
                <w:szCs w:val="18"/>
              </w:rPr>
            </w:pPr>
            <w:r w:rsidRPr="000A7100">
              <w:rPr>
                <w:sz w:val="18"/>
                <w:szCs w:val="18"/>
              </w:rPr>
              <w:t>NOTE 1: An automatic folding seat that will not stow automatically is considered inoperative.</w:t>
            </w:r>
          </w:p>
          <w:p w:rsidR="000A7100" w:rsidRPr="000A7100" w:rsidRDefault="000A7100" w:rsidP="00AE35F7">
            <w:pPr>
              <w:pStyle w:val="Header"/>
              <w:spacing w:before="120"/>
              <w:rPr>
                <w:sz w:val="18"/>
                <w:szCs w:val="18"/>
              </w:rPr>
            </w:pPr>
            <w:r w:rsidRPr="000A7100">
              <w:rPr>
                <w:sz w:val="18"/>
                <w:szCs w:val="18"/>
              </w:rPr>
              <w:t>NOTE 2: A seat position with an inoperative or missing restraint is considered inoperative.</w:t>
            </w:r>
          </w:p>
        </w:tc>
        <w:tc>
          <w:tcPr>
            <w:tcW w:w="2880" w:type="dxa"/>
            <w:tcBorders>
              <w:top w:val="single" w:sz="4" w:space="0" w:color="auto"/>
              <w:right w:val="single" w:sz="6" w:space="0" w:color="auto"/>
            </w:tcBorders>
          </w:tcPr>
          <w:p w:rsidR="000A7100" w:rsidRPr="000A7100" w:rsidRDefault="000A7100" w:rsidP="000A7100">
            <w:pPr>
              <w:rPr>
                <w:sz w:val="18"/>
                <w:szCs w:val="18"/>
              </w:rPr>
            </w:pPr>
            <w:r w:rsidRPr="000A7100">
              <w:rPr>
                <w:sz w:val="18"/>
                <w:szCs w:val="18"/>
              </w:rPr>
              <w:t>Maintenance will ensure:</w:t>
            </w:r>
          </w:p>
          <w:p w:rsidR="000A7100" w:rsidRPr="000A7100" w:rsidRDefault="000A7100" w:rsidP="00EE45FA">
            <w:pPr>
              <w:ind w:left="274" w:hanging="274"/>
              <w:rPr>
                <w:sz w:val="18"/>
                <w:szCs w:val="18"/>
              </w:rPr>
            </w:pPr>
            <w:r w:rsidRPr="000A7100">
              <w:rPr>
                <w:sz w:val="18"/>
                <w:szCs w:val="18"/>
              </w:rPr>
              <w:t>a)</w:t>
            </w:r>
            <w:r w:rsidRPr="000A7100">
              <w:rPr>
                <w:sz w:val="18"/>
                <w:szCs w:val="18"/>
              </w:rPr>
              <w:tab/>
              <w:t>Folding type seat is stowed or se</w:t>
            </w:r>
            <w:r>
              <w:rPr>
                <w:sz w:val="18"/>
                <w:szCs w:val="18"/>
              </w:rPr>
              <w:t>c</w:t>
            </w:r>
            <w:r w:rsidRPr="000A7100">
              <w:rPr>
                <w:sz w:val="18"/>
                <w:szCs w:val="18"/>
              </w:rPr>
              <w:t>ured in the retracted position,</w:t>
            </w:r>
          </w:p>
          <w:p w:rsidR="000A7100" w:rsidRPr="000A7100" w:rsidRDefault="000A7100" w:rsidP="000A7100">
            <w:pPr>
              <w:ind w:left="280" w:hanging="280"/>
              <w:rPr>
                <w:sz w:val="18"/>
                <w:szCs w:val="18"/>
              </w:rPr>
            </w:pPr>
            <w:r w:rsidRPr="000A7100">
              <w:rPr>
                <w:sz w:val="18"/>
                <w:szCs w:val="18"/>
              </w:rPr>
              <w:t>b)</w:t>
            </w:r>
            <w:r w:rsidRPr="000A7100">
              <w:rPr>
                <w:sz w:val="18"/>
                <w:szCs w:val="18"/>
              </w:rPr>
              <w:tab/>
              <w:t>Passenger seat assigned to flight attendant is placarded “FOR FLIGHT ATTENDANT ONLY” and</w:t>
            </w:r>
          </w:p>
          <w:p w:rsidR="000A7100" w:rsidRPr="000A7100" w:rsidRDefault="000A7100" w:rsidP="000A7100">
            <w:pPr>
              <w:ind w:left="280" w:hanging="280"/>
              <w:rPr>
                <w:sz w:val="18"/>
                <w:szCs w:val="18"/>
              </w:rPr>
            </w:pPr>
            <w:r w:rsidRPr="000A7100">
              <w:rPr>
                <w:sz w:val="18"/>
                <w:szCs w:val="18"/>
              </w:rPr>
              <w:t>c)</w:t>
            </w:r>
            <w:r w:rsidRPr="000A7100">
              <w:rPr>
                <w:sz w:val="18"/>
                <w:szCs w:val="18"/>
              </w:rPr>
              <w:tab/>
              <w:t>Repairs are made within two (2) flight days.</w:t>
            </w:r>
          </w:p>
        </w:tc>
        <w:tc>
          <w:tcPr>
            <w:tcW w:w="2520" w:type="dxa"/>
            <w:tcBorders>
              <w:top w:val="single" w:sz="4" w:space="0" w:color="auto"/>
              <w:right w:val="single" w:sz="6" w:space="0" w:color="auto"/>
            </w:tcBorders>
          </w:tcPr>
          <w:p w:rsidR="000A7100" w:rsidRPr="000A7100" w:rsidRDefault="000A7100" w:rsidP="000A7100">
            <w:pPr>
              <w:rPr>
                <w:sz w:val="18"/>
                <w:szCs w:val="18"/>
              </w:rPr>
            </w:pPr>
            <w:r w:rsidRPr="000A7100">
              <w:rPr>
                <w:sz w:val="18"/>
                <w:szCs w:val="18"/>
              </w:rPr>
              <w:t xml:space="preserve">Flight crew will ensure: </w:t>
            </w:r>
          </w:p>
          <w:p w:rsidR="000A7100" w:rsidRPr="000A7100" w:rsidRDefault="000A7100" w:rsidP="000A7100">
            <w:pPr>
              <w:ind w:left="460" w:hanging="360"/>
              <w:rPr>
                <w:sz w:val="18"/>
                <w:szCs w:val="18"/>
              </w:rPr>
            </w:pPr>
            <w:r w:rsidRPr="000A7100">
              <w:rPr>
                <w:sz w:val="18"/>
                <w:szCs w:val="18"/>
              </w:rPr>
              <w:t>a)</w:t>
            </w:r>
            <w:r w:rsidRPr="000A7100">
              <w:rPr>
                <w:sz w:val="18"/>
                <w:szCs w:val="18"/>
              </w:rPr>
              <w:tab/>
              <w:t>Affected seat or seat assembly is not occupied,</w:t>
            </w:r>
          </w:p>
          <w:p w:rsidR="000A7100" w:rsidRPr="000A7100" w:rsidRDefault="000A7100" w:rsidP="000A7100">
            <w:pPr>
              <w:ind w:left="460" w:hanging="360"/>
              <w:rPr>
                <w:sz w:val="18"/>
                <w:szCs w:val="18"/>
              </w:rPr>
            </w:pPr>
            <w:r w:rsidRPr="000A7100">
              <w:rPr>
                <w:sz w:val="18"/>
                <w:szCs w:val="18"/>
              </w:rPr>
              <w:t>b)</w:t>
            </w:r>
            <w:r w:rsidRPr="000A7100">
              <w:rPr>
                <w:sz w:val="18"/>
                <w:szCs w:val="18"/>
              </w:rPr>
              <w:tab/>
              <w:t>Flight attendant displaced by inoperative seat occupies the passenger seat most accessible to the inoperative seat, and</w:t>
            </w:r>
          </w:p>
          <w:p w:rsidR="000A7100" w:rsidRPr="000A7100" w:rsidRDefault="000A7100" w:rsidP="000A7100">
            <w:pPr>
              <w:ind w:left="460" w:hanging="360"/>
              <w:rPr>
                <w:sz w:val="18"/>
                <w:szCs w:val="18"/>
              </w:rPr>
            </w:pPr>
            <w:r w:rsidRPr="000A7100">
              <w:rPr>
                <w:sz w:val="18"/>
                <w:szCs w:val="18"/>
              </w:rPr>
              <w:t>c)</w:t>
            </w:r>
            <w:r w:rsidRPr="000A7100">
              <w:rPr>
                <w:sz w:val="18"/>
                <w:szCs w:val="18"/>
              </w:rPr>
              <w:tab/>
              <w:t>Alternate procedures are established and used as published in crewmember manuals.</w:t>
            </w:r>
          </w:p>
        </w:tc>
        <w:tc>
          <w:tcPr>
            <w:tcW w:w="2340" w:type="dxa"/>
            <w:tcBorders>
              <w:top w:val="single" w:sz="4" w:space="0" w:color="auto"/>
              <w:right w:val="single" w:sz="6" w:space="0" w:color="auto"/>
            </w:tcBorders>
          </w:tcPr>
          <w:p w:rsidR="000A7100" w:rsidRPr="000A7100" w:rsidRDefault="000A7100" w:rsidP="000A7100">
            <w:pPr>
              <w:rPr>
                <w:sz w:val="18"/>
                <w:szCs w:val="18"/>
              </w:rPr>
            </w:pPr>
            <w:r w:rsidRPr="000A7100">
              <w:rPr>
                <w:sz w:val="18"/>
                <w:szCs w:val="18"/>
              </w:rPr>
              <w:t>An Inoperative Placard will be placed on affected Flight Attendant Seat and will be noted on ADLS.</w:t>
            </w:r>
          </w:p>
        </w:tc>
      </w:tr>
      <w:tr w:rsidR="000A7100" w:rsidRPr="00E50BC6" w:rsidTr="000A7100">
        <w:trPr>
          <w:cantSplit/>
        </w:trPr>
        <w:tc>
          <w:tcPr>
            <w:tcW w:w="2330" w:type="dxa"/>
            <w:tcBorders>
              <w:left w:val="single" w:sz="6" w:space="0" w:color="auto"/>
              <w:bottom w:val="single" w:sz="4" w:space="0" w:color="auto"/>
            </w:tcBorders>
          </w:tcPr>
          <w:p w:rsidR="000A7100" w:rsidRPr="000A7100" w:rsidRDefault="000A7100" w:rsidP="000A7100">
            <w:pPr>
              <w:tabs>
                <w:tab w:val="left" w:pos="2600"/>
              </w:tabs>
              <w:spacing w:before="120"/>
              <w:ind w:left="446" w:hanging="446"/>
              <w:jc w:val="center"/>
              <w:rPr>
                <w:sz w:val="18"/>
                <w:szCs w:val="18"/>
              </w:rPr>
            </w:pPr>
          </w:p>
          <w:p w:rsidR="000A7100" w:rsidRPr="000A7100" w:rsidRDefault="000A7100" w:rsidP="000A7100">
            <w:pPr>
              <w:tabs>
                <w:tab w:val="left" w:pos="2600"/>
              </w:tabs>
              <w:spacing w:before="120"/>
              <w:ind w:left="446" w:hanging="446"/>
              <w:jc w:val="center"/>
              <w:rPr>
                <w:sz w:val="18"/>
                <w:szCs w:val="18"/>
              </w:rPr>
            </w:pPr>
          </w:p>
          <w:p w:rsidR="000A7100" w:rsidRPr="000A7100" w:rsidRDefault="000A7100" w:rsidP="000A7100">
            <w:pPr>
              <w:tabs>
                <w:tab w:val="left" w:pos="2600"/>
              </w:tabs>
              <w:spacing w:before="120"/>
              <w:ind w:left="446" w:hanging="446"/>
              <w:jc w:val="center"/>
              <w:rPr>
                <w:sz w:val="18"/>
                <w:szCs w:val="18"/>
              </w:rPr>
            </w:pPr>
          </w:p>
          <w:p w:rsidR="000A7100" w:rsidRPr="000A7100" w:rsidRDefault="000A7100" w:rsidP="000A7100">
            <w:pPr>
              <w:tabs>
                <w:tab w:val="left" w:pos="2600"/>
              </w:tabs>
              <w:spacing w:before="120"/>
              <w:ind w:left="446" w:hanging="446"/>
              <w:jc w:val="center"/>
              <w:rPr>
                <w:sz w:val="18"/>
                <w:szCs w:val="18"/>
              </w:rPr>
            </w:pPr>
          </w:p>
          <w:p w:rsidR="000A7100" w:rsidRPr="000A7100" w:rsidRDefault="000A7100" w:rsidP="000A7100">
            <w:pPr>
              <w:tabs>
                <w:tab w:val="left" w:pos="2600"/>
              </w:tabs>
              <w:spacing w:before="120"/>
              <w:ind w:left="446" w:hanging="446"/>
              <w:jc w:val="center"/>
              <w:rPr>
                <w:sz w:val="18"/>
                <w:szCs w:val="18"/>
              </w:rPr>
            </w:pPr>
          </w:p>
          <w:p w:rsidR="000A7100" w:rsidRPr="000A7100" w:rsidRDefault="000A7100" w:rsidP="000A7100">
            <w:pPr>
              <w:tabs>
                <w:tab w:val="left" w:pos="2600"/>
              </w:tabs>
              <w:spacing w:before="120"/>
              <w:ind w:left="446" w:hanging="446"/>
              <w:jc w:val="center"/>
              <w:rPr>
                <w:sz w:val="18"/>
                <w:szCs w:val="18"/>
              </w:rPr>
            </w:pPr>
            <w:r w:rsidRPr="000A7100">
              <w:rPr>
                <w:sz w:val="18"/>
                <w:szCs w:val="18"/>
              </w:rPr>
              <w:t>(continued)</w:t>
            </w:r>
          </w:p>
        </w:tc>
        <w:tc>
          <w:tcPr>
            <w:tcW w:w="450" w:type="dxa"/>
            <w:tcBorders>
              <w:bottom w:val="single" w:sz="4" w:space="0" w:color="auto"/>
              <w:right w:val="single" w:sz="4" w:space="0" w:color="auto"/>
            </w:tcBorders>
          </w:tcPr>
          <w:p w:rsidR="000A7100" w:rsidRPr="000A7100" w:rsidRDefault="000A7100" w:rsidP="000A7100">
            <w:pPr>
              <w:tabs>
                <w:tab w:val="left" w:pos="360"/>
              </w:tabs>
              <w:spacing w:before="120"/>
              <w:rPr>
                <w:sz w:val="18"/>
                <w:szCs w:val="18"/>
              </w:rPr>
            </w:pPr>
          </w:p>
        </w:tc>
        <w:tc>
          <w:tcPr>
            <w:tcW w:w="360" w:type="dxa"/>
            <w:tcBorders>
              <w:left w:val="single" w:sz="4" w:space="0" w:color="auto"/>
              <w:bottom w:val="single" w:sz="4" w:space="0" w:color="auto"/>
              <w:right w:val="single" w:sz="6" w:space="0" w:color="auto"/>
            </w:tcBorders>
          </w:tcPr>
          <w:p w:rsidR="000A7100" w:rsidRPr="000A7100" w:rsidRDefault="000A7100" w:rsidP="000A7100">
            <w:pPr>
              <w:tabs>
                <w:tab w:val="left" w:pos="360"/>
              </w:tabs>
              <w:spacing w:before="120"/>
              <w:rPr>
                <w:sz w:val="18"/>
                <w:szCs w:val="18"/>
              </w:rPr>
            </w:pPr>
          </w:p>
        </w:tc>
        <w:tc>
          <w:tcPr>
            <w:tcW w:w="360" w:type="dxa"/>
            <w:tcBorders>
              <w:bottom w:val="single" w:sz="4" w:space="0" w:color="auto"/>
            </w:tcBorders>
          </w:tcPr>
          <w:p w:rsidR="000A7100" w:rsidRPr="000A7100" w:rsidRDefault="000A7100" w:rsidP="000A7100">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0A7100" w:rsidRPr="000A7100" w:rsidRDefault="000A7100" w:rsidP="00AE35F7">
            <w:pPr>
              <w:pStyle w:val="Header"/>
              <w:spacing w:before="120"/>
              <w:rPr>
                <w:sz w:val="18"/>
                <w:szCs w:val="18"/>
              </w:rPr>
            </w:pPr>
            <w:r w:rsidRPr="000A7100">
              <w:rPr>
                <w:sz w:val="18"/>
                <w:szCs w:val="18"/>
              </w:rPr>
              <w:t>NOTE 3: The above provisos apply to flight attendant seats. Individual operators, when operating with inoperative seats, will consider the locations and combinations of seats to ensure that the proximity to exits and distribution requirements of applicable regulations are met.</w:t>
            </w:r>
          </w:p>
        </w:tc>
        <w:tc>
          <w:tcPr>
            <w:tcW w:w="2880" w:type="dxa"/>
            <w:tcBorders>
              <w:bottom w:val="single" w:sz="4" w:space="0" w:color="auto"/>
              <w:right w:val="single" w:sz="6" w:space="0" w:color="auto"/>
            </w:tcBorders>
          </w:tcPr>
          <w:p w:rsidR="000A7100" w:rsidRPr="000A7100" w:rsidRDefault="000A7100" w:rsidP="00AE35F7">
            <w:pPr>
              <w:spacing w:before="120"/>
              <w:rPr>
                <w:sz w:val="18"/>
                <w:szCs w:val="18"/>
              </w:rPr>
            </w:pPr>
          </w:p>
        </w:tc>
        <w:tc>
          <w:tcPr>
            <w:tcW w:w="2520" w:type="dxa"/>
            <w:tcBorders>
              <w:bottom w:val="single" w:sz="4" w:space="0" w:color="auto"/>
              <w:right w:val="single" w:sz="6" w:space="0" w:color="auto"/>
            </w:tcBorders>
          </w:tcPr>
          <w:p w:rsidR="000A7100" w:rsidRPr="000A7100" w:rsidRDefault="000A7100" w:rsidP="00AE35F7">
            <w:pPr>
              <w:spacing w:before="120"/>
              <w:rPr>
                <w:sz w:val="18"/>
                <w:szCs w:val="18"/>
              </w:rPr>
            </w:pPr>
          </w:p>
        </w:tc>
        <w:tc>
          <w:tcPr>
            <w:tcW w:w="2340" w:type="dxa"/>
            <w:tcBorders>
              <w:bottom w:val="single" w:sz="4" w:space="0" w:color="auto"/>
              <w:right w:val="single" w:sz="6" w:space="0" w:color="auto"/>
            </w:tcBorders>
          </w:tcPr>
          <w:p w:rsidR="000A7100" w:rsidRPr="000A7100" w:rsidRDefault="000A7100" w:rsidP="00AE35F7">
            <w:pPr>
              <w:spacing w:before="120"/>
              <w:rPr>
                <w:sz w:val="18"/>
                <w:szCs w:val="18"/>
              </w:rPr>
            </w:pPr>
          </w:p>
        </w:tc>
      </w:tr>
    </w:tbl>
    <w:p w:rsidR="00AE35F7" w:rsidRDefault="00AE35F7" w:rsidP="00EA538C">
      <w:pPr>
        <w:jc w:val="center"/>
        <w:rPr>
          <w:sz w:val="22"/>
          <w:szCs w:val="22"/>
        </w:rPr>
        <w:sectPr w:rsidR="00AE35F7" w:rsidSect="00EA538C">
          <w:headerReference w:type="default" r:id="rId9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0C543A" w:rsidRPr="00AE35F7" w:rsidTr="000C543A">
        <w:trPr>
          <w:cantSplit/>
        </w:trPr>
        <w:tc>
          <w:tcPr>
            <w:tcW w:w="2330" w:type="dxa"/>
            <w:tcBorders>
              <w:top w:val="single" w:sz="4" w:space="0" w:color="auto"/>
              <w:left w:val="single" w:sz="6" w:space="0" w:color="auto"/>
            </w:tcBorders>
          </w:tcPr>
          <w:p w:rsidR="000C543A" w:rsidRPr="00AE35F7" w:rsidRDefault="000C543A" w:rsidP="000C543A">
            <w:pPr>
              <w:tabs>
                <w:tab w:val="left" w:pos="2600"/>
              </w:tabs>
              <w:ind w:left="360" w:hanging="360"/>
              <w:rPr>
                <w:sz w:val="18"/>
                <w:szCs w:val="18"/>
              </w:rPr>
            </w:pPr>
            <w:r>
              <w:rPr>
                <w:sz w:val="18"/>
                <w:szCs w:val="18"/>
              </w:rPr>
              <w:lastRenderedPageBreak/>
              <w:t>1</w:t>
            </w:r>
            <w:r w:rsidRPr="00AE35F7">
              <w:rPr>
                <w:sz w:val="18"/>
                <w:szCs w:val="18"/>
              </w:rPr>
              <w:t>0.</w:t>
            </w:r>
            <w:r w:rsidRPr="00AE35F7">
              <w:rPr>
                <w:sz w:val="18"/>
                <w:szCs w:val="18"/>
              </w:rPr>
              <w:tab/>
              <w:t>Flight Attendant</w:t>
            </w:r>
          </w:p>
          <w:p w:rsidR="000C543A" w:rsidRPr="00AE35F7" w:rsidRDefault="000C543A" w:rsidP="000C543A">
            <w:pPr>
              <w:tabs>
                <w:tab w:val="left" w:pos="2600"/>
              </w:tabs>
              <w:ind w:left="360" w:hanging="360"/>
              <w:rPr>
                <w:sz w:val="18"/>
                <w:szCs w:val="18"/>
              </w:rPr>
            </w:pPr>
            <w:r w:rsidRPr="00AE35F7">
              <w:rPr>
                <w:sz w:val="18"/>
                <w:szCs w:val="18"/>
              </w:rPr>
              <w:t>***</w:t>
            </w:r>
            <w:r w:rsidRPr="00AE35F7">
              <w:rPr>
                <w:sz w:val="18"/>
                <w:szCs w:val="18"/>
              </w:rPr>
              <w:tab/>
              <w:t xml:space="preserve">Seat Assembly (with </w:t>
            </w:r>
            <w:r>
              <w:rPr>
                <w:b/>
                <w:sz w:val="18"/>
                <w:szCs w:val="18"/>
              </w:rPr>
              <w:t>o</w:t>
            </w:r>
            <w:r w:rsidRPr="000C543A">
              <w:rPr>
                <w:b/>
                <w:sz w:val="18"/>
                <w:szCs w:val="18"/>
              </w:rPr>
              <w:t>nly</w:t>
            </w:r>
            <w:r w:rsidRPr="00AE35F7">
              <w:rPr>
                <w:sz w:val="18"/>
                <w:szCs w:val="18"/>
              </w:rPr>
              <w:t xml:space="preserve"> </w:t>
            </w:r>
            <w:r>
              <w:rPr>
                <w:sz w:val="18"/>
                <w:szCs w:val="18"/>
              </w:rPr>
              <w:t>O</w:t>
            </w:r>
            <w:r w:rsidRPr="00AE35F7">
              <w:rPr>
                <w:sz w:val="18"/>
                <w:szCs w:val="18"/>
              </w:rPr>
              <w:t>ne Flight Attendant Seat)</w:t>
            </w:r>
          </w:p>
          <w:p w:rsidR="000C543A" w:rsidRPr="00AE35F7" w:rsidRDefault="000C543A" w:rsidP="000C543A">
            <w:pPr>
              <w:tabs>
                <w:tab w:val="left" w:pos="2600"/>
              </w:tabs>
              <w:ind w:left="360" w:hanging="360"/>
              <w:rPr>
                <w:sz w:val="18"/>
                <w:szCs w:val="18"/>
              </w:rPr>
            </w:pPr>
            <w:r w:rsidRPr="00AE35F7">
              <w:rPr>
                <w:sz w:val="18"/>
                <w:szCs w:val="18"/>
              </w:rPr>
              <w:tab/>
              <w:t>(continued)</w:t>
            </w:r>
          </w:p>
        </w:tc>
        <w:tc>
          <w:tcPr>
            <w:tcW w:w="440" w:type="dxa"/>
            <w:tcBorders>
              <w:top w:val="single" w:sz="4" w:space="0" w:color="auto"/>
              <w:right w:val="single" w:sz="4" w:space="0" w:color="auto"/>
            </w:tcBorders>
          </w:tcPr>
          <w:p w:rsidR="000C543A" w:rsidRPr="00AE35F7" w:rsidRDefault="000C543A" w:rsidP="00A86AF2">
            <w:pPr>
              <w:tabs>
                <w:tab w:val="left" w:pos="360"/>
              </w:tabs>
              <w:rPr>
                <w:sz w:val="18"/>
                <w:szCs w:val="18"/>
              </w:rPr>
            </w:pPr>
          </w:p>
        </w:tc>
        <w:tc>
          <w:tcPr>
            <w:tcW w:w="370" w:type="dxa"/>
            <w:tcBorders>
              <w:top w:val="single" w:sz="4" w:space="0" w:color="auto"/>
              <w:left w:val="single" w:sz="4" w:space="0" w:color="auto"/>
              <w:right w:val="single" w:sz="6" w:space="0" w:color="auto"/>
            </w:tcBorders>
          </w:tcPr>
          <w:p w:rsidR="000C543A" w:rsidRPr="00AE35F7" w:rsidRDefault="000C543A" w:rsidP="00A86AF2">
            <w:pPr>
              <w:tabs>
                <w:tab w:val="left" w:pos="360"/>
              </w:tabs>
              <w:rPr>
                <w:sz w:val="18"/>
                <w:szCs w:val="18"/>
              </w:rPr>
            </w:pPr>
          </w:p>
        </w:tc>
        <w:tc>
          <w:tcPr>
            <w:tcW w:w="360" w:type="dxa"/>
            <w:tcBorders>
              <w:top w:val="single" w:sz="4" w:space="0" w:color="auto"/>
            </w:tcBorders>
          </w:tcPr>
          <w:p w:rsidR="000C543A" w:rsidRPr="00AE35F7" w:rsidRDefault="000C543A" w:rsidP="00A86AF2">
            <w:pPr>
              <w:tabs>
                <w:tab w:val="left" w:pos="360"/>
              </w:tabs>
              <w:rPr>
                <w:sz w:val="18"/>
                <w:szCs w:val="18"/>
              </w:rPr>
            </w:pPr>
          </w:p>
        </w:tc>
        <w:tc>
          <w:tcPr>
            <w:tcW w:w="3240" w:type="dxa"/>
            <w:tcBorders>
              <w:top w:val="single" w:sz="4" w:space="0" w:color="auto"/>
              <w:left w:val="single" w:sz="6" w:space="0" w:color="auto"/>
              <w:right w:val="single" w:sz="6" w:space="0" w:color="auto"/>
            </w:tcBorders>
          </w:tcPr>
          <w:p w:rsidR="000C543A" w:rsidRPr="00AE35F7" w:rsidRDefault="000C543A" w:rsidP="00AE35F7">
            <w:pPr>
              <w:pStyle w:val="BodyTextIndent3"/>
              <w:spacing w:after="0"/>
              <w:ind w:left="0"/>
              <w:rPr>
                <w:sz w:val="18"/>
                <w:szCs w:val="18"/>
              </w:rPr>
            </w:pPr>
          </w:p>
        </w:tc>
        <w:tc>
          <w:tcPr>
            <w:tcW w:w="2880" w:type="dxa"/>
            <w:tcBorders>
              <w:top w:val="single" w:sz="4" w:space="0" w:color="auto"/>
              <w:right w:val="single" w:sz="6" w:space="0" w:color="auto"/>
            </w:tcBorders>
          </w:tcPr>
          <w:p w:rsidR="000C543A" w:rsidRPr="00AE35F7" w:rsidRDefault="000C543A" w:rsidP="00A86AF2">
            <w:pPr>
              <w:pStyle w:val="BodyText"/>
              <w:spacing w:before="0"/>
              <w:rPr>
                <w:rFonts w:ascii="Times New Roman" w:hAnsi="Times New Roman" w:cs="Times New Roman"/>
              </w:rPr>
            </w:pPr>
          </w:p>
        </w:tc>
        <w:tc>
          <w:tcPr>
            <w:tcW w:w="2520" w:type="dxa"/>
            <w:tcBorders>
              <w:top w:val="single" w:sz="4" w:space="0" w:color="auto"/>
              <w:right w:val="single" w:sz="6" w:space="0" w:color="auto"/>
            </w:tcBorders>
          </w:tcPr>
          <w:p w:rsidR="000C543A" w:rsidRPr="00AE35F7" w:rsidRDefault="000C543A" w:rsidP="00A86AF2">
            <w:pPr>
              <w:rPr>
                <w:sz w:val="18"/>
                <w:szCs w:val="18"/>
              </w:rPr>
            </w:pPr>
          </w:p>
        </w:tc>
        <w:tc>
          <w:tcPr>
            <w:tcW w:w="2340" w:type="dxa"/>
            <w:tcBorders>
              <w:top w:val="single" w:sz="4" w:space="0" w:color="auto"/>
              <w:right w:val="single" w:sz="6" w:space="0" w:color="auto"/>
            </w:tcBorders>
          </w:tcPr>
          <w:p w:rsidR="000C543A" w:rsidRPr="00AE35F7" w:rsidRDefault="000C543A" w:rsidP="00A86AF2">
            <w:pPr>
              <w:rPr>
                <w:sz w:val="18"/>
                <w:szCs w:val="18"/>
              </w:rPr>
            </w:pPr>
          </w:p>
        </w:tc>
      </w:tr>
      <w:tr w:rsidR="00AE35F7" w:rsidRPr="00AE35F7" w:rsidTr="000C543A">
        <w:trPr>
          <w:cantSplit/>
        </w:trPr>
        <w:tc>
          <w:tcPr>
            <w:tcW w:w="2330" w:type="dxa"/>
            <w:tcBorders>
              <w:left w:val="single" w:sz="6" w:space="0" w:color="auto"/>
            </w:tcBorders>
          </w:tcPr>
          <w:p w:rsidR="00AE35F7" w:rsidRPr="00AE35F7" w:rsidRDefault="00AE35F7" w:rsidP="00AE35F7">
            <w:pPr>
              <w:tabs>
                <w:tab w:val="left" w:pos="720"/>
                <w:tab w:val="left" w:pos="2600"/>
              </w:tabs>
              <w:ind w:left="360" w:hanging="360"/>
              <w:rPr>
                <w:sz w:val="18"/>
                <w:szCs w:val="18"/>
              </w:rPr>
            </w:pPr>
          </w:p>
        </w:tc>
        <w:tc>
          <w:tcPr>
            <w:tcW w:w="440" w:type="dxa"/>
            <w:tcBorders>
              <w:right w:val="single" w:sz="4" w:space="0" w:color="auto"/>
            </w:tcBorders>
          </w:tcPr>
          <w:p w:rsidR="00AE35F7" w:rsidRPr="00AE35F7" w:rsidRDefault="00AE35F7" w:rsidP="00A86AF2">
            <w:pPr>
              <w:tabs>
                <w:tab w:val="left" w:pos="360"/>
              </w:tabs>
              <w:rPr>
                <w:sz w:val="18"/>
                <w:szCs w:val="18"/>
              </w:rPr>
            </w:pPr>
            <w:r w:rsidRPr="00AE35F7">
              <w:rPr>
                <w:sz w:val="18"/>
                <w:szCs w:val="18"/>
              </w:rPr>
              <w:t>D</w:t>
            </w:r>
          </w:p>
        </w:tc>
        <w:tc>
          <w:tcPr>
            <w:tcW w:w="370" w:type="dxa"/>
            <w:tcBorders>
              <w:left w:val="single" w:sz="4" w:space="0" w:color="auto"/>
              <w:right w:val="single" w:sz="6" w:space="0" w:color="auto"/>
            </w:tcBorders>
          </w:tcPr>
          <w:p w:rsidR="00AE35F7" w:rsidRPr="00AE35F7" w:rsidRDefault="00AE35F7" w:rsidP="00A86AF2">
            <w:pPr>
              <w:tabs>
                <w:tab w:val="left" w:pos="360"/>
              </w:tabs>
              <w:rPr>
                <w:sz w:val="18"/>
                <w:szCs w:val="18"/>
              </w:rPr>
            </w:pPr>
            <w:r w:rsidRPr="00AE35F7">
              <w:rPr>
                <w:sz w:val="18"/>
                <w:szCs w:val="18"/>
              </w:rPr>
              <w:t>1</w:t>
            </w:r>
          </w:p>
        </w:tc>
        <w:tc>
          <w:tcPr>
            <w:tcW w:w="360" w:type="dxa"/>
          </w:tcPr>
          <w:p w:rsidR="00AE35F7" w:rsidRPr="00AE35F7" w:rsidRDefault="00AE35F7" w:rsidP="00A86AF2">
            <w:pPr>
              <w:tabs>
                <w:tab w:val="left" w:pos="360"/>
              </w:tabs>
              <w:rPr>
                <w:sz w:val="18"/>
                <w:szCs w:val="18"/>
              </w:rPr>
            </w:pPr>
            <w:r w:rsidRPr="00AE35F7">
              <w:rPr>
                <w:sz w:val="18"/>
                <w:szCs w:val="18"/>
              </w:rPr>
              <w:t>0</w:t>
            </w:r>
          </w:p>
        </w:tc>
        <w:tc>
          <w:tcPr>
            <w:tcW w:w="3240" w:type="dxa"/>
            <w:tcBorders>
              <w:left w:val="single" w:sz="6" w:space="0" w:color="auto"/>
              <w:right w:val="single" w:sz="6" w:space="0" w:color="auto"/>
            </w:tcBorders>
          </w:tcPr>
          <w:p w:rsidR="00AE35F7" w:rsidRPr="00AE35F7" w:rsidRDefault="00AE35F7" w:rsidP="00AE35F7">
            <w:pPr>
              <w:pStyle w:val="BodyTextIndent3"/>
              <w:spacing w:after="0"/>
              <w:ind w:left="0"/>
              <w:rPr>
                <w:sz w:val="18"/>
                <w:szCs w:val="18"/>
              </w:rPr>
            </w:pPr>
            <w:r w:rsidRPr="00AE35F7">
              <w:rPr>
                <w:sz w:val="18"/>
                <w:szCs w:val="18"/>
              </w:rPr>
              <w:t>(M) May be inoperative provided:</w:t>
            </w:r>
          </w:p>
          <w:p w:rsidR="00AE35F7" w:rsidRPr="00AE35F7" w:rsidRDefault="00AE35F7" w:rsidP="00AE35F7">
            <w:pPr>
              <w:pStyle w:val="BodyTextIndent3"/>
              <w:spacing w:after="0"/>
              <w:ind w:left="461" w:hanging="361"/>
              <w:rPr>
                <w:sz w:val="18"/>
                <w:szCs w:val="18"/>
              </w:rPr>
            </w:pPr>
            <w:r w:rsidRPr="00AE35F7">
              <w:rPr>
                <w:sz w:val="18"/>
                <w:szCs w:val="18"/>
              </w:rPr>
              <w:t>a)</w:t>
            </w:r>
            <w:r w:rsidRPr="00AE35F7">
              <w:rPr>
                <w:sz w:val="18"/>
                <w:szCs w:val="18"/>
              </w:rPr>
              <w:tab/>
              <w:t>Flight Attendant is not required by 14 CFR,</w:t>
            </w:r>
          </w:p>
          <w:p w:rsidR="00AE35F7" w:rsidRPr="00AE35F7" w:rsidRDefault="00AE35F7" w:rsidP="00AE35F7">
            <w:pPr>
              <w:pStyle w:val="BodyTextIndent3"/>
              <w:spacing w:after="0"/>
              <w:ind w:left="461" w:hanging="361"/>
              <w:rPr>
                <w:sz w:val="18"/>
                <w:szCs w:val="18"/>
              </w:rPr>
            </w:pPr>
            <w:r w:rsidRPr="00AE35F7">
              <w:rPr>
                <w:sz w:val="18"/>
                <w:szCs w:val="18"/>
              </w:rPr>
              <w:t>b)</w:t>
            </w:r>
            <w:r w:rsidRPr="00AE35F7">
              <w:rPr>
                <w:sz w:val="18"/>
                <w:szCs w:val="18"/>
              </w:rPr>
              <w:tab/>
              <w:t>Affected seat is not occupied, and</w:t>
            </w:r>
          </w:p>
          <w:p w:rsidR="00AE35F7" w:rsidRPr="00AE35F7" w:rsidRDefault="00AE35F7" w:rsidP="00AE35F7">
            <w:pPr>
              <w:pStyle w:val="BodyTextIndent3"/>
              <w:spacing w:after="0"/>
              <w:ind w:left="461" w:hanging="361"/>
              <w:rPr>
                <w:sz w:val="18"/>
                <w:szCs w:val="18"/>
              </w:rPr>
            </w:pPr>
            <w:r w:rsidRPr="00AE35F7">
              <w:rPr>
                <w:sz w:val="18"/>
                <w:szCs w:val="18"/>
              </w:rPr>
              <w:t>c)</w:t>
            </w:r>
            <w:r w:rsidRPr="00AE35F7">
              <w:rPr>
                <w:sz w:val="18"/>
                <w:szCs w:val="18"/>
              </w:rPr>
              <w:tab/>
              <w:t>Folding type seat stows automatically or is secured in the retracted position.</w:t>
            </w:r>
          </w:p>
        </w:tc>
        <w:tc>
          <w:tcPr>
            <w:tcW w:w="2880" w:type="dxa"/>
            <w:tcBorders>
              <w:right w:val="single" w:sz="6" w:space="0" w:color="auto"/>
            </w:tcBorders>
          </w:tcPr>
          <w:p w:rsidR="00AE35F7" w:rsidRPr="00AE35F7" w:rsidRDefault="00AE35F7" w:rsidP="00A86AF2">
            <w:pPr>
              <w:pStyle w:val="BodyText"/>
              <w:spacing w:before="0"/>
              <w:rPr>
                <w:rFonts w:ascii="Times New Roman" w:hAnsi="Times New Roman" w:cs="Times New Roman"/>
              </w:rPr>
            </w:pPr>
            <w:r w:rsidRPr="00AE35F7">
              <w:rPr>
                <w:rFonts w:ascii="Times New Roman" w:hAnsi="Times New Roman" w:cs="Times New Roman"/>
              </w:rPr>
              <w:t>Maintenance will ensure:</w:t>
            </w:r>
          </w:p>
          <w:p w:rsidR="00AE35F7" w:rsidRPr="00AE35F7" w:rsidRDefault="00AE35F7" w:rsidP="003868A5">
            <w:pPr>
              <w:pStyle w:val="BodyText"/>
              <w:numPr>
                <w:ilvl w:val="0"/>
                <w:numId w:val="17"/>
              </w:numPr>
              <w:tabs>
                <w:tab w:val="clear" w:pos="720"/>
              </w:tabs>
              <w:spacing w:before="0"/>
              <w:ind w:left="300" w:hanging="300"/>
              <w:rPr>
                <w:rFonts w:ascii="Times New Roman" w:hAnsi="Times New Roman" w:cs="Times New Roman"/>
              </w:rPr>
            </w:pPr>
            <w:r w:rsidRPr="00AE35F7">
              <w:rPr>
                <w:rFonts w:ascii="Times New Roman" w:hAnsi="Times New Roman" w:cs="Times New Roman"/>
              </w:rPr>
              <w:t>Folding type seat is stowed or secured in the retracted position, and</w:t>
            </w:r>
          </w:p>
          <w:p w:rsidR="00AE35F7" w:rsidRPr="00AE35F7" w:rsidRDefault="00AE35F7" w:rsidP="003868A5">
            <w:pPr>
              <w:pStyle w:val="BodyText"/>
              <w:numPr>
                <w:ilvl w:val="0"/>
                <w:numId w:val="17"/>
              </w:numPr>
              <w:tabs>
                <w:tab w:val="clear" w:pos="720"/>
              </w:tabs>
              <w:spacing w:before="0"/>
              <w:ind w:left="300" w:hanging="300"/>
              <w:rPr>
                <w:rFonts w:ascii="Times New Roman" w:hAnsi="Times New Roman" w:cs="Times New Roman"/>
              </w:rPr>
            </w:pPr>
            <w:r w:rsidRPr="00AE35F7">
              <w:rPr>
                <w:rFonts w:ascii="Times New Roman" w:hAnsi="Times New Roman" w:cs="Times New Roman"/>
              </w:rPr>
              <w:t xml:space="preserve">Passenger seat assigned to flight attendant is placarded </w:t>
            </w:r>
            <w:r w:rsidRPr="00AE35F7">
              <w:rPr>
                <w:rFonts w:ascii="Times New Roman" w:hAnsi="Times New Roman" w:cs="Times New Roman"/>
                <w:bCs/>
              </w:rPr>
              <w:t>“FOR FLIGHT ATTENDANT ONLY”</w:t>
            </w:r>
            <w:r w:rsidRPr="00AE35F7">
              <w:rPr>
                <w:rFonts w:ascii="Times New Roman" w:hAnsi="Times New Roman" w:cs="Times New Roman"/>
              </w:rPr>
              <w:t>.</w:t>
            </w:r>
          </w:p>
        </w:tc>
        <w:tc>
          <w:tcPr>
            <w:tcW w:w="2520" w:type="dxa"/>
            <w:tcBorders>
              <w:right w:val="single" w:sz="6" w:space="0" w:color="auto"/>
            </w:tcBorders>
          </w:tcPr>
          <w:p w:rsidR="00AE35F7" w:rsidRPr="00AE35F7" w:rsidRDefault="00AE35F7" w:rsidP="00A86AF2">
            <w:pPr>
              <w:rPr>
                <w:sz w:val="18"/>
                <w:szCs w:val="18"/>
              </w:rPr>
            </w:pPr>
            <w:r w:rsidRPr="00AE35F7">
              <w:rPr>
                <w:sz w:val="18"/>
                <w:szCs w:val="18"/>
              </w:rPr>
              <w:t>None required.</w:t>
            </w:r>
          </w:p>
        </w:tc>
        <w:tc>
          <w:tcPr>
            <w:tcW w:w="2340" w:type="dxa"/>
            <w:tcBorders>
              <w:right w:val="single" w:sz="6" w:space="0" w:color="auto"/>
            </w:tcBorders>
          </w:tcPr>
          <w:p w:rsidR="00AE35F7" w:rsidRPr="00AE35F7" w:rsidRDefault="00AE35F7" w:rsidP="00A86AF2">
            <w:pPr>
              <w:rPr>
                <w:sz w:val="18"/>
                <w:szCs w:val="18"/>
              </w:rPr>
            </w:pPr>
            <w:r w:rsidRPr="00AE35F7">
              <w:rPr>
                <w:sz w:val="18"/>
                <w:szCs w:val="18"/>
              </w:rPr>
              <w:t xml:space="preserve">An Inoperative Placard will be placed on affected </w:t>
            </w:r>
            <w:r w:rsidRPr="00AE35F7">
              <w:rPr>
                <w:bCs/>
                <w:sz w:val="18"/>
                <w:szCs w:val="18"/>
              </w:rPr>
              <w:t>Flight Attendant Seat</w:t>
            </w:r>
            <w:r w:rsidRPr="00AE35F7">
              <w:rPr>
                <w:sz w:val="18"/>
                <w:szCs w:val="18"/>
              </w:rPr>
              <w:t xml:space="preserve"> and will be noted on ADLS.</w:t>
            </w:r>
          </w:p>
        </w:tc>
      </w:tr>
      <w:tr w:rsidR="00AE35F7" w:rsidRPr="00AE35F7" w:rsidTr="00A86AF2">
        <w:trPr>
          <w:cantSplit/>
        </w:trPr>
        <w:tc>
          <w:tcPr>
            <w:tcW w:w="2330" w:type="dxa"/>
            <w:tcBorders>
              <w:left w:val="single" w:sz="6" w:space="0" w:color="auto"/>
            </w:tcBorders>
          </w:tcPr>
          <w:p w:rsidR="00AE35F7" w:rsidRPr="00AE35F7" w:rsidRDefault="00AE35F7" w:rsidP="00A86AF2">
            <w:pPr>
              <w:tabs>
                <w:tab w:val="left" w:pos="720"/>
                <w:tab w:val="left" w:pos="2600"/>
              </w:tabs>
              <w:spacing w:before="80"/>
              <w:rPr>
                <w:sz w:val="18"/>
                <w:szCs w:val="18"/>
              </w:rPr>
            </w:pPr>
          </w:p>
        </w:tc>
        <w:tc>
          <w:tcPr>
            <w:tcW w:w="440" w:type="dxa"/>
            <w:tcBorders>
              <w:right w:val="single" w:sz="4" w:space="0" w:color="auto"/>
            </w:tcBorders>
          </w:tcPr>
          <w:p w:rsidR="00AE35F7" w:rsidRPr="00AE35F7" w:rsidRDefault="00AE35F7" w:rsidP="00A86AF2">
            <w:pPr>
              <w:tabs>
                <w:tab w:val="left" w:pos="360"/>
              </w:tabs>
              <w:spacing w:before="80"/>
              <w:rPr>
                <w:sz w:val="18"/>
                <w:szCs w:val="18"/>
              </w:rPr>
            </w:pPr>
          </w:p>
        </w:tc>
        <w:tc>
          <w:tcPr>
            <w:tcW w:w="370" w:type="dxa"/>
            <w:tcBorders>
              <w:left w:val="single" w:sz="4" w:space="0" w:color="auto"/>
              <w:right w:val="single" w:sz="6" w:space="0" w:color="auto"/>
            </w:tcBorders>
          </w:tcPr>
          <w:p w:rsidR="00AE35F7" w:rsidRPr="00AE35F7" w:rsidRDefault="00AE35F7" w:rsidP="00A86AF2">
            <w:pPr>
              <w:tabs>
                <w:tab w:val="left" w:pos="360"/>
              </w:tabs>
              <w:spacing w:before="80"/>
              <w:rPr>
                <w:sz w:val="18"/>
                <w:szCs w:val="18"/>
              </w:rPr>
            </w:pPr>
          </w:p>
        </w:tc>
        <w:tc>
          <w:tcPr>
            <w:tcW w:w="360" w:type="dxa"/>
          </w:tcPr>
          <w:p w:rsidR="00AE35F7" w:rsidRPr="00AE35F7" w:rsidRDefault="00AE35F7" w:rsidP="00A86AF2">
            <w:pPr>
              <w:tabs>
                <w:tab w:val="left" w:pos="360"/>
              </w:tabs>
              <w:spacing w:before="80"/>
              <w:rPr>
                <w:sz w:val="18"/>
                <w:szCs w:val="18"/>
              </w:rPr>
            </w:pPr>
          </w:p>
        </w:tc>
        <w:tc>
          <w:tcPr>
            <w:tcW w:w="3240" w:type="dxa"/>
            <w:tcBorders>
              <w:left w:val="single" w:sz="6" w:space="0" w:color="auto"/>
              <w:right w:val="single" w:sz="6" w:space="0" w:color="auto"/>
            </w:tcBorders>
          </w:tcPr>
          <w:p w:rsidR="00AE35F7" w:rsidRPr="00AE35F7" w:rsidRDefault="00AE35F7" w:rsidP="00A86AF2">
            <w:pPr>
              <w:pStyle w:val="BodyTextIndent3"/>
              <w:spacing w:before="80"/>
              <w:ind w:left="0"/>
              <w:rPr>
                <w:sz w:val="18"/>
                <w:szCs w:val="18"/>
              </w:rPr>
            </w:pPr>
            <w:r w:rsidRPr="00AE35F7">
              <w:rPr>
                <w:sz w:val="18"/>
                <w:szCs w:val="18"/>
              </w:rPr>
              <w:t>NOTE 1: An automatic folding seat that will not stow automatically is considered inoperative.</w:t>
            </w:r>
          </w:p>
        </w:tc>
        <w:tc>
          <w:tcPr>
            <w:tcW w:w="2880" w:type="dxa"/>
            <w:tcBorders>
              <w:right w:val="single" w:sz="6" w:space="0" w:color="auto"/>
            </w:tcBorders>
          </w:tcPr>
          <w:p w:rsidR="00AE35F7" w:rsidRPr="00AE35F7" w:rsidRDefault="00AE35F7" w:rsidP="00A86AF2">
            <w:pPr>
              <w:pStyle w:val="BodyText"/>
              <w:spacing w:before="80"/>
              <w:rPr>
                <w:rFonts w:ascii="Times New Roman" w:hAnsi="Times New Roman" w:cs="Times New Roman"/>
              </w:rPr>
            </w:pPr>
          </w:p>
        </w:tc>
        <w:tc>
          <w:tcPr>
            <w:tcW w:w="2520" w:type="dxa"/>
            <w:tcBorders>
              <w:right w:val="single" w:sz="6" w:space="0" w:color="auto"/>
            </w:tcBorders>
          </w:tcPr>
          <w:p w:rsidR="00AE35F7" w:rsidRPr="00AE35F7" w:rsidRDefault="00AE35F7" w:rsidP="00A86AF2">
            <w:pPr>
              <w:spacing w:before="80"/>
              <w:rPr>
                <w:sz w:val="18"/>
                <w:szCs w:val="18"/>
              </w:rPr>
            </w:pPr>
          </w:p>
        </w:tc>
        <w:tc>
          <w:tcPr>
            <w:tcW w:w="2340" w:type="dxa"/>
            <w:tcBorders>
              <w:right w:val="single" w:sz="6" w:space="0" w:color="auto"/>
            </w:tcBorders>
          </w:tcPr>
          <w:p w:rsidR="00AE35F7" w:rsidRPr="00AE35F7" w:rsidRDefault="00AE35F7" w:rsidP="00A86AF2">
            <w:pPr>
              <w:spacing w:before="80"/>
              <w:rPr>
                <w:sz w:val="18"/>
                <w:szCs w:val="18"/>
              </w:rPr>
            </w:pPr>
          </w:p>
        </w:tc>
      </w:tr>
      <w:tr w:rsidR="00AE35F7" w:rsidRPr="00AE35F7" w:rsidTr="00AE35F7">
        <w:trPr>
          <w:cantSplit/>
        </w:trPr>
        <w:tc>
          <w:tcPr>
            <w:tcW w:w="2330" w:type="dxa"/>
            <w:tcBorders>
              <w:left w:val="single" w:sz="6" w:space="0" w:color="auto"/>
            </w:tcBorders>
          </w:tcPr>
          <w:p w:rsidR="00AE35F7" w:rsidRPr="00AE35F7" w:rsidRDefault="00AE35F7" w:rsidP="00A86AF2">
            <w:pPr>
              <w:tabs>
                <w:tab w:val="left" w:pos="720"/>
                <w:tab w:val="left" w:pos="2600"/>
              </w:tabs>
              <w:spacing w:before="80"/>
              <w:rPr>
                <w:sz w:val="18"/>
                <w:szCs w:val="18"/>
              </w:rPr>
            </w:pPr>
          </w:p>
        </w:tc>
        <w:tc>
          <w:tcPr>
            <w:tcW w:w="440" w:type="dxa"/>
            <w:tcBorders>
              <w:right w:val="single" w:sz="4" w:space="0" w:color="auto"/>
            </w:tcBorders>
          </w:tcPr>
          <w:p w:rsidR="00AE35F7" w:rsidRPr="00AE35F7" w:rsidRDefault="00AE35F7" w:rsidP="00A86AF2">
            <w:pPr>
              <w:tabs>
                <w:tab w:val="left" w:pos="360"/>
              </w:tabs>
              <w:spacing w:before="80"/>
              <w:rPr>
                <w:sz w:val="18"/>
                <w:szCs w:val="18"/>
              </w:rPr>
            </w:pPr>
          </w:p>
        </w:tc>
        <w:tc>
          <w:tcPr>
            <w:tcW w:w="370" w:type="dxa"/>
            <w:tcBorders>
              <w:left w:val="single" w:sz="4" w:space="0" w:color="auto"/>
              <w:right w:val="single" w:sz="6" w:space="0" w:color="auto"/>
            </w:tcBorders>
          </w:tcPr>
          <w:p w:rsidR="00AE35F7" w:rsidRPr="00AE35F7" w:rsidRDefault="00AE35F7" w:rsidP="00A86AF2">
            <w:pPr>
              <w:tabs>
                <w:tab w:val="left" w:pos="360"/>
              </w:tabs>
              <w:spacing w:before="80"/>
              <w:rPr>
                <w:sz w:val="18"/>
                <w:szCs w:val="18"/>
              </w:rPr>
            </w:pPr>
          </w:p>
        </w:tc>
        <w:tc>
          <w:tcPr>
            <w:tcW w:w="360" w:type="dxa"/>
          </w:tcPr>
          <w:p w:rsidR="00AE35F7" w:rsidRPr="00AE35F7" w:rsidRDefault="00AE35F7" w:rsidP="00A86AF2">
            <w:pPr>
              <w:tabs>
                <w:tab w:val="left" w:pos="360"/>
              </w:tabs>
              <w:spacing w:before="80"/>
              <w:rPr>
                <w:sz w:val="18"/>
                <w:szCs w:val="18"/>
              </w:rPr>
            </w:pPr>
          </w:p>
        </w:tc>
        <w:tc>
          <w:tcPr>
            <w:tcW w:w="3240" w:type="dxa"/>
            <w:tcBorders>
              <w:left w:val="single" w:sz="6" w:space="0" w:color="auto"/>
              <w:right w:val="single" w:sz="6" w:space="0" w:color="auto"/>
            </w:tcBorders>
          </w:tcPr>
          <w:p w:rsidR="00AE35F7" w:rsidRPr="00AE35F7" w:rsidRDefault="00AE35F7" w:rsidP="00A86AF2">
            <w:pPr>
              <w:pStyle w:val="BodyTextIndent3"/>
              <w:spacing w:before="80"/>
              <w:ind w:left="0"/>
              <w:rPr>
                <w:sz w:val="18"/>
                <w:szCs w:val="18"/>
              </w:rPr>
            </w:pPr>
            <w:r w:rsidRPr="00AE35F7">
              <w:rPr>
                <w:sz w:val="18"/>
                <w:szCs w:val="18"/>
              </w:rPr>
              <w:t>NOTE 2: A seat position with an inoperative or missing restraint system is considered inoperative.</w:t>
            </w:r>
          </w:p>
        </w:tc>
        <w:tc>
          <w:tcPr>
            <w:tcW w:w="2880" w:type="dxa"/>
            <w:tcBorders>
              <w:right w:val="single" w:sz="6" w:space="0" w:color="auto"/>
            </w:tcBorders>
          </w:tcPr>
          <w:p w:rsidR="00AE35F7" w:rsidRPr="00AE35F7" w:rsidRDefault="00AE35F7" w:rsidP="00A86AF2">
            <w:pPr>
              <w:pStyle w:val="BodyText"/>
              <w:spacing w:before="80"/>
              <w:rPr>
                <w:rFonts w:ascii="Times New Roman" w:hAnsi="Times New Roman" w:cs="Times New Roman"/>
              </w:rPr>
            </w:pPr>
          </w:p>
        </w:tc>
        <w:tc>
          <w:tcPr>
            <w:tcW w:w="2520" w:type="dxa"/>
            <w:tcBorders>
              <w:right w:val="single" w:sz="6" w:space="0" w:color="auto"/>
            </w:tcBorders>
          </w:tcPr>
          <w:p w:rsidR="00AE35F7" w:rsidRPr="00AE35F7" w:rsidRDefault="00AE35F7" w:rsidP="00A86AF2">
            <w:pPr>
              <w:spacing w:before="80"/>
              <w:rPr>
                <w:sz w:val="18"/>
                <w:szCs w:val="18"/>
              </w:rPr>
            </w:pPr>
          </w:p>
        </w:tc>
        <w:tc>
          <w:tcPr>
            <w:tcW w:w="2340" w:type="dxa"/>
            <w:tcBorders>
              <w:right w:val="single" w:sz="6" w:space="0" w:color="auto"/>
            </w:tcBorders>
          </w:tcPr>
          <w:p w:rsidR="00AE35F7" w:rsidRPr="00AE35F7" w:rsidRDefault="00AE35F7" w:rsidP="00A86AF2">
            <w:pPr>
              <w:spacing w:before="80"/>
              <w:rPr>
                <w:sz w:val="18"/>
                <w:szCs w:val="18"/>
              </w:rPr>
            </w:pPr>
          </w:p>
        </w:tc>
      </w:tr>
      <w:tr w:rsidR="00AE35F7" w:rsidRPr="00AE35F7" w:rsidTr="00AE35F7">
        <w:trPr>
          <w:cantSplit/>
        </w:trPr>
        <w:tc>
          <w:tcPr>
            <w:tcW w:w="2330" w:type="dxa"/>
            <w:tcBorders>
              <w:left w:val="single" w:sz="6" w:space="0" w:color="auto"/>
              <w:bottom w:val="single" w:sz="4" w:space="0" w:color="auto"/>
            </w:tcBorders>
          </w:tcPr>
          <w:p w:rsidR="00AE35F7" w:rsidRPr="00AE35F7" w:rsidRDefault="00AE35F7" w:rsidP="00AE35F7">
            <w:pPr>
              <w:tabs>
                <w:tab w:val="left" w:pos="720"/>
                <w:tab w:val="left" w:pos="2600"/>
              </w:tabs>
              <w:spacing w:before="80"/>
              <w:jc w:val="center"/>
              <w:rPr>
                <w:sz w:val="18"/>
                <w:szCs w:val="18"/>
              </w:rPr>
            </w:pPr>
            <w:r>
              <w:rPr>
                <w:sz w:val="18"/>
                <w:szCs w:val="18"/>
              </w:rPr>
              <w:t>(continued)</w:t>
            </w:r>
          </w:p>
        </w:tc>
        <w:tc>
          <w:tcPr>
            <w:tcW w:w="440" w:type="dxa"/>
            <w:tcBorders>
              <w:bottom w:val="single" w:sz="4" w:space="0" w:color="auto"/>
              <w:right w:val="single" w:sz="4" w:space="0" w:color="auto"/>
            </w:tcBorders>
          </w:tcPr>
          <w:p w:rsidR="00AE35F7" w:rsidRPr="00AE35F7" w:rsidRDefault="00AE35F7" w:rsidP="00A86AF2">
            <w:pPr>
              <w:tabs>
                <w:tab w:val="left" w:pos="360"/>
              </w:tabs>
              <w:spacing w:before="80"/>
              <w:rPr>
                <w:sz w:val="18"/>
                <w:szCs w:val="18"/>
              </w:rPr>
            </w:pPr>
          </w:p>
        </w:tc>
        <w:tc>
          <w:tcPr>
            <w:tcW w:w="370" w:type="dxa"/>
            <w:tcBorders>
              <w:left w:val="single" w:sz="4" w:space="0" w:color="auto"/>
              <w:bottom w:val="single" w:sz="4" w:space="0" w:color="auto"/>
              <w:right w:val="single" w:sz="6" w:space="0" w:color="auto"/>
            </w:tcBorders>
          </w:tcPr>
          <w:p w:rsidR="00AE35F7" w:rsidRPr="00AE35F7" w:rsidRDefault="00AE35F7" w:rsidP="00A86AF2">
            <w:pPr>
              <w:tabs>
                <w:tab w:val="left" w:pos="360"/>
              </w:tabs>
              <w:spacing w:before="80"/>
              <w:rPr>
                <w:sz w:val="18"/>
                <w:szCs w:val="18"/>
              </w:rPr>
            </w:pPr>
          </w:p>
        </w:tc>
        <w:tc>
          <w:tcPr>
            <w:tcW w:w="360" w:type="dxa"/>
            <w:tcBorders>
              <w:bottom w:val="single" w:sz="4" w:space="0" w:color="auto"/>
            </w:tcBorders>
          </w:tcPr>
          <w:p w:rsidR="00AE35F7" w:rsidRPr="00AE35F7" w:rsidRDefault="00AE35F7" w:rsidP="00A86AF2">
            <w:pPr>
              <w:tabs>
                <w:tab w:val="left" w:pos="360"/>
              </w:tabs>
              <w:spacing w:before="80"/>
              <w:rPr>
                <w:sz w:val="18"/>
                <w:szCs w:val="18"/>
              </w:rPr>
            </w:pPr>
          </w:p>
        </w:tc>
        <w:tc>
          <w:tcPr>
            <w:tcW w:w="3240" w:type="dxa"/>
            <w:tcBorders>
              <w:left w:val="single" w:sz="6" w:space="0" w:color="auto"/>
              <w:bottom w:val="single" w:sz="4" w:space="0" w:color="auto"/>
              <w:right w:val="single" w:sz="6" w:space="0" w:color="auto"/>
            </w:tcBorders>
          </w:tcPr>
          <w:p w:rsidR="00AE35F7" w:rsidRPr="00AE35F7" w:rsidRDefault="00AE35F7" w:rsidP="00A86AF2">
            <w:pPr>
              <w:pStyle w:val="BodyTextIndent3"/>
              <w:spacing w:before="80"/>
              <w:ind w:left="0"/>
              <w:rPr>
                <w:sz w:val="18"/>
                <w:szCs w:val="18"/>
              </w:rPr>
            </w:pPr>
          </w:p>
        </w:tc>
        <w:tc>
          <w:tcPr>
            <w:tcW w:w="2880" w:type="dxa"/>
            <w:tcBorders>
              <w:bottom w:val="single" w:sz="4" w:space="0" w:color="auto"/>
              <w:right w:val="single" w:sz="6" w:space="0" w:color="auto"/>
            </w:tcBorders>
          </w:tcPr>
          <w:p w:rsidR="00AE35F7" w:rsidRPr="00AE35F7" w:rsidRDefault="00AE35F7" w:rsidP="00A86AF2">
            <w:pPr>
              <w:pStyle w:val="BodyText"/>
              <w:spacing w:before="80"/>
              <w:rPr>
                <w:rFonts w:ascii="Times New Roman" w:hAnsi="Times New Roman" w:cs="Times New Roman"/>
              </w:rPr>
            </w:pPr>
          </w:p>
        </w:tc>
        <w:tc>
          <w:tcPr>
            <w:tcW w:w="2520" w:type="dxa"/>
            <w:tcBorders>
              <w:bottom w:val="single" w:sz="4" w:space="0" w:color="auto"/>
              <w:right w:val="single" w:sz="6" w:space="0" w:color="auto"/>
            </w:tcBorders>
          </w:tcPr>
          <w:p w:rsidR="00AE35F7" w:rsidRPr="00AE35F7" w:rsidRDefault="00AE35F7" w:rsidP="00A86AF2">
            <w:pPr>
              <w:spacing w:before="80"/>
              <w:rPr>
                <w:sz w:val="18"/>
                <w:szCs w:val="18"/>
              </w:rPr>
            </w:pPr>
          </w:p>
        </w:tc>
        <w:tc>
          <w:tcPr>
            <w:tcW w:w="2340" w:type="dxa"/>
            <w:tcBorders>
              <w:bottom w:val="single" w:sz="4" w:space="0" w:color="auto"/>
              <w:right w:val="single" w:sz="6" w:space="0" w:color="auto"/>
            </w:tcBorders>
          </w:tcPr>
          <w:p w:rsidR="00AE35F7" w:rsidRPr="00AE35F7" w:rsidRDefault="00AE35F7" w:rsidP="00A86AF2">
            <w:pPr>
              <w:spacing w:before="80"/>
              <w:rPr>
                <w:sz w:val="18"/>
                <w:szCs w:val="18"/>
              </w:rPr>
            </w:pPr>
          </w:p>
        </w:tc>
      </w:tr>
    </w:tbl>
    <w:p w:rsidR="00AE35F7" w:rsidRDefault="00AE35F7" w:rsidP="00AE35F7">
      <w:pPr>
        <w:tabs>
          <w:tab w:val="left" w:pos="2600"/>
        </w:tabs>
        <w:ind w:left="360" w:hanging="360"/>
        <w:rPr>
          <w:sz w:val="18"/>
          <w:szCs w:val="18"/>
        </w:rPr>
        <w:sectPr w:rsidR="00AE35F7" w:rsidSect="00EA538C">
          <w:headerReference w:type="default" r:id="rId92"/>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AE35F7" w:rsidRPr="00AE35F7" w:rsidTr="002227FD">
        <w:trPr>
          <w:cantSplit/>
        </w:trPr>
        <w:tc>
          <w:tcPr>
            <w:tcW w:w="2330" w:type="dxa"/>
            <w:tcBorders>
              <w:top w:val="single" w:sz="4" w:space="0" w:color="auto"/>
              <w:left w:val="single" w:sz="6" w:space="0" w:color="auto"/>
            </w:tcBorders>
          </w:tcPr>
          <w:p w:rsidR="00AE35F7" w:rsidRPr="00AE35F7" w:rsidRDefault="00AE35F7" w:rsidP="00AE35F7">
            <w:pPr>
              <w:tabs>
                <w:tab w:val="left" w:pos="2600"/>
              </w:tabs>
              <w:ind w:left="360" w:hanging="360"/>
              <w:rPr>
                <w:sz w:val="18"/>
                <w:szCs w:val="18"/>
              </w:rPr>
            </w:pPr>
            <w:r>
              <w:rPr>
                <w:sz w:val="18"/>
                <w:szCs w:val="18"/>
              </w:rPr>
              <w:lastRenderedPageBreak/>
              <w:t>10.</w:t>
            </w:r>
            <w:r w:rsidRPr="00AE35F7">
              <w:rPr>
                <w:sz w:val="18"/>
                <w:szCs w:val="18"/>
              </w:rPr>
              <w:tab/>
              <w:t>Flight Attendant</w:t>
            </w:r>
          </w:p>
          <w:p w:rsidR="00AE35F7" w:rsidRPr="00AE35F7" w:rsidRDefault="00AE35F7" w:rsidP="00AE35F7">
            <w:pPr>
              <w:tabs>
                <w:tab w:val="left" w:pos="720"/>
                <w:tab w:val="left" w:pos="2600"/>
              </w:tabs>
              <w:ind w:left="360" w:hanging="360"/>
              <w:rPr>
                <w:sz w:val="18"/>
                <w:szCs w:val="18"/>
              </w:rPr>
            </w:pPr>
            <w:r w:rsidRPr="00AE35F7">
              <w:rPr>
                <w:sz w:val="18"/>
                <w:szCs w:val="18"/>
              </w:rPr>
              <w:t>***</w:t>
            </w:r>
            <w:r w:rsidRPr="00AE35F7">
              <w:rPr>
                <w:sz w:val="18"/>
                <w:szCs w:val="18"/>
              </w:rPr>
              <w:tab/>
              <w:t>Seat Assembly (</w:t>
            </w:r>
            <w:r>
              <w:rPr>
                <w:sz w:val="18"/>
                <w:szCs w:val="18"/>
              </w:rPr>
              <w:t xml:space="preserve">single or dual position) (for Aircraft </w:t>
            </w:r>
            <w:r w:rsidRPr="00AE35F7">
              <w:rPr>
                <w:sz w:val="18"/>
                <w:szCs w:val="18"/>
              </w:rPr>
              <w:t xml:space="preserve">with </w:t>
            </w:r>
            <w:r w:rsidRPr="006B58CA">
              <w:rPr>
                <w:b/>
                <w:sz w:val="18"/>
                <w:szCs w:val="18"/>
              </w:rPr>
              <w:t>More</w:t>
            </w:r>
            <w:r>
              <w:rPr>
                <w:sz w:val="18"/>
                <w:szCs w:val="18"/>
              </w:rPr>
              <w:t xml:space="preserve"> than O</w:t>
            </w:r>
            <w:r w:rsidRPr="00AE35F7">
              <w:rPr>
                <w:sz w:val="18"/>
                <w:szCs w:val="18"/>
              </w:rPr>
              <w:t>ne Flight Attendant Seat)</w:t>
            </w:r>
          </w:p>
        </w:tc>
        <w:tc>
          <w:tcPr>
            <w:tcW w:w="440" w:type="dxa"/>
            <w:tcBorders>
              <w:top w:val="single" w:sz="4" w:space="0" w:color="auto"/>
              <w:right w:val="single" w:sz="4" w:space="0" w:color="auto"/>
            </w:tcBorders>
          </w:tcPr>
          <w:p w:rsidR="00AE35F7" w:rsidRPr="00AE35F7" w:rsidRDefault="00AE35F7" w:rsidP="002227FD">
            <w:pPr>
              <w:tabs>
                <w:tab w:val="left" w:pos="360"/>
              </w:tabs>
              <w:rPr>
                <w:sz w:val="18"/>
                <w:szCs w:val="18"/>
              </w:rPr>
            </w:pPr>
          </w:p>
        </w:tc>
        <w:tc>
          <w:tcPr>
            <w:tcW w:w="370" w:type="dxa"/>
            <w:tcBorders>
              <w:top w:val="single" w:sz="4" w:space="0" w:color="auto"/>
              <w:left w:val="single" w:sz="4" w:space="0" w:color="auto"/>
              <w:right w:val="single" w:sz="6" w:space="0" w:color="auto"/>
            </w:tcBorders>
          </w:tcPr>
          <w:p w:rsidR="00AE35F7" w:rsidRPr="00AE35F7" w:rsidRDefault="00AE35F7" w:rsidP="002227FD">
            <w:pPr>
              <w:tabs>
                <w:tab w:val="left" w:pos="360"/>
              </w:tabs>
              <w:rPr>
                <w:sz w:val="18"/>
                <w:szCs w:val="18"/>
              </w:rPr>
            </w:pPr>
          </w:p>
        </w:tc>
        <w:tc>
          <w:tcPr>
            <w:tcW w:w="360" w:type="dxa"/>
            <w:tcBorders>
              <w:top w:val="single" w:sz="4" w:space="0" w:color="auto"/>
            </w:tcBorders>
          </w:tcPr>
          <w:p w:rsidR="00AE35F7" w:rsidRPr="00AE35F7" w:rsidRDefault="00AE35F7" w:rsidP="002227FD">
            <w:pPr>
              <w:tabs>
                <w:tab w:val="left" w:pos="360"/>
              </w:tabs>
              <w:rPr>
                <w:sz w:val="18"/>
                <w:szCs w:val="18"/>
              </w:rPr>
            </w:pPr>
          </w:p>
        </w:tc>
        <w:tc>
          <w:tcPr>
            <w:tcW w:w="3240" w:type="dxa"/>
            <w:tcBorders>
              <w:top w:val="single" w:sz="4" w:space="0" w:color="auto"/>
              <w:left w:val="single" w:sz="6" w:space="0" w:color="auto"/>
              <w:right w:val="single" w:sz="6" w:space="0" w:color="auto"/>
            </w:tcBorders>
          </w:tcPr>
          <w:p w:rsidR="00AE35F7" w:rsidRPr="00AE35F7" w:rsidRDefault="00AE35F7" w:rsidP="002227FD">
            <w:pPr>
              <w:pStyle w:val="BodyTextIndent3"/>
              <w:ind w:left="0"/>
              <w:rPr>
                <w:sz w:val="18"/>
                <w:szCs w:val="18"/>
              </w:rPr>
            </w:pPr>
          </w:p>
        </w:tc>
        <w:tc>
          <w:tcPr>
            <w:tcW w:w="2880" w:type="dxa"/>
            <w:tcBorders>
              <w:top w:val="single" w:sz="4" w:space="0" w:color="auto"/>
              <w:right w:val="single" w:sz="6" w:space="0" w:color="auto"/>
            </w:tcBorders>
          </w:tcPr>
          <w:p w:rsidR="00AE35F7" w:rsidRPr="00AE35F7" w:rsidRDefault="00AE35F7" w:rsidP="002227FD">
            <w:pPr>
              <w:pStyle w:val="BodyText"/>
              <w:spacing w:before="0"/>
              <w:rPr>
                <w:rFonts w:ascii="Times New Roman" w:hAnsi="Times New Roman" w:cs="Times New Roman"/>
              </w:rPr>
            </w:pPr>
          </w:p>
        </w:tc>
        <w:tc>
          <w:tcPr>
            <w:tcW w:w="2520" w:type="dxa"/>
            <w:tcBorders>
              <w:top w:val="single" w:sz="4" w:space="0" w:color="auto"/>
              <w:right w:val="single" w:sz="6" w:space="0" w:color="auto"/>
            </w:tcBorders>
          </w:tcPr>
          <w:p w:rsidR="00AE35F7" w:rsidRPr="00AE35F7" w:rsidRDefault="00AE35F7" w:rsidP="002227FD">
            <w:pPr>
              <w:rPr>
                <w:sz w:val="18"/>
                <w:szCs w:val="18"/>
              </w:rPr>
            </w:pPr>
          </w:p>
        </w:tc>
        <w:tc>
          <w:tcPr>
            <w:tcW w:w="2340" w:type="dxa"/>
            <w:tcBorders>
              <w:top w:val="single" w:sz="4" w:space="0" w:color="auto"/>
              <w:right w:val="single" w:sz="6" w:space="0" w:color="auto"/>
            </w:tcBorders>
          </w:tcPr>
          <w:p w:rsidR="00AE35F7" w:rsidRPr="00AE35F7" w:rsidRDefault="00AE35F7" w:rsidP="002227FD">
            <w:pPr>
              <w:rPr>
                <w:sz w:val="18"/>
                <w:szCs w:val="18"/>
              </w:rPr>
            </w:pPr>
          </w:p>
        </w:tc>
      </w:tr>
      <w:tr w:rsidR="00AE35F7" w:rsidRPr="00AE35F7" w:rsidTr="00A86AF2">
        <w:trPr>
          <w:cantSplit/>
        </w:trPr>
        <w:tc>
          <w:tcPr>
            <w:tcW w:w="2330" w:type="dxa"/>
            <w:tcBorders>
              <w:left w:val="single" w:sz="6" w:space="0" w:color="auto"/>
            </w:tcBorders>
          </w:tcPr>
          <w:p w:rsidR="00AE35F7" w:rsidRPr="00AE35F7" w:rsidRDefault="00AE35F7" w:rsidP="00AE35F7">
            <w:pPr>
              <w:tabs>
                <w:tab w:val="left" w:pos="2600"/>
              </w:tabs>
              <w:spacing w:before="120"/>
              <w:ind w:left="720" w:hanging="360"/>
              <w:rPr>
                <w:rFonts w:ascii="Times" w:hAnsi="Times" w:cs="Times"/>
                <w:sz w:val="18"/>
                <w:szCs w:val="18"/>
              </w:rPr>
            </w:pPr>
            <w:r w:rsidRPr="00FE1993">
              <w:rPr>
                <w:rFonts w:ascii="Times" w:hAnsi="Times" w:cs="Times"/>
                <w:sz w:val="18"/>
                <w:szCs w:val="18"/>
              </w:rPr>
              <w:t>1)</w:t>
            </w:r>
            <w:r w:rsidRPr="00FE1993">
              <w:rPr>
                <w:rFonts w:ascii="Times" w:hAnsi="Times" w:cs="Times"/>
                <w:sz w:val="18"/>
                <w:szCs w:val="18"/>
              </w:rPr>
              <w:tab/>
            </w:r>
            <w:r>
              <w:rPr>
                <w:rFonts w:ascii="Times" w:hAnsi="Times" w:cs="Times"/>
                <w:sz w:val="18"/>
                <w:szCs w:val="18"/>
              </w:rPr>
              <w:t>Required Flight</w:t>
            </w:r>
            <w:r w:rsidRPr="00FE1993">
              <w:rPr>
                <w:rFonts w:ascii="Times" w:hAnsi="Times" w:cs="Times"/>
                <w:sz w:val="18"/>
                <w:szCs w:val="18"/>
              </w:rPr>
              <w:t xml:space="preserve"> </w:t>
            </w:r>
            <w:r>
              <w:rPr>
                <w:rFonts w:ascii="Times" w:hAnsi="Times" w:cs="Times"/>
                <w:sz w:val="18"/>
                <w:szCs w:val="18"/>
              </w:rPr>
              <w:t>Attendant Seats</w:t>
            </w:r>
          </w:p>
        </w:tc>
        <w:tc>
          <w:tcPr>
            <w:tcW w:w="440" w:type="dxa"/>
            <w:tcBorders>
              <w:right w:val="single" w:sz="4" w:space="0" w:color="auto"/>
            </w:tcBorders>
          </w:tcPr>
          <w:p w:rsidR="00AE35F7" w:rsidRPr="00AE35F7" w:rsidRDefault="00AE35F7" w:rsidP="00A86AF2">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AE35F7" w:rsidRPr="00AE35F7" w:rsidRDefault="00AE35F7" w:rsidP="00A86AF2">
            <w:pPr>
              <w:tabs>
                <w:tab w:val="left" w:pos="360"/>
              </w:tabs>
              <w:spacing w:before="120"/>
              <w:rPr>
                <w:sz w:val="18"/>
                <w:szCs w:val="18"/>
              </w:rPr>
            </w:pPr>
            <w:r>
              <w:rPr>
                <w:sz w:val="18"/>
                <w:szCs w:val="18"/>
              </w:rPr>
              <w:t>-</w:t>
            </w:r>
          </w:p>
        </w:tc>
        <w:tc>
          <w:tcPr>
            <w:tcW w:w="360" w:type="dxa"/>
          </w:tcPr>
          <w:p w:rsidR="00AE35F7" w:rsidRPr="00AE35F7" w:rsidRDefault="00AE35F7" w:rsidP="00A86AF2">
            <w:pPr>
              <w:tabs>
                <w:tab w:val="left" w:pos="360"/>
              </w:tabs>
              <w:spacing w:before="120"/>
              <w:rPr>
                <w:sz w:val="18"/>
                <w:szCs w:val="18"/>
              </w:rPr>
            </w:pPr>
            <w:r>
              <w:rPr>
                <w:sz w:val="18"/>
                <w:szCs w:val="18"/>
              </w:rPr>
              <w:t>-</w:t>
            </w:r>
          </w:p>
        </w:tc>
        <w:tc>
          <w:tcPr>
            <w:tcW w:w="3240" w:type="dxa"/>
            <w:tcBorders>
              <w:left w:val="single" w:sz="6" w:space="0" w:color="auto"/>
              <w:right w:val="single" w:sz="6" w:space="0" w:color="auto"/>
            </w:tcBorders>
          </w:tcPr>
          <w:p w:rsidR="00AE35F7" w:rsidRPr="00AE35F7" w:rsidRDefault="00AE35F7" w:rsidP="002227FD">
            <w:pPr>
              <w:spacing w:before="120"/>
              <w:rPr>
                <w:color w:val="000000"/>
                <w:sz w:val="18"/>
                <w:szCs w:val="18"/>
              </w:rPr>
            </w:pPr>
            <w:r w:rsidRPr="00AE35F7">
              <w:rPr>
                <w:color w:val="000000"/>
                <w:sz w:val="18"/>
                <w:szCs w:val="18"/>
              </w:rPr>
              <w:t>(M)(O) One seat position or assembly (dual position) may be inoperative provided:</w:t>
            </w:r>
          </w:p>
          <w:p w:rsidR="00AE35F7" w:rsidRPr="00AE35F7" w:rsidRDefault="00AE35F7" w:rsidP="002227FD">
            <w:pPr>
              <w:ind w:left="460" w:hanging="360"/>
              <w:rPr>
                <w:color w:val="000000"/>
                <w:sz w:val="18"/>
                <w:szCs w:val="18"/>
              </w:rPr>
            </w:pPr>
            <w:r w:rsidRPr="00AE35F7">
              <w:rPr>
                <w:color w:val="000000"/>
                <w:sz w:val="18"/>
                <w:szCs w:val="18"/>
              </w:rPr>
              <w:t>a)</w:t>
            </w:r>
            <w:r w:rsidRPr="00AE35F7">
              <w:rPr>
                <w:color w:val="000000"/>
                <w:sz w:val="18"/>
                <w:szCs w:val="18"/>
              </w:rPr>
              <w:tab/>
              <w:t>Affected seat position or seat assembly is not occupied,</w:t>
            </w:r>
          </w:p>
          <w:p w:rsidR="00AE35F7" w:rsidRPr="00AE35F7" w:rsidRDefault="00AE35F7" w:rsidP="002227FD">
            <w:pPr>
              <w:ind w:left="460" w:hanging="360"/>
              <w:rPr>
                <w:color w:val="000000"/>
                <w:sz w:val="18"/>
                <w:szCs w:val="18"/>
              </w:rPr>
            </w:pPr>
            <w:r w:rsidRPr="00AE35F7">
              <w:rPr>
                <w:color w:val="000000"/>
                <w:sz w:val="18"/>
                <w:szCs w:val="18"/>
              </w:rPr>
              <w:t>b)</w:t>
            </w:r>
            <w:r w:rsidRPr="00AE35F7">
              <w:rPr>
                <w:color w:val="000000"/>
                <w:sz w:val="18"/>
                <w:szCs w:val="18"/>
              </w:rPr>
              <w:tab/>
              <w:t>Flight Attendant(s) displaced by inoperative seat occupies either an adjacent flight attendant seat or the passenger seat most accessible to the inoperative seat(s) so as to most effectively perform assigned duties,</w:t>
            </w:r>
          </w:p>
          <w:p w:rsidR="00AE35F7" w:rsidRPr="00AE35F7" w:rsidRDefault="00AE35F7" w:rsidP="002227FD">
            <w:pPr>
              <w:ind w:left="460" w:hanging="360"/>
              <w:rPr>
                <w:color w:val="000000"/>
                <w:sz w:val="18"/>
                <w:szCs w:val="18"/>
              </w:rPr>
            </w:pPr>
            <w:r w:rsidRPr="00AE35F7">
              <w:rPr>
                <w:color w:val="000000"/>
                <w:sz w:val="18"/>
                <w:szCs w:val="18"/>
              </w:rPr>
              <w:t>c)</w:t>
            </w:r>
            <w:r w:rsidRPr="00AE35F7">
              <w:rPr>
                <w:color w:val="000000"/>
                <w:sz w:val="18"/>
                <w:szCs w:val="18"/>
              </w:rPr>
              <w:tab/>
              <w:t>Alternate procedures are established and used as published in crewmember manuals,</w:t>
            </w:r>
          </w:p>
          <w:p w:rsidR="00AE35F7" w:rsidRPr="00AE35F7" w:rsidRDefault="00AE35F7" w:rsidP="002227FD">
            <w:pPr>
              <w:ind w:left="460" w:hanging="360"/>
              <w:rPr>
                <w:sz w:val="18"/>
                <w:szCs w:val="18"/>
              </w:rPr>
            </w:pPr>
            <w:r w:rsidRPr="00AE35F7">
              <w:rPr>
                <w:sz w:val="18"/>
                <w:szCs w:val="18"/>
              </w:rPr>
              <w:t>d)</w:t>
            </w:r>
            <w:r w:rsidRPr="00AE35F7">
              <w:rPr>
                <w:sz w:val="18"/>
                <w:szCs w:val="18"/>
              </w:rPr>
              <w:tab/>
              <w:t>Folding type seat is stows automatically or is secured in the retracted position, and</w:t>
            </w:r>
          </w:p>
          <w:p w:rsidR="00AE35F7" w:rsidRPr="00AE35F7" w:rsidRDefault="00AE35F7" w:rsidP="002227FD">
            <w:pPr>
              <w:ind w:left="460" w:hanging="360"/>
              <w:rPr>
                <w:rFonts w:ascii="Arial" w:hAnsi="Arial" w:cs="Arial"/>
                <w:color w:val="000000"/>
                <w:sz w:val="22"/>
                <w:szCs w:val="22"/>
              </w:rPr>
            </w:pPr>
            <w:r w:rsidRPr="00AE35F7">
              <w:rPr>
                <w:sz w:val="18"/>
                <w:szCs w:val="18"/>
              </w:rPr>
              <w:t>e)</w:t>
            </w:r>
            <w:r w:rsidRPr="00AE35F7">
              <w:rPr>
                <w:sz w:val="18"/>
                <w:szCs w:val="18"/>
              </w:rPr>
              <w:tab/>
              <w:t>Passenger seat assigned to flight attendant is placarded “FOR FLIGHT ATTENDANT ONLY”.</w:t>
            </w:r>
          </w:p>
        </w:tc>
        <w:tc>
          <w:tcPr>
            <w:tcW w:w="2880" w:type="dxa"/>
            <w:tcBorders>
              <w:right w:val="single" w:sz="6" w:space="0" w:color="auto"/>
            </w:tcBorders>
          </w:tcPr>
          <w:p w:rsidR="00AE35F7" w:rsidRPr="00AE35F7" w:rsidRDefault="00AE35F7" w:rsidP="00A86AF2">
            <w:pPr>
              <w:spacing w:before="120"/>
              <w:ind w:left="29" w:hanging="29"/>
              <w:rPr>
                <w:sz w:val="18"/>
                <w:szCs w:val="18"/>
              </w:rPr>
            </w:pPr>
            <w:r w:rsidRPr="00AE35F7">
              <w:rPr>
                <w:sz w:val="18"/>
                <w:szCs w:val="18"/>
              </w:rPr>
              <w:t>Maintenance will ensure:</w:t>
            </w:r>
          </w:p>
          <w:p w:rsidR="00AE35F7" w:rsidRPr="00AE35F7" w:rsidRDefault="00AE35F7" w:rsidP="00A86AF2">
            <w:pPr>
              <w:ind w:left="300" w:hanging="300"/>
              <w:rPr>
                <w:sz w:val="18"/>
                <w:szCs w:val="18"/>
              </w:rPr>
            </w:pPr>
            <w:r w:rsidRPr="00AE35F7">
              <w:rPr>
                <w:sz w:val="18"/>
                <w:szCs w:val="18"/>
              </w:rPr>
              <w:t>a)</w:t>
            </w:r>
            <w:r w:rsidRPr="00AE35F7">
              <w:rPr>
                <w:sz w:val="18"/>
                <w:szCs w:val="18"/>
              </w:rPr>
              <w:tab/>
              <w:t>Folding type seat is stowed or secured in the retracted position, and</w:t>
            </w:r>
          </w:p>
          <w:p w:rsidR="00AE35F7" w:rsidRPr="00AE35F7" w:rsidRDefault="00AE35F7" w:rsidP="00A86AF2">
            <w:pPr>
              <w:ind w:left="300" w:hanging="300"/>
              <w:rPr>
                <w:sz w:val="18"/>
                <w:szCs w:val="18"/>
              </w:rPr>
            </w:pPr>
            <w:r w:rsidRPr="00AE35F7">
              <w:rPr>
                <w:sz w:val="18"/>
                <w:szCs w:val="18"/>
              </w:rPr>
              <w:t>b)</w:t>
            </w:r>
            <w:r w:rsidRPr="00AE35F7">
              <w:rPr>
                <w:sz w:val="18"/>
                <w:szCs w:val="18"/>
              </w:rPr>
              <w:tab/>
              <w:t>Passenger seat assigned to flight attendant is placarded “FOR FLIGHT ATTENDANT ONLY”.</w:t>
            </w:r>
          </w:p>
          <w:p w:rsidR="00AE35F7" w:rsidRPr="00AE35F7" w:rsidRDefault="00AE35F7" w:rsidP="00A86AF2">
            <w:pPr>
              <w:spacing w:before="120"/>
              <w:rPr>
                <w:sz w:val="18"/>
                <w:szCs w:val="18"/>
              </w:rPr>
            </w:pPr>
            <w:r w:rsidRPr="00AE35F7">
              <w:rPr>
                <w:sz w:val="18"/>
                <w:szCs w:val="18"/>
              </w:rPr>
              <w:t>Flight crew may accomplish this task if properly qualified and authorized.</w:t>
            </w:r>
          </w:p>
        </w:tc>
        <w:tc>
          <w:tcPr>
            <w:tcW w:w="2520" w:type="dxa"/>
            <w:tcBorders>
              <w:right w:val="single" w:sz="6" w:space="0" w:color="auto"/>
            </w:tcBorders>
          </w:tcPr>
          <w:p w:rsidR="00AE35F7" w:rsidRPr="00AE35F7" w:rsidRDefault="00AE35F7" w:rsidP="00A86AF2">
            <w:pPr>
              <w:spacing w:before="120"/>
              <w:rPr>
                <w:sz w:val="18"/>
                <w:szCs w:val="18"/>
              </w:rPr>
            </w:pPr>
            <w:r w:rsidRPr="00AE35F7">
              <w:rPr>
                <w:sz w:val="18"/>
                <w:szCs w:val="18"/>
              </w:rPr>
              <w:t>Flight crew will ensure:</w:t>
            </w:r>
          </w:p>
          <w:p w:rsidR="00AE35F7" w:rsidRPr="00AE35F7" w:rsidRDefault="00AE35F7" w:rsidP="00A86AF2">
            <w:pPr>
              <w:ind w:left="300" w:hanging="300"/>
              <w:rPr>
                <w:sz w:val="18"/>
                <w:szCs w:val="18"/>
              </w:rPr>
            </w:pPr>
            <w:r w:rsidRPr="00AE35F7">
              <w:rPr>
                <w:sz w:val="18"/>
                <w:szCs w:val="18"/>
              </w:rPr>
              <w:t>a)</w:t>
            </w:r>
            <w:r w:rsidRPr="00AE35F7">
              <w:rPr>
                <w:sz w:val="18"/>
                <w:szCs w:val="18"/>
              </w:rPr>
              <w:tab/>
              <w:t>Affected seat is not occupied, and</w:t>
            </w:r>
          </w:p>
          <w:p w:rsidR="00AE35F7" w:rsidRPr="00AE35F7" w:rsidRDefault="00AE35F7" w:rsidP="00A86AF2">
            <w:pPr>
              <w:ind w:left="300" w:hanging="300"/>
              <w:rPr>
                <w:sz w:val="18"/>
                <w:szCs w:val="18"/>
              </w:rPr>
            </w:pPr>
            <w:r w:rsidRPr="00AE35F7">
              <w:rPr>
                <w:sz w:val="18"/>
                <w:szCs w:val="18"/>
              </w:rPr>
              <w:t>b)</w:t>
            </w:r>
            <w:r w:rsidRPr="00AE35F7">
              <w:rPr>
                <w:sz w:val="18"/>
                <w:szCs w:val="18"/>
              </w:rPr>
              <w:tab/>
              <w:t>Flight attendant displaced by inoperative seat occupies the passenger seat most accessible to the inoperative seat.</w:t>
            </w:r>
          </w:p>
        </w:tc>
        <w:tc>
          <w:tcPr>
            <w:tcW w:w="2340" w:type="dxa"/>
            <w:tcBorders>
              <w:right w:val="single" w:sz="6" w:space="0" w:color="auto"/>
            </w:tcBorders>
          </w:tcPr>
          <w:p w:rsidR="00AE35F7" w:rsidRPr="00AE35F7" w:rsidRDefault="00AE35F7" w:rsidP="00A86AF2">
            <w:pPr>
              <w:spacing w:before="120"/>
              <w:rPr>
                <w:sz w:val="18"/>
                <w:szCs w:val="18"/>
              </w:rPr>
            </w:pPr>
            <w:r w:rsidRPr="00AE35F7">
              <w:rPr>
                <w:sz w:val="18"/>
                <w:szCs w:val="18"/>
              </w:rPr>
              <w:t>An Inoperative Placard will be displayed in a prominent position to be seen by flight crew and will be noted on ADLS.</w:t>
            </w:r>
          </w:p>
        </w:tc>
      </w:tr>
      <w:tr w:rsidR="002227FD" w:rsidRPr="00AE35F7" w:rsidTr="00A86AF2">
        <w:trPr>
          <w:cantSplit/>
        </w:trPr>
        <w:tc>
          <w:tcPr>
            <w:tcW w:w="2330" w:type="dxa"/>
            <w:tcBorders>
              <w:left w:val="single" w:sz="6" w:space="0" w:color="auto"/>
            </w:tcBorders>
          </w:tcPr>
          <w:p w:rsidR="002227FD" w:rsidRPr="00FE1993" w:rsidRDefault="002227FD" w:rsidP="00AE35F7">
            <w:pPr>
              <w:tabs>
                <w:tab w:val="left" w:pos="2600"/>
              </w:tabs>
              <w:spacing w:before="120"/>
              <w:ind w:left="720" w:hanging="360"/>
              <w:rPr>
                <w:rFonts w:ascii="Times" w:hAnsi="Times" w:cs="Times"/>
                <w:sz w:val="18"/>
                <w:szCs w:val="18"/>
              </w:rPr>
            </w:pPr>
          </w:p>
        </w:tc>
        <w:tc>
          <w:tcPr>
            <w:tcW w:w="440" w:type="dxa"/>
            <w:tcBorders>
              <w:right w:val="single" w:sz="4" w:space="0" w:color="auto"/>
            </w:tcBorders>
          </w:tcPr>
          <w:p w:rsidR="002227FD" w:rsidRDefault="002227FD" w:rsidP="00A86AF2">
            <w:pPr>
              <w:tabs>
                <w:tab w:val="left" w:pos="360"/>
              </w:tabs>
              <w:spacing w:before="120"/>
              <w:rPr>
                <w:sz w:val="18"/>
                <w:szCs w:val="18"/>
              </w:rPr>
            </w:pPr>
          </w:p>
        </w:tc>
        <w:tc>
          <w:tcPr>
            <w:tcW w:w="370" w:type="dxa"/>
            <w:tcBorders>
              <w:left w:val="single" w:sz="4" w:space="0" w:color="auto"/>
              <w:right w:val="single" w:sz="6" w:space="0" w:color="auto"/>
            </w:tcBorders>
          </w:tcPr>
          <w:p w:rsidR="002227FD" w:rsidRDefault="002227FD" w:rsidP="00A86AF2">
            <w:pPr>
              <w:tabs>
                <w:tab w:val="left" w:pos="360"/>
              </w:tabs>
              <w:spacing w:before="120"/>
              <w:rPr>
                <w:sz w:val="18"/>
                <w:szCs w:val="18"/>
              </w:rPr>
            </w:pPr>
          </w:p>
        </w:tc>
        <w:tc>
          <w:tcPr>
            <w:tcW w:w="360" w:type="dxa"/>
          </w:tcPr>
          <w:p w:rsidR="002227FD" w:rsidRPr="002227FD" w:rsidRDefault="002227FD" w:rsidP="00A86AF2">
            <w:pPr>
              <w:tabs>
                <w:tab w:val="left" w:pos="360"/>
              </w:tabs>
              <w:spacing w:before="120"/>
              <w:rPr>
                <w:sz w:val="18"/>
                <w:szCs w:val="18"/>
              </w:rPr>
            </w:pPr>
          </w:p>
        </w:tc>
        <w:tc>
          <w:tcPr>
            <w:tcW w:w="3240" w:type="dxa"/>
            <w:tcBorders>
              <w:left w:val="single" w:sz="6" w:space="0" w:color="auto"/>
              <w:right w:val="single" w:sz="6" w:space="0" w:color="auto"/>
            </w:tcBorders>
          </w:tcPr>
          <w:p w:rsidR="002227FD" w:rsidRPr="002227FD" w:rsidRDefault="002227FD" w:rsidP="002227FD">
            <w:pPr>
              <w:spacing w:before="120"/>
              <w:rPr>
                <w:color w:val="000000"/>
                <w:sz w:val="18"/>
                <w:szCs w:val="18"/>
              </w:rPr>
            </w:pPr>
            <w:r w:rsidRPr="002227FD">
              <w:rPr>
                <w:color w:val="000000"/>
                <w:sz w:val="18"/>
                <w:szCs w:val="18"/>
              </w:rPr>
              <w:t>NOTE 1: An automatic folding seat that will not stow automatically is considered inoperative.</w:t>
            </w:r>
          </w:p>
        </w:tc>
        <w:tc>
          <w:tcPr>
            <w:tcW w:w="2880" w:type="dxa"/>
            <w:tcBorders>
              <w:right w:val="single" w:sz="6" w:space="0" w:color="auto"/>
            </w:tcBorders>
          </w:tcPr>
          <w:p w:rsidR="002227FD" w:rsidRPr="00AE35F7" w:rsidRDefault="002227FD" w:rsidP="00A86AF2">
            <w:pPr>
              <w:spacing w:before="120"/>
              <w:ind w:left="29" w:hanging="29"/>
              <w:rPr>
                <w:sz w:val="18"/>
                <w:szCs w:val="18"/>
              </w:rPr>
            </w:pPr>
          </w:p>
        </w:tc>
        <w:tc>
          <w:tcPr>
            <w:tcW w:w="2520" w:type="dxa"/>
            <w:tcBorders>
              <w:right w:val="single" w:sz="6" w:space="0" w:color="auto"/>
            </w:tcBorders>
          </w:tcPr>
          <w:p w:rsidR="002227FD" w:rsidRPr="00AE35F7" w:rsidRDefault="002227FD" w:rsidP="00A86AF2">
            <w:pPr>
              <w:spacing w:before="120"/>
              <w:rPr>
                <w:sz w:val="18"/>
                <w:szCs w:val="18"/>
              </w:rPr>
            </w:pPr>
          </w:p>
        </w:tc>
        <w:tc>
          <w:tcPr>
            <w:tcW w:w="2340" w:type="dxa"/>
            <w:tcBorders>
              <w:right w:val="single" w:sz="6" w:space="0" w:color="auto"/>
            </w:tcBorders>
          </w:tcPr>
          <w:p w:rsidR="002227FD" w:rsidRPr="00AE35F7" w:rsidRDefault="002227FD" w:rsidP="00A86AF2">
            <w:pPr>
              <w:spacing w:before="120"/>
              <w:rPr>
                <w:sz w:val="18"/>
                <w:szCs w:val="18"/>
              </w:rPr>
            </w:pPr>
          </w:p>
        </w:tc>
      </w:tr>
      <w:tr w:rsidR="002227FD" w:rsidRPr="00AE35F7" w:rsidTr="00A86AF2">
        <w:trPr>
          <w:cantSplit/>
        </w:trPr>
        <w:tc>
          <w:tcPr>
            <w:tcW w:w="2330" w:type="dxa"/>
            <w:tcBorders>
              <w:left w:val="single" w:sz="6" w:space="0" w:color="auto"/>
            </w:tcBorders>
          </w:tcPr>
          <w:p w:rsidR="002227FD" w:rsidRPr="00FE1993" w:rsidRDefault="002227FD" w:rsidP="00AE35F7">
            <w:pPr>
              <w:tabs>
                <w:tab w:val="left" w:pos="2600"/>
              </w:tabs>
              <w:spacing w:before="120"/>
              <w:ind w:left="720" w:hanging="360"/>
              <w:rPr>
                <w:rFonts w:ascii="Times" w:hAnsi="Times" w:cs="Times"/>
                <w:sz w:val="18"/>
                <w:szCs w:val="18"/>
              </w:rPr>
            </w:pPr>
          </w:p>
        </w:tc>
        <w:tc>
          <w:tcPr>
            <w:tcW w:w="440" w:type="dxa"/>
            <w:tcBorders>
              <w:right w:val="single" w:sz="4" w:space="0" w:color="auto"/>
            </w:tcBorders>
          </w:tcPr>
          <w:p w:rsidR="002227FD" w:rsidRDefault="002227FD" w:rsidP="00A86AF2">
            <w:pPr>
              <w:tabs>
                <w:tab w:val="left" w:pos="360"/>
              </w:tabs>
              <w:spacing w:before="120"/>
              <w:rPr>
                <w:sz w:val="18"/>
                <w:szCs w:val="18"/>
              </w:rPr>
            </w:pPr>
          </w:p>
        </w:tc>
        <w:tc>
          <w:tcPr>
            <w:tcW w:w="370" w:type="dxa"/>
            <w:tcBorders>
              <w:left w:val="single" w:sz="4" w:space="0" w:color="auto"/>
              <w:right w:val="single" w:sz="6" w:space="0" w:color="auto"/>
            </w:tcBorders>
          </w:tcPr>
          <w:p w:rsidR="002227FD" w:rsidRDefault="002227FD" w:rsidP="00A86AF2">
            <w:pPr>
              <w:tabs>
                <w:tab w:val="left" w:pos="360"/>
              </w:tabs>
              <w:spacing w:before="120"/>
              <w:rPr>
                <w:sz w:val="18"/>
                <w:szCs w:val="18"/>
              </w:rPr>
            </w:pPr>
          </w:p>
        </w:tc>
        <w:tc>
          <w:tcPr>
            <w:tcW w:w="360" w:type="dxa"/>
          </w:tcPr>
          <w:p w:rsidR="002227FD" w:rsidRPr="002227FD" w:rsidRDefault="002227FD" w:rsidP="00A86AF2">
            <w:pPr>
              <w:tabs>
                <w:tab w:val="left" w:pos="360"/>
              </w:tabs>
              <w:spacing w:before="120"/>
              <w:rPr>
                <w:sz w:val="18"/>
                <w:szCs w:val="18"/>
              </w:rPr>
            </w:pPr>
          </w:p>
        </w:tc>
        <w:tc>
          <w:tcPr>
            <w:tcW w:w="3240" w:type="dxa"/>
            <w:tcBorders>
              <w:left w:val="single" w:sz="6" w:space="0" w:color="auto"/>
              <w:right w:val="single" w:sz="6" w:space="0" w:color="auto"/>
            </w:tcBorders>
          </w:tcPr>
          <w:p w:rsidR="002227FD" w:rsidRPr="002227FD" w:rsidRDefault="002227FD" w:rsidP="002227FD">
            <w:pPr>
              <w:spacing w:before="120"/>
              <w:rPr>
                <w:color w:val="000000"/>
                <w:sz w:val="18"/>
                <w:szCs w:val="18"/>
              </w:rPr>
            </w:pPr>
            <w:bookmarkStart w:id="4" w:name="OLE_LINK13"/>
            <w:bookmarkStart w:id="5" w:name="OLE_LINK14"/>
            <w:r w:rsidRPr="002227FD">
              <w:rPr>
                <w:color w:val="000000"/>
                <w:sz w:val="18"/>
                <w:szCs w:val="18"/>
              </w:rPr>
              <w:t>NOTE 2: A seat position with an inoperative or missing restraint system is considered inoperative.</w:t>
            </w:r>
            <w:bookmarkEnd w:id="4"/>
            <w:bookmarkEnd w:id="5"/>
          </w:p>
        </w:tc>
        <w:tc>
          <w:tcPr>
            <w:tcW w:w="2880" w:type="dxa"/>
            <w:tcBorders>
              <w:right w:val="single" w:sz="6" w:space="0" w:color="auto"/>
            </w:tcBorders>
          </w:tcPr>
          <w:p w:rsidR="002227FD" w:rsidRPr="00AE35F7" w:rsidRDefault="002227FD" w:rsidP="00A86AF2">
            <w:pPr>
              <w:spacing w:before="120"/>
              <w:ind w:left="29" w:hanging="29"/>
              <w:rPr>
                <w:sz w:val="18"/>
                <w:szCs w:val="18"/>
              </w:rPr>
            </w:pPr>
          </w:p>
        </w:tc>
        <w:tc>
          <w:tcPr>
            <w:tcW w:w="2520" w:type="dxa"/>
            <w:tcBorders>
              <w:right w:val="single" w:sz="6" w:space="0" w:color="auto"/>
            </w:tcBorders>
          </w:tcPr>
          <w:p w:rsidR="002227FD" w:rsidRPr="00AE35F7" w:rsidRDefault="002227FD" w:rsidP="00A86AF2">
            <w:pPr>
              <w:spacing w:before="120"/>
              <w:rPr>
                <w:sz w:val="18"/>
                <w:szCs w:val="18"/>
              </w:rPr>
            </w:pPr>
          </w:p>
        </w:tc>
        <w:tc>
          <w:tcPr>
            <w:tcW w:w="2340" w:type="dxa"/>
            <w:tcBorders>
              <w:right w:val="single" w:sz="6" w:space="0" w:color="auto"/>
            </w:tcBorders>
          </w:tcPr>
          <w:p w:rsidR="002227FD" w:rsidRPr="00AE35F7" w:rsidRDefault="002227FD" w:rsidP="00A86AF2">
            <w:pPr>
              <w:spacing w:before="120"/>
              <w:rPr>
                <w:sz w:val="18"/>
                <w:szCs w:val="18"/>
              </w:rPr>
            </w:pPr>
          </w:p>
        </w:tc>
      </w:tr>
      <w:tr w:rsidR="00AE35F7" w:rsidRPr="00AE35F7" w:rsidTr="00A86AF2">
        <w:trPr>
          <w:cantSplit/>
        </w:trPr>
        <w:tc>
          <w:tcPr>
            <w:tcW w:w="2330" w:type="dxa"/>
            <w:tcBorders>
              <w:left w:val="single" w:sz="6" w:space="0" w:color="auto"/>
              <w:bottom w:val="single" w:sz="4" w:space="0" w:color="auto"/>
            </w:tcBorders>
          </w:tcPr>
          <w:p w:rsidR="00AE35F7" w:rsidRPr="00AE35F7" w:rsidRDefault="00AE35F7" w:rsidP="00A86AF2">
            <w:pPr>
              <w:tabs>
                <w:tab w:val="left" w:pos="2600"/>
              </w:tabs>
              <w:spacing w:before="120"/>
              <w:ind w:left="806" w:hanging="360"/>
              <w:jc w:val="center"/>
              <w:rPr>
                <w:sz w:val="18"/>
                <w:szCs w:val="18"/>
              </w:rPr>
            </w:pPr>
            <w:r w:rsidRPr="00AE35F7">
              <w:rPr>
                <w:sz w:val="18"/>
                <w:szCs w:val="18"/>
              </w:rPr>
              <w:t>(continued)</w:t>
            </w:r>
          </w:p>
        </w:tc>
        <w:tc>
          <w:tcPr>
            <w:tcW w:w="440" w:type="dxa"/>
            <w:tcBorders>
              <w:bottom w:val="single" w:sz="4" w:space="0" w:color="auto"/>
              <w:right w:val="single" w:sz="4" w:space="0" w:color="auto"/>
            </w:tcBorders>
          </w:tcPr>
          <w:p w:rsidR="00AE35F7" w:rsidRPr="00AE35F7" w:rsidRDefault="00AE35F7" w:rsidP="00A86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AE35F7" w:rsidRPr="00AE35F7" w:rsidRDefault="00AE35F7" w:rsidP="00A86AF2">
            <w:pPr>
              <w:tabs>
                <w:tab w:val="left" w:pos="360"/>
              </w:tabs>
              <w:spacing w:before="120"/>
              <w:rPr>
                <w:sz w:val="18"/>
                <w:szCs w:val="18"/>
              </w:rPr>
            </w:pPr>
          </w:p>
        </w:tc>
        <w:tc>
          <w:tcPr>
            <w:tcW w:w="360" w:type="dxa"/>
            <w:tcBorders>
              <w:bottom w:val="single" w:sz="4" w:space="0" w:color="auto"/>
            </w:tcBorders>
          </w:tcPr>
          <w:p w:rsidR="00AE35F7" w:rsidRPr="00AE35F7" w:rsidRDefault="00AE35F7" w:rsidP="00A86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AE35F7" w:rsidRPr="00AE35F7" w:rsidRDefault="00AE35F7" w:rsidP="00A86AF2">
            <w:pPr>
              <w:pStyle w:val="BodyTextIndent3"/>
              <w:spacing w:before="120"/>
              <w:ind w:left="0"/>
              <w:rPr>
                <w:sz w:val="18"/>
                <w:szCs w:val="18"/>
              </w:rPr>
            </w:pPr>
          </w:p>
        </w:tc>
        <w:tc>
          <w:tcPr>
            <w:tcW w:w="2880" w:type="dxa"/>
            <w:tcBorders>
              <w:bottom w:val="single" w:sz="4" w:space="0" w:color="auto"/>
              <w:right w:val="single" w:sz="6" w:space="0" w:color="auto"/>
            </w:tcBorders>
          </w:tcPr>
          <w:p w:rsidR="00AE35F7" w:rsidRPr="00AE35F7" w:rsidRDefault="00AE35F7" w:rsidP="00A86AF2">
            <w:pPr>
              <w:spacing w:before="120"/>
              <w:ind w:left="29" w:hanging="29"/>
              <w:rPr>
                <w:sz w:val="18"/>
                <w:szCs w:val="18"/>
              </w:rPr>
            </w:pPr>
          </w:p>
        </w:tc>
        <w:tc>
          <w:tcPr>
            <w:tcW w:w="2520" w:type="dxa"/>
            <w:tcBorders>
              <w:bottom w:val="single" w:sz="4" w:space="0" w:color="auto"/>
              <w:right w:val="single" w:sz="6" w:space="0" w:color="auto"/>
            </w:tcBorders>
          </w:tcPr>
          <w:p w:rsidR="00AE35F7" w:rsidRPr="00AE35F7" w:rsidRDefault="00AE35F7" w:rsidP="00A86AF2">
            <w:pPr>
              <w:spacing w:before="120"/>
              <w:rPr>
                <w:sz w:val="18"/>
                <w:szCs w:val="18"/>
              </w:rPr>
            </w:pPr>
          </w:p>
        </w:tc>
        <w:tc>
          <w:tcPr>
            <w:tcW w:w="2340" w:type="dxa"/>
            <w:tcBorders>
              <w:bottom w:val="single" w:sz="4" w:space="0" w:color="auto"/>
              <w:right w:val="single" w:sz="6" w:space="0" w:color="auto"/>
            </w:tcBorders>
          </w:tcPr>
          <w:p w:rsidR="00AE35F7" w:rsidRPr="00AE35F7" w:rsidRDefault="00AE35F7" w:rsidP="00A86AF2">
            <w:pPr>
              <w:spacing w:before="120"/>
              <w:rPr>
                <w:sz w:val="18"/>
                <w:szCs w:val="18"/>
              </w:rPr>
            </w:pPr>
          </w:p>
        </w:tc>
      </w:tr>
    </w:tbl>
    <w:p w:rsidR="002227FD" w:rsidRDefault="002227FD" w:rsidP="00EA538C">
      <w:pPr>
        <w:jc w:val="center"/>
        <w:rPr>
          <w:sz w:val="22"/>
          <w:szCs w:val="22"/>
        </w:rPr>
        <w:sectPr w:rsidR="002227FD" w:rsidSect="00EA538C">
          <w:headerReference w:type="default" r:id="rId9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2227FD" w:rsidRPr="002227FD" w:rsidTr="00A86AF2">
        <w:trPr>
          <w:cantSplit/>
        </w:trPr>
        <w:tc>
          <w:tcPr>
            <w:tcW w:w="2330" w:type="dxa"/>
            <w:tcBorders>
              <w:top w:val="single" w:sz="4" w:space="0" w:color="auto"/>
              <w:left w:val="single" w:sz="6" w:space="0" w:color="auto"/>
            </w:tcBorders>
          </w:tcPr>
          <w:p w:rsidR="002227FD" w:rsidRPr="002227FD" w:rsidRDefault="002227FD" w:rsidP="00A86AF2">
            <w:pPr>
              <w:tabs>
                <w:tab w:val="left" w:pos="2600"/>
              </w:tabs>
              <w:ind w:left="360" w:hanging="360"/>
              <w:rPr>
                <w:sz w:val="18"/>
                <w:szCs w:val="18"/>
              </w:rPr>
            </w:pPr>
            <w:r w:rsidRPr="002227FD">
              <w:rPr>
                <w:sz w:val="18"/>
                <w:szCs w:val="18"/>
              </w:rPr>
              <w:lastRenderedPageBreak/>
              <w:t>10.</w:t>
            </w:r>
            <w:r w:rsidRPr="002227FD">
              <w:rPr>
                <w:sz w:val="18"/>
                <w:szCs w:val="18"/>
              </w:rPr>
              <w:tab/>
              <w:t>Flight Attendant</w:t>
            </w:r>
          </w:p>
          <w:p w:rsidR="002227FD" w:rsidRPr="002227FD" w:rsidRDefault="002227FD" w:rsidP="00A86AF2">
            <w:pPr>
              <w:tabs>
                <w:tab w:val="left" w:pos="720"/>
                <w:tab w:val="left" w:pos="2600"/>
              </w:tabs>
              <w:ind w:left="360" w:hanging="360"/>
              <w:rPr>
                <w:sz w:val="18"/>
                <w:szCs w:val="18"/>
              </w:rPr>
            </w:pPr>
            <w:r w:rsidRPr="002227FD">
              <w:rPr>
                <w:sz w:val="18"/>
                <w:szCs w:val="18"/>
              </w:rPr>
              <w:t>***</w:t>
            </w:r>
            <w:r w:rsidRPr="002227FD">
              <w:rPr>
                <w:sz w:val="18"/>
                <w:szCs w:val="18"/>
              </w:rPr>
              <w:tab/>
              <w:t xml:space="preserve">Seat Assembly (single or dual position) (for Aircraft with </w:t>
            </w:r>
            <w:r w:rsidRPr="006B58CA">
              <w:rPr>
                <w:b/>
                <w:sz w:val="18"/>
                <w:szCs w:val="18"/>
              </w:rPr>
              <w:t>More</w:t>
            </w:r>
            <w:r w:rsidRPr="002227FD">
              <w:rPr>
                <w:sz w:val="18"/>
                <w:szCs w:val="18"/>
              </w:rPr>
              <w:t xml:space="preserve"> than One Flight Attendant Seat)</w:t>
            </w:r>
          </w:p>
        </w:tc>
        <w:tc>
          <w:tcPr>
            <w:tcW w:w="440" w:type="dxa"/>
            <w:tcBorders>
              <w:top w:val="single" w:sz="4" w:space="0" w:color="auto"/>
              <w:right w:val="single" w:sz="4" w:space="0" w:color="auto"/>
            </w:tcBorders>
          </w:tcPr>
          <w:p w:rsidR="002227FD" w:rsidRPr="002227FD" w:rsidRDefault="002227FD" w:rsidP="00A86AF2">
            <w:pPr>
              <w:tabs>
                <w:tab w:val="left" w:pos="360"/>
              </w:tabs>
              <w:rPr>
                <w:sz w:val="18"/>
                <w:szCs w:val="18"/>
              </w:rPr>
            </w:pPr>
          </w:p>
        </w:tc>
        <w:tc>
          <w:tcPr>
            <w:tcW w:w="370" w:type="dxa"/>
            <w:tcBorders>
              <w:top w:val="single" w:sz="4" w:space="0" w:color="auto"/>
              <w:left w:val="single" w:sz="4" w:space="0" w:color="auto"/>
              <w:right w:val="single" w:sz="6" w:space="0" w:color="auto"/>
            </w:tcBorders>
          </w:tcPr>
          <w:p w:rsidR="002227FD" w:rsidRPr="002227FD" w:rsidRDefault="002227FD" w:rsidP="00A86AF2">
            <w:pPr>
              <w:tabs>
                <w:tab w:val="left" w:pos="360"/>
              </w:tabs>
              <w:rPr>
                <w:sz w:val="18"/>
                <w:szCs w:val="18"/>
              </w:rPr>
            </w:pPr>
          </w:p>
        </w:tc>
        <w:tc>
          <w:tcPr>
            <w:tcW w:w="360" w:type="dxa"/>
            <w:tcBorders>
              <w:top w:val="single" w:sz="4" w:space="0" w:color="auto"/>
            </w:tcBorders>
          </w:tcPr>
          <w:p w:rsidR="002227FD" w:rsidRPr="002227FD" w:rsidRDefault="002227FD" w:rsidP="00A86AF2">
            <w:pPr>
              <w:tabs>
                <w:tab w:val="left" w:pos="360"/>
              </w:tabs>
              <w:rPr>
                <w:sz w:val="18"/>
                <w:szCs w:val="18"/>
              </w:rPr>
            </w:pPr>
          </w:p>
        </w:tc>
        <w:tc>
          <w:tcPr>
            <w:tcW w:w="3240" w:type="dxa"/>
            <w:tcBorders>
              <w:top w:val="single" w:sz="4" w:space="0" w:color="auto"/>
              <w:left w:val="single" w:sz="6" w:space="0" w:color="auto"/>
              <w:right w:val="single" w:sz="6" w:space="0" w:color="auto"/>
            </w:tcBorders>
          </w:tcPr>
          <w:p w:rsidR="002227FD" w:rsidRPr="002227FD" w:rsidRDefault="002227FD" w:rsidP="00A86AF2">
            <w:pPr>
              <w:pStyle w:val="BodyTextIndent3"/>
              <w:ind w:left="0"/>
              <w:rPr>
                <w:sz w:val="18"/>
                <w:szCs w:val="18"/>
              </w:rPr>
            </w:pPr>
          </w:p>
        </w:tc>
        <w:tc>
          <w:tcPr>
            <w:tcW w:w="2880" w:type="dxa"/>
            <w:tcBorders>
              <w:top w:val="single" w:sz="4" w:space="0" w:color="auto"/>
              <w:right w:val="single" w:sz="6" w:space="0" w:color="auto"/>
            </w:tcBorders>
          </w:tcPr>
          <w:p w:rsidR="002227FD" w:rsidRPr="002227FD" w:rsidRDefault="002227FD" w:rsidP="00A86AF2">
            <w:pPr>
              <w:pStyle w:val="BodyText"/>
              <w:spacing w:before="0"/>
              <w:rPr>
                <w:rFonts w:ascii="Times New Roman" w:hAnsi="Times New Roman" w:cs="Times New Roman"/>
              </w:rPr>
            </w:pPr>
          </w:p>
        </w:tc>
        <w:tc>
          <w:tcPr>
            <w:tcW w:w="2520" w:type="dxa"/>
            <w:tcBorders>
              <w:top w:val="single" w:sz="4" w:space="0" w:color="auto"/>
              <w:right w:val="single" w:sz="6" w:space="0" w:color="auto"/>
            </w:tcBorders>
          </w:tcPr>
          <w:p w:rsidR="002227FD" w:rsidRPr="002227FD" w:rsidRDefault="002227FD" w:rsidP="00A86AF2">
            <w:pPr>
              <w:rPr>
                <w:sz w:val="18"/>
                <w:szCs w:val="18"/>
              </w:rPr>
            </w:pPr>
          </w:p>
        </w:tc>
        <w:tc>
          <w:tcPr>
            <w:tcW w:w="2340" w:type="dxa"/>
            <w:tcBorders>
              <w:top w:val="single" w:sz="4" w:space="0" w:color="auto"/>
              <w:right w:val="single" w:sz="6" w:space="0" w:color="auto"/>
            </w:tcBorders>
          </w:tcPr>
          <w:p w:rsidR="002227FD" w:rsidRPr="002227FD" w:rsidRDefault="002227FD" w:rsidP="00A86AF2">
            <w:pPr>
              <w:rPr>
                <w:sz w:val="18"/>
                <w:szCs w:val="18"/>
              </w:rPr>
            </w:pPr>
          </w:p>
        </w:tc>
      </w:tr>
      <w:tr w:rsidR="002227FD" w:rsidRPr="002227FD" w:rsidTr="00A86AF2">
        <w:trPr>
          <w:cantSplit/>
        </w:trPr>
        <w:tc>
          <w:tcPr>
            <w:tcW w:w="2330" w:type="dxa"/>
            <w:tcBorders>
              <w:left w:val="single" w:sz="6" w:space="0" w:color="auto"/>
            </w:tcBorders>
          </w:tcPr>
          <w:p w:rsidR="002227FD" w:rsidRPr="002227FD" w:rsidRDefault="002227FD" w:rsidP="00A86AF2">
            <w:pPr>
              <w:tabs>
                <w:tab w:val="left" w:pos="2600"/>
              </w:tabs>
              <w:spacing w:before="120"/>
              <w:ind w:left="720" w:hanging="360"/>
              <w:rPr>
                <w:sz w:val="18"/>
                <w:szCs w:val="18"/>
              </w:rPr>
            </w:pPr>
            <w:r w:rsidRPr="002227FD">
              <w:rPr>
                <w:sz w:val="18"/>
                <w:szCs w:val="18"/>
              </w:rPr>
              <w:t>1)</w:t>
            </w:r>
            <w:r w:rsidRPr="002227FD">
              <w:rPr>
                <w:sz w:val="18"/>
                <w:szCs w:val="18"/>
              </w:rPr>
              <w:tab/>
              <w:t>Required Flight Attendant Seats (continued)</w:t>
            </w:r>
          </w:p>
        </w:tc>
        <w:tc>
          <w:tcPr>
            <w:tcW w:w="440" w:type="dxa"/>
            <w:tcBorders>
              <w:right w:val="single" w:sz="4" w:space="0" w:color="auto"/>
            </w:tcBorders>
          </w:tcPr>
          <w:p w:rsidR="002227FD" w:rsidRPr="002227FD" w:rsidRDefault="002227FD" w:rsidP="00A86AF2">
            <w:pPr>
              <w:tabs>
                <w:tab w:val="left" w:pos="360"/>
              </w:tabs>
              <w:spacing w:before="120"/>
              <w:rPr>
                <w:sz w:val="18"/>
                <w:szCs w:val="18"/>
              </w:rPr>
            </w:pPr>
          </w:p>
        </w:tc>
        <w:tc>
          <w:tcPr>
            <w:tcW w:w="370" w:type="dxa"/>
            <w:tcBorders>
              <w:left w:val="single" w:sz="4" w:space="0" w:color="auto"/>
              <w:right w:val="single" w:sz="6" w:space="0" w:color="auto"/>
            </w:tcBorders>
          </w:tcPr>
          <w:p w:rsidR="002227FD" w:rsidRPr="002227FD" w:rsidRDefault="002227FD" w:rsidP="00A86AF2">
            <w:pPr>
              <w:tabs>
                <w:tab w:val="left" w:pos="360"/>
              </w:tabs>
              <w:spacing w:before="120"/>
              <w:rPr>
                <w:sz w:val="18"/>
                <w:szCs w:val="18"/>
              </w:rPr>
            </w:pPr>
          </w:p>
        </w:tc>
        <w:tc>
          <w:tcPr>
            <w:tcW w:w="360" w:type="dxa"/>
          </w:tcPr>
          <w:p w:rsidR="002227FD" w:rsidRPr="002227FD" w:rsidRDefault="002227FD" w:rsidP="00A86AF2">
            <w:pPr>
              <w:tabs>
                <w:tab w:val="left" w:pos="360"/>
              </w:tabs>
              <w:spacing w:before="120"/>
              <w:rPr>
                <w:sz w:val="18"/>
                <w:szCs w:val="18"/>
              </w:rPr>
            </w:pPr>
          </w:p>
        </w:tc>
        <w:tc>
          <w:tcPr>
            <w:tcW w:w="3240" w:type="dxa"/>
            <w:tcBorders>
              <w:left w:val="single" w:sz="6" w:space="0" w:color="auto"/>
              <w:right w:val="single" w:sz="6" w:space="0" w:color="auto"/>
            </w:tcBorders>
          </w:tcPr>
          <w:p w:rsidR="002227FD" w:rsidRPr="002227FD" w:rsidRDefault="002227FD" w:rsidP="00A86AF2">
            <w:pPr>
              <w:spacing w:before="120"/>
              <w:rPr>
                <w:color w:val="000000"/>
                <w:sz w:val="18"/>
                <w:szCs w:val="18"/>
              </w:rPr>
            </w:pPr>
            <w:r w:rsidRPr="002227FD">
              <w:rPr>
                <w:color w:val="000000"/>
                <w:sz w:val="18"/>
                <w:szCs w:val="18"/>
              </w:rPr>
              <w:t>NOTE 3: Individual operators when operating with inoperative seats will consider the locations and combinations of seats to ensure that the proximity to exits and distribution requirements of the applicable 14 CFR are met.</w:t>
            </w:r>
          </w:p>
        </w:tc>
        <w:tc>
          <w:tcPr>
            <w:tcW w:w="2880" w:type="dxa"/>
            <w:tcBorders>
              <w:right w:val="single" w:sz="6" w:space="0" w:color="auto"/>
            </w:tcBorders>
          </w:tcPr>
          <w:p w:rsidR="002227FD" w:rsidRPr="002227FD" w:rsidRDefault="002227FD" w:rsidP="00A86AF2">
            <w:pPr>
              <w:spacing w:before="120"/>
              <w:ind w:left="29" w:hanging="29"/>
              <w:rPr>
                <w:sz w:val="18"/>
                <w:szCs w:val="18"/>
              </w:rPr>
            </w:pPr>
          </w:p>
        </w:tc>
        <w:tc>
          <w:tcPr>
            <w:tcW w:w="2520" w:type="dxa"/>
            <w:tcBorders>
              <w:right w:val="single" w:sz="6" w:space="0" w:color="auto"/>
            </w:tcBorders>
          </w:tcPr>
          <w:p w:rsidR="002227FD" w:rsidRPr="002227FD" w:rsidRDefault="002227FD" w:rsidP="00A86AF2">
            <w:pPr>
              <w:spacing w:before="120"/>
              <w:rPr>
                <w:sz w:val="18"/>
                <w:szCs w:val="18"/>
              </w:rPr>
            </w:pPr>
          </w:p>
        </w:tc>
        <w:tc>
          <w:tcPr>
            <w:tcW w:w="2340" w:type="dxa"/>
            <w:tcBorders>
              <w:right w:val="single" w:sz="6" w:space="0" w:color="auto"/>
            </w:tcBorders>
          </w:tcPr>
          <w:p w:rsidR="002227FD" w:rsidRPr="002227FD" w:rsidRDefault="002227FD" w:rsidP="00A86AF2">
            <w:pPr>
              <w:spacing w:before="120"/>
              <w:rPr>
                <w:sz w:val="18"/>
                <w:szCs w:val="18"/>
              </w:rPr>
            </w:pPr>
          </w:p>
        </w:tc>
      </w:tr>
      <w:tr w:rsidR="002227FD" w:rsidRPr="002227FD" w:rsidTr="00A86AF2">
        <w:trPr>
          <w:cantSplit/>
        </w:trPr>
        <w:tc>
          <w:tcPr>
            <w:tcW w:w="2330" w:type="dxa"/>
            <w:tcBorders>
              <w:left w:val="single" w:sz="6" w:space="0" w:color="auto"/>
            </w:tcBorders>
          </w:tcPr>
          <w:p w:rsidR="002227FD" w:rsidRPr="002227FD" w:rsidRDefault="002227FD" w:rsidP="00A86AF2">
            <w:pPr>
              <w:tabs>
                <w:tab w:val="left" w:pos="2600"/>
              </w:tabs>
              <w:spacing w:before="120"/>
              <w:ind w:left="720" w:hanging="360"/>
              <w:rPr>
                <w:sz w:val="18"/>
                <w:szCs w:val="18"/>
              </w:rPr>
            </w:pPr>
          </w:p>
        </w:tc>
        <w:tc>
          <w:tcPr>
            <w:tcW w:w="440" w:type="dxa"/>
            <w:tcBorders>
              <w:right w:val="single" w:sz="4" w:space="0" w:color="auto"/>
            </w:tcBorders>
          </w:tcPr>
          <w:p w:rsidR="002227FD" w:rsidRPr="002227FD" w:rsidRDefault="002227FD" w:rsidP="00A86AF2">
            <w:pPr>
              <w:tabs>
                <w:tab w:val="left" w:pos="360"/>
              </w:tabs>
              <w:spacing w:before="120"/>
              <w:rPr>
                <w:sz w:val="18"/>
                <w:szCs w:val="18"/>
              </w:rPr>
            </w:pPr>
          </w:p>
        </w:tc>
        <w:tc>
          <w:tcPr>
            <w:tcW w:w="370" w:type="dxa"/>
            <w:tcBorders>
              <w:left w:val="single" w:sz="4" w:space="0" w:color="auto"/>
              <w:right w:val="single" w:sz="6" w:space="0" w:color="auto"/>
            </w:tcBorders>
          </w:tcPr>
          <w:p w:rsidR="002227FD" w:rsidRPr="002227FD" w:rsidRDefault="002227FD" w:rsidP="00A86AF2">
            <w:pPr>
              <w:tabs>
                <w:tab w:val="left" w:pos="360"/>
              </w:tabs>
              <w:spacing w:before="120"/>
              <w:rPr>
                <w:sz w:val="18"/>
                <w:szCs w:val="18"/>
              </w:rPr>
            </w:pPr>
          </w:p>
        </w:tc>
        <w:tc>
          <w:tcPr>
            <w:tcW w:w="360" w:type="dxa"/>
          </w:tcPr>
          <w:p w:rsidR="002227FD" w:rsidRPr="002227FD" w:rsidRDefault="002227FD" w:rsidP="00A86AF2">
            <w:pPr>
              <w:tabs>
                <w:tab w:val="left" w:pos="360"/>
              </w:tabs>
              <w:spacing w:before="120"/>
              <w:rPr>
                <w:sz w:val="18"/>
                <w:szCs w:val="18"/>
              </w:rPr>
            </w:pPr>
          </w:p>
        </w:tc>
        <w:tc>
          <w:tcPr>
            <w:tcW w:w="3240" w:type="dxa"/>
            <w:tcBorders>
              <w:left w:val="single" w:sz="6" w:space="0" w:color="auto"/>
              <w:right w:val="single" w:sz="6" w:space="0" w:color="auto"/>
            </w:tcBorders>
          </w:tcPr>
          <w:p w:rsidR="002227FD" w:rsidRPr="002227FD" w:rsidRDefault="002227FD" w:rsidP="00A86AF2">
            <w:pPr>
              <w:spacing w:before="120"/>
              <w:rPr>
                <w:color w:val="000000"/>
                <w:sz w:val="18"/>
                <w:szCs w:val="18"/>
              </w:rPr>
            </w:pPr>
            <w:r w:rsidRPr="002227FD">
              <w:rPr>
                <w:color w:val="000000"/>
                <w:sz w:val="18"/>
                <w:szCs w:val="18"/>
              </w:rPr>
              <w:t>NOTE 4: If one side of a dual seat assembly is inoperative and a flight attendant is displaced to the adjacent seat, the adjacent seat must operate normally.</w:t>
            </w:r>
          </w:p>
        </w:tc>
        <w:tc>
          <w:tcPr>
            <w:tcW w:w="2880" w:type="dxa"/>
            <w:tcBorders>
              <w:right w:val="single" w:sz="6" w:space="0" w:color="auto"/>
            </w:tcBorders>
          </w:tcPr>
          <w:p w:rsidR="002227FD" w:rsidRPr="002227FD" w:rsidRDefault="002227FD" w:rsidP="00A86AF2">
            <w:pPr>
              <w:spacing w:before="120"/>
              <w:ind w:left="29" w:hanging="29"/>
              <w:rPr>
                <w:sz w:val="18"/>
                <w:szCs w:val="18"/>
              </w:rPr>
            </w:pPr>
          </w:p>
        </w:tc>
        <w:tc>
          <w:tcPr>
            <w:tcW w:w="2520" w:type="dxa"/>
            <w:tcBorders>
              <w:right w:val="single" w:sz="6" w:space="0" w:color="auto"/>
            </w:tcBorders>
          </w:tcPr>
          <w:p w:rsidR="002227FD" w:rsidRPr="002227FD" w:rsidRDefault="002227FD" w:rsidP="00A86AF2">
            <w:pPr>
              <w:spacing w:before="120"/>
              <w:rPr>
                <w:sz w:val="18"/>
                <w:szCs w:val="18"/>
              </w:rPr>
            </w:pPr>
          </w:p>
        </w:tc>
        <w:tc>
          <w:tcPr>
            <w:tcW w:w="2340" w:type="dxa"/>
            <w:tcBorders>
              <w:right w:val="single" w:sz="6" w:space="0" w:color="auto"/>
            </w:tcBorders>
          </w:tcPr>
          <w:p w:rsidR="002227FD" w:rsidRPr="002227FD" w:rsidRDefault="002227FD" w:rsidP="00A86AF2">
            <w:pPr>
              <w:spacing w:before="120"/>
              <w:rPr>
                <w:sz w:val="18"/>
                <w:szCs w:val="18"/>
              </w:rPr>
            </w:pPr>
          </w:p>
        </w:tc>
      </w:tr>
      <w:tr w:rsidR="002227FD" w:rsidRPr="002227FD" w:rsidTr="002227FD">
        <w:trPr>
          <w:cantSplit/>
        </w:trPr>
        <w:tc>
          <w:tcPr>
            <w:tcW w:w="2330" w:type="dxa"/>
            <w:tcBorders>
              <w:left w:val="single" w:sz="6" w:space="0" w:color="auto"/>
            </w:tcBorders>
          </w:tcPr>
          <w:p w:rsidR="002227FD" w:rsidRPr="002227FD" w:rsidRDefault="002227FD" w:rsidP="00A86AF2">
            <w:pPr>
              <w:tabs>
                <w:tab w:val="left" w:pos="2600"/>
              </w:tabs>
              <w:spacing w:before="120"/>
              <w:ind w:left="720" w:hanging="360"/>
              <w:rPr>
                <w:sz w:val="18"/>
                <w:szCs w:val="18"/>
              </w:rPr>
            </w:pPr>
            <w:r w:rsidRPr="002227FD">
              <w:rPr>
                <w:sz w:val="18"/>
                <w:szCs w:val="18"/>
              </w:rPr>
              <w:t>2)</w:t>
            </w:r>
            <w:r w:rsidRPr="002227FD">
              <w:rPr>
                <w:sz w:val="18"/>
                <w:szCs w:val="18"/>
              </w:rPr>
              <w:tab/>
              <w:t>Excess Flight Attendant Seats</w:t>
            </w:r>
          </w:p>
        </w:tc>
        <w:tc>
          <w:tcPr>
            <w:tcW w:w="440" w:type="dxa"/>
            <w:tcBorders>
              <w:right w:val="single" w:sz="4" w:space="0" w:color="auto"/>
            </w:tcBorders>
          </w:tcPr>
          <w:p w:rsidR="002227FD" w:rsidRPr="002227FD" w:rsidRDefault="002227FD" w:rsidP="00A86AF2">
            <w:pPr>
              <w:tabs>
                <w:tab w:val="left" w:pos="360"/>
              </w:tabs>
              <w:spacing w:before="120"/>
              <w:rPr>
                <w:sz w:val="18"/>
                <w:szCs w:val="18"/>
              </w:rPr>
            </w:pPr>
            <w:r w:rsidRPr="002227FD">
              <w:rPr>
                <w:sz w:val="18"/>
                <w:szCs w:val="18"/>
              </w:rPr>
              <w:t>C</w:t>
            </w:r>
          </w:p>
        </w:tc>
        <w:tc>
          <w:tcPr>
            <w:tcW w:w="370" w:type="dxa"/>
            <w:tcBorders>
              <w:left w:val="single" w:sz="4" w:space="0" w:color="auto"/>
              <w:right w:val="single" w:sz="6" w:space="0" w:color="auto"/>
            </w:tcBorders>
          </w:tcPr>
          <w:p w:rsidR="002227FD" w:rsidRPr="002227FD" w:rsidRDefault="002227FD" w:rsidP="00A86AF2">
            <w:pPr>
              <w:tabs>
                <w:tab w:val="left" w:pos="360"/>
              </w:tabs>
              <w:spacing w:before="120"/>
              <w:rPr>
                <w:sz w:val="18"/>
                <w:szCs w:val="18"/>
              </w:rPr>
            </w:pPr>
            <w:r w:rsidRPr="002227FD">
              <w:rPr>
                <w:sz w:val="18"/>
                <w:szCs w:val="18"/>
              </w:rPr>
              <w:t>-</w:t>
            </w:r>
          </w:p>
        </w:tc>
        <w:tc>
          <w:tcPr>
            <w:tcW w:w="360" w:type="dxa"/>
          </w:tcPr>
          <w:p w:rsidR="002227FD" w:rsidRPr="002227FD" w:rsidRDefault="002227FD" w:rsidP="00A86AF2">
            <w:pPr>
              <w:tabs>
                <w:tab w:val="left" w:pos="360"/>
              </w:tabs>
              <w:spacing w:before="120"/>
              <w:rPr>
                <w:sz w:val="18"/>
                <w:szCs w:val="18"/>
              </w:rPr>
            </w:pPr>
            <w:r w:rsidRPr="002227FD">
              <w:rPr>
                <w:sz w:val="18"/>
                <w:szCs w:val="18"/>
              </w:rPr>
              <w:t>-</w:t>
            </w:r>
          </w:p>
        </w:tc>
        <w:tc>
          <w:tcPr>
            <w:tcW w:w="3240" w:type="dxa"/>
            <w:tcBorders>
              <w:left w:val="single" w:sz="6" w:space="0" w:color="auto"/>
              <w:right w:val="single" w:sz="6" w:space="0" w:color="auto"/>
            </w:tcBorders>
          </w:tcPr>
          <w:p w:rsidR="002227FD" w:rsidRPr="002227FD" w:rsidRDefault="002227FD" w:rsidP="002227FD">
            <w:pPr>
              <w:spacing w:before="120"/>
              <w:ind w:left="29" w:hanging="29"/>
              <w:rPr>
                <w:sz w:val="18"/>
                <w:szCs w:val="18"/>
              </w:rPr>
            </w:pPr>
            <w:r w:rsidRPr="002227FD">
              <w:rPr>
                <w:sz w:val="18"/>
                <w:szCs w:val="18"/>
              </w:rPr>
              <w:t>(M) May be inoperative provided:</w:t>
            </w:r>
          </w:p>
          <w:p w:rsidR="002227FD" w:rsidRPr="002227FD" w:rsidRDefault="002227FD" w:rsidP="006B58CA">
            <w:pPr>
              <w:ind w:left="460" w:hanging="300"/>
              <w:rPr>
                <w:sz w:val="18"/>
                <w:szCs w:val="18"/>
              </w:rPr>
            </w:pPr>
            <w:r w:rsidRPr="002227FD">
              <w:rPr>
                <w:sz w:val="18"/>
                <w:szCs w:val="18"/>
              </w:rPr>
              <w:t>a)</w:t>
            </w:r>
            <w:r w:rsidRPr="002227FD">
              <w:rPr>
                <w:sz w:val="18"/>
                <w:szCs w:val="18"/>
              </w:rPr>
              <w:tab/>
              <w:t>Affected seat is not occupied, and</w:t>
            </w:r>
          </w:p>
          <w:p w:rsidR="002227FD" w:rsidRDefault="002227FD" w:rsidP="006B58CA">
            <w:pPr>
              <w:ind w:left="460" w:hanging="300"/>
              <w:rPr>
                <w:sz w:val="18"/>
                <w:szCs w:val="18"/>
              </w:rPr>
            </w:pPr>
            <w:r w:rsidRPr="002227FD">
              <w:rPr>
                <w:sz w:val="18"/>
                <w:szCs w:val="18"/>
              </w:rPr>
              <w:t>b)</w:t>
            </w:r>
            <w:r w:rsidRPr="002227FD">
              <w:rPr>
                <w:sz w:val="18"/>
                <w:szCs w:val="18"/>
              </w:rPr>
              <w:tab/>
              <w:t>Folding type seat stows automatically or is secured in the retracted position.</w:t>
            </w:r>
          </w:p>
          <w:p w:rsidR="002227FD" w:rsidRDefault="002227FD" w:rsidP="002227FD">
            <w:pPr>
              <w:spacing w:before="120"/>
              <w:rPr>
                <w:color w:val="000000"/>
                <w:sz w:val="18"/>
                <w:szCs w:val="18"/>
              </w:rPr>
            </w:pPr>
            <w:r w:rsidRPr="002227FD">
              <w:rPr>
                <w:color w:val="000000"/>
                <w:sz w:val="18"/>
                <w:szCs w:val="18"/>
              </w:rPr>
              <w:t>NOTE 1: An automatic folding seat that will not stow automatically is considered inoperative.</w:t>
            </w:r>
          </w:p>
          <w:p w:rsidR="002227FD" w:rsidRPr="002227FD" w:rsidRDefault="002227FD" w:rsidP="002227FD">
            <w:pPr>
              <w:spacing w:before="120"/>
              <w:rPr>
                <w:sz w:val="18"/>
                <w:szCs w:val="18"/>
              </w:rPr>
            </w:pPr>
            <w:r w:rsidRPr="002227FD">
              <w:rPr>
                <w:color w:val="000000"/>
                <w:sz w:val="18"/>
                <w:szCs w:val="18"/>
              </w:rPr>
              <w:t>NOTE 2: A seat position with an inoperative or missing restraint system is considered inoperative.</w:t>
            </w:r>
          </w:p>
        </w:tc>
        <w:tc>
          <w:tcPr>
            <w:tcW w:w="2880" w:type="dxa"/>
            <w:tcBorders>
              <w:right w:val="single" w:sz="6" w:space="0" w:color="auto"/>
            </w:tcBorders>
          </w:tcPr>
          <w:p w:rsidR="002227FD" w:rsidRPr="002227FD" w:rsidRDefault="002227FD" w:rsidP="002227FD">
            <w:pPr>
              <w:spacing w:before="120"/>
              <w:ind w:left="29" w:hanging="29"/>
              <w:rPr>
                <w:sz w:val="18"/>
                <w:szCs w:val="18"/>
              </w:rPr>
            </w:pPr>
            <w:r w:rsidRPr="002227FD">
              <w:rPr>
                <w:sz w:val="18"/>
                <w:szCs w:val="18"/>
              </w:rPr>
              <w:t>Maintenance will ensure:</w:t>
            </w:r>
          </w:p>
          <w:p w:rsidR="002227FD" w:rsidRPr="002227FD" w:rsidRDefault="002227FD" w:rsidP="006B58CA">
            <w:pPr>
              <w:ind w:left="460" w:hanging="300"/>
              <w:rPr>
                <w:sz w:val="18"/>
                <w:szCs w:val="18"/>
              </w:rPr>
            </w:pPr>
            <w:r w:rsidRPr="002227FD">
              <w:rPr>
                <w:sz w:val="18"/>
                <w:szCs w:val="18"/>
              </w:rPr>
              <w:t>a)</w:t>
            </w:r>
            <w:r w:rsidRPr="002227FD">
              <w:rPr>
                <w:sz w:val="18"/>
                <w:szCs w:val="18"/>
              </w:rPr>
              <w:tab/>
              <w:t>Folding type seat is stowed or secured in the retracted position, and</w:t>
            </w:r>
          </w:p>
          <w:p w:rsidR="002227FD" w:rsidRPr="002227FD" w:rsidRDefault="002227FD" w:rsidP="006B58CA">
            <w:pPr>
              <w:ind w:left="460" w:hanging="300"/>
              <w:rPr>
                <w:sz w:val="18"/>
                <w:szCs w:val="18"/>
              </w:rPr>
            </w:pPr>
            <w:r w:rsidRPr="002227FD">
              <w:rPr>
                <w:sz w:val="18"/>
                <w:szCs w:val="18"/>
              </w:rPr>
              <w:t>b)</w:t>
            </w:r>
            <w:r w:rsidRPr="002227FD">
              <w:rPr>
                <w:sz w:val="18"/>
                <w:szCs w:val="18"/>
              </w:rPr>
              <w:tab/>
              <w:t>Passenger seat assigned to flight attendant is placarded “FOR FLIGHT ATTENDANT ONLY”.</w:t>
            </w:r>
          </w:p>
          <w:p w:rsidR="002227FD" w:rsidRPr="002227FD" w:rsidRDefault="002227FD" w:rsidP="00B1038A">
            <w:pPr>
              <w:spacing w:before="120"/>
              <w:rPr>
                <w:sz w:val="18"/>
                <w:szCs w:val="18"/>
              </w:rPr>
            </w:pPr>
            <w:r w:rsidRPr="002227FD">
              <w:rPr>
                <w:sz w:val="18"/>
                <w:szCs w:val="18"/>
              </w:rPr>
              <w:t>Flight crew may accomplish this task if properly qualified and authorized.</w:t>
            </w:r>
          </w:p>
        </w:tc>
        <w:tc>
          <w:tcPr>
            <w:tcW w:w="2520" w:type="dxa"/>
            <w:tcBorders>
              <w:right w:val="single" w:sz="6" w:space="0" w:color="auto"/>
            </w:tcBorders>
          </w:tcPr>
          <w:p w:rsidR="002227FD" w:rsidRPr="002227FD" w:rsidRDefault="002227FD" w:rsidP="00A86AF2">
            <w:pPr>
              <w:spacing w:before="120"/>
              <w:rPr>
                <w:sz w:val="18"/>
                <w:szCs w:val="18"/>
              </w:rPr>
            </w:pPr>
            <w:r w:rsidRPr="002227FD">
              <w:rPr>
                <w:sz w:val="18"/>
                <w:szCs w:val="18"/>
              </w:rPr>
              <w:t>None required.</w:t>
            </w:r>
          </w:p>
        </w:tc>
        <w:tc>
          <w:tcPr>
            <w:tcW w:w="2340" w:type="dxa"/>
            <w:tcBorders>
              <w:right w:val="single" w:sz="6" w:space="0" w:color="auto"/>
            </w:tcBorders>
          </w:tcPr>
          <w:p w:rsidR="002227FD" w:rsidRPr="002227FD" w:rsidRDefault="002227FD" w:rsidP="00A86AF2">
            <w:pPr>
              <w:spacing w:before="120"/>
              <w:rPr>
                <w:sz w:val="18"/>
                <w:szCs w:val="18"/>
              </w:rPr>
            </w:pPr>
            <w:r w:rsidRPr="002227FD">
              <w:rPr>
                <w:sz w:val="18"/>
                <w:szCs w:val="18"/>
              </w:rPr>
              <w:t>An Inoperative Placard will be displayed in a prominent position to be seen by flight crew and will be noted on ADLS.</w:t>
            </w:r>
          </w:p>
        </w:tc>
      </w:tr>
      <w:tr w:rsidR="002227FD" w:rsidRPr="002227FD" w:rsidTr="002227FD">
        <w:trPr>
          <w:cantSplit/>
        </w:trPr>
        <w:tc>
          <w:tcPr>
            <w:tcW w:w="2330" w:type="dxa"/>
            <w:tcBorders>
              <w:left w:val="single" w:sz="6" w:space="0" w:color="auto"/>
            </w:tcBorders>
          </w:tcPr>
          <w:p w:rsidR="002227FD" w:rsidRPr="002227FD" w:rsidRDefault="002227FD" w:rsidP="00A86AF2">
            <w:pPr>
              <w:tabs>
                <w:tab w:val="left" w:pos="2600"/>
              </w:tabs>
              <w:spacing w:before="120"/>
              <w:ind w:left="720" w:hanging="360"/>
              <w:rPr>
                <w:sz w:val="18"/>
                <w:szCs w:val="18"/>
              </w:rPr>
            </w:pPr>
            <w:r w:rsidRPr="002227FD">
              <w:rPr>
                <w:sz w:val="18"/>
                <w:szCs w:val="18"/>
              </w:rPr>
              <w:t>3)</w:t>
            </w:r>
            <w:r w:rsidRPr="002227FD">
              <w:rPr>
                <w:sz w:val="18"/>
                <w:szCs w:val="18"/>
              </w:rPr>
              <w:tab/>
              <w:t>All Cargo Configuration</w:t>
            </w:r>
          </w:p>
        </w:tc>
        <w:tc>
          <w:tcPr>
            <w:tcW w:w="440" w:type="dxa"/>
            <w:tcBorders>
              <w:right w:val="single" w:sz="4" w:space="0" w:color="auto"/>
            </w:tcBorders>
          </w:tcPr>
          <w:p w:rsidR="002227FD" w:rsidRPr="002227FD" w:rsidRDefault="002227FD" w:rsidP="00A86AF2">
            <w:pPr>
              <w:tabs>
                <w:tab w:val="left" w:pos="360"/>
              </w:tabs>
              <w:spacing w:before="120"/>
              <w:rPr>
                <w:sz w:val="18"/>
                <w:szCs w:val="18"/>
              </w:rPr>
            </w:pPr>
            <w:r w:rsidRPr="002227FD">
              <w:rPr>
                <w:sz w:val="18"/>
                <w:szCs w:val="18"/>
              </w:rPr>
              <w:t>D</w:t>
            </w:r>
          </w:p>
        </w:tc>
        <w:tc>
          <w:tcPr>
            <w:tcW w:w="370" w:type="dxa"/>
            <w:tcBorders>
              <w:left w:val="single" w:sz="4" w:space="0" w:color="auto"/>
              <w:right w:val="single" w:sz="6" w:space="0" w:color="auto"/>
            </w:tcBorders>
          </w:tcPr>
          <w:p w:rsidR="002227FD" w:rsidRPr="002227FD" w:rsidRDefault="002227FD" w:rsidP="00A86AF2">
            <w:pPr>
              <w:tabs>
                <w:tab w:val="left" w:pos="360"/>
              </w:tabs>
              <w:spacing w:before="120"/>
              <w:rPr>
                <w:sz w:val="18"/>
                <w:szCs w:val="18"/>
              </w:rPr>
            </w:pPr>
            <w:r w:rsidRPr="002227FD">
              <w:rPr>
                <w:sz w:val="18"/>
                <w:szCs w:val="18"/>
              </w:rPr>
              <w:t>-</w:t>
            </w:r>
          </w:p>
        </w:tc>
        <w:tc>
          <w:tcPr>
            <w:tcW w:w="360" w:type="dxa"/>
          </w:tcPr>
          <w:p w:rsidR="002227FD" w:rsidRPr="002227FD" w:rsidRDefault="002227FD" w:rsidP="00A86AF2">
            <w:pPr>
              <w:tabs>
                <w:tab w:val="left" w:pos="360"/>
              </w:tabs>
              <w:spacing w:before="120"/>
              <w:rPr>
                <w:sz w:val="18"/>
                <w:szCs w:val="18"/>
              </w:rPr>
            </w:pPr>
            <w:r w:rsidRPr="002227FD">
              <w:rPr>
                <w:sz w:val="18"/>
                <w:szCs w:val="18"/>
              </w:rPr>
              <w:t>-</w:t>
            </w:r>
          </w:p>
        </w:tc>
        <w:tc>
          <w:tcPr>
            <w:tcW w:w="3240" w:type="dxa"/>
            <w:tcBorders>
              <w:left w:val="single" w:sz="6" w:space="0" w:color="auto"/>
              <w:right w:val="single" w:sz="6" w:space="0" w:color="auto"/>
            </w:tcBorders>
          </w:tcPr>
          <w:p w:rsidR="002227FD" w:rsidRPr="002227FD" w:rsidRDefault="002227FD" w:rsidP="002227FD">
            <w:pPr>
              <w:spacing w:before="120"/>
              <w:ind w:left="29" w:hanging="29"/>
              <w:rPr>
                <w:sz w:val="18"/>
                <w:szCs w:val="18"/>
              </w:rPr>
            </w:pPr>
            <w:r w:rsidRPr="002227FD">
              <w:rPr>
                <w:sz w:val="18"/>
                <w:szCs w:val="18"/>
              </w:rPr>
              <w:t>May be inoperative provided affected seat or seat assembly is not occupied.</w:t>
            </w:r>
          </w:p>
        </w:tc>
        <w:tc>
          <w:tcPr>
            <w:tcW w:w="2880" w:type="dxa"/>
            <w:tcBorders>
              <w:right w:val="single" w:sz="6" w:space="0" w:color="auto"/>
            </w:tcBorders>
          </w:tcPr>
          <w:p w:rsidR="002227FD" w:rsidRPr="002227FD" w:rsidRDefault="002227FD" w:rsidP="00A86AF2">
            <w:pPr>
              <w:spacing w:before="120"/>
              <w:ind w:left="29" w:hanging="29"/>
              <w:rPr>
                <w:sz w:val="18"/>
                <w:szCs w:val="18"/>
              </w:rPr>
            </w:pPr>
            <w:r w:rsidRPr="002227FD">
              <w:rPr>
                <w:sz w:val="18"/>
                <w:szCs w:val="18"/>
              </w:rPr>
              <w:t>None required.</w:t>
            </w:r>
          </w:p>
        </w:tc>
        <w:tc>
          <w:tcPr>
            <w:tcW w:w="2520" w:type="dxa"/>
            <w:tcBorders>
              <w:right w:val="single" w:sz="6" w:space="0" w:color="auto"/>
            </w:tcBorders>
          </w:tcPr>
          <w:p w:rsidR="002227FD" w:rsidRPr="002227FD" w:rsidRDefault="002227FD" w:rsidP="00A86AF2">
            <w:pPr>
              <w:spacing w:before="120"/>
              <w:rPr>
                <w:sz w:val="18"/>
                <w:szCs w:val="18"/>
              </w:rPr>
            </w:pPr>
            <w:r w:rsidRPr="002227FD">
              <w:rPr>
                <w:sz w:val="18"/>
                <w:szCs w:val="18"/>
              </w:rPr>
              <w:t>None required.</w:t>
            </w:r>
          </w:p>
        </w:tc>
        <w:tc>
          <w:tcPr>
            <w:tcW w:w="2340" w:type="dxa"/>
            <w:tcBorders>
              <w:right w:val="single" w:sz="6" w:space="0" w:color="auto"/>
            </w:tcBorders>
          </w:tcPr>
          <w:p w:rsidR="002227FD" w:rsidRPr="002227FD" w:rsidRDefault="002227FD" w:rsidP="00A86AF2">
            <w:pPr>
              <w:spacing w:before="120"/>
              <w:rPr>
                <w:sz w:val="18"/>
                <w:szCs w:val="18"/>
              </w:rPr>
            </w:pPr>
            <w:r w:rsidRPr="002227FD">
              <w:rPr>
                <w:sz w:val="18"/>
                <w:szCs w:val="18"/>
              </w:rPr>
              <w:t>An Inoperative Placard will be displayed in a prominent position to be seen by flight crew and will be noted on ADLS.</w:t>
            </w:r>
          </w:p>
        </w:tc>
      </w:tr>
      <w:tr w:rsidR="002227FD" w:rsidRPr="002227FD" w:rsidTr="002227FD">
        <w:trPr>
          <w:cantSplit/>
        </w:trPr>
        <w:tc>
          <w:tcPr>
            <w:tcW w:w="2330" w:type="dxa"/>
            <w:tcBorders>
              <w:left w:val="single" w:sz="6" w:space="0" w:color="auto"/>
              <w:bottom w:val="single" w:sz="4" w:space="0" w:color="auto"/>
            </w:tcBorders>
          </w:tcPr>
          <w:p w:rsidR="002227FD" w:rsidRPr="002227FD" w:rsidRDefault="002227FD" w:rsidP="00A86AF2">
            <w:pPr>
              <w:tabs>
                <w:tab w:val="left" w:pos="2600"/>
              </w:tabs>
              <w:spacing w:before="120"/>
              <w:ind w:left="720" w:hanging="360"/>
              <w:rPr>
                <w:sz w:val="18"/>
                <w:szCs w:val="18"/>
              </w:rPr>
            </w:pPr>
          </w:p>
        </w:tc>
        <w:tc>
          <w:tcPr>
            <w:tcW w:w="440" w:type="dxa"/>
            <w:tcBorders>
              <w:bottom w:val="single" w:sz="4" w:space="0" w:color="auto"/>
              <w:right w:val="single" w:sz="4" w:space="0" w:color="auto"/>
            </w:tcBorders>
          </w:tcPr>
          <w:p w:rsidR="002227FD" w:rsidRPr="002227FD" w:rsidRDefault="002227FD" w:rsidP="00A86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2227FD" w:rsidRPr="002227FD" w:rsidRDefault="002227FD" w:rsidP="00A86AF2">
            <w:pPr>
              <w:tabs>
                <w:tab w:val="left" w:pos="360"/>
              </w:tabs>
              <w:spacing w:before="120"/>
              <w:rPr>
                <w:sz w:val="18"/>
                <w:szCs w:val="18"/>
              </w:rPr>
            </w:pPr>
          </w:p>
        </w:tc>
        <w:tc>
          <w:tcPr>
            <w:tcW w:w="360" w:type="dxa"/>
            <w:tcBorders>
              <w:bottom w:val="single" w:sz="4" w:space="0" w:color="auto"/>
            </w:tcBorders>
          </w:tcPr>
          <w:p w:rsidR="002227FD" w:rsidRPr="002227FD" w:rsidRDefault="002227FD" w:rsidP="00A86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2227FD" w:rsidRPr="002227FD" w:rsidRDefault="002227FD" w:rsidP="002227FD">
            <w:pPr>
              <w:spacing w:before="120"/>
              <w:ind w:left="29" w:hanging="29"/>
              <w:rPr>
                <w:sz w:val="18"/>
                <w:szCs w:val="18"/>
              </w:rPr>
            </w:pPr>
          </w:p>
        </w:tc>
        <w:tc>
          <w:tcPr>
            <w:tcW w:w="2880" w:type="dxa"/>
            <w:tcBorders>
              <w:bottom w:val="single" w:sz="4" w:space="0" w:color="auto"/>
              <w:right w:val="single" w:sz="6" w:space="0" w:color="auto"/>
            </w:tcBorders>
          </w:tcPr>
          <w:p w:rsidR="002227FD" w:rsidRPr="002227FD" w:rsidRDefault="002227FD" w:rsidP="00A86AF2">
            <w:pPr>
              <w:spacing w:before="120"/>
              <w:ind w:left="29" w:hanging="29"/>
              <w:rPr>
                <w:sz w:val="18"/>
                <w:szCs w:val="18"/>
              </w:rPr>
            </w:pPr>
          </w:p>
        </w:tc>
        <w:tc>
          <w:tcPr>
            <w:tcW w:w="2520" w:type="dxa"/>
            <w:tcBorders>
              <w:bottom w:val="single" w:sz="4" w:space="0" w:color="auto"/>
              <w:right w:val="single" w:sz="6" w:space="0" w:color="auto"/>
            </w:tcBorders>
          </w:tcPr>
          <w:p w:rsidR="002227FD" w:rsidRPr="002227FD" w:rsidRDefault="002227FD" w:rsidP="00A86AF2">
            <w:pPr>
              <w:spacing w:before="120"/>
              <w:rPr>
                <w:sz w:val="18"/>
                <w:szCs w:val="18"/>
              </w:rPr>
            </w:pPr>
          </w:p>
        </w:tc>
        <w:tc>
          <w:tcPr>
            <w:tcW w:w="2340" w:type="dxa"/>
            <w:tcBorders>
              <w:bottom w:val="single" w:sz="4" w:space="0" w:color="auto"/>
              <w:right w:val="single" w:sz="6" w:space="0" w:color="auto"/>
            </w:tcBorders>
          </w:tcPr>
          <w:p w:rsidR="002227FD" w:rsidRPr="002227FD" w:rsidRDefault="002227FD" w:rsidP="00A86AF2">
            <w:pPr>
              <w:spacing w:before="120"/>
              <w:rPr>
                <w:sz w:val="18"/>
                <w:szCs w:val="18"/>
              </w:rPr>
            </w:pPr>
          </w:p>
        </w:tc>
      </w:tr>
    </w:tbl>
    <w:p w:rsidR="00A04F46" w:rsidRDefault="00A04F46" w:rsidP="00EA538C">
      <w:pPr>
        <w:jc w:val="center"/>
        <w:rPr>
          <w:sz w:val="22"/>
          <w:szCs w:val="22"/>
        </w:rPr>
        <w:sectPr w:rsidR="00A04F46" w:rsidSect="00EA538C">
          <w:headerReference w:type="default" r:id="rId9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A04F46" w:rsidRPr="00E50BC6" w:rsidTr="00A04F46">
        <w:trPr>
          <w:cantSplit/>
        </w:trPr>
        <w:tc>
          <w:tcPr>
            <w:tcW w:w="2330" w:type="dxa"/>
            <w:tcBorders>
              <w:top w:val="single" w:sz="4" w:space="0" w:color="auto"/>
              <w:left w:val="single" w:sz="6" w:space="0" w:color="auto"/>
            </w:tcBorders>
          </w:tcPr>
          <w:p w:rsidR="00A04F46" w:rsidRPr="00E50BC6" w:rsidRDefault="00A04F46" w:rsidP="00A04F46">
            <w:pPr>
              <w:tabs>
                <w:tab w:val="left" w:pos="2600"/>
              </w:tabs>
              <w:ind w:left="446" w:hanging="446"/>
              <w:rPr>
                <w:rFonts w:ascii="Times" w:hAnsi="Times" w:cs="Times"/>
                <w:sz w:val="18"/>
                <w:szCs w:val="18"/>
              </w:rPr>
            </w:pPr>
            <w:r w:rsidRPr="00E50BC6">
              <w:rPr>
                <w:rFonts w:ascii="Times" w:hAnsi="Times" w:cs="Times"/>
                <w:sz w:val="18"/>
                <w:szCs w:val="18"/>
              </w:rPr>
              <w:lastRenderedPageBreak/>
              <w:t>11.</w:t>
            </w:r>
            <w:r w:rsidRPr="00E50BC6">
              <w:rPr>
                <w:rFonts w:ascii="Times" w:hAnsi="Times" w:cs="Times"/>
                <w:sz w:val="18"/>
                <w:szCs w:val="18"/>
              </w:rPr>
              <w:tab/>
              <w:t>Galley/Cabin Waste</w:t>
            </w:r>
          </w:p>
          <w:p w:rsidR="00A04F46" w:rsidRPr="00E50BC6" w:rsidRDefault="00A04F46" w:rsidP="00A04F46">
            <w:pPr>
              <w:tabs>
                <w:tab w:val="left" w:pos="2600"/>
              </w:tabs>
              <w:ind w:left="446" w:hanging="446"/>
              <w:rPr>
                <w:rFonts w:ascii="Times" w:hAnsi="Times" w:cs="Times"/>
                <w:sz w:val="18"/>
                <w:szCs w:val="18"/>
              </w:rPr>
            </w:pPr>
            <w:r w:rsidRPr="00E50BC6">
              <w:rPr>
                <w:rFonts w:ascii="Times" w:hAnsi="Times" w:cs="Times"/>
                <w:sz w:val="18"/>
                <w:szCs w:val="18"/>
              </w:rPr>
              <w:tab/>
              <w:t>Receptacles Access</w:t>
            </w:r>
          </w:p>
          <w:p w:rsidR="00A04F46" w:rsidRPr="00E50BC6" w:rsidRDefault="00A04F46" w:rsidP="00A04F46">
            <w:pPr>
              <w:tabs>
                <w:tab w:val="left" w:pos="2600"/>
              </w:tabs>
              <w:ind w:left="446" w:hanging="446"/>
              <w:rPr>
                <w:rFonts w:ascii="Times" w:hAnsi="Times" w:cs="Times"/>
                <w:sz w:val="18"/>
                <w:szCs w:val="18"/>
              </w:rPr>
            </w:pPr>
            <w:r w:rsidRPr="00E50BC6">
              <w:rPr>
                <w:rFonts w:ascii="Times" w:hAnsi="Times" w:cs="Times"/>
                <w:sz w:val="18"/>
                <w:szCs w:val="18"/>
              </w:rPr>
              <w:tab/>
              <w:t>Doors/Covers</w:t>
            </w:r>
          </w:p>
        </w:tc>
        <w:tc>
          <w:tcPr>
            <w:tcW w:w="440" w:type="dxa"/>
            <w:tcBorders>
              <w:top w:val="single" w:sz="4" w:space="0" w:color="auto"/>
              <w:right w:val="single" w:sz="4" w:space="0" w:color="auto"/>
            </w:tcBorders>
          </w:tcPr>
          <w:p w:rsidR="00A04F46" w:rsidRPr="00E50BC6" w:rsidRDefault="00A04F46" w:rsidP="00A04F46">
            <w:pPr>
              <w:tabs>
                <w:tab w:val="left" w:pos="360"/>
              </w:tabs>
              <w:rPr>
                <w:rFonts w:ascii="Times" w:hAnsi="Times" w:cs="Times"/>
                <w:sz w:val="18"/>
                <w:szCs w:val="18"/>
              </w:rPr>
            </w:pPr>
            <w:r w:rsidRPr="00E50BC6">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A04F46" w:rsidRPr="00E50BC6" w:rsidRDefault="00A04F46" w:rsidP="00A04F46">
            <w:pPr>
              <w:tabs>
                <w:tab w:val="left" w:pos="360"/>
              </w:tabs>
              <w:rPr>
                <w:rFonts w:ascii="Times" w:hAnsi="Times" w:cs="Times"/>
                <w:sz w:val="18"/>
                <w:szCs w:val="18"/>
              </w:rPr>
            </w:pPr>
            <w:r w:rsidRPr="00E50BC6">
              <w:rPr>
                <w:rFonts w:ascii="Times" w:hAnsi="Times" w:cs="Times"/>
                <w:sz w:val="18"/>
                <w:szCs w:val="18"/>
              </w:rPr>
              <w:t>-</w:t>
            </w:r>
          </w:p>
        </w:tc>
        <w:tc>
          <w:tcPr>
            <w:tcW w:w="360" w:type="dxa"/>
            <w:tcBorders>
              <w:top w:val="single" w:sz="4" w:space="0" w:color="auto"/>
            </w:tcBorders>
          </w:tcPr>
          <w:p w:rsidR="00A04F46" w:rsidRPr="00E50BC6" w:rsidRDefault="00A04F46" w:rsidP="00A04F46">
            <w:pPr>
              <w:tabs>
                <w:tab w:val="left" w:pos="360"/>
              </w:tabs>
              <w:rPr>
                <w:rFonts w:ascii="Times" w:hAnsi="Times" w:cs="Times"/>
                <w:sz w:val="18"/>
                <w:szCs w:val="18"/>
              </w:rPr>
            </w:pPr>
            <w:r w:rsidRPr="00E50BC6">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A04F46" w:rsidRPr="00E50BC6" w:rsidRDefault="00A04F46" w:rsidP="00A04F46">
            <w:pPr>
              <w:rPr>
                <w:rFonts w:ascii="Times" w:hAnsi="Times" w:cs="Times"/>
                <w:sz w:val="18"/>
                <w:szCs w:val="18"/>
              </w:rPr>
            </w:pPr>
            <w:r w:rsidRPr="00E50BC6">
              <w:rPr>
                <w:rFonts w:ascii="Times" w:hAnsi="Times" w:cs="Times"/>
                <w:sz w:val="18"/>
                <w:szCs w:val="18"/>
              </w:rPr>
              <w:t>(M)(O) May be inoperative provided:</w:t>
            </w:r>
          </w:p>
          <w:p w:rsidR="00A04F46" w:rsidRPr="00E50BC6" w:rsidRDefault="00A04F46" w:rsidP="00A04F46">
            <w:pPr>
              <w:ind w:left="460" w:hanging="360"/>
              <w:rPr>
                <w:rFonts w:ascii="Times" w:hAnsi="Times" w:cs="Times"/>
                <w:sz w:val="18"/>
                <w:szCs w:val="18"/>
              </w:rPr>
            </w:pPr>
            <w:r>
              <w:rPr>
                <w:rFonts w:ascii="Times" w:hAnsi="Times" w:cs="Times"/>
                <w:sz w:val="18"/>
                <w:szCs w:val="18"/>
              </w:rPr>
              <w:t>a)</w:t>
            </w:r>
            <w:r>
              <w:rPr>
                <w:rFonts w:ascii="Times" w:hAnsi="Times" w:cs="Times"/>
                <w:sz w:val="18"/>
                <w:szCs w:val="18"/>
              </w:rPr>
              <w:tab/>
              <w:t>C</w:t>
            </w:r>
            <w:r w:rsidRPr="00E50BC6">
              <w:rPr>
                <w:rFonts w:ascii="Times" w:hAnsi="Times" w:cs="Times"/>
                <w:sz w:val="18"/>
                <w:szCs w:val="18"/>
              </w:rPr>
              <w:t>ontainer is empty and the access is secured to prevent waste introduction into the compartment, and</w:t>
            </w:r>
          </w:p>
          <w:p w:rsidR="00A04F46" w:rsidRPr="00E50BC6" w:rsidRDefault="00A04F46" w:rsidP="00A04F46">
            <w:pPr>
              <w:ind w:left="460" w:hanging="360"/>
              <w:rPr>
                <w:rFonts w:ascii="Times" w:hAnsi="Times" w:cs="Times"/>
                <w:sz w:val="18"/>
                <w:szCs w:val="18"/>
              </w:rPr>
            </w:pPr>
            <w:r w:rsidRPr="00E50BC6">
              <w:rPr>
                <w:rFonts w:ascii="Times" w:hAnsi="Times" w:cs="Times"/>
                <w:sz w:val="18"/>
                <w:szCs w:val="18"/>
              </w:rPr>
              <w:t>b)</w:t>
            </w:r>
            <w:r w:rsidRPr="00E50BC6">
              <w:rPr>
                <w:rFonts w:ascii="Times" w:hAnsi="Times" w:cs="Times"/>
                <w:sz w:val="18"/>
                <w:szCs w:val="18"/>
              </w:rPr>
              <w:tab/>
              <w:t xml:space="preserve">Procedures are established to ensure that sufficient galley </w:t>
            </w:r>
            <w:r w:rsidR="00110526">
              <w:rPr>
                <w:rFonts w:ascii="Times" w:hAnsi="Times" w:cs="Times"/>
                <w:sz w:val="18"/>
                <w:szCs w:val="18"/>
              </w:rPr>
              <w:t xml:space="preserve">/ cabin </w:t>
            </w:r>
            <w:r w:rsidRPr="00E50BC6">
              <w:rPr>
                <w:rFonts w:ascii="Times" w:hAnsi="Times" w:cs="Times"/>
                <w:sz w:val="18"/>
                <w:szCs w:val="18"/>
              </w:rPr>
              <w:t>waste receptacles are available to accommodate all waste that may be generated on a flight.</w:t>
            </w:r>
          </w:p>
        </w:tc>
        <w:tc>
          <w:tcPr>
            <w:tcW w:w="2880" w:type="dxa"/>
            <w:tcBorders>
              <w:top w:val="single" w:sz="4" w:space="0" w:color="auto"/>
              <w:right w:val="single" w:sz="6" w:space="0" w:color="auto"/>
            </w:tcBorders>
          </w:tcPr>
          <w:p w:rsidR="00A04F46" w:rsidRPr="00E50BC6" w:rsidRDefault="00A04F46" w:rsidP="00A04F46">
            <w:pPr>
              <w:rPr>
                <w:rFonts w:ascii="Times" w:hAnsi="Times" w:cs="Times"/>
                <w:sz w:val="18"/>
                <w:szCs w:val="18"/>
              </w:rPr>
            </w:pPr>
            <w:r w:rsidRPr="00E50BC6">
              <w:rPr>
                <w:rFonts w:ascii="Times" w:hAnsi="Times" w:cs="Times"/>
                <w:sz w:val="18"/>
                <w:szCs w:val="18"/>
              </w:rPr>
              <w:t>Maintenance will ensure container is empty and the access is secured to prevent waste introduction into the compartment.</w:t>
            </w:r>
          </w:p>
          <w:p w:rsidR="00A04F46" w:rsidRPr="00E50BC6" w:rsidRDefault="00A04F46" w:rsidP="00110526">
            <w:pPr>
              <w:spacing w:before="120"/>
              <w:rPr>
                <w:rFonts w:ascii="Times" w:hAnsi="Times" w:cs="Times"/>
                <w:sz w:val="18"/>
                <w:szCs w:val="18"/>
              </w:rPr>
            </w:pPr>
            <w:r w:rsidRPr="00E50BC6">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A04F46" w:rsidRPr="00E50BC6" w:rsidRDefault="00A04F46" w:rsidP="00A04F46">
            <w:pPr>
              <w:rPr>
                <w:rFonts w:ascii="Times" w:hAnsi="Times" w:cs="Times"/>
                <w:sz w:val="18"/>
                <w:szCs w:val="18"/>
              </w:rPr>
            </w:pPr>
            <w:r w:rsidRPr="00E50BC6">
              <w:rPr>
                <w:rFonts w:ascii="Times" w:hAnsi="Times" w:cs="Times"/>
                <w:sz w:val="18"/>
                <w:szCs w:val="18"/>
              </w:rPr>
              <w:t>Flight crew will ensure procedures are established to ensure that sufficient galley waste receptacles (trash bags are considered receptacles) are available to accommodate all waste that may be generated.</w:t>
            </w:r>
          </w:p>
        </w:tc>
        <w:tc>
          <w:tcPr>
            <w:tcW w:w="2340" w:type="dxa"/>
            <w:tcBorders>
              <w:top w:val="single" w:sz="4" w:space="0" w:color="auto"/>
              <w:right w:val="single" w:sz="6" w:space="0" w:color="auto"/>
            </w:tcBorders>
          </w:tcPr>
          <w:p w:rsidR="00A04F46" w:rsidRPr="00E50BC6" w:rsidRDefault="00A04F46" w:rsidP="00A04F46">
            <w:pPr>
              <w:rPr>
                <w:rFonts w:ascii="Times" w:hAnsi="Times" w:cs="Times"/>
                <w:sz w:val="18"/>
                <w:szCs w:val="18"/>
              </w:rPr>
            </w:pPr>
            <w:r w:rsidRPr="00E50BC6">
              <w:rPr>
                <w:rFonts w:ascii="Times" w:hAnsi="Times" w:cs="Times"/>
                <w:sz w:val="18"/>
                <w:szCs w:val="18"/>
              </w:rPr>
              <w:t xml:space="preserve">An Inoperative Placard will be placed on affected </w:t>
            </w:r>
            <w:r w:rsidRPr="00E50BC6">
              <w:rPr>
                <w:rFonts w:ascii="Times" w:hAnsi="Times" w:cs="Times"/>
                <w:bCs/>
                <w:sz w:val="18"/>
                <w:szCs w:val="18"/>
              </w:rPr>
              <w:t xml:space="preserve">Galley </w:t>
            </w:r>
            <w:r>
              <w:rPr>
                <w:rFonts w:ascii="Times" w:hAnsi="Times" w:cs="Times"/>
                <w:bCs/>
                <w:sz w:val="18"/>
                <w:szCs w:val="18"/>
              </w:rPr>
              <w:t xml:space="preserve">/ Cabin </w:t>
            </w:r>
            <w:r w:rsidRPr="00E50BC6">
              <w:rPr>
                <w:rFonts w:ascii="Times" w:hAnsi="Times" w:cs="Times"/>
                <w:bCs/>
                <w:sz w:val="18"/>
                <w:szCs w:val="18"/>
              </w:rPr>
              <w:t>Waste Receptacles Access Doors/Covers</w:t>
            </w:r>
            <w:r w:rsidRPr="00E50BC6">
              <w:rPr>
                <w:rFonts w:ascii="Times" w:hAnsi="Times" w:cs="Times"/>
                <w:sz w:val="18"/>
                <w:szCs w:val="18"/>
              </w:rPr>
              <w:t xml:space="preserve"> and will be noted on ADLS.</w:t>
            </w:r>
          </w:p>
        </w:tc>
      </w:tr>
      <w:tr w:rsidR="00A04F46" w:rsidRPr="00FA1EF3" w:rsidTr="00CD7895">
        <w:trPr>
          <w:cantSplit/>
        </w:trPr>
        <w:tc>
          <w:tcPr>
            <w:tcW w:w="2330" w:type="dxa"/>
            <w:tcBorders>
              <w:left w:val="single" w:sz="6" w:space="0" w:color="auto"/>
            </w:tcBorders>
          </w:tcPr>
          <w:p w:rsidR="00A04F46" w:rsidRPr="00FA1EF3" w:rsidRDefault="00A04F46" w:rsidP="003868A5">
            <w:pPr>
              <w:numPr>
                <w:ilvl w:val="0"/>
                <w:numId w:val="18"/>
              </w:numPr>
              <w:tabs>
                <w:tab w:val="num" w:pos="450"/>
                <w:tab w:val="left" w:pos="2600"/>
              </w:tabs>
              <w:spacing w:before="120"/>
              <w:ind w:left="446" w:hanging="446"/>
              <w:rPr>
                <w:rFonts w:ascii="Times" w:hAnsi="Times" w:cs="Times"/>
                <w:sz w:val="18"/>
                <w:szCs w:val="18"/>
              </w:rPr>
            </w:pPr>
            <w:r w:rsidRPr="00FA1EF3">
              <w:rPr>
                <w:rFonts w:ascii="Times" w:hAnsi="Times" w:cs="Times"/>
                <w:sz w:val="18"/>
                <w:szCs w:val="18"/>
              </w:rPr>
              <w:t>Exterior Lavatory</w:t>
            </w:r>
          </w:p>
          <w:p w:rsidR="00A04F46" w:rsidRPr="00FA1EF3" w:rsidRDefault="00A04F46" w:rsidP="00A04F46">
            <w:pPr>
              <w:tabs>
                <w:tab w:val="left" w:pos="2600"/>
              </w:tabs>
              <w:ind w:left="446" w:hanging="446"/>
              <w:rPr>
                <w:rFonts w:ascii="Times" w:hAnsi="Times" w:cs="Times"/>
                <w:sz w:val="18"/>
                <w:szCs w:val="18"/>
              </w:rPr>
            </w:pPr>
            <w:r w:rsidRPr="00FA1EF3">
              <w:rPr>
                <w:rFonts w:ascii="Times" w:hAnsi="Times" w:cs="Times"/>
                <w:sz w:val="18"/>
                <w:szCs w:val="18"/>
              </w:rPr>
              <w:tab/>
              <w:t>Door Ashtrays</w:t>
            </w:r>
          </w:p>
        </w:tc>
        <w:tc>
          <w:tcPr>
            <w:tcW w:w="440" w:type="dxa"/>
            <w:tcBorders>
              <w:right w:val="single" w:sz="4" w:space="0" w:color="auto"/>
            </w:tcBorders>
          </w:tcPr>
          <w:p w:rsidR="00A04F46" w:rsidRPr="00FA1EF3" w:rsidRDefault="00A04F46" w:rsidP="00A04F46">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A04F46" w:rsidRPr="00FA1EF3" w:rsidRDefault="00A04F46" w:rsidP="00A04F46">
            <w:pPr>
              <w:tabs>
                <w:tab w:val="left" w:pos="360"/>
              </w:tabs>
              <w:spacing w:before="120"/>
              <w:rPr>
                <w:rFonts w:ascii="Times" w:hAnsi="Times" w:cs="Times"/>
                <w:sz w:val="18"/>
                <w:szCs w:val="18"/>
              </w:rPr>
            </w:pPr>
          </w:p>
        </w:tc>
        <w:tc>
          <w:tcPr>
            <w:tcW w:w="360" w:type="dxa"/>
          </w:tcPr>
          <w:p w:rsidR="00A04F46" w:rsidRPr="00FA1EF3" w:rsidRDefault="00A04F46" w:rsidP="00A04F46">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A04F46" w:rsidRPr="00FA1EF3" w:rsidRDefault="00A04F46" w:rsidP="00A04F46">
            <w:pPr>
              <w:spacing w:before="120"/>
              <w:rPr>
                <w:rFonts w:ascii="Times" w:hAnsi="Times" w:cs="Times"/>
                <w:sz w:val="18"/>
                <w:szCs w:val="18"/>
              </w:rPr>
            </w:pPr>
          </w:p>
        </w:tc>
        <w:tc>
          <w:tcPr>
            <w:tcW w:w="2880" w:type="dxa"/>
            <w:tcBorders>
              <w:right w:val="single" w:sz="6" w:space="0" w:color="auto"/>
            </w:tcBorders>
          </w:tcPr>
          <w:p w:rsidR="00A04F46" w:rsidRPr="00FA1EF3" w:rsidRDefault="00A04F46" w:rsidP="00A04F46">
            <w:pPr>
              <w:spacing w:before="120"/>
              <w:rPr>
                <w:rFonts w:ascii="Times" w:hAnsi="Times" w:cs="Times"/>
                <w:sz w:val="18"/>
                <w:szCs w:val="18"/>
              </w:rPr>
            </w:pPr>
          </w:p>
        </w:tc>
        <w:tc>
          <w:tcPr>
            <w:tcW w:w="2520" w:type="dxa"/>
            <w:tcBorders>
              <w:right w:val="single" w:sz="6" w:space="0" w:color="auto"/>
            </w:tcBorders>
          </w:tcPr>
          <w:p w:rsidR="00A04F46" w:rsidRPr="00FA1EF3" w:rsidRDefault="00A04F46" w:rsidP="00A04F46">
            <w:pPr>
              <w:spacing w:before="120"/>
              <w:rPr>
                <w:rFonts w:ascii="Times" w:hAnsi="Times" w:cs="Times"/>
                <w:sz w:val="18"/>
                <w:szCs w:val="18"/>
              </w:rPr>
            </w:pPr>
          </w:p>
        </w:tc>
        <w:tc>
          <w:tcPr>
            <w:tcW w:w="2340" w:type="dxa"/>
            <w:tcBorders>
              <w:right w:val="single" w:sz="6" w:space="0" w:color="auto"/>
            </w:tcBorders>
          </w:tcPr>
          <w:p w:rsidR="00A04F46" w:rsidRPr="00FA1EF3" w:rsidRDefault="00A04F46" w:rsidP="00A04F46">
            <w:pPr>
              <w:spacing w:before="120"/>
              <w:rPr>
                <w:rFonts w:ascii="Times" w:hAnsi="Times" w:cs="Times"/>
                <w:sz w:val="18"/>
                <w:szCs w:val="18"/>
              </w:rPr>
            </w:pPr>
          </w:p>
        </w:tc>
      </w:tr>
      <w:tr w:rsidR="00A04F46" w:rsidRPr="00FA1EF3" w:rsidTr="00CD7895">
        <w:trPr>
          <w:cantSplit/>
        </w:trPr>
        <w:tc>
          <w:tcPr>
            <w:tcW w:w="2330" w:type="dxa"/>
            <w:tcBorders>
              <w:left w:val="single" w:sz="6" w:space="0" w:color="auto"/>
            </w:tcBorders>
          </w:tcPr>
          <w:p w:rsidR="00A04F46" w:rsidRPr="00FA1EF3" w:rsidRDefault="00F81ACD" w:rsidP="00F81ACD">
            <w:pPr>
              <w:tabs>
                <w:tab w:val="left" w:pos="450"/>
                <w:tab w:val="left" w:pos="2600"/>
              </w:tabs>
              <w:spacing w:before="120"/>
              <w:ind w:left="806" w:hanging="806"/>
              <w:rPr>
                <w:rFonts w:ascii="Times" w:hAnsi="Times" w:cs="Times"/>
                <w:sz w:val="18"/>
                <w:szCs w:val="18"/>
              </w:rPr>
            </w:pPr>
            <w:r>
              <w:rPr>
                <w:rFonts w:ascii="Times" w:hAnsi="Times" w:cs="Times"/>
                <w:sz w:val="18"/>
                <w:szCs w:val="18"/>
              </w:rPr>
              <w:tab/>
            </w:r>
            <w:r w:rsidR="00A04F46" w:rsidRPr="00FA1EF3">
              <w:rPr>
                <w:rFonts w:ascii="Times" w:hAnsi="Times" w:cs="Times"/>
                <w:sz w:val="18"/>
                <w:szCs w:val="18"/>
              </w:rPr>
              <w:t>1)</w:t>
            </w:r>
            <w:r w:rsidR="00A04F46" w:rsidRPr="00FA1EF3">
              <w:rPr>
                <w:rFonts w:ascii="Times" w:hAnsi="Times" w:cs="Times"/>
                <w:sz w:val="18"/>
                <w:szCs w:val="18"/>
              </w:rPr>
              <w:tab/>
              <w:t>Airplanes with</w:t>
            </w:r>
          </w:p>
          <w:p w:rsidR="00A04F46" w:rsidRPr="00FA1EF3" w:rsidRDefault="00A04F46" w:rsidP="00F81ACD">
            <w:pPr>
              <w:tabs>
                <w:tab w:val="left" w:pos="450"/>
                <w:tab w:val="left" w:pos="2600"/>
              </w:tabs>
              <w:ind w:left="806" w:hanging="806"/>
              <w:rPr>
                <w:rFonts w:ascii="Times" w:hAnsi="Times" w:cs="Times"/>
                <w:sz w:val="18"/>
                <w:szCs w:val="18"/>
              </w:rPr>
            </w:pPr>
            <w:r w:rsidRPr="00FA1EF3">
              <w:rPr>
                <w:rFonts w:ascii="Times" w:hAnsi="Times" w:cs="Times"/>
                <w:sz w:val="18"/>
                <w:szCs w:val="18"/>
              </w:rPr>
              <w:tab/>
            </w:r>
            <w:r w:rsidR="00F81ACD">
              <w:rPr>
                <w:rFonts w:ascii="Times" w:hAnsi="Times" w:cs="Times"/>
                <w:sz w:val="18"/>
                <w:szCs w:val="18"/>
              </w:rPr>
              <w:tab/>
            </w:r>
            <w:r w:rsidRPr="00FA1EF3">
              <w:rPr>
                <w:rFonts w:ascii="Times" w:hAnsi="Times" w:cs="Times"/>
                <w:sz w:val="18"/>
                <w:szCs w:val="18"/>
              </w:rPr>
              <w:t>m</w:t>
            </w:r>
            <w:r w:rsidR="00110526">
              <w:rPr>
                <w:rFonts w:ascii="Times" w:hAnsi="Times" w:cs="Times"/>
                <w:sz w:val="18"/>
                <w:szCs w:val="18"/>
              </w:rPr>
              <w:t>ultiple</w:t>
            </w:r>
          </w:p>
          <w:p w:rsidR="00A04F46" w:rsidRPr="00FA1EF3" w:rsidRDefault="00F81ACD" w:rsidP="00F81ACD">
            <w:pPr>
              <w:tabs>
                <w:tab w:val="left" w:pos="450"/>
                <w:tab w:val="left" w:pos="2600"/>
              </w:tabs>
              <w:ind w:left="806" w:hanging="806"/>
              <w:rPr>
                <w:rFonts w:ascii="Times" w:hAnsi="Times" w:cs="Times"/>
                <w:sz w:val="18"/>
                <w:szCs w:val="18"/>
              </w:rPr>
            </w:pPr>
            <w:r>
              <w:rPr>
                <w:rFonts w:ascii="Times" w:hAnsi="Times" w:cs="Times"/>
                <w:sz w:val="18"/>
                <w:szCs w:val="18"/>
              </w:rPr>
              <w:tab/>
            </w:r>
            <w:r w:rsidR="00A04F46" w:rsidRPr="00FA1EF3">
              <w:rPr>
                <w:rFonts w:ascii="Times" w:hAnsi="Times" w:cs="Times"/>
                <w:sz w:val="18"/>
                <w:szCs w:val="18"/>
              </w:rPr>
              <w:tab/>
              <w:t>exterior lavatory</w:t>
            </w:r>
          </w:p>
          <w:p w:rsidR="00A04F46" w:rsidRPr="00FA1EF3" w:rsidRDefault="00A04F46" w:rsidP="00F81ACD">
            <w:pPr>
              <w:tabs>
                <w:tab w:val="left" w:pos="450"/>
                <w:tab w:val="left" w:pos="2600"/>
              </w:tabs>
              <w:ind w:left="806" w:hanging="806"/>
              <w:rPr>
                <w:rFonts w:ascii="Times" w:hAnsi="Times" w:cs="Times"/>
                <w:sz w:val="18"/>
                <w:szCs w:val="18"/>
              </w:rPr>
            </w:pPr>
            <w:r w:rsidRPr="00FA1EF3">
              <w:rPr>
                <w:rFonts w:ascii="Times" w:hAnsi="Times" w:cs="Times"/>
                <w:sz w:val="18"/>
                <w:szCs w:val="18"/>
              </w:rPr>
              <w:tab/>
            </w:r>
            <w:r w:rsidR="00F81ACD">
              <w:rPr>
                <w:rFonts w:ascii="Times" w:hAnsi="Times" w:cs="Times"/>
                <w:sz w:val="18"/>
                <w:szCs w:val="18"/>
              </w:rPr>
              <w:tab/>
            </w:r>
            <w:r w:rsidRPr="00FA1EF3">
              <w:rPr>
                <w:rFonts w:ascii="Times" w:hAnsi="Times" w:cs="Times"/>
                <w:sz w:val="18"/>
                <w:szCs w:val="18"/>
              </w:rPr>
              <w:t>door ashtray</w:t>
            </w:r>
            <w:r w:rsidR="00110526">
              <w:rPr>
                <w:rFonts w:ascii="Times" w:hAnsi="Times" w:cs="Times"/>
                <w:sz w:val="18"/>
                <w:szCs w:val="18"/>
              </w:rPr>
              <w:t>s</w:t>
            </w:r>
          </w:p>
          <w:p w:rsidR="00A04F46" w:rsidRPr="00FA1EF3" w:rsidRDefault="00A04F46" w:rsidP="00F81ACD">
            <w:pPr>
              <w:tabs>
                <w:tab w:val="left" w:pos="450"/>
                <w:tab w:val="left" w:pos="2600"/>
              </w:tabs>
              <w:ind w:left="806" w:hanging="806"/>
              <w:rPr>
                <w:rFonts w:ascii="Times" w:hAnsi="Times" w:cs="Times"/>
                <w:sz w:val="18"/>
                <w:szCs w:val="18"/>
              </w:rPr>
            </w:pPr>
            <w:r w:rsidRPr="00FA1EF3">
              <w:rPr>
                <w:rFonts w:ascii="Times" w:hAnsi="Times" w:cs="Times"/>
                <w:sz w:val="18"/>
                <w:szCs w:val="18"/>
              </w:rPr>
              <w:tab/>
            </w:r>
            <w:r w:rsidR="00F81ACD">
              <w:rPr>
                <w:rFonts w:ascii="Times" w:hAnsi="Times" w:cs="Times"/>
                <w:sz w:val="18"/>
                <w:szCs w:val="18"/>
              </w:rPr>
              <w:tab/>
            </w:r>
            <w:r w:rsidRPr="00FA1EF3">
              <w:rPr>
                <w:rFonts w:ascii="Times" w:hAnsi="Times" w:cs="Times"/>
                <w:sz w:val="18"/>
                <w:szCs w:val="18"/>
              </w:rPr>
              <w:t>installed</w:t>
            </w:r>
          </w:p>
        </w:tc>
        <w:tc>
          <w:tcPr>
            <w:tcW w:w="440" w:type="dxa"/>
            <w:tcBorders>
              <w:right w:val="single" w:sz="4" w:space="0" w:color="auto"/>
            </w:tcBorders>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A</w:t>
            </w:r>
          </w:p>
        </w:tc>
        <w:tc>
          <w:tcPr>
            <w:tcW w:w="370" w:type="dxa"/>
            <w:tcBorders>
              <w:left w:val="single" w:sz="4" w:space="0" w:color="auto"/>
              <w:right w:val="single" w:sz="6" w:space="0" w:color="auto"/>
            </w:tcBorders>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60" w:type="dxa"/>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240" w:type="dxa"/>
            <w:tcBorders>
              <w:left w:val="single" w:sz="6" w:space="0" w:color="auto"/>
              <w:right w:val="single" w:sz="6" w:space="0" w:color="auto"/>
            </w:tcBorders>
          </w:tcPr>
          <w:p w:rsidR="00A04F46" w:rsidRPr="00FA1EF3" w:rsidRDefault="00110526" w:rsidP="00110526">
            <w:pPr>
              <w:spacing w:before="120"/>
              <w:rPr>
                <w:rFonts w:ascii="Times" w:hAnsi="Times" w:cs="Times"/>
                <w:sz w:val="18"/>
                <w:szCs w:val="18"/>
              </w:rPr>
            </w:pPr>
            <w:r>
              <w:rPr>
                <w:rFonts w:ascii="Times" w:hAnsi="Times" w:cs="Times"/>
                <w:sz w:val="18"/>
                <w:szCs w:val="18"/>
              </w:rPr>
              <w:t xml:space="preserve">Up to and including 50 percent </w:t>
            </w:r>
            <w:r w:rsidR="00A04F46" w:rsidRPr="00FA1EF3">
              <w:rPr>
                <w:rFonts w:ascii="Times" w:hAnsi="Times" w:cs="Times"/>
                <w:sz w:val="18"/>
                <w:szCs w:val="18"/>
              </w:rPr>
              <w:t xml:space="preserve">may be </w:t>
            </w:r>
            <w:r>
              <w:rPr>
                <w:rFonts w:ascii="Times" w:hAnsi="Times" w:cs="Times"/>
                <w:sz w:val="18"/>
                <w:szCs w:val="18"/>
              </w:rPr>
              <w:t xml:space="preserve">missing or </w:t>
            </w:r>
            <w:r w:rsidR="00A04F46" w:rsidRPr="00FA1EF3">
              <w:rPr>
                <w:rFonts w:ascii="Times" w:hAnsi="Times" w:cs="Times"/>
                <w:sz w:val="18"/>
                <w:szCs w:val="18"/>
              </w:rPr>
              <w:t xml:space="preserve">inoperative </w:t>
            </w:r>
            <w:r>
              <w:rPr>
                <w:rFonts w:ascii="Times" w:hAnsi="Times" w:cs="Times"/>
                <w:sz w:val="18"/>
                <w:szCs w:val="18"/>
              </w:rPr>
              <w:t xml:space="preserve">for </w:t>
            </w:r>
            <w:r w:rsidR="00A04F46" w:rsidRPr="00FA1EF3">
              <w:rPr>
                <w:rFonts w:ascii="Times" w:hAnsi="Times" w:cs="Times"/>
                <w:sz w:val="18"/>
                <w:szCs w:val="18"/>
              </w:rPr>
              <w:t>10 days.</w:t>
            </w:r>
          </w:p>
        </w:tc>
        <w:tc>
          <w:tcPr>
            <w:tcW w:w="288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None required.</w:t>
            </w:r>
          </w:p>
        </w:tc>
        <w:tc>
          <w:tcPr>
            <w:tcW w:w="252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 xml:space="preserve">An Inoperative Placard will be placed on affected </w:t>
            </w:r>
            <w:r w:rsidRPr="00A04F46">
              <w:rPr>
                <w:rFonts w:ascii="Times" w:hAnsi="Times" w:cs="Times"/>
                <w:sz w:val="18"/>
                <w:szCs w:val="18"/>
              </w:rPr>
              <w:t>Exterior Lavatory Door Ashtray</w:t>
            </w:r>
            <w:r w:rsidRPr="00FA1EF3">
              <w:rPr>
                <w:rFonts w:ascii="Times" w:hAnsi="Times" w:cs="Times"/>
                <w:sz w:val="18"/>
                <w:szCs w:val="18"/>
              </w:rPr>
              <w:t xml:space="preserve"> and will be noted on ADLS.</w:t>
            </w:r>
          </w:p>
        </w:tc>
      </w:tr>
      <w:tr w:rsidR="00EF17BD" w:rsidRPr="00FA1EF3" w:rsidTr="00CD7895">
        <w:trPr>
          <w:cantSplit/>
        </w:trPr>
        <w:tc>
          <w:tcPr>
            <w:tcW w:w="2330" w:type="dxa"/>
            <w:tcBorders>
              <w:left w:val="single" w:sz="6" w:space="0" w:color="auto"/>
            </w:tcBorders>
          </w:tcPr>
          <w:p w:rsidR="00EF17BD" w:rsidRDefault="00EF17BD" w:rsidP="00F81ACD">
            <w:pPr>
              <w:tabs>
                <w:tab w:val="left" w:pos="450"/>
                <w:tab w:val="left" w:pos="2600"/>
              </w:tabs>
              <w:spacing w:before="120"/>
              <w:ind w:left="806" w:hanging="806"/>
              <w:rPr>
                <w:rFonts w:ascii="Times" w:hAnsi="Times" w:cs="Times"/>
                <w:sz w:val="18"/>
                <w:szCs w:val="18"/>
              </w:rPr>
            </w:pPr>
          </w:p>
        </w:tc>
        <w:tc>
          <w:tcPr>
            <w:tcW w:w="440" w:type="dxa"/>
            <w:tcBorders>
              <w:right w:val="single" w:sz="4" w:space="0" w:color="auto"/>
            </w:tcBorders>
          </w:tcPr>
          <w:p w:rsidR="00EF17BD" w:rsidRPr="00FA1EF3" w:rsidRDefault="00EF17BD" w:rsidP="00A86AF2">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EF17BD" w:rsidRPr="00FA1EF3" w:rsidRDefault="00EF17BD" w:rsidP="00A86AF2">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EF17BD" w:rsidRPr="00FA1EF3" w:rsidRDefault="00EF17BD" w:rsidP="00A86AF2">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EF17BD" w:rsidRDefault="00EF17BD" w:rsidP="00110526">
            <w:pPr>
              <w:spacing w:before="120"/>
              <w:rPr>
                <w:rFonts w:ascii="Times" w:hAnsi="Times" w:cs="Times"/>
                <w:sz w:val="18"/>
                <w:szCs w:val="18"/>
              </w:rPr>
            </w:pPr>
            <w:r>
              <w:rPr>
                <w:rFonts w:ascii="Times" w:hAnsi="Times" w:cs="Times"/>
                <w:sz w:val="18"/>
                <w:szCs w:val="18"/>
              </w:rPr>
              <w:t>More than 50 percent may be missing or inoperative for 3 days.</w:t>
            </w:r>
          </w:p>
          <w:p w:rsidR="00EF17BD" w:rsidRDefault="00EF17BD" w:rsidP="00110526">
            <w:pPr>
              <w:spacing w:before="120"/>
              <w:rPr>
                <w:rFonts w:ascii="Times" w:hAnsi="Times" w:cs="Times"/>
                <w:sz w:val="18"/>
                <w:szCs w:val="18"/>
              </w:rPr>
            </w:pPr>
            <w:r>
              <w:rPr>
                <w:rFonts w:ascii="Times" w:hAnsi="Times" w:cs="Times"/>
                <w:sz w:val="18"/>
                <w:szCs w:val="18"/>
              </w:rPr>
              <w:t>NOTE: Crew lavatories are included in the total aircraft exterior lavatory door ashtray count.</w:t>
            </w:r>
          </w:p>
        </w:tc>
        <w:tc>
          <w:tcPr>
            <w:tcW w:w="2880" w:type="dxa"/>
            <w:tcBorders>
              <w:right w:val="single" w:sz="6" w:space="0" w:color="auto"/>
            </w:tcBorders>
          </w:tcPr>
          <w:p w:rsidR="00EF17BD" w:rsidRPr="00FA1EF3" w:rsidRDefault="00EF17BD" w:rsidP="00923B22">
            <w:pPr>
              <w:spacing w:before="120"/>
              <w:rPr>
                <w:rFonts w:ascii="Times" w:hAnsi="Times" w:cs="Times"/>
                <w:sz w:val="18"/>
                <w:szCs w:val="18"/>
              </w:rPr>
            </w:pPr>
            <w:r w:rsidRPr="00FA1EF3">
              <w:rPr>
                <w:rFonts w:ascii="Times" w:hAnsi="Times" w:cs="Times"/>
                <w:sz w:val="18"/>
                <w:szCs w:val="18"/>
              </w:rPr>
              <w:t>None required.</w:t>
            </w:r>
          </w:p>
        </w:tc>
        <w:tc>
          <w:tcPr>
            <w:tcW w:w="2520" w:type="dxa"/>
            <w:tcBorders>
              <w:right w:val="single" w:sz="6" w:space="0" w:color="auto"/>
            </w:tcBorders>
          </w:tcPr>
          <w:p w:rsidR="00EF17BD" w:rsidRPr="00FA1EF3" w:rsidRDefault="00EF17BD" w:rsidP="00923B2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EF17BD" w:rsidRPr="00FA1EF3" w:rsidRDefault="00EF17BD" w:rsidP="00923B22">
            <w:pPr>
              <w:spacing w:before="120"/>
              <w:rPr>
                <w:rFonts w:ascii="Times" w:hAnsi="Times" w:cs="Times"/>
                <w:sz w:val="18"/>
                <w:szCs w:val="18"/>
              </w:rPr>
            </w:pPr>
            <w:r w:rsidRPr="00FA1EF3">
              <w:rPr>
                <w:rFonts w:ascii="Times" w:hAnsi="Times" w:cs="Times"/>
                <w:sz w:val="18"/>
                <w:szCs w:val="18"/>
              </w:rPr>
              <w:t xml:space="preserve">An Inoperative Placard will be placed on affected </w:t>
            </w:r>
            <w:r w:rsidRPr="00A04F46">
              <w:rPr>
                <w:rFonts w:ascii="Times" w:hAnsi="Times" w:cs="Times"/>
                <w:sz w:val="18"/>
                <w:szCs w:val="18"/>
              </w:rPr>
              <w:t>Exterior Lavatory Door Ashtray</w:t>
            </w:r>
            <w:r w:rsidRPr="00FA1EF3">
              <w:rPr>
                <w:rFonts w:ascii="Times" w:hAnsi="Times" w:cs="Times"/>
                <w:sz w:val="18"/>
                <w:szCs w:val="18"/>
              </w:rPr>
              <w:t xml:space="preserve"> and will be noted on ADLS.</w:t>
            </w:r>
          </w:p>
        </w:tc>
      </w:tr>
      <w:tr w:rsidR="00A04F46" w:rsidRPr="00FA1EF3" w:rsidTr="00CD7895">
        <w:trPr>
          <w:cantSplit/>
        </w:trPr>
        <w:tc>
          <w:tcPr>
            <w:tcW w:w="2330" w:type="dxa"/>
            <w:tcBorders>
              <w:left w:val="single" w:sz="6" w:space="0" w:color="auto"/>
            </w:tcBorders>
          </w:tcPr>
          <w:p w:rsidR="00A04F46" w:rsidRPr="00FA1EF3" w:rsidRDefault="00F81ACD" w:rsidP="00F81ACD">
            <w:pPr>
              <w:tabs>
                <w:tab w:val="left" w:pos="450"/>
                <w:tab w:val="left" w:pos="2600"/>
              </w:tabs>
              <w:spacing w:before="120"/>
              <w:ind w:left="806" w:hanging="806"/>
              <w:rPr>
                <w:rFonts w:ascii="Times" w:hAnsi="Times" w:cs="Times"/>
                <w:sz w:val="18"/>
                <w:szCs w:val="18"/>
              </w:rPr>
            </w:pPr>
            <w:r>
              <w:rPr>
                <w:rFonts w:ascii="Times" w:hAnsi="Times" w:cs="Times"/>
                <w:sz w:val="18"/>
                <w:szCs w:val="18"/>
              </w:rPr>
              <w:tab/>
            </w:r>
            <w:r w:rsidR="00A04F46" w:rsidRPr="00FA1EF3">
              <w:rPr>
                <w:rFonts w:ascii="Times" w:hAnsi="Times" w:cs="Times"/>
                <w:sz w:val="18"/>
                <w:szCs w:val="18"/>
              </w:rPr>
              <w:t>2)</w:t>
            </w:r>
            <w:r w:rsidR="00A04F46" w:rsidRPr="00FA1EF3">
              <w:rPr>
                <w:rFonts w:ascii="Times" w:hAnsi="Times" w:cs="Times"/>
                <w:sz w:val="18"/>
                <w:szCs w:val="18"/>
              </w:rPr>
              <w:tab/>
              <w:t>Airplanes with</w:t>
            </w:r>
          </w:p>
          <w:p w:rsidR="00A04F46" w:rsidRPr="00FA1EF3" w:rsidRDefault="00A04F46" w:rsidP="00F81ACD">
            <w:pPr>
              <w:tabs>
                <w:tab w:val="left" w:pos="450"/>
                <w:tab w:val="left" w:pos="2600"/>
              </w:tabs>
              <w:ind w:left="806" w:hanging="806"/>
              <w:rPr>
                <w:rFonts w:ascii="Times" w:hAnsi="Times" w:cs="Times"/>
                <w:sz w:val="18"/>
                <w:szCs w:val="18"/>
              </w:rPr>
            </w:pPr>
            <w:r w:rsidRPr="00FA1EF3">
              <w:rPr>
                <w:rFonts w:ascii="Times" w:hAnsi="Times" w:cs="Times"/>
                <w:sz w:val="18"/>
                <w:szCs w:val="18"/>
              </w:rPr>
              <w:tab/>
            </w:r>
            <w:r w:rsidR="00F81ACD">
              <w:rPr>
                <w:rFonts w:ascii="Times" w:hAnsi="Times" w:cs="Times"/>
                <w:sz w:val="18"/>
                <w:szCs w:val="18"/>
              </w:rPr>
              <w:tab/>
            </w:r>
            <w:r w:rsidRPr="00FA1EF3">
              <w:rPr>
                <w:rFonts w:ascii="Times" w:hAnsi="Times" w:cs="Times"/>
                <w:sz w:val="18"/>
                <w:szCs w:val="18"/>
              </w:rPr>
              <w:t>only one exterior</w:t>
            </w:r>
          </w:p>
          <w:p w:rsidR="00A04F46" w:rsidRPr="00FA1EF3" w:rsidRDefault="00A04F46" w:rsidP="00EF17BD">
            <w:pPr>
              <w:tabs>
                <w:tab w:val="left" w:pos="450"/>
                <w:tab w:val="left" w:pos="2600"/>
              </w:tabs>
              <w:ind w:left="806" w:hanging="806"/>
              <w:rPr>
                <w:rFonts w:ascii="Times" w:hAnsi="Times" w:cs="Times"/>
                <w:sz w:val="18"/>
                <w:szCs w:val="18"/>
              </w:rPr>
            </w:pPr>
            <w:r w:rsidRPr="00FA1EF3">
              <w:rPr>
                <w:rFonts w:ascii="Times" w:hAnsi="Times" w:cs="Times"/>
                <w:sz w:val="18"/>
                <w:szCs w:val="18"/>
              </w:rPr>
              <w:tab/>
            </w:r>
            <w:r w:rsidR="00F81ACD">
              <w:rPr>
                <w:rFonts w:ascii="Times" w:hAnsi="Times" w:cs="Times"/>
                <w:sz w:val="18"/>
                <w:szCs w:val="18"/>
              </w:rPr>
              <w:tab/>
            </w:r>
            <w:r w:rsidRPr="00FA1EF3">
              <w:rPr>
                <w:rFonts w:ascii="Times" w:hAnsi="Times" w:cs="Times"/>
                <w:sz w:val="18"/>
                <w:szCs w:val="18"/>
              </w:rPr>
              <w:t>lavatory door ashtray</w:t>
            </w:r>
            <w:r w:rsidR="00EF17BD">
              <w:rPr>
                <w:rFonts w:ascii="Times" w:hAnsi="Times" w:cs="Times"/>
                <w:sz w:val="18"/>
                <w:szCs w:val="18"/>
              </w:rPr>
              <w:t xml:space="preserve"> </w:t>
            </w:r>
            <w:r w:rsidRPr="00FA1EF3">
              <w:rPr>
                <w:rFonts w:ascii="Times" w:hAnsi="Times" w:cs="Times"/>
                <w:sz w:val="18"/>
                <w:szCs w:val="18"/>
              </w:rPr>
              <w:t>installed</w:t>
            </w:r>
          </w:p>
        </w:tc>
        <w:tc>
          <w:tcPr>
            <w:tcW w:w="440" w:type="dxa"/>
            <w:tcBorders>
              <w:right w:val="single" w:sz="4" w:space="0" w:color="auto"/>
            </w:tcBorders>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A</w:t>
            </w:r>
          </w:p>
        </w:tc>
        <w:tc>
          <w:tcPr>
            <w:tcW w:w="370" w:type="dxa"/>
            <w:tcBorders>
              <w:left w:val="single" w:sz="4" w:space="0" w:color="auto"/>
              <w:right w:val="single" w:sz="6" w:space="0" w:color="auto"/>
            </w:tcBorders>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1</w:t>
            </w:r>
          </w:p>
        </w:tc>
        <w:tc>
          <w:tcPr>
            <w:tcW w:w="360" w:type="dxa"/>
          </w:tcPr>
          <w:p w:rsidR="00A04F46" w:rsidRPr="00FA1EF3" w:rsidRDefault="00585127" w:rsidP="00A86AF2">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A04F46" w:rsidRPr="00FA1EF3" w:rsidRDefault="00A04F46" w:rsidP="009F1FFE">
            <w:pPr>
              <w:spacing w:before="120"/>
              <w:rPr>
                <w:rFonts w:ascii="Times" w:hAnsi="Times" w:cs="Times"/>
                <w:sz w:val="18"/>
                <w:szCs w:val="18"/>
              </w:rPr>
            </w:pPr>
            <w:r w:rsidRPr="00FA1EF3">
              <w:rPr>
                <w:rFonts w:ascii="Times" w:hAnsi="Times" w:cs="Times"/>
                <w:sz w:val="18"/>
                <w:szCs w:val="18"/>
              </w:rPr>
              <w:t xml:space="preserve">May be </w:t>
            </w:r>
            <w:r w:rsidR="00EF17BD">
              <w:rPr>
                <w:rFonts w:ascii="Times" w:hAnsi="Times" w:cs="Times"/>
                <w:sz w:val="18"/>
                <w:szCs w:val="18"/>
              </w:rPr>
              <w:t>missing or inoperative for 10 d</w:t>
            </w:r>
            <w:r w:rsidR="009F1FFE">
              <w:rPr>
                <w:rFonts w:ascii="Times" w:hAnsi="Times" w:cs="Times"/>
                <w:sz w:val="18"/>
                <w:szCs w:val="18"/>
              </w:rPr>
              <w:t>a</w:t>
            </w:r>
            <w:r w:rsidR="00EF17BD">
              <w:rPr>
                <w:rFonts w:ascii="Times" w:hAnsi="Times" w:cs="Times"/>
                <w:sz w:val="18"/>
                <w:szCs w:val="18"/>
              </w:rPr>
              <w:t>ys.</w:t>
            </w:r>
          </w:p>
        </w:tc>
        <w:tc>
          <w:tcPr>
            <w:tcW w:w="288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None required.</w:t>
            </w:r>
          </w:p>
        </w:tc>
        <w:tc>
          <w:tcPr>
            <w:tcW w:w="252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 xml:space="preserve">An Inoperative Placard will be placed on affected </w:t>
            </w:r>
            <w:r w:rsidRPr="00A04F46">
              <w:rPr>
                <w:rFonts w:ascii="Times" w:hAnsi="Times" w:cs="Times"/>
                <w:sz w:val="18"/>
                <w:szCs w:val="18"/>
              </w:rPr>
              <w:t>Exterior Lavatory Door Ashtray</w:t>
            </w:r>
            <w:r w:rsidRPr="00FA1EF3">
              <w:rPr>
                <w:rFonts w:ascii="Times" w:hAnsi="Times" w:cs="Times"/>
                <w:sz w:val="18"/>
                <w:szCs w:val="18"/>
              </w:rPr>
              <w:t xml:space="preserve"> and will be noted on ADLS.</w:t>
            </w:r>
          </w:p>
        </w:tc>
      </w:tr>
      <w:tr w:rsidR="00A04F46" w:rsidRPr="00FA1EF3" w:rsidTr="00CD7895">
        <w:trPr>
          <w:cantSplit/>
        </w:trPr>
        <w:tc>
          <w:tcPr>
            <w:tcW w:w="2330" w:type="dxa"/>
            <w:tcBorders>
              <w:left w:val="single" w:sz="6" w:space="0" w:color="auto"/>
            </w:tcBorders>
          </w:tcPr>
          <w:p w:rsidR="00A04F46" w:rsidRPr="00FA1EF3" w:rsidRDefault="00A04F46" w:rsidP="00A86AF2">
            <w:pPr>
              <w:tabs>
                <w:tab w:val="left" w:pos="2600"/>
              </w:tabs>
              <w:spacing w:before="120"/>
              <w:ind w:left="446" w:hanging="446"/>
              <w:rPr>
                <w:rFonts w:ascii="Times" w:hAnsi="Times" w:cs="Times"/>
                <w:sz w:val="18"/>
                <w:szCs w:val="18"/>
              </w:rPr>
            </w:pPr>
            <w:r w:rsidRPr="00FA1EF3">
              <w:rPr>
                <w:rFonts w:ascii="Times" w:hAnsi="Times" w:cs="Times"/>
                <w:sz w:val="18"/>
                <w:szCs w:val="18"/>
              </w:rPr>
              <w:t>13.</w:t>
            </w:r>
            <w:r w:rsidRPr="00FA1EF3">
              <w:rPr>
                <w:rFonts w:ascii="Times" w:hAnsi="Times" w:cs="Times"/>
                <w:sz w:val="18"/>
                <w:szCs w:val="18"/>
              </w:rPr>
              <w:tab/>
              <w:t>External Camera</w:t>
            </w:r>
          </w:p>
          <w:p w:rsidR="00A04F46" w:rsidRPr="00FA1EF3" w:rsidRDefault="00A04F46" w:rsidP="00CD7895">
            <w:pPr>
              <w:tabs>
                <w:tab w:val="left" w:pos="2600"/>
              </w:tabs>
              <w:ind w:left="446" w:hanging="446"/>
              <w:rPr>
                <w:rFonts w:ascii="Times" w:hAnsi="Times" w:cs="Times"/>
                <w:sz w:val="18"/>
                <w:szCs w:val="18"/>
              </w:rPr>
            </w:pPr>
            <w:r w:rsidRPr="00FA1EF3">
              <w:rPr>
                <w:rFonts w:ascii="Times" w:hAnsi="Times" w:cs="Times"/>
                <w:sz w:val="18"/>
                <w:szCs w:val="18"/>
              </w:rPr>
              <w:t>***</w:t>
            </w:r>
            <w:r w:rsidRPr="00FA1EF3">
              <w:rPr>
                <w:rFonts w:ascii="Times" w:hAnsi="Times" w:cs="Times"/>
                <w:sz w:val="18"/>
                <w:szCs w:val="18"/>
              </w:rPr>
              <w:tab/>
              <w:t>System</w:t>
            </w:r>
          </w:p>
        </w:tc>
        <w:tc>
          <w:tcPr>
            <w:tcW w:w="440" w:type="dxa"/>
            <w:tcBorders>
              <w:right w:val="single" w:sz="4" w:space="0" w:color="auto"/>
            </w:tcBorders>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D</w:t>
            </w:r>
          </w:p>
        </w:tc>
        <w:tc>
          <w:tcPr>
            <w:tcW w:w="370" w:type="dxa"/>
            <w:tcBorders>
              <w:left w:val="single" w:sz="4" w:space="0" w:color="auto"/>
              <w:right w:val="single" w:sz="6" w:space="0" w:color="auto"/>
            </w:tcBorders>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1</w:t>
            </w:r>
          </w:p>
        </w:tc>
        <w:tc>
          <w:tcPr>
            <w:tcW w:w="360" w:type="dxa"/>
          </w:tcPr>
          <w:p w:rsidR="00A04F46" w:rsidRPr="00FA1EF3" w:rsidRDefault="00A04F46" w:rsidP="00A86AF2">
            <w:pPr>
              <w:tabs>
                <w:tab w:val="left" w:pos="360"/>
              </w:tabs>
              <w:spacing w:before="120"/>
              <w:rPr>
                <w:rFonts w:ascii="Times" w:hAnsi="Times" w:cs="Times"/>
                <w:sz w:val="18"/>
                <w:szCs w:val="18"/>
              </w:rPr>
            </w:pPr>
            <w:r w:rsidRPr="00FA1EF3">
              <w:rPr>
                <w:rFonts w:ascii="Times" w:hAnsi="Times" w:cs="Times"/>
                <w:sz w:val="18"/>
                <w:szCs w:val="18"/>
              </w:rPr>
              <w:t>0</w:t>
            </w:r>
          </w:p>
        </w:tc>
        <w:tc>
          <w:tcPr>
            <w:tcW w:w="3240" w:type="dxa"/>
            <w:tcBorders>
              <w:left w:val="single" w:sz="6" w:space="0" w:color="auto"/>
              <w:right w:val="single" w:sz="6" w:space="0" w:color="auto"/>
            </w:tcBorders>
          </w:tcPr>
          <w:p w:rsidR="00A04F46" w:rsidRPr="00FA1EF3" w:rsidRDefault="00A04F46" w:rsidP="00A86AF2">
            <w:pPr>
              <w:spacing w:before="120"/>
              <w:rPr>
                <w:rFonts w:ascii="Times" w:hAnsi="Times" w:cs="Times"/>
                <w:sz w:val="18"/>
                <w:szCs w:val="18"/>
              </w:rPr>
            </w:pPr>
          </w:p>
        </w:tc>
        <w:tc>
          <w:tcPr>
            <w:tcW w:w="288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None required.</w:t>
            </w:r>
          </w:p>
        </w:tc>
        <w:tc>
          <w:tcPr>
            <w:tcW w:w="252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A04F46" w:rsidRPr="00FA1EF3" w:rsidRDefault="00A04F46" w:rsidP="00A86AF2">
            <w:pPr>
              <w:spacing w:before="120"/>
              <w:rPr>
                <w:rFonts w:ascii="Times" w:hAnsi="Times" w:cs="Times"/>
                <w:sz w:val="18"/>
                <w:szCs w:val="18"/>
              </w:rPr>
            </w:pPr>
            <w:r w:rsidRPr="00FA1EF3">
              <w:rPr>
                <w:rFonts w:ascii="Times" w:hAnsi="Times" w:cs="Times"/>
                <w:sz w:val="18"/>
                <w:szCs w:val="18"/>
              </w:rPr>
              <w:t>An Inoperative Placard will be displayed in a prominent position to be seen by flight crew and will be noted on ADLS.</w:t>
            </w:r>
          </w:p>
        </w:tc>
      </w:tr>
      <w:tr w:rsidR="00A04F46" w:rsidRPr="00FA1EF3" w:rsidTr="00A04F46">
        <w:trPr>
          <w:cantSplit/>
        </w:trPr>
        <w:tc>
          <w:tcPr>
            <w:tcW w:w="2330" w:type="dxa"/>
            <w:tcBorders>
              <w:left w:val="single" w:sz="6" w:space="0" w:color="auto"/>
              <w:bottom w:val="single" w:sz="4" w:space="0" w:color="auto"/>
            </w:tcBorders>
          </w:tcPr>
          <w:p w:rsidR="00A04F46" w:rsidRPr="00FA1EF3" w:rsidRDefault="00A04F46" w:rsidP="00A86AF2">
            <w:pPr>
              <w:tabs>
                <w:tab w:val="left" w:pos="2600"/>
              </w:tabs>
              <w:spacing w:before="120"/>
              <w:ind w:left="446" w:hanging="446"/>
              <w:rPr>
                <w:rFonts w:ascii="Times" w:hAnsi="Times" w:cs="Times"/>
                <w:sz w:val="18"/>
                <w:szCs w:val="18"/>
              </w:rPr>
            </w:pPr>
          </w:p>
        </w:tc>
        <w:tc>
          <w:tcPr>
            <w:tcW w:w="440" w:type="dxa"/>
            <w:tcBorders>
              <w:bottom w:val="single" w:sz="4" w:space="0" w:color="auto"/>
              <w:right w:val="single" w:sz="4" w:space="0" w:color="auto"/>
            </w:tcBorders>
          </w:tcPr>
          <w:p w:rsidR="00A04F46" w:rsidRPr="00FA1EF3" w:rsidRDefault="00A04F46" w:rsidP="00A86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A04F46" w:rsidRPr="00FA1EF3" w:rsidRDefault="00A04F46" w:rsidP="00A86AF2">
            <w:pPr>
              <w:tabs>
                <w:tab w:val="left" w:pos="360"/>
              </w:tabs>
              <w:spacing w:before="120"/>
              <w:rPr>
                <w:rFonts w:ascii="Times" w:hAnsi="Times" w:cs="Times"/>
                <w:sz w:val="18"/>
                <w:szCs w:val="18"/>
              </w:rPr>
            </w:pPr>
          </w:p>
        </w:tc>
        <w:tc>
          <w:tcPr>
            <w:tcW w:w="360" w:type="dxa"/>
            <w:tcBorders>
              <w:bottom w:val="single" w:sz="4" w:space="0" w:color="auto"/>
            </w:tcBorders>
          </w:tcPr>
          <w:p w:rsidR="00A04F46" w:rsidRPr="00FA1EF3" w:rsidRDefault="00A04F46" w:rsidP="00A86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A04F46" w:rsidRPr="00FA1EF3" w:rsidRDefault="00A04F46" w:rsidP="00A04F46">
            <w:pPr>
              <w:spacing w:before="120"/>
              <w:rPr>
                <w:rFonts w:ascii="Times" w:hAnsi="Times" w:cs="Times"/>
                <w:sz w:val="18"/>
                <w:szCs w:val="18"/>
              </w:rPr>
            </w:pPr>
          </w:p>
        </w:tc>
        <w:tc>
          <w:tcPr>
            <w:tcW w:w="2880" w:type="dxa"/>
            <w:tcBorders>
              <w:bottom w:val="single" w:sz="4" w:space="0" w:color="auto"/>
              <w:right w:val="single" w:sz="6" w:space="0" w:color="auto"/>
            </w:tcBorders>
          </w:tcPr>
          <w:p w:rsidR="00A04F46" w:rsidRPr="00FA1EF3" w:rsidRDefault="00A04F46" w:rsidP="00A86AF2">
            <w:pPr>
              <w:spacing w:before="120"/>
              <w:rPr>
                <w:rFonts w:ascii="Times" w:hAnsi="Times" w:cs="Times"/>
                <w:sz w:val="18"/>
                <w:szCs w:val="18"/>
              </w:rPr>
            </w:pPr>
          </w:p>
        </w:tc>
        <w:tc>
          <w:tcPr>
            <w:tcW w:w="2520" w:type="dxa"/>
            <w:tcBorders>
              <w:bottom w:val="single" w:sz="4" w:space="0" w:color="auto"/>
              <w:right w:val="single" w:sz="6" w:space="0" w:color="auto"/>
            </w:tcBorders>
          </w:tcPr>
          <w:p w:rsidR="00A04F46" w:rsidRPr="00FA1EF3" w:rsidRDefault="00A04F46" w:rsidP="00A86AF2">
            <w:pPr>
              <w:spacing w:before="120"/>
              <w:rPr>
                <w:rFonts w:ascii="Times" w:hAnsi="Times" w:cs="Times"/>
                <w:sz w:val="18"/>
                <w:szCs w:val="18"/>
              </w:rPr>
            </w:pPr>
          </w:p>
        </w:tc>
        <w:tc>
          <w:tcPr>
            <w:tcW w:w="2340" w:type="dxa"/>
            <w:tcBorders>
              <w:bottom w:val="single" w:sz="4" w:space="0" w:color="auto"/>
              <w:right w:val="single" w:sz="6" w:space="0" w:color="auto"/>
            </w:tcBorders>
          </w:tcPr>
          <w:p w:rsidR="00A04F46" w:rsidRPr="00FA1EF3" w:rsidRDefault="00A04F46" w:rsidP="00A86AF2">
            <w:pPr>
              <w:spacing w:before="120"/>
              <w:rPr>
                <w:rFonts w:ascii="Times" w:hAnsi="Times" w:cs="Times"/>
                <w:sz w:val="18"/>
                <w:szCs w:val="18"/>
              </w:rPr>
            </w:pPr>
          </w:p>
        </w:tc>
      </w:tr>
    </w:tbl>
    <w:p w:rsidR="00CD7895" w:rsidRDefault="00CD7895" w:rsidP="00EA538C">
      <w:pPr>
        <w:jc w:val="center"/>
        <w:rPr>
          <w:sz w:val="22"/>
          <w:szCs w:val="22"/>
        </w:rPr>
        <w:sectPr w:rsidR="00CD7895" w:rsidSect="00EA538C">
          <w:headerReference w:type="default" r:id="rId9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F17BD" w:rsidRPr="00FA1EF3" w:rsidTr="00EF17BD">
        <w:trPr>
          <w:cantSplit/>
        </w:trPr>
        <w:tc>
          <w:tcPr>
            <w:tcW w:w="2330" w:type="dxa"/>
            <w:tcBorders>
              <w:top w:val="single" w:sz="4" w:space="0" w:color="auto"/>
              <w:left w:val="single" w:sz="6" w:space="0" w:color="auto"/>
            </w:tcBorders>
          </w:tcPr>
          <w:p w:rsidR="00EF17BD" w:rsidRPr="00FA1EF3" w:rsidRDefault="00EF17BD" w:rsidP="00EF17BD">
            <w:pPr>
              <w:tabs>
                <w:tab w:val="left" w:pos="2600"/>
              </w:tabs>
              <w:ind w:left="446" w:hanging="446"/>
              <w:rPr>
                <w:rFonts w:ascii="Times" w:hAnsi="Times" w:cs="Times"/>
                <w:sz w:val="18"/>
                <w:szCs w:val="18"/>
              </w:rPr>
            </w:pPr>
            <w:r w:rsidRPr="00FA1EF3">
              <w:rPr>
                <w:rFonts w:ascii="Times" w:hAnsi="Times" w:cs="Times"/>
                <w:sz w:val="18"/>
                <w:szCs w:val="18"/>
              </w:rPr>
              <w:lastRenderedPageBreak/>
              <w:t>14.</w:t>
            </w:r>
            <w:r w:rsidRPr="00FA1EF3">
              <w:rPr>
                <w:rFonts w:ascii="Times" w:hAnsi="Times" w:cs="Times"/>
                <w:sz w:val="18"/>
                <w:szCs w:val="18"/>
              </w:rPr>
              <w:tab/>
              <w:t>Emergency Vision</w:t>
            </w:r>
          </w:p>
          <w:p w:rsidR="00EF17BD" w:rsidRPr="00FA1EF3" w:rsidRDefault="00EF17BD" w:rsidP="00EF17BD">
            <w:pPr>
              <w:tabs>
                <w:tab w:val="left" w:pos="2600"/>
              </w:tabs>
              <w:ind w:left="446" w:hanging="446"/>
              <w:rPr>
                <w:rFonts w:ascii="Times" w:hAnsi="Times" w:cs="Times"/>
                <w:sz w:val="18"/>
                <w:szCs w:val="18"/>
              </w:rPr>
            </w:pPr>
            <w:r w:rsidRPr="00FA1EF3">
              <w:rPr>
                <w:rFonts w:ascii="Times" w:hAnsi="Times" w:cs="Times"/>
                <w:sz w:val="18"/>
                <w:szCs w:val="18"/>
              </w:rPr>
              <w:tab/>
              <w:t>Assurance System</w:t>
            </w:r>
          </w:p>
          <w:p w:rsidR="00EF17BD" w:rsidRPr="00FA1EF3" w:rsidRDefault="00EF17BD" w:rsidP="00EF17BD">
            <w:pPr>
              <w:tabs>
                <w:tab w:val="left" w:pos="2600"/>
              </w:tabs>
              <w:ind w:left="446" w:hanging="446"/>
              <w:rPr>
                <w:rFonts w:ascii="Times" w:hAnsi="Times" w:cs="Times"/>
                <w:sz w:val="18"/>
                <w:szCs w:val="18"/>
              </w:rPr>
            </w:pPr>
            <w:r w:rsidRPr="00FA1EF3">
              <w:rPr>
                <w:rFonts w:ascii="Times" w:hAnsi="Times" w:cs="Times"/>
                <w:sz w:val="18"/>
                <w:szCs w:val="18"/>
              </w:rPr>
              <w:tab/>
              <w:t>(EVAS)</w:t>
            </w:r>
          </w:p>
        </w:tc>
        <w:tc>
          <w:tcPr>
            <w:tcW w:w="440" w:type="dxa"/>
            <w:tcBorders>
              <w:top w:val="single" w:sz="4" w:space="0" w:color="auto"/>
              <w:right w:val="single" w:sz="4" w:space="0" w:color="auto"/>
            </w:tcBorders>
          </w:tcPr>
          <w:p w:rsidR="00EF17BD" w:rsidRPr="00FA1EF3" w:rsidRDefault="00EF17BD" w:rsidP="00EF17BD">
            <w:pPr>
              <w:tabs>
                <w:tab w:val="left" w:pos="360"/>
              </w:tabs>
              <w:rPr>
                <w:rFonts w:ascii="Times" w:hAnsi="Times" w:cs="Times"/>
                <w:sz w:val="18"/>
                <w:szCs w:val="18"/>
              </w:rPr>
            </w:pPr>
            <w:r w:rsidRPr="00FA1EF3">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EF17BD" w:rsidRPr="00FA1EF3" w:rsidRDefault="00EF17BD" w:rsidP="00EF17BD">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tcBorders>
          </w:tcPr>
          <w:p w:rsidR="00EF17BD" w:rsidRPr="00FA1EF3" w:rsidRDefault="00EF17BD" w:rsidP="00EF17BD">
            <w:pPr>
              <w:tabs>
                <w:tab w:val="left" w:pos="360"/>
              </w:tabs>
              <w:rPr>
                <w:rFonts w:ascii="Times" w:hAnsi="Times" w:cs="Times"/>
                <w:sz w:val="18"/>
                <w:szCs w:val="18"/>
              </w:rPr>
            </w:pPr>
            <w:r w:rsidRPr="00FA1EF3">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EF17BD" w:rsidRPr="00FA1EF3" w:rsidRDefault="00EF17BD" w:rsidP="00EF17BD">
            <w:pPr>
              <w:rPr>
                <w:rFonts w:ascii="Times" w:hAnsi="Times" w:cs="Times"/>
                <w:sz w:val="18"/>
                <w:szCs w:val="18"/>
              </w:rPr>
            </w:pPr>
            <w:r>
              <w:rPr>
                <w:rFonts w:ascii="Times" w:hAnsi="Times" w:cs="Times"/>
                <w:sz w:val="18"/>
                <w:szCs w:val="18"/>
              </w:rPr>
              <w:t>May be inoperative or removed.</w:t>
            </w:r>
          </w:p>
        </w:tc>
        <w:tc>
          <w:tcPr>
            <w:tcW w:w="2880" w:type="dxa"/>
            <w:tcBorders>
              <w:top w:val="single" w:sz="4" w:space="0" w:color="auto"/>
              <w:right w:val="single" w:sz="6" w:space="0" w:color="auto"/>
            </w:tcBorders>
          </w:tcPr>
          <w:p w:rsidR="00EF17BD" w:rsidRPr="00FA1EF3" w:rsidRDefault="00EF17BD" w:rsidP="00EF17BD">
            <w:pPr>
              <w:rPr>
                <w:rFonts w:ascii="Times" w:hAnsi="Times" w:cs="Times"/>
                <w:sz w:val="18"/>
                <w:szCs w:val="18"/>
              </w:rPr>
            </w:pPr>
            <w:r w:rsidRPr="00FA1EF3">
              <w:rPr>
                <w:rFonts w:ascii="Times" w:hAnsi="Times" w:cs="Times"/>
                <w:sz w:val="18"/>
                <w:szCs w:val="18"/>
              </w:rPr>
              <w:t>None required.</w:t>
            </w:r>
          </w:p>
        </w:tc>
        <w:tc>
          <w:tcPr>
            <w:tcW w:w="2520" w:type="dxa"/>
            <w:tcBorders>
              <w:top w:val="single" w:sz="4" w:space="0" w:color="auto"/>
              <w:right w:val="single" w:sz="6" w:space="0" w:color="auto"/>
            </w:tcBorders>
          </w:tcPr>
          <w:p w:rsidR="00EF17BD" w:rsidRPr="00FA1EF3" w:rsidRDefault="00EF17BD" w:rsidP="00EF17BD">
            <w:pPr>
              <w:rPr>
                <w:rFonts w:ascii="Times" w:hAnsi="Times" w:cs="Times"/>
                <w:sz w:val="18"/>
                <w:szCs w:val="18"/>
              </w:rPr>
            </w:pPr>
            <w:r w:rsidRPr="00FA1EF3">
              <w:rPr>
                <w:rFonts w:ascii="Times" w:hAnsi="Times" w:cs="Times"/>
                <w:sz w:val="18"/>
                <w:szCs w:val="18"/>
              </w:rPr>
              <w:t>None required.</w:t>
            </w:r>
          </w:p>
        </w:tc>
        <w:tc>
          <w:tcPr>
            <w:tcW w:w="2340" w:type="dxa"/>
            <w:tcBorders>
              <w:top w:val="single" w:sz="4" w:space="0" w:color="auto"/>
              <w:right w:val="single" w:sz="6" w:space="0" w:color="auto"/>
            </w:tcBorders>
          </w:tcPr>
          <w:p w:rsidR="00EF17BD" w:rsidRPr="00FA1EF3" w:rsidRDefault="00EF17BD" w:rsidP="00EF17BD">
            <w:pPr>
              <w:rPr>
                <w:rFonts w:ascii="Times" w:hAnsi="Times" w:cs="Times"/>
                <w:sz w:val="18"/>
                <w:szCs w:val="18"/>
              </w:rPr>
            </w:pPr>
            <w:r w:rsidRPr="00FA1EF3">
              <w:rPr>
                <w:rFonts w:ascii="Times" w:hAnsi="Times" w:cs="Times"/>
                <w:sz w:val="18"/>
                <w:szCs w:val="18"/>
              </w:rPr>
              <w:t>An Inoperative Placard will be placed on vertical adjustment handle and will be noted on ADLS.</w:t>
            </w:r>
          </w:p>
        </w:tc>
      </w:tr>
      <w:tr w:rsidR="00CD7895" w:rsidRPr="00FA1EF3" w:rsidTr="00EF17BD">
        <w:trPr>
          <w:cantSplit/>
        </w:trPr>
        <w:tc>
          <w:tcPr>
            <w:tcW w:w="2330" w:type="dxa"/>
            <w:tcBorders>
              <w:left w:val="single" w:sz="6" w:space="0" w:color="auto"/>
            </w:tcBorders>
          </w:tcPr>
          <w:p w:rsidR="00CD7895" w:rsidRPr="00FA1EF3" w:rsidRDefault="00CD7895" w:rsidP="00EF17BD">
            <w:pPr>
              <w:tabs>
                <w:tab w:val="left" w:pos="2600"/>
              </w:tabs>
              <w:spacing w:before="120"/>
              <w:ind w:left="446" w:hanging="446"/>
              <w:rPr>
                <w:rFonts w:ascii="Times" w:hAnsi="Times" w:cs="Times"/>
                <w:sz w:val="18"/>
                <w:szCs w:val="18"/>
              </w:rPr>
            </w:pPr>
            <w:r w:rsidRPr="00FA1EF3">
              <w:rPr>
                <w:rFonts w:ascii="Times" w:hAnsi="Times" w:cs="Times"/>
                <w:sz w:val="18"/>
                <w:szCs w:val="18"/>
              </w:rPr>
              <w:t>15.</w:t>
            </w:r>
            <w:r w:rsidRPr="00FA1EF3">
              <w:rPr>
                <w:rFonts w:ascii="Times" w:hAnsi="Times" w:cs="Times"/>
                <w:sz w:val="18"/>
                <w:szCs w:val="18"/>
              </w:rPr>
              <w:tab/>
              <w:t>Pilot Seat(s)</w:t>
            </w:r>
          </w:p>
        </w:tc>
        <w:tc>
          <w:tcPr>
            <w:tcW w:w="440" w:type="dxa"/>
            <w:tcBorders>
              <w:right w:val="single" w:sz="4" w:space="0" w:color="auto"/>
            </w:tcBorders>
          </w:tcPr>
          <w:p w:rsidR="00CD7895" w:rsidRPr="00FA1EF3" w:rsidRDefault="00CD7895" w:rsidP="00EF17BD">
            <w:pPr>
              <w:tabs>
                <w:tab w:val="left" w:pos="360"/>
              </w:tabs>
              <w:rPr>
                <w:rFonts w:ascii="Times" w:hAnsi="Times" w:cs="Times"/>
                <w:sz w:val="18"/>
                <w:szCs w:val="18"/>
              </w:rPr>
            </w:pPr>
          </w:p>
        </w:tc>
        <w:tc>
          <w:tcPr>
            <w:tcW w:w="370" w:type="dxa"/>
            <w:tcBorders>
              <w:left w:val="single" w:sz="4" w:space="0" w:color="auto"/>
              <w:right w:val="single" w:sz="6" w:space="0" w:color="auto"/>
            </w:tcBorders>
          </w:tcPr>
          <w:p w:rsidR="00CD7895" w:rsidRPr="00FA1EF3" w:rsidRDefault="00CD7895" w:rsidP="00EF17BD">
            <w:pPr>
              <w:tabs>
                <w:tab w:val="left" w:pos="360"/>
              </w:tabs>
              <w:rPr>
                <w:rFonts w:ascii="Times" w:hAnsi="Times" w:cs="Times"/>
                <w:sz w:val="18"/>
                <w:szCs w:val="18"/>
              </w:rPr>
            </w:pPr>
          </w:p>
        </w:tc>
        <w:tc>
          <w:tcPr>
            <w:tcW w:w="360" w:type="dxa"/>
          </w:tcPr>
          <w:p w:rsidR="00CD7895" w:rsidRPr="00FA1EF3" w:rsidRDefault="00CD7895" w:rsidP="00EF17BD">
            <w:pPr>
              <w:tabs>
                <w:tab w:val="left" w:pos="360"/>
              </w:tabs>
              <w:rPr>
                <w:rFonts w:ascii="Times" w:hAnsi="Times" w:cs="Times"/>
                <w:sz w:val="18"/>
                <w:szCs w:val="18"/>
              </w:rPr>
            </w:pPr>
          </w:p>
        </w:tc>
        <w:tc>
          <w:tcPr>
            <w:tcW w:w="3240" w:type="dxa"/>
            <w:tcBorders>
              <w:left w:val="single" w:sz="6" w:space="0" w:color="auto"/>
              <w:right w:val="single" w:sz="6" w:space="0" w:color="auto"/>
            </w:tcBorders>
          </w:tcPr>
          <w:p w:rsidR="00CD7895" w:rsidRPr="00FA1EF3" w:rsidRDefault="00CD7895" w:rsidP="00EF17BD">
            <w:pPr>
              <w:rPr>
                <w:rFonts w:ascii="Times" w:hAnsi="Times" w:cs="Times"/>
                <w:sz w:val="18"/>
                <w:szCs w:val="18"/>
              </w:rPr>
            </w:pPr>
          </w:p>
        </w:tc>
        <w:tc>
          <w:tcPr>
            <w:tcW w:w="2880" w:type="dxa"/>
            <w:tcBorders>
              <w:right w:val="single" w:sz="6" w:space="0" w:color="auto"/>
            </w:tcBorders>
          </w:tcPr>
          <w:p w:rsidR="00CD7895" w:rsidRPr="00FA1EF3" w:rsidRDefault="00CD7895" w:rsidP="00EF17BD">
            <w:pPr>
              <w:rPr>
                <w:rFonts w:ascii="Times" w:hAnsi="Times" w:cs="Times"/>
                <w:sz w:val="18"/>
                <w:szCs w:val="18"/>
              </w:rPr>
            </w:pPr>
          </w:p>
        </w:tc>
        <w:tc>
          <w:tcPr>
            <w:tcW w:w="2520" w:type="dxa"/>
            <w:tcBorders>
              <w:right w:val="single" w:sz="6" w:space="0" w:color="auto"/>
            </w:tcBorders>
          </w:tcPr>
          <w:p w:rsidR="00CD7895" w:rsidRPr="00FA1EF3" w:rsidRDefault="00CD7895" w:rsidP="00EF17BD">
            <w:pPr>
              <w:rPr>
                <w:rFonts w:ascii="Times" w:hAnsi="Times" w:cs="Times"/>
                <w:sz w:val="18"/>
                <w:szCs w:val="18"/>
              </w:rPr>
            </w:pPr>
          </w:p>
        </w:tc>
        <w:tc>
          <w:tcPr>
            <w:tcW w:w="2340" w:type="dxa"/>
            <w:tcBorders>
              <w:right w:val="single" w:sz="6" w:space="0" w:color="auto"/>
            </w:tcBorders>
          </w:tcPr>
          <w:p w:rsidR="00CD7895" w:rsidRPr="00FA1EF3" w:rsidRDefault="00CD7895" w:rsidP="00EF17BD">
            <w:pPr>
              <w:rPr>
                <w:rFonts w:ascii="Times" w:hAnsi="Times" w:cs="Times"/>
                <w:sz w:val="18"/>
                <w:szCs w:val="18"/>
              </w:rPr>
            </w:pPr>
          </w:p>
        </w:tc>
      </w:tr>
      <w:tr w:rsidR="00CD7895" w:rsidRPr="00FA1EF3" w:rsidTr="00A86AF2">
        <w:trPr>
          <w:cantSplit/>
        </w:trPr>
        <w:tc>
          <w:tcPr>
            <w:tcW w:w="2330" w:type="dxa"/>
            <w:tcBorders>
              <w:left w:val="single" w:sz="6" w:space="0" w:color="auto"/>
            </w:tcBorders>
          </w:tcPr>
          <w:p w:rsidR="00CD7895" w:rsidRPr="00FA1EF3" w:rsidRDefault="00CD7895" w:rsidP="00A86AF2">
            <w:pPr>
              <w:tabs>
                <w:tab w:val="left" w:pos="450"/>
                <w:tab w:val="left" w:pos="2600"/>
              </w:tabs>
              <w:spacing w:before="120"/>
              <w:ind w:left="806" w:hanging="806"/>
              <w:rPr>
                <w:rFonts w:ascii="Times" w:hAnsi="Times" w:cs="Times"/>
                <w:sz w:val="18"/>
                <w:szCs w:val="18"/>
              </w:rPr>
            </w:pPr>
            <w:r w:rsidRPr="00FA1EF3">
              <w:rPr>
                <w:rFonts w:ascii="Times" w:hAnsi="Times" w:cs="Times"/>
                <w:sz w:val="18"/>
                <w:szCs w:val="18"/>
              </w:rPr>
              <w:tab/>
              <w:t>1)</w:t>
            </w:r>
            <w:r w:rsidRPr="00FA1EF3">
              <w:rPr>
                <w:rFonts w:ascii="Times" w:hAnsi="Times" w:cs="Times"/>
                <w:sz w:val="18"/>
                <w:szCs w:val="18"/>
              </w:rPr>
              <w:tab/>
              <w:t>Vertical</w:t>
            </w:r>
          </w:p>
          <w:p w:rsidR="00CD7895" w:rsidRPr="00FA1EF3" w:rsidRDefault="00CD7895" w:rsidP="00F81ACD">
            <w:pPr>
              <w:tabs>
                <w:tab w:val="left" w:pos="450"/>
                <w:tab w:val="left" w:pos="2600"/>
              </w:tabs>
              <w:ind w:left="806" w:hanging="806"/>
              <w:rPr>
                <w:rFonts w:ascii="Times" w:hAnsi="Times" w:cs="Times"/>
                <w:sz w:val="18"/>
                <w:szCs w:val="18"/>
              </w:rPr>
            </w:pPr>
            <w:r w:rsidRPr="00FA1EF3">
              <w:rPr>
                <w:rFonts w:ascii="Times" w:hAnsi="Times" w:cs="Times"/>
                <w:sz w:val="18"/>
                <w:szCs w:val="18"/>
              </w:rPr>
              <w:tab/>
            </w:r>
            <w:r w:rsidRPr="00FA1EF3">
              <w:rPr>
                <w:rFonts w:ascii="Times" w:hAnsi="Times" w:cs="Times"/>
                <w:sz w:val="18"/>
                <w:szCs w:val="18"/>
              </w:rPr>
              <w:tab/>
              <w:t>Adjustment</w:t>
            </w:r>
          </w:p>
        </w:tc>
        <w:tc>
          <w:tcPr>
            <w:tcW w:w="440" w:type="dxa"/>
            <w:tcBorders>
              <w:right w:val="single" w:sz="4"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C</w:t>
            </w:r>
          </w:p>
        </w:tc>
        <w:tc>
          <w:tcPr>
            <w:tcW w:w="370" w:type="dxa"/>
            <w:tcBorders>
              <w:left w:val="single" w:sz="4" w:space="0" w:color="auto"/>
              <w:right w:val="single" w:sz="6"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60" w:type="dxa"/>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240" w:type="dxa"/>
            <w:tcBorders>
              <w:left w:val="single" w:sz="6" w:space="0" w:color="auto"/>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(M) May be inoperative provided:</w:t>
            </w:r>
          </w:p>
          <w:p w:rsidR="00CD7895" w:rsidRPr="00FA1EF3" w:rsidRDefault="00CD7895" w:rsidP="00CD7895">
            <w:pPr>
              <w:ind w:left="460" w:hanging="360"/>
              <w:rPr>
                <w:rFonts w:ascii="Times" w:hAnsi="Times" w:cs="Times"/>
                <w:sz w:val="18"/>
                <w:szCs w:val="18"/>
              </w:rPr>
            </w:pPr>
            <w:r w:rsidRPr="00FA1EF3">
              <w:rPr>
                <w:rFonts w:ascii="Times" w:hAnsi="Times" w:cs="Times"/>
                <w:sz w:val="18"/>
                <w:szCs w:val="18"/>
              </w:rPr>
              <w:t>a)</w:t>
            </w:r>
            <w:r w:rsidRPr="00FA1EF3">
              <w:rPr>
                <w:rFonts w:ascii="Times" w:hAnsi="Times" w:cs="Times"/>
                <w:sz w:val="18"/>
                <w:szCs w:val="18"/>
              </w:rPr>
              <w:tab/>
              <w:t>Seat is secured at the individual crewmember’s requirements, and</w:t>
            </w:r>
          </w:p>
          <w:p w:rsidR="00CD7895" w:rsidRPr="00FA1EF3" w:rsidRDefault="00234508" w:rsidP="00CD7895">
            <w:pPr>
              <w:ind w:left="460" w:hanging="360"/>
              <w:rPr>
                <w:rFonts w:ascii="Times" w:hAnsi="Times" w:cs="Times"/>
                <w:sz w:val="18"/>
                <w:szCs w:val="18"/>
              </w:rPr>
            </w:pPr>
            <w:r>
              <w:rPr>
                <w:rFonts w:ascii="Times" w:hAnsi="Times" w:cs="Times"/>
                <w:sz w:val="18"/>
                <w:szCs w:val="18"/>
              </w:rPr>
              <w:t>b)</w:t>
            </w:r>
            <w:r>
              <w:rPr>
                <w:rFonts w:ascii="Times" w:hAnsi="Times" w:cs="Times"/>
                <w:sz w:val="18"/>
                <w:szCs w:val="18"/>
              </w:rPr>
              <w:tab/>
              <w:t>Fore-A</w:t>
            </w:r>
            <w:r w:rsidR="00CD7895" w:rsidRPr="00FA1EF3">
              <w:rPr>
                <w:rFonts w:ascii="Times" w:hAnsi="Times" w:cs="Times"/>
                <w:sz w:val="18"/>
                <w:szCs w:val="18"/>
              </w:rPr>
              <w:t>ft adjustment is operative.</w:t>
            </w:r>
          </w:p>
        </w:tc>
        <w:tc>
          <w:tcPr>
            <w:tcW w:w="288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Maintenance will secure seat as required by proviso a) and ensure that seat is able to move full fore and aft on its track.</w:t>
            </w:r>
          </w:p>
        </w:tc>
        <w:tc>
          <w:tcPr>
            <w:tcW w:w="252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An Inoperative Placard will be placed on vertical adjustment handle and will be noted on ADLS.</w:t>
            </w:r>
          </w:p>
        </w:tc>
      </w:tr>
      <w:tr w:rsidR="00CD7895" w:rsidRPr="00FA1EF3" w:rsidTr="00A86AF2">
        <w:trPr>
          <w:cantSplit/>
        </w:trPr>
        <w:tc>
          <w:tcPr>
            <w:tcW w:w="2330" w:type="dxa"/>
            <w:tcBorders>
              <w:left w:val="single" w:sz="6" w:space="0" w:color="auto"/>
            </w:tcBorders>
          </w:tcPr>
          <w:p w:rsidR="00CD7895" w:rsidRPr="00FA1EF3" w:rsidRDefault="00CD7895" w:rsidP="00A86AF2">
            <w:pPr>
              <w:tabs>
                <w:tab w:val="left" w:pos="450"/>
                <w:tab w:val="left" w:pos="2600"/>
              </w:tabs>
              <w:spacing w:before="120"/>
              <w:ind w:left="806" w:hanging="806"/>
              <w:rPr>
                <w:rFonts w:ascii="Times" w:hAnsi="Times" w:cs="Times"/>
                <w:sz w:val="18"/>
                <w:szCs w:val="18"/>
              </w:rPr>
            </w:pPr>
            <w:r w:rsidRPr="00FA1EF3">
              <w:rPr>
                <w:rFonts w:ascii="Times" w:hAnsi="Times" w:cs="Times"/>
                <w:sz w:val="18"/>
                <w:szCs w:val="18"/>
              </w:rPr>
              <w:tab/>
              <w:t>2)</w:t>
            </w:r>
            <w:r w:rsidRPr="00FA1EF3">
              <w:rPr>
                <w:rFonts w:ascii="Times" w:hAnsi="Times" w:cs="Times"/>
                <w:sz w:val="18"/>
                <w:szCs w:val="18"/>
              </w:rPr>
              <w:tab/>
              <w:t>Armrest</w:t>
            </w:r>
          </w:p>
        </w:tc>
        <w:tc>
          <w:tcPr>
            <w:tcW w:w="440" w:type="dxa"/>
            <w:tcBorders>
              <w:right w:val="single" w:sz="4"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C</w:t>
            </w:r>
          </w:p>
        </w:tc>
        <w:tc>
          <w:tcPr>
            <w:tcW w:w="370" w:type="dxa"/>
            <w:tcBorders>
              <w:left w:val="single" w:sz="4" w:space="0" w:color="auto"/>
              <w:right w:val="single" w:sz="6"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60" w:type="dxa"/>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240" w:type="dxa"/>
            <w:tcBorders>
              <w:left w:val="single" w:sz="6" w:space="0" w:color="auto"/>
              <w:right w:val="single" w:sz="6" w:space="0" w:color="auto"/>
            </w:tcBorders>
          </w:tcPr>
          <w:p w:rsidR="00CD7895" w:rsidRPr="00FA1EF3" w:rsidRDefault="00CD7895" w:rsidP="00EF17BD">
            <w:pPr>
              <w:spacing w:before="120"/>
              <w:rPr>
                <w:rFonts w:ascii="Times" w:hAnsi="Times" w:cs="Times"/>
                <w:sz w:val="18"/>
                <w:szCs w:val="18"/>
              </w:rPr>
            </w:pPr>
            <w:r w:rsidRPr="00FA1EF3">
              <w:rPr>
                <w:rFonts w:ascii="Times" w:hAnsi="Times" w:cs="Times"/>
                <w:sz w:val="18"/>
                <w:szCs w:val="18"/>
              </w:rPr>
              <w:t>(M) May be inoperative provided:</w:t>
            </w:r>
          </w:p>
          <w:p w:rsidR="00CD7895" w:rsidRPr="00FA1EF3" w:rsidRDefault="00CD7895" w:rsidP="00CD7895">
            <w:pPr>
              <w:ind w:left="460" w:hanging="360"/>
              <w:rPr>
                <w:rFonts w:ascii="Times" w:hAnsi="Times" w:cs="Times"/>
                <w:sz w:val="18"/>
                <w:szCs w:val="18"/>
              </w:rPr>
            </w:pPr>
            <w:r w:rsidRPr="00FA1EF3">
              <w:rPr>
                <w:rFonts w:ascii="Times" w:hAnsi="Times" w:cs="Times"/>
                <w:sz w:val="18"/>
                <w:szCs w:val="18"/>
              </w:rPr>
              <w:t>a)</w:t>
            </w:r>
            <w:r w:rsidRPr="00FA1EF3">
              <w:rPr>
                <w:rFonts w:ascii="Times" w:hAnsi="Times" w:cs="Times"/>
                <w:sz w:val="18"/>
                <w:szCs w:val="18"/>
              </w:rPr>
              <w:tab/>
              <w:t>Affected armrest is in the upright position or removed, and</w:t>
            </w:r>
          </w:p>
          <w:p w:rsidR="00CD7895" w:rsidRPr="00FA1EF3" w:rsidRDefault="00CD7895" w:rsidP="00CD7895">
            <w:pPr>
              <w:ind w:left="460" w:hanging="360"/>
              <w:rPr>
                <w:rFonts w:ascii="Times" w:hAnsi="Times" w:cs="Times"/>
                <w:sz w:val="18"/>
                <w:szCs w:val="18"/>
              </w:rPr>
            </w:pPr>
            <w:r w:rsidRPr="00FA1EF3">
              <w:rPr>
                <w:rFonts w:ascii="Times" w:hAnsi="Times" w:cs="Times"/>
                <w:sz w:val="18"/>
                <w:szCs w:val="18"/>
              </w:rPr>
              <w:t>b)</w:t>
            </w:r>
            <w:r w:rsidRPr="00FA1EF3">
              <w:rPr>
                <w:rFonts w:ascii="Times" w:hAnsi="Times" w:cs="Times"/>
                <w:sz w:val="18"/>
                <w:szCs w:val="18"/>
              </w:rPr>
              <w:tab/>
              <w:t>Seat is acceptable to the affected crewmember.</w:t>
            </w:r>
          </w:p>
        </w:tc>
        <w:tc>
          <w:tcPr>
            <w:tcW w:w="288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Maintenance will ensure armrest is in the up position or removed.</w:t>
            </w:r>
          </w:p>
        </w:tc>
        <w:tc>
          <w:tcPr>
            <w:tcW w:w="252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An Inoperative Placard will be placed on affected arm rest and will be noted on ADLS.</w:t>
            </w:r>
          </w:p>
        </w:tc>
      </w:tr>
      <w:tr w:rsidR="00CD7895" w:rsidRPr="00FA1EF3" w:rsidTr="00A86AF2">
        <w:trPr>
          <w:cantSplit/>
        </w:trPr>
        <w:tc>
          <w:tcPr>
            <w:tcW w:w="2330" w:type="dxa"/>
            <w:tcBorders>
              <w:left w:val="single" w:sz="6" w:space="0" w:color="auto"/>
            </w:tcBorders>
          </w:tcPr>
          <w:p w:rsidR="00CD7895" w:rsidRPr="00FA1EF3" w:rsidRDefault="00CD7895" w:rsidP="00A86AF2">
            <w:pPr>
              <w:tabs>
                <w:tab w:val="left" w:pos="450"/>
                <w:tab w:val="left" w:pos="2600"/>
              </w:tabs>
              <w:spacing w:before="120"/>
              <w:ind w:left="806" w:hanging="806"/>
              <w:rPr>
                <w:rFonts w:ascii="Times" w:hAnsi="Times" w:cs="Times"/>
                <w:sz w:val="18"/>
                <w:szCs w:val="18"/>
              </w:rPr>
            </w:pPr>
            <w:r w:rsidRPr="00FA1EF3">
              <w:rPr>
                <w:rFonts w:ascii="Times" w:hAnsi="Times" w:cs="Times"/>
                <w:sz w:val="18"/>
                <w:szCs w:val="18"/>
              </w:rPr>
              <w:tab/>
              <w:t>3)</w:t>
            </w:r>
            <w:r w:rsidRPr="00FA1EF3">
              <w:rPr>
                <w:rFonts w:ascii="Times" w:hAnsi="Times" w:cs="Times"/>
                <w:sz w:val="18"/>
                <w:szCs w:val="18"/>
              </w:rPr>
              <w:tab/>
              <w:t>Recline</w:t>
            </w:r>
          </w:p>
          <w:p w:rsidR="00CD7895" w:rsidRPr="00FA1EF3" w:rsidRDefault="00CD7895" w:rsidP="00A86AF2">
            <w:pPr>
              <w:tabs>
                <w:tab w:val="left" w:pos="450"/>
                <w:tab w:val="left" w:pos="2600"/>
              </w:tabs>
              <w:ind w:left="806" w:hanging="806"/>
              <w:rPr>
                <w:rFonts w:ascii="Times" w:hAnsi="Times" w:cs="Times"/>
                <w:sz w:val="18"/>
                <w:szCs w:val="18"/>
              </w:rPr>
            </w:pPr>
            <w:r w:rsidRPr="00FA1EF3">
              <w:rPr>
                <w:rFonts w:ascii="Times" w:hAnsi="Times" w:cs="Times"/>
                <w:sz w:val="18"/>
                <w:szCs w:val="18"/>
              </w:rPr>
              <w:tab/>
            </w:r>
            <w:r w:rsidRPr="00FA1EF3">
              <w:rPr>
                <w:rFonts w:ascii="Times" w:hAnsi="Times" w:cs="Times"/>
                <w:sz w:val="18"/>
                <w:szCs w:val="18"/>
              </w:rPr>
              <w:tab/>
              <w:t>Adjustment</w:t>
            </w:r>
          </w:p>
        </w:tc>
        <w:tc>
          <w:tcPr>
            <w:tcW w:w="440" w:type="dxa"/>
            <w:tcBorders>
              <w:right w:val="single" w:sz="4"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C</w:t>
            </w:r>
          </w:p>
        </w:tc>
        <w:tc>
          <w:tcPr>
            <w:tcW w:w="370" w:type="dxa"/>
            <w:tcBorders>
              <w:left w:val="single" w:sz="4" w:space="0" w:color="auto"/>
              <w:right w:val="single" w:sz="6"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60" w:type="dxa"/>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240" w:type="dxa"/>
            <w:tcBorders>
              <w:left w:val="single" w:sz="6" w:space="0" w:color="auto"/>
              <w:right w:val="single" w:sz="6" w:space="0" w:color="auto"/>
            </w:tcBorders>
          </w:tcPr>
          <w:p w:rsidR="00CD7895" w:rsidRPr="00FA1EF3" w:rsidRDefault="00CD7895" w:rsidP="00EF17BD">
            <w:pPr>
              <w:spacing w:before="120"/>
              <w:rPr>
                <w:rFonts w:ascii="Times" w:hAnsi="Times" w:cs="Times"/>
                <w:sz w:val="18"/>
                <w:szCs w:val="18"/>
              </w:rPr>
            </w:pPr>
            <w:r w:rsidRPr="00FA1EF3">
              <w:rPr>
                <w:rFonts w:ascii="Times" w:hAnsi="Times" w:cs="Times"/>
                <w:sz w:val="18"/>
                <w:szCs w:val="18"/>
              </w:rPr>
              <w:t>(M) May be inoperative provided:</w:t>
            </w:r>
          </w:p>
          <w:p w:rsidR="00CD7895" w:rsidRPr="00FA1EF3" w:rsidRDefault="00CD7895" w:rsidP="00CD7895">
            <w:pPr>
              <w:ind w:left="460" w:hanging="360"/>
              <w:rPr>
                <w:rFonts w:ascii="Times" w:hAnsi="Times" w:cs="Times"/>
                <w:sz w:val="18"/>
                <w:szCs w:val="18"/>
              </w:rPr>
            </w:pPr>
            <w:r w:rsidRPr="00FA1EF3">
              <w:rPr>
                <w:rFonts w:ascii="Times" w:hAnsi="Times" w:cs="Times"/>
                <w:sz w:val="18"/>
                <w:szCs w:val="18"/>
              </w:rPr>
              <w:t>a)</w:t>
            </w:r>
            <w:r w:rsidRPr="00FA1EF3">
              <w:rPr>
                <w:rFonts w:ascii="Times" w:hAnsi="Times" w:cs="Times"/>
                <w:sz w:val="18"/>
                <w:szCs w:val="18"/>
              </w:rPr>
              <w:tab/>
              <w:t>Seat is secured at a position acceptable to the affected crewmember, and</w:t>
            </w:r>
          </w:p>
          <w:p w:rsidR="00CD7895" w:rsidRPr="00FA1EF3" w:rsidRDefault="00CD7895" w:rsidP="00CD7895">
            <w:pPr>
              <w:ind w:left="460" w:hanging="360"/>
              <w:rPr>
                <w:rFonts w:ascii="Times" w:hAnsi="Times" w:cs="Times"/>
                <w:sz w:val="18"/>
                <w:szCs w:val="18"/>
              </w:rPr>
            </w:pPr>
            <w:r w:rsidRPr="00FA1EF3">
              <w:rPr>
                <w:rFonts w:ascii="Times" w:hAnsi="Times" w:cs="Times"/>
                <w:sz w:val="18"/>
                <w:szCs w:val="18"/>
              </w:rPr>
              <w:t>b)</w:t>
            </w:r>
            <w:r w:rsidRPr="00FA1EF3">
              <w:rPr>
                <w:rFonts w:ascii="Times" w:hAnsi="Times" w:cs="Times"/>
                <w:sz w:val="18"/>
                <w:szCs w:val="18"/>
              </w:rPr>
              <w:tab/>
              <w:t>Seat is able to move full Fore-Aft on its track.</w:t>
            </w:r>
          </w:p>
        </w:tc>
        <w:tc>
          <w:tcPr>
            <w:tcW w:w="288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Maintenance will secure seat as required by proviso a) and ensure that seat is able to move full fore and aft on its track.</w:t>
            </w:r>
          </w:p>
        </w:tc>
        <w:tc>
          <w:tcPr>
            <w:tcW w:w="252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An Inoperative Placard will be placed on recline adjustment handle and will be noted on ADLS.</w:t>
            </w:r>
          </w:p>
        </w:tc>
      </w:tr>
      <w:tr w:rsidR="00CD7895" w:rsidRPr="00FA1EF3" w:rsidTr="00A86AF2">
        <w:trPr>
          <w:cantSplit/>
        </w:trPr>
        <w:tc>
          <w:tcPr>
            <w:tcW w:w="2330" w:type="dxa"/>
            <w:tcBorders>
              <w:left w:val="single" w:sz="6" w:space="0" w:color="auto"/>
            </w:tcBorders>
          </w:tcPr>
          <w:p w:rsidR="00CD7895" w:rsidRPr="00FA1EF3" w:rsidRDefault="00CD7895" w:rsidP="00A86AF2">
            <w:pPr>
              <w:tabs>
                <w:tab w:val="left" w:pos="450"/>
                <w:tab w:val="left" w:pos="2600"/>
              </w:tabs>
              <w:spacing w:before="120"/>
              <w:ind w:left="810" w:hanging="810"/>
              <w:rPr>
                <w:rFonts w:ascii="Times" w:hAnsi="Times" w:cs="Times"/>
                <w:sz w:val="18"/>
                <w:szCs w:val="18"/>
              </w:rPr>
            </w:pPr>
            <w:r w:rsidRPr="00FA1EF3">
              <w:rPr>
                <w:rFonts w:ascii="Times" w:hAnsi="Times" w:cs="Times"/>
                <w:sz w:val="18"/>
                <w:szCs w:val="18"/>
              </w:rPr>
              <w:tab/>
              <w:t>4)</w:t>
            </w:r>
            <w:r w:rsidRPr="00FA1EF3">
              <w:rPr>
                <w:rFonts w:ascii="Times" w:hAnsi="Times" w:cs="Times"/>
                <w:sz w:val="18"/>
                <w:szCs w:val="18"/>
              </w:rPr>
              <w:tab/>
              <w:t>Lumbar Support</w:t>
            </w:r>
          </w:p>
        </w:tc>
        <w:tc>
          <w:tcPr>
            <w:tcW w:w="440" w:type="dxa"/>
            <w:tcBorders>
              <w:right w:val="single" w:sz="4"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C</w:t>
            </w:r>
          </w:p>
        </w:tc>
        <w:tc>
          <w:tcPr>
            <w:tcW w:w="370" w:type="dxa"/>
            <w:tcBorders>
              <w:left w:val="single" w:sz="4" w:space="0" w:color="auto"/>
              <w:right w:val="single" w:sz="6"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60" w:type="dxa"/>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240" w:type="dxa"/>
            <w:tcBorders>
              <w:left w:val="single" w:sz="6" w:space="0" w:color="auto"/>
              <w:right w:val="single" w:sz="6" w:space="0" w:color="auto"/>
            </w:tcBorders>
          </w:tcPr>
          <w:p w:rsidR="00CD7895" w:rsidRPr="00FA1EF3" w:rsidRDefault="00CD7895" w:rsidP="00A86AF2">
            <w:pPr>
              <w:spacing w:before="120"/>
              <w:rPr>
                <w:rFonts w:ascii="Times" w:hAnsi="Times" w:cs="Times"/>
                <w:sz w:val="18"/>
                <w:szCs w:val="18"/>
              </w:rPr>
            </w:pPr>
            <w:r w:rsidRPr="00FA1EF3">
              <w:rPr>
                <w:sz w:val="18"/>
                <w:szCs w:val="18"/>
              </w:rPr>
              <w:t>May be inoperative provided seat is acceptable to the affected crewmember.</w:t>
            </w:r>
          </w:p>
        </w:tc>
        <w:tc>
          <w:tcPr>
            <w:tcW w:w="288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None required.</w:t>
            </w:r>
          </w:p>
        </w:tc>
        <w:tc>
          <w:tcPr>
            <w:tcW w:w="2520" w:type="dxa"/>
            <w:tcBorders>
              <w:right w:val="single" w:sz="6" w:space="0" w:color="auto"/>
            </w:tcBorders>
          </w:tcPr>
          <w:p w:rsidR="00CD7895" w:rsidRPr="00FA1EF3" w:rsidRDefault="00CD7895" w:rsidP="00A86AF2">
            <w:pPr>
              <w:spacing w:before="120"/>
              <w:rPr>
                <w:sz w:val="18"/>
                <w:szCs w:val="18"/>
              </w:rPr>
            </w:pPr>
            <w:r w:rsidRPr="00FA1EF3">
              <w:rPr>
                <w:rFonts w:ascii="Times" w:hAnsi="Times" w:cs="Times"/>
                <w:sz w:val="18"/>
                <w:szCs w:val="18"/>
              </w:rPr>
              <w:t>None required.</w:t>
            </w:r>
          </w:p>
        </w:tc>
        <w:tc>
          <w:tcPr>
            <w:tcW w:w="234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An Inoperative Placard will be placed on the pilot</w:t>
            </w:r>
            <w:r w:rsidR="005E3EF6">
              <w:rPr>
                <w:rFonts w:ascii="Times" w:hAnsi="Times" w:cs="Times"/>
                <w:sz w:val="18"/>
                <w:szCs w:val="18"/>
              </w:rPr>
              <w:t>’</w:t>
            </w:r>
            <w:r w:rsidRPr="00FA1EF3">
              <w:rPr>
                <w:rFonts w:ascii="Times" w:hAnsi="Times" w:cs="Times"/>
                <w:sz w:val="18"/>
                <w:szCs w:val="18"/>
              </w:rPr>
              <w:t>s seat adjustment to lumbar support area and will be noted on ADLS.</w:t>
            </w:r>
          </w:p>
        </w:tc>
      </w:tr>
      <w:tr w:rsidR="00CD7895" w:rsidRPr="00FA1EF3" w:rsidTr="009F1FFE">
        <w:trPr>
          <w:cantSplit/>
        </w:trPr>
        <w:tc>
          <w:tcPr>
            <w:tcW w:w="2330" w:type="dxa"/>
            <w:tcBorders>
              <w:left w:val="single" w:sz="6" w:space="0" w:color="auto"/>
            </w:tcBorders>
          </w:tcPr>
          <w:p w:rsidR="00CD7895" w:rsidRPr="00FA1EF3" w:rsidRDefault="00CD7895" w:rsidP="00A86AF2">
            <w:pPr>
              <w:tabs>
                <w:tab w:val="left" w:pos="450"/>
                <w:tab w:val="left" w:pos="2600"/>
              </w:tabs>
              <w:spacing w:before="120"/>
              <w:ind w:left="810" w:hanging="810"/>
              <w:rPr>
                <w:rFonts w:ascii="Times" w:hAnsi="Times" w:cs="Times"/>
                <w:sz w:val="18"/>
                <w:szCs w:val="18"/>
              </w:rPr>
            </w:pPr>
            <w:r w:rsidRPr="00FA1EF3">
              <w:rPr>
                <w:rFonts w:ascii="Times" w:hAnsi="Times" w:cs="Times"/>
                <w:sz w:val="18"/>
                <w:szCs w:val="18"/>
              </w:rPr>
              <w:tab/>
              <w:t>5)</w:t>
            </w:r>
            <w:r w:rsidRPr="00FA1EF3">
              <w:rPr>
                <w:rFonts w:ascii="Times" w:hAnsi="Times" w:cs="Times"/>
                <w:sz w:val="18"/>
                <w:szCs w:val="18"/>
              </w:rPr>
              <w:tab/>
              <w:t>Thigh Support</w:t>
            </w:r>
          </w:p>
        </w:tc>
        <w:tc>
          <w:tcPr>
            <w:tcW w:w="440" w:type="dxa"/>
            <w:tcBorders>
              <w:right w:val="single" w:sz="4"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C</w:t>
            </w:r>
          </w:p>
        </w:tc>
        <w:tc>
          <w:tcPr>
            <w:tcW w:w="370" w:type="dxa"/>
            <w:tcBorders>
              <w:left w:val="single" w:sz="4" w:space="0" w:color="auto"/>
              <w:right w:val="single" w:sz="6" w:space="0" w:color="auto"/>
            </w:tcBorders>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60" w:type="dxa"/>
          </w:tcPr>
          <w:p w:rsidR="00CD7895" w:rsidRPr="00FA1EF3" w:rsidRDefault="00CD7895" w:rsidP="00A86AF2">
            <w:pPr>
              <w:tabs>
                <w:tab w:val="left" w:pos="360"/>
              </w:tabs>
              <w:spacing w:before="120"/>
              <w:rPr>
                <w:rFonts w:ascii="Times" w:hAnsi="Times" w:cs="Times"/>
                <w:sz w:val="18"/>
                <w:szCs w:val="18"/>
              </w:rPr>
            </w:pPr>
            <w:r w:rsidRPr="00FA1EF3">
              <w:rPr>
                <w:rFonts w:ascii="Times" w:hAnsi="Times" w:cs="Times"/>
                <w:sz w:val="18"/>
                <w:szCs w:val="18"/>
              </w:rPr>
              <w:t>-</w:t>
            </w:r>
          </w:p>
        </w:tc>
        <w:tc>
          <w:tcPr>
            <w:tcW w:w="3240" w:type="dxa"/>
            <w:tcBorders>
              <w:left w:val="single" w:sz="6" w:space="0" w:color="auto"/>
              <w:right w:val="single" w:sz="6" w:space="0" w:color="auto"/>
            </w:tcBorders>
          </w:tcPr>
          <w:p w:rsidR="00CD7895" w:rsidRPr="00FA1EF3" w:rsidRDefault="00CD7895" w:rsidP="00A86AF2">
            <w:pPr>
              <w:spacing w:before="120"/>
              <w:rPr>
                <w:rFonts w:ascii="Times" w:hAnsi="Times" w:cs="Times"/>
                <w:sz w:val="18"/>
                <w:szCs w:val="18"/>
              </w:rPr>
            </w:pPr>
            <w:r w:rsidRPr="00FA1EF3">
              <w:rPr>
                <w:sz w:val="18"/>
                <w:szCs w:val="18"/>
              </w:rPr>
              <w:t>May be inoperative provided seat is acceptable to the affected crewmember.</w:t>
            </w:r>
          </w:p>
        </w:tc>
        <w:tc>
          <w:tcPr>
            <w:tcW w:w="288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None required.</w:t>
            </w:r>
          </w:p>
        </w:tc>
        <w:tc>
          <w:tcPr>
            <w:tcW w:w="252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None required.</w:t>
            </w:r>
          </w:p>
        </w:tc>
        <w:tc>
          <w:tcPr>
            <w:tcW w:w="2340" w:type="dxa"/>
            <w:tcBorders>
              <w:right w:val="single" w:sz="6" w:space="0" w:color="auto"/>
            </w:tcBorders>
          </w:tcPr>
          <w:p w:rsidR="00CD7895" w:rsidRPr="00FA1EF3" w:rsidRDefault="00CD7895" w:rsidP="00A86AF2">
            <w:pPr>
              <w:spacing w:before="120"/>
              <w:rPr>
                <w:rFonts w:ascii="Times" w:hAnsi="Times" w:cs="Times"/>
                <w:sz w:val="18"/>
                <w:szCs w:val="18"/>
              </w:rPr>
            </w:pPr>
            <w:r w:rsidRPr="00FA1EF3">
              <w:rPr>
                <w:rFonts w:ascii="Times" w:hAnsi="Times" w:cs="Times"/>
                <w:sz w:val="18"/>
                <w:szCs w:val="18"/>
              </w:rPr>
              <w:t>An Inoperative Placard will be placed on the pilot</w:t>
            </w:r>
            <w:r w:rsidR="005E3EF6">
              <w:rPr>
                <w:rFonts w:ascii="Times" w:hAnsi="Times" w:cs="Times"/>
                <w:sz w:val="18"/>
                <w:szCs w:val="18"/>
              </w:rPr>
              <w:t>’</w:t>
            </w:r>
            <w:r w:rsidRPr="00FA1EF3">
              <w:rPr>
                <w:rFonts w:ascii="Times" w:hAnsi="Times" w:cs="Times"/>
                <w:sz w:val="18"/>
                <w:szCs w:val="18"/>
              </w:rPr>
              <w:t>s seat adjustment to thigh support area and will be noted on ADLS.</w:t>
            </w:r>
          </w:p>
        </w:tc>
      </w:tr>
      <w:tr w:rsidR="009F1FFE" w:rsidRPr="00FA1EF3" w:rsidTr="009F1FFE">
        <w:trPr>
          <w:cantSplit/>
        </w:trPr>
        <w:tc>
          <w:tcPr>
            <w:tcW w:w="2330" w:type="dxa"/>
            <w:tcBorders>
              <w:left w:val="single" w:sz="6" w:space="0" w:color="auto"/>
              <w:bottom w:val="single" w:sz="4" w:space="0" w:color="auto"/>
            </w:tcBorders>
          </w:tcPr>
          <w:p w:rsidR="009F1FFE" w:rsidRPr="00FA1EF3" w:rsidRDefault="009F1FFE" w:rsidP="009F1FFE">
            <w:pPr>
              <w:tabs>
                <w:tab w:val="left" w:pos="450"/>
                <w:tab w:val="left" w:pos="2600"/>
              </w:tabs>
              <w:spacing w:before="120"/>
              <w:ind w:left="810" w:hanging="810"/>
              <w:jc w:val="center"/>
              <w:rPr>
                <w:rFonts w:ascii="Times" w:hAnsi="Times" w:cs="Times"/>
                <w:sz w:val="18"/>
                <w:szCs w:val="18"/>
              </w:rPr>
            </w:pPr>
            <w:r>
              <w:rPr>
                <w:rFonts w:ascii="Times" w:hAnsi="Times" w:cs="Times"/>
                <w:sz w:val="18"/>
                <w:szCs w:val="18"/>
              </w:rPr>
              <w:t>(continued)</w:t>
            </w:r>
          </w:p>
        </w:tc>
        <w:tc>
          <w:tcPr>
            <w:tcW w:w="440" w:type="dxa"/>
            <w:tcBorders>
              <w:bottom w:val="single" w:sz="4" w:space="0" w:color="auto"/>
              <w:right w:val="single" w:sz="4" w:space="0" w:color="auto"/>
            </w:tcBorders>
          </w:tcPr>
          <w:p w:rsidR="009F1FFE" w:rsidRPr="00FA1EF3" w:rsidRDefault="009F1FFE" w:rsidP="00A86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9F1FFE" w:rsidRPr="00FA1EF3" w:rsidRDefault="009F1FFE" w:rsidP="00A86AF2">
            <w:pPr>
              <w:tabs>
                <w:tab w:val="left" w:pos="360"/>
              </w:tabs>
              <w:spacing w:before="120"/>
              <w:rPr>
                <w:rFonts w:ascii="Times" w:hAnsi="Times" w:cs="Times"/>
                <w:sz w:val="18"/>
                <w:szCs w:val="18"/>
              </w:rPr>
            </w:pPr>
          </w:p>
        </w:tc>
        <w:tc>
          <w:tcPr>
            <w:tcW w:w="360" w:type="dxa"/>
            <w:tcBorders>
              <w:bottom w:val="single" w:sz="4" w:space="0" w:color="auto"/>
            </w:tcBorders>
          </w:tcPr>
          <w:p w:rsidR="009F1FFE" w:rsidRPr="00FA1EF3" w:rsidRDefault="009F1FFE" w:rsidP="00A86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9F1FFE" w:rsidRPr="00FA1EF3" w:rsidRDefault="009F1FFE" w:rsidP="00A86AF2">
            <w:pPr>
              <w:spacing w:before="120"/>
              <w:rPr>
                <w:sz w:val="18"/>
                <w:szCs w:val="18"/>
              </w:rPr>
            </w:pPr>
          </w:p>
        </w:tc>
        <w:tc>
          <w:tcPr>
            <w:tcW w:w="2880" w:type="dxa"/>
            <w:tcBorders>
              <w:bottom w:val="single" w:sz="4" w:space="0" w:color="auto"/>
              <w:right w:val="single" w:sz="6" w:space="0" w:color="auto"/>
            </w:tcBorders>
          </w:tcPr>
          <w:p w:rsidR="009F1FFE" w:rsidRPr="00FA1EF3" w:rsidRDefault="009F1FFE" w:rsidP="00A86AF2">
            <w:pPr>
              <w:spacing w:before="120"/>
              <w:rPr>
                <w:rFonts w:ascii="Times" w:hAnsi="Times" w:cs="Times"/>
                <w:sz w:val="18"/>
                <w:szCs w:val="18"/>
              </w:rPr>
            </w:pPr>
          </w:p>
        </w:tc>
        <w:tc>
          <w:tcPr>
            <w:tcW w:w="2520" w:type="dxa"/>
            <w:tcBorders>
              <w:bottom w:val="single" w:sz="4" w:space="0" w:color="auto"/>
              <w:right w:val="single" w:sz="6" w:space="0" w:color="auto"/>
            </w:tcBorders>
          </w:tcPr>
          <w:p w:rsidR="009F1FFE" w:rsidRPr="00FA1EF3" w:rsidRDefault="009F1FFE" w:rsidP="00A86AF2">
            <w:pPr>
              <w:spacing w:before="120"/>
              <w:rPr>
                <w:rFonts w:ascii="Times" w:hAnsi="Times" w:cs="Times"/>
                <w:sz w:val="18"/>
                <w:szCs w:val="18"/>
              </w:rPr>
            </w:pPr>
          </w:p>
        </w:tc>
        <w:tc>
          <w:tcPr>
            <w:tcW w:w="2340" w:type="dxa"/>
            <w:tcBorders>
              <w:bottom w:val="single" w:sz="4" w:space="0" w:color="auto"/>
              <w:right w:val="single" w:sz="6" w:space="0" w:color="auto"/>
            </w:tcBorders>
          </w:tcPr>
          <w:p w:rsidR="009F1FFE" w:rsidRPr="00FA1EF3" w:rsidRDefault="009F1FFE" w:rsidP="00A86AF2">
            <w:pPr>
              <w:spacing w:before="120"/>
              <w:rPr>
                <w:rFonts w:ascii="Times" w:hAnsi="Times" w:cs="Times"/>
                <w:sz w:val="18"/>
                <w:szCs w:val="18"/>
              </w:rPr>
            </w:pPr>
          </w:p>
        </w:tc>
      </w:tr>
    </w:tbl>
    <w:p w:rsidR="00EF17BD" w:rsidRDefault="00EF17BD" w:rsidP="00923B22">
      <w:pPr>
        <w:tabs>
          <w:tab w:val="left" w:pos="2600"/>
        </w:tabs>
        <w:spacing w:before="120"/>
        <w:ind w:left="446" w:hanging="446"/>
        <w:rPr>
          <w:rFonts w:ascii="Times" w:hAnsi="Times" w:cs="Times"/>
          <w:sz w:val="18"/>
          <w:szCs w:val="18"/>
        </w:rPr>
        <w:sectPr w:rsidR="00EF17BD" w:rsidSect="00EA538C">
          <w:headerReference w:type="default" r:id="rId9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F17BD" w:rsidRPr="00FA1EF3" w:rsidTr="009F1FFE">
        <w:trPr>
          <w:cantSplit/>
        </w:trPr>
        <w:tc>
          <w:tcPr>
            <w:tcW w:w="2330" w:type="dxa"/>
            <w:tcBorders>
              <w:top w:val="single" w:sz="4" w:space="0" w:color="auto"/>
              <w:left w:val="single" w:sz="6" w:space="0" w:color="auto"/>
            </w:tcBorders>
          </w:tcPr>
          <w:p w:rsidR="00EF17BD" w:rsidRPr="00FA1EF3" w:rsidRDefault="00EF17BD" w:rsidP="00EF17BD">
            <w:pPr>
              <w:tabs>
                <w:tab w:val="left" w:pos="2600"/>
              </w:tabs>
              <w:ind w:left="446" w:hanging="446"/>
              <w:rPr>
                <w:rFonts w:ascii="Times" w:hAnsi="Times" w:cs="Times"/>
                <w:sz w:val="18"/>
                <w:szCs w:val="18"/>
              </w:rPr>
            </w:pPr>
            <w:r w:rsidRPr="00FA1EF3">
              <w:rPr>
                <w:rFonts w:ascii="Times" w:hAnsi="Times" w:cs="Times"/>
                <w:sz w:val="18"/>
                <w:szCs w:val="18"/>
              </w:rPr>
              <w:lastRenderedPageBreak/>
              <w:t>15.</w:t>
            </w:r>
            <w:r w:rsidRPr="00FA1EF3">
              <w:rPr>
                <w:rFonts w:ascii="Times" w:hAnsi="Times" w:cs="Times"/>
                <w:sz w:val="18"/>
                <w:szCs w:val="18"/>
              </w:rPr>
              <w:tab/>
              <w:t>Pilot Seat(s)</w:t>
            </w:r>
            <w:r w:rsidR="009F1FFE">
              <w:rPr>
                <w:rFonts w:ascii="Times" w:hAnsi="Times" w:cs="Times"/>
                <w:sz w:val="18"/>
                <w:szCs w:val="18"/>
              </w:rPr>
              <w:t xml:space="preserve"> (continued)</w:t>
            </w:r>
          </w:p>
        </w:tc>
        <w:tc>
          <w:tcPr>
            <w:tcW w:w="440" w:type="dxa"/>
            <w:tcBorders>
              <w:top w:val="single" w:sz="4" w:space="0" w:color="auto"/>
              <w:right w:val="single" w:sz="4" w:space="0" w:color="auto"/>
            </w:tcBorders>
          </w:tcPr>
          <w:p w:rsidR="00EF17BD" w:rsidRPr="00FA1EF3" w:rsidRDefault="00EF17BD" w:rsidP="00923B2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EF17BD" w:rsidRPr="00FA1EF3" w:rsidRDefault="00EF17BD" w:rsidP="00923B22">
            <w:pPr>
              <w:tabs>
                <w:tab w:val="left" w:pos="360"/>
              </w:tabs>
              <w:rPr>
                <w:rFonts w:ascii="Times" w:hAnsi="Times" w:cs="Times"/>
                <w:sz w:val="18"/>
                <w:szCs w:val="18"/>
              </w:rPr>
            </w:pPr>
          </w:p>
        </w:tc>
        <w:tc>
          <w:tcPr>
            <w:tcW w:w="360" w:type="dxa"/>
            <w:tcBorders>
              <w:top w:val="single" w:sz="4" w:space="0" w:color="auto"/>
            </w:tcBorders>
          </w:tcPr>
          <w:p w:rsidR="00EF17BD" w:rsidRPr="00FA1EF3" w:rsidRDefault="00EF17BD" w:rsidP="00923B2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EF17BD" w:rsidRPr="00FA1EF3" w:rsidRDefault="00EF17BD" w:rsidP="00923B22">
            <w:pPr>
              <w:rPr>
                <w:rFonts w:ascii="Times" w:hAnsi="Times" w:cs="Times"/>
                <w:sz w:val="18"/>
                <w:szCs w:val="18"/>
              </w:rPr>
            </w:pPr>
          </w:p>
        </w:tc>
        <w:tc>
          <w:tcPr>
            <w:tcW w:w="2880" w:type="dxa"/>
            <w:tcBorders>
              <w:top w:val="single" w:sz="4" w:space="0" w:color="auto"/>
              <w:right w:val="single" w:sz="6" w:space="0" w:color="auto"/>
            </w:tcBorders>
          </w:tcPr>
          <w:p w:rsidR="00EF17BD" w:rsidRPr="00FA1EF3" w:rsidRDefault="00EF17BD" w:rsidP="00923B22">
            <w:pPr>
              <w:rPr>
                <w:rFonts w:ascii="Times" w:hAnsi="Times" w:cs="Times"/>
                <w:sz w:val="18"/>
                <w:szCs w:val="18"/>
              </w:rPr>
            </w:pPr>
          </w:p>
        </w:tc>
        <w:tc>
          <w:tcPr>
            <w:tcW w:w="2520" w:type="dxa"/>
            <w:tcBorders>
              <w:top w:val="single" w:sz="4" w:space="0" w:color="auto"/>
              <w:right w:val="single" w:sz="6" w:space="0" w:color="auto"/>
            </w:tcBorders>
          </w:tcPr>
          <w:p w:rsidR="00EF17BD" w:rsidRPr="00FA1EF3" w:rsidRDefault="00EF17BD" w:rsidP="00923B22">
            <w:pPr>
              <w:rPr>
                <w:rFonts w:ascii="Times" w:hAnsi="Times" w:cs="Times"/>
                <w:sz w:val="18"/>
                <w:szCs w:val="18"/>
              </w:rPr>
            </w:pPr>
          </w:p>
        </w:tc>
        <w:tc>
          <w:tcPr>
            <w:tcW w:w="2340" w:type="dxa"/>
            <w:tcBorders>
              <w:top w:val="single" w:sz="4" w:space="0" w:color="auto"/>
              <w:right w:val="single" w:sz="6" w:space="0" w:color="auto"/>
            </w:tcBorders>
          </w:tcPr>
          <w:p w:rsidR="00EF17BD" w:rsidRPr="00FA1EF3" w:rsidRDefault="00EF17BD" w:rsidP="00923B22">
            <w:pPr>
              <w:rPr>
                <w:rFonts w:ascii="Times" w:hAnsi="Times" w:cs="Times"/>
                <w:sz w:val="18"/>
                <w:szCs w:val="18"/>
              </w:rPr>
            </w:pPr>
          </w:p>
        </w:tc>
      </w:tr>
      <w:tr w:rsidR="00EF17BD" w:rsidRPr="00FA1EF3" w:rsidTr="009F1FFE">
        <w:trPr>
          <w:cantSplit/>
        </w:trPr>
        <w:tc>
          <w:tcPr>
            <w:tcW w:w="2330" w:type="dxa"/>
            <w:tcBorders>
              <w:left w:val="single" w:sz="6" w:space="0" w:color="auto"/>
            </w:tcBorders>
          </w:tcPr>
          <w:p w:rsidR="00EF17BD" w:rsidRPr="00FA1EF3" w:rsidRDefault="00EF17BD" w:rsidP="00A86AF2">
            <w:pPr>
              <w:tabs>
                <w:tab w:val="left" w:pos="450"/>
                <w:tab w:val="left" w:pos="2600"/>
              </w:tabs>
              <w:spacing w:before="120"/>
              <w:ind w:left="810" w:hanging="810"/>
              <w:rPr>
                <w:rFonts w:ascii="Times" w:hAnsi="Times" w:cs="Times"/>
                <w:sz w:val="18"/>
                <w:szCs w:val="18"/>
              </w:rPr>
            </w:pPr>
            <w:r>
              <w:rPr>
                <w:rFonts w:ascii="Times" w:hAnsi="Times" w:cs="Times"/>
                <w:sz w:val="18"/>
                <w:szCs w:val="18"/>
              </w:rPr>
              <w:tab/>
              <w:t>6)</w:t>
            </w:r>
            <w:r>
              <w:rPr>
                <w:rFonts w:ascii="Times" w:hAnsi="Times" w:cs="Times"/>
                <w:sz w:val="18"/>
                <w:szCs w:val="18"/>
              </w:rPr>
              <w:tab/>
              <w:t>Fore-Aft Adjustment</w:t>
            </w:r>
          </w:p>
        </w:tc>
        <w:tc>
          <w:tcPr>
            <w:tcW w:w="440" w:type="dxa"/>
            <w:tcBorders>
              <w:right w:val="single" w:sz="4" w:space="0" w:color="auto"/>
            </w:tcBorders>
          </w:tcPr>
          <w:p w:rsidR="00EF17BD" w:rsidRPr="00FA1EF3" w:rsidRDefault="00EF17BD" w:rsidP="00A86AF2">
            <w:pPr>
              <w:tabs>
                <w:tab w:val="left" w:pos="360"/>
              </w:tabs>
              <w:spacing w:before="120"/>
              <w:rPr>
                <w:rFonts w:ascii="Times" w:hAnsi="Times" w:cs="Times"/>
                <w:sz w:val="18"/>
                <w:szCs w:val="18"/>
              </w:rPr>
            </w:pPr>
            <w:r>
              <w:rPr>
                <w:rFonts w:ascii="Times" w:hAnsi="Times" w:cs="Times"/>
                <w:sz w:val="18"/>
                <w:szCs w:val="18"/>
              </w:rPr>
              <w:t>B</w:t>
            </w:r>
          </w:p>
        </w:tc>
        <w:tc>
          <w:tcPr>
            <w:tcW w:w="370" w:type="dxa"/>
            <w:tcBorders>
              <w:left w:val="single" w:sz="4" w:space="0" w:color="auto"/>
              <w:right w:val="single" w:sz="6" w:space="0" w:color="auto"/>
            </w:tcBorders>
          </w:tcPr>
          <w:p w:rsidR="00EF17BD" w:rsidRPr="00FA1EF3" w:rsidRDefault="00EF17BD" w:rsidP="00A86AF2">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EF17BD" w:rsidRPr="00FA1EF3" w:rsidRDefault="00EF17BD" w:rsidP="00A86AF2">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EF17BD" w:rsidRPr="00FA1EF3" w:rsidRDefault="00EF17BD" w:rsidP="00EF17BD">
            <w:pPr>
              <w:spacing w:before="120"/>
              <w:rPr>
                <w:rFonts w:ascii="Times" w:hAnsi="Times" w:cs="Times"/>
                <w:sz w:val="18"/>
                <w:szCs w:val="18"/>
              </w:rPr>
            </w:pPr>
            <w:r w:rsidRPr="00FA1EF3">
              <w:rPr>
                <w:rFonts w:ascii="Times" w:hAnsi="Times" w:cs="Times"/>
                <w:sz w:val="18"/>
                <w:szCs w:val="18"/>
              </w:rPr>
              <w:t>(M)</w:t>
            </w:r>
            <w:r>
              <w:rPr>
                <w:rFonts w:ascii="Times" w:hAnsi="Times" w:cs="Times"/>
                <w:sz w:val="18"/>
                <w:szCs w:val="18"/>
              </w:rPr>
              <w:t>(O)</w:t>
            </w:r>
            <w:r w:rsidRPr="00FA1EF3">
              <w:rPr>
                <w:rFonts w:ascii="Times" w:hAnsi="Times" w:cs="Times"/>
                <w:sz w:val="18"/>
                <w:szCs w:val="18"/>
              </w:rPr>
              <w:t xml:space="preserve"> May be inoperative provided:</w:t>
            </w:r>
          </w:p>
          <w:p w:rsidR="00EF17BD" w:rsidRPr="00FA1EF3" w:rsidRDefault="00EF17BD" w:rsidP="009F1FFE">
            <w:pPr>
              <w:ind w:left="460" w:hanging="360"/>
              <w:rPr>
                <w:rFonts w:ascii="Times" w:hAnsi="Times" w:cs="Times"/>
                <w:sz w:val="18"/>
                <w:szCs w:val="18"/>
              </w:rPr>
            </w:pPr>
            <w:r w:rsidRPr="00FA1EF3">
              <w:rPr>
                <w:rFonts w:ascii="Times" w:hAnsi="Times" w:cs="Times"/>
                <w:sz w:val="18"/>
                <w:szCs w:val="18"/>
              </w:rPr>
              <w:t>a)</w:t>
            </w:r>
            <w:r w:rsidRPr="00FA1EF3">
              <w:rPr>
                <w:rFonts w:ascii="Times" w:hAnsi="Times" w:cs="Times"/>
                <w:sz w:val="18"/>
                <w:szCs w:val="18"/>
              </w:rPr>
              <w:tab/>
              <w:t xml:space="preserve">Seat is secured at </w:t>
            </w:r>
            <w:r w:rsidR="009F1FFE">
              <w:rPr>
                <w:rFonts w:ascii="Times" w:hAnsi="Times" w:cs="Times"/>
                <w:sz w:val="18"/>
                <w:szCs w:val="18"/>
              </w:rPr>
              <w:t xml:space="preserve">the individual </w:t>
            </w:r>
            <w:r w:rsidRPr="00FA1EF3">
              <w:rPr>
                <w:rFonts w:ascii="Times" w:hAnsi="Times" w:cs="Times"/>
                <w:sz w:val="18"/>
                <w:szCs w:val="18"/>
              </w:rPr>
              <w:t>crewmember</w:t>
            </w:r>
            <w:r w:rsidR="009F1FFE">
              <w:rPr>
                <w:rFonts w:ascii="Times" w:hAnsi="Times" w:cs="Times"/>
                <w:sz w:val="18"/>
                <w:szCs w:val="18"/>
              </w:rPr>
              <w:t>’s requirements</w:t>
            </w:r>
            <w:r w:rsidRPr="00FA1EF3">
              <w:rPr>
                <w:rFonts w:ascii="Times" w:hAnsi="Times" w:cs="Times"/>
                <w:sz w:val="18"/>
                <w:szCs w:val="18"/>
              </w:rPr>
              <w:t>, and</w:t>
            </w:r>
          </w:p>
          <w:p w:rsidR="00EF17BD" w:rsidRPr="00FA1EF3" w:rsidRDefault="009F1FFE" w:rsidP="009F1FFE">
            <w:pPr>
              <w:ind w:left="461" w:hanging="360"/>
              <w:rPr>
                <w:sz w:val="18"/>
                <w:szCs w:val="18"/>
              </w:rPr>
            </w:pPr>
            <w:r>
              <w:rPr>
                <w:rFonts w:ascii="Times" w:hAnsi="Times" w:cs="Times"/>
                <w:sz w:val="18"/>
                <w:szCs w:val="18"/>
              </w:rPr>
              <w:t>b)</w:t>
            </w:r>
            <w:r>
              <w:rPr>
                <w:rFonts w:ascii="Times" w:hAnsi="Times" w:cs="Times"/>
                <w:sz w:val="18"/>
                <w:szCs w:val="18"/>
              </w:rPr>
              <w:tab/>
              <w:t>Seat position permits full rudder pedal movement</w:t>
            </w:r>
            <w:r w:rsidR="00EF17BD" w:rsidRPr="00FA1EF3">
              <w:rPr>
                <w:rFonts w:ascii="Times" w:hAnsi="Times" w:cs="Times"/>
                <w:sz w:val="18"/>
                <w:szCs w:val="18"/>
              </w:rPr>
              <w:t>.</w:t>
            </w:r>
          </w:p>
        </w:tc>
        <w:tc>
          <w:tcPr>
            <w:tcW w:w="2880" w:type="dxa"/>
            <w:tcBorders>
              <w:right w:val="single" w:sz="6" w:space="0" w:color="auto"/>
            </w:tcBorders>
          </w:tcPr>
          <w:p w:rsidR="00EF17BD" w:rsidRPr="00FA1EF3" w:rsidRDefault="00234508" w:rsidP="00234508">
            <w:pPr>
              <w:spacing w:before="120"/>
              <w:rPr>
                <w:rFonts w:ascii="Times" w:hAnsi="Times" w:cs="Times"/>
                <w:sz w:val="18"/>
                <w:szCs w:val="18"/>
              </w:rPr>
            </w:pPr>
            <w:r w:rsidRPr="00FA1EF3">
              <w:rPr>
                <w:rFonts w:ascii="Times" w:hAnsi="Times" w:cs="Times"/>
                <w:sz w:val="18"/>
                <w:szCs w:val="18"/>
              </w:rPr>
              <w:t xml:space="preserve">Maintenance will secure seat as required by proviso a) and ensure that seat </w:t>
            </w:r>
            <w:r>
              <w:rPr>
                <w:rFonts w:ascii="Times" w:hAnsi="Times" w:cs="Times"/>
                <w:sz w:val="18"/>
                <w:szCs w:val="18"/>
              </w:rPr>
              <w:t>still permits full rudder pedal movement.</w:t>
            </w:r>
          </w:p>
        </w:tc>
        <w:tc>
          <w:tcPr>
            <w:tcW w:w="2520" w:type="dxa"/>
            <w:tcBorders>
              <w:right w:val="single" w:sz="6" w:space="0" w:color="auto"/>
            </w:tcBorders>
          </w:tcPr>
          <w:p w:rsidR="00EF17BD" w:rsidRPr="00FA1EF3" w:rsidRDefault="001C7D1B" w:rsidP="00923B22">
            <w:pPr>
              <w:spacing w:before="120"/>
              <w:rPr>
                <w:rFonts w:ascii="Times" w:hAnsi="Times" w:cs="Times"/>
                <w:sz w:val="18"/>
                <w:szCs w:val="18"/>
              </w:rPr>
            </w:pPr>
            <w:r>
              <w:rPr>
                <w:rFonts w:ascii="Times" w:hAnsi="Times" w:cs="Times"/>
                <w:sz w:val="18"/>
                <w:szCs w:val="18"/>
              </w:rPr>
              <w:t>Prior to flight, the crew will ensure that the pilot using the affected seat can achieve full rudder pedal movement.</w:t>
            </w:r>
          </w:p>
        </w:tc>
        <w:tc>
          <w:tcPr>
            <w:tcW w:w="2340" w:type="dxa"/>
            <w:tcBorders>
              <w:right w:val="single" w:sz="6" w:space="0" w:color="auto"/>
            </w:tcBorders>
          </w:tcPr>
          <w:p w:rsidR="00EF17BD" w:rsidRPr="00FA1EF3" w:rsidRDefault="00EF17BD" w:rsidP="00234508">
            <w:pPr>
              <w:spacing w:before="120"/>
              <w:rPr>
                <w:rFonts w:ascii="Times" w:hAnsi="Times" w:cs="Times"/>
                <w:sz w:val="18"/>
                <w:szCs w:val="18"/>
              </w:rPr>
            </w:pPr>
            <w:r w:rsidRPr="00FA1EF3">
              <w:rPr>
                <w:rFonts w:ascii="Times" w:hAnsi="Times" w:cs="Times"/>
                <w:sz w:val="18"/>
                <w:szCs w:val="18"/>
              </w:rPr>
              <w:t>An Inoperative Placard will be placed on the pilot</w:t>
            </w:r>
            <w:r>
              <w:rPr>
                <w:rFonts w:ascii="Times" w:hAnsi="Times" w:cs="Times"/>
                <w:sz w:val="18"/>
                <w:szCs w:val="18"/>
              </w:rPr>
              <w:t>’</w:t>
            </w:r>
            <w:r w:rsidR="00234508">
              <w:rPr>
                <w:rFonts w:ascii="Times" w:hAnsi="Times" w:cs="Times"/>
                <w:sz w:val="18"/>
                <w:szCs w:val="18"/>
              </w:rPr>
              <w:t>s seat adjustment to fore-aft adjustment handle</w:t>
            </w:r>
            <w:r w:rsidRPr="00FA1EF3">
              <w:rPr>
                <w:rFonts w:ascii="Times" w:hAnsi="Times" w:cs="Times"/>
                <w:sz w:val="18"/>
                <w:szCs w:val="18"/>
              </w:rPr>
              <w:t xml:space="preserve"> and will be noted on ADLS.</w:t>
            </w:r>
          </w:p>
        </w:tc>
      </w:tr>
      <w:tr w:rsidR="00CD7895" w:rsidRPr="00EE5BAA" w:rsidTr="009F1FFE">
        <w:trPr>
          <w:cantSplit/>
        </w:trPr>
        <w:tc>
          <w:tcPr>
            <w:tcW w:w="2330" w:type="dxa"/>
            <w:tcBorders>
              <w:left w:val="single" w:sz="6" w:space="0" w:color="auto"/>
            </w:tcBorders>
          </w:tcPr>
          <w:p w:rsidR="00CD7895" w:rsidRPr="00EE5BAA" w:rsidRDefault="00CD7895" w:rsidP="009F1FFE">
            <w:pPr>
              <w:tabs>
                <w:tab w:val="left" w:pos="450"/>
                <w:tab w:val="left" w:pos="2600"/>
              </w:tabs>
              <w:spacing w:before="120"/>
              <w:ind w:left="806" w:hanging="806"/>
              <w:rPr>
                <w:rFonts w:ascii="Times" w:hAnsi="Times" w:cs="Times"/>
                <w:sz w:val="18"/>
                <w:szCs w:val="18"/>
              </w:rPr>
            </w:pPr>
            <w:r w:rsidRPr="00EE5BAA">
              <w:rPr>
                <w:rFonts w:ascii="Times" w:hAnsi="Times" w:cs="Times"/>
                <w:sz w:val="18"/>
                <w:szCs w:val="18"/>
              </w:rPr>
              <w:t>16.</w:t>
            </w:r>
            <w:r w:rsidRPr="00EE5BAA">
              <w:rPr>
                <w:rFonts w:ascii="Times" w:hAnsi="Times" w:cs="Times"/>
                <w:sz w:val="18"/>
                <w:szCs w:val="18"/>
              </w:rPr>
              <w:tab/>
              <w:t>Rudder Pedal</w:t>
            </w:r>
          </w:p>
          <w:p w:rsidR="00CD7895" w:rsidRPr="00EE5BAA" w:rsidRDefault="00CD7895" w:rsidP="00A86AF2">
            <w:pPr>
              <w:tabs>
                <w:tab w:val="left" w:pos="450"/>
                <w:tab w:val="left" w:pos="2600"/>
              </w:tabs>
              <w:ind w:left="806" w:hanging="806"/>
              <w:rPr>
                <w:rFonts w:ascii="Times" w:hAnsi="Times" w:cs="Times"/>
                <w:sz w:val="18"/>
                <w:szCs w:val="18"/>
              </w:rPr>
            </w:pPr>
            <w:r w:rsidRPr="00EE5BAA">
              <w:rPr>
                <w:rFonts w:ascii="Times" w:hAnsi="Times" w:cs="Times"/>
                <w:sz w:val="18"/>
                <w:szCs w:val="18"/>
              </w:rPr>
              <w:tab/>
              <w:t>Adjustment</w:t>
            </w:r>
          </w:p>
        </w:tc>
        <w:tc>
          <w:tcPr>
            <w:tcW w:w="440" w:type="dxa"/>
            <w:tcBorders>
              <w:right w:val="single" w:sz="4" w:space="0" w:color="auto"/>
            </w:tcBorders>
          </w:tcPr>
          <w:p w:rsidR="00CD7895" w:rsidRPr="00EE5BAA" w:rsidRDefault="00CD7895" w:rsidP="009F1FFE">
            <w:pPr>
              <w:tabs>
                <w:tab w:val="left" w:pos="360"/>
              </w:tabs>
              <w:spacing w:before="120"/>
              <w:rPr>
                <w:rFonts w:ascii="Times" w:hAnsi="Times" w:cs="Times"/>
                <w:sz w:val="18"/>
                <w:szCs w:val="18"/>
              </w:rPr>
            </w:pPr>
            <w:r w:rsidRPr="00EE5BAA">
              <w:rPr>
                <w:rFonts w:ascii="Times" w:hAnsi="Times" w:cs="Times"/>
                <w:sz w:val="18"/>
                <w:szCs w:val="18"/>
              </w:rPr>
              <w:t>C</w:t>
            </w:r>
          </w:p>
        </w:tc>
        <w:tc>
          <w:tcPr>
            <w:tcW w:w="370" w:type="dxa"/>
            <w:tcBorders>
              <w:left w:val="single" w:sz="4" w:space="0" w:color="auto"/>
              <w:right w:val="single" w:sz="6" w:space="0" w:color="auto"/>
            </w:tcBorders>
          </w:tcPr>
          <w:p w:rsidR="00CD7895" w:rsidRPr="00EE5BAA" w:rsidRDefault="00CD7895" w:rsidP="009F1FFE">
            <w:pPr>
              <w:tabs>
                <w:tab w:val="left" w:pos="360"/>
              </w:tabs>
              <w:spacing w:before="120"/>
              <w:rPr>
                <w:rFonts w:ascii="Times" w:hAnsi="Times" w:cs="Times"/>
                <w:sz w:val="18"/>
                <w:szCs w:val="18"/>
              </w:rPr>
            </w:pPr>
            <w:r w:rsidRPr="00EE5BAA">
              <w:rPr>
                <w:rFonts w:ascii="Times" w:hAnsi="Times" w:cs="Times"/>
                <w:sz w:val="18"/>
                <w:szCs w:val="18"/>
              </w:rPr>
              <w:t>2</w:t>
            </w:r>
          </w:p>
        </w:tc>
        <w:tc>
          <w:tcPr>
            <w:tcW w:w="360" w:type="dxa"/>
          </w:tcPr>
          <w:p w:rsidR="00CD7895" w:rsidRPr="00EE5BAA" w:rsidRDefault="00CD7895" w:rsidP="009F1FFE">
            <w:pPr>
              <w:tabs>
                <w:tab w:val="left" w:pos="360"/>
              </w:tabs>
              <w:spacing w:before="120"/>
              <w:rPr>
                <w:rFonts w:ascii="Times" w:hAnsi="Times" w:cs="Times"/>
                <w:sz w:val="18"/>
                <w:szCs w:val="18"/>
              </w:rPr>
            </w:pPr>
            <w:r w:rsidRPr="00EE5BAA">
              <w:rPr>
                <w:rFonts w:ascii="Times" w:hAnsi="Times" w:cs="Times"/>
                <w:sz w:val="18"/>
                <w:szCs w:val="18"/>
              </w:rPr>
              <w:t>0</w:t>
            </w:r>
          </w:p>
        </w:tc>
        <w:tc>
          <w:tcPr>
            <w:tcW w:w="3240" w:type="dxa"/>
            <w:tcBorders>
              <w:left w:val="single" w:sz="6" w:space="0" w:color="auto"/>
              <w:right w:val="single" w:sz="6" w:space="0" w:color="auto"/>
            </w:tcBorders>
          </w:tcPr>
          <w:p w:rsidR="00CD7895" w:rsidRPr="00EE5BAA" w:rsidRDefault="00CD7895" w:rsidP="009F1FFE">
            <w:pPr>
              <w:spacing w:before="120"/>
              <w:ind w:left="14"/>
              <w:rPr>
                <w:rFonts w:ascii="Times" w:hAnsi="Times" w:cs="Times"/>
                <w:sz w:val="18"/>
                <w:szCs w:val="18"/>
              </w:rPr>
            </w:pPr>
            <w:r w:rsidRPr="00EE5BAA">
              <w:rPr>
                <w:rFonts w:ascii="Times" w:hAnsi="Times" w:cs="Times"/>
                <w:sz w:val="18"/>
                <w:szCs w:val="18"/>
              </w:rPr>
              <w:t>(M) May be inoperative provided:</w:t>
            </w:r>
          </w:p>
          <w:p w:rsidR="00CD7895" w:rsidRPr="00EE5BAA" w:rsidRDefault="00CD7895" w:rsidP="00A86AF2">
            <w:pPr>
              <w:ind w:left="460" w:hanging="360"/>
              <w:rPr>
                <w:rFonts w:ascii="Times" w:hAnsi="Times" w:cs="Times"/>
                <w:sz w:val="18"/>
                <w:szCs w:val="18"/>
              </w:rPr>
            </w:pPr>
            <w:r w:rsidRPr="00EE5BAA">
              <w:rPr>
                <w:rFonts w:ascii="Times" w:hAnsi="Times" w:cs="Times"/>
                <w:sz w:val="18"/>
                <w:szCs w:val="18"/>
              </w:rPr>
              <w:t>a)</w:t>
            </w:r>
            <w:r w:rsidRPr="00EE5BAA">
              <w:rPr>
                <w:rFonts w:ascii="Times" w:hAnsi="Times" w:cs="Times"/>
                <w:sz w:val="18"/>
                <w:szCs w:val="18"/>
              </w:rPr>
              <w:tab/>
              <w:t>Adjustments can be secured in a position that suits individual pilot(s), and</w:t>
            </w:r>
          </w:p>
          <w:p w:rsidR="00CD7895" w:rsidRPr="00EE5BAA" w:rsidRDefault="00CD7895" w:rsidP="00A86AF2">
            <w:pPr>
              <w:ind w:left="460" w:hanging="360"/>
              <w:rPr>
                <w:rFonts w:ascii="Times" w:hAnsi="Times" w:cs="Times"/>
                <w:sz w:val="18"/>
                <w:szCs w:val="18"/>
              </w:rPr>
            </w:pPr>
            <w:r w:rsidRPr="00EE5BAA">
              <w:rPr>
                <w:rFonts w:ascii="Times" w:hAnsi="Times" w:cs="Times"/>
                <w:sz w:val="18"/>
                <w:szCs w:val="18"/>
              </w:rPr>
              <w:t>b)</w:t>
            </w:r>
            <w:r w:rsidRPr="00EE5BAA">
              <w:rPr>
                <w:rFonts w:ascii="Times" w:hAnsi="Times" w:cs="Times"/>
                <w:sz w:val="18"/>
                <w:szCs w:val="18"/>
              </w:rPr>
              <w:tab/>
              <w:t>Position of pedal(s) permits normal full flight control movement.</w:t>
            </w:r>
          </w:p>
        </w:tc>
        <w:tc>
          <w:tcPr>
            <w:tcW w:w="2880" w:type="dxa"/>
            <w:tcBorders>
              <w:right w:val="single" w:sz="6" w:space="0" w:color="auto"/>
            </w:tcBorders>
          </w:tcPr>
          <w:p w:rsidR="00CD7895" w:rsidRPr="00EE5BAA" w:rsidRDefault="00CD7895" w:rsidP="009F1FFE">
            <w:pPr>
              <w:spacing w:before="120"/>
              <w:rPr>
                <w:rFonts w:ascii="Times" w:hAnsi="Times" w:cs="Times"/>
                <w:sz w:val="18"/>
                <w:szCs w:val="18"/>
              </w:rPr>
            </w:pPr>
            <w:r w:rsidRPr="00EE5BAA">
              <w:rPr>
                <w:rFonts w:ascii="Times" w:hAnsi="Times" w:cs="Times"/>
                <w:sz w:val="18"/>
                <w:szCs w:val="18"/>
              </w:rPr>
              <w:t>Maintenance will ensure adjustments can be secured in a position that suits individual pilot(s) requirements and position of pedal(s) permits normal full flight control movement. Flight crew may perform (M) procedures if maintenance is not available.</w:t>
            </w:r>
          </w:p>
        </w:tc>
        <w:tc>
          <w:tcPr>
            <w:tcW w:w="2520" w:type="dxa"/>
            <w:tcBorders>
              <w:right w:val="single" w:sz="6" w:space="0" w:color="auto"/>
            </w:tcBorders>
          </w:tcPr>
          <w:p w:rsidR="00CD7895" w:rsidRPr="00EE5BAA" w:rsidRDefault="00CD7895" w:rsidP="009F1FFE">
            <w:pPr>
              <w:spacing w:before="120"/>
              <w:rPr>
                <w:rFonts w:ascii="Times" w:hAnsi="Times" w:cs="Times"/>
                <w:sz w:val="18"/>
                <w:szCs w:val="18"/>
              </w:rPr>
            </w:pPr>
            <w:r w:rsidRPr="00EE5BAA">
              <w:rPr>
                <w:rFonts w:ascii="Times" w:hAnsi="Times" w:cs="Times"/>
                <w:sz w:val="18"/>
                <w:szCs w:val="18"/>
              </w:rPr>
              <w:t>None required.</w:t>
            </w:r>
          </w:p>
        </w:tc>
        <w:tc>
          <w:tcPr>
            <w:tcW w:w="2340" w:type="dxa"/>
            <w:tcBorders>
              <w:right w:val="single" w:sz="6" w:space="0" w:color="auto"/>
            </w:tcBorders>
          </w:tcPr>
          <w:p w:rsidR="00CD7895" w:rsidRPr="00EE5BAA" w:rsidRDefault="00CD7895" w:rsidP="009F1FFE">
            <w:pPr>
              <w:spacing w:before="120"/>
              <w:rPr>
                <w:rFonts w:ascii="Times" w:hAnsi="Times" w:cs="Times"/>
                <w:sz w:val="18"/>
                <w:szCs w:val="18"/>
              </w:rPr>
            </w:pPr>
            <w:r w:rsidRPr="00EE5BAA">
              <w:rPr>
                <w:rFonts w:ascii="Times" w:hAnsi="Times" w:cs="Times"/>
                <w:sz w:val="18"/>
                <w:szCs w:val="18"/>
              </w:rPr>
              <w:t>An Inoperative Placard will be on the rudder pedal adjustment handle and will be noted on ADLS.</w:t>
            </w:r>
          </w:p>
        </w:tc>
      </w:tr>
      <w:tr w:rsidR="00CD7895" w:rsidRPr="00EE5BAA" w:rsidTr="00A86AF2">
        <w:trPr>
          <w:cantSplit/>
        </w:trPr>
        <w:tc>
          <w:tcPr>
            <w:tcW w:w="2330" w:type="dxa"/>
            <w:tcBorders>
              <w:left w:val="single" w:sz="6" w:space="0" w:color="auto"/>
            </w:tcBorders>
          </w:tcPr>
          <w:p w:rsidR="00CD7895" w:rsidRPr="00EE5BAA" w:rsidRDefault="00CD7895" w:rsidP="00A86AF2">
            <w:pPr>
              <w:tabs>
                <w:tab w:val="left" w:pos="450"/>
                <w:tab w:val="left" w:pos="2600"/>
              </w:tabs>
              <w:spacing w:before="120"/>
              <w:ind w:left="806" w:hanging="806"/>
              <w:rPr>
                <w:rFonts w:ascii="Times" w:hAnsi="Times" w:cs="Times"/>
                <w:sz w:val="18"/>
                <w:szCs w:val="18"/>
              </w:rPr>
            </w:pPr>
            <w:r>
              <w:rPr>
                <w:rFonts w:ascii="Times" w:hAnsi="Times" w:cs="Times"/>
                <w:sz w:val="18"/>
                <w:szCs w:val="18"/>
              </w:rPr>
              <w:t>17</w:t>
            </w:r>
            <w:r w:rsidRPr="00EE5BAA">
              <w:rPr>
                <w:rFonts w:ascii="Times" w:hAnsi="Times" w:cs="Times"/>
                <w:sz w:val="18"/>
                <w:szCs w:val="18"/>
              </w:rPr>
              <w:t>.</w:t>
            </w:r>
            <w:r w:rsidRPr="00EE5BAA">
              <w:rPr>
                <w:rFonts w:ascii="Times" w:hAnsi="Times" w:cs="Times"/>
                <w:sz w:val="18"/>
                <w:szCs w:val="18"/>
              </w:rPr>
              <w:tab/>
              <w:t>Keyed Locks</w:t>
            </w:r>
          </w:p>
        </w:tc>
        <w:tc>
          <w:tcPr>
            <w:tcW w:w="440" w:type="dxa"/>
            <w:tcBorders>
              <w:right w:val="single" w:sz="4" w:space="0" w:color="auto"/>
            </w:tcBorders>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D</w:t>
            </w:r>
          </w:p>
        </w:tc>
        <w:tc>
          <w:tcPr>
            <w:tcW w:w="370" w:type="dxa"/>
            <w:tcBorders>
              <w:left w:val="single" w:sz="4" w:space="0" w:color="auto"/>
              <w:right w:val="single" w:sz="6" w:space="0" w:color="auto"/>
            </w:tcBorders>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w:t>
            </w:r>
          </w:p>
        </w:tc>
        <w:tc>
          <w:tcPr>
            <w:tcW w:w="360" w:type="dxa"/>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0</w:t>
            </w:r>
          </w:p>
        </w:tc>
        <w:tc>
          <w:tcPr>
            <w:tcW w:w="3240" w:type="dxa"/>
            <w:tcBorders>
              <w:left w:val="single" w:sz="6" w:space="0" w:color="auto"/>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May be inoperative provided the associated access panel, door, compartment, or cap is verified secure before each departure.</w:t>
            </w:r>
          </w:p>
        </w:tc>
        <w:tc>
          <w:tcPr>
            <w:tcW w:w="2880" w:type="dxa"/>
            <w:tcBorders>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None required.</w:t>
            </w:r>
          </w:p>
        </w:tc>
        <w:tc>
          <w:tcPr>
            <w:tcW w:w="2520" w:type="dxa"/>
            <w:tcBorders>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None required.</w:t>
            </w:r>
          </w:p>
        </w:tc>
        <w:tc>
          <w:tcPr>
            <w:tcW w:w="2340" w:type="dxa"/>
            <w:tcBorders>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An Inoperative Placard will be displayed in a prominent position to be seen by flight crew and will be noted on ADLS.</w:t>
            </w:r>
          </w:p>
        </w:tc>
      </w:tr>
      <w:tr w:rsidR="00CD7895" w:rsidRPr="00EE5BAA" w:rsidTr="00A86AF2">
        <w:trPr>
          <w:cantSplit/>
        </w:trPr>
        <w:tc>
          <w:tcPr>
            <w:tcW w:w="2330" w:type="dxa"/>
            <w:tcBorders>
              <w:left w:val="single" w:sz="6" w:space="0" w:color="auto"/>
            </w:tcBorders>
          </w:tcPr>
          <w:p w:rsidR="00CD7895" w:rsidRPr="00EE5BAA" w:rsidRDefault="00CD7895" w:rsidP="00A86AF2">
            <w:pPr>
              <w:tabs>
                <w:tab w:val="left" w:pos="450"/>
                <w:tab w:val="left" w:pos="2600"/>
              </w:tabs>
              <w:spacing w:before="120"/>
              <w:ind w:left="806" w:hanging="806"/>
              <w:rPr>
                <w:rFonts w:ascii="Times" w:hAnsi="Times" w:cs="Times"/>
                <w:sz w:val="18"/>
                <w:szCs w:val="18"/>
              </w:rPr>
            </w:pPr>
            <w:r>
              <w:rPr>
                <w:rFonts w:ascii="Times" w:hAnsi="Times" w:cs="Times"/>
                <w:sz w:val="18"/>
                <w:szCs w:val="18"/>
              </w:rPr>
              <w:t>18</w:t>
            </w:r>
            <w:r w:rsidRPr="00EE5BAA">
              <w:rPr>
                <w:rFonts w:ascii="Times" w:hAnsi="Times" w:cs="Times"/>
                <w:sz w:val="18"/>
                <w:szCs w:val="18"/>
              </w:rPr>
              <w:t>.</w:t>
            </w:r>
            <w:r w:rsidRPr="00EE5BAA">
              <w:rPr>
                <w:rFonts w:ascii="Times" w:hAnsi="Times" w:cs="Times"/>
                <w:sz w:val="18"/>
                <w:szCs w:val="18"/>
              </w:rPr>
              <w:tab/>
              <w:t>Airplane Ladders</w:t>
            </w:r>
          </w:p>
        </w:tc>
        <w:tc>
          <w:tcPr>
            <w:tcW w:w="440" w:type="dxa"/>
            <w:tcBorders>
              <w:right w:val="single" w:sz="4" w:space="0" w:color="auto"/>
            </w:tcBorders>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C</w:t>
            </w:r>
          </w:p>
        </w:tc>
        <w:tc>
          <w:tcPr>
            <w:tcW w:w="370" w:type="dxa"/>
            <w:tcBorders>
              <w:left w:val="single" w:sz="4" w:space="0" w:color="auto"/>
              <w:right w:val="single" w:sz="6" w:space="0" w:color="auto"/>
            </w:tcBorders>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w:t>
            </w:r>
          </w:p>
        </w:tc>
        <w:tc>
          <w:tcPr>
            <w:tcW w:w="360" w:type="dxa"/>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0</w:t>
            </w:r>
          </w:p>
        </w:tc>
        <w:tc>
          <w:tcPr>
            <w:tcW w:w="3240" w:type="dxa"/>
            <w:tcBorders>
              <w:left w:val="single" w:sz="6" w:space="0" w:color="auto"/>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(O) May be inoperative or removed.</w:t>
            </w:r>
          </w:p>
        </w:tc>
        <w:tc>
          <w:tcPr>
            <w:tcW w:w="2880" w:type="dxa"/>
            <w:tcBorders>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None required.</w:t>
            </w:r>
          </w:p>
        </w:tc>
        <w:tc>
          <w:tcPr>
            <w:tcW w:w="2520" w:type="dxa"/>
            <w:tcBorders>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Flight crew will ensure inoperative ladder is secured or removed prior to each departure.</w:t>
            </w:r>
          </w:p>
        </w:tc>
        <w:tc>
          <w:tcPr>
            <w:tcW w:w="2340" w:type="dxa"/>
            <w:tcBorders>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An Inoperative Placard will be displayed in a prominent position to be seen by flight crew and will be noted on ADLS.</w:t>
            </w:r>
          </w:p>
        </w:tc>
      </w:tr>
      <w:tr w:rsidR="00CD7895" w:rsidRPr="00EE5BAA" w:rsidTr="009F1FFE">
        <w:trPr>
          <w:cantSplit/>
          <w:trHeight w:val="1197"/>
        </w:trPr>
        <w:tc>
          <w:tcPr>
            <w:tcW w:w="2330" w:type="dxa"/>
            <w:tcBorders>
              <w:left w:val="single" w:sz="6" w:space="0" w:color="auto"/>
              <w:bottom w:val="single" w:sz="4" w:space="0" w:color="auto"/>
            </w:tcBorders>
          </w:tcPr>
          <w:p w:rsidR="00CD7895" w:rsidRPr="00EE5BAA" w:rsidRDefault="00CD7895" w:rsidP="00A86AF2">
            <w:pPr>
              <w:tabs>
                <w:tab w:val="left" w:pos="450"/>
                <w:tab w:val="left" w:pos="2600"/>
              </w:tabs>
              <w:spacing w:before="120"/>
              <w:ind w:left="806" w:hanging="806"/>
              <w:rPr>
                <w:rFonts w:ascii="Times" w:hAnsi="Times" w:cs="Times"/>
                <w:sz w:val="18"/>
                <w:szCs w:val="18"/>
              </w:rPr>
            </w:pPr>
            <w:r w:rsidRPr="00EE5BAA">
              <w:rPr>
                <w:rFonts w:ascii="Times" w:hAnsi="Times" w:cs="Times"/>
                <w:sz w:val="18"/>
                <w:szCs w:val="18"/>
              </w:rPr>
              <w:tab/>
              <w:t>1)</w:t>
            </w:r>
            <w:r w:rsidRPr="00EE5BAA">
              <w:rPr>
                <w:rFonts w:ascii="Times" w:hAnsi="Times" w:cs="Times"/>
                <w:sz w:val="18"/>
                <w:szCs w:val="18"/>
              </w:rPr>
              <w:tab/>
              <w:t>Ladder Hardware</w:t>
            </w:r>
          </w:p>
          <w:p w:rsidR="00CD7895" w:rsidRPr="00EE5BAA" w:rsidRDefault="00CD7895" w:rsidP="00A86AF2">
            <w:pPr>
              <w:tabs>
                <w:tab w:val="left" w:pos="450"/>
                <w:tab w:val="left" w:pos="2600"/>
              </w:tabs>
              <w:ind w:left="806" w:hanging="806"/>
              <w:rPr>
                <w:rFonts w:ascii="Times" w:hAnsi="Times" w:cs="Times"/>
                <w:sz w:val="18"/>
                <w:szCs w:val="18"/>
              </w:rPr>
            </w:pPr>
            <w:r w:rsidRPr="00EE5BAA">
              <w:rPr>
                <w:rFonts w:ascii="Times" w:hAnsi="Times" w:cs="Times"/>
                <w:sz w:val="18"/>
                <w:szCs w:val="18"/>
              </w:rPr>
              <w:tab/>
            </w:r>
            <w:r w:rsidRPr="00EE5BAA">
              <w:rPr>
                <w:rFonts w:ascii="Times" w:hAnsi="Times" w:cs="Times"/>
                <w:sz w:val="18"/>
                <w:szCs w:val="18"/>
              </w:rPr>
              <w:tab/>
              <w:t>(Pi</w:t>
            </w:r>
            <w:r w:rsidR="005E476B">
              <w:rPr>
                <w:rFonts w:ascii="Times" w:hAnsi="Times" w:cs="Times"/>
                <w:sz w:val="18"/>
                <w:szCs w:val="18"/>
              </w:rPr>
              <w:t>t</w:t>
            </w:r>
            <w:r w:rsidR="005E3EF6">
              <w:rPr>
                <w:rFonts w:ascii="Times" w:hAnsi="Times" w:cs="Times"/>
                <w:sz w:val="18"/>
                <w:szCs w:val="18"/>
              </w:rPr>
              <w:t xml:space="preserve"> </w:t>
            </w:r>
            <w:r w:rsidRPr="00EE5BAA">
              <w:rPr>
                <w:rFonts w:ascii="Times" w:hAnsi="Times" w:cs="Times"/>
                <w:sz w:val="18"/>
                <w:szCs w:val="18"/>
              </w:rPr>
              <w:t>Pins,</w:t>
            </w:r>
          </w:p>
          <w:p w:rsidR="00CD7895" w:rsidRPr="00EE5BAA" w:rsidRDefault="00CD7895" w:rsidP="00A86AF2">
            <w:pPr>
              <w:tabs>
                <w:tab w:val="left" w:pos="450"/>
                <w:tab w:val="left" w:pos="2600"/>
              </w:tabs>
              <w:ind w:left="806" w:hanging="806"/>
              <w:rPr>
                <w:rFonts w:ascii="Times" w:hAnsi="Times" w:cs="Times"/>
                <w:sz w:val="18"/>
                <w:szCs w:val="18"/>
              </w:rPr>
            </w:pPr>
            <w:r w:rsidRPr="00EE5BAA">
              <w:rPr>
                <w:rFonts w:ascii="Times" w:hAnsi="Times" w:cs="Times"/>
                <w:sz w:val="18"/>
                <w:szCs w:val="18"/>
              </w:rPr>
              <w:tab/>
            </w:r>
            <w:r w:rsidRPr="00EE5BAA">
              <w:rPr>
                <w:rFonts w:ascii="Times" w:hAnsi="Times" w:cs="Times"/>
                <w:sz w:val="18"/>
                <w:szCs w:val="18"/>
              </w:rPr>
              <w:tab/>
              <w:t>Lanyards, etc.)</w:t>
            </w:r>
          </w:p>
        </w:tc>
        <w:tc>
          <w:tcPr>
            <w:tcW w:w="440" w:type="dxa"/>
            <w:tcBorders>
              <w:bottom w:val="single" w:sz="4" w:space="0" w:color="auto"/>
              <w:right w:val="single" w:sz="4" w:space="0" w:color="auto"/>
            </w:tcBorders>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D</w:t>
            </w:r>
          </w:p>
        </w:tc>
        <w:tc>
          <w:tcPr>
            <w:tcW w:w="370" w:type="dxa"/>
            <w:tcBorders>
              <w:left w:val="single" w:sz="4" w:space="0" w:color="auto"/>
              <w:bottom w:val="single" w:sz="4" w:space="0" w:color="auto"/>
              <w:right w:val="single" w:sz="6" w:space="0" w:color="auto"/>
            </w:tcBorders>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w:t>
            </w:r>
          </w:p>
        </w:tc>
        <w:tc>
          <w:tcPr>
            <w:tcW w:w="360" w:type="dxa"/>
            <w:tcBorders>
              <w:bottom w:val="single" w:sz="4" w:space="0" w:color="auto"/>
            </w:tcBorders>
          </w:tcPr>
          <w:p w:rsidR="00CD7895" w:rsidRPr="00EE5BAA" w:rsidRDefault="00CD7895" w:rsidP="00A86AF2">
            <w:pPr>
              <w:tabs>
                <w:tab w:val="left" w:pos="360"/>
              </w:tabs>
              <w:spacing w:before="120"/>
              <w:rPr>
                <w:rFonts w:ascii="Times" w:hAnsi="Times" w:cs="Times"/>
                <w:sz w:val="18"/>
                <w:szCs w:val="18"/>
              </w:rPr>
            </w:pPr>
            <w:r w:rsidRPr="00EE5BAA">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CD7895" w:rsidRPr="00EE5BAA" w:rsidRDefault="00CD7895" w:rsidP="00A86AF2">
            <w:pPr>
              <w:spacing w:before="120"/>
              <w:rPr>
                <w:rFonts w:ascii="Times" w:hAnsi="Times" w:cs="Times"/>
                <w:sz w:val="18"/>
                <w:szCs w:val="18"/>
              </w:rPr>
            </w:pPr>
          </w:p>
        </w:tc>
        <w:tc>
          <w:tcPr>
            <w:tcW w:w="2880" w:type="dxa"/>
            <w:tcBorders>
              <w:bottom w:val="single" w:sz="4" w:space="0" w:color="auto"/>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None required.</w:t>
            </w:r>
          </w:p>
        </w:tc>
        <w:tc>
          <w:tcPr>
            <w:tcW w:w="2520" w:type="dxa"/>
            <w:tcBorders>
              <w:bottom w:val="single" w:sz="4" w:space="0" w:color="auto"/>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None required.</w:t>
            </w:r>
          </w:p>
        </w:tc>
        <w:tc>
          <w:tcPr>
            <w:tcW w:w="2340" w:type="dxa"/>
            <w:tcBorders>
              <w:bottom w:val="single" w:sz="4" w:space="0" w:color="auto"/>
              <w:right w:val="single" w:sz="6" w:space="0" w:color="auto"/>
            </w:tcBorders>
          </w:tcPr>
          <w:p w:rsidR="00CD7895" w:rsidRPr="00EE5BAA" w:rsidRDefault="00CD7895" w:rsidP="00A86AF2">
            <w:pPr>
              <w:spacing w:before="120"/>
              <w:rPr>
                <w:rFonts w:ascii="Times" w:hAnsi="Times" w:cs="Times"/>
                <w:sz w:val="18"/>
                <w:szCs w:val="18"/>
              </w:rPr>
            </w:pPr>
            <w:r w:rsidRPr="00EE5BAA">
              <w:rPr>
                <w:rFonts w:ascii="Times" w:hAnsi="Times" w:cs="Times"/>
                <w:sz w:val="18"/>
                <w:szCs w:val="18"/>
              </w:rPr>
              <w:t>An Inoperative Placard will be displayed in a prominent position to be seen by flight crew and will be noted on ADLS.</w:t>
            </w:r>
          </w:p>
        </w:tc>
      </w:tr>
    </w:tbl>
    <w:p w:rsidR="00CD7895" w:rsidRDefault="00CD7895" w:rsidP="00EA538C">
      <w:pPr>
        <w:jc w:val="center"/>
        <w:rPr>
          <w:sz w:val="22"/>
          <w:szCs w:val="22"/>
        </w:rPr>
        <w:sectPr w:rsidR="00CD7895" w:rsidSect="00EA538C">
          <w:headerReference w:type="default" r:id="rId9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CD7895" w:rsidRPr="00BD57B3" w:rsidTr="00A86AF2">
        <w:trPr>
          <w:cantSplit/>
        </w:trPr>
        <w:tc>
          <w:tcPr>
            <w:tcW w:w="2330" w:type="dxa"/>
            <w:tcBorders>
              <w:top w:val="single" w:sz="4" w:space="0" w:color="auto"/>
              <w:left w:val="single" w:sz="6" w:space="0" w:color="auto"/>
            </w:tcBorders>
          </w:tcPr>
          <w:p w:rsidR="00CD7895" w:rsidRPr="00BD57B3" w:rsidRDefault="00CD7895" w:rsidP="00CD7895">
            <w:pPr>
              <w:tabs>
                <w:tab w:val="num" w:pos="450"/>
                <w:tab w:val="left" w:pos="2600"/>
              </w:tabs>
              <w:ind w:left="360" w:hanging="360"/>
              <w:rPr>
                <w:rFonts w:ascii="Times" w:hAnsi="Times" w:cs="Times"/>
                <w:sz w:val="18"/>
                <w:szCs w:val="18"/>
              </w:rPr>
            </w:pPr>
            <w:r>
              <w:rPr>
                <w:rFonts w:ascii="Times" w:hAnsi="Times" w:cs="Times"/>
                <w:sz w:val="18"/>
                <w:szCs w:val="18"/>
              </w:rPr>
              <w:lastRenderedPageBreak/>
              <w:t>19.</w:t>
            </w:r>
            <w:r>
              <w:rPr>
                <w:rFonts w:ascii="Times" w:hAnsi="Times" w:cs="Times"/>
                <w:sz w:val="18"/>
                <w:szCs w:val="18"/>
              </w:rPr>
              <w:tab/>
            </w:r>
            <w:r w:rsidRPr="00BD57B3">
              <w:rPr>
                <w:rFonts w:ascii="Times" w:hAnsi="Times" w:cs="Times"/>
                <w:sz w:val="18"/>
                <w:szCs w:val="18"/>
              </w:rPr>
              <w:t>Baggage Compartment</w:t>
            </w:r>
          </w:p>
          <w:p w:rsidR="00CD7895" w:rsidRPr="00BD57B3" w:rsidRDefault="00CD7895" w:rsidP="00CD7895">
            <w:pPr>
              <w:tabs>
                <w:tab w:val="left" w:pos="2600"/>
              </w:tabs>
              <w:ind w:left="360" w:hanging="360"/>
              <w:rPr>
                <w:rFonts w:ascii="Times" w:hAnsi="Times" w:cs="Times"/>
                <w:sz w:val="18"/>
                <w:szCs w:val="18"/>
              </w:rPr>
            </w:pPr>
            <w:r w:rsidRPr="00BD57B3">
              <w:rPr>
                <w:rFonts w:ascii="Times" w:hAnsi="Times" w:cs="Times"/>
                <w:sz w:val="18"/>
                <w:szCs w:val="18"/>
              </w:rPr>
              <w:t>***</w:t>
            </w:r>
            <w:r w:rsidRPr="00BD57B3">
              <w:rPr>
                <w:rFonts w:ascii="Times" w:hAnsi="Times" w:cs="Times"/>
                <w:sz w:val="18"/>
                <w:szCs w:val="18"/>
              </w:rPr>
              <w:tab/>
              <w:t>Shelves</w:t>
            </w:r>
          </w:p>
        </w:tc>
        <w:tc>
          <w:tcPr>
            <w:tcW w:w="440" w:type="dxa"/>
            <w:tcBorders>
              <w:top w:val="single" w:sz="4" w:space="0" w:color="auto"/>
              <w:right w:val="single" w:sz="4" w:space="0" w:color="auto"/>
            </w:tcBorders>
          </w:tcPr>
          <w:p w:rsidR="00CD7895" w:rsidRPr="00BD57B3" w:rsidRDefault="00CD7895" w:rsidP="00A86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CD7895" w:rsidRPr="00BD57B3" w:rsidRDefault="00CD7895" w:rsidP="00A86AF2">
            <w:pPr>
              <w:tabs>
                <w:tab w:val="left" w:pos="360"/>
              </w:tabs>
              <w:rPr>
                <w:rFonts w:ascii="Times" w:hAnsi="Times" w:cs="Times"/>
                <w:sz w:val="18"/>
                <w:szCs w:val="18"/>
              </w:rPr>
            </w:pPr>
          </w:p>
        </w:tc>
        <w:tc>
          <w:tcPr>
            <w:tcW w:w="360" w:type="dxa"/>
            <w:tcBorders>
              <w:top w:val="single" w:sz="4" w:space="0" w:color="auto"/>
            </w:tcBorders>
          </w:tcPr>
          <w:p w:rsidR="00CD7895" w:rsidRPr="00BD57B3" w:rsidRDefault="00CD7895" w:rsidP="00A86AF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CD7895" w:rsidRPr="00BD57B3" w:rsidRDefault="00CD7895" w:rsidP="00A86AF2">
            <w:pPr>
              <w:ind w:left="740" w:hanging="360"/>
              <w:rPr>
                <w:rFonts w:ascii="Times" w:hAnsi="Times" w:cs="Times"/>
                <w:sz w:val="18"/>
                <w:szCs w:val="18"/>
              </w:rPr>
            </w:pPr>
          </w:p>
        </w:tc>
        <w:tc>
          <w:tcPr>
            <w:tcW w:w="2880" w:type="dxa"/>
            <w:tcBorders>
              <w:top w:val="single" w:sz="4" w:space="0" w:color="auto"/>
              <w:right w:val="single" w:sz="6" w:space="0" w:color="auto"/>
            </w:tcBorders>
          </w:tcPr>
          <w:p w:rsidR="00CD7895" w:rsidRPr="00BD57B3" w:rsidRDefault="00CD7895" w:rsidP="00A86AF2">
            <w:pPr>
              <w:rPr>
                <w:rFonts w:ascii="Times" w:hAnsi="Times" w:cs="Times"/>
                <w:sz w:val="18"/>
                <w:szCs w:val="18"/>
              </w:rPr>
            </w:pPr>
          </w:p>
        </w:tc>
        <w:tc>
          <w:tcPr>
            <w:tcW w:w="2520" w:type="dxa"/>
            <w:tcBorders>
              <w:top w:val="single" w:sz="4" w:space="0" w:color="auto"/>
              <w:right w:val="single" w:sz="6" w:space="0" w:color="auto"/>
            </w:tcBorders>
          </w:tcPr>
          <w:p w:rsidR="00CD7895" w:rsidRPr="00BD57B3" w:rsidRDefault="00CD7895" w:rsidP="00A86AF2">
            <w:pPr>
              <w:rPr>
                <w:rFonts w:ascii="Times" w:hAnsi="Times" w:cs="Times"/>
                <w:sz w:val="18"/>
                <w:szCs w:val="18"/>
              </w:rPr>
            </w:pPr>
          </w:p>
        </w:tc>
        <w:tc>
          <w:tcPr>
            <w:tcW w:w="2340" w:type="dxa"/>
            <w:tcBorders>
              <w:top w:val="single" w:sz="4" w:space="0" w:color="auto"/>
              <w:right w:val="single" w:sz="6" w:space="0" w:color="auto"/>
            </w:tcBorders>
          </w:tcPr>
          <w:p w:rsidR="00CD7895" w:rsidRPr="00BD57B3" w:rsidRDefault="00CD7895" w:rsidP="00A86AF2">
            <w:pPr>
              <w:rPr>
                <w:rFonts w:ascii="Times" w:hAnsi="Times" w:cs="Times"/>
                <w:sz w:val="18"/>
                <w:szCs w:val="18"/>
              </w:rPr>
            </w:pPr>
          </w:p>
        </w:tc>
      </w:tr>
      <w:tr w:rsidR="00CD7895" w:rsidRPr="00BD57B3" w:rsidTr="00A86AF2">
        <w:trPr>
          <w:cantSplit/>
        </w:trPr>
        <w:tc>
          <w:tcPr>
            <w:tcW w:w="2330" w:type="dxa"/>
            <w:tcBorders>
              <w:left w:val="single" w:sz="6" w:space="0" w:color="auto"/>
            </w:tcBorders>
          </w:tcPr>
          <w:p w:rsidR="00CD7895" w:rsidRPr="00BD57B3" w:rsidRDefault="00CD7895" w:rsidP="00A86AF2">
            <w:pPr>
              <w:tabs>
                <w:tab w:val="left" w:pos="450"/>
                <w:tab w:val="left" w:pos="2600"/>
              </w:tabs>
              <w:spacing w:before="120"/>
              <w:ind w:left="806" w:hanging="806"/>
              <w:rPr>
                <w:rFonts w:ascii="Times" w:hAnsi="Times" w:cs="Times"/>
                <w:sz w:val="18"/>
                <w:szCs w:val="18"/>
              </w:rPr>
            </w:pPr>
            <w:r w:rsidRPr="00BD57B3">
              <w:rPr>
                <w:rFonts w:ascii="Times" w:hAnsi="Times" w:cs="Times"/>
                <w:sz w:val="18"/>
                <w:szCs w:val="18"/>
              </w:rPr>
              <w:t>***</w:t>
            </w:r>
            <w:r w:rsidRPr="00BD57B3">
              <w:rPr>
                <w:rFonts w:ascii="Times" w:hAnsi="Times" w:cs="Times"/>
                <w:sz w:val="18"/>
                <w:szCs w:val="18"/>
              </w:rPr>
              <w:tab/>
              <w:t>1)</w:t>
            </w:r>
            <w:r w:rsidRPr="00BD57B3">
              <w:rPr>
                <w:rFonts w:ascii="Times" w:hAnsi="Times" w:cs="Times"/>
                <w:sz w:val="18"/>
                <w:szCs w:val="18"/>
              </w:rPr>
              <w:tab/>
              <w:t>Shelf Stowage</w:t>
            </w:r>
          </w:p>
          <w:p w:rsidR="00CD7895" w:rsidRPr="00BD57B3" w:rsidRDefault="00CD7895" w:rsidP="00A86AF2">
            <w:pPr>
              <w:tabs>
                <w:tab w:val="left" w:pos="450"/>
                <w:tab w:val="left" w:pos="2600"/>
              </w:tabs>
              <w:ind w:left="806" w:hanging="806"/>
              <w:rPr>
                <w:rFonts w:ascii="Times" w:hAnsi="Times" w:cs="Times"/>
                <w:sz w:val="18"/>
                <w:szCs w:val="18"/>
              </w:rPr>
            </w:pPr>
            <w:r w:rsidRPr="00BD57B3">
              <w:rPr>
                <w:rFonts w:ascii="Times" w:hAnsi="Times" w:cs="Times"/>
                <w:sz w:val="18"/>
                <w:szCs w:val="18"/>
              </w:rPr>
              <w:tab/>
            </w:r>
            <w:r w:rsidRPr="00BD57B3">
              <w:rPr>
                <w:rFonts w:ascii="Times" w:hAnsi="Times" w:cs="Times"/>
                <w:sz w:val="18"/>
                <w:szCs w:val="18"/>
              </w:rPr>
              <w:tab/>
              <w:t>Straps</w:t>
            </w:r>
          </w:p>
        </w:tc>
        <w:tc>
          <w:tcPr>
            <w:tcW w:w="440" w:type="dxa"/>
            <w:tcBorders>
              <w:right w:val="single" w:sz="4"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D</w:t>
            </w:r>
          </w:p>
        </w:tc>
        <w:tc>
          <w:tcPr>
            <w:tcW w:w="370" w:type="dxa"/>
            <w:tcBorders>
              <w:left w:val="single" w:sz="4" w:space="0" w:color="auto"/>
              <w:right w:val="single" w:sz="6"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w:t>
            </w:r>
          </w:p>
        </w:tc>
        <w:tc>
          <w:tcPr>
            <w:tcW w:w="360" w:type="dxa"/>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0</w:t>
            </w:r>
          </w:p>
        </w:tc>
        <w:tc>
          <w:tcPr>
            <w:tcW w:w="3240" w:type="dxa"/>
            <w:tcBorders>
              <w:left w:val="single" w:sz="6" w:space="0" w:color="auto"/>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May be inoperative or removed provided the shelves remain in the down position.</w:t>
            </w:r>
          </w:p>
        </w:tc>
        <w:tc>
          <w:tcPr>
            <w:tcW w:w="288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52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34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An Inoperative Placard will be displayed in a prominent position to be seen by flight crew and will be noted on ADLS.</w:t>
            </w:r>
          </w:p>
        </w:tc>
      </w:tr>
      <w:tr w:rsidR="00CD7895" w:rsidRPr="00BD57B3" w:rsidTr="00A86AF2">
        <w:trPr>
          <w:cantSplit/>
        </w:trPr>
        <w:tc>
          <w:tcPr>
            <w:tcW w:w="2330" w:type="dxa"/>
            <w:tcBorders>
              <w:left w:val="single" w:sz="6" w:space="0" w:color="auto"/>
            </w:tcBorders>
          </w:tcPr>
          <w:p w:rsidR="00CD7895" w:rsidRPr="00BD57B3" w:rsidRDefault="00CD7895" w:rsidP="00A86AF2">
            <w:pPr>
              <w:tabs>
                <w:tab w:val="left" w:pos="450"/>
                <w:tab w:val="left" w:pos="2600"/>
              </w:tabs>
              <w:spacing w:before="120"/>
              <w:ind w:left="806" w:hanging="806"/>
              <w:rPr>
                <w:rFonts w:ascii="Times" w:hAnsi="Times" w:cs="Times"/>
                <w:sz w:val="18"/>
                <w:szCs w:val="18"/>
              </w:rPr>
            </w:pPr>
            <w:r w:rsidRPr="00BD57B3">
              <w:rPr>
                <w:rFonts w:ascii="Times" w:hAnsi="Times" w:cs="Times"/>
                <w:sz w:val="18"/>
                <w:szCs w:val="18"/>
              </w:rPr>
              <w:t>***</w:t>
            </w:r>
            <w:r w:rsidRPr="00BD57B3">
              <w:rPr>
                <w:rFonts w:ascii="Times" w:hAnsi="Times" w:cs="Times"/>
                <w:sz w:val="18"/>
                <w:szCs w:val="18"/>
              </w:rPr>
              <w:tab/>
              <w:t>2)</w:t>
            </w:r>
            <w:r w:rsidRPr="00BD57B3">
              <w:rPr>
                <w:rFonts w:ascii="Times" w:hAnsi="Times" w:cs="Times"/>
                <w:sz w:val="18"/>
                <w:szCs w:val="18"/>
              </w:rPr>
              <w:tab/>
              <w:t>Shelf Support</w:t>
            </w:r>
          </w:p>
          <w:p w:rsidR="00CD7895" w:rsidRPr="00BD57B3" w:rsidRDefault="00CD7895" w:rsidP="00A86AF2">
            <w:pPr>
              <w:tabs>
                <w:tab w:val="left" w:pos="450"/>
                <w:tab w:val="left" w:pos="2600"/>
              </w:tabs>
              <w:ind w:left="806" w:hanging="806"/>
              <w:rPr>
                <w:rFonts w:ascii="Times" w:hAnsi="Times" w:cs="Times"/>
                <w:sz w:val="18"/>
                <w:szCs w:val="18"/>
              </w:rPr>
            </w:pPr>
            <w:r w:rsidRPr="00BD57B3">
              <w:rPr>
                <w:rFonts w:ascii="Times" w:hAnsi="Times" w:cs="Times"/>
                <w:sz w:val="18"/>
                <w:szCs w:val="18"/>
              </w:rPr>
              <w:tab/>
            </w:r>
            <w:r w:rsidRPr="00BD57B3">
              <w:rPr>
                <w:rFonts w:ascii="Times" w:hAnsi="Times" w:cs="Times"/>
                <w:sz w:val="18"/>
                <w:szCs w:val="18"/>
              </w:rPr>
              <w:tab/>
              <w:t>Straps</w:t>
            </w:r>
          </w:p>
        </w:tc>
        <w:tc>
          <w:tcPr>
            <w:tcW w:w="440" w:type="dxa"/>
            <w:tcBorders>
              <w:right w:val="single" w:sz="4"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D</w:t>
            </w:r>
          </w:p>
        </w:tc>
        <w:tc>
          <w:tcPr>
            <w:tcW w:w="370" w:type="dxa"/>
            <w:tcBorders>
              <w:left w:val="single" w:sz="4" w:space="0" w:color="auto"/>
              <w:right w:val="single" w:sz="6"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w:t>
            </w:r>
          </w:p>
        </w:tc>
        <w:tc>
          <w:tcPr>
            <w:tcW w:w="360" w:type="dxa"/>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0</w:t>
            </w:r>
          </w:p>
        </w:tc>
        <w:tc>
          <w:tcPr>
            <w:tcW w:w="3240" w:type="dxa"/>
            <w:tcBorders>
              <w:left w:val="single" w:sz="6" w:space="0" w:color="auto"/>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May be inoperative or removed provided the shelves remain in the stowed (up) position and are not used.</w:t>
            </w:r>
          </w:p>
        </w:tc>
        <w:tc>
          <w:tcPr>
            <w:tcW w:w="288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52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34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An Inoperative Placard will be displayed in a prominent position to be seen by flight crew and will be noted on ADLS.</w:t>
            </w:r>
          </w:p>
        </w:tc>
      </w:tr>
      <w:tr w:rsidR="00CD7895" w:rsidRPr="00BD57B3" w:rsidTr="008F5157">
        <w:trPr>
          <w:cantSplit/>
        </w:trPr>
        <w:tc>
          <w:tcPr>
            <w:tcW w:w="2330" w:type="dxa"/>
            <w:tcBorders>
              <w:left w:val="single" w:sz="6" w:space="0" w:color="auto"/>
            </w:tcBorders>
          </w:tcPr>
          <w:p w:rsidR="00CD7895" w:rsidRPr="00BD57B3" w:rsidRDefault="00CD7895" w:rsidP="00A86AF2">
            <w:pPr>
              <w:tabs>
                <w:tab w:val="left" w:pos="2600"/>
              </w:tabs>
              <w:spacing w:before="120"/>
              <w:ind w:left="446" w:hanging="446"/>
              <w:rPr>
                <w:rFonts w:ascii="Times" w:hAnsi="Times" w:cs="Times"/>
                <w:sz w:val="18"/>
                <w:szCs w:val="18"/>
              </w:rPr>
            </w:pPr>
            <w:r w:rsidRPr="00BD57B3">
              <w:rPr>
                <w:rFonts w:ascii="Times" w:hAnsi="Times" w:cs="Times"/>
                <w:sz w:val="18"/>
                <w:szCs w:val="18"/>
              </w:rPr>
              <w:t>2</w:t>
            </w:r>
            <w:r>
              <w:rPr>
                <w:rFonts w:ascii="Times" w:hAnsi="Times" w:cs="Times"/>
                <w:sz w:val="18"/>
                <w:szCs w:val="18"/>
              </w:rPr>
              <w:t>0</w:t>
            </w:r>
            <w:r w:rsidRPr="00BD57B3">
              <w:rPr>
                <w:rFonts w:ascii="Times" w:hAnsi="Times" w:cs="Times"/>
                <w:sz w:val="18"/>
                <w:szCs w:val="18"/>
              </w:rPr>
              <w:t>.</w:t>
            </w:r>
            <w:r w:rsidRPr="00BD57B3">
              <w:rPr>
                <w:rFonts w:ascii="Times" w:hAnsi="Times" w:cs="Times"/>
                <w:sz w:val="18"/>
                <w:szCs w:val="18"/>
              </w:rPr>
              <w:tab/>
              <w:t>Crewmember</w:t>
            </w:r>
          </w:p>
          <w:p w:rsidR="00CD7895" w:rsidRPr="00BD57B3" w:rsidRDefault="00CD7895" w:rsidP="00A86AF2">
            <w:pPr>
              <w:tabs>
                <w:tab w:val="left" w:pos="2600"/>
              </w:tabs>
              <w:ind w:left="446" w:hanging="446"/>
              <w:rPr>
                <w:rFonts w:ascii="Times" w:hAnsi="Times" w:cs="Times"/>
                <w:sz w:val="18"/>
                <w:szCs w:val="18"/>
              </w:rPr>
            </w:pPr>
            <w:r w:rsidRPr="00BD57B3">
              <w:rPr>
                <w:rFonts w:ascii="Times" w:hAnsi="Times" w:cs="Times"/>
                <w:sz w:val="18"/>
                <w:szCs w:val="18"/>
              </w:rPr>
              <w:tab/>
              <w:t>Flashlight Holder</w:t>
            </w:r>
          </w:p>
          <w:p w:rsidR="00CD7895" w:rsidRPr="00BD57B3" w:rsidRDefault="00CD7895" w:rsidP="00A86AF2">
            <w:pPr>
              <w:tabs>
                <w:tab w:val="left" w:pos="2600"/>
              </w:tabs>
              <w:ind w:left="446" w:hanging="446"/>
              <w:rPr>
                <w:rFonts w:ascii="Times" w:hAnsi="Times" w:cs="Times"/>
                <w:sz w:val="18"/>
                <w:szCs w:val="18"/>
              </w:rPr>
            </w:pPr>
            <w:r w:rsidRPr="00BD57B3">
              <w:rPr>
                <w:rFonts w:ascii="Times" w:hAnsi="Times" w:cs="Times"/>
                <w:sz w:val="18"/>
                <w:szCs w:val="18"/>
              </w:rPr>
              <w:tab/>
              <w:t>Assemblies (including</w:t>
            </w:r>
          </w:p>
          <w:p w:rsidR="00CD7895" w:rsidRPr="00BD57B3" w:rsidRDefault="00CD7895" w:rsidP="00A86AF2">
            <w:pPr>
              <w:tabs>
                <w:tab w:val="left" w:pos="2600"/>
              </w:tabs>
              <w:ind w:left="446" w:hanging="446"/>
              <w:rPr>
                <w:rFonts w:ascii="Times" w:hAnsi="Times" w:cs="Times"/>
                <w:sz w:val="18"/>
                <w:szCs w:val="18"/>
              </w:rPr>
            </w:pPr>
            <w:r w:rsidRPr="00BD57B3">
              <w:rPr>
                <w:rFonts w:ascii="Times" w:hAnsi="Times" w:cs="Times"/>
                <w:sz w:val="18"/>
                <w:szCs w:val="18"/>
              </w:rPr>
              <w:tab/>
              <w:t>Flashlight)</w:t>
            </w:r>
          </w:p>
        </w:tc>
        <w:tc>
          <w:tcPr>
            <w:tcW w:w="440" w:type="dxa"/>
            <w:tcBorders>
              <w:right w:val="single" w:sz="4"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C</w:t>
            </w:r>
          </w:p>
        </w:tc>
        <w:tc>
          <w:tcPr>
            <w:tcW w:w="370" w:type="dxa"/>
            <w:tcBorders>
              <w:left w:val="single" w:sz="4" w:space="0" w:color="auto"/>
              <w:right w:val="single" w:sz="6"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w:t>
            </w:r>
          </w:p>
        </w:tc>
        <w:tc>
          <w:tcPr>
            <w:tcW w:w="360" w:type="dxa"/>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0</w:t>
            </w:r>
          </w:p>
        </w:tc>
        <w:tc>
          <w:tcPr>
            <w:tcW w:w="3240" w:type="dxa"/>
            <w:tcBorders>
              <w:left w:val="single" w:sz="6" w:space="0" w:color="auto"/>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May be inoperative or missing provided crewmember has a flashlight of equivalent characteristics readily available.</w:t>
            </w:r>
          </w:p>
        </w:tc>
        <w:tc>
          <w:tcPr>
            <w:tcW w:w="288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52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34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An Inoperative Placard will be displayed in a prominent position to be seen by flight crew and will be noted on ADLS.</w:t>
            </w:r>
          </w:p>
        </w:tc>
      </w:tr>
      <w:tr w:rsidR="00CD7895" w:rsidRPr="00BD57B3" w:rsidTr="008F5157">
        <w:trPr>
          <w:cantSplit/>
        </w:trPr>
        <w:tc>
          <w:tcPr>
            <w:tcW w:w="2330" w:type="dxa"/>
            <w:tcBorders>
              <w:left w:val="single" w:sz="6" w:space="0" w:color="auto"/>
            </w:tcBorders>
          </w:tcPr>
          <w:p w:rsidR="00CD7895" w:rsidRPr="00BD57B3" w:rsidRDefault="008F5157" w:rsidP="00CD7895">
            <w:pPr>
              <w:tabs>
                <w:tab w:val="left" w:pos="2600"/>
              </w:tabs>
              <w:spacing w:before="120"/>
              <w:ind w:left="446" w:hanging="446"/>
              <w:rPr>
                <w:rFonts w:ascii="Times" w:hAnsi="Times" w:cs="Times"/>
                <w:sz w:val="18"/>
                <w:szCs w:val="18"/>
              </w:rPr>
            </w:pPr>
            <w:r>
              <w:rPr>
                <w:rFonts w:ascii="Times" w:hAnsi="Times" w:cs="Times"/>
                <w:sz w:val="18"/>
                <w:szCs w:val="18"/>
              </w:rPr>
              <w:t>21.</w:t>
            </w:r>
            <w:r w:rsidR="00CD7895" w:rsidRPr="00BD57B3">
              <w:rPr>
                <w:rFonts w:ascii="Times" w:hAnsi="Times" w:cs="Times"/>
                <w:sz w:val="18"/>
                <w:szCs w:val="18"/>
              </w:rPr>
              <w:tab/>
              <w:t>Non-Essential</w:t>
            </w:r>
            <w:r>
              <w:rPr>
                <w:rFonts w:ascii="Times" w:hAnsi="Times" w:cs="Times"/>
                <w:sz w:val="18"/>
                <w:szCs w:val="18"/>
              </w:rPr>
              <w:t xml:space="preserve"> Equipment and Furnishings (NEF)</w:t>
            </w:r>
            <w:r w:rsidR="00CD7895" w:rsidRPr="00BD57B3">
              <w:rPr>
                <w:rFonts w:ascii="Times" w:hAnsi="Times" w:cs="Times"/>
                <w:sz w:val="18"/>
                <w:szCs w:val="18"/>
              </w:rPr>
              <w:tab/>
              <w:t>Equipment and</w:t>
            </w:r>
          </w:p>
          <w:p w:rsidR="00CD7895" w:rsidRPr="00BD57B3" w:rsidRDefault="00CD7895" w:rsidP="00CD7895">
            <w:pPr>
              <w:tabs>
                <w:tab w:val="left" w:pos="2600"/>
              </w:tabs>
              <w:spacing w:before="120"/>
              <w:ind w:left="446" w:hanging="446"/>
              <w:rPr>
                <w:rFonts w:ascii="Times" w:hAnsi="Times" w:cs="Times"/>
                <w:sz w:val="18"/>
                <w:szCs w:val="18"/>
              </w:rPr>
            </w:pPr>
            <w:r w:rsidRPr="00BD57B3">
              <w:rPr>
                <w:rFonts w:ascii="Times" w:hAnsi="Times" w:cs="Times"/>
                <w:sz w:val="18"/>
                <w:szCs w:val="18"/>
              </w:rPr>
              <w:tab/>
            </w:r>
            <w:r w:rsidRPr="00BD57B3">
              <w:rPr>
                <w:rFonts w:ascii="Times" w:hAnsi="Times" w:cs="Times"/>
                <w:sz w:val="18"/>
                <w:szCs w:val="18"/>
              </w:rPr>
              <w:tab/>
              <w:t>Furnishings (NEF)</w:t>
            </w:r>
          </w:p>
        </w:tc>
        <w:tc>
          <w:tcPr>
            <w:tcW w:w="440" w:type="dxa"/>
            <w:tcBorders>
              <w:right w:val="single" w:sz="4"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D</w:t>
            </w:r>
          </w:p>
        </w:tc>
        <w:tc>
          <w:tcPr>
            <w:tcW w:w="370" w:type="dxa"/>
            <w:tcBorders>
              <w:left w:val="single" w:sz="4" w:space="0" w:color="auto"/>
              <w:right w:val="single" w:sz="6" w:space="0" w:color="auto"/>
            </w:tcBorders>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w:t>
            </w:r>
          </w:p>
        </w:tc>
        <w:tc>
          <w:tcPr>
            <w:tcW w:w="360" w:type="dxa"/>
          </w:tcPr>
          <w:p w:rsidR="00CD7895" w:rsidRPr="00BD57B3" w:rsidRDefault="00CD7895" w:rsidP="00A86AF2">
            <w:pPr>
              <w:tabs>
                <w:tab w:val="left" w:pos="360"/>
              </w:tabs>
              <w:spacing w:before="120"/>
              <w:rPr>
                <w:rFonts w:ascii="Times" w:hAnsi="Times" w:cs="Times"/>
                <w:sz w:val="18"/>
                <w:szCs w:val="18"/>
              </w:rPr>
            </w:pPr>
            <w:r w:rsidRPr="00BD57B3">
              <w:rPr>
                <w:rFonts w:ascii="Times" w:hAnsi="Times" w:cs="Times"/>
                <w:sz w:val="18"/>
                <w:szCs w:val="18"/>
              </w:rPr>
              <w:t>0</w:t>
            </w:r>
          </w:p>
        </w:tc>
        <w:tc>
          <w:tcPr>
            <w:tcW w:w="3240" w:type="dxa"/>
            <w:tcBorders>
              <w:left w:val="single" w:sz="6" w:space="0" w:color="auto"/>
              <w:right w:val="single" w:sz="6" w:space="0" w:color="auto"/>
            </w:tcBorders>
          </w:tcPr>
          <w:p w:rsidR="00CD7895" w:rsidRPr="00CD7895" w:rsidRDefault="00CD7895" w:rsidP="00A86AF2">
            <w:pPr>
              <w:spacing w:before="120"/>
              <w:rPr>
                <w:rFonts w:ascii="Times" w:hAnsi="Times" w:cs="Times"/>
                <w:sz w:val="18"/>
                <w:szCs w:val="18"/>
              </w:rPr>
            </w:pPr>
            <w:r w:rsidRPr="00CD7895">
              <w:rPr>
                <w:rFonts w:ascii="Times" w:hAnsi="Times" w:cs="Times"/>
                <w:sz w:val="18"/>
                <w:szCs w:val="18"/>
              </w:rPr>
              <w:t xml:space="preserve">May be inoperative, damaged or missing provided item(s) is deferred in accordance with operator’s NEF deferral program. The NEF program, procedures and processes are outlined in the operator’s (insert name) Manual. (M) </w:t>
            </w:r>
            <w:proofErr w:type="gramStart"/>
            <w:r w:rsidRPr="00CD7895">
              <w:rPr>
                <w:rFonts w:ascii="Times" w:hAnsi="Times" w:cs="Times"/>
                <w:sz w:val="18"/>
                <w:szCs w:val="18"/>
              </w:rPr>
              <w:t>and</w:t>
            </w:r>
            <w:proofErr w:type="gramEnd"/>
            <w:r w:rsidRPr="00CD7895">
              <w:rPr>
                <w:rFonts w:ascii="Times" w:hAnsi="Times" w:cs="Times"/>
                <w:sz w:val="18"/>
                <w:szCs w:val="18"/>
              </w:rPr>
              <w:t xml:space="preserve"> (O) procedures, if required, must be available to flight crew and included in appropriate operator’s document.</w:t>
            </w:r>
          </w:p>
        </w:tc>
        <w:tc>
          <w:tcPr>
            <w:tcW w:w="288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52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None required.</w:t>
            </w:r>
          </w:p>
        </w:tc>
        <w:tc>
          <w:tcPr>
            <w:tcW w:w="2340" w:type="dxa"/>
            <w:tcBorders>
              <w:right w:val="single" w:sz="6" w:space="0" w:color="auto"/>
            </w:tcBorders>
          </w:tcPr>
          <w:p w:rsidR="00CD7895" w:rsidRPr="00BD57B3" w:rsidRDefault="00CD7895" w:rsidP="00A86AF2">
            <w:pPr>
              <w:spacing w:before="120"/>
              <w:rPr>
                <w:rFonts w:ascii="Times" w:hAnsi="Times" w:cs="Times"/>
                <w:sz w:val="18"/>
                <w:szCs w:val="18"/>
              </w:rPr>
            </w:pPr>
            <w:r w:rsidRPr="00BD57B3">
              <w:rPr>
                <w:rFonts w:ascii="Times" w:hAnsi="Times" w:cs="Times"/>
                <w:sz w:val="18"/>
                <w:szCs w:val="18"/>
              </w:rPr>
              <w:t>An Inoperative Placard will be displayed in a prominent position to be seen by flight crew and will be noted on ADLS.</w:t>
            </w:r>
          </w:p>
        </w:tc>
      </w:tr>
      <w:tr w:rsidR="00CD7895" w:rsidRPr="00BD57B3" w:rsidTr="008F5157">
        <w:trPr>
          <w:cantSplit/>
        </w:trPr>
        <w:tc>
          <w:tcPr>
            <w:tcW w:w="2330" w:type="dxa"/>
            <w:tcBorders>
              <w:left w:val="single" w:sz="6" w:space="0" w:color="auto"/>
            </w:tcBorders>
          </w:tcPr>
          <w:p w:rsidR="00CD7895" w:rsidRPr="00BD57B3" w:rsidRDefault="00CD7895" w:rsidP="00CD7895">
            <w:pPr>
              <w:tabs>
                <w:tab w:val="left" w:pos="2600"/>
              </w:tabs>
              <w:spacing w:before="120"/>
              <w:ind w:left="446" w:hanging="446"/>
              <w:rPr>
                <w:rFonts w:ascii="Times" w:hAnsi="Times" w:cs="Times"/>
                <w:sz w:val="18"/>
                <w:szCs w:val="18"/>
              </w:rPr>
            </w:pPr>
          </w:p>
        </w:tc>
        <w:tc>
          <w:tcPr>
            <w:tcW w:w="440" w:type="dxa"/>
            <w:tcBorders>
              <w:right w:val="single" w:sz="4" w:space="0" w:color="auto"/>
            </w:tcBorders>
          </w:tcPr>
          <w:p w:rsidR="00CD7895" w:rsidRPr="00BD57B3" w:rsidRDefault="00CD7895" w:rsidP="00A86AF2">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CD7895" w:rsidRPr="00BD57B3" w:rsidRDefault="00CD7895" w:rsidP="00A86AF2">
            <w:pPr>
              <w:tabs>
                <w:tab w:val="left" w:pos="360"/>
              </w:tabs>
              <w:spacing w:before="120"/>
              <w:rPr>
                <w:rFonts w:ascii="Times" w:hAnsi="Times" w:cs="Times"/>
                <w:sz w:val="18"/>
                <w:szCs w:val="18"/>
              </w:rPr>
            </w:pPr>
          </w:p>
        </w:tc>
        <w:tc>
          <w:tcPr>
            <w:tcW w:w="360" w:type="dxa"/>
          </w:tcPr>
          <w:p w:rsidR="00CD7895" w:rsidRPr="00BD57B3" w:rsidRDefault="00CD7895" w:rsidP="00A86AF2">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CD7895" w:rsidRPr="00BD57B3" w:rsidRDefault="00CD7895" w:rsidP="00CD7895">
            <w:pPr>
              <w:spacing w:before="120"/>
              <w:rPr>
                <w:rFonts w:ascii="Times" w:hAnsi="Times" w:cs="Times"/>
                <w:sz w:val="18"/>
                <w:szCs w:val="18"/>
              </w:rPr>
            </w:pPr>
            <w:r w:rsidRPr="00BD57B3">
              <w:rPr>
                <w:rFonts w:ascii="Times" w:hAnsi="Times" w:cs="Times"/>
                <w:sz w:val="18"/>
                <w:szCs w:val="18"/>
              </w:rPr>
              <w:t>NOTE: Exterior lavatory door ash trays are not considered NEF items</w:t>
            </w:r>
            <w:r>
              <w:rPr>
                <w:rFonts w:ascii="Times" w:hAnsi="Times" w:cs="Times"/>
                <w:sz w:val="18"/>
                <w:szCs w:val="18"/>
              </w:rPr>
              <w:t>.</w:t>
            </w:r>
          </w:p>
        </w:tc>
        <w:tc>
          <w:tcPr>
            <w:tcW w:w="2880" w:type="dxa"/>
            <w:tcBorders>
              <w:right w:val="single" w:sz="6" w:space="0" w:color="auto"/>
            </w:tcBorders>
          </w:tcPr>
          <w:p w:rsidR="00CD7895" w:rsidRPr="00BD57B3" w:rsidRDefault="00CD7895" w:rsidP="00A86AF2">
            <w:pPr>
              <w:spacing w:before="120"/>
              <w:rPr>
                <w:rFonts w:ascii="Times" w:hAnsi="Times" w:cs="Times"/>
                <w:sz w:val="18"/>
                <w:szCs w:val="18"/>
              </w:rPr>
            </w:pPr>
          </w:p>
        </w:tc>
        <w:tc>
          <w:tcPr>
            <w:tcW w:w="2520" w:type="dxa"/>
            <w:tcBorders>
              <w:right w:val="single" w:sz="6" w:space="0" w:color="auto"/>
            </w:tcBorders>
          </w:tcPr>
          <w:p w:rsidR="00CD7895" w:rsidRPr="00BD57B3" w:rsidRDefault="00CD7895" w:rsidP="00A86AF2">
            <w:pPr>
              <w:spacing w:before="120"/>
              <w:rPr>
                <w:rFonts w:ascii="Times" w:hAnsi="Times" w:cs="Times"/>
                <w:sz w:val="18"/>
                <w:szCs w:val="18"/>
              </w:rPr>
            </w:pPr>
          </w:p>
        </w:tc>
        <w:tc>
          <w:tcPr>
            <w:tcW w:w="2340" w:type="dxa"/>
            <w:tcBorders>
              <w:right w:val="single" w:sz="6" w:space="0" w:color="auto"/>
            </w:tcBorders>
          </w:tcPr>
          <w:p w:rsidR="00CD7895" w:rsidRPr="00BD57B3" w:rsidRDefault="00CD7895" w:rsidP="00A86AF2">
            <w:pPr>
              <w:spacing w:before="120"/>
              <w:rPr>
                <w:rFonts w:ascii="Times" w:hAnsi="Times" w:cs="Times"/>
                <w:sz w:val="18"/>
                <w:szCs w:val="18"/>
              </w:rPr>
            </w:pPr>
          </w:p>
        </w:tc>
      </w:tr>
      <w:tr w:rsidR="008F5157" w:rsidRPr="00BD57B3" w:rsidTr="008F5157">
        <w:trPr>
          <w:cantSplit/>
        </w:trPr>
        <w:tc>
          <w:tcPr>
            <w:tcW w:w="2330" w:type="dxa"/>
            <w:tcBorders>
              <w:left w:val="single" w:sz="6" w:space="0" w:color="auto"/>
              <w:bottom w:val="single" w:sz="6" w:space="0" w:color="auto"/>
            </w:tcBorders>
          </w:tcPr>
          <w:p w:rsidR="008F5157" w:rsidRPr="00BD57B3" w:rsidRDefault="008F5157" w:rsidP="00CD7895">
            <w:pPr>
              <w:tabs>
                <w:tab w:val="left" w:pos="2600"/>
              </w:tabs>
              <w:spacing w:before="120"/>
              <w:ind w:left="446" w:hanging="446"/>
              <w:rPr>
                <w:rFonts w:ascii="Times" w:hAnsi="Times" w:cs="Times"/>
                <w:sz w:val="18"/>
                <w:szCs w:val="18"/>
              </w:rPr>
            </w:pPr>
          </w:p>
        </w:tc>
        <w:tc>
          <w:tcPr>
            <w:tcW w:w="440" w:type="dxa"/>
            <w:tcBorders>
              <w:bottom w:val="single" w:sz="6" w:space="0" w:color="auto"/>
              <w:right w:val="single" w:sz="4" w:space="0" w:color="auto"/>
            </w:tcBorders>
          </w:tcPr>
          <w:p w:rsidR="008F5157" w:rsidRPr="00BD57B3" w:rsidRDefault="008F5157" w:rsidP="00A86AF2">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8F5157" w:rsidRPr="00BD57B3" w:rsidRDefault="008F5157" w:rsidP="00A86AF2">
            <w:pPr>
              <w:tabs>
                <w:tab w:val="left" w:pos="360"/>
              </w:tabs>
              <w:spacing w:before="120"/>
              <w:rPr>
                <w:rFonts w:ascii="Times" w:hAnsi="Times" w:cs="Times"/>
                <w:sz w:val="18"/>
                <w:szCs w:val="18"/>
              </w:rPr>
            </w:pPr>
          </w:p>
        </w:tc>
        <w:tc>
          <w:tcPr>
            <w:tcW w:w="360" w:type="dxa"/>
            <w:tcBorders>
              <w:bottom w:val="single" w:sz="6" w:space="0" w:color="auto"/>
            </w:tcBorders>
          </w:tcPr>
          <w:p w:rsidR="008F5157" w:rsidRPr="00BD57B3" w:rsidRDefault="008F5157" w:rsidP="00A86AF2">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8F5157" w:rsidRPr="00BD57B3" w:rsidRDefault="008F5157" w:rsidP="00CD7895">
            <w:pPr>
              <w:spacing w:before="120"/>
              <w:rPr>
                <w:rFonts w:ascii="Times" w:hAnsi="Times" w:cs="Times"/>
                <w:sz w:val="18"/>
                <w:szCs w:val="18"/>
              </w:rPr>
            </w:pPr>
          </w:p>
        </w:tc>
        <w:tc>
          <w:tcPr>
            <w:tcW w:w="2880" w:type="dxa"/>
            <w:tcBorders>
              <w:bottom w:val="single" w:sz="6" w:space="0" w:color="auto"/>
              <w:right w:val="single" w:sz="6" w:space="0" w:color="auto"/>
            </w:tcBorders>
          </w:tcPr>
          <w:p w:rsidR="008F5157" w:rsidRPr="00BD57B3" w:rsidRDefault="008F5157" w:rsidP="00A86AF2">
            <w:pPr>
              <w:spacing w:before="120"/>
              <w:rPr>
                <w:rFonts w:ascii="Times" w:hAnsi="Times" w:cs="Times"/>
                <w:sz w:val="18"/>
                <w:szCs w:val="18"/>
              </w:rPr>
            </w:pPr>
          </w:p>
        </w:tc>
        <w:tc>
          <w:tcPr>
            <w:tcW w:w="2520" w:type="dxa"/>
            <w:tcBorders>
              <w:bottom w:val="single" w:sz="6" w:space="0" w:color="auto"/>
              <w:right w:val="single" w:sz="6" w:space="0" w:color="auto"/>
            </w:tcBorders>
          </w:tcPr>
          <w:p w:rsidR="008F5157" w:rsidRPr="00BD57B3" w:rsidRDefault="008F5157" w:rsidP="00A86AF2">
            <w:pPr>
              <w:spacing w:before="120"/>
              <w:rPr>
                <w:rFonts w:ascii="Times" w:hAnsi="Times" w:cs="Times"/>
                <w:sz w:val="18"/>
                <w:szCs w:val="18"/>
              </w:rPr>
            </w:pPr>
          </w:p>
        </w:tc>
        <w:tc>
          <w:tcPr>
            <w:tcW w:w="2340" w:type="dxa"/>
            <w:tcBorders>
              <w:bottom w:val="single" w:sz="6" w:space="0" w:color="auto"/>
              <w:right w:val="single" w:sz="6" w:space="0" w:color="auto"/>
            </w:tcBorders>
          </w:tcPr>
          <w:p w:rsidR="008F5157" w:rsidRPr="00BD57B3" w:rsidRDefault="008F5157" w:rsidP="00A86AF2">
            <w:pPr>
              <w:spacing w:before="120"/>
              <w:rPr>
                <w:rFonts w:ascii="Times" w:hAnsi="Times" w:cs="Times"/>
                <w:sz w:val="18"/>
                <w:szCs w:val="18"/>
              </w:rPr>
            </w:pPr>
          </w:p>
        </w:tc>
      </w:tr>
    </w:tbl>
    <w:p w:rsidR="008F5157" w:rsidRDefault="008F5157" w:rsidP="00EA538C">
      <w:pPr>
        <w:jc w:val="center"/>
        <w:rPr>
          <w:sz w:val="22"/>
          <w:szCs w:val="22"/>
        </w:rPr>
        <w:sectPr w:rsidR="008F5157" w:rsidSect="00EA538C">
          <w:headerReference w:type="default" r:id="rId98"/>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F5157" w:rsidRPr="00715AF7" w:rsidTr="00A86AF2">
        <w:trPr>
          <w:cantSplit/>
        </w:trPr>
        <w:tc>
          <w:tcPr>
            <w:tcW w:w="2330" w:type="dxa"/>
            <w:tcBorders>
              <w:top w:val="single" w:sz="4" w:space="0" w:color="auto"/>
              <w:left w:val="single" w:sz="6" w:space="0" w:color="auto"/>
            </w:tcBorders>
          </w:tcPr>
          <w:p w:rsidR="008F5157" w:rsidRPr="00715AF7" w:rsidRDefault="008F5157" w:rsidP="00A86AF2">
            <w:pPr>
              <w:tabs>
                <w:tab w:val="left" w:pos="450"/>
                <w:tab w:val="left" w:pos="2600"/>
              </w:tabs>
              <w:ind w:left="806" w:hanging="806"/>
              <w:rPr>
                <w:rFonts w:ascii="Times" w:hAnsi="Times" w:cs="Times"/>
                <w:sz w:val="18"/>
                <w:szCs w:val="18"/>
              </w:rPr>
            </w:pPr>
            <w:r w:rsidRPr="00715AF7">
              <w:rPr>
                <w:rFonts w:ascii="Times" w:hAnsi="Times" w:cs="Times"/>
                <w:sz w:val="18"/>
                <w:szCs w:val="18"/>
              </w:rPr>
              <w:lastRenderedPageBreak/>
              <w:t>2</w:t>
            </w:r>
            <w:r>
              <w:rPr>
                <w:rFonts w:ascii="Times" w:hAnsi="Times" w:cs="Times"/>
                <w:sz w:val="18"/>
                <w:szCs w:val="18"/>
              </w:rPr>
              <w:t>2</w:t>
            </w:r>
            <w:r w:rsidRPr="00715AF7">
              <w:rPr>
                <w:rFonts w:ascii="Times" w:hAnsi="Times" w:cs="Times"/>
                <w:sz w:val="18"/>
                <w:szCs w:val="18"/>
              </w:rPr>
              <w:t>.</w:t>
            </w:r>
            <w:r w:rsidRPr="00715AF7">
              <w:rPr>
                <w:rFonts w:ascii="Times" w:hAnsi="Times" w:cs="Times"/>
                <w:sz w:val="18"/>
                <w:szCs w:val="18"/>
              </w:rPr>
              <w:tab/>
              <w:t>Automatic External</w:t>
            </w:r>
          </w:p>
          <w:p w:rsidR="008F5157" w:rsidRPr="00715AF7" w:rsidRDefault="008F5157" w:rsidP="00A86AF2">
            <w:pPr>
              <w:tabs>
                <w:tab w:val="left" w:pos="450"/>
                <w:tab w:val="left" w:pos="2600"/>
              </w:tabs>
              <w:ind w:left="806" w:hanging="806"/>
              <w:rPr>
                <w:rFonts w:ascii="Times" w:hAnsi="Times" w:cs="Times"/>
                <w:sz w:val="18"/>
                <w:szCs w:val="18"/>
              </w:rPr>
            </w:pPr>
            <w:r w:rsidRPr="00715AF7">
              <w:rPr>
                <w:rFonts w:ascii="Times" w:hAnsi="Times" w:cs="Times"/>
                <w:sz w:val="18"/>
                <w:szCs w:val="18"/>
              </w:rPr>
              <w:t>***</w:t>
            </w:r>
            <w:r w:rsidRPr="00715AF7">
              <w:rPr>
                <w:rFonts w:ascii="Times" w:hAnsi="Times" w:cs="Times"/>
                <w:sz w:val="18"/>
                <w:szCs w:val="18"/>
              </w:rPr>
              <w:tab/>
              <w:t>Defibrillator (AED)</w:t>
            </w:r>
          </w:p>
          <w:p w:rsidR="008F5157" w:rsidRPr="00715AF7" w:rsidRDefault="008F5157" w:rsidP="00A86AF2">
            <w:pPr>
              <w:tabs>
                <w:tab w:val="left" w:pos="450"/>
                <w:tab w:val="left" w:pos="2600"/>
              </w:tabs>
              <w:ind w:left="806" w:hanging="806"/>
              <w:rPr>
                <w:rFonts w:ascii="Times" w:hAnsi="Times" w:cs="Times"/>
                <w:sz w:val="18"/>
                <w:szCs w:val="18"/>
              </w:rPr>
            </w:pPr>
            <w:r w:rsidRPr="00715AF7">
              <w:rPr>
                <w:rFonts w:ascii="Times" w:hAnsi="Times" w:cs="Times"/>
                <w:sz w:val="18"/>
                <w:szCs w:val="18"/>
              </w:rPr>
              <w:tab/>
              <w:t>and/or Associated</w:t>
            </w:r>
          </w:p>
          <w:p w:rsidR="008F5157" w:rsidRPr="00715AF7" w:rsidRDefault="008F5157" w:rsidP="00A86AF2">
            <w:pPr>
              <w:tabs>
                <w:tab w:val="left" w:pos="450"/>
                <w:tab w:val="left" w:pos="2600"/>
              </w:tabs>
              <w:ind w:left="806" w:hanging="806"/>
              <w:rPr>
                <w:rFonts w:ascii="Times" w:hAnsi="Times" w:cs="Times"/>
                <w:sz w:val="18"/>
                <w:szCs w:val="18"/>
              </w:rPr>
            </w:pPr>
            <w:r w:rsidRPr="00715AF7">
              <w:rPr>
                <w:rFonts w:ascii="Times" w:hAnsi="Times" w:cs="Times"/>
                <w:sz w:val="18"/>
                <w:szCs w:val="18"/>
              </w:rPr>
              <w:tab/>
              <w:t>Equipment</w:t>
            </w:r>
          </w:p>
        </w:tc>
        <w:tc>
          <w:tcPr>
            <w:tcW w:w="440" w:type="dxa"/>
            <w:tcBorders>
              <w:top w:val="single" w:sz="4" w:space="0" w:color="auto"/>
              <w:right w:val="single" w:sz="4" w:space="0" w:color="auto"/>
            </w:tcBorders>
          </w:tcPr>
          <w:p w:rsidR="008F5157" w:rsidRPr="00715AF7" w:rsidRDefault="008F5157" w:rsidP="00A86AF2">
            <w:pPr>
              <w:tabs>
                <w:tab w:val="left" w:pos="360"/>
              </w:tabs>
              <w:rPr>
                <w:rFonts w:ascii="Times" w:hAnsi="Times" w:cs="Times"/>
                <w:sz w:val="18"/>
                <w:szCs w:val="18"/>
              </w:rPr>
            </w:pPr>
            <w:r w:rsidRPr="00715AF7">
              <w:rPr>
                <w:rFonts w:ascii="Times" w:hAnsi="Times" w:cs="Times"/>
                <w:sz w:val="18"/>
                <w:szCs w:val="18"/>
              </w:rPr>
              <w:t>A</w:t>
            </w:r>
          </w:p>
        </w:tc>
        <w:tc>
          <w:tcPr>
            <w:tcW w:w="370" w:type="dxa"/>
            <w:tcBorders>
              <w:top w:val="single" w:sz="4" w:space="0" w:color="auto"/>
              <w:left w:val="single" w:sz="4" w:space="0" w:color="auto"/>
              <w:right w:val="single" w:sz="6" w:space="0" w:color="auto"/>
            </w:tcBorders>
          </w:tcPr>
          <w:p w:rsidR="008F5157" w:rsidRPr="00715AF7" w:rsidRDefault="008F5157" w:rsidP="00A86AF2">
            <w:pPr>
              <w:tabs>
                <w:tab w:val="left" w:pos="360"/>
              </w:tabs>
              <w:rPr>
                <w:rFonts w:ascii="Times" w:hAnsi="Times" w:cs="Times"/>
                <w:sz w:val="18"/>
                <w:szCs w:val="18"/>
              </w:rPr>
            </w:pPr>
            <w:r w:rsidRPr="00715AF7">
              <w:rPr>
                <w:rFonts w:ascii="Times" w:hAnsi="Times" w:cs="Times"/>
                <w:sz w:val="18"/>
                <w:szCs w:val="18"/>
              </w:rPr>
              <w:t>-</w:t>
            </w:r>
          </w:p>
        </w:tc>
        <w:tc>
          <w:tcPr>
            <w:tcW w:w="360" w:type="dxa"/>
            <w:tcBorders>
              <w:top w:val="single" w:sz="4" w:space="0" w:color="auto"/>
            </w:tcBorders>
          </w:tcPr>
          <w:p w:rsidR="008F5157" w:rsidRPr="00715AF7" w:rsidRDefault="008F5157" w:rsidP="00A86AF2">
            <w:pPr>
              <w:tabs>
                <w:tab w:val="left" w:pos="360"/>
              </w:tabs>
              <w:rPr>
                <w:rFonts w:ascii="Times" w:hAnsi="Times" w:cs="Times"/>
                <w:sz w:val="18"/>
                <w:szCs w:val="18"/>
              </w:rPr>
            </w:pPr>
            <w:r w:rsidRPr="00715AF7">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8F5157" w:rsidRPr="00715AF7" w:rsidRDefault="008F5157" w:rsidP="00A86AF2">
            <w:pPr>
              <w:rPr>
                <w:rFonts w:ascii="Times" w:hAnsi="Times" w:cs="Times"/>
                <w:sz w:val="18"/>
                <w:szCs w:val="18"/>
              </w:rPr>
            </w:pPr>
            <w:r w:rsidRPr="00715AF7">
              <w:rPr>
                <w:rFonts w:ascii="Times" w:hAnsi="Times" w:cs="Times"/>
                <w:sz w:val="18"/>
                <w:szCs w:val="18"/>
              </w:rPr>
              <w:t>(O) May be incomplete, missing or  inoperative provided:</w:t>
            </w:r>
          </w:p>
          <w:p w:rsidR="008F5157" w:rsidRPr="00715AF7" w:rsidRDefault="008F5157" w:rsidP="008F5157">
            <w:pPr>
              <w:ind w:left="460" w:hanging="360"/>
              <w:rPr>
                <w:rFonts w:ascii="Times" w:hAnsi="Times" w:cs="Times"/>
                <w:sz w:val="18"/>
                <w:szCs w:val="18"/>
              </w:rPr>
            </w:pPr>
            <w:r w:rsidRPr="00715AF7">
              <w:rPr>
                <w:rFonts w:ascii="Times" w:hAnsi="Times" w:cs="Times"/>
                <w:sz w:val="18"/>
                <w:szCs w:val="18"/>
              </w:rPr>
              <w:t>a)</w:t>
            </w:r>
            <w:r w:rsidRPr="00715AF7">
              <w:rPr>
                <w:rFonts w:ascii="Times" w:hAnsi="Times" w:cs="Times"/>
                <w:sz w:val="18"/>
                <w:szCs w:val="18"/>
              </w:rPr>
              <w:tab/>
              <w:t>AED is resealed in a manner that will identify it as a unit that can not be mistaken for a fully serviceable unit, and</w:t>
            </w:r>
          </w:p>
          <w:p w:rsidR="008F5157" w:rsidRPr="00715AF7" w:rsidRDefault="008F5157" w:rsidP="008F5157">
            <w:pPr>
              <w:ind w:left="460" w:hanging="360"/>
              <w:rPr>
                <w:rFonts w:ascii="Times" w:hAnsi="Times" w:cs="Times"/>
                <w:sz w:val="18"/>
                <w:szCs w:val="18"/>
              </w:rPr>
            </w:pPr>
            <w:r w:rsidRPr="00715AF7">
              <w:rPr>
                <w:rFonts w:ascii="Times" w:hAnsi="Times" w:cs="Times"/>
                <w:sz w:val="18"/>
                <w:szCs w:val="18"/>
              </w:rPr>
              <w:t>b)</w:t>
            </w:r>
            <w:r w:rsidRPr="00715AF7">
              <w:rPr>
                <w:rFonts w:ascii="Times" w:hAnsi="Times" w:cs="Times"/>
                <w:sz w:val="18"/>
                <w:szCs w:val="18"/>
              </w:rPr>
              <w:tab/>
              <w:t xml:space="preserve">Repairs are made within </w:t>
            </w:r>
            <w:r w:rsidR="005E3EF6">
              <w:rPr>
                <w:rFonts w:ascii="Times" w:hAnsi="Times" w:cs="Times"/>
                <w:sz w:val="18"/>
                <w:szCs w:val="18"/>
              </w:rPr>
              <w:t xml:space="preserve">one </w:t>
            </w:r>
            <w:r w:rsidRPr="00715AF7">
              <w:rPr>
                <w:rFonts w:ascii="Times" w:hAnsi="Times" w:cs="Times"/>
                <w:sz w:val="18"/>
                <w:szCs w:val="18"/>
              </w:rPr>
              <w:t>(</w:t>
            </w:r>
            <w:r w:rsidR="005E3EF6">
              <w:rPr>
                <w:rFonts w:ascii="Times" w:hAnsi="Times" w:cs="Times"/>
                <w:sz w:val="18"/>
                <w:szCs w:val="18"/>
              </w:rPr>
              <w:t>1) flight</w:t>
            </w:r>
            <w:r w:rsidRPr="00715AF7">
              <w:rPr>
                <w:rFonts w:ascii="Times" w:hAnsi="Times" w:cs="Times"/>
                <w:sz w:val="18"/>
                <w:szCs w:val="18"/>
              </w:rPr>
              <w:t>.</w:t>
            </w:r>
          </w:p>
        </w:tc>
        <w:tc>
          <w:tcPr>
            <w:tcW w:w="2880" w:type="dxa"/>
            <w:tcBorders>
              <w:top w:val="single" w:sz="4" w:space="0" w:color="auto"/>
              <w:right w:val="single" w:sz="6" w:space="0" w:color="auto"/>
            </w:tcBorders>
          </w:tcPr>
          <w:p w:rsidR="008F5157" w:rsidRPr="00715AF7" w:rsidRDefault="008F5157" w:rsidP="00A86AF2">
            <w:pPr>
              <w:rPr>
                <w:rFonts w:ascii="Times" w:hAnsi="Times" w:cs="Times"/>
                <w:sz w:val="18"/>
                <w:szCs w:val="18"/>
              </w:rPr>
            </w:pPr>
            <w:r w:rsidRPr="00715AF7">
              <w:rPr>
                <w:rFonts w:ascii="Times" w:hAnsi="Times" w:cs="Times"/>
                <w:sz w:val="18"/>
                <w:szCs w:val="18"/>
              </w:rPr>
              <w:t>None required.</w:t>
            </w:r>
          </w:p>
        </w:tc>
        <w:tc>
          <w:tcPr>
            <w:tcW w:w="2520" w:type="dxa"/>
            <w:tcBorders>
              <w:top w:val="single" w:sz="4" w:space="0" w:color="auto"/>
              <w:right w:val="single" w:sz="6" w:space="0" w:color="auto"/>
            </w:tcBorders>
          </w:tcPr>
          <w:p w:rsidR="008F5157" w:rsidRPr="00715AF7" w:rsidRDefault="008F5157" w:rsidP="00A86AF2">
            <w:pPr>
              <w:rPr>
                <w:rFonts w:ascii="Times" w:hAnsi="Times" w:cs="Times"/>
                <w:sz w:val="18"/>
                <w:szCs w:val="18"/>
              </w:rPr>
            </w:pPr>
            <w:r w:rsidRPr="00715AF7">
              <w:rPr>
                <w:rFonts w:ascii="Times" w:hAnsi="Times" w:cs="Times"/>
                <w:sz w:val="18"/>
                <w:szCs w:val="18"/>
              </w:rPr>
              <w:t>Flight crew will ensure AED unit is placarded “DO NOT USE THIS UNIT. SOME RE</w:t>
            </w:r>
            <w:r w:rsidR="005E3EF6">
              <w:rPr>
                <w:rFonts w:ascii="Times" w:hAnsi="Times" w:cs="Times"/>
                <w:sz w:val="18"/>
                <w:szCs w:val="18"/>
              </w:rPr>
              <w:t xml:space="preserve">QUIRED ITEMS MAY BE MISSING.”, </w:t>
            </w:r>
            <w:r w:rsidRPr="00715AF7">
              <w:rPr>
                <w:rFonts w:ascii="Times" w:hAnsi="Times" w:cs="Times"/>
                <w:sz w:val="18"/>
                <w:szCs w:val="18"/>
              </w:rPr>
              <w:t>and repairs are mad</w:t>
            </w:r>
            <w:r w:rsidR="005E3EF6">
              <w:rPr>
                <w:rFonts w:ascii="Times" w:hAnsi="Times" w:cs="Times"/>
                <w:sz w:val="18"/>
                <w:szCs w:val="18"/>
              </w:rPr>
              <w:t>e within one (1) flight</w:t>
            </w:r>
            <w:r w:rsidRPr="00715AF7">
              <w:rPr>
                <w:rFonts w:ascii="Times" w:hAnsi="Times" w:cs="Times"/>
                <w:sz w:val="18"/>
                <w:szCs w:val="18"/>
              </w:rPr>
              <w:t>.</w:t>
            </w:r>
          </w:p>
        </w:tc>
        <w:tc>
          <w:tcPr>
            <w:tcW w:w="2340" w:type="dxa"/>
            <w:tcBorders>
              <w:top w:val="single" w:sz="4" w:space="0" w:color="auto"/>
              <w:right w:val="single" w:sz="6" w:space="0" w:color="auto"/>
            </w:tcBorders>
          </w:tcPr>
          <w:p w:rsidR="008F5157" w:rsidRPr="00715AF7" w:rsidRDefault="008F5157" w:rsidP="00A86AF2">
            <w:pPr>
              <w:rPr>
                <w:rFonts w:ascii="Times" w:hAnsi="Times" w:cs="Times"/>
                <w:sz w:val="18"/>
                <w:szCs w:val="18"/>
              </w:rPr>
            </w:pPr>
            <w:r w:rsidRPr="00715AF7">
              <w:rPr>
                <w:rFonts w:ascii="Times" w:hAnsi="Times" w:cs="Times"/>
                <w:sz w:val="18"/>
                <w:szCs w:val="18"/>
              </w:rPr>
              <w:t xml:space="preserve">An Inoperative Placard will be will be placed on </w:t>
            </w:r>
            <w:r w:rsidRPr="00715AF7">
              <w:rPr>
                <w:rFonts w:ascii="Times" w:hAnsi="Times" w:cs="Times"/>
                <w:bCs/>
                <w:sz w:val="18"/>
                <w:szCs w:val="18"/>
              </w:rPr>
              <w:t>Automatic External Defibrillator and/or Associated Equipment</w:t>
            </w:r>
            <w:r w:rsidRPr="00715AF7">
              <w:rPr>
                <w:rFonts w:ascii="Times" w:hAnsi="Times" w:cs="Times"/>
                <w:sz w:val="18"/>
                <w:szCs w:val="18"/>
              </w:rPr>
              <w:t xml:space="preserve"> and will be noted on ADLS.</w:t>
            </w:r>
          </w:p>
        </w:tc>
      </w:tr>
      <w:tr w:rsidR="008F5157" w:rsidRPr="00715AF7" w:rsidTr="00A86AF2">
        <w:trPr>
          <w:cantSplit/>
        </w:trPr>
        <w:tc>
          <w:tcPr>
            <w:tcW w:w="2330" w:type="dxa"/>
            <w:tcBorders>
              <w:left w:val="single" w:sz="6" w:space="0" w:color="auto"/>
            </w:tcBorders>
          </w:tcPr>
          <w:p w:rsidR="008F5157" w:rsidRPr="00715AF7" w:rsidRDefault="008F5157" w:rsidP="00A86AF2">
            <w:pPr>
              <w:tabs>
                <w:tab w:val="left" w:pos="450"/>
                <w:tab w:val="left" w:pos="2600"/>
              </w:tabs>
              <w:spacing w:before="120"/>
              <w:ind w:left="806" w:hanging="806"/>
              <w:rPr>
                <w:rFonts w:ascii="Times" w:hAnsi="Times" w:cs="Times"/>
                <w:sz w:val="18"/>
                <w:szCs w:val="18"/>
              </w:rPr>
            </w:pPr>
          </w:p>
        </w:tc>
        <w:tc>
          <w:tcPr>
            <w:tcW w:w="440" w:type="dxa"/>
            <w:tcBorders>
              <w:right w:val="single" w:sz="4"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D</w:t>
            </w:r>
          </w:p>
        </w:tc>
        <w:tc>
          <w:tcPr>
            <w:tcW w:w="370" w:type="dxa"/>
            <w:tcBorders>
              <w:left w:val="single" w:sz="4" w:space="0" w:color="auto"/>
              <w:right w:val="single" w:sz="6"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w:t>
            </w:r>
          </w:p>
        </w:tc>
        <w:tc>
          <w:tcPr>
            <w:tcW w:w="360" w:type="dxa"/>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w:t>
            </w:r>
          </w:p>
        </w:tc>
        <w:tc>
          <w:tcPr>
            <w:tcW w:w="3240" w:type="dxa"/>
            <w:tcBorders>
              <w:left w:val="single" w:sz="6" w:space="0" w:color="auto"/>
              <w:right w:val="single" w:sz="6" w:space="0" w:color="auto"/>
            </w:tcBorders>
          </w:tcPr>
          <w:p w:rsidR="008F5157" w:rsidRPr="00715AF7" w:rsidRDefault="008F5157" w:rsidP="00A86AF2">
            <w:pPr>
              <w:spacing w:before="120"/>
              <w:rPr>
                <w:sz w:val="18"/>
                <w:szCs w:val="18"/>
              </w:rPr>
            </w:pPr>
            <w:r w:rsidRPr="00715AF7">
              <w:rPr>
                <w:sz w:val="18"/>
                <w:szCs w:val="18"/>
              </w:rPr>
              <w:t>Any in excess of those required by 14 CFR may be incomplete, missing, or inoperative.</w:t>
            </w:r>
          </w:p>
        </w:tc>
        <w:tc>
          <w:tcPr>
            <w:tcW w:w="288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None required.</w:t>
            </w:r>
          </w:p>
        </w:tc>
        <w:tc>
          <w:tcPr>
            <w:tcW w:w="252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None required.</w:t>
            </w:r>
          </w:p>
        </w:tc>
        <w:tc>
          <w:tcPr>
            <w:tcW w:w="234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 xml:space="preserve">An Inoperative Placard will be will be placed on </w:t>
            </w:r>
            <w:r w:rsidRPr="00715AF7">
              <w:rPr>
                <w:rFonts w:ascii="Times" w:hAnsi="Times" w:cs="Times"/>
                <w:bCs/>
                <w:sz w:val="18"/>
                <w:szCs w:val="18"/>
              </w:rPr>
              <w:t>Automatic External Defibrillator and/or Associated Equipment</w:t>
            </w:r>
            <w:r w:rsidRPr="00715AF7">
              <w:rPr>
                <w:rFonts w:ascii="Times" w:hAnsi="Times" w:cs="Times"/>
                <w:sz w:val="18"/>
                <w:szCs w:val="18"/>
              </w:rPr>
              <w:t xml:space="preserve"> and will be noted on ADLS.</w:t>
            </w:r>
          </w:p>
        </w:tc>
      </w:tr>
      <w:tr w:rsidR="008F5157" w:rsidRPr="00715AF7" w:rsidTr="00A86AF2">
        <w:trPr>
          <w:cantSplit/>
        </w:trPr>
        <w:tc>
          <w:tcPr>
            <w:tcW w:w="2330" w:type="dxa"/>
            <w:tcBorders>
              <w:left w:val="single" w:sz="6" w:space="0" w:color="auto"/>
            </w:tcBorders>
          </w:tcPr>
          <w:p w:rsidR="008F5157" w:rsidRPr="00715AF7" w:rsidRDefault="008F5157" w:rsidP="00A86AF2">
            <w:pPr>
              <w:tabs>
                <w:tab w:val="left" w:pos="450"/>
                <w:tab w:val="left" w:pos="2600"/>
              </w:tabs>
              <w:spacing w:before="120"/>
              <w:ind w:left="806" w:hanging="806"/>
              <w:rPr>
                <w:rFonts w:ascii="Times" w:hAnsi="Times" w:cs="Times"/>
                <w:sz w:val="18"/>
                <w:szCs w:val="18"/>
              </w:rPr>
            </w:pPr>
            <w:r w:rsidRPr="00715AF7">
              <w:rPr>
                <w:rFonts w:ascii="Times" w:hAnsi="Times" w:cs="Times"/>
                <w:sz w:val="18"/>
                <w:szCs w:val="18"/>
              </w:rPr>
              <w:t>2</w:t>
            </w:r>
            <w:r>
              <w:rPr>
                <w:rFonts w:ascii="Times" w:hAnsi="Times" w:cs="Times"/>
                <w:sz w:val="18"/>
                <w:szCs w:val="18"/>
              </w:rPr>
              <w:t>3</w:t>
            </w:r>
            <w:r w:rsidRPr="00715AF7">
              <w:rPr>
                <w:rFonts w:ascii="Times" w:hAnsi="Times" w:cs="Times"/>
                <w:sz w:val="18"/>
                <w:szCs w:val="18"/>
              </w:rPr>
              <w:t>.</w:t>
            </w:r>
            <w:r w:rsidRPr="00715AF7">
              <w:rPr>
                <w:rFonts w:ascii="Times" w:hAnsi="Times" w:cs="Times"/>
                <w:sz w:val="18"/>
                <w:szCs w:val="18"/>
              </w:rPr>
              <w:tab/>
              <w:t>Emergency Medical</w:t>
            </w:r>
          </w:p>
          <w:p w:rsidR="008F5157" w:rsidRPr="00715AF7" w:rsidRDefault="008F5157" w:rsidP="00A86AF2">
            <w:pPr>
              <w:tabs>
                <w:tab w:val="left" w:pos="450"/>
                <w:tab w:val="left" w:pos="2600"/>
              </w:tabs>
              <w:ind w:left="806" w:hanging="806"/>
              <w:rPr>
                <w:rFonts w:ascii="Times" w:hAnsi="Times" w:cs="Times"/>
                <w:sz w:val="18"/>
                <w:szCs w:val="18"/>
              </w:rPr>
            </w:pPr>
            <w:r w:rsidRPr="00715AF7">
              <w:rPr>
                <w:rFonts w:ascii="Times" w:hAnsi="Times" w:cs="Times"/>
                <w:sz w:val="18"/>
                <w:szCs w:val="18"/>
              </w:rPr>
              <w:t>***</w:t>
            </w:r>
            <w:r w:rsidRPr="00715AF7">
              <w:rPr>
                <w:rFonts w:ascii="Times" w:hAnsi="Times" w:cs="Times"/>
                <w:sz w:val="18"/>
                <w:szCs w:val="18"/>
              </w:rPr>
              <w:tab/>
              <w:t>Kit (EMK) and/or</w:t>
            </w:r>
          </w:p>
          <w:p w:rsidR="008F5157" w:rsidRPr="00715AF7" w:rsidRDefault="008F5157" w:rsidP="00A86AF2">
            <w:pPr>
              <w:tabs>
                <w:tab w:val="left" w:pos="450"/>
                <w:tab w:val="left" w:pos="2600"/>
              </w:tabs>
              <w:ind w:left="806" w:hanging="806"/>
              <w:rPr>
                <w:rFonts w:ascii="Times" w:hAnsi="Times" w:cs="Times"/>
                <w:sz w:val="18"/>
                <w:szCs w:val="18"/>
              </w:rPr>
            </w:pPr>
            <w:r w:rsidRPr="00715AF7">
              <w:rPr>
                <w:rFonts w:ascii="Times" w:hAnsi="Times" w:cs="Times"/>
                <w:sz w:val="18"/>
                <w:szCs w:val="18"/>
              </w:rPr>
              <w:tab/>
              <w:t>Associated Equipment</w:t>
            </w:r>
          </w:p>
        </w:tc>
        <w:tc>
          <w:tcPr>
            <w:tcW w:w="440" w:type="dxa"/>
            <w:tcBorders>
              <w:right w:val="single" w:sz="4"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A</w:t>
            </w:r>
          </w:p>
        </w:tc>
        <w:tc>
          <w:tcPr>
            <w:tcW w:w="370" w:type="dxa"/>
            <w:tcBorders>
              <w:left w:val="single" w:sz="4" w:space="0" w:color="auto"/>
              <w:right w:val="single" w:sz="6"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w:t>
            </w:r>
          </w:p>
        </w:tc>
        <w:tc>
          <w:tcPr>
            <w:tcW w:w="360" w:type="dxa"/>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0</w:t>
            </w:r>
          </w:p>
        </w:tc>
        <w:tc>
          <w:tcPr>
            <w:tcW w:w="3240" w:type="dxa"/>
            <w:tcBorders>
              <w:left w:val="single" w:sz="6" w:space="0" w:color="auto"/>
              <w:right w:val="single" w:sz="6" w:space="0" w:color="auto"/>
            </w:tcBorders>
          </w:tcPr>
          <w:p w:rsidR="008F5157" w:rsidRPr="00715AF7" w:rsidRDefault="008F5157" w:rsidP="00A86AF2">
            <w:pPr>
              <w:spacing w:before="120"/>
              <w:rPr>
                <w:sz w:val="18"/>
                <w:szCs w:val="18"/>
              </w:rPr>
            </w:pPr>
            <w:r w:rsidRPr="00715AF7">
              <w:rPr>
                <w:sz w:val="18"/>
                <w:szCs w:val="18"/>
              </w:rPr>
              <w:t>(O) May be incomplete, missing or inoperative provided:</w:t>
            </w:r>
          </w:p>
          <w:p w:rsidR="008F5157" w:rsidRPr="00715AF7" w:rsidRDefault="00AC60EF" w:rsidP="00A86AF2">
            <w:pPr>
              <w:ind w:left="550" w:hanging="360"/>
              <w:rPr>
                <w:sz w:val="18"/>
                <w:szCs w:val="18"/>
              </w:rPr>
            </w:pPr>
            <w:r>
              <w:rPr>
                <w:sz w:val="18"/>
                <w:szCs w:val="18"/>
              </w:rPr>
              <w:t>a)</w:t>
            </w:r>
            <w:r>
              <w:rPr>
                <w:sz w:val="18"/>
                <w:szCs w:val="18"/>
              </w:rPr>
              <w:tab/>
              <w:t xml:space="preserve">EMK is </w:t>
            </w:r>
            <w:r w:rsidR="008F5157" w:rsidRPr="00715AF7">
              <w:rPr>
                <w:sz w:val="18"/>
                <w:szCs w:val="18"/>
              </w:rPr>
              <w:t>sealed in a manner that will identify it as a unit that can not be mistaken for a fully serviceable unit, and</w:t>
            </w:r>
          </w:p>
          <w:p w:rsidR="008F5157" w:rsidRPr="00715AF7" w:rsidRDefault="008F5157" w:rsidP="00A86AF2">
            <w:pPr>
              <w:ind w:left="550" w:hanging="360"/>
              <w:rPr>
                <w:rFonts w:ascii="Times" w:hAnsi="Times" w:cs="Times"/>
                <w:sz w:val="18"/>
                <w:szCs w:val="18"/>
              </w:rPr>
            </w:pPr>
            <w:r w:rsidRPr="00715AF7">
              <w:rPr>
                <w:sz w:val="18"/>
                <w:szCs w:val="18"/>
              </w:rPr>
              <w:t>b)</w:t>
            </w:r>
            <w:r w:rsidRPr="00715AF7">
              <w:rPr>
                <w:sz w:val="18"/>
                <w:szCs w:val="18"/>
              </w:rPr>
              <w:tab/>
              <w:t>Repairs or replacements are mad</w:t>
            </w:r>
            <w:r w:rsidR="005E3EF6">
              <w:rPr>
                <w:sz w:val="18"/>
                <w:szCs w:val="18"/>
              </w:rPr>
              <w:t>e within one (1) flight</w:t>
            </w:r>
            <w:r w:rsidRPr="00715AF7">
              <w:rPr>
                <w:sz w:val="18"/>
                <w:szCs w:val="18"/>
              </w:rPr>
              <w:t>.</w:t>
            </w:r>
          </w:p>
        </w:tc>
        <w:tc>
          <w:tcPr>
            <w:tcW w:w="288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None required.</w:t>
            </w:r>
          </w:p>
        </w:tc>
        <w:tc>
          <w:tcPr>
            <w:tcW w:w="252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Flight crew will ensure EMK unit is placarded “DO NOT USE THIS UNIT. SOME RE</w:t>
            </w:r>
            <w:r>
              <w:rPr>
                <w:rFonts w:ascii="Times" w:hAnsi="Times" w:cs="Times"/>
                <w:sz w:val="18"/>
                <w:szCs w:val="18"/>
              </w:rPr>
              <w:t xml:space="preserve">QUIRED ITEMS MAY BE MISSING.”, </w:t>
            </w:r>
            <w:r w:rsidRPr="00715AF7">
              <w:rPr>
                <w:rFonts w:ascii="Times" w:hAnsi="Times" w:cs="Times"/>
                <w:sz w:val="18"/>
                <w:szCs w:val="18"/>
              </w:rPr>
              <w:t>and repairs are mad</w:t>
            </w:r>
            <w:r w:rsidR="005E3EF6">
              <w:rPr>
                <w:rFonts w:ascii="Times" w:hAnsi="Times" w:cs="Times"/>
                <w:sz w:val="18"/>
                <w:szCs w:val="18"/>
              </w:rPr>
              <w:t>e within one (1) flight</w:t>
            </w:r>
            <w:r w:rsidRPr="00715AF7">
              <w:rPr>
                <w:rFonts w:ascii="Times" w:hAnsi="Times" w:cs="Times"/>
                <w:sz w:val="18"/>
                <w:szCs w:val="18"/>
              </w:rPr>
              <w:t>.</w:t>
            </w:r>
          </w:p>
        </w:tc>
        <w:tc>
          <w:tcPr>
            <w:tcW w:w="234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 xml:space="preserve">An Inoperative Placard will be will be placed on </w:t>
            </w:r>
            <w:r w:rsidRPr="00715AF7">
              <w:rPr>
                <w:rFonts w:ascii="Times" w:hAnsi="Times" w:cs="Times"/>
                <w:bCs/>
                <w:sz w:val="18"/>
                <w:szCs w:val="18"/>
              </w:rPr>
              <w:t>Emergency Medical Kit (EMK) and/or Associated Equipment</w:t>
            </w:r>
            <w:r w:rsidRPr="00715AF7">
              <w:rPr>
                <w:rFonts w:ascii="Times" w:hAnsi="Times" w:cs="Times"/>
                <w:sz w:val="18"/>
                <w:szCs w:val="18"/>
              </w:rPr>
              <w:t xml:space="preserve"> and will be noted on ADLS.</w:t>
            </w:r>
          </w:p>
        </w:tc>
      </w:tr>
      <w:tr w:rsidR="008F5157" w:rsidRPr="00715AF7" w:rsidTr="00E148A7">
        <w:trPr>
          <w:cantSplit/>
          <w:trHeight w:val="1440"/>
        </w:trPr>
        <w:tc>
          <w:tcPr>
            <w:tcW w:w="2330" w:type="dxa"/>
            <w:tcBorders>
              <w:left w:val="single" w:sz="6" w:space="0" w:color="auto"/>
              <w:bottom w:val="single" w:sz="4" w:space="0" w:color="auto"/>
            </w:tcBorders>
          </w:tcPr>
          <w:p w:rsidR="008F5157" w:rsidRPr="00715AF7" w:rsidRDefault="008F5157" w:rsidP="00A86AF2">
            <w:pPr>
              <w:tabs>
                <w:tab w:val="left" w:pos="450"/>
                <w:tab w:val="left" w:pos="2600"/>
              </w:tabs>
              <w:spacing w:before="120"/>
              <w:ind w:left="806" w:hanging="806"/>
              <w:rPr>
                <w:rFonts w:ascii="Times" w:hAnsi="Times" w:cs="Times"/>
                <w:sz w:val="18"/>
                <w:szCs w:val="18"/>
              </w:rPr>
            </w:pPr>
          </w:p>
        </w:tc>
        <w:tc>
          <w:tcPr>
            <w:tcW w:w="440" w:type="dxa"/>
            <w:tcBorders>
              <w:bottom w:val="single" w:sz="4" w:space="0" w:color="auto"/>
              <w:right w:val="single" w:sz="4"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D</w:t>
            </w:r>
          </w:p>
        </w:tc>
        <w:tc>
          <w:tcPr>
            <w:tcW w:w="370" w:type="dxa"/>
            <w:tcBorders>
              <w:left w:val="single" w:sz="4" w:space="0" w:color="auto"/>
              <w:bottom w:val="single" w:sz="4" w:space="0" w:color="auto"/>
              <w:right w:val="single" w:sz="6"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w:t>
            </w:r>
          </w:p>
        </w:tc>
        <w:tc>
          <w:tcPr>
            <w:tcW w:w="360" w:type="dxa"/>
            <w:tcBorders>
              <w:bottom w:val="single" w:sz="4"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w:t>
            </w:r>
          </w:p>
        </w:tc>
        <w:tc>
          <w:tcPr>
            <w:tcW w:w="3240" w:type="dxa"/>
            <w:tcBorders>
              <w:left w:val="single" w:sz="6" w:space="0" w:color="auto"/>
              <w:bottom w:val="single" w:sz="4" w:space="0" w:color="auto"/>
              <w:right w:val="single" w:sz="6" w:space="0" w:color="auto"/>
            </w:tcBorders>
          </w:tcPr>
          <w:p w:rsidR="008F5157" w:rsidRPr="00715AF7" w:rsidRDefault="008F5157" w:rsidP="00A86AF2">
            <w:pPr>
              <w:spacing w:before="120"/>
              <w:rPr>
                <w:sz w:val="18"/>
                <w:szCs w:val="18"/>
              </w:rPr>
            </w:pPr>
            <w:r w:rsidRPr="00715AF7">
              <w:rPr>
                <w:sz w:val="18"/>
                <w:szCs w:val="18"/>
              </w:rPr>
              <w:t>Any in excess of those required by 14 CFR may be incomplete missing, or inoperative.</w:t>
            </w:r>
          </w:p>
        </w:tc>
        <w:tc>
          <w:tcPr>
            <w:tcW w:w="2880" w:type="dxa"/>
            <w:tcBorders>
              <w:bottom w:val="single" w:sz="4" w:space="0" w:color="auto"/>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None required.</w:t>
            </w:r>
          </w:p>
        </w:tc>
        <w:tc>
          <w:tcPr>
            <w:tcW w:w="2520" w:type="dxa"/>
            <w:tcBorders>
              <w:bottom w:val="single" w:sz="4" w:space="0" w:color="auto"/>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None required.</w:t>
            </w:r>
          </w:p>
        </w:tc>
        <w:tc>
          <w:tcPr>
            <w:tcW w:w="2340" w:type="dxa"/>
            <w:tcBorders>
              <w:bottom w:val="single" w:sz="4" w:space="0" w:color="auto"/>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 xml:space="preserve">An Inoperative Placard will be will be placed on </w:t>
            </w:r>
            <w:r w:rsidRPr="00715AF7">
              <w:rPr>
                <w:rFonts w:ascii="Times" w:hAnsi="Times" w:cs="Times"/>
                <w:bCs/>
                <w:sz w:val="18"/>
                <w:szCs w:val="18"/>
              </w:rPr>
              <w:t>Emergency Medical Kit (EMK) and/or Associated Equipment</w:t>
            </w:r>
            <w:r w:rsidRPr="00715AF7">
              <w:rPr>
                <w:rFonts w:ascii="Times" w:hAnsi="Times" w:cs="Times"/>
                <w:sz w:val="18"/>
                <w:szCs w:val="18"/>
              </w:rPr>
              <w:t xml:space="preserve"> and will be noted on ADLS.</w:t>
            </w:r>
          </w:p>
        </w:tc>
      </w:tr>
    </w:tbl>
    <w:p w:rsidR="008F5157" w:rsidRDefault="008F5157" w:rsidP="00EA538C">
      <w:pPr>
        <w:jc w:val="center"/>
        <w:rPr>
          <w:sz w:val="22"/>
          <w:szCs w:val="22"/>
        </w:rPr>
        <w:sectPr w:rsidR="008F5157" w:rsidSect="00EA538C">
          <w:headerReference w:type="default" r:id="rId9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F5157" w:rsidRPr="00715AF7" w:rsidTr="00A86AF2">
        <w:trPr>
          <w:cantSplit/>
        </w:trPr>
        <w:tc>
          <w:tcPr>
            <w:tcW w:w="2330" w:type="dxa"/>
            <w:tcBorders>
              <w:top w:val="single" w:sz="4" w:space="0" w:color="auto"/>
              <w:left w:val="single" w:sz="6" w:space="0" w:color="auto"/>
            </w:tcBorders>
          </w:tcPr>
          <w:p w:rsidR="008F5157" w:rsidRPr="00715AF7" w:rsidRDefault="008F5157" w:rsidP="008F5157">
            <w:pPr>
              <w:tabs>
                <w:tab w:val="left" w:pos="450"/>
                <w:tab w:val="left" w:pos="2600"/>
              </w:tabs>
              <w:ind w:left="360" w:hanging="360"/>
              <w:rPr>
                <w:rFonts w:ascii="Times" w:hAnsi="Times" w:cs="Times"/>
                <w:sz w:val="18"/>
                <w:szCs w:val="18"/>
              </w:rPr>
            </w:pPr>
            <w:r w:rsidRPr="00715AF7">
              <w:rPr>
                <w:rFonts w:ascii="Times" w:hAnsi="Times" w:cs="Times"/>
                <w:sz w:val="18"/>
                <w:szCs w:val="18"/>
              </w:rPr>
              <w:lastRenderedPageBreak/>
              <w:t>2</w:t>
            </w:r>
            <w:r>
              <w:rPr>
                <w:rFonts w:ascii="Times" w:hAnsi="Times" w:cs="Times"/>
                <w:sz w:val="18"/>
                <w:szCs w:val="18"/>
              </w:rPr>
              <w:t>4</w:t>
            </w:r>
            <w:r w:rsidRPr="00715AF7">
              <w:rPr>
                <w:rFonts w:ascii="Times" w:hAnsi="Times" w:cs="Times"/>
                <w:sz w:val="18"/>
                <w:szCs w:val="18"/>
              </w:rPr>
              <w:t>.</w:t>
            </w:r>
            <w:r w:rsidRPr="00715AF7">
              <w:rPr>
                <w:rFonts w:ascii="Times" w:hAnsi="Times" w:cs="Times"/>
                <w:sz w:val="18"/>
                <w:szCs w:val="18"/>
              </w:rPr>
              <w:tab/>
              <w:t>First Aid Kit (FAK)</w:t>
            </w:r>
          </w:p>
          <w:p w:rsidR="008F5157" w:rsidRPr="00715AF7" w:rsidRDefault="008F5157" w:rsidP="008F5157">
            <w:pPr>
              <w:tabs>
                <w:tab w:val="left" w:pos="450"/>
                <w:tab w:val="left" w:pos="2600"/>
              </w:tabs>
              <w:ind w:left="360" w:hanging="360"/>
              <w:rPr>
                <w:rFonts w:ascii="Times" w:hAnsi="Times" w:cs="Times"/>
                <w:sz w:val="18"/>
                <w:szCs w:val="18"/>
              </w:rPr>
            </w:pPr>
            <w:r w:rsidRPr="00715AF7">
              <w:rPr>
                <w:rFonts w:ascii="Times" w:hAnsi="Times" w:cs="Times"/>
                <w:sz w:val="18"/>
                <w:szCs w:val="18"/>
              </w:rPr>
              <w:tab/>
              <w:t>and/or Associated</w:t>
            </w:r>
          </w:p>
          <w:p w:rsidR="008F5157" w:rsidRPr="00715AF7" w:rsidRDefault="008F5157" w:rsidP="008F5157">
            <w:pPr>
              <w:tabs>
                <w:tab w:val="left" w:pos="450"/>
                <w:tab w:val="left" w:pos="2600"/>
              </w:tabs>
              <w:ind w:left="360" w:hanging="360"/>
              <w:rPr>
                <w:rFonts w:ascii="Times" w:hAnsi="Times" w:cs="Times"/>
                <w:sz w:val="18"/>
                <w:szCs w:val="18"/>
              </w:rPr>
            </w:pPr>
            <w:r w:rsidRPr="00715AF7">
              <w:rPr>
                <w:rFonts w:ascii="Times" w:hAnsi="Times" w:cs="Times"/>
                <w:sz w:val="18"/>
                <w:szCs w:val="18"/>
              </w:rPr>
              <w:tab/>
              <w:t>Equipment</w:t>
            </w:r>
          </w:p>
        </w:tc>
        <w:tc>
          <w:tcPr>
            <w:tcW w:w="440" w:type="dxa"/>
            <w:tcBorders>
              <w:top w:val="single" w:sz="4" w:space="0" w:color="auto"/>
              <w:right w:val="single" w:sz="4" w:space="0" w:color="auto"/>
            </w:tcBorders>
          </w:tcPr>
          <w:p w:rsidR="008F5157" w:rsidRPr="00715AF7" w:rsidRDefault="008F5157" w:rsidP="00A86AF2">
            <w:pPr>
              <w:tabs>
                <w:tab w:val="left" w:pos="360"/>
              </w:tabs>
              <w:rPr>
                <w:rFonts w:ascii="Times" w:hAnsi="Times" w:cs="Times"/>
                <w:sz w:val="18"/>
                <w:szCs w:val="18"/>
              </w:rPr>
            </w:pPr>
            <w:r w:rsidRPr="00715AF7">
              <w:rPr>
                <w:rFonts w:ascii="Times" w:hAnsi="Times" w:cs="Times"/>
                <w:sz w:val="18"/>
                <w:szCs w:val="18"/>
              </w:rPr>
              <w:t>A</w:t>
            </w:r>
          </w:p>
        </w:tc>
        <w:tc>
          <w:tcPr>
            <w:tcW w:w="370" w:type="dxa"/>
            <w:tcBorders>
              <w:top w:val="single" w:sz="4" w:space="0" w:color="auto"/>
              <w:left w:val="single" w:sz="4" w:space="0" w:color="auto"/>
              <w:right w:val="single" w:sz="6" w:space="0" w:color="auto"/>
            </w:tcBorders>
          </w:tcPr>
          <w:p w:rsidR="008F5157" w:rsidRPr="00715AF7" w:rsidRDefault="008F5157" w:rsidP="00A86AF2">
            <w:pPr>
              <w:tabs>
                <w:tab w:val="left" w:pos="360"/>
              </w:tabs>
              <w:rPr>
                <w:rFonts w:ascii="Times" w:hAnsi="Times" w:cs="Times"/>
                <w:sz w:val="18"/>
                <w:szCs w:val="18"/>
              </w:rPr>
            </w:pPr>
            <w:r w:rsidRPr="00715AF7">
              <w:rPr>
                <w:rFonts w:ascii="Times" w:hAnsi="Times" w:cs="Times"/>
                <w:sz w:val="18"/>
                <w:szCs w:val="18"/>
              </w:rPr>
              <w:t>-</w:t>
            </w:r>
          </w:p>
        </w:tc>
        <w:tc>
          <w:tcPr>
            <w:tcW w:w="360" w:type="dxa"/>
            <w:tcBorders>
              <w:top w:val="single" w:sz="4" w:space="0" w:color="auto"/>
            </w:tcBorders>
          </w:tcPr>
          <w:p w:rsidR="008F5157" w:rsidRPr="00715AF7" w:rsidRDefault="008F5157" w:rsidP="00A86AF2">
            <w:pPr>
              <w:tabs>
                <w:tab w:val="left" w:pos="360"/>
              </w:tabs>
              <w:rPr>
                <w:rFonts w:ascii="Times" w:hAnsi="Times" w:cs="Times"/>
                <w:sz w:val="18"/>
                <w:szCs w:val="18"/>
              </w:rPr>
            </w:pPr>
            <w:r w:rsidRPr="00715AF7">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8F5157" w:rsidRPr="00715AF7" w:rsidRDefault="008F5157" w:rsidP="00A86AF2">
            <w:pPr>
              <w:rPr>
                <w:sz w:val="18"/>
                <w:szCs w:val="18"/>
              </w:rPr>
            </w:pPr>
            <w:r w:rsidRPr="00715AF7">
              <w:rPr>
                <w:sz w:val="18"/>
                <w:szCs w:val="18"/>
              </w:rPr>
              <w:t>(O) If more than one is required by 14 CFR, only one of the required first aid kits may be incomplete, missing or inoperative provided:</w:t>
            </w:r>
          </w:p>
          <w:p w:rsidR="008F5157" w:rsidRPr="00715AF7" w:rsidRDefault="008F5157" w:rsidP="00A86AF2">
            <w:pPr>
              <w:ind w:left="370" w:hanging="270"/>
              <w:rPr>
                <w:sz w:val="18"/>
                <w:szCs w:val="18"/>
              </w:rPr>
            </w:pPr>
            <w:r w:rsidRPr="00715AF7">
              <w:rPr>
                <w:sz w:val="18"/>
                <w:szCs w:val="18"/>
              </w:rPr>
              <w:t>a)</w:t>
            </w:r>
            <w:r w:rsidRPr="00715AF7">
              <w:rPr>
                <w:sz w:val="18"/>
                <w:szCs w:val="18"/>
              </w:rPr>
              <w:tab/>
              <w:t>FAK is resealed in a manner that will identify it as a unit that can not be mistaken for a fully serviceable unit, and</w:t>
            </w:r>
          </w:p>
          <w:p w:rsidR="008F5157" w:rsidRPr="00715AF7" w:rsidRDefault="008F5157" w:rsidP="00A86AF2">
            <w:pPr>
              <w:ind w:left="370" w:hanging="270"/>
              <w:rPr>
                <w:rFonts w:ascii="Times" w:hAnsi="Times" w:cs="Times"/>
                <w:sz w:val="18"/>
                <w:szCs w:val="18"/>
              </w:rPr>
            </w:pPr>
            <w:r w:rsidRPr="00715AF7">
              <w:rPr>
                <w:sz w:val="18"/>
                <w:szCs w:val="18"/>
              </w:rPr>
              <w:t>b)</w:t>
            </w:r>
            <w:r w:rsidRPr="00715AF7">
              <w:rPr>
                <w:sz w:val="18"/>
                <w:szCs w:val="18"/>
              </w:rPr>
              <w:tab/>
              <w:t>Repairs o</w:t>
            </w:r>
            <w:r w:rsidR="005E3EF6">
              <w:rPr>
                <w:sz w:val="18"/>
                <w:szCs w:val="18"/>
              </w:rPr>
              <w:t>r replacements are made within one</w:t>
            </w:r>
            <w:r w:rsidRPr="00715AF7">
              <w:rPr>
                <w:sz w:val="18"/>
                <w:szCs w:val="18"/>
              </w:rPr>
              <w:t xml:space="preserve"> (</w:t>
            </w:r>
            <w:r w:rsidR="005E3EF6">
              <w:rPr>
                <w:sz w:val="18"/>
                <w:szCs w:val="18"/>
              </w:rPr>
              <w:t>1</w:t>
            </w:r>
            <w:r w:rsidRPr="00715AF7">
              <w:rPr>
                <w:sz w:val="18"/>
                <w:szCs w:val="18"/>
              </w:rPr>
              <w:t>) flight.</w:t>
            </w:r>
          </w:p>
        </w:tc>
        <w:tc>
          <w:tcPr>
            <w:tcW w:w="2880" w:type="dxa"/>
            <w:tcBorders>
              <w:top w:val="single" w:sz="4" w:space="0" w:color="auto"/>
              <w:right w:val="single" w:sz="6" w:space="0" w:color="auto"/>
            </w:tcBorders>
          </w:tcPr>
          <w:p w:rsidR="008F5157" w:rsidRPr="00715AF7" w:rsidRDefault="008F5157" w:rsidP="00A86AF2">
            <w:pPr>
              <w:rPr>
                <w:rFonts w:ascii="Times" w:hAnsi="Times" w:cs="Times"/>
                <w:sz w:val="18"/>
                <w:szCs w:val="18"/>
              </w:rPr>
            </w:pPr>
            <w:r w:rsidRPr="00715AF7">
              <w:rPr>
                <w:rFonts w:ascii="Times" w:hAnsi="Times" w:cs="Times"/>
                <w:sz w:val="18"/>
                <w:szCs w:val="18"/>
              </w:rPr>
              <w:t>None required.</w:t>
            </w:r>
          </w:p>
        </w:tc>
        <w:tc>
          <w:tcPr>
            <w:tcW w:w="2520" w:type="dxa"/>
            <w:tcBorders>
              <w:top w:val="single" w:sz="4" w:space="0" w:color="auto"/>
              <w:right w:val="single" w:sz="6" w:space="0" w:color="auto"/>
            </w:tcBorders>
          </w:tcPr>
          <w:p w:rsidR="008F5157" w:rsidRPr="00715AF7" w:rsidRDefault="008F5157" w:rsidP="00A86AF2">
            <w:pPr>
              <w:rPr>
                <w:rFonts w:ascii="Times" w:hAnsi="Times" w:cs="Times"/>
                <w:sz w:val="18"/>
                <w:szCs w:val="18"/>
              </w:rPr>
            </w:pPr>
            <w:r w:rsidRPr="00715AF7">
              <w:rPr>
                <w:rFonts w:ascii="Times" w:hAnsi="Times" w:cs="Times"/>
                <w:sz w:val="18"/>
                <w:szCs w:val="18"/>
              </w:rPr>
              <w:t>Flight crew will ensure FAK unit is placarded “DO NOT USE THIS UNIT. SOME RE</w:t>
            </w:r>
            <w:r w:rsidR="005E3EF6">
              <w:rPr>
                <w:rFonts w:ascii="Times" w:hAnsi="Times" w:cs="Times"/>
                <w:sz w:val="18"/>
                <w:szCs w:val="18"/>
              </w:rPr>
              <w:t xml:space="preserve">QUIRED ITEMS MAY BE MISSING.”, </w:t>
            </w:r>
            <w:r w:rsidRPr="00715AF7">
              <w:rPr>
                <w:rFonts w:ascii="Times" w:hAnsi="Times" w:cs="Times"/>
                <w:sz w:val="18"/>
                <w:szCs w:val="18"/>
              </w:rPr>
              <w:t xml:space="preserve">and repairs are made within </w:t>
            </w:r>
            <w:r w:rsidR="005E3EF6">
              <w:rPr>
                <w:rFonts w:ascii="Times" w:hAnsi="Times" w:cs="Times"/>
                <w:sz w:val="18"/>
                <w:szCs w:val="18"/>
              </w:rPr>
              <w:t xml:space="preserve">one </w:t>
            </w:r>
            <w:r w:rsidRPr="00715AF7">
              <w:rPr>
                <w:rFonts w:ascii="Times" w:hAnsi="Times" w:cs="Times"/>
                <w:sz w:val="18"/>
                <w:szCs w:val="18"/>
              </w:rPr>
              <w:t>(</w:t>
            </w:r>
            <w:r w:rsidR="005E3EF6">
              <w:rPr>
                <w:rFonts w:ascii="Times" w:hAnsi="Times" w:cs="Times"/>
                <w:sz w:val="18"/>
                <w:szCs w:val="18"/>
              </w:rPr>
              <w:t>1) flight</w:t>
            </w:r>
            <w:r w:rsidRPr="00715AF7">
              <w:rPr>
                <w:rFonts w:ascii="Times" w:hAnsi="Times" w:cs="Times"/>
                <w:sz w:val="18"/>
                <w:szCs w:val="18"/>
              </w:rPr>
              <w:t>.</w:t>
            </w:r>
          </w:p>
        </w:tc>
        <w:tc>
          <w:tcPr>
            <w:tcW w:w="2340" w:type="dxa"/>
            <w:tcBorders>
              <w:top w:val="single" w:sz="4" w:space="0" w:color="auto"/>
              <w:right w:val="single" w:sz="6" w:space="0" w:color="auto"/>
            </w:tcBorders>
          </w:tcPr>
          <w:p w:rsidR="008F5157" w:rsidRPr="00715AF7" w:rsidRDefault="008F5157" w:rsidP="00A86AF2">
            <w:pPr>
              <w:rPr>
                <w:rFonts w:ascii="Times" w:hAnsi="Times" w:cs="Times"/>
                <w:sz w:val="18"/>
                <w:szCs w:val="18"/>
              </w:rPr>
            </w:pPr>
            <w:r w:rsidRPr="00715AF7">
              <w:rPr>
                <w:rFonts w:ascii="Times" w:hAnsi="Times" w:cs="Times"/>
                <w:sz w:val="18"/>
                <w:szCs w:val="18"/>
              </w:rPr>
              <w:t xml:space="preserve">An Inoperative Placard will be will be placed on </w:t>
            </w:r>
            <w:r w:rsidRPr="00715AF7">
              <w:rPr>
                <w:rFonts w:ascii="Times" w:hAnsi="Times" w:cs="Times"/>
                <w:bCs/>
                <w:sz w:val="18"/>
                <w:szCs w:val="18"/>
              </w:rPr>
              <w:t>First Aid Kit and/or Associated Equipment</w:t>
            </w:r>
            <w:r w:rsidRPr="00715AF7">
              <w:rPr>
                <w:rFonts w:ascii="Times" w:hAnsi="Times" w:cs="Times"/>
                <w:sz w:val="18"/>
                <w:szCs w:val="18"/>
              </w:rPr>
              <w:t xml:space="preserve"> and will be noted on ADLS.</w:t>
            </w:r>
          </w:p>
        </w:tc>
      </w:tr>
      <w:tr w:rsidR="008F5157" w:rsidRPr="00715AF7" w:rsidTr="00256B69">
        <w:trPr>
          <w:cantSplit/>
        </w:trPr>
        <w:tc>
          <w:tcPr>
            <w:tcW w:w="2330" w:type="dxa"/>
            <w:tcBorders>
              <w:left w:val="single" w:sz="6" w:space="0" w:color="auto"/>
            </w:tcBorders>
          </w:tcPr>
          <w:p w:rsidR="008F5157" w:rsidRPr="00715AF7" w:rsidRDefault="008F5157" w:rsidP="00A86AF2">
            <w:pPr>
              <w:tabs>
                <w:tab w:val="left" w:pos="450"/>
                <w:tab w:val="left" w:pos="2600"/>
              </w:tabs>
              <w:spacing w:before="120"/>
              <w:ind w:left="806" w:hanging="806"/>
              <w:rPr>
                <w:rFonts w:ascii="Times" w:hAnsi="Times" w:cs="Times"/>
                <w:sz w:val="18"/>
                <w:szCs w:val="18"/>
              </w:rPr>
            </w:pPr>
          </w:p>
        </w:tc>
        <w:tc>
          <w:tcPr>
            <w:tcW w:w="440" w:type="dxa"/>
            <w:tcBorders>
              <w:right w:val="single" w:sz="4"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D</w:t>
            </w:r>
          </w:p>
        </w:tc>
        <w:tc>
          <w:tcPr>
            <w:tcW w:w="370" w:type="dxa"/>
            <w:tcBorders>
              <w:left w:val="single" w:sz="4" w:space="0" w:color="auto"/>
              <w:right w:val="single" w:sz="6" w:space="0" w:color="auto"/>
            </w:tcBorders>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w:t>
            </w:r>
          </w:p>
        </w:tc>
        <w:tc>
          <w:tcPr>
            <w:tcW w:w="360" w:type="dxa"/>
          </w:tcPr>
          <w:p w:rsidR="008F5157" w:rsidRPr="00715AF7" w:rsidRDefault="008F5157" w:rsidP="00A86AF2">
            <w:pPr>
              <w:tabs>
                <w:tab w:val="left" w:pos="360"/>
              </w:tabs>
              <w:spacing w:before="120"/>
              <w:rPr>
                <w:rFonts w:ascii="Times" w:hAnsi="Times" w:cs="Times"/>
                <w:sz w:val="18"/>
                <w:szCs w:val="18"/>
              </w:rPr>
            </w:pPr>
            <w:r w:rsidRPr="00715AF7">
              <w:rPr>
                <w:rFonts w:ascii="Times" w:hAnsi="Times" w:cs="Times"/>
                <w:sz w:val="18"/>
                <w:szCs w:val="18"/>
              </w:rPr>
              <w:t>-</w:t>
            </w:r>
          </w:p>
        </w:tc>
        <w:tc>
          <w:tcPr>
            <w:tcW w:w="3240" w:type="dxa"/>
            <w:tcBorders>
              <w:left w:val="single" w:sz="6" w:space="0" w:color="auto"/>
              <w:right w:val="single" w:sz="6" w:space="0" w:color="auto"/>
            </w:tcBorders>
          </w:tcPr>
          <w:p w:rsidR="008F5157" w:rsidRPr="00715AF7" w:rsidRDefault="008F5157" w:rsidP="00A86AF2">
            <w:pPr>
              <w:spacing w:before="120"/>
              <w:rPr>
                <w:sz w:val="18"/>
                <w:szCs w:val="18"/>
              </w:rPr>
            </w:pPr>
            <w:r w:rsidRPr="00715AF7">
              <w:rPr>
                <w:sz w:val="18"/>
                <w:szCs w:val="18"/>
              </w:rPr>
              <w:t>Any in excess of those required by 14 CFR may be incomplete, missing or inoperative.</w:t>
            </w:r>
          </w:p>
        </w:tc>
        <w:tc>
          <w:tcPr>
            <w:tcW w:w="288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None required.</w:t>
            </w:r>
          </w:p>
        </w:tc>
        <w:tc>
          <w:tcPr>
            <w:tcW w:w="252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None required.</w:t>
            </w:r>
          </w:p>
        </w:tc>
        <w:tc>
          <w:tcPr>
            <w:tcW w:w="2340" w:type="dxa"/>
            <w:tcBorders>
              <w:right w:val="single" w:sz="6" w:space="0" w:color="auto"/>
            </w:tcBorders>
          </w:tcPr>
          <w:p w:rsidR="008F5157" w:rsidRPr="00715AF7" w:rsidRDefault="008F5157" w:rsidP="00A86AF2">
            <w:pPr>
              <w:spacing w:before="120"/>
              <w:rPr>
                <w:rFonts w:ascii="Times" w:hAnsi="Times" w:cs="Times"/>
                <w:sz w:val="18"/>
                <w:szCs w:val="18"/>
              </w:rPr>
            </w:pPr>
            <w:r w:rsidRPr="00715AF7">
              <w:rPr>
                <w:rFonts w:ascii="Times" w:hAnsi="Times" w:cs="Times"/>
                <w:sz w:val="18"/>
                <w:szCs w:val="18"/>
              </w:rPr>
              <w:t xml:space="preserve">An Inoperative Placard will be will be placed on </w:t>
            </w:r>
            <w:r w:rsidRPr="00715AF7">
              <w:rPr>
                <w:rFonts w:ascii="Times" w:hAnsi="Times" w:cs="Times"/>
                <w:bCs/>
                <w:sz w:val="18"/>
                <w:szCs w:val="18"/>
              </w:rPr>
              <w:t>First Aid Kit and/or Associated Equipment</w:t>
            </w:r>
            <w:r w:rsidRPr="00715AF7">
              <w:rPr>
                <w:rFonts w:ascii="Times" w:hAnsi="Times" w:cs="Times"/>
                <w:sz w:val="18"/>
                <w:szCs w:val="18"/>
              </w:rPr>
              <w:t xml:space="preserve"> and will be noted on ADLS.</w:t>
            </w:r>
          </w:p>
        </w:tc>
      </w:tr>
      <w:tr w:rsidR="00256B69" w:rsidRPr="00715AF7" w:rsidTr="00256B69">
        <w:trPr>
          <w:cantSplit/>
        </w:trPr>
        <w:tc>
          <w:tcPr>
            <w:tcW w:w="2330" w:type="dxa"/>
            <w:tcBorders>
              <w:left w:val="single" w:sz="6" w:space="0" w:color="auto"/>
              <w:bottom w:val="single" w:sz="4" w:space="0" w:color="auto"/>
            </w:tcBorders>
          </w:tcPr>
          <w:p w:rsidR="00256B69" w:rsidRPr="00715AF7" w:rsidRDefault="00256B69" w:rsidP="00A86AF2">
            <w:pPr>
              <w:tabs>
                <w:tab w:val="left" w:pos="450"/>
                <w:tab w:val="left" w:pos="2600"/>
              </w:tabs>
              <w:spacing w:before="120"/>
              <w:ind w:left="806" w:hanging="806"/>
              <w:rPr>
                <w:rFonts w:ascii="Times" w:hAnsi="Times" w:cs="Times"/>
                <w:sz w:val="18"/>
                <w:szCs w:val="18"/>
              </w:rPr>
            </w:pPr>
          </w:p>
        </w:tc>
        <w:tc>
          <w:tcPr>
            <w:tcW w:w="440" w:type="dxa"/>
            <w:tcBorders>
              <w:bottom w:val="single" w:sz="4" w:space="0" w:color="auto"/>
              <w:right w:val="single" w:sz="4" w:space="0" w:color="auto"/>
            </w:tcBorders>
          </w:tcPr>
          <w:p w:rsidR="00256B69" w:rsidRPr="00715AF7" w:rsidRDefault="00256B69" w:rsidP="00A86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256B69" w:rsidRPr="00715AF7" w:rsidRDefault="00256B69" w:rsidP="00A86AF2">
            <w:pPr>
              <w:tabs>
                <w:tab w:val="left" w:pos="360"/>
              </w:tabs>
              <w:spacing w:before="120"/>
              <w:rPr>
                <w:rFonts w:ascii="Times" w:hAnsi="Times" w:cs="Times"/>
                <w:sz w:val="18"/>
                <w:szCs w:val="18"/>
              </w:rPr>
            </w:pPr>
          </w:p>
        </w:tc>
        <w:tc>
          <w:tcPr>
            <w:tcW w:w="360" w:type="dxa"/>
            <w:tcBorders>
              <w:bottom w:val="single" w:sz="4" w:space="0" w:color="auto"/>
            </w:tcBorders>
          </w:tcPr>
          <w:p w:rsidR="00256B69" w:rsidRPr="00715AF7" w:rsidRDefault="00256B69" w:rsidP="00A86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256B69" w:rsidRPr="00715AF7" w:rsidRDefault="00256B69" w:rsidP="00A86AF2">
            <w:pPr>
              <w:spacing w:before="120"/>
              <w:rPr>
                <w:sz w:val="18"/>
                <w:szCs w:val="18"/>
              </w:rPr>
            </w:pPr>
          </w:p>
        </w:tc>
        <w:tc>
          <w:tcPr>
            <w:tcW w:w="2880" w:type="dxa"/>
            <w:tcBorders>
              <w:bottom w:val="single" w:sz="4" w:space="0" w:color="auto"/>
              <w:right w:val="single" w:sz="6" w:space="0" w:color="auto"/>
            </w:tcBorders>
          </w:tcPr>
          <w:p w:rsidR="00256B69" w:rsidRPr="00715AF7" w:rsidRDefault="00256B69" w:rsidP="00A86AF2">
            <w:pPr>
              <w:spacing w:before="120"/>
              <w:rPr>
                <w:rFonts w:ascii="Times" w:hAnsi="Times" w:cs="Times"/>
                <w:sz w:val="18"/>
                <w:szCs w:val="18"/>
              </w:rPr>
            </w:pPr>
          </w:p>
        </w:tc>
        <w:tc>
          <w:tcPr>
            <w:tcW w:w="2520" w:type="dxa"/>
            <w:tcBorders>
              <w:bottom w:val="single" w:sz="4" w:space="0" w:color="auto"/>
              <w:right w:val="single" w:sz="6" w:space="0" w:color="auto"/>
            </w:tcBorders>
          </w:tcPr>
          <w:p w:rsidR="00256B69" w:rsidRPr="00715AF7" w:rsidRDefault="00256B69" w:rsidP="00A86AF2">
            <w:pPr>
              <w:spacing w:before="120"/>
              <w:rPr>
                <w:rFonts w:ascii="Times" w:hAnsi="Times" w:cs="Times"/>
                <w:sz w:val="18"/>
                <w:szCs w:val="18"/>
              </w:rPr>
            </w:pPr>
          </w:p>
        </w:tc>
        <w:tc>
          <w:tcPr>
            <w:tcW w:w="2340" w:type="dxa"/>
            <w:tcBorders>
              <w:bottom w:val="single" w:sz="4" w:space="0" w:color="auto"/>
              <w:right w:val="single" w:sz="6" w:space="0" w:color="auto"/>
            </w:tcBorders>
          </w:tcPr>
          <w:p w:rsidR="00256B69" w:rsidRPr="00715AF7" w:rsidRDefault="00256B69" w:rsidP="00A86AF2">
            <w:pPr>
              <w:spacing w:before="120"/>
              <w:rPr>
                <w:rFonts w:ascii="Times" w:hAnsi="Times" w:cs="Times"/>
                <w:sz w:val="18"/>
                <w:szCs w:val="18"/>
              </w:rPr>
            </w:pPr>
          </w:p>
        </w:tc>
      </w:tr>
    </w:tbl>
    <w:p w:rsidR="00256B69" w:rsidRDefault="00256B69" w:rsidP="008F5157">
      <w:pPr>
        <w:tabs>
          <w:tab w:val="left" w:pos="450"/>
          <w:tab w:val="left" w:pos="2600"/>
        </w:tabs>
        <w:spacing w:before="120"/>
        <w:ind w:left="360" w:hanging="360"/>
        <w:rPr>
          <w:rFonts w:ascii="Times" w:hAnsi="Times" w:cs="Times"/>
          <w:sz w:val="18"/>
          <w:szCs w:val="18"/>
        </w:rPr>
        <w:sectPr w:rsidR="00256B69" w:rsidSect="00EA538C">
          <w:headerReference w:type="default" r:id="rId10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F5157" w:rsidRPr="00715AF7" w:rsidTr="00256B69">
        <w:trPr>
          <w:cantSplit/>
        </w:trPr>
        <w:tc>
          <w:tcPr>
            <w:tcW w:w="2330" w:type="dxa"/>
            <w:tcBorders>
              <w:top w:val="single" w:sz="4" w:space="0" w:color="auto"/>
              <w:left w:val="single" w:sz="6" w:space="0" w:color="auto"/>
            </w:tcBorders>
          </w:tcPr>
          <w:p w:rsidR="008F5157" w:rsidRPr="00256B69" w:rsidRDefault="008F5157" w:rsidP="00156A0A">
            <w:pPr>
              <w:tabs>
                <w:tab w:val="left" w:pos="450"/>
                <w:tab w:val="left" w:pos="2600"/>
              </w:tabs>
              <w:ind w:left="360" w:hanging="360"/>
              <w:rPr>
                <w:rFonts w:ascii="Times" w:hAnsi="Times" w:cs="Times"/>
                <w:sz w:val="18"/>
                <w:szCs w:val="18"/>
              </w:rPr>
            </w:pPr>
            <w:r w:rsidRPr="00256B69">
              <w:rPr>
                <w:rFonts w:ascii="Times" w:hAnsi="Times" w:cs="Times"/>
                <w:sz w:val="18"/>
                <w:szCs w:val="18"/>
              </w:rPr>
              <w:lastRenderedPageBreak/>
              <w:t>25.</w:t>
            </w:r>
            <w:r w:rsidRPr="00256B69">
              <w:rPr>
                <w:rFonts w:ascii="Times" w:hAnsi="Times" w:cs="Times"/>
                <w:sz w:val="18"/>
                <w:szCs w:val="18"/>
              </w:rPr>
              <w:tab/>
              <w:t>Cabin Management System</w:t>
            </w:r>
          </w:p>
        </w:tc>
        <w:tc>
          <w:tcPr>
            <w:tcW w:w="440" w:type="dxa"/>
            <w:tcBorders>
              <w:top w:val="single" w:sz="4" w:space="0" w:color="auto"/>
              <w:right w:val="single" w:sz="4" w:space="0" w:color="auto"/>
            </w:tcBorders>
          </w:tcPr>
          <w:p w:rsidR="008F5157" w:rsidRPr="00256B69" w:rsidRDefault="008F5157" w:rsidP="00156A0A">
            <w:pPr>
              <w:tabs>
                <w:tab w:val="left" w:pos="360"/>
              </w:tabs>
              <w:rPr>
                <w:rFonts w:ascii="Times" w:hAnsi="Times" w:cs="Times"/>
                <w:sz w:val="18"/>
                <w:szCs w:val="18"/>
              </w:rPr>
            </w:pPr>
            <w:r w:rsidRPr="00256B69">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8F5157" w:rsidRPr="00256B69" w:rsidRDefault="008F5157" w:rsidP="00156A0A">
            <w:pPr>
              <w:tabs>
                <w:tab w:val="left" w:pos="360"/>
              </w:tabs>
              <w:rPr>
                <w:rFonts w:ascii="Times" w:hAnsi="Times" w:cs="Times"/>
                <w:sz w:val="18"/>
                <w:szCs w:val="18"/>
              </w:rPr>
            </w:pPr>
            <w:r w:rsidRPr="00256B69">
              <w:rPr>
                <w:rFonts w:ascii="Times" w:hAnsi="Times" w:cs="Times"/>
                <w:sz w:val="18"/>
                <w:szCs w:val="18"/>
              </w:rPr>
              <w:t>1</w:t>
            </w:r>
          </w:p>
        </w:tc>
        <w:tc>
          <w:tcPr>
            <w:tcW w:w="360" w:type="dxa"/>
            <w:tcBorders>
              <w:top w:val="single" w:sz="4" w:space="0" w:color="auto"/>
            </w:tcBorders>
          </w:tcPr>
          <w:p w:rsidR="008F5157" w:rsidRPr="00256B69" w:rsidRDefault="008F5157" w:rsidP="00156A0A">
            <w:pPr>
              <w:tabs>
                <w:tab w:val="left" w:pos="360"/>
              </w:tabs>
              <w:rPr>
                <w:rFonts w:ascii="Times" w:hAnsi="Times" w:cs="Times"/>
                <w:sz w:val="18"/>
                <w:szCs w:val="18"/>
              </w:rPr>
            </w:pPr>
            <w:r w:rsidRPr="00256B69">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8F5157" w:rsidRPr="00256B69" w:rsidRDefault="008F5157" w:rsidP="00156A0A">
            <w:pPr>
              <w:rPr>
                <w:sz w:val="18"/>
                <w:szCs w:val="18"/>
              </w:rPr>
            </w:pPr>
          </w:p>
        </w:tc>
        <w:tc>
          <w:tcPr>
            <w:tcW w:w="2880" w:type="dxa"/>
            <w:tcBorders>
              <w:top w:val="single" w:sz="4" w:space="0" w:color="auto"/>
              <w:right w:val="single" w:sz="6" w:space="0" w:color="auto"/>
            </w:tcBorders>
          </w:tcPr>
          <w:p w:rsidR="008F5157" w:rsidRPr="00256B69" w:rsidRDefault="007B2D42" w:rsidP="00156A0A">
            <w:pPr>
              <w:rPr>
                <w:rFonts w:ascii="Times" w:hAnsi="Times" w:cs="Times"/>
                <w:sz w:val="18"/>
                <w:szCs w:val="18"/>
              </w:rPr>
            </w:pPr>
            <w:r>
              <w:rPr>
                <w:rFonts w:ascii="Times" w:hAnsi="Times" w:cs="Times"/>
                <w:sz w:val="18"/>
                <w:szCs w:val="18"/>
              </w:rPr>
              <w:t>None required.</w:t>
            </w:r>
          </w:p>
        </w:tc>
        <w:tc>
          <w:tcPr>
            <w:tcW w:w="2520" w:type="dxa"/>
            <w:tcBorders>
              <w:top w:val="single" w:sz="4" w:space="0" w:color="auto"/>
              <w:right w:val="single" w:sz="6" w:space="0" w:color="auto"/>
            </w:tcBorders>
          </w:tcPr>
          <w:p w:rsidR="008F5157" w:rsidRPr="00256B69" w:rsidRDefault="007B2D42" w:rsidP="00156A0A">
            <w:pPr>
              <w:rPr>
                <w:rFonts w:ascii="Times" w:hAnsi="Times" w:cs="Times"/>
                <w:sz w:val="18"/>
                <w:szCs w:val="18"/>
              </w:rPr>
            </w:pPr>
            <w:r>
              <w:rPr>
                <w:rFonts w:ascii="Times" w:hAnsi="Times" w:cs="Times"/>
                <w:sz w:val="18"/>
                <w:szCs w:val="18"/>
              </w:rPr>
              <w:t>None required.</w:t>
            </w:r>
          </w:p>
        </w:tc>
        <w:tc>
          <w:tcPr>
            <w:tcW w:w="2340" w:type="dxa"/>
            <w:tcBorders>
              <w:top w:val="single" w:sz="4" w:space="0" w:color="auto"/>
              <w:right w:val="single" w:sz="6" w:space="0" w:color="auto"/>
            </w:tcBorders>
          </w:tcPr>
          <w:p w:rsidR="008F5157" w:rsidRPr="00256B69" w:rsidRDefault="00156A0A" w:rsidP="00156A0A">
            <w:pPr>
              <w:rPr>
                <w:rFonts w:ascii="Times" w:hAnsi="Times" w:cs="Times"/>
                <w:sz w:val="18"/>
                <w:szCs w:val="18"/>
              </w:rPr>
            </w:pPr>
            <w:r w:rsidRPr="00AE35F7">
              <w:rPr>
                <w:sz w:val="18"/>
                <w:szCs w:val="18"/>
              </w:rPr>
              <w:t xml:space="preserve">An Inoperative Placard will be displayed </w:t>
            </w:r>
            <w:r>
              <w:rPr>
                <w:sz w:val="18"/>
                <w:szCs w:val="18"/>
              </w:rPr>
              <w:t>on or near the corresponding Cabin Management System</w:t>
            </w:r>
            <w:r w:rsidRPr="00AE35F7">
              <w:rPr>
                <w:sz w:val="18"/>
                <w:szCs w:val="18"/>
              </w:rPr>
              <w:t xml:space="preserve"> to be seen by flight crew and will be noted on ADLS.</w:t>
            </w:r>
          </w:p>
        </w:tc>
      </w:tr>
      <w:tr w:rsidR="00642351" w:rsidRPr="00715AF7" w:rsidTr="00256B69">
        <w:trPr>
          <w:cantSplit/>
        </w:trPr>
        <w:tc>
          <w:tcPr>
            <w:tcW w:w="2330" w:type="dxa"/>
            <w:tcBorders>
              <w:left w:val="single" w:sz="6" w:space="0" w:color="auto"/>
            </w:tcBorders>
          </w:tcPr>
          <w:p w:rsidR="00642351" w:rsidRDefault="00642351" w:rsidP="008F5157">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1)</w:t>
            </w:r>
            <w:r>
              <w:rPr>
                <w:rFonts w:ascii="Times" w:hAnsi="Times" w:cs="Times"/>
                <w:sz w:val="18"/>
                <w:szCs w:val="18"/>
              </w:rPr>
              <w:tab/>
              <w:t>Cabin Power Bus</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Controller (043A1)</w:t>
            </w:r>
          </w:p>
        </w:tc>
        <w:tc>
          <w:tcPr>
            <w:tcW w:w="440" w:type="dxa"/>
            <w:tcBorders>
              <w:right w:val="single" w:sz="4" w:space="0" w:color="auto"/>
            </w:tcBorders>
          </w:tcPr>
          <w:p w:rsidR="00642351" w:rsidRPr="00715AF7" w:rsidRDefault="00642351" w:rsidP="008F5157">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8F5157">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642351" w:rsidRPr="00715AF7" w:rsidRDefault="00642351" w:rsidP="008F5157">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8F5157">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642351">
            <w:pPr>
              <w:spacing w:before="120"/>
            </w:pPr>
            <w:r w:rsidRPr="00344850">
              <w:rPr>
                <w:sz w:val="18"/>
                <w:szCs w:val="18"/>
              </w:rPr>
              <w:t>An Inoperative Placard will be displayed on or near the corresponding Cabin Management System to be seen by flight crew and will be noted on ADLS.</w:t>
            </w:r>
          </w:p>
        </w:tc>
      </w:tr>
      <w:tr w:rsidR="00642351" w:rsidRPr="00715AF7" w:rsidTr="00256B69">
        <w:trPr>
          <w:cantSplit/>
        </w:trPr>
        <w:tc>
          <w:tcPr>
            <w:tcW w:w="2330" w:type="dxa"/>
            <w:tcBorders>
              <w:left w:val="single" w:sz="6" w:space="0" w:color="auto"/>
            </w:tcBorders>
          </w:tcPr>
          <w:p w:rsidR="00642351" w:rsidRDefault="00642351" w:rsidP="00A86AF2">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2)</w:t>
            </w:r>
            <w:r>
              <w:rPr>
                <w:rFonts w:ascii="Times" w:hAnsi="Times" w:cs="Times"/>
                <w:sz w:val="18"/>
                <w:szCs w:val="18"/>
              </w:rPr>
              <w:tab/>
              <w:t>Advanced Cabin</w:t>
            </w:r>
          </w:p>
          <w:p w:rsidR="00642351" w:rsidRDefault="00642351" w:rsidP="00A86AF2">
            <w:pPr>
              <w:tabs>
                <w:tab w:val="left" w:pos="720"/>
                <w:tab w:val="left" w:pos="2600"/>
              </w:tabs>
              <w:ind w:left="360" w:hanging="360"/>
              <w:rPr>
                <w:rFonts w:ascii="Times" w:hAnsi="Times" w:cs="Times"/>
                <w:sz w:val="18"/>
                <w:szCs w:val="18"/>
              </w:rPr>
            </w:pPr>
            <w:r>
              <w:rPr>
                <w:rFonts w:ascii="Times" w:hAnsi="Times" w:cs="Times"/>
                <w:sz w:val="18"/>
                <w:szCs w:val="18"/>
              </w:rPr>
              <w:tab/>
            </w:r>
            <w:r>
              <w:rPr>
                <w:rFonts w:ascii="Times" w:hAnsi="Times" w:cs="Times"/>
                <w:sz w:val="18"/>
                <w:szCs w:val="18"/>
              </w:rPr>
              <w:tab/>
              <w:t>Server</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(428A4, 428A5)</w:t>
            </w:r>
          </w:p>
        </w:tc>
        <w:tc>
          <w:tcPr>
            <w:tcW w:w="440" w:type="dxa"/>
            <w:tcBorders>
              <w:right w:val="single" w:sz="4"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A86AF2">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642351">
            <w:pPr>
              <w:spacing w:before="120"/>
            </w:pPr>
            <w:r w:rsidRPr="00344850">
              <w:rPr>
                <w:sz w:val="18"/>
                <w:szCs w:val="18"/>
              </w:rPr>
              <w:t>An Inoperative Placard will be displayed on or near the corresponding Cabin Management System to be seen by flight crew and will be noted on ADLS.</w:t>
            </w:r>
          </w:p>
        </w:tc>
      </w:tr>
      <w:tr w:rsidR="00642351" w:rsidRPr="00715AF7" w:rsidTr="00256B69">
        <w:trPr>
          <w:cantSplit/>
        </w:trPr>
        <w:tc>
          <w:tcPr>
            <w:tcW w:w="2330" w:type="dxa"/>
            <w:tcBorders>
              <w:left w:val="single" w:sz="6" w:space="0" w:color="auto"/>
            </w:tcBorders>
          </w:tcPr>
          <w:p w:rsidR="00642351" w:rsidRDefault="00642351" w:rsidP="00A86AF2">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3)</w:t>
            </w:r>
            <w:r>
              <w:rPr>
                <w:rFonts w:ascii="Times" w:hAnsi="Times" w:cs="Times"/>
                <w:sz w:val="18"/>
                <w:szCs w:val="18"/>
              </w:rPr>
              <w:tab/>
              <w:t>GCMS Controllers</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(179A5, 179A6)</w:t>
            </w:r>
          </w:p>
        </w:tc>
        <w:tc>
          <w:tcPr>
            <w:tcW w:w="440" w:type="dxa"/>
            <w:tcBorders>
              <w:right w:val="single" w:sz="4"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A86AF2">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642351">
            <w:pPr>
              <w:spacing w:before="120"/>
            </w:pPr>
            <w:r w:rsidRPr="00344850">
              <w:rPr>
                <w:sz w:val="18"/>
                <w:szCs w:val="18"/>
              </w:rPr>
              <w:t>An Inoperative Placard will be displayed on or near the corresponding Cabin Management System to be seen by flight crew and will be noted on ADLS.</w:t>
            </w:r>
          </w:p>
        </w:tc>
      </w:tr>
      <w:tr w:rsidR="00642351" w:rsidRPr="00715AF7" w:rsidTr="00256B69">
        <w:trPr>
          <w:cantSplit/>
        </w:trPr>
        <w:tc>
          <w:tcPr>
            <w:tcW w:w="2330" w:type="dxa"/>
            <w:tcBorders>
              <w:left w:val="single" w:sz="6" w:space="0" w:color="auto"/>
            </w:tcBorders>
          </w:tcPr>
          <w:p w:rsidR="00642351" w:rsidRDefault="00642351" w:rsidP="00A86AF2">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4)</w:t>
            </w:r>
            <w:r>
              <w:rPr>
                <w:rFonts w:ascii="Times" w:hAnsi="Times" w:cs="Times"/>
                <w:sz w:val="18"/>
                <w:szCs w:val="18"/>
              </w:rPr>
              <w:tab/>
              <w:t>I/O Concentrators</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(178A1, 178A2)</w:t>
            </w:r>
          </w:p>
        </w:tc>
        <w:tc>
          <w:tcPr>
            <w:tcW w:w="440" w:type="dxa"/>
            <w:tcBorders>
              <w:right w:val="single" w:sz="4"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A86AF2">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642351">
            <w:pPr>
              <w:spacing w:before="120"/>
            </w:pPr>
            <w:r w:rsidRPr="00344850">
              <w:rPr>
                <w:sz w:val="18"/>
                <w:szCs w:val="18"/>
              </w:rPr>
              <w:t>An Inoperative Placard will be displayed on or near the corresponding Cabin Management System to be seen by flight crew and will be noted on ADLS.</w:t>
            </w:r>
          </w:p>
        </w:tc>
      </w:tr>
      <w:tr w:rsidR="00156A0A" w:rsidRPr="00715AF7" w:rsidTr="00156A0A">
        <w:trPr>
          <w:cantSplit/>
        </w:trPr>
        <w:tc>
          <w:tcPr>
            <w:tcW w:w="2330" w:type="dxa"/>
            <w:tcBorders>
              <w:left w:val="single" w:sz="6" w:space="0" w:color="auto"/>
              <w:bottom w:val="single" w:sz="4" w:space="0" w:color="auto"/>
            </w:tcBorders>
            <w:vAlign w:val="center"/>
          </w:tcPr>
          <w:p w:rsidR="00156A0A" w:rsidRDefault="00156A0A" w:rsidP="00A86AF2">
            <w:pPr>
              <w:tabs>
                <w:tab w:val="left" w:pos="720"/>
                <w:tab w:val="left" w:pos="2600"/>
              </w:tabs>
              <w:spacing w:before="120"/>
              <w:ind w:left="360" w:hanging="360"/>
              <w:rPr>
                <w:rFonts w:ascii="Times" w:hAnsi="Times" w:cs="Times"/>
                <w:sz w:val="18"/>
                <w:szCs w:val="18"/>
              </w:rPr>
            </w:pPr>
            <w:r>
              <w:rPr>
                <w:rFonts w:ascii="Times" w:hAnsi="Times" w:cs="Times"/>
                <w:sz w:val="18"/>
                <w:szCs w:val="18"/>
              </w:rPr>
              <w:tab/>
              <w:t>(continued)</w:t>
            </w:r>
          </w:p>
        </w:tc>
        <w:tc>
          <w:tcPr>
            <w:tcW w:w="440" w:type="dxa"/>
            <w:tcBorders>
              <w:bottom w:val="single" w:sz="4" w:space="0" w:color="auto"/>
              <w:right w:val="single" w:sz="4" w:space="0" w:color="auto"/>
            </w:tcBorders>
          </w:tcPr>
          <w:p w:rsidR="00156A0A" w:rsidRDefault="00156A0A" w:rsidP="00A86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156A0A" w:rsidRDefault="00156A0A" w:rsidP="00A86AF2">
            <w:pPr>
              <w:tabs>
                <w:tab w:val="left" w:pos="360"/>
              </w:tabs>
              <w:spacing w:before="120"/>
              <w:rPr>
                <w:rFonts w:ascii="Times" w:hAnsi="Times" w:cs="Times"/>
                <w:sz w:val="18"/>
                <w:szCs w:val="18"/>
              </w:rPr>
            </w:pPr>
          </w:p>
        </w:tc>
        <w:tc>
          <w:tcPr>
            <w:tcW w:w="360" w:type="dxa"/>
            <w:tcBorders>
              <w:bottom w:val="single" w:sz="4" w:space="0" w:color="auto"/>
            </w:tcBorders>
          </w:tcPr>
          <w:p w:rsidR="00156A0A" w:rsidRDefault="00156A0A" w:rsidP="00A86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156A0A" w:rsidRPr="00715AF7" w:rsidRDefault="00156A0A" w:rsidP="00A86AF2">
            <w:pPr>
              <w:spacing w:before="120"/>
              <w:rPr>
                <w:rFonts w:ascii="Times" w:hAnsi="Times" w:cs="Times"/>
                <w:sz w:val="18"/>
                <w:szCs w:val="18"/>
              </w:rPr>
            </w:pPr>
          </w:p>
        </w:tc>
        <w:tc>
          <w:tcPr>
            <w:tcW w:w="2880" w:type="dxa"/>
            <w:tcBorders>
              <w:bottom w:val="single" w:sz="4" w:space="0" w:color="auto"/>
              <w:right w:val="single" w:sz="6" w:space="0" w:color="auto"/>
            </w:tcBorders>
          </w:tcPr>
          <w:p w:rsidR="00156A0A" w:rsidRDefault="00156A0A" w:rsidP="004640AD">
            <w:pPr>
              <w:spacing w:before="120"/>
              <w:rPr>
                <w:rFonts w:ascii="Times" w:hAnsi="Times" w:cs="Times"/>
                <w:sz w:val="18"/>
                <w:szCs w:val="18"/>
              </w:rPr>
            </w:pPr>
          </w:p>
        </w:tc>
        <w:tc>
          <w:tcPr>
            <w:tcW w:w="2520" w:type="dxa"/>
            <w:tcBorders>
              <w:bottom w:val="single" w:sz="4" w:space="0" w:color="auto"/>
              <w:right w:val="single" w:sz="6" w:space="0" w:color="auto"/>
            </w:tcBorders>
          </w:tcPr>
          <w:p w:rsidR="00156A0A" w:rsidRDefault="00156A0A" w:rsidP="004640AD">
            <w:pPr>
              <w:spacing w:before="120"/>
              <w:rPr>
                <w:rFonts w:ascii="Times" w:hAnsi="Times" w:cs="Times"/>
                <w:sz w:val="18"/>
                <w:szCs w:val="18"/>
              </w:rPr>
            </w:pPr>
          </w:p>
        </w:tc>
        <w:tc>
          <w:tcPr>
            <w:tcW w:w="2340" w:type="dxa"/>
            <w:tcBorders>
              <w:bottom w:val="single" w:sz="4" w:space="0" w:color="auto"/>
              <w:right w:val="single" w:sz="6" w:space="0" w:color="auto"/>
            </w:tcBorders>
          </w:tcPr>
          <w:p w:rsidR="00156A0A" w:rsidRPr="00AE35F7" w:rsidRDefault="00156A0A" w:rsidP="00A86AF2">
            <w:pPr>
              <w:spacing w:before="120"/>
              <w:rPr>
                <w:sz w:val="18"/>
                <w:szCs w:val="18"/>
              </w:rPr>
            </w:pPr>
          </w:p>
        </w:tc>
      </w:tr>
    </w:tbl>
    <w:p w:rsidR="00156A0A" w:rsidRDefault="00156A0A" w:rsidP="004640AD">
      <w:pPr>
        <w:tabs>
          <w:tab w:val="left" w:pos="720"/>
          <w:tab w:val="left" w:pos="2600"/>
        </w:tabs>
        <w:spacing w:before="120"/>
        <w:ind w:left="360" w:hanging="360"/>
        <w:rPr>
          <w:rFonts w:ascii="Times" w:hAnsi="Times" w:cs="Times"/>
          <w:sz w:val="18"/>
          <w:szCs w:val="18"/>
        </w:rPr>
        <w:sectPr w:rsidR="00156A0A" w:rsidSect="00EA538C">
          <w:headerReference w:type="default" r:id="rId10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56A0A" w:rsidRPr="00AE35F7" w:rsidTr="00156A0A">
        <w:trPr>
          <w:cantSplit/>
        </w:trPr>
        <w:tc>
          <w:tcPr>
            <w:tcW w:w="2330" w:type="dxa"/>
            <w:tcBorders>
              <w:top w:val="single" w:sz="4" w:space="0" w:color="auto"/>
              <w:left w:val="single" w:sz="6" w:space="0" w:color="auto"/>
            </w:tcBorders>
          </w:tcPr>
          <w:p w:rsidR="00156A0A" w:rsidRDefault="00156A0A" w:rsidP="006C11FF">
            <w:pPr>
              <w:tabs>
                <w:tab w:val="left" w:pos="720"/>
                <w:tab w:val="left" w:pos="2600"/>
              </w:tabs>
              <w:ind w:left="360" w:hanging="360"/>
              <w:rPr>
                <w:rFonts w:ascii="Times" w:hAnsi="Times" w:cs="Times"/>
                <w:sz w:val="18"/>
                <w:szCs w:val="18"/>
              </w:rPr>
            </w:pPr>
            <w:r>
              <w:rPr>
                <w:rFonts w:ascii="Times" w:hAnsi="Times" w:cs="Times"/>
                <w:sz w:val="18"/>
                <w:szCs w:val="18"/>
              </w:rPr>
              <w:lastRenderedPageBreak/>
              <w:t>25.</w:t>
            </w:r>
            <w:r>
              <w:rPr>
                <w:rFonts w:ascii="Times" w:hAnsi="Times" w:cs="Times"/>
                <w:sz w:val="18"/>
                <w:szCs w:val="18"/>
              </w:rPr>
              <w:tab/>
              <w:t>Cabin Management System (cont</w:t>
            </w:r>
            <w:r w:rsidR="006C11FF">
              <w:rPr>
                <w:rFonts w:ascii="Times" w:hAnsi="Times" w:cs="Times"/>
                <w:sz w:val="18"/>
                <w:szCs w:val="18"/>
              </w:rPr>
              <w:t>inue</w:t>
            </w:r>
            <w:r>
              <w:rPr>
                <w:rFonts w:ascii="Times" w:hAnsi="Times" w:cs="Times"/>
                <w:sz w:val="18"/>
                <w:szCs w:val="18"/>
              </w:rPr>
              <w:t>d)</w:t>
            </w:r>
          </w:p>
        </w:tc>
        <w:tc>
          <w:tcPr>
            <w:tcW w:w="440" w:type="dxa"/>
            <w:tcBorders>
              <w:top w:val="single" w:sz="4" w:space="0" w:color="auto"/>
              <w:right w:val="single" w:sz="4" w:space="0" w:color="auto"/>
            </w:tcBorders>
          </w:tcPr>
          <w:p w:rsidR="00156A0A" w:rsidRDefault="00156A0A" w:rsidP="00156A0A">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156A0A" w:rsidRDefault="00156A0A" w:rsidP="00156A0A">
            <w:pPr>
              <w:tabs>
                <w:tab w:val="left" w:pos="360"/>
              </w:tabs>
              <w:rPr>
                <w:rFonts w:ascii="Times" w:hAnsi="Times" w:cs="Times"/>
                <w:sz w:val="18"/>
                <w:szCs w:val="18"/>
              </w:rPr>
            </w:pPr>
          </w:p>
        </w:tc>
        <w:tc>
          <w:tcPr>
            <w:tcW w:w="360" w:type="dxa"/>
            <w:tcBorders>
              <w:top w:val="single" w:sz="4" w:space="0" w:color="auto"/>
            </w:tcBorders>
          </w:tcPr>
          <w:p w:rsidR="00156A0A" w:rsidRDefault="00156A0A" w:rsidP="00156A0A">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156A0A" w:rsidRPr="00715AF7" w:rsidRDefault="00156A0A" w:rsidP="00156A0A">
            <w:pPr>
              <w:rPr>
                <w:rFonts w:ascii="Times" w:hAnsi="Times" w:cs="Times"/>
                <w:sz w:val="18"/>
                <w:szCs w:val="18"/>
              </w:rPr>
            </w:pPr>
          </w:p>
        </w:tc>
        <w:tc>
          <w:tcPr>
            <w:tcW w:w="2880" w:type="dxa"/>
            <w:tcBorders>
              <w:top w:val="single" w:sz="4" w:space="0" w:color="auto"/>
              <w:right w:val="single" w:sz="6" w:space="0" w:color="auto"/>
            </w:tcBorders>
          </w:tcPr>
          <w:p w:rsidR="00156A0A" w:rsidRDefault="00156A0A" w:rsidP="00156A0A">
            <w:pPr>
              <w:rPr>
                <w:rFonts w:ascii="Times" w:hAnsi="Times" w:cs="Times"/>
                <w:sz w:val="18"/>
                <w:szCs w:val="18"/>
              </w:rPr>
            </w:pPr>
          </w:p>
        </w:tc>
        <w:tc>
          <w:tcPr>
            <w:tcW w:w="2520" w:type="dxa"/>
            <w:tcBorders>
              <w:top w:val="single" w:sz="4" w:space="0" w:color="auto"/>
              <w:right w:val="single" w:sz="6" w:space="0" w:color="auto"/>
            </w:tcBorders>
          </w:tcPr>
          <w:p w:rsidR="00156A0A" w:rsidRDefault="00156A0A" w:rsidP="00156A0A">
            <w:pPr>
              <w:rPr>
                <w:rFonts w:ascii="Times" w:hAnsi="Times" w:cs="Times"/>
                <w:sz w:val="18"/>
                <w:szCs w:val="18"/>
              </w:rPr>
            </w:pPr>
          </w:p>
        </w:tc>
        <w:tc>
          <w:tcPr>
            <w:tcW w:w="2340" w:type="dxa"/>
            <w:tcBorders>
              <w:top w:val="single" w:sz="4" w:space="0" w:color="auto"/>
              <w:right w:val="single" w:sz="6" w:space="0" w:color="auto"/>
            </w:tcBorders>
          </w:tcPr>
          <w:p w:rsidR="00156A0A" w:rsidRPr="00AE35F7" w:rsidRDefault="00156A0A" w:rsidP="00156A0A">
            <w:pPr>
              <w:rPr>
                <w:sz w:val="18"/>
                <w:szCs w:val="18"/>
              </w:rPr>
            </w:pPr>
          </w:p>
        </w:tc>
      </w:tr>
      <w:tr w:rsidR="00642351" w:rsidTr="004640AD">
        <w:trPr>
          <w:cantSplit/>
        </w:trPr>
        <w:tc>
          <w:tcPr>
            <w:tcW w:w="2330" w:type="dxa"/>
            <w:tcBorders>
              <w:left w:val="single" w:sz="6" w:space="0" w:color="auto"/>
            </w:tcBorders>
          </w:tcPr>
          <w:p w:rsidR="00642351" w:rsidRDefault="00642351" w:rsidP="004640AD">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5)</w:t>
            </w:r>
            <w:r>
              <w:rPr>
                <w:rFonts w:ascii="Times" w:hAnsi="Times" w:cs="Times"/>
                <w:sz w:val="18"/>
                <w:szCs w:val="18"/>
              </w:rPr>
              <w:tab/>
              <w:t>Aft I/O</w:t>
            </w:r>
          </w:p>
          <w:p w:rsidR="00642351" w:rsidRDefault="00642351" w:rsidP="004640AD">
            <w:pPr>
              <w:tabs>
                <w:tab w:val="left" w:pos="720"/>
                <w:tab w:val="left" w:pos="2600"/>
              </w:tabs>
              <w:ind w:left="360" w:hanging="360"/>
              <w:rPr>
                <w:rFonts w:ascii="Times" w:hAnsi="Times" w:cs="Times"/>
                <w:sz w:val="18"/>
                <w:szCs w:val="18"/>
              </w:rPr>
            </w:pPr>
            <w:r>
              <w:rPr>
                <w:rFonts w:ascii="Times" w:hAnsi="Times" w:cs="Times"/>
                <w:sz w:val="18"/>
                <w:szCs w:val="18"/>
              </w:rPr>
              <w:tab/>
            </w:r>
            <w:r>
              <w:rPr>
                <w:rFonts w:ascii="Times" w:hAnsi="Times" w:cs="Times"/>
                <w:sz w:val="18"/>
                <w:szCs w:val="18"/>
              </w:rPr>
              <w:tab/>
              <w:t>Concentrators</w:t>
            </w:r>
          </w:p>
          <w:p w:rsidR="00642351" w:rsidRPr="00715AF7" w:rsidRDefault="00642351" w:rsidP="004640AD">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(178A3, 178A4)</w:t>
            </w:r>
          </w:p>
        </w:tc>
        <w:tc>
          <w:tcPr>
            <w:tcW w:w="440" w:type="dxa"/>
            <w:tcBorders>
              <w:right w:val="single" w:sz="4" w:space="0" w:color="auto"/>
            </w:tcBorders>
          </w:tcPr>
          <w:p w:rsidR="00642351" w:rsidRPr="00715AF7" w:rsidRDefault="00642351" w:rsidP="004640AD">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4640AD">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642351" w:rsidRPr="00715AF7" w:rsidRDefault="00642351" w:rsidP="004640AD">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4640AD">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4640AD">
            <w:r w:rsidRPr="00344850">
              <w:rPr>
                <w:sz w:val="18"/>
                <w:szCs w:val="18"/>
              </w:rPr>
              <w:t>An Inoperative Placard will be displayed on or near the corresponding Cabin Management System to be seen by flight crew and will be noted on ADLS.</w:t>
            </w:r>
          </w:p>
        </w:tc>
      </w:tr>
      <w:tr w:rsidR="00642351" w:rsidRPr="00715AF7" w:rsidTr="00256B69">
        <w:trPr>
          <w:cantSplit/>
        </w:trPr>
        <w:tc>
          <w:tcPr>
            <w:tcW w:w="2330" w:type="dxa"/>
            <w:tcBorders>
              <w:left w:val="single" w:sz="6" w:space="0" w:color="auto"/>
            </w:tcBorders>
          </w:tcPr>
          <w:p w:rsidR="00642351" w:rsidRDefault="00642351" w:rsidP="00A86AF2">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6)</w:t>
            </w:r>
            <w:r>
              <w:rPr>
                <w:rFonts w:ascii="Times" w:hAnsi="Times" w:cs="Times"/>
                <w:sz w:val="18"/>
                <w:szCs w:val="18"/>
              </w:rPr>
              <w:tab/>
              <w:t>AVS Switching</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Nodes</w:t>
            </w:r>
          </w:p>
        </w:tc>
        <w:tc>
          <w:tcPr>
            <w:tcW w:w="440" w:type="dxa"/>
            <w:tcBorders>
              <w:right w:val="single" w:sz="4"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6</w:t>
            </w:r>
          </w:p>
        </w:tc>
        <w:tc>
          <w:tcPr>
            <w:tcW w:w="360" w:type="dxa"/>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A86AF2">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642351">
            <w:pPr>
              <w:spacing w:before="120"/>
            </w:pPr>
            <w:r w:rsidRPr="00237F3D">
              <w:rPr>
                <w:sz w:val="18"/>
                <w:szCs w:val="18"/>
              </w:rPr>
              <w:t>An Inoperative Placard will be displayed on or near the corresponding Cabin Management System to be seen by flight crew and will be noted on ADLS.</w:t>
            </w:r>
          </w:p>
        </w:tc>
      </w:tr>
      <w:tr w:rsidR="00642351" w:rsidRPr="00715AF7" w:rsidTr="00256B69">
        <w:trPr>
          <w:cantSplit/>
        </w:trPr>
        <w:tc>
          <w:tcPr>
            <w:tcW w:w="2330" w:type="dxa"/>
            <w:tcBorders>
              <w:left w:val="single" w:sz="6" w:space="0" w:color="auto"/>
            </w:tcBorders>
          </w:tcPr>
          <w:p w:rsidR="00642351" w:rsidRDefault="00642351" w:rsidP="00A86AF2">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7)</w:t>
            </w:r>
            <w:r>
              <w:rPr>
                <w:rFonts w:ascii="Times" w:hAnsi="Times" w:cs="Times"/>
                <w:sz w:val="18"/>
                <w:szCs w:val="18"/>
              </w:rPr>
              <w:tab/>
              <w:t>Galley Touch</w:t>
            </w:r>
          </w:p>
          <w:p w:rsidR="00642351" w:rsidRDefault="00642351" w:rsidP="00A86AF2">
            <w:pPr>
              <w:tabs>
                <w:tab w:val="left" w:pos="720"/>
                <w:tab w:val="left" w:pos="2600"/>
              </w:tabs>
              <w:ind w:left="360" w:hanging="360"/>
              <w:rPr>
                <w:rFonts w:ascii="Times" w:hAnsi="Times" w:cs="Times"/>
                <w:sz w:val="18"/>
                <w:szCs w:val="18"/>
              </w:rPr>
            </w:pPr>
            <w:r>
              <w:rPr>
                <w:rFonts w:ascii="Times" w:hAnsi="Times" w:cs="Times"/>
                <w:sz w:val="18"/>
                <w:szCs w:val="18"/>
              </w:rPr>
              <w:tab/>
            </w:r>
            <w:r>
              <w:rPr>
                <w:rFonts w:ascii="Times" w:hAnsi="Times" w:cs="Times"/>
                <w:sz w:val="18"/>
                <w:szCs w:val="18"/>
              </w:rPr>
              <w:tab/>
              <w:t>Screen</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(502S2)</w:t>
            </w:r>
          </w:p>
        </w:tc>
        <w:tc>
          <w:tcPr>
            <w:tcW w:w="440" w:type="dxa"/>
            <w:tcBorders>
              <w:right w:val="single" w:sz="4"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A86AF2">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642351">
            <w:pPr>
              <w:spacing w:before="120"/>
            </w:pPr>
            <w:r w:rsidRPr="00237F3D">
              <w:rPr>
                <w:sz w:val="18"/>
                <w:szCs w:val="18"/>
              </w:rPr>
              <w:t>An Inoperative Placard will be displayed on or near the corresponding Cabin Management System to be seen by flight crew and will be noted on ADLS.</w:t>
            </w:r>
          </w:p>
        </w:tc>
      </w:tr>
      <w:tr w:rsidR="00642351" w:rsidRPr="00715AF7" w:rsidTr="00256B69">
        <w:trPr>
          <w:cantSplit/>
        </w:trPr>
        <w:tc>
          <w:tcPr>
            <w:tcW w:w="2330" w:type="dxa"/>
            <w:tcBorders>
              <w:left w:val="single" w:sz="6" w:space="0" w:color="auto"/>
            </w:tcBorders>
          </w:tcPr>
          <w:p w:rsidR="00642351" w:rsidRDefault="00642351" w:rsidP="00A86AF2">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8)</w:t>
            </w:r>
            <w:r>
              <w:rPr>
                <w:rFonts w:ascii="Times" w:hAnsi="Times" w:cs="Times"/>
                <w:sz w:val="18"/>
                <w:szCs w:val="18"/>
              </w:rPr>
              <w:tab/>
              <w:t>Vestibule Touch</w:t>
            </w:r>
          </w:p>
          <w:p w:rsidR="00642351" w:rsidRDefault="00642351" w:rsidP="00A86AF2">
            <w:pPr>
              <w:tabs>
                <w:tab w:val="left" w:pos="720"/>
                <w:tab w:val="left" w:pos="2600"/>
              </w:tabs>
              <w:ind w:left="360" w:hanging="360"/>
              <w:rPr>
                <w:rFonts w:ascii="Times" w:hAnsi="Times" w:cs="Times"/>
                <w:sz w:val="18"/>
                <w:szCs w:val="18"/>
              </w:rPr>
            </w:pPr>
            <w:r>
              <w:rPr>
                <w:rFonts w:ascii="Times" w:hAnsi="Times" w:cs="Times"/>
                <w:sz w:val="18"/>
                <w:szCs w:val="18"/>
              </w:rPr>
              <w:tab/>
            </w:r>
            <w:r>
              <w:rPr>
                <w:rFonts w:ascii="Times" w:hAnsi="Times" w:cs="Times"/>
                <w:sz w:val="18"/>
                <w:szCs w:val="18"/>
              </w:rPr>
              <w:tab/>
              <w:t>Screen</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(482S1)</w:t>
            </w:r>
          </w:p>
        </w:tc>
        <w:tc>
          <w:tcPr>
            <w:tcW w:w="440" w:type="dxa"/>
            <w:tcBorders>
              <w:right w:val="single" w:sz="4"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642351" w:rsidRPr="00715AF7" w:rsidRDefault="00642351" w:rsidP="00A86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642351" w:rsidRPr="00715AF7" w:rsidRDefault="00642351" w:rsidP="00A86AF2">
            <w:pPr>
              <w:spacing w:before="120"/>
              <w:rPr>
                <w:rFonts w:ascii="Times" w:hAnsi="Times" w:cs="Times"/>
                <w:sz w:val="18"/>
                <w:szCs w:val="18"/>
              </w:rPr>
            </w:pPr>
          </w:p>
        </w:tc>
        <w:tc>
          <w:tcPr>
            <w:tcW w:w="288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42351" w:rsidRDefault="00642351" w:rsidP="00642351">
            <w:pPr>
              <w:spacing w:before="120"/>
            </w:pPr>
            <w:r w:rsidRPr="00237F3D">
              <w:rPr>
                <w:sz w:val="18"/>
                <w:szCs w:val="18"/>
              </w:rPr>
              <w:t>An Inoperative Placard will be displayed on or near the corresponding Cabin Management System to be seen by flight crew and will be noted on ADLS.</w:t>
            </w:r>
          </w:p>
        </w:tc>
      </w:tr>
      <w:tr w:rsidR="00642351" w:rsidRPr="00715AF7" w:rsidTr="00256B69">
        <w:trPr>
          <w:cantSplit/>
        </w:trPr>
        <w:tc>
          <w:tcPr>
            <w:tcW w:w="2330" w:type="dxa"/>
            <w:tcBorders>
              <w:left w:val="single" w:sz="6" w:space="0" w:color="auto"/>
              <w:bottom w:val="single" w:sz="6" w:space="0" w:color="auto"/>
            </w:tcBorders>
          </w:tcPr>
          <w:p w:rsidR="00642351" w:rsidRDefault="00642351" w:rsidP="008F5157">
            <w:pPr>
              <w:tabs>
                <w:tab w:val="left" w:pos="720"/>
                <w:tab w:val="left" w:pos="2600"/>
              </w:tabs>
              <w:spacing w:before="120"/>
              <w:ind w:left="360" w:hanging="360"/>
              <w:rPr>
                <w:rFonts w:ascii="Times" w:hAnsi="Times" w:cs="Times"/>
                <w:sz w:val="18"/>
                <w:szCs w:val="18"/>
              </w:rPr>
            </w:pPr>
            <w:r>
              <w:rPr>
                <w:rFonts w:ascii="Times" w:hAnsi="Times" w:cs="Times"/>
                <w:sz w:val="18"/>
                <w:szCs w:val="18"/>
              </w:rPr>
              <w:t>***</w:t>
            </w:r>
            <w:r>
              <w:rPr>
                <w:rFonts w:ascii="Times" w:hAnsi="Times" w:cs="Times"/>
                <w:sz w:val="18"/>
                <w:szCs w:val="18"/>
              </w:rPr>
              <w:tab/>
              <w:t>9)</w:t>
            </w:r>
            <w:r>
              <w:rPr>
                <w:rFonts w:ascii="Times" w:hAnsi="Times" w:cs="Times"/>
                <w:sz w:val="18"/>
                <w:szCs w:val="18"/>
              </w:rPr>
              <w:tab/>
              <w:t>Maintenance</w:t>
            </w:r>
          </w:p>
          <w:p w:rsidR="00642351" w:rsidRPr="00715AF7" w:rsidRDefault="00642351" w:rsidP="00256B69">
            <w:pPr>
              <w:tabs>
                <w:tab w:val="left" w:pos="720"/>
                <w:tab w:val="left" w:pos="2600"/>
              </w:tabs>
              <w:spacing w:after="60"/>
              <w:ind w:left="360" w:hanging="360"/>
              <w:rPr>
                <w:rFonts w:ascii="Times" w:hAnsi="Times" w:cs="Times"/>
                <w:sz w:val="18"/>
                <w:szCs w:val="18"/>
              </w:rPr>
            </w:pPr>
            <w:r>
              <w:rPr>
                <w:rFonts w:ascii="Times" w:hAnsi="Times" w:cs="Times"/>
                <w:sz w:val="18"/>
                <w:szCs w:val="18"/>
              </w:rPr>
              <w:tab/>
            </w:r>
            <w:r>
              <w:rPr>
                <w:rFonts w:ascii="Times" w:hAnsi="Times" w:cs="Times"/>
                <w:sz w:val="18"/>
                <w:szCs w:val="18"/>
              </w:rPr>
              <w:tab/>
              <w:t>Server</w:t>
            </w:r>
          </w:p>
        </w:tc>
        <w:tc>
          <w:tcPr>
            <w:tcW w:w="440" w:type="dxa"/>
            <w:tcBorders>
              <w:bottom w:val="single" w:sz="6" w:space="0" w:color="auto"/>
              <w:right w:val="single" w:sz="4" w:space="0" w:color="auto"/>
            </w:tcBorders>
          </w:tcPr>
          <w:p w:rsidR="00642351" w:rsidRPr="00715AF7" w:rsidRDefault="00642351" w:rsidP="008F5157">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bottom w:val="single" w:sz="6" w:space="0" w:color="auto"/>
              <w:right w:val="single" w:sz="6" w:space="0" w:color="auto"/>
            </w:tcBorders>
          </w:tcPr>
          <w:p w:rsidR="00642351" w:rsidRPr="00715AF7" w:rsidRDefault="00642351" w:rsidP="008F5157">
            <w:pPr>
              <w:tabs>
                <w:tab w:val="left" w:pos="360"/>
              </w:tabs>
              <w:spacing w:before="120"/>
              <w:rPr>
                <w:rFonts w:ascii="Times" w:hAnsi="Times" w:cs="Times"/>
                <w:sz w:val="18"/>
                <w:szCs w:val="18"/>
              </w:rPr>
            </w:pPr>
            <w:r>
              <w:rPr>
                <w:rFonts w:ascii="Times" w:hAnsi="Times" w:cs="Times"/>
                <w:sz w:val="18"/>
                <w:szCs w:val="18"/>
              </w:rPr>
              <w:t>1</w:t>
            </w:r>
          </w:p>
        </w:tc>
        <w:tc>
          <w:tcPr>
            <w:tcW w:w="360" w:type="dxa"/>
            <w:tcBorders>
              <w:bottom w:val="single" w:sz="6" w:space="0" w:color="auto"/>
            </w:tcBorders>
          </w:tcPr>
          <w:p w:rsidR="00642351" w:rsidRPr="00715AF7" w:rsidRDefault="00642351" w:rsidP="008F5157">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642351" w:rsidRPr="00715AF7" w:rsidRDefault="00642351" w:rsidP="008F5157">
            <w:pPr>
              <w:spacing w:before="120"/>
              <w:rPr>
                <w:rFonts w:ascii="Times" w:hAnsi="Times" w:cs="Times"/>
                <w:sz w:val="18"/>
                <w:szCs w:val="18"/>
              </w:rPr>
            </w:pPr>
          </w:p>
        </w:tc>
        <w:tc>
          <w:tcPr>
            <w:tcW w:w="2880" w:type="dxa"/>
            <w:tcBorders>
              <w:bottom w:val="single" w:sz="6" w:space="0" w:color="auto"/>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520" w:type="dxa"/>
            <w:tcBorders>
              <w:bottom w:val="single" w:sz="6" w:space="0" w:color="auto"/>
              <w:right w:val="single" w:sz="6" w:space="0" w:color="auto"/>
            </w:tcBorders>
          </w:tcPr>
          <w:p w:rsidR="00642351" w:rsidRPr="00256B69" w:rsidRDefault="00642351" w:rsidP="004640AD">
            <w:pPr>
              <w:spacing w:before="120"/>
              <w:rPr>
                <w:rFonts w:ascii="Times" w:hAnsi="Times" w:cs="Times"/>
                <w:sz w:val="18"/>
                <w:szCs w:val="18"/>
              </w:rPr>
            </w:pPr>
            <w:r>
              <w:rPr>
                <w:rFonts w:ascii="Times" w:hAnsi="Times" w:cs="Times"/>
                <w:sz w:val="18"/>
                <w:szCs w:val="18"/>
              </w:rPr>
              <w:t>None required.</w:t>
            </w:r>
          </w:p>
        </w:tc>
        <w:tc>
          <w:tcPr>
            <w:tcW w:w="2340" w:type="dxa"/>
            <w:tcBorders>
              <w:bottom w:val="single" w:sz="6" w:space="0" w:color="auto"/>
              <w:right w:val="single" w:sz="6" w:space="0" w:color="auto"/>
            </w:tcBorders>
          </w:tcPr>
          <w:p w:rsidR="00642351" w:rsidRDefault="00642351" w:rsidP="00642351">
            <w:pPr>
              <w:spacing w:before="120" w:after="120"/>
            </w:pPr>
            <w:r w:rsidRPr="00237F3D">
              <w:rPr>
                <w:sz w:val="18"/>
                <w:szCs w:val="18"/>
              </w:rPr>
              <w:t>An Inoperative Placard will be displayed on or near the corresponding Cabin Management System to be seen by flight crew and will be noted on ADLS.</w:t>
            </w:r>
          </w:p>
        </w:tc>
      </w:tr>
    </w:tbl>
    <w:p w:rsidR="00443B34" w:rsidRDefault="00443B34" w:rsidP="00EA538C">
      <w:pPr>
        <w:jc w:val="center"/>
        <w:rPr>
          <w:sz w:val="22"/>
          <w:szCs w:val="22"/>
        </w:rPr>
        <w:sectPr w:rsidR="00443B34" w:rsidSect="00EA538C">
          <w:headerReference w:type="default" r:id="rId102"/>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A79D3" w:rsidRPr="00312CBD" w:rsidTr="0088428C">
        <w:trPr>
          <w:cantSplit/>
        </w:trPr>
        <w:tc>
          <w:tcPr>
            <w:tcW w:w="2330" w:type="dxa"/>
            <w:tcBorders>
              <w:top w:val="single" w:sz="4" w:space="0" w:color="auto"/>
              <w:left w:val="single" w:sz="6" w:space="0" w:color="auto"/>
            </w:tcBorders>
          </w:tcPr>
          <w:p w:rsidR="00EA79D3" w:rsidRPr="00312CBD" w:rsidRDefault="00EA79D3" w:rsidP="0088428C">
            <w:pPr>
              <w:tabs>
                <w:tab w:val="left" w:pos="440"/>
                <w:tab w:val="left" w:pos="2600"/>
              </w:tabs>
              <w:ind w:left="86"/>
              <w:rPr>
                <w:rFonts w:ascii="Times" w:hAnsi="Times" w:cs="Times"/>
                <w:sz w:val="18"/>
                <w:szCs w:val="18"/>
              </w:rPr>
            </w:pPr>
            <w:r w:rsidRPr="00312CBD">
              <w:rPr>
                <w:rFonts w:ascii="Times" w:hAnsi="Times" w:cs="Times"/>
                <w:sz w:val="18"/>
                <w:szCs w:val="18"/>
              </w:rPr>
              <w:lastRenderedPageBreak/>
              <w:t>1.</w:t>
            </w:r>
            <w:r w:rsidRPr="00312CBD">
              <w:rPr>
                <w:rFonts w:ascii="Times" w:hAnsi="Times" w:cs="Times"/>
                <w:sz w:val="18"/>
                <w:szCs w:val="18"/>
              </w:rPr>
              <w:tab/>
              <w:t>Portable Fire</w:t>
            </w:r>
          </w:p>
          <w:p w:rsidR="00EA79D3" w:rsidRPr="00312CBD" w:rsidRDefault="00EA79D3" w:rsidP="0088428C">
            <w:pPr>
              <w:tabs>
                <w:tab w:val="left" w:pos="2600"/>
              </w:tabs>
              <w:ind w:left="446"/>
              <w:rPr>
                <w:rFonts w:ascii="Times" w:hAnsi="Times" w:cs="Times"/>
                <w:sz w:val="18"/>
                <w:szCs w:val="18"/>
              </w:rPr>
            </w:pPr>
            <w:r w:rsidRPr="00312CBD">
              <w:rPr>
                <w:rFonts w:ascii="Times" w:hAnsi="Times" w:cs="Times"/>
                <w:sz w:val="18"/>
                <w:szCs w:val="18"/>
              </w:rPr>
              <w:t>Extinguishers</w:t>
            </w:r>
          </w:p>
        </w:tc>
        <w:tc>
          <w:tcPr>
            <w:tcW w:w="440" w:type="dxa"/>
            <w:tcBorders>
              <w:top w:val="single" w:sz="4" w:space="0" w:color="auto"/>
              <w:right w:val="single" w:sz="4" w:space="0" w:color="auto"/>
            </w:tcBorders>
          </w:tcPr>
          <w:p w:rsidR="00EA79D3" w:rsidRPr="00312CBD" w:rsidRDefault="00EA79D3" w:rsidP="0088428C">
            <w:pPr>
              <w:tabs>
                <w:tab w:val="left" w:pos="360"/>
              </w:tabs>
              <w:rPr>
                <w:rFonts w:ascii="Times" w:hAnsi="Times" w:cs="Times"/>
                <w:sz w:val="18"/>
                <w:szCs w:val="18"/>
              </w:rPr>
            </w:pPr>
            <w:r w:rsidRPr="00312CBD">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EA79D3" w:rsidRPr="00312CBD" w:rsidRDefault="00EA79D3" w:rsidP="0088428C">
            <w:pPr>
              <w:tabs>
                <w:tab w:val="left" w:pos="360"/>
              </w:tabs>
              <w:rPr>
                <w:rFonts w:ascii="Times" w:hAnsi="Times" w:cs="Times"/>
                <w:sz w:val="18"/>
                <w:szCs w:val="18"/>
              </w:rPr>
            </w:pPr>
            <w:r w:rsidRPr="00312CBD">
              <w:rPr>
                <w:rFonts w:ascii="Times" w:hAnsi="Times" w:cs="Times"/>
                <w:sz w:val="18"/>
                <w:szCs w:val="18"/>
              </w:rPr>
              <w:t>-</w:t>
            </w:r>
          </w:p>
        </w:tc>
        <w:tc>
          <w:tcPr>
            <w:tcW w:w="360" w:type="dxa"/>
            <w:tcBorders>
              <w:top w:val="single" w:sz="4" w:space="0" w:color="auto"/>
            </w:tcBorders>
          </w:tcPr>
          <w:p w:rsidR="00EA79D3" w:rsidRPr="00312CBD" w:rsidRDefault="00EA79D3" w:rsidP="0088428C">
            <w:pPr>
              <w:tabs>
                <w:tab w:val="left" w:pos="360"/>
              </w:tabs>
              <w:rPr>
                <w:rFonts w:ascii="Times" w:hAnsi="Times" w:cs="Times"/>
                <w:sz w:val="18"/>
                <w:szCs w:val="18"/>
              </w:rPr>
            </w:pPr>
            <w:r w:rsidRPr="00312CBD">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EA79D3" w:rsidRPr="00312CBD" w:rsidRDefault="00EA79D3" w:rsidP="0088428C">
            <w:pPr>
              <w:pStyle w:val="BodyText"/>
              <w:spacing w:before="0"/>
            </w:pPr>
            <w:r w:rsidRPr="00312CBD">
              <w:t>Any in excess of those required by 14 CFR may be inoperative or missing provided:</w:t>
            </w:r>
          </w:p>
          <w:p w:rsidR="00EA79D3" w:rsidRPr="00312CBD" w:rsidRDefault="00EA79D3" w:rsidP="0088428C">
            <w:pPr>
              <w:ind w:left="550" w:hanging="360"/>
              <w:rPr>
                <w:rFonts w:ascii="Times" w:hAnsi="Times" w:cs="Times"/>
                <w:sz w:val="18"/>
                <w:szCs w:val="18"/>
              </w:rPr>
            </w:pPr>
            <w:r w:rsidRPr="00312CBD">
              <w:rPr>
                <w:rFonts w:ascii="Times" w:hAnsi="Times" w:cs="Times"/>
                <w:sz w:val="18"/>
                <w:szCs w:val="18"/>
              </w:rPr>
              <w:t>a)</w:t>
            </w:r>
            <w:r w:rsidRPr="00312CBD">
              <w:rPr>
                <w:rFonts w:ascii="Times" w:hAnsi="Times" w:cs="Times"/>
                <w:sz w:val="18"/>
                <w:szCs w:val="18"/>
              </w:rPr>
              <w:tab/>
              <w:t>Inoperative fire extinguisher is tagged inoperative, removed from the installed location, and placed out of sight so it can not be mistaken for a functional unit, and</w:t>
            </w:r>
          </w:p>
          <w:p w:rsidR="00EA79D3" w:rsidRPr="00312CBD" w:rsidRDefault="00EA79D3" w:rsidP="0088428C">
            <w:pPr>
              <w:ind w:left="550" w:hanging="360"/>
              <w:rPr>
                <w:rFonts w:ascii="Times" w:hAnsi="Times" w:cs="Times"/>
                <w:sz w:val="18"/>
                <w:szCs w:val="18"/>
              </w:rPr>
            </w:pPr>
            <w:r w:rsidRPr="00312CBD">
              <w:rPr>
                <w:rFonts w:ascii="Times" w:hAnsi="Times" w:cs="Times"/>
                <w:sz w:val="18"/>
                <w:szCs w:val="18"/>
              </w:rPr>
              <w:t>b)</w:t>
            </w:r>
            <w:r w:rsidRPr="00312CBD">
              <w:rPr>
                <w:rFonts w:ascii="Times" w:hAnsi="Times" w:cs="Times"/>
                <w:sz w:val="18"/>
                <w:szCs w:val="18"/>
              </w:rPr>
              <w:tab/>
              <w:t>Required distribution is maintained.</w:t>
            </w:r>
          </w:p>
          <w:p w:rsidR="00EA79D3" w:rsidRPr="00312CBD" w:rsidRDefault="00EA79D3" w:rsidP="0088428C">
            <w:pPr>
              <w:ind w:left="550" w:hanging="360"/>
              <w:rPr>
                <w:rFonts w:ascii="Times" w:hAnsi="Times" w:cs="Times"/>
                <w:sz w:val="18"/>
                <w:szCs w:val="18"/>
              </w:rPr>
            </w:pPr>
          </w:p>
          <w:p w:rsidR="00EA79D3" w:rsidRPr="00312CBD" w:rsidRDefault="00EA79D3" w:rsidP="0088428C">
            <w:pPr>
              <w:rPr>
                <w:rFonts w:ascii="Times" w:hAnsi="Times" w:cs="Times"/>
                <w:sz w:val="18"/>
                <w:szCs w:val="18"/>
              </w:rPr>
            </w:pPr>
            <w:r w:rsidRPr="00312CBD">
              <w:rPr>
                <w:rFonts w:ascii="Times" w:hAnsi="Times" w:cs="Times"/>
                <w:sz w:val="18"/>
                <w:szCs w:val="18"/>
              </w:rPr>
              <w:t>NOTE: Flight crew will ensure operative fire extinguishers</w:t>
            </w:r>
            <w:r w:rsidRPr="00312CBD">
              <w:rPr>
                <w:rFonts w:ascii="Times" w:hAnsi="Times" w:cs="Times"/>
                <w:bCs/>
                <w:sz w:val="18"/>
                <w:szCs w:val="18"/>
              </w:rPr>
              <w:t xml:space="preserve"> </w:t>
            </w:r>
            <w:r w:rsidRPr="00312CBD">
              <w:rPr>
                <w:rFonts w:ascii="Times" w:hAnsi="Times" w:cs="Times"/>
                <w:sz w:val="18"/>
                <w:szCs w:val="18"/>
              </w:rPr>
              <w:t>are available to meet 14 CFR 91.513</w:t>
            </w:r>
            <w:r w:rsidRPr="00312CBD">
              <w:rPr>
                <w:rFonts w:ascii="Times" w:hAnsi="Times" w:cs="Times"/>
                <w:bCs/>
                <w:sz w:val="18"/>
                <w:szCs w:val="18"/>
              </w:rPr>
              <w:t xml:space="preserve"> </w:t>
            </w:r>
            <w:r w:rsidRPr="00312CBD">
              <w:rPr>
                <w:rFonts w:ascii="Times" w:hAnsi="Times" w:cs="Times"/>
                <w:sz w:val="18"/>
                <w:szCs w:val="18"/>
              </w:rPr>
              <w:t>or</w:t>
            </w:r>
            <w:r w:rsidRPr="00312CBD">
              <w:rPr>
                <w:rFonts w:ascii="Times" w:hAnsi="Times" w:cs="Times"/>
                <w:bCs/>
                <w:sz w:val="18"/>
                <w:szCs w:val="18"/>
              </w:rPr>
              <w:t xml:space="preserve"> </w:t>
            </w:r>
            <w:r w:rsidRPr="00312CBD">
              <w:rPr>
                <w:rFonts w:ascii="Times" w:hAnsi="Times" w:cs="Times"/>
                <w:sz w:val="18"/>
                <w:szCs w:val="18"/>
              </w:rPr>
              <w:t>135.155</w:t>
            </w:r>
            <w:r w:rsidRPr="00312CBD">
              <w:rPr>
                <w:rFonts w:ascii="Times" w:hAnsi="Times" w:cs="Times"/>
                <w:bCs/>
                <w:sz w:val="18"/>
                <w:szCs w:val="18"/>
              </w:rPr>
              <w:t xml:space="preserve"> </w:t>
            </w:r>
            <w:r w:rsidRPr="00312CBD">
              <w:rPr>
                <w:rFonts w:ascii="Times" w:hAnsi="Times" w:cs="Times"/>
                <w:sz w:val="18"/>
                <w:szCs w:val="18"/>
              </w:rPr>
              <w:t>distribution requirements, i.e., one near cockpit, one in cabin, are required for dispatch.</w:t>
            </w:r>
          </w:p>
        </w:tc>
        <w:tc>
          <w:tcPr>
            <w:tcW w:w="2880" w:type="dxa"/>
            <w:tcBorders>
              <w:top w:val="single" w:sz="4" w:space="0" w:color="auto"/>
              <w:right w:val="single" w:sz="6" w:space="0" w:color="auto"/>
            </w:tcBorders>
          </w:tcPr>
          <w:p w:rsidR="00EA79D3" w:rsidRPr="00312CBD" w:rsidRDefault="00EA79D3" w:rsidP="0088428C">
            <w:pPr>
              <w:rPr>
                <w:rFonts w:ascii="Times" w:hAnsi="Times" w:cs="Times"/>
                <w:sz w:val="18"/>
                <w:szCs w:val="18"/>
              </w:rPr>
            </w:pPr>
            <w:r w:rsidRPr="00312CBD">
              <w:rPr>
                <w:rFonts w:ascii="Times" w:hAnsi="Times" w:cs="Times"/>
                <w:sz w:val="18"/>
                <w:szCs w:val="18"/>
              </w:rPr>
              <w:t>None required.</w:t>
            </w:r>
          </w:p>
        </w:tc>
        <w:tc>
          <w:tcPr>
            <w:tcW w:w="2520" w:type="dxa"/>
            <w:tcBorders>
              <w:top w:val="single" w:sz="4" w:space="0" w:color="auto"/>
              <w:right w:val="single" w:sz="6" w:space="0" w:color="auto"/>
            </w:tcBorders>
          </w:tcPr>
          <w:p w:rsidR="00EA79D3" w:rsidRPr="00312CBD" w:rsidRDefault="00EA79D3" w:rsidP="0088428C">
            <w:pPr>
              <w:rPr>
                <w:rFonts w:ascii="Times" w:hAnsi="Times" w:cs="Times"/>
                <w:sz w:val="18"/>
                <w:szCs w:val="18"/>
              </w:rPr>
            </w:pPr>
            <w:r w:rsidRPr="00312CBD">
              <w:rPr>
                <w:rFonts w:ascii="Times" w:hAnsi="Times" w:cs="Times"/>
                <w:sz w:val="18"/>
                <w:szCs w:val="18"/>
              </w:rPr>
              <w:t>None required.</w:t>
            </w:r>
          </w:p>
        </w:tc>
        <w:tc>
          <w:tcPr>
            <w:tcW w:w="2340" w:type="dxa"/>
            <w:tcBorders>
              <w:top w:val="single" w:sz="4" w:space="0" w:color="auto"/>
              <w:right w:val="single" w:sz="6" w:space="0" w:color="auto"/>
            </w:tcBorders>
          </w:tcPr>
          <w:p w:rsidR="00EA79D3" w:rsidRPr="00312CBD" w:rsidRDefault="00EA79D3" w:rsidP="0088428C">
            <w:pPr>
              <w:rPr>
                <w:rFonts w:ascii="Times" w:hAnsi="Times" w:cs="Times"/>
                <w:bCs/>
                <w:sz w:val="18"/>
                <w:szCs w:val="18"/>
              </w:rPr>
            </w:pPr>
            <w:r w:rsidRPr="00312CBD">
              <w:rPr>
                <w:rFonts w:ascii="Times" w:hAnsi="Times" w:cs="Times"/>
                <w:sz w:val="18"/>
                <w:szCs w:val="18"/>
              </w:rPr>
              <w:t xml:space="preserve">If installed, an Inoperative Placard will be placed on </w:t>
            </w:r>
            <w:r w:rsidRPr="00312CBD">
              <w:rPr>
                <w:rFonts w:ascii="Times" w:hAnsi="Times" w:cs="Times"/>
                <w:bCs/>
                <w:sz w:val="18"/>
                <w:szCs w:val="18"/>
              </w:rPr>
              <w:t>Pressure</w:t>
            </w:r>
            <w:r w:rsidRPr="00312CBD">
              <w:rPr>
                <w:rFonts w:ascii="Times" w:hAnsi="Times" w:cs="Times"/>
                <w:sz w:val="18"/>
                <w:szCs w:val="18"/>
              </w:rPr>
              <w:t xml:space="preserve"> </w:t>
            </w:r>
            <w:r w:rsidRPr="00312CBD">
              <w:rPr>
                <w:rFonts w:ascii="Times" w:hAnsi="Times" w:cs="Times"/>
                <w:bCs/>
                <w:sz w:val="18"/>
                <w:szCs w:val="18"/>
              </w:rPr>
              <w:t xml:space="preserve">Charge Gauge </w:t>
            </w:r>
            <w:r w:rsidRPr="00312CBD">
              <w:rPr>
                <w:rFonts w:ascii="Times" w:hAnsi="Times" w:cs="Times"/>
                <w:sz w:val="18"/>
                <w:szCs w:val="18"/>
              </w:rPr>
              <w:t>of affected extinguisher and will be noted on ADLS.</w:t>
            </w:r>
          </w:p>
        </w:tc>
      </w:tr>
      <w:tr w:rsidR="00EA79D3" w:rsidRPr="00312CBD" w:rsidTr="0088428C">
        <w:trPr>
          <w:cantSplit/>
        </w:trPr>
        <w:tc>
          <w:tcPr>
            <w:tcW w:w="2330" w:type="dxa"/>
            <w:tcBorders>
              <w:left w:val="single" w:sz="6" w:space="0" w:color="auto"/>
            </w:tcBorders>
          </w:tcPr>
          <w:p w:rsidR="00EA79D3" w:rsidRPr="00312CBD" w:rsidRDefault="00EA79D3" w:rsidP="0088428C">
            <w:pPr>
              <w:tabs>
                <w:tab w:val="left" w:pos="440"/>
                <w:tab w:val="left" w:pos="2600"/>
              </w:tabs>
              <w:spacing w:before="240"/>
              <w:ind w:left="86"/>
              <w:rPr>
                <w:rFonts w:ascii="Times" w:hAnsi="Times" w:cs="Times"/>
                <w:sz w:val="18"/>
                <w:szCs w:val="18"/>
              </w:rPr>
            </w:pPr>
            <w:r w:rsidRPr="00312CBD">
              <w:rPr>
                <w:rFonts w:ascii="Times" w:hAnsi="Times" w:cs="Times"/>
                <w:sz w:val="18"/>
                <w:szCs w:val="18"/>
              </w:rPr>
              <w:t>2.</w:t>
            </w:r>
            <w:r w:rsidRPr="00312CBD">
              <w:rPr>
                <w:rFonts w:ascii="Times" w:hAnsi="Times" w:cs="Times"/>
                <w:sz w:val="18"/>
                <w:szCs w:val="18"/>
              </w:rPr>
              <w:tab/>
              <w:t>Wing Overheat</w:t>
            </w:r>
          </w:p>
          <w:p w:rsidR="00EA79D3" w:rsidRPr="00312CBD" w:rsidRDefault="00EA79D3" w:rsidP="0088428C">
            <w:pPr>
              <w:tabs>
                <w:tab w:val="left" w:pos="2600"/>
              </w:tabs>
              <w:ind w:left="446"/>
              <w:rPr>
                <w:rFonts w:ascii="Times" w:hAnsi="Times" w:cs="Times"/>
                <w:sz w:val="18"/>
                <w:szCs w:val="18"/>
              </w:rPr>
            </w:pPr>
            <w:r w:rsidRPr="00312CBD">
              <w:rPr>
                <w:rFonts w:ascii="Times" w:hAnsi="Times" w:cs="Times"/>
                <w:sz w:val="18"/>
                <w:szCs w:val="18"/>
              </w:rPr>
              <w:t>Warning Systems</w:t>
            </w:r>
          </w:p>
        </w:tc>
        <w:tc>
          <w:tcPr>
            <w:tcW w:w="440" w:type="dxa"/>
            <w:tcBorders>
              <w:right w:val="single" w:sz="4" w:space="0" w:color="auto"/>
            </w:tcBorders>
          </w:tcPr>
          <w:p w:rsidR="00EA79D3" w:rsidRPr="00312CBD" w:rsidRDefault="00EA79D3" w:rsidP="0088428C">
            <w:pPr>
              <w:tabs>
                <w:tab w:val="left" w:pos="360"/>
              </w:tabs>
              <w:spacing w:before="240"/>
              <w:rPr>
                <w:rFonts w:ascii="Times" w:hAnsi="Times" w:cs="Times"/>
                <w:sz w:val="18"/>
                <w:szCs w:val="18"/>
              </w:rPr>
            </w:pPr>
            <w:r w:rsidRPr="00312CBD">
              <w:rPr>
                <w:rFonts w:ascii="Times" w:hAnsi="Times" w:cs="Times"/>
                <w:sz w:val="18"/>
                <w:szCs w:val="18"/>
              </w:rPr>
              <w:t>C</w:t>
            </w:r>
          </w:p>
        </w:tc>
        <w:tc>
          <w:tcPr>
            <w:tcW w:w="370" w:type="dxa"/>
            <w:tcBorders>
              <w:left w:val="single" w:sz="4" w:space="0" w:color="auto"/>
              <w:right w:val="single" w:sz="6" w:space="0" w:color="auto"/>
            </w:tcBorders>
          </w:tcPr>
          <w:p w:rsidR="00EA79D3" w:rsidRPr="00312CBD" w:rsidRDefault="00EA79D3" w:rsidP="0088428C">
            <w:pPr>
              <w:tabs>
                <w:tab w:val="left" w:pos="360"/>
              </w:tabs>
              <w:spacing w:before="240"/>
              <w:rPr>
                <w:rFonts w:ascii="Times" w:hAnsi="Times" w:cs="Times"/>
                <w:sz w:val="18"/>
                <w:szCs w:val="18"/>
              </w:rPr>
            </w:pPr>
            <w:r w:rsidRPr="00312CBD">
              <w:rPr>
                <w:rFonts w:ascii="Times" w:hAnsi="Times" w:cs="Times"/>
                <w:sz w:val="18"/>
                <w:szCs w:val="18"/>
              </w:rPr>
              <w:t>2</w:t>
            </w:r>
          </w:p>
        </w:tc>
        <w:tc>
          <w:tcPr>
            <w:tcW w:w="360" w:type="dxa"/>
          </w:tcPr>
          <w:p w:rsidR="00EA79D3" w:rsidRPr="00312CBD" w:rsidRDefault="00EA79D3" w:rsidP="0088428C">
            <w:pPr>
              <w:tabs>
                <w:tab w:val="left" w:pos="360"/>
              </w:tabs>
              <w:spacing w:before="240"/>
              <w:rPr>
                <w:rFonts w:ascii="Times" w:hAnsi="Times" w:cs="Times"/>
                <w:sz w:val="18"/>
                <w:szCs w:val="18"/>
              </w:rPr>
            </w:pPr>
            <w:r w:rsidRPr="00312CBD">
              <w:rPr>
                <w:rFonts w:ascii="Times" w:hAnsi="Times" w:cs="Times"/>
                <w:sz w:val="18"/>
                <w:szCs w:val="18"/>
              </w:rPr>
              <w:t>0</w:t>
            </w:r>
          </w:p>
        </w:tc>
        <w:tc>
          <w:tcPr>
            <w:tcW w:w="3240" w:type="dxa"/>
            <w:tcBorders>
              <w:left w:val="single" w:sz="6" w:space="0" w:color="auto"/>
              <w:right w:val="single" w:sz="6" w:space="0" w:color="auto"/>
            </w:tcBorders>
          </w:tcPr>
          <w:p w:rsidR="00EA79D3" w:rsidRPr="00312CBD" w:rsidRDefault="00EA79D3" w:rsidP="0088428C">
            <w:pPr>
              <w:pStyle w:val="BodyText"/>
              <w:spacing w:before="240"/>
            </w:pPr>
            <w:r w:rsidRPr="00312CBD">
              <w:t>Except for ER operations, may be inoperative provided:</w:t>
            </w:r>
          </w:p>
          <w:p w:rsidR="00EA79D3" w:rsidRPr="00312CBD" w:rsidRDefault="00EA79D3" w:rsidP="0088428C">
            <w:pPr>
              <w:ind w:left="550" w:hanging="360"/>
              <w:rPr>
                <w:rFonts w:ascii="Times" w:hAnsi="Times" w:cs="Times"/>
                <w:sz w:val="18"/>
                <w:szCs w:val="18"/>
              </w:rPr>
            </w:pPr>
            <w:r w:rsidRPr="00312CBD">
              <w:rPr>
                <w:rFonts w:ascii="Times" w:hAnsi="Times" w:cs="Times"/>
                <w:sz w:val="18"/>
                <w:szCs w:val="18"/>
              </w:rPr>
              <w:t>a)</w:t>
            </w:r>
            <w:r w:rsidRPr="00312CBD">
              <w:rPr>
                <w:rFonts w:ascii="Times" w:hAnsi="Times" w:cs="Times"/>
                <w:sz w:val="18"/>
                <w:szCs w:val="18"/>
              </w:rPr>
              <w:tab/>
              <w:t>Wing Anti-ice is not used, and</w:t>
            </w:r>
          </w:p>
          <w:p w:rsidR="00EA79D3" w:rsidRPr="00312CBD" w:rsidRDefault="00EA79D3" w:rsidP="0088428C">
            <w:pPr>
              <w:ind w:left="550" w:hanging="360"/>
              <w:rPr>
                <w:rFonts w:ascii="Times" w:hAnsi="Times" w:cs="Times"/>
                <w:sz w:val="18"/>
                <w:szCs w:val="18"/>
              </w:rPr>
            </w:pPr>
            <w:r w:rsidRPr="00312CBD">
              <w:rPr>
                <w:rFonts w:ascii="Times" w:hAnsi="Times" w:cs="Times"/>
                <w:sz w:val="18"/>
                <w:szCs w:val="18"/>
              </w:rPr>
              <w:t>b)</w:t>
            </w:r>
            <w:r w:rsidRPr="00312CBD">
              <w:rPr>
                <w:rFonts w:ascii="Times" w:hAnsi="Times" w:cs="Times"/>
                <w:sz w:val="18"/>
                <w:szCs w:val="18"/>
              </w:rPr>
              <w:tab/>
              <w:t>Airplane is not operated in known or forecast icing conditions.</w:t>
            </w:r>
          </w:p>
        </w:tc>
        <w:tc>
          <w:tcPr>
            <w:tcW w:w="2880" w:type="dxa"/>
            <w:tcBorders>
              <w:right w:val="single" w:sz="6" w:space="0" w:color="auto"/>
            </w:tcBorders>
          </w:tcPr>
          <w:p w:rsidR="00EA79D3" w:rsidRPr="00312CBD" w:rsidRDefault="00EA79D3" w:rsidP="0088428C">
            <w:pPr>
              <w:tabs>
                <w:tab w:val="left" w:pos="1455"/>
              </w:tabs>
              <w:spacing w:before="240"/>
              <w:rPr>
                <w:rFonts w:ascii="Times" w:hAnsi="Times" w:cs="Times"/>
                <w:sz w:val="18"/>
                <w:szCs w:val="18"/>
              </w:rPr>
            </w:pPr>
            <w:r w:rsidRPr="00312CBD">
              <w:rPr>
                <w:rFonts w:ascii="Times" w:hAnsi="Times" w:cs="Times"/>
                <w:sz w:val="18"/>
                <w:szCs w:val="18"/>
              </w:rPr>
              <w:t>None required.</w:t>
            </w:r>
          </w:p>
        </w:tc>
        <w:tc>
          <w:tcPr>
            <w:tcW w:w="2520" w:type="dxa"/>
            <w:tcBorders>
              <w:right w:val="single" w:sz="6" w:space="0" w:color="auto"/>
            </w:tcBorders>
          </w:tcPr>
          <w:p w:rsidR="00EA79D3" w:rsidRPr="00312CBD" w:rsidRDefault="00EA79D3" w:rsidP="0088428C">
            <w:pPr>
              <w:spacing w:before="240"/>
              <w:rPr>
                <w:rFonts w:ascii="Times" w:hAnsi="Times" w:cs="Times"/>
                <w:sz w:val="18"/>
                <w:szCs w:val="18"/>
              </w:rPr>
            </w:pPr>
            <w:r w:rsidRPr="00312CBD">
              <w:rPr>
                <w:rFonts w:ascii="Times" w:hAnsi="Times" w:cs="Times"/>
                <w:sz w:val="18"/>
                <w:szCs w:val="18"/>
              </w:rPr>
              <w:t>None required.</w:t>
            </w:r>
          </w:p>
        </w:tc>
        <w:tc>
          <w:tcPr>
            <w:tcW w:w="2340" w:type="dxa"/>
            <w:tcBorders>
              <w:right w:val="single" w:sz="6" w:space="0" w:color="auto"/>
            </w:tcBorders>
          </w:tcPr>
          <w:p w:rsidR="00EA79D3" w:rsidRPr="00312CBD" w:rsidRDefault="00EA79D3" w:rsidP="0088428C">
            <w:pPr>
              <w:spacing w:before="240"/>
              <w:rPr>
                <w:rFonts w:ascii="Times" w:hAnsi="Times" w:cs="Times"/>
                <w:sz w:val="18"/>
                <w:szCs w:val="18"/>
              </w:rPr>
            </w:pPr>
            <w:r w:rsidRPr="00312CBD">
              <w:rPr>
                <w:rFonts w:ascii="Times" w:hAnsi="Times" w:cs="Times"/>
                <w:sz w:val="18"/>
                <w:szCs w:val="18"/>
              </w:rPr>
              <w:t xml:space="preserve">An Inoperative Placard will be placed adjacent to affected </w:t>
            </w:r>
            <w:r w:rsidRPr="00312CBD">
              <w:rPr>
                <w:rFonts w:ascii="Times" w:hAnsi="Times" w:cs="Times"/>
                <w:bCs/>
                <w:sz w:val="18"/>
                <w:szCs w:val="18"/>
              </w:rPr>
              <w:t>Wing Anti-Ice Switch</w:t>
            </w:r>
            <w:r w:rsidRPr="00312CBD">
              <w:rPr>
                <w:rFonts w:ascii="Times" w:hAnsi="Times" w:cs="Times"/>
                <w:sz w:val="18"/>
                <w:szCs w:val="18"/>
              </w:rPr>
              <w:t xml:space="preserve"> and will be noted on ADLS.</w:t>
            </w:r>
          </w:p>
        </w:tc>
      </w:tr>
      <w:tr w:rsidR="00EA79D3" w:rsidRPr="00312CBD" w:rsidTr="0088428C">
        <w:trPr>
          <w:cantSplit/>
        </w:trPr>
        <w:tc>
          <w:tcPr>
            <w:tcW w:w="2330" w:type="dxa"/>
            <w:tcBorders>
              <w:left w:val="single" w:sz="6" w:space="0" w:color="auto"/>
            </w:tcBorders>
          </w:tcPr>
          <w:p w:rsidR="00EA79D3" w:rsidRPr="00312CBD" w:rsidRDefault="00EA79D3" w:rsidP="0088428C">
            <w:pPr>
              <w:tabs>
                <w:tab w:val="left" w:pos="440"/>
                <w:tab w:val="left" w:pos="2600"/>
              </w:tabs>
              <w:spacing w:before="120"/>
              <w:ind w:left="86"/>
              <w:rPr>
                <w:rFonts w:ascii="Times" w:hAnsi="Times" w:cs="Times"/>
                <w:sz w:val="18"/>
                <w:szCs w:val="18"/>
              </w:rPr>
            </w:pPr>
            <w:r w:rsidRPr="00312CBD">
              <w:rPr>
                <w:rFonts w:ascii="Times" w:hAnsi="Times" w:cs="Times"/>
                <w:sz w:val="18"/>
                <w:szCs w:val="18"/>
              </w:rPr>
              <w:t>3.</w:t>
            </w:r>
            <w:r w:rsidRPr="00312CBD">
              <w:rPr>
                <w:rFonts w:ascii="Times" w:hAnsi="Times" w:cs="Times"/>
                <w:sz w:val="18"/>
                <w:szCs w:val="18"/>
              </w:rPr>
              <w:tab/>
              <w:t>APU Fire Detection</w:t>
            </w:r>
          </w:p>
          <w:p w:rsidR="00EA79D3" w:rsidRPr="00312CBD" w:rsidRDefault="00EA79D3" w:rsidP="0088428C">
            <w:pPr>
              <w:tabs>
                <w:tab w:val="left" w:pos="440"/>
                <w:tab w:val="left" w:pos="2600"/>
              </w:tabs>
              <w:ind w:left="86"/>
              <w:rPr>
                <w:rFonts w:ascii="Times" w:hAnsi="Times" w:cs="Times"/>
                <w:sz w:val="18"/>
                <w:szCs w:val="18"/>
              </w:rPr>
            </w:pPr>
            <w:r w:rsidRPr="00312CBD">
              <w:rPr>
                <w:rFonts w:ascii="Times" w:hAnsi="Times" w:cs="Times"/>
                <w:sz w:val="18"/>
                <w:szCs w:val="18"/>
              </w:rPr>
              <w:tab/>
              <w:t>System</w:t>
            </w:r>
          </w:p>
        </w:tc>
        <w:tc>
          <w:tcPr>
            <w:tcW w:w="440" w:type="dxa"/>
            <w:tcBorders>
              <w:right w:val="single" w:sz="4" w:space="0" w:color="auto"/>
            </w:tcBorders>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C</w:t>
            </w:r>
          </w:p>
        </w:tc>
        <w:tc>
          <w:tcPr>
            <w:tcW w:w="370" w:type="dxa"/>
            <w:tcBorders>
              <w:left w:val="single" w:sz="4" w:space="0" w:color="auto"/>
              <w:right w:val="single" w:sz="6" w:space="0" w:color="auto"/>
            </w:tcBorders>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1</w:t>
            </w:r>
          </w:p>
        </w:tc>
        <w:tc>
          <w:tcPr>
            <w:tcW w:w="360" w:type="dxa"/>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0</w:t>
            </w:r>
          </w:p>
        </w:tc>
        <w:tc>
          <w:tcPr>
            <w:tcW w:w="3240" w:type="dxa"/>
            <w:tcBorders>
              <w:left w:val="single" w:sz="6" w:space="0" w:color="auto"/>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(M) Except for ER operations, may be inoperative provided:</w:t>
            </w:r>
          </w:p>
          <w:p w:rsidR="00EA79D3" w:rsidRPr="00312CBD" w:rsidRDefault="00EA79D3" w:rsidP="0088428C">
            <w:pPr>
              <w:ind w:left="550" w:hanging="360"/>
              <w:rPr>
                <w:rFonts w:ascii="Times" w:hAnsi="Times" w:cs="Times"/>
                <w:sz w:val="18"/>
                <w:szCs w:val="18"/>
              </w:rPr>
            </w:pPr>
            <w:r w:rsidRPr="00312CBD">
              <w:rPr>
                <w:rFonts w:ascii="Times" w:hAnsi="Times" w:cs="Times"/>
                <w:sz w:val="18"/>
                <w:szCs w:val="18"/>
              </w:rPr>
              <w:t>a)</w:t>
            </w:r>
            <w:r w:rsidRPr="00312CBD">
              <w:rPr>
                <w:rFonts w:ascii="Times" w:hAnsi="Times" w:cs="Times"/>
                <w:sz w:val="18"/>
                <w:szCs w:val="18"/>
              </w:rPr>
              <w:tab/>
              <w:t>APU is not used,</w:t>
            </w:r>
          </w:p>
          <w:p w:rsidR="00E148A7" w:rsidRDefault="00EA79D3" w:rsidP="0088428C">
            <w:pPr>
              <w:pStyle w:val="BodyText"/>
              <w:spacing w:before="0"/>
              <w:ind w:left="547" w:hanging="360"/>
            </w:pPr>
            <w:r w:rsidRPr="00312CBD">
              <w:t>b)</w:t>
            </w:r>
            <w:r w:rsidRPr="00312CBD">
              <w:tab/>
            </w:r>
            <w:r w:rsidR="00E148A7">
              <w:t>Both engine driven generators are operative,</w:t>
            </w:r>
          </w:p>
          <w:p w:rsidR="00E148A7" w:rsidRDefault="00E148A7" w:rsidP="0088428C">
            <w:pPr>
              <w:pStyle w:val="BodyText"/>
              <w:spacing w:before="0"/>
              <w:ind w:left="547" w:hanging="360"/>
            </w:pPr>
            <w:r>
              <w:t>c)</w:t>
            </w:r>
            <w:r>
              <w:tab/>
              <w:t>RAT is operative, and</w:t>
            </w:r>
          </w:p>
          <w:p w:rsidR="00EA79D3" w:rsidRPr="00312CBD" w:rsidRDefault="00E148A7" w:rsidP="0088428C">
            <w:pPr>
              <w:pStyle w:val="BodyText"/>
              <w:spacing w:before="0"/>
              <w:ind w:left="547" w:hanging="360"/>
            </w:pPr>
            <w:r>
              <w:t>d)</w:t>
            </w:r>
            <w:r>
              <w:tab/>
            </w:r>
            <w:r w:rsidR="00EA79D3" w:rsidRPr="00312CBD">
              <w:t>APU CONT #1 and APU CONT #2 circuit breakers are pulled and collared.</w:t>
            </w:r>
          </w:p>
        </w:tc>
        <w:tc>
          <w:tcPr>
            <w:tcW w:w="288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 xml:space="preserve">Maintenance will ensure </w:t>
            </w:r>
            <w:r w:rsidRPr="00312CBD">
              <w:rPr>
                <w:rFonts w:ascii="Times" w:hAnsi="Times" w:cs="Times"/>
                <w:bCs/>
                <w:sz w:val="18"/>
                <w:szCs w:val="18"/>
              </w:rPr>
              <w:t>APU</w:t>
            </w:r>
            <w:r w:rsidRPr="00312CBD">
              <w:rPr>
                <w:rFonts w:ascii="Times" w:hAnsi="Times" w:cs="Times"/>
                <w:sz w:val="18"/>
                <w:szCs w:val="18"/>
              </w:rPr>
              <w:t xml:space="preserve"> </w:t>
            </w:r>
            <w:r w:rsidRPr="00312CBD">
              <w:rPr>
                <w:rFonts w:ascii="Times" w:hAnsi="Times" w:cs="Times"/>
                <w:bCs/>
                <w:sz w:val="18"/>
                <w:szCs w:val="18"/>
              </w:rPr>
              <w:t>CT</w:t>
            </w:r>
            <w:r w:rsidR="0017124A">
              <w:rPr>
                <w:rFonts w:ascii="Times" w:hAnsi="Times" w:cs="Times"/>
                <w:bCs/>
                <w:sz w:val="18"/>
                <w:szCs w:val="18"/>
              </w:rPr>
              <w:t>RL</w:t>
            </w:r>
            <w:r w:rsidRPr="00312CBD">
              <w:rPr>
                <w:rFonts w:ascii="Times" w:hAnsi="Times" w:cs="Times"/>
                <w:bCs/>
                <w:sz w:val="18"/>
                <w:szCs w:val="18"/>
              </w:rPr>
              <w:t xml:space="preserve"> #1</w:t>
            </w:r>
            <w:r w:rsidRPr="00312CBD">
              <w:rPr>
                <w:rFonts w:ascii="Times" w:hAnsi="Times" w:cs="Times"/>
                <w:sz w:val="18"/>
                <w:szCs w:val="18"/>
              </w:rPr>
              <w:t xml:space="preserve"> and </w:t>
            </w:r>
            <w:r w:rsidRPr="00312CBD">
              <w:rPr>
                <w:rFonts w:ascii="Times" w:hAnsi="Times" w:cs="Times"/>
                <w:bCs/>
                <w:sz w:val="18"/>
                <w:szCs w:val="18"/>
              </w:rPr>
              <w:t>APU</w:t>
            </w:r>
            <w:r w:rsidRPr="00312CBD">
              <w:rPr>
                <w:rFonts w:ascii="Times" w:hAnsi="Times" w:cs="Times"/>
                <w:sz w:val="18"/>
                <w:szCs w:val="18"/>
              </w:rPr>
              <w:t xml:space="preserve"> </w:t>
            </w:r>
            <w:r w:rsidRPr="00312CBD">
              <w:rPr>
                <w:rFonts w:ascii="Times" w:hAnsi="Times" w:cs="Times"/>
                <w:bCs/>
                <w:sz w:val="18"/>
                <w:szCs w:val="18"/>
              </w:rPr>
              <w:t>CT</w:t>
            </w:r>
            <w:r w:rsidR="0017124A">
              <w:rPr>
                <w:rFonts w:ascii="Times" w:hAnsi="Times" w:cs="Times"/>
                <w:bCs/>
                <w:sz w:val="18"/>
                <w:szCs w:val="18"/>
              </w:rPr>
              <w:t>RL</w:t>
            </w:r>
            <w:r w:rsidRPr="00312CBD">
              <w:rPr>
                <w:rFonts w:ascii="Times" w:hAnsi="Times" w:cs="Times"/>
                <w:bCs/>
                <w:sz w:val="18"/>
                <w:szCs w:val="18"/>
              </w:rPr>
              <w:t xml:space="preserve"> #2</w:t>
            </w:r>
            <w:r w:rsidRPr="00312CBD">
              <w:rPr>
                <w:rFonts w:ascii="Times" w:hAnsi="Times" w:cs="Times"/>
                <w:sz w:val="18"/>
                <w:szCs w:val="18"/>
              </w:rPr>
              <w:t xml:space="preserve"> circuit breakers are pulled and collared.</w:t>
            </w:r>
          </w:p>
          <w:p w:rsidR="00EA79D3" w:rsidRPr="00312CBD" w:rsidRDefault="00EA79D3" w:rsidP="0088428C">
            <w:pPr>
              <w:tabs>
                <w:tab w:val="left" w:pos="1455"/>
              </w:tabs>
              <w:spacing w:before="120"/>
              <w:rPr>
                <w:rFonts w:ascii="Times" w:hAnsi="Times" w:cs="Times"/>
                <w:sz w:val="18"/>
                <w:szCs w:val="18"/>
              </w:rPr>
            </w:pPr>
            <w:r w:rsidRPr="00312CBD">
              <w:rPr>
                <w:rFonts w:ascii="Times" w:hAnsi="Times" w:cs="Times"/>
                <w:sz w:val="18"/>
                <w:szCs w:val="18"/>
              </w:rPr>
              <w:t>Flight crew may accomplish this task if properly qualified and authorized.</w:t>
            </w:r>
          </w:p>
        </w:tc>
        <w:tc>
          <w:tcPr>
            <w:tcW w:w="2520" w:type="dxa"/>
            <w:tcBorders>
              <w:right w:val="single" w:sz="6" w:space="0" w:color="auto"/>
            </w:tcBorders>
          </w:tcPr>
          <w:p w:rsidR="00EA79D3" w:rsidRPr="00312CBD" w:rsidRDefault="00EA79D3" w:rsidP="0088428C">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 xml:space="preserve">An Inoperative Placard will be placed on </w:t>
            </w:r>
            <w:r w:rsidRPr="00312CBD">
              <w:rPr>
                <w:rFonts w:ascii="Times" w:hAnsi="Times" w:cs="Times"/>
                <w:bCs/>
                <w:sz w:val="18"/>
                <w:szCs w:val="18"/>
              </w:rPr>
              <w:t>APU "MASTER" Switch</w:t>
            </w:r>
            <w:r w:rsidRPr="00312CBD">
              <w:rPr>
                <w:rFonts w:ascii="Times" w:hAnsi="Times" w:cs="Times"/>
                <w:sz w:val="18"/>
                <w:szCs w:val="18"/>
              </w:rPr>
              <w:t xml:space="preserve"> and will be noted on ADLS.</w:t>
            </w:r>
          </w:p>
        </w:tc>
      </w:tr>
      <w:tr w:rsidR="00EA79D3" w:rsidRPr="00312CBD" w:rsidTr="0088428C">
        <w:trPr>
          <w:cantSplit/>
        </w:trPr>
        <w:tc>
          <w:tcPr>
            <w:tcW w:w="2330" w:type="dxa"/>
            <w:tcBorders>
              <w:left w:val="single" w:sz="6" w:space="0" w:color="auto"/>
              <w:bottom w:val="single" w:sz="4" w:space="0" w:color="auto"/>
            </w:tcBorders>
          </w:tcPr>
          <w:p w:rsidR="00EA79D3" w:rsidRPr="00312CBD" w:rsidRDefault="00EA79D3" w:rsidP="0088428C">
            <w:pPr>
              <w:tabs>
                <w:tab w:val="left" w:pos="440"/>
                <w:tab w:val="left" w:pos="2600"/>
              </w:tabs>
              <w:spacing w:before="120"/>
              <w:ind w:left="86"/>
              <w:rPr>
                <w:rFonts w:ascii="Times" w:hAnsi="Times" w:cs="Times"/>
                <w:sz w:val="18"/>
                <w:szCs w:val="18"/>
              </w:rPr>
            </w:pPr>
          </w:p>
        </w:tc>
        <w:tc>
          <w:tcPr>
            <w:tcW w:w="440" w:type="dxa"/>
            <w:tcBorders>
              <w:bottom w:val="single" w:sz="4" w:space="0" w:color="auto"/>
              <w:right w:val="single" w:sz="4" w:space="0" w:color="auto"/>
            </w:tcBorders>
          </w:tcPr>
          <w:p w:rsidR="00EA79D3" w:rsidRPr="00312CBD" w:rsidRDefault="00EA79D3" w:rsidP="0088428C">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A79D3" w:rsidRPr="00312CBD" w:rsidRDefault="00EA79D3" w:rsidP="0088428C">
            <w:pPr>
              <w:tabs>
                <w:tab w:val="left" w:pos="360"/>
              </w:tabs>
              <w:spacing w:before="120"/>
              <w:rPr>
                <w:rFonts w:ascii="Times" w:hAnsi="Times" w:cs="Times"/>
                <w:sz w:val="18"/>
                <w:szCs w:val="18"/>
              </w:rPr>
            </w:pPr>
          </w:p>
        </w:tc>
        <w:tc>
          <w:tcPr>
            <w:tcW w:w="360" w:type="dxa"/>
            <w:tcBorders>
              <w:bottom w:val="single" w:sz="4" w:space="0" w:color="auto"/>
            </w:tcBorders>
          </w:tcPr>
          <w:p w:rsidR="00EA79D3" w:rsidRPr="00312CBD" w:rsidRDefault="00EA79D3" w:rsidP="0088428C">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A79D3" w:rsidRPr="00312CBD" w:rsidRDefault="00EA79D3" w:rsidP="0088428C">
            <w:pPr>
              <w:spacing w:before="120"/>
              <w:rPr>
                <w:rFonts w:ascii="Times" w:hAnsi="Times" w:cs="Times"/>
                <w:sz w:val="18"/>
                <w:szCs w:val="18"/>
              </w:rPr>
            </w:pPr>
          </w:p>
        </w:tc>
        <w:tc>
          <w:tcPr>
            <w:tcW w:w="2880" w:type="dxa"/>
            <w:tcBorders>
              <w:bottom w:val="single" w:sz="4" w:space="0" w:color="auto"/>
              <w:right w:val="single" w:sz="6" w:space="0" w:color="auto"/>
            </w:tcBorders>
          </w:tcPr>
          <w:p w:rsidR="00EA79D3" w:rsidRPr="00312CBD" w:rsidRDefault="00EA79D3" w:rsidP="0088428C">
            <w:pPr>
              <w:spacing w:before="120"/>
              <w:rPr>
                <w:rFonts w:ascii="Times" w:hAnsi="Times" w:cs="Times"/>
                <w:sz w:val="18"/>
                <w:szCs w:val="18"/>
              </w:rPr>
            </w:pPr>
          </w:p>
        </w:tc>
        <w:tc>
          <w:tcPr>
            <w:tcW w:w="2520" w:type="dxa"/>
            <w:tcBorders>
              <w:bottom w:val="single" w:sz="4" w:space="0" w:color="auto"/>
              <w:right w:val="single" w:sz="6" w:space="0" w:color="auto"/>
            </w:tcBorders>
          </w:tcPr>
          <w:p w:rsidR="00EA79D3" w:rsidRPr="00312CBD" w:rsidRDefault="00EA79D3" w:rsidP="0088428C">
            <w:pPr>
              <w:spacing w:before="120"/>
              <w:rPr>
                <w:rFonts w:ascii="Times" w:hAnsi="Times" w:cs="Times"/>
                <w:sz w:val="18"/>
                <w:szCs w:val="18"/>
              </w:rPr>
            </w:pPr>
          </w:p>
        </w:tc>
        <w:tc>
          <w:tcPr>
            <w:tcW w:w="2340" w:type="dxa"/>
            <w:tcBorders>
              <w:bottom w:val="single" w:sz="4" w:space="0" w:color="auto"/>
              <w:right w:val="single" w:sz="6" w:space="0" w:color="auto"/>
            </w:tcBorders>
          </w:tcPr>
          <w:p w:rsidR="00EA79D3" w:rsidRPr="00312CBD" w:rsidRDefault="00EA79D3" w:rsidP="0088428C">
            <w:pPr>
              <w:spacing w:before="120"/>
              <w:rPr>
                <w:rFonts w:ascii="Times" w:hAnsi="Times" w:cs="Times"/>
                <w:sz w:val="18"/>
                <w:szCs w:val="18"/>
              </w:rPr>
            </w:pPr>
          </w:p>
        </w:tc>
      </w:tr>
    </w:tbl>
    <w:p w:rsidR="00EA79D3" w:rsidRDefault="00EA79D3" w:rsidP="00EA79D3">
      <w:pPr>
        <w:tabs>
          <w:tab w:val="left" w:pos="440"/>
          <w:tab w:val="left" w:pos="2600"/>
        </w:tabs>
        <w:spacing w:before="120"/>
        <w:ind w:left="86"/>
        <w:rPr>
          <w:rFonts w:ascii="Times" w:hAnsi="Times" w:cs="Times"/>
          <w:sz w:val="18"/>
          <w:szCs w:val="18"/>
        </w:rPr>
        <w:sectPr w:rsidR="00EA79D3" w:rsidSect="00EA538C">
          <w:headerReference w:type="default" r:id="rId103"/>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A79D3" w:rsidRPr="00312CBD" w:rsidTr="00EA79D3">
        <w:trPr>
          <w:cantSplit/>
        </w:trPr>
        <w:tc>
          <w:tcPr>
            <w:tcW w:w="2330" w:type="dxa"/>
            <w:tcBorders>
              <w:top w:val="single" w:sz="4" w:space="0" w:color="auto"/>
              <w:left w:val="single" w:sz="6" w:space="0" w:color="auto"/>
            </w:tcBorders>
          </w:tcPr>
          <w:p w:rsidR="00EA79D3" w:rsidRPr="00312CBD" w:rsidRDefault="00EA79D3" w:rsidP="00EA79D3">
            <w:pPr>
              <w:tabs>
                <w:tab w:val="left" w:pos="440"/>
                <w:tab w:val="left" w:pos="2600"/>
              </w:tabs>
              <w:ind w:left="86"/>
              <w:rPr>
                <w:rFonts w:ascii="Times" w:hAnsi="Times" w:cs="Times"/>
                <w:sz w:val="18"/>
                <w:szCs w:val="18"/>
              </w:rPr>
            </w:pPr>
            <w:r w:rsidRPr="00312CBD">
              <w:rPr>
                <w:rFonts w:ascii="Times" w:hAnsi="Times" w:cs="Times"/>
                <w:sz w:val="18"/>
                <w:szCs w:val="18"/>
              </w:rPr>
              <w:lastRenderedPageBreak/>
              <w:t>4.</w:t>
            </w:r>
            <w:r w:rsidRPr="00312CBD">
              <w:rPr>
                <w:rFonts w:ascii="Times" w:hAnsi="Times" w:cs="Times"/>
                <w:sz w:val="18"/>
                <w:szCs w:val="18"/>
              </w:rPr>
              <w:tab/>
              <w:t>Rear Baggage</w:t>
            </w:r>
          </w:p>
          <w:p w:rsidR="00EA79D3" w:rsidRPr="00312CBD" w:rsidRDefault="00EA79D3" w:rsidP="00EA79D3">
            <w:pPr>
              <w:tabs>
                <w:tab w:val="left" w:pos="440"/>
                <w:tab w:val="left" w:pos="2600"/>
              </w:tabs>
              <w:ind w:left="86"/>
              <w:rPr>
                <w:rFonts w:ascii="Times" w:hAnsi="Times" w:cs="Times"/>
                <w:sz w:val="18"/>
                <w:szCs w:val="18"/>
              </w:rPr>
            </w:pPr>
            <w:r>
              <w:rPr>
                <w:rFonts w:ascii="Times" w:hAnsi="Times" w:cs="Times"/>
                <w:sz w:val="18"/>
                <w:szCs w:val="18"/>
              </w:rPr>
              <w:tab/>
            </w:r>
            <w:r w:rsidRPr="00312CBD">
              <w:rPr>
                <w:rFonts w:ascii="Times" w:hAnsi="Times" w:cs="Times"/>
                <w:sz w:val="18"/>
                <w:szCs w:val="18"/>
              </w:rPr>
              <w:t>Compartment Smoke</w:t>
            </w:r>
          </w:p>
          <w:p w:rsidR="00EA79D3" w:rsidRPr="00312CBD" w:rsidRDefault="00EA79D3" w:rsidP="00EA79D3">
            <w:pPr>
              <w:tabs>
                <w:tab w:val="left" w:pos="440"/>
                <w:tab w:val="left" w:pos="2600"/>
              </w:tabs>
              <w:ind w:left="86"/>
              <w:rPr>
                <w:rFonts w:ascii="Times" w:hAnsi="Times" w:cs="Times"/>
                <w:sz w:val="18"/>
                <w:szCs w:val="18"/>
              </w:rPr>
            </w:pPr>
            <w:r>
              <w:rPr>
                <w:rFonts w:ascii="Times" w:hAnsi="Times" w:cs="Times"/>
                <w:sz w:val="18"/>
                <w:szCs w:val="18"/>
              </w:rPr>
              <w:tab/>
            </w:r>
            <w:r w:rsidRPr="00312CBD">
              <w:rPr>
                <w:rFonts w:ascii="Times" w:hAnsi="Times" w:cs="Times"/>
                <w:sz w:val="18"/>
                <w:szCs w:val="18"/>
              </w:rPr>
              <w:t>Detector Systems</w:t>
            </w:r>
          </w:p>
        </w:tc>
        <w:tc>
          <w:tcPr>
            <w:tcW w:w="440" w:type="dxa"/>
            <w:tcBorders>
              <w:top w:val="single" w:sz="4" w:space="0" w:color="auto"/>
              <w:right w:val="single" w:sz="4" w:space="0" w:color="auto"/>
            </w:tcBorders>
          </w:tcPr>
          <w:p w:rsidR="00EA79D3" w:rsidRPr="00312CBD" w:rsidRDefault="00EA79D3" w:rsidP="00EA79D3">
            <w:pPr>
              <w:tabs>
                <w:tab w:val="left" w:pos="360"/>
              </w:tabs>
              <w:rPr>
                <w:rFonts w:ascii="Times" w:hAnsi="Times" w:cs="Times"/>
                <w:sz w:val="18"/>
                <w:szCs w:val="18"/>
              </w:rPr>
            </w:pPr>
            <w:r w:rsidRPr="00312CBD">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EA79D3" w:rsidRPr="00312CBD" w:rsidRDefault="00EA79D3" w:rsidP="00EA79D3">
            <w:pPr>
              <w:tabs>
                <w:tab w:val="left" w:pos="360"/>
              </w:tabs>
              <w:rPr>
                <w:rFonts w:ascii="Times" w:hAnsi="Times" w:cs="Times"/>
                <w:sz w:val="18"/>
                <w:szCs w:val="18"/>
              </w:rPr>
            </w:pPr>
            <w:r w:rsidRPr="00312CBD">
              <w:rPr>
                <w:rFonts w:ascii="Times" w:hAnsi="Times" w:cs="Times"/>
                <w:sz w:val="18"/>
                <w:szCs w:val="18"/>
              </w:rPr>
              <w:t>-</w:t>
            </w:r>
          </w:p>
        </w:tc>
        <w:tc>
          <w:tcPr>
            <w:tcW w:w="360" w:type="dxa"/>
            <w:tcBorders>
              <w:top w:val="single" w:sz="4" w:space="0" w:color="auto"/>
            </w:tcBorders>
          </w:tcPr>
          <w:p w:rsidR="00EA79D3" w:rsidRPr="00312CBD" w:rsidRDefault="00EA79D3" w:rsidP="00EA79D3">
            <w:pPr>
              <w:tabs>
                <w:tab w:val="left" w:pos="360"/>
              </w:tabs>
              <w:rPr>
                <w:rFonts w:ascii="Times" w:hAnsi="Times" w:cs="Times"/>
                <w:sz w:val="18"/>
                <w:szCs w:val="18"/>
              </w:rPr>
            </w:pPr>
            <w:r w:rsidRPr="00312CBD">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EA79D3" w:rsidRPr="00EA79D3" w:rsidRDefault="00EA79D3" w:rsidP="00EA79D3">
            <w:pPr>
              <w:rPr>
                <w:rFonts w:ascii="Times" w:hAnsi="Times" w:cs="Times"/>
                <w:sz w:val="18"/>
                <w:szCs w:val="18"/>
              </w:rPr>
            </w:pPr>
            <w:r w:rsidRPr="00EA79D3">
              <w:rPr>
                <w:rFonts w:ascii="Times" w:hAnsi="Times" w:cs="Times"/>
                <w:sz w:val="18"/>
                <w:szCs w:val="18"/>
              </w:rPr>
              <w:t>May be inoperative provided:</w:t>
            </w:r>
          </w:p>
          <w:p w:rsidR="00EA79D3" w:rsidRPr="00312CBD" w:rsidRDefault="00EA79D3" w:rsidP="00EA79D3">
            <w:pPr>
              <w:ind w:left="460" w:hanging="360"/>
              <w:rPr>
                <w:rFonts w:ascii="Times" w:hAnsi="Times" w:cs="Times"/>
                <w:sz w:val="18"/>
                <w:szCs w:val="18"/>
              </w:rPr>
            </w:pPr>
            <w:r w:rsidRPr="00312CBD">
              <w:rPr>
                <w:rFonts w:ascii="Times" w:hAnsi="Times" w:cs="Times"/>
                <w:sz w:val="18"/>
                <w:szCs w:val="18"/>
              </w:rPr>
              <w:t>a)</w:t>
            </w:r>
            <w:r w:rsidRPr="00312CBD">
              <w:rPr>
                <w:rFonts w:ascii="Times" w:hAnsi="Times" w:cs="Times"/>
                <w:sz w:val="18"/>
                <w:szCs w:val="18"/>
              </w:rPr>
              <w:tab/>
              <w:t>Internal baggage door remains OPEN, and</w:t>
            </w:r>
          </w:p>
          <w:p w:rsidR="00EA79D3" w:rsidRPr="00312CBD" w:rsidRDefault="00EA79D3" w:rsidP="00EA79D3">
            <w:pPr>
              <w:ind w:left="460" w:hanging="360"/>
              <w:rPr>
                <w:rFonts w:ascii="Times" w:hAnsi="Times" w:cs="Times"/>
                <w:sz w:val="18"/>
                <w:szCs w:val="18"/>
              </w:rPr>
            </w:pPr>
            <w:r w:rsidRPr="00312CBD">
              <w:rPr>
                <w:rFonts w:ascii="Times" w:hAnsi="Times" w:cs="Times"/>
                <w:sz w:val="18"/>
                <w:szCs w:val="18"/>
              </w:rPr>
              <w:t>b)</w:t>
            </w:r>
            <w:r w:rsidRPr="00312CBD">
              <w:rPr>
                <w:rFonts w:ascii="Times" w:hAnsi="Times" w:cs="Times"/>
                <w:sz w:val="18"/>
                <w:szCs w:val="18"/>
              </w:rPr>
              <w:tab/>
              <w:t xml:space="preserve">Airplane is operated at or below </w:t>
            </w:r>
            <w:r w:rsidR="00AC60EF">
              <w:rPr>
                <w:rFonts w:ascii="Times" w:hAnsi="Times" w:cs="Times"/>
                <w:sz w:val="18"/>
                <w:szCs w:val="18"/>
              </w:rPr>
              <w:t xml:space="preserve">FL </w:t>
            </w:r>
            <w:r>
              <w:rPr>
                <w:rFonts w:ascii="Times" w:hAnsi="Times" w:cs="Times"/>
                <w:sz w:val="18"/>
                <w:szCs w:val="18"/>
              </w:rPr>
              <w:t>4</w:t>
            </w:r>
            <w:r w:rsidR="008E2608">
              <w:rPr>
                <w:rFonts w:ascii="Times" w:hAnsi="Times" w:cs="Times"/>
                <w:sz w:val="18"/>
                <w:szCs w:val="18"/>
              </w:rPr>
              <w:t>0</w:t>
            </w:r>
            <w:r w:rsidR="0017124A">
              <w:rPr>
                <w:rFonts w:ascii="Times" w:hAnsi="Times" w:cs="Times"/>
                <w:sz w:val="18"/>
                <w:szCs w:val="18"/>
              </w:rPr>
              <w:t>,000 feet</w:t>
            </w:r>
            <w:r>
              <w:rPr>
                <w:rFonts w:ascii="Times" w:hAnsi="Times" w:cs="Times"/>
                <w:sz w:val="18"/>
                <w:szCs w:val="18"/>
              </w:rPr>
              <w:t>.</w:t>
            </w:r>
          </w:p>
        </w:tc>
        <w:tc>
          <w:tcPr>
            <w:tcW w:w="2880" w:type="dxa"/>
            <w:tcBorders>
              <w:top w:val="single" w:sz="4" w:space="0" w:color="auto"/>
              <w:right w:val="single" w:sz="6" w:space="0" w:color="auto"/>
            </w:tcBorders>
          </w:tcPr>
          <w:p w:rsidR="00EA79D3" w:rsidRPr="00312CBD" w:rsidRDefault="00EA79D3" w:rsidP="00EA79D3">
            <w:pPr>
              <w:rPr>
                <w:rFonts w:ascii="Times" w:hAnsi="Times" w:cs="Times"/>
                <w:sz w:val="18"/>
                <w:szCs w:val="18"/>
              </w:rPr>
            </w:pPr>
            <w:r w:rsidRPr="00312CBD">
              <w:rPr>
                <w:rFonts w:ascii="Times" w:hAnsi="Times" w:cs="Times"/>
                <w:sz w:val="18"/>
                <w:szCs w:val="18"/>
              </w:rPr>
              <w:t>None required.</w:t>
            </w:r>
          </w:p>
        </w:tc>
        <w:tc>
          <w:tcPr>
            <w:tcW w:w="2520" w:type="dxa"/>
            <w:tcBorders>
              <w:top w:val="single" w:sz="4" w:space="0" w:color="auto"/>
              <w:right w:val="single" w:sz="6" w:space="0" w:color="auto"/>
            </w:tcBorders>
          </w:tcPr>
          <w:p w:rsidR="00EA79D3" w:rsidRPr="00312CBD" w:rsidRDefault="00EA79D3" w:rsidP="00EA79D3">
            <w:pPr>
              <w:rPr>
                <w:rFonts w:ascii="Times" w:hAnsi="Times" w:cs="Times"/>
                <w:sz w:val="18"/>
                <w:szCs w:val="18"/>
              </w:rPr>
            </w:pPr>
            <w:r w:rsidRPr="00312CBD">
              <w:rPr>
                <w:rFonts w:ascii="Times" w:hAnsi="Times" w:cs="Times"/>
                <w:sz w:val="18"/>
                <w:szCs w:val="18"/>
              </w:rPr>
              <w:t>None required.</w:t>
            </w:r>
          </w:p>
        </w:tc>
        <w:tc>
          <w:tcPr>
            <w:tcW w:w="2340" w:type="dxa"/>
            <w:tcBorders>
              <w:top w:val="single" w:sz="4" w:space="0" w:color="auto"/>
              <w:right w:val="single" w:sz="6" w:space="0" w:color="auto"/>
            </w:tcBorders>
          </w:tcPr>
          <w:p w:rsidR="00EA79D3" w:rsidRPr="00312CBD" w:rsidRDefault="00EA79D3" w:rsidP="00EA79D3">
            <w:pPr>
              <w:rPr>
                <w:rFonts w:ascii="Times" w:hAnsi="Times" w:cs="Times"/>
                <w:sz w:val="18"/>
                <w:szCs w:val="18"/>
              </w:rPr>
            </w:pPr>
            <w:r w:rsidRPr="00312CBD">
              <w:rPr>
                <w:rFonts w:ascii="Times" w:hAnsi="Times" w:cs="Times"/>
                <w:sz w:val="18"/>
                <w:szCs w:val="18"/>
              </w:rPr>
              <w:t>An Inoperative Placard will be displayed in a prominent position to be seen by flight crew and will be noted on ADLS.</w:t>
            </w:r>
          </w:p>
        </w:tc>
      </w:tr>
      <w:tr w:rsidR="00EA79D3" w:rsidRPr="00312CBD" w:rsidTr="00EA79D3">
        <w:trPr>
          <w:cantSplit/>
        </w:trPr>
        <w:tc>
          <w:tcPr>
            <w:tcW w:w="2330" w:type="dxa"/>
            <w:tcBorders>
              <w:left w:val="single" w:sz="6" w:space="0" w:color="auto"/>
            </w:tcBorders>
          </w:tcPr>
          <w:p w:rsidR="00EA79D3" w:rsidRPr="00312CBD" w:rsidRDefault="00EA79D3" w:rsidP="0088428C">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EA79D3" w:rsidRPr="00312CBD" w:rsidRDefault="00EA79D3" w:rsidP="00EA79D3">
            <w:pPr>
              <w:tabs>
                <w:tab w:val="left" w:pos="360"/>
              </w:tabs>
              <w:spacing w:before="120"/>
              <w:rPr>
                <w:rFonts w:ascii="Times" w:hAnsi="Times" w:cs="Times"/>
                <w:sz w:val="18"/>
                <w:szCs w:val="18"/>
              </w:rPr>
            </w:pPr>
            <w:r w:rsidRPr="00312CBD">
              <w:rPr>
                <w:rFonts w:ascii="Times" w:hAnsi="Times" w:cs="Times"/>
                <w:sz w:val="18"/>
                <w:szCs w:val="18"/>
              </w:rPr>
              <w:t>C</w:t>
            </w:r>
          </w:p>
        </w:tc>
        <w:tc>
          <w:tcPr>
            <w:tcW w:w="370" w:type="dxa"/>
            <w:tcBorders>
              <w:left w:val="single" w:sz="4" w:space="0" w:color="auto"/>
              <w:right w:val="single" w:sz="6" w:space="0" w:color="auto"/>
            </w:tcBorders>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w:t>
            </w:r>
          </w:p>
        </w:tc>
        <w:tc>
          <w:tcPr>
            <w:tcW w:w="360" w:type="dxa"/>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0</w:t>
            </w:r>
          </w:p>
        </w:tc>
        <w:tc>
          <w:tcPr>
            <w:tcW w:w="3240" w:type="dxa"/>
            <w:tcBorders>
              <w:left w:val="single" w:sz="6" w:space="0" w:color="auto"/>
              <w:right w:val="single" w:sz="6" w:space="0" w:color="auto"/>
            </w:tcBorders>
          </w:tcPr>
          <w:p w:rsidR="00EA79D3" w:rsidRPr="00EA79D3" w:rsidRDefault="00EA79D3" w:rsidP="00EA79D3">
            <w:pPr>
              <w:spacing w:before="120"/>
              <w:rPr>
                <w:rFonts w:ascii="Times" w:hAnsi="Times" w:cs="Times"/>
                <w:sz w:val="18"/>
                <w:szCs w:val="18"/>
              </w:rPr>
            </w:pPr>
            <w:r w:rsidRPr="00EA79D3">
              <w:rPr>
                <w:rFonts w:ascii="Times" w:hAnsi="Times" w:cs="Times"/>
                <w:sz w:val="18"/>
                <w:szCs w:val="18"/>
              </w:rPr>
              <w:t>May be inoperative provided:</w:t>
            </w:r>
          </w:p>
          <w:p w:rsidR="00EA79D3" w:rsidRPr="00EA79D3" w:rsidRDefault="00EA79D3" w:rsidP="00EA79D3">
            <w:pPr>
              <w:ind w:left="460" w:hanging="360"/>
              <w:rPr>
                <w:rFonts w:ascii="Times" w:hAnsi="Times" w:cs="Times"/>
                <w:sz w:val="18"/>
                <w:szCs w:val="18"/>
              </w:rPr>
            </w:pPr>
            <w:r w:rsidRPr="00EA79D3">
              <w:rPr>
                <w:rFonts w:ascii="Times" w:hAnsi="Times" w:cs="Times"/>
                <w:sz w:val="18"/>
                <w:szCs w:val="18"/>
              </w:rPr>
              <w:t>a)</w:t>
            </w:r>
            <w:r w:rsidRPr="00EA79D3">
              <w:rPr>
                <w:rFonts w:ascii="Times" w:hAnsi="Times" w:cs="Times"/>
                <w:sz w:val="18"/>
                <w:szCs w:val="18"/>
              </w:rPr>
              <w:tab/>
              <w:t>Rear baggage compartment is not used,</w:t>
            </w:r>
          </w:p>
          <w:p w:rsidR="00EA79D3" w:rsidRPr="00312CBD" w:rsidRDefault="00EA79D3" w:rsidP="00EA79D3">
            <w:pPr>
              <w:ind w:left="460" w:hanging="360"/>
              <w:rPr>
                <w:rFonts w:ascii="Times" w:hAnsi="Times" w:cs="Times"/>
                <w:sz w:val="18"/>
                <w:szCs w:val="18"/>
              </w:rPr>
            </w:pPr>
            <w:r w:rsidRPr="00312CBD">
              <w:rPr>
                <w:rFonts w:ascii="Times" w:hAnsi="Times" w:cs="Times"/>
                <w:sz w:val="18"/>
                <w:szCs w:val="18"/>
              </w:rPr>
              <w:t>b)</w:t>
            </w:r>
            <w:r w:rsidRPr="00312CBD">
              <w:rPr>
                <w:rFonts w:ascii="Times" w:hAnsi="Times" w:cs="Times"/>
                <w:sz w:val="18"/>
                <w:szCs w:val="18"/>
              </w:rPr>
              <w:tab/>
              <w:t>Internal baggage door remains CLOSED,</w:t>
            </w:r>
          </w:p>
          <w:p w:rsidR="00EA79D3" w:rsidRPr="00312CBD" w:rsidRDefault="00EA79D3" w:rsidP="00EA79D3">
            <w:pPr>
              <w:ind w:left="460" w:hanging="360"/>
              <w:rPr>
                <w:rFonts w:ascii="Times" w:hAnsi="Times" w:cs="Times"/>
                <w:sz w:val="18"/>
                <w:szCs w:val="18"/>
              </w:rPr>
            </w:pPr>
            <w:r w:rsidRPr="00312CBD">
              <w:rPr>
                <w:rFonts w:ascii="Times" w:hAnsi="Times" w:cs="Times"/>
                <w:sz w:val="18"/>
                <w:szCs w:val="18"/>
              </w:rPr>
              <w:t>c)</w:t>
            </w:r>
            <w:r w:rsidRPr="00312CBD">
              <w:rPr>
                <w:rFonts w:ascii="Times" w:hAnsi="Times" w:cs="Times"/>
                <w:sz w:val="18"/>
                <w:szCs w:val="18"/>
              </w:rPr>
              <w:tab/>
              <w:t>Flight crew investigates baggage compartment for possible fire in the event the "</w:t>
            </w:r>
            <w:r>
              <w:rPr>
                <w:rFonts w:ascii="Times" w:hAnsi="Times" w:cs="Times"/>
                <w:sz w:val="18"/>
                <w:szCs w:val="18"/>
              </w:rPr>
              <w:t>Aft Equipment Hot</w:t>
            </w:r>
            <w:r w:rsidRPr="00312CBD">
              <w:rPr>
                <w:rFonts w:ascii="Times" w:hAnsi="Times" w:cs="Times"/>
                <w:sz w:val="18"/>
                <w:szCs w:val="18"/>
              </w:rPr>
              <w:t>" message displays, and</w:t>
            </w:r>
          </w:p>
          <w:p w:rsidR="00EA79D3" w:rsidRPr="00EA79D3" w:rsidRDefault="00EA79D3" w:rsidP="00EA79D3">
            <w:pPr>
              <w:ind w:left="460" w:hanging="360"/>
              <w:rPr>
                <w:rFonts w:ascii="Times" w:hAnsi="Times" w:cs="Times"/>
                <w:sz w:val="18"/>
                <w:szCs w:val="18"/>
              </w:rPr>
            </w:pPr>
            <w:r w:rsidRPr="00EA79D3">
              <w:rPr>
                <w:rFonts w:ascii="Times" w:hAnsi="Times" w:cs="Times"/>
                <w:sz w:val="18"/>
                <w:szCs w:val="18"/>
              </w:rPr>
              <w:t>d)</w:t>
            </w:r>
            <w:r>
              <w:rPr>
                <w:rFonts w:ascii="Times" w:hAnsi="Times" w:cs="Times"/>
                <w:sz w:val="18"/>
                <w:szCs w:val="18"/>
              </w:rPr>
              <w:tab/>
              <w:t>Airplane is operated in accord</w:t>
            </w:r>
            <w:r w:rsidRPr="00EA79D3">
              <w:rPr>
                <w:rFonts w:ascii="Times" w:hAnsi="Times" w:cs="Times"/>
                <w:sz w:val="18"/>
                <w:szCs w:val="18"/>
              </w:rPr>
              <w:t>ance with AFM Limitations.</w:t>
            </w:r>
          </w:p>
        </w:tc>
        <w:tc>
          <w:tcPr>
            <w:tcW w:w="288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None required.</w:t>
            </w:r>
          </w:p>
        </w:tc>
        <w:tc>
          <w:tcPr>
            <w:tcW w:w="252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None required.</w:t>
            </w:r>
          </w:p>
        </w:tc>
        <w:tc>
          <w:tcPr>
            <w:tcW w:w="234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An Inoperative Placard will be displayed in a prominent position to be seen by flight crew and will be noted on ADLS.</w:t>
            </w:r>
          </w:p>
        </w:tc>
      </w:tr>
      <w:tr w:rsidR="00EA79D3" w:rsidRPr="00312CBD" w:rsidTr="00EA79D3">
        <w:trPr>
          <w:cantSplit/>
        </w:trPr>
        <w:tc>
          <w:tcPr>
            <w:tcW w:w="2330" w:type="dxa"/>
            <w:tcBorders>
              <w:left w:val="single" w:sz="6" w:space="0" w:color="auto"/>
              <w:bottom w:val="single" w:sz="4" w:space="0" w:color="auto"/>
            </w:tcBorders>
          </w:tcPr>
          <w:p w:rsidR="00EA79D3" w:rsidRPr="00312CBD" w:rsidRDefault="00EA79D3" w:rsidP="00EA79D3">
            <w:pPr>
              <w:tabs>
                <w:tab w:val="left" w:pos="440"/>
                <w:tab w:val="left" w:pos="2600"/>
              </w:tabs>
              <w:spacing w:before="120"/>
              <w:ind w:left="86"/>
              <w:rPr>
                <w:rFonts w:ascii="Times" w:hAnsi="Times" w:cs="Times"/>
                <w:sz w:val="18"/>
                <w:szCs w:val="18"/>
              </w:rPr>
            </w:pPr>
          </w:p>
        </w:tc>
        <w:tc>
          <w:tcPr>
            <w:tcW w:w="440" w:type="dxa"/>
            <w:tcBorders>
              <w:bottom w:val="single" w:sz="4" w:space="0" w:color="auto"/>
              <w:right w:val="single" w:sz="4" w:space="0" w:color="auto"/>
            </w:tcBorders>
          </w:tcPr>
          <w:p w:rsidR="00EA79D3" w:rsidRPr="00312CBD" w:rsidRDefault="00EA79D3" w:rsidP="00EA79D3">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A79D3" w:rsidRPr="00312CBD" w:rsidRDefault="00EA79D3" w:rsidP="00EA79D3">
            <w:pPr>
              <w:tabs>
                <w:tab w:val="left" w:pos="360"/>
              </w:tabs>
              <w:spacing w:before="120"/>
              <w:rPr>
                <w:rFonts w:ascii="Times" w:hAnsi="Times" w:cs="Times"/>
                <w:sz w:val="18"/>
                <w:szCs w:val="18"/>
              </w:rPr>
            </w:pPr>
          </w:p>
        </w:tc>
        <w:tc>
          <w:tcPr>
            <w:tcW w:w="360" w:type="dxa"/>
            <w:tcBorders>
              <w:bottom w:val="single" w:sz="4" w:space="0" w:color="auto"/>
            </w:tcBorders>
          </w:tcPr>
          <w:p w:rsidR="00EA79D3" w:rsidRPr="00312CBD" w:rsidRDefault="00EA79D3" w:rsidP="00EA79D3">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A79D3" w:rsidRPr="00EA79D3" w:rsidRDefault="00EA79D3" w:rsidP="00EA79D3">
            <w:pPr>
              <w:spacing w:before="120"/>
              <w:rPr>
                <w:rFonts w:ascii="Times" w:hAnsi="Times" w:cs="Times"/>
                <w:sz w:val="18"/>
                <w:szCs w:val="18"/>
              </w:rPr>
            </w:pPr>
          </w:p>
        </w:tc>
        <w:tc>
          <w:tcPr>
            <w:tcW w:w="2880" w:type="dxa"/>
            <w:tcBorders>
              <w:bottom w:val="single" w:sz="4" w:space="0" w:color="auto"/>
              <w:right w:val="single" w:sz="6" w:space="0" w:color="auto"/>
            </w:tcBorders>
          </w:tcPr>
          <w:p w:rsidR="00EA79D3" w:rsidRPr="00312CBD" w:rsidRDefault="00EA79D3" w:rsidP="00EA79D3">
            <w:pPr>
              <w:spacing w:before="120"/>
              <w:rPr>
                <w:rFonts w:ascii="Times" w:hAnsi="Times" w:cs="Times"/>
                <w:sz w:val="18"/>
                <w:szCs w:val="18"/>
              </w:rPr>
            </w:pPr>
          </w:p>
        </w:tc>
        <w:tc>
          <w:tcPr>
            <w:tcW w:w="2520" w:type="dxa"/>
            <w:tcBorders>
              <w:bottom w:val="single" w:sz="4" w:space="0" w:color="auto"/>
              <w:right w:val="single" w:sz="6" w:space="0" w:color="auto"/>
            </w:tcBorders>
          </w:tcPr>
          <w:p w:rsidR="00EA79D3" w:rsidRPr="00312CBD" w:rsidRDefault="00EA79D3" w:rsidP="00EA79D3">
            <w:pPr>
              <w:spacing w:before="120"/>
              <w:rPr>
                <w:rFonts w:ascii="Times" w:hAnsi="Times" w:cs="Times"/>
                <w:sz w:val="18"/>
                <w:szCs w:val="18"/>
              </w:rPr>
            </w:pPr>
          </w:p>
        </w:tc>
        <w:tc>
          <w:tcPr>
            <w:tcW w:w="2340" w:type="dxa"/>
            <w:tcBorders>
              <w:bottom w:val="single" w:sz="4" w:space="0" w:color="auto"/>
              <w:right w:val="single" w:sz="6" w:space="0" w:color="auto"/>
            </w:tcBorders>
          </w:tcPr>
          <w:p w:rsidR="00EA79D3" w:rsidRPr="00312CBD" w:rsidRDefault="00EA79D3" w:rsidP="00EA79D3">
            <w:pPr>
              <w:spacing w:before="120"/>
              <w:rPr>
                <w:rFonts w:ascii="Times" w:hAnsi="Times" w:cs="Times"/>
                <w:sz w:val="18"/>
                <w:szCs w:val="18"/>
              </w:rPr>
            </w:pPr>
          </w:p>
        </w:tc>
      </w:tr>
    </w:tbl>
    <w:p w:rsidR="00EA79D3" w:rsidRDefault="00EA79D3" w:rsidP="00EA538C">
      <w:pPr>
        <w:jc w:val="center"/>
        <w:rPr>
          <w:sz w:val="22"/>
          <w:szCs w:val="22"/>
        </w:rPr>
        <w:sectPr w:rsidR="00EA79D3" w:rsidSect="00EA538C">
          <w:headerReference w:type="default" r:id="rId10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A79D3" w:rsidRPr="00312CBD" w:rsidTr="0088428C">
        <w:trPr>
          <w:cantSplit/>
        </w:trPr>
        <w:tc>
          <w:tcPr>
            <w:tcW w:w="2330" w:type="dxa"/>
            <w:tcBorders>
              <w:top w:val="single" w:sz="4" w:space="0" w:color="auto"/>
              <w:left w:val="single" w:sz="6" w:space="0" w:color="auto"/>
            </w:tcBorders>
          </w:tcPr>
          <w:p w:rsidR="00EA79D3" w:rsidRPr="00312CBD" w:rsidRDefault="00EA79D3" w:rsidP="0035571E">
            <w:pPr>
              <w:tabs>
                <w:tab w:val="left" w:pos="440"/>
                <w:tab w:val="left" w:pos="2600"/>
              </w:tabs>
              <w:ind w:left="86"/>
              <w:rPr>
                <w:rFonts w:ascii="Times" w:hAnsi="Times" w:cs="Times"/>
                <w:sz w:val="18"/>
                <w:szCs w:val="18"/>
              </w:rPr>
            </w:pPr>
            <w:r w:rsidRPr="00312CBD">
              <w:rPr>
                <w:rFonts w:ascii="Times" w:hAnsi="Times" w:cs="Times"/>
                <w:sz w:val="18"/>
                <w:szCs w:val="18"/>
              </w:rPr>
              <w:lastRenderedPageBreak/>
              <w:t>5.</w:t>
            </w:r>
            <w:r w:rsidRPr="00312CBD">
              <w:rPr>
                <w:rFonts w:ascii="Times" w:hAnsi="Times" w:cs="Times"/>
                <w:sz w:val="18"/>
                <w:szCs w:val="18"/>
              </w:rPr>
              <w:tab/>
              <w:t>Lavatory Smoke</w:t>
            </w:r>
          </w:p>
          <w:p w:rsidR="00EA79D3" w:rsidRPr="00312CBD" w:rsidRDefault="00EA79D3" w:rsidP="0035571E">
            <w:pPr>
              <w:tabs>
                <w:tab w:val="left" w:pos="440"/>
                <w:tab w:val="left" w:pos="2600"/>
              </w:tabs>
              <w:ind w:left="86"/>
              <w:rPr>
                <w:rFonts w:ascii="Times" w:hAnsi="Times" w:cs="Times"/>
                <w:sz w:val="18"/>
                <w:szCs w:val="18"/>
              </w:rPr>
            </w:pPr>
            <w:r w:rsidRPr="00312CBD">
              <w:rPr>
                <w:rFonts w:ascii="Times" w:hAnsi="Times" w:cs="Times"/>
                <w:sz w:val="18"/>
                <w:szCs w:val="18"/>
              </w:rPr>
              <w:t>***</w:t>
            </w:r>
            <w:r w:rsidRPr="00312CBD">
              <w:rPr>
                <w:rFonts w:ascii="Times" w:hAnsi="Times" w:cs="Times"/>
                <w:sz w:val="18"/>
                <w:szCs w:val="18"/>
              </w:rPr>
              <w:tab/>
              <w:t>Detection Systems</w:t>
            </w:r>
          </w:p>
        </w:tc>
        <w:tc>
          <w:tcPr>
            <w:tcW w:w="440" w:type="dxa"/>
            <w:tcBorders>
              <w:top w:val="single" w:sz="4" w:space="0" w:color="auto"/>
              <w:right w:val="single" w:sz="4" w:space="0" w:color="auto"/>
            </w:tcBorders>
          </w:tcPr>
          <w:p w:rsidR="00EA79D3" w:rsidRPr="00312CBD" w:rsidRDefault="00EA79D3" w:rsidP="0035571E">
            <w:pPr>
              <w:tabs>
                <w:tab w:val="left" w:pos="360"/>
              </w:tabs>
              <w:ind w:left="-80" w:firstLine="80"/>
              <w:rPr>
                <w:rFonts w:ascii="Times" w:hAnsi="Times" w:cs="Times"/>
                <w:sz w:val="18"/>
                <w:szCs w:val="18"/>
              </w:rPr>
            </w:pPr>
            <w:r w:rsidRPr="00312CBD">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EA79D3" w:rsidRPr="00312CBD" w:rsidRDefault="00EA79D3" w:rsidP="0035571E">
            <w:pPr>
              <w:tabs>
                <w:tab w:val="left" w:pos="360"/>
              </w:tabs>
              <w:rPr>
                <w:rFonts w:ascii="Times" w:hAnsi="Times" w:cs="Times"/>
                <w:sz w:val="18"/>
                <w:szCs w:val="18"/>
              </w:rPr>
            </w:pPr>
            <w:r w:rsidRPr="00312CBD">
              <w:rPr>
                <w:rFonts w:ascii="Times" w:hAnsi="Times" w:cs="Times"/>
                <w:sz w:val="18"/>
                <w:szCs w:val="18"/>
              </w:rPr>
              <w:t>-</w:t>
            </w:r>
          </w:p>
        </w:tc>
        <w:tc>
          <w:tcPr>
            <w:tcW w:w="360" w:type="dxa"/>
            <w:tcBorders>
              <w:top w:val="single" w:sz="4" w:space="0" w:color="auto"/>
            </w:tcBorders>
          </w:tcPr>
          <w:p w:rsidR="00EA79D3" w:rsidRPr="00312CBD" w:rsidRDefault="00EA79D3" w:rsidP="0035571E">
            <w:pPr>
              <w:tabs>
                <w:tab w:val="left" w:pos="360"/>
              </w:tabs>
              <w:rPr>
                <w:rFonts w:ascii="Times" w:hAnsi="Times" w:cs="Times"/>
                <w:sz w:val="18"/>
                <w:szCs w:val="18"/>
              </w:rPr>
            </w:pPr>
            <w:r w:rsidRPr="00312CBD">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EA79D3" w:rsidRPr="00312CBD" w:rsidRDefault="00EA79D3" w:rsidP="0035571E">
            <w:pPr>
              <w:pStyle w:val="BodyText"/>
              <w:spacing w:before="0"/>
            </w:pPr>
            <w:r w:rsidRPr="00312CBD">
              <w:t>(M)(O) For each lavatory, the lavatory smoke detection system may be inoperative provided:</w:t>
            </w:r>
          </w:p>
          <w:p w:rsidR="00EA79D3" w:rsidRPr="00312CBD" w:rsidRDefault="00EA79D3" w:rsidP="0088428C">
            <w:pPr>
              <w:ind w:left="460" w:hanging="360"/>
              <w:rPr>
                <w:rFonts w:ascii="Times" w:hAnsi="Times" w:cs="Times"/>
                <w:sz w:val="18"/>
                <w:szCs w:val="18"/>
              </w:rPr>
            </w:pPr>
            <w:r w:rsidRPr="00312CBD">
              <w:rPr>
                <w:rFonts w:ascii="Times" w:hAnsi="Times" w:cs="Times"/>
                <w:sz w:val="18"/>
                <w:szCs w:val="18"/>
              </w:rPr>
              <w:t>a)</w:t>
            </w:r>
            <w:r w:rsidRPr="00312CBD">
              <w:rPr>
                <w:rFonts w:ascii="Times" w:hAnsi="Times" w:cs="Times"/>
                <w:sz w:val="18"/>
                <w:szCs w:val="18"/>
              </w:rPr>
              <w:tab/>
              <w:t>Lavatory waste receptacle is empty,</w:t>
            </w:r>
          </w:p>
          <w:p w:rsidR="00EA79D3" w:rsidRPr="00312CBD" w:rsidRDefault="00EA79D3" w:rsidP="0088428C">
            <w:pPr>
              <w:ind w:left="460" w:hanging="360"/>
              <w:rPr>
                <w:rFonts w:ascii="Times" w:hAnsi="Times" w:cs="Times"/>
                <w:sz w:val="18"/>
                <w:szCs w:val="18"/>
              </w:rPr>
            </w:pPr>
            <w:r w:rsidRPr="00312CBD">
              <w:rPr>
                <w:rFonts w:ascii="Times" w:hAnsi="Times" w:cs="Times"/>
                <w:sz w:val="18"/>
                <w:szCs w:val="18"/>
              </w:rPr>
              <w:t>b)</w:t>
            </w:r>
            <w:r w:rsidRPr="00312CBD">
              <w:rPr>
                <w:rFonts w:ascii="Times" w:hAnsi="Times" w:cs="Times"/>
                <w:sz w:val="18"/>
                <w:szCs w:val="18"/>
              </w:rPr>
              <w:tab/>
              <w:t xml:space="preserve">Associated lavatory door is </w:t>
            </w:r>
            <w:r>
              <w:rPr>
                <w:rFonts w:ascii="Times" w:hAnsi="Times" w:cs="Times"/>
                <w:sz w:val="18"/>
                <w:szCs w:val="18"/>
              </w:rPr>
              <w:t>locked closed and</w:t>
            </w:r>
            <w:r w:rsidRPr="00312CBD">
              <w:rPr>
                <w:rFonts w:ascii="Times" w:hAnsi="Times" w:cs="Times"/>
                <w:sz w:val="18"/>
                <w:szCs w:val="18"/>
              </w:rPr>
              <w:t xml:space="preserve"> placarded, "INOPERATIVE - DO NOT ENTER", and</w:t>
            </w:r>
          </w:p>
          <w:p w:rsidR="00EA79D3" w:rsidRPr="00312CBD" w:rsidRDefault="00EA79D3" w:rsidP="0088428C">
            <w:pPr>
              <w:ind w:left="460" w:hanging="360"/>
              <w:rPr>
                <w:rFonts w:ascii="Times" w:hAnsi="Times" w:cs="Times"/>
                <w:sz w:val="18"/>
                <w:szCs w:val="18"/>
              </w:rPr>
            </w:pPr>
            <w:r w:rsidRPr="00312CBD">
              <w:rPr>
                <w:rFonts w:ascii="Times" w:hAnsi="Times" w:cs="Times"/>
                <w:sz w:val="18"/>
                <w:szCs w:val="18"/>
              </w:rPr>
              <w:t>c)</w:t>
            </w:r>
            <w:r w:rsidRPr="00312CBD">
              <w:rPr>
                <w:rFonts w:ascii="Times" w:hAnsi="Times" w:cs="Times"/>
                <w:sz w:val="18"/>
                <w:szCs w:val="18"/>
              </w:rPr>
              <w:tab/>
              <w:t>Lavatory is used only by crewmembers.</w:t>
            </w:r>
          </w:p>
          <w:p w:rsidR="00EA79D3" w:rsidRPr="00312CBD" w:rsidRDefault="00EA79D3" w:rsidP="0088428C">
            <w:pPr>
              <w:ind w:left="460" w:hanging="360"/>
              <w:rPr>
                <w:rFonts w:ascii="Times" w:hAnsi="Times" w:cs="Times"/>
                <w:sz w:val="18"/>
                <w:szCs w:val="18"/>
              </w:rPr>
            </w:pPr>
          </w:p>
          <w:p w:rsidR="00EA79D3" w:rsidRPr="00E148A7" w:rsidRDefault="00EA79D3" w:rsidP="0088428C">
            <w:pPr>
              <w:pStyle w:val="BodyText"/>
              <w:spacing w:before="0"/>
            </w:pPr>
            <w:r w:rsidRPr="00E148A7">
              <w:t>NOTE 1: These provisos are not intended to prohibit lavatory use or inspections by crewmembers.</w:t>
            </w:r>
          </w:p>
          <w:p w:rsidR="00EA79D3" w:rsidRPr="00312CBD" w:rsidRDefault="00EA79D3" w:rsidP="0088428C">
            <w:pPr>
              <w:pStyle w:val="BodyTextIndent3"/>
              <w:spacing w:before="60"/>
              <w:ind w:left="0"/>
            </w:pPr>
            <w:r w:rsidRPr="00E148A7">
              <w:rPr>
                <w:sz w:val="18"/>
                <w:szCs w:val="18"/>
              </w:rPr>
              <w:t>NOTE 2: Lavatory Smoke Detection System is not required for all cargo operations.</w:t>
            </w:r>
          </w:p>
        </w:tc>
        <w:tc>
          <w:tcPr>
            <w:tcW w:w="2880" w:type="dxa"/>
            <w:tcBorders>
              <w:top w:val="single" w:sz="4" w:space="0" w:color="auto"/>
              <w:right w:val="single" w:sz="6" w:space="0" w:color="auto"/>
            </w:tcBorders>
          </w:tcPr>
          <w:p w:rsidR="00EA79D3" w:rsidRPr="00312CBD" w:rsidRDefault="00EA79D3" w:rsidP="0035571E">
            <w:pPr>
              <w:rPr>
                <w:rFonts w:ascii="Times" w:hAnsi="Times" w:cs="Times"/>
                <w:sz w:val="18"/>
                <w:szCs w:val="18"/>
              </w:rPr>
            </w:pPr>
            <w:r w:rsidRPr="00312CBD">
              <w:rPr>
                <w:rFonts w:ascii="Times" w:hAnsi="Times" w:cs="Times"/>
                <w:sz w:val="18"/>
                <w:szCs w:val="18"/>
              </w:rPr>
              <w:t xml:space="preserve">Maintenance will ensure </w:t>
            </w:r>
            <w:r w:rsidRPr="00312CBD">
              <w:rPr>
                <w:rFonts w:ascii="Times" w:hAnsi="Times" w:cs="Times"/>
                <w:bCs/>
                <w:sz w:val="18"/>
                <w:szCs w:val="18"/>
              </w:rPr>
              <w:t>Lavatory Smoke Detector CB</w:t>
            </w:r>
            <w:r w:rsidRPr="00312CBD">
              <w:rPr>
                <w:rFonts w:ascii="Times" w:hAnsi="Times" w:cs="Times"/>
                <w:sz w:val="18"/>
                <w:szCs w:val="18"/>
              </w:rPr>
              <w:t xml:space="preserve"> is pulled and collared.</w:t>
            </w:r>
          </w:p>
          <w:p w:rsidR="00EA79D3" w:rsidRPr="00312CBD" w:rsidRDefault="00EA79D3" w:rsidP="0088428C">
            <w:pPr>
              <w:spacing w:before="60"/>
              <w:rPr>
                <w:rFonts w:ascii="Times" w:hAnsi="Times" w:cs="Times"/>
                <w:sz w:val="18"/>
                <w:szCs w:val="18"/>
              </w:rPr>
            </w:pPr>
            <w:r w:rsidRPr="00312CBD">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EA79D3" w:rsidRPr="00312CBD" w:rsidRDefault="00EA79D3" w:rsidP="0035571E">
            <w:pPr>
              <w:rPr>
                <w:rFonts w:ascii="Times" w:hAnsi="Times" w:cs="Times"/>
                <w:sz w:val="18"/>
                <w:szCs w:val="18"/>
              </w:rPr>
            </w:pPr>
            <w:r w:rsidRPr="00312CBD">
              <w:rPr>
                <w:rFonts w:ascii="Times" w:hAnsi="Times" w:cs="Times"/>
                <w:sz w:val="18"/>
                <w:szCs w:val="18"/>
              </w:rPr>
              <w:t xml:space="preserve">Flight crew will inspect lavatory to ensure </w:t>
            </w:r>
            <w:r w:rsidRPr="00312CBD">
              <w:rPr>
                <w:rFonts w:ascii="Times" w:hAnsi="Times" w:cs="Times"/>
                <w:bCs/>
                <w:sz w:val="18"/>
                <w:szCs w:val="18"/>
              </w:rPr>
              <w:t>Lavatory Waste Receptacle</w:t>
            </w:r>
            <w:r w:rsidRPr="00312CBD">
              <w:rPr>
                <w:rFonts w:ascii="Times" w:hAnsi="Times" w:cs="Times"/>
                <w:sz w:val="18"/>
                <w:szCs w:val="18"/>
              </w:rPr>
              <w:t xml:space="preserve"> is empty and </w:t>
            </w:r>
            <w:r>
              <w:rPr>
                <w:rFonts w:ascii="Times" w:hAnsi="Times" w:cs="Times"/>
                <w:bCs/>
                <w:sz w:val="18"/>
                <w:szCs w:val="18"/>
              </w:rPr>
              <w:t>l</w:t>
            </w:r>
            <w:r w:rsidRPr="00312CBD">
              <w:rPr>
                <w:rFonts w:ascii="Times" w:hAnsi="Times" w:cs="Times"/>
                <w:bCs/>
                <w:sz w:val="18"/>
                <w:szCs w:val="18"/>
              </w:rPr>
              <w:t xml:space="preserve">avatory </w:t>
            </w:r>
            <w:r>
              <w:rPr>
                <w:rFonts w:ascii="Times" w:hAnsi="Times" w:cs="Times"/>
                <w:bCs/>
                <w:sz w:val="18"/>
                <w:szCs w:val="18"/>
              </w:rPr>
              <w:t>d</w:t>
            </w:r>
            <w:r w:rsidRPr="00312CBD">
              <w:rPr>
                <w:rFonts w:ascii="Times" w:hAnsi="Times" w:cs="Times"/>
                <w:bCs/>
                <w:sz w:val="18"/>
                <w:szCs w:val="18"/>
              </w:rPr>
              <w:t>oor</w:t>
            </w:r>
            <w:r w:rsidRPr="00312CBD">
              <w:rPr>
                <w:rFonts w:ascii="Times" w:hAnsi="Times" w:cs="Times"/>
                <w:sz w:val="18"/>
                <w:szCs w:val="18"/>
              </w:rPr>
              <w:t xml:space="preserve"> is </w:t>
            </w:r>
            <w:r>
              <w:rPr>
                <w:rFonts w:ascii="Times" w:hAnsi="Times" w:cs="Times"/>
                <w:sz w:val="18"/>
                <w:szCs w:val="18"/>
              </w:rPr>
              <w:t>locked closed</w:t>
            </w:r>
            <w:r w:rsidRPr="00312CBD">
              <w:rPr>
                <w:rFonts w:ascii="Times" w:hAnsi="Times" w:cs="Times"/>
                <w:bCs/>
                <w:sz w:val="18"/>
                <w:szCs w:val="18"/>
              </w:rPr>
              <w:t>.</w:t>
            </w:r>
            <w:r w:rsidRPr="00312CBD">
              <w:rPr>
                <w:rFonts w:ascii="Times" w:hAnsi="Times" w:cs="Times"/>
                <w:sz w:val="18"/>
                <w:szCs w:val="18"/>
              </w:rPr>
              <w:t xml:space="preserve"> In addition, flight crew will ensure </w:t>
            </w:r>
            <w:r>
              <w:rPr>
                <w:rFonts w:ascii="Times" w:hAnsi="Times" w:cs="Times"/>
                <w:sz w:val="18"/>
                <w:szCs w:val="18"/>
              </w:rPr>
              <w:t>l</w:t>
            </w:r>
            <w:r w:rsidRPr="00312CBD">
              <w:rPr>
                <w:rFonts w:ascii="Times" w:hAnsi="Times" w:cs="Times"/>
                <w:bCs/>
                <w:sz w:val="18"/>
                <w:szCs w:val="18"/>
              </w:rPr>
              <w:t>avatory</w:t>
            </w:r>
            <w:r w:rsidRPr="00312CBD">
              <w:rPr>
                <w:rFonts w:ascii="Times" w:hAnsi="Times" w:cs="Times"/>
                <w:sz w:val="18"/>
                <w:szCs w:val="18"/>
              </w:rPr>
              <w:t xml:space="preserve"> is </w:t>
            </w:r>
            <w:r w:rsidRPr="00312CBD">
              <w:rPr>
                <w:rFonts w:ascii="Times" w:hAnsi="Times" w:cs="Times"/>
                <w:bCs/>
                <w:sz w:val="18"/>
                <w:szCs w:val="18"/>
              </w:rPr>
              <w:t>NOT</w:t>
            </w:r>
            <w:r w:rsidRPr="00312CBD">
              <w:rPr>
                <w:rFonts w:ascii="Times" w:hAnsi="Times" w:cs="Times"/>
                <w:sz w:val="18"/>
                <w:szCs w:val="18"/>
              </w:rPr>
              <w:t xml:space="preserve"> used for any purpose.</w:t>
            </w:r>
          </w:p>
        </w:tc>
        <w:tc>
          <w:tcPr>
            <w:tcW w:w="2340" w:type="dxa"/>
            <w:tcBorders>
              <w:top w:val="single" w:sz="4" w:space="0" w:color="auto"/>
              <w:right w:val="single" w:sz="6" w:space="0" w:color="auto"/>
            </w:tcBorders>
          </w:tcPr>
          <w:p w:rsidR="00EA79D3" w:rsidRPr="00312CBD" w:rsidRDefault="00EA79D3" w:rsidP="0035571E">
            <w:pPr>
              <w:rPr>
                <w:sz w:val="18"/>
              </w:rPr>
            </w:pPr>
            <w:r w:rsidRPr="00312CBD">
              <w:rPr>
                <w:sz w:val="18"/>
              </w:rPr>
              <w:t>An Inoperative Placard will be placed on Lavatory Door stating "Inoperative - Do Not Enter" and will be noted on ADLS.</w:t>
            </w:r>
          </w:p>
          <w:p w:rsidR="00EA79D3" w:rsidRPr="00312CBD" w:rsidRDefault="00EA79D3" w:rsidP="0088428C">
            <w:pPr>
              <w:spacing w:before="120"/>
              <w:rPr>
                <w:rFonts w:ascii="Times" w:hAnsi="Times" w:cs="Times"/>
                <w:sz w:val="18"/>
                <w:szCs w:val="18"/>
              </w:rPr>
            </w:pPr>
            <w:r w:rsidRPr="00312CBD">
              <w:rPr>
                <w:rFonts w:ascii="Times" w:hAnsi="Times" w:cs="Times"/>
                <w:sz w:val="18"/>
                <w:szCs w:val="18"/>
              </w:rPr>
              <w:t>NOTE: These provisos are not intended to prohibit lavatory use or inspections by crewmembers. In addition, Lavatory Smoke Detection System is not required for all cargo operations.</w:t>
            </w:r>
          </w:p>
        </w:tc>
      </w:tr>
      <w:tr w:rsidR="00EA79D3" w:rsidRPr="00312CBD" w:rsidTr="0088428C">
        <w:trPr>
          <w:cantSplit/>
        </w:trPr>
        <w:tc>
          <w:tcPr>
            <w:tcW w:w="2330" w:type="dxa"/>
            <w:tcBorders>
              <w:left w:val="single" w:sz="6" w:space="0" w:color="auto"/>
              <w:bottom w:val="single" w:sz="4" w:space="0" w:color="auto"/>
            </w:tcBorders>
          </w:tcPr>
          <w:p w:rsidR="00EA79D3" w:rsidRPr="00312CBD" w:rsidRDefault="00EA79D3" w:rsidP="0088428C">
            <w:pPr>
              <w:tabs>
                <w:tab w:val="left" w:pos="440"/>
                <w:tab w:val="left" w:pos="2600"/>
              </w:tabs>
              <w:spacing w:before="60"/>
              <w:ind w:left="86"/>
              <w:rPr>
                <w:rFonts w:ascii="Times" w:hAnsi="Times" w:cs="Times"/>
                <w:sz w:val="18"/>
                <w:szCs w:val="18"/>
              </w:rPr>
            </w:pPr>
          </w:p>
        </w:tc>
        <w:tc>
          <w:tcPr>
            <w:tcW w:w="440" w:type="dxa"/>
            <w:tcBorders>
              <w:bottom w:val="single" w:sz="4" w:space="0" w:color="auto"/>
              <w:right w:val="single" w:sz="4" w:space="0" w:color="auto"/>
            </w:tcBorders>
          </w:tcPr>
          <w:p w:rsidR="00EA79D3" w:rsidRPr="00312CBD" w:rsidRDefault="00EA79D3" w:rsidP="0088428C">
            <w:pPr>
              <w:tabs>
                <w:tab w:val="left" w:pos="360"/>
              </w:tabs>
              <w:spacing w:before="60"/>
              <w:ind w:left="-80" w:firstLine="8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A79D3" w:rsidRPr="00312CBD" w:rsidRDefault="00EA79D3" w:rsidP="0088428C">
            <w:pPr>
              <w:tabs>
                <w:tab w:val="left" w:pos="360"/>
              </w:tabs>
              <w:spacing w:before="60"/>
              <w:rPr>
                <w:rFonts w:ascii="Times" w:hAnsi="Times" w:cs="Times"/>
                <w:sz w:val="18"/>
                <w:szCs w:val="18"/>
              </w:rPr>
            </w:pPr>
          </w:p>
        </w:tc>
        <w:tc>
          <w:tcPr>
            <w:tcW w:w="360" w:type="dxa"/>
            <w:tcBorders>
              <w:bottom w:val="single" w:sz="4" w:space="0" w:color="auto"/>
            </w:tcBorders>
          </w:tcPr>
          <w:p w:rsidR="00EA79D3" w:rsidRPr="00312CBD" w:rsidRDefault="00EA79D3" w:rsidP="0088428C">
            <w:pPr>
              <w:tabs>
                <w:tab w:val="left" w:pos="360"/>
              </w:tabs>
              <w:spacing w:before="6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A79D3" w:rsidRPr="00312CBD" w:rsidRDefault="00EA79D3" w:rsidP="0088428C">
            <w:pPr>
              <w:pStyle w:val="BodyText"/>
              <w:spacing w:before="60"/>
            </w:pPr>
          </w:p>
        </w:tc>
        <w:tc>
          <w:tcPr>
            <w:tcW w:w="2880" w:type="dxa"/>
            <w:tcBorders>
              <w:bottom w:val="single" w:sz="4" w:space="0" w:color="auto"/>
              <w:right w:val="single" w:sz="6" w:space="0" w:color="auto"/>
            </w:tcBorders>
          </w:tcPr>
          <w:p w:rsidR="00EA79D3" w:rsidRPr="00312CBD" w:rsidRDefault="00EA79D3" w:rsidP="0088428C">
            <w:pPr>
              <w:spacing w:before="60"/>
              <w:rPr>
                <w:rFonts w:ascii="Times" w:hAnsi="Times" w:cs="Times"/>
                <w:sz w:val="18"/>
                <w:szCs w:val="18"/>
              </w:rPr>
            </w:pPr>
          </w:p>
        </w:tc>
        <w:tc>
          <w:tcPr>
            <w:tcW w:w="2520" w:type="dxa"/>
            <w:tcBorders>
              <w:bottom w:val="single" w:sz="4" w:space="0" w:color="auto"/>
              <w:right w:val="single" w:sz="6" w:space="0" w:color="auto"/>
            </w:tcBorders>
          </w:tcPr>
          <w:p w:rsidR="00EA79D3" w:rsidRPr="00312CBD" w:rsidRDefault="00EA79D3" w:rsidP="0088428C">
            <w:pPr>
              <w:spacing w:before="60"/>
              <w:rPr>
                <w:rFonts w:ascii="Times" w:hAnsi="Times" w:cs="Times"/>
                <w:sz w:val="18"/>
                <w:szCs w:val="18"/>
              </w:rPr>
            </w:pPr>
          </w:p>
        </w:tc>
        <w:tc>
          <w:tcPr>
            <w:tcW w:w="2340" w:type="dxa"/>
            <w:tcBorders>
              <w:bottom w:val="single" w:sz="4" w:space="0" w:color="auto"/>
              <w:right w:val="single" w:sz="6" w:space="0" w:color="auto"/>
            </w:tcBorders>
          </w:tcPr>
          <w:p w:rsidR="00EA79D3" w:rsidRPr="00312CBD" w:rsidRDefault="00EA79D3" w:rsidP="0088428C">
            <w:pPr>
              <w:spacing w:before="60"/>
              <w:rPr>
                <w:rFonts w:ascii="Times" w:hAnsi="Times" w:cs="Times"/>
                <w:sz w:val="18"/>
                <w:szCs w:val="18"/>
              </w:rPr>
            </w:pPr>
          </w:p>
        </w:tc>
      </w:tr>
    </w:tbl>
    <w:p w:rsidR="00EA79D3" w:rsidRDefault="00EA79D3" w:rsidP="00EA538C">
      <w:pPr>
        <w:jc w:val="center"/>
        <w:rPr>
          <w:sz w:val="22"/>
          <w:szCs w:val="22"/>
        </w:rPr>
        <w:sectPr w:rsidR="00EA79D3" w:rsidSect="00EA538C">
          <w:headerReference w:type="default" r:id="rId105"/>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EA79D3" w:rsidRPr="00312CBD" w:rsidTr="0088428C">
        <w:trPr>
          <w:cantSplit/>
        </w:trPr>
        <w:tc>
          <w:tcPr>
            <w:tcW w:w="2330" w:type="dxa"/>
            <w:tcBorders>
              <w:top w:val="single" w:sz="4" w:space="0" w:color="auto"/>
              <w:left w:val="single" w:sz="6" w:space="0" w:color="auto"/>
            </w:tcBorders>
          </w:tcPr>
          <w:p w:rsidR="00EA79D3" w:rsidRPr="00312CBD" w:rsidRDefault="00EA79D3" w:rsidP="0088428C">
            <w:pPr>
              <w:tabs>
                <w:tab w:val="left" w:pos="440"/>
                <w:tab w:val="left" w:pos="2600"/>
              </w:tabs>
              <w:ind w:left="86"/>
              <w:rPr>
                <w:rFonts w:ascii="Times" w:hAnsi="Times" w:cs="Times"/>
                <w:sz w:val="18"/>
                <w:szCs w:val="18"/>
              </w:rPr>
            </w:pPr>
            <w:r w:rsidRPr="00312CBD">
              <w:rPr>
                <w:rFonts w:ascii="Times" w:hAnsi="Times" w:cs="Times"/>
                <w:sz w:val="18"/>
                <w:szCs w:val="18"/>
              </w:rPr>
              <w:lastRenderedPageBreak/>
              <w:t>6.</w:t>
            </w:r>
            <w:r w:rsidRPr="00312CBD">
              <w:rPr>
                <w:rFonts w:ascii="Times" w:hAnsi="Times" w:cs="Times"/>
                <w:sz w:val="18"/>
                <w:szCs w:val="18"/>
              </w:rPr>
              <w:tab/>
              <w:t>Lavatory Fire</w:t>
            </w:r>
          </w:p>
          <w:p w:rsidR="00EA79D3" w:rsidRPr="00312CBD" w:rsidRDefault="00891007" w:rsidP="0088428C">
            <w:pPr>
              <w:tabs>
                <w:tab w:val="left" w:pos="440"/>
                <w:tab w:val="left" w:pos="2600"/>
              </w:tabs>
              <w:ind w:left="86"/>
              <w:rPr>
                <w:rFonts w:ascii="Times" w:hAnsi="Times" w:cs="Times"/>
                <w:sz w:val="18"/>
                <w:szCs w:val="18"/>
              </w:rPr>
            </w:pPr>
            <w:r>
              <w:rPr>
                <w:rFonts w:ascii="Times" w:hAnsi="Times" w:cs="Times"/>
                <w:sz w:val="18"/>
                <w:szCs w:val="18"/>
              </w:rPr>
              <w:t>***</w:t>
            </w:r>
            <w:r>
              <w:rPr>
                <w:rFonts w:ascii="Times" w:hAnsi="Times" w:cs="Times"/>
                <w:sz w:val="18"/>
                <w:szCs w:val="18"/>
              </w:rPr>
              <w:tab/>
            </w:r>
            <w:r w:rsidR="00EA79D3" w:rsidRPr="00312CBD">
              <w:rPr>
                <w:rFonts w:ascii="Times" w:hAnsi="Times" w:cs="Times"/>
                <w:sz w:val="18"/>
                <w:szCs w:val="18"/>
              </w:rPr>
              <w:t>Extinguisher Systems</w:t>
            </w:r>
          </w:p>
        </w:tc>
        <w:tc>
          <w:tcPr>
            <w:tcW w:w="450" w:type="dxa"/>
            <w:tcBorders>
              <w:top w:val="single" w:sz="4" w:space="0" w:color="auto"/>
              <w:right w:val="single" w:sz="4" w:space="0" w:color="auto"/>
            </w:tcBorders>
          </w:tcPr>
          <w:p w:rsidR="00EA79D3" w:rsidRPr="00312CBD" w:rsidRDefault="00EA79D3" w:rsidP="0088428C">
            <w:pPr>
              <w:tabs>
                <w:tab w:val="left" w:pos="360"/>
              </w:tabs>
              <w:rPr>
                <w:rFonts w:ascii="Times" w:hAnsi="Times" w:cs="Times"/>
                <w:sz w:val="18"/>
                <w:szCs w:val="18"/>
              </w:rPr>
            </w:pPr>
            <w:r w:rsidRPr="00312CBD">
              <w:rPr>
                <w:rFonts w:ascii="Times" w:hAnsi="Times" w:cs="Times"/>
                <w:sz w:val="18"/>
                <w:szCs w:val="18"/>
              </w:rPr>
              <w:t>C</w:t>
            </w:r>
          </w:p>
        </w:tc>
        <w:tc>
          <w:tcPr>
            <w:tcW w:w="360" w:type="dxa"/>
            <w:tcBorders>
              <w:top w:val="single" w:sz="4" w:space="0" w:color="auto"/>
              <w:left w:val="single" w:sz="4" w:space="0" w:color="auto"/>
              <w:right w:val="single" w:sz="6" w:space="0" w:color="auto"/>
            </w:tcBorders>
          </w:tcPr>
          <w:p w:rsidR="00EA79D3" w:rsidRPr="00312CBD" w:rsidRDefault="00EA79D3" w:rsidP="0088428C">
            <w:pPr>
              <w:tabs>
                <w:tab w:val="left" w:pos="360"/>
              </w:tabs>
              <w:rPr>
                <w:rFonts w:ascii="Times" w:hAnsi="Times" w:cs="Times"/>
                <w:sz w:val="18"/>
                <w:szCs w:val="18"/>
              </w:rPr>
            </w:pPr>
            <w:r w:rsidRPr="00312CBD">
              <w:rPr>
                <w:rFonts w:ascii="Times" w:hAnsi="Times" w:cs="Times"/>
                <w:sz w:val="18"/>
                <w:szCs w:val="18"/>
              </w:rPr>
              <w:t>-</w:t>
            </w:r>
          </w:p>
        </w:tc>
        <w:tc>
          <w:tcPr>
            <w:tcW w:w="360" w:type="dxa"/>
            <w:tcBorders>
              <w:top w:val="single" w:sz="4" w:space="0" w:color="auto"/>
            </w:tcBorders>
          </w:tcPr>
          <w:p w:rsidR="00EA79D3" w:rsidRPr="00312CBD" w:rsidRDefault="00EA79D3" w:rsidP="0088428C">
            <w:pPr>
              <w:tabs>
                <w:tab w:val="left" w:pos="360"/>
              </w:tabs>
              <w:rPr>
                <w:rFonts w:ascii="Times" w:hAnsi="Times" w:cs="Times"/>
                <w:sz w:val="18"/>
                <w:szCs w:val="18"/>
              </w:rPr>
            </w:pPr>
            <w:r w:rsidRPr="00312CBD">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EA79D3" w:rsidRPr="00312CBD" w:rsidRDefault="00EA79D3" w:rsidP="0088428C">
            <w:pPr>
              <w:rPr>
                <w:rFonts w:ascii="Times" w:hAnsi="Times" w:cs="Times"/>
                <w:sz w:val="18"/>
                <w:szCs w:val="18"/>
              </w:rPr>
            </w:pPr>
            <w:r w:rsidRPr="00312CBD">
              <w:rPr>
                <w:rFonts w:ascii="Times" w:hAnsi="Times" w:cs="Times"/>
                <w:sz w:val="18"/>
                <w:szCs w:val="18"/>
              </w:rPr>
              <w:t>For each lavatory, the lavatory fire extinguisher system may be inoperative provided Lavatory Smoke Detector system is operative.</w:t>
            </w:r>
          </w:p>
        </w:tc>
        <w:tc>
          <w:tcPr>
            <w:tcW w:w="2880" w:type="dxa"/>
            <w:tcBorders>
              <w:top w:val="single" w:sz="4" w:space="0" w:color="auto"/>
              <w:right w:val="single" w:sz="6" w:space="0" w:color="auto"/>
            </w:tcBorders>
          </w:tcPr>
          <w:p w:rsidR="00EA79D3" w:rsidRPr="00312CBD" w:rsidRDefault="00EA79D3" w:rsidP="0088428C">
            <w:pPr>
              <w:ind w:left="29" w:hanging="29"/>
              <w:rPr>
                <w:rFonts w:ascii="Times" w:hAnsi="Times" w:cs="Times"/>
                <w:sz w:val="18"/>
                <w:szCs w:val="18"/>
              </w:rPr>
            </w:pPr>
            <w:r w:rsidRPr="00312CBD">
              <w:rPr>
                <w:rFonts w:ascii="Times" w:hAnsi="Times" w:cs="Times"/>
                <w:sz w:val="18"/>
                <w:szCs w:val="18"/>
              </w:rPr>
              <w:t>None required.</w:t>
            </w:r>
          </w:p>
        </w:tc>
        <w:tc>
          <w:tcPr>
            <w:tcW w:w="2520" w:type="dxa"/>
            <w:tcBorders>
              <w:top w:val="single" w:sz="4" w:space="0" w:color="auto"/>
              <w:right w:val="single" w:sz="6" w:space="0" w:color="auto"/>
            </w:tcBorders>
          </w:tcPr>
          <w:p w:rsidR="00EA79D3" w:rsidRPr="00312CBD" w:rsidRDefault="00EA79D3" w:rsidP="0088428C">
            <w:pPr>
              <w:rPr>
                <w:rFonts w:ascii="Times" w:hAnsi="Times" w:cs="Times"/>
                <w:sz w:val="18"/>
                <w:szCs w:val="18"/>
              </w:rPr>
            </w:pPr>
            <w:r w:rsidRPr="00312CBD">
              <w:rPr>
                <w:rFonts w:ascii="Times" w:hAnsi="Times" w:cs="Times"/>
                <w:sz w:val="18"/>
                <w:szCs w:val="18"/>
              </w:rPr>
              <w:t>None required.</w:t>
            </w:r>
          </w:p>
        </w:tc>
        <w:tc>
          <w:tcPr>
            <w:tcW w:w="2340" w:type="dxa"/>
            <w:tcBorders>
              <w:top w:val="single" w:sz="4" w:space="0" w:color="auto"/>
              <w:right w:val="single" w:sz="6" w:space="0" w:color="auto"/>
            </w:tcBorders>
          </w:tcPr>
          <w:p w:rsidR="00EA79D3" w:rsidRPr="00312CBD" w:rsidRDefault="00EA79D3" w:rsidP="0088428C">
            <w:pPr>
              <w:rPr>
                <w:rFonts w:ascii="Times" w:hAnsi="Times" w:cs="Times"/>
                <w:sz w:val="18"/>
                <w:szCs w:val="18"/>
              </w:rPr>
            </w:pPr>
            <w:r w:rsidRPr="00312CBD">
              <w:rPr>
                <w:rFonts w:ascii="Times" w:hAnsi="Times" w:cs="Times"/>
                <w:sz w:val="18"/>
                <w:szCs w:val="18"/>
              </w:rPr>
              <w:t>An Inoperative Placard will be placed on the Lavatory Fire Extinguisher and will be noted on ADLS.</w:t>
            </w:r>
          </w:p>
        </w:tc>
      </w:tr>
      <w:tr w:rsidR="00EA79D3" w:rsidRPr="00312CBD" w:rsidTr="0088428C">
        <w:trPr>
          <w:cantSplit/>
        </w:trPr>
        <w:tc>
          <w:tcPr>
            <w:tcW w:w="2330" w:type="dxa"/>
            <w:tcBorders>
              <w:left w:val="single" w:sz="6" w:space="0" w:color="auto"/>
            </w:tcBorders>
          </w:tcPr>
          <w:p w:rsidR="00EA79D3" w:rsidRPr="00312CBD" w:rsidRDefault="00EA79D3" w:rsidP="0088428C">
            <w:pPr>
              <w:tabs>
                <w:tab w:val="left" w:pos="440"/>
                <w:tab w:val="left" w:pos="2600"/>
              </w:tabs>
              <w:spacing w:before="120"/>
              <w:ind w:left="80"/>
              <w:rPr>
                <w:rFonts w:ascii="Times" w:hAnsi="Times" w:cs="Times"/>
                <w:sz w:val="18"/>
                <w:szCs w:val="18"/>
              </w:rPr>
            </w:pPr>
          </w:p>
        </w:tc>
        <w:tc>
          <w:tcPr>
            <w:tcW w:w="450" w:type="dxa"/>
            <w:tcBorders>
              <w:right w:val="single" w:sz="4" w:space="0" w:color="auto"/>
            </w:tcBorders>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C</w:t>
            </w:r>
          </w:p>
        </w:tc>
        <w:tc>
          <w:tcPr>
            <w:tcW w:w="360" w:type="dxa"/>
            <w:tcBorders>
              <w:left w:val="single" w:sz="4" w:space="0" w:color="auto"/>
              <w:right w:val="single" w:sz="6" w:space="0" w:color="auto"/>
            </w:tcBorders>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w:t>
            </w:r>
          </w:p>
        </w:tc>
        <w:tc>
          <w:tcPr>
            <w:tcW w:w="360" w:type="dxa"/>
          </w:tcPr>
          <w:p w:rsidR="00EA79D3" w:rsidRPr="00312CBD" w:rsidRDefault="00EA79D3" w:rsidP="0088428C">
            <w:pPr>
              <w:tabs>
                <w:tab w:val="left" w:pos="360"/>
              </w:tabs>
              <w:spacing w:before="120"/>
              <w:rPr>
                <w:rFonts w:ascii="Times" w:hAnsi="Times" w:cs="Times"/>
                <w:sz w:val="18"/>
                <w:szCs w:val="18"/>
              </w:rPr>
            </w:pPr>
            <w:r w:rsidRPr="00312CBD">
              <w:rPr>
                <w:rFonts w:ascii="Times" w:hAnsi="Times" w:cs="Times"/>
                <w:sz w:val="18"/>
                <w:szCs w:val="18"/>
              </w:rPr>
              <w:t>-</w:t>
            </w:r>
          </w:p>
        </w:tc>
        <w:tc>
          <w:tcPr>
            <w:tcW w:w="3240" w:type="dxa"/>
            <w:tcBorders>
              <w:left w:val="single" w:sz="6" w:space="0" w:color="auto"/>
              <w:right w:val="single" w:sz="6" w:space="0" w:color="auto"/>
            </w:tcBorders>
          </w:tcPr>
          <w:p w:rsidR="00EA79D3" w:rsidRPr="00312CBD" w:rsidRDefault="00EA79D3" w:rsidP="0088428C">
            <w:pPr>
              <w:pStyle w:val="BodyText"/>
            </w:pPr>
            <w:r w:rsidRPr="00312CBD">
              <w:t>(M)(O) For each lavatory, the lavatory fire extinguisher system may be inoperative provided:</w:t>
            </w:r>
          </w:p>
          <w:p w:rsidR="00EA79D3" w:rsidRPr="00312CBD" w:rsidRDefault="00EA79D3" w:rsidP="003868A5">
            <w:pPr>
              <w:numPr>
                <w:ilvl w:val="0"/>
                <w:numId w:val="19"/>
              </w:numPr>
              <w:tabs>
                <w:tab w:val="clear" w:pos="740"/>
                <w:tab w:val="num" w:pos="460"/>
              </w:tabs>
              <w:ind w:left="460"/>
              <w:rPr>
                <w:rFonts w:ascii="Times" w:hAnsi="Times" w:cs="Times"/>
                <w:sz w:val="18"/>
                <w:szCs w:val="18"/>
              </w:rPr>
            </w:pPr>
            <w:r w:rsidRPr="00312CBD">
              <w:rPr>
                <w:rFonts w:ascii="Times" w:hAnsi="Times" w:cs="Times"/>
                <w:sz w:val="18"/>
                <w:szCs w:val="18"/>
              </w:rPr>
              <w:t>Lavatory waste receptacle is empty,</w:t>
            </w:r>
          </w:p>
          <w:p w:rsidR="00EA79D3" w:rsidRPr="00312CBD" w:rsidRDefault="00EA79D3" w:rsidP="003868A5">
            <w:pPr>
              <w:numPr>
                <w:ilvl w:val="0"/>
                <w:numId w:val="19"/>
              </w:numPr>
              <w:tabs>
                <w:tab w:val="clear" w:pos="740"/>
                <w:tab w:val="num" w:pos="460"/>
              </w:tabs>
              <w:ind w:left="460"/>
              <w:rPr>
                <w:rFonts w:ascii="Times" w:hAnsi="Times" w:cs="Times"/>
                <w:sz w:val="18"/>
                <w:szCs w:val="18"/>
              </w:rPr>
            </w:pPr>
            <w:r w:rsidRPr="00312CBD">
              <w:rPr>
                <w:rFonts w:ascii="Times" w:hAnsi="Times" w:cs="Times"/>
                <w:sz w:val="18"/>
                <w:szCs w:val="18"/>
              </w:rPr>
              <w:t xml:space="preserve">Associated lavatory door is </w:t>
            </w:r>
            <w:r w:rsidR="00891007">
              <w:rPr>
                <w:rFonts w:ascii="Times" w:hAnsi="Times" w:cs="Times"/>
                <w:sz w:val="18"/>
                <w:szCs w:val="18"/>
              </w:rPr>
              <w:t>locked closed</w:t>
            </w:r>
            <w:r w:rsidRPr="00312CBD">
              <w:rPr>
                <w:rFonts w:ascii="Times" w:hAnsi="Times" w:cs="Times"/>
                <w:sz w:val="18"/>
                <w:szCs w:val="18"/>
              </w:rPr>
              <w:t xml:space="preserve"> and placarded, "INOPERATIVE - DO NOT ENTER", and </w:t>
            </w:r>
          </w:p>
          <w:p w:rsidR="00EA79D3" w:rsidRPr="00312CBD" w:rsidRDefault="00EA79D3" w:rsidP="003868A5">
            <w:pPr>
              <w:numPr>
                <w:ilvl w:val="0"/>
                <w:numId w:val="19"/>
              </w:numPr>
              <w:tabs>
                <w:tab w:val="clear" w:pos="740"/>
                <w:tab w:val="num" w:pos="460"/>
              </w:tabs>
              <w:ind w:left="460"/>
              <w:rPr>
                <w:rFonts w:ascii="Times" w:hAnsi="Times" w:cs="Times"/>
                <w:sz w:val="18"/>
                <w:szCs w:val="18"/>
              </w:rPr>
            </w:pPr>
            <w:r w:rsidRPr="00312CBD">
              <w:rPr>
                <w:rFonts w:ascii="Times" w:hAnsi="Times" w:cs="Times"/>
                <w:sz w:val="18"/>
                <w:szCs w:val="18"/>
              </w:rPr>
              <w:t>Lavatory is used only by crewmembers.</w:t>
            </w:r>
          </w:p>
          <w:p w:rsidR="00EA79D3" w:rsidRPr="00312CBD" w:rsidRDefault="00EA79D3" w:rsidP="0088428C">
            <w:pPr>
              <w:spacing w:before="120"/>
              <w:rPr>
                <w:rFonts w:ascii="Times" w:hAnsi="Times" w:cs="Times"/>
                <w:sz w:val="18"/>
                <w:szCs w:val="18"/>
              </w:rPr>
            </w:pPr>
            <w:r w:rsidRPr="00312CBD">
              <w:rPr>
                <w:rFonts w:ascii="Times" w:hAnsi="Times" w:cs="Times"/>
                <w:sz w:val="18"/>
                <w:szCs w:val="18"/>
              </w:rPr>
              <w:t>NOTE 1: These provisos are not intended to prohibit lavatory use or inspections by crewmembers.</w:t>
            </w:r>
          </w:p>
          <w:p w:rsidR="00EA79D3" w:rsidRPr="00312CBD" w:rsidRDefault="00EA79D3" w:rsidP="0088428C">
            <w:pPr>
              <w:spacing w:before="120"/>
              <w:rPr>
                <w:rFonts w:ascii="Times" w:hAnsi="Times" w:cs="Times"/>
                <w:sz w:val="18"/>
                <w:szCs w:val="18"/>
              </w:rPr>
            </w:pPr>
            <w:r w:rsidRPr="00312CBD">
              <w:rPr>
                <w:rFonts w:ascii="Times" w:hAnsi="Times" w:cs="Times"/>
                <w:sz w:val="18"/>
                <w:szCs w:val="18"/>
              </w:rPr>
              <w:t>NOTE 2: A Lavatory Fire Extinguisher</w:t>
            </w:r>
            <w:r w:rsidR="00AC60EF">
              <w:rPr>
                <w:rFonts w:ascii="Times" w:hAnsi="Times" w:cs="Times"/>
                <w:sz w:val="18"/>
                <w:szCs w:val="18"/>
              </w:rPr>
              <w:t xml:space="preserve"> System is not required for all-</w:t>
            </w:r>
            <w:r w:rsidRPr="00312CBD">
              <w:rPr>
                <w:rFonts w:ascii="Times" w:hAnsi="Times" w:cs="Times"/>
                <w:sz w:val="18"/>
                <w:szCs w:val="18"/>
              </w:rPr>
              <w:t>cargo operations.</w:t>
            </w:r>
          </w:p>
        </w:tc>
        <w:tc>
          <w:tcPr>
            <w:tcW w:w="288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 xml:space="preserve">Maintenance will verify </w:t>
            </w:r>
            <w:r w:rsidRPr="00312CBD">
              <w:rPr>
                <w:rFonts w:ascii="Times" w:hAnsi="Times" w:cs="Times"/>
                <w:bCs/>
                <w:sz w:val="18"/>
                <w:szCs w:val="18"/>
              </w:rPr>
              <w:t>Lavatory Waste Receptacle</w:t>
            </w:r>
            <w:r w:rsidRPr="00312CBD">
              <w:rPr>
                <w:rFonts w:ascii="Times" w:hAnsi="Times" w:cs="Times"/>
                <w:sz w:val="18"/>
                <w:szCs w:val="18"/>
              </w:rPr>
              <w:t xml:space="preserve"> is empty.</w:t>
            </w:r>
          </w:p>
          <w:p w:rsidR="00EA79D3" w:rsidRPr="00312CBD" w:rsidRDefault="00EA79D3" w:rsidP="0088428C">
            <w:pPr>
              <w:spacing w:before="120"/>
              <w:rPr>
                <w:rFonts w:ascii="Times" w:hAnsi="Times" w:cs="Times"/>
                <w:sz w:val="18"/>
                <w:szCs w:val="18"/>
              </w:rPr>
            </w:pPr>
            <w:r w:rsidRPr="00312CBD">
              <w:rPr>
                <w:rFonts w:ascii="Times" w:hAnsi="Times" w:cs="Times"/>
                <w:sz w:val="18"/>
                <w:szCs w:val="18"/>
              </w:rPr>
              <w:t>Flight crew may accomplish this task if properly qualified and authorized.</w:t>
            </w:r>
          </w:p>
        </w:tc>
        <w:tc>
          <w:tcPr>
            <w:tcW w:w="252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 xml:space="preserve">Flight crew will inspect lavatory to ensure </w:t>
            </w:r>
            <w:r w:rsidRPr="00312CBD">
              <w:rPr>
                <w:rFonts w:ascii="Times" w:hAnsi="Times" w:cs="Times"/>
                <w:bCs/>
                <w:sz w:val="18"/>
                <w:szCs w:val="18"/>
              </w:rPr>
              <w:t>Lavatory Waste Receptacle</w:t>
            </w:r>
            <w:r w:rsidRPr="00312CBD">
              <w:rPr>
                <w:rFonts w:ascii="Times" w:hAnsi="Times" w:cs="Times"/>
                <w:sz w:val="18"/>
                <w:szCs w:val="18"/>
              </w:rPr>
              <w:t xml:space="preserve"> is empty and </w:t>
            </w:r>
            <w:r w:rsidRPr="00312CBD">
              <w:rPr>
                <w:rFonts w:ascii="Times" w:hAnsi="Times" w:cs="Times"/>
                <w:bCs/>
                <w:sz w:val="18"/>
                <w:szCs w:val="18"/>
              </w:rPr>
              <w:t>Lavatory Door</w:t>
            </w:r>
            <w:r w:rsidRPr="00312CBD">
              <w:rPr>
                <w:rFonts w:ascii="Times" w:hAnsi="Times" w:cs="Times"/>
                <w:sz w:val="18"/>
                <w:szCs w:val="18"/>
              </w:rPr>
              <w:t xml:space="preserve"> is </w:t>
            </w:r>
            <w:r w:rsidRPr="00312CBD">
              <w:rPr>
                <w:rFonts w:ascii="Times" w:hAnsi="Times" w:cs="Times"/>
                <w:bCs/>
                <w:sz w:val="18"/>
                <w:szCs w:val="18"/>
              </w:rPr>
              <w:t>LOCKED CLOSED.</w:t>
            </w:r>
            <w:r w:rsidRPr="00312CBD">
              <w:rPr>
                <w:rFonts w:ascii="Times" w:hAnsi="Times" w:cs="Times"/>
                <w:sz w:val="18"/>
                <w:szCs w:val="18"/>
              </w:rPr>
              <w:t xml:space="preserve">  In addition, flight crew will ensure </w:t>
            </w:r>
            <w:r w:rsidRPr="00312CBD">
              <w:rPr>
                <w:rFonts w:ascii="Times" w:hAnsi="Times" w:cs="Times"/>
                <w:bCs/>
                <w:sz w:val="18"/>
                <w:szCs w:val="18"/>
              </w:rPr>
              <w:t>Lavatory</w:t>
            </w:r>
            <w:r w:rsidRPr="00312CBD">
              <w:rPr>
                <w:rFonts w:ascii="Times" w:hAnsi="Times" w:cs="Times"/>
                <w:sz w:val="18"/>
                <w:szCs w:val="18"/>
              </w:rPr>
              <w:t xml:space="preserve"> is </w:t>
            </w:r>
            <w:r w:rsidRPr="00312CBD">
              <w:rPr>
                <w:rFonts w:ascii="Times" w:hAnsi="Times" w:cs="Times"/>
                <w:bCs/>
                <w:sz w:val="18"/>
                <w:szCs w:val="18"/>
              </w:rPr>
              <w:t>NOT</w:t>
            </w:r>
            <w:r w:rsidRPr="00312CBD">
              <w:rPr>
                <w:rFonts w:ascii="Times" w:hAnsi="Times" w:cs="Times"/>
                <w:sz w:val="18"/>
                <w:szCs w:val="18"/>
              </w:rPr>
              <w:t xml:space="preserve"> used for any purpose.</w:t>
            </w:r>
          </w:p>
        </w:tc>
        <w:tc>
          <w:tcPr>
            <w:tcW w:w="2340" w:type="dxa"/>
            <w:tcBorders>
              <w:right w:val="single" w:sz="6" w:space="0" w:color="auto"/>
            </w:tcBorders>
          </w:tcPr>
          <w:p w:rsidR="00EA79D3" w:rsidRPr="00312CBD" w:rsidRDefault="00EA79D3" w:rsidP="0088428C">
            <w:pPr>
              <w:spacing w:before="120"/>
              <w:rPr>
                <w:rFonts w:ascii="Times" w:hAnsi="Times" w:cs="Times"/>
                <w:sz w:val="18"/>
                <w:szCs w:val="18"/>
              </w:rPr>
            </w:pPr>
            <w:r w:rsidRPr="00312CBD">
              <w:rPr>
                <w:rFonts w:ascii="Times" w:hAnsi="Times" w:cs="Times"/>
                <w:sz w:val="18"/>
                <w:szCs w:val="18"/>
              </w:rPr>
              <w:t xml:space="preserve">An Inoperative Placard will be placed on </w:t>
            </w:r>
            <w:r w:rsidRPr="00312CBD">
              <w:rPr>
                <w:rFonts w:ascii="Times" w:hAnsi="Times" w:cs="Times"/>
                <w:bCs/>
                <w:sz w:val="18"/>
                <w:szCs w:val="18"/>
              </w:rPr>
              <w:t>Lavatory Door</w:t>
            </w:r>
            <w:r w:rsidRPr="00312CBD">
              <w:rPr>
                <w:rFonts w:ascii="Times" w:hAnsi="Times" w:cs="Times"/>
                <w:sz w:val="18"/>
                <w:szCs w:val="18"/>
              </w:rPr>
              <w:t xml:space="preserve"> stating </w:t>
            </w:r>
            <w:r w:rsidRPr="00312CBD">
              <w:rPr>
                <w:rFonts w:ascii="Times" w:hAnsi="Times" w:cs="Times"/>
                <w:bCs/>
                <w:sz w:val="18"/>
                <w:szCs w:val="18"/>
              </w:rPr>
              <w:t xml:space="preserve">"Inoperative Do Not Enter" </w:t>
            </w:r>
            <w:r w:rsidRPr="00312CBD">
              <w:rPr>
                <w:rFonts w:ascii="Times" w:hAnsi="Times" w:cs="Times"/>
                <w:sz w:val="18"/>
                <w:szCs w:val="18"/>
              </w:rPr>
              <w:t>and will be noted on ADLS.</w:t>
            </w:r>
          </w:p>
        </w:tc>
      </w:tr>
      <w:tr w:rsidR="00EA79D3" w:rsidRPr="00312CBD" w:rsidTr="0088428C">
        <w:trPr>
          <w:cantSplit/>
        </w:trPr>
        <w:tc>
          <w:tcPr>
            <w:tcW w:w="2330" w:type="dxa"/>
            <w:tcBorders>
              <w:left w:val="single" w:sz="6" w:space="0" w:color="auto"/>
              <w:bottom w:val="single" w:sz="6" w:space="0" w:color="auto"/>
            </w:tcBorders>
          </w:tcPr>
          <w:p w:rsidR="00EA79D3" w:rsidRPr="00312CBD" w:rsidRDefault="00EA79D3" w:rsidP="0088428C">
            <w:pPr>
              <w:tabs>
                <w:tab w:val="left" w:pos="440"/>
                <w:tab w:val="left" w:pos="2600"/>
              </w:tabs>
              <w:spacing w:before="240"/>
              <w:ind w:left="86"/>
              <w:rPr>
                <w:rFonts w:ascii="Times" w:hAnsi="Times" w:cs="Times"/>
                <w:sz w:val="18"/>
                <w:szCs w:val="18"/>
              </w:rPr>
            </w:pPr>
            <w:r w:rsidRPr="00312CBD">
              <w:rPr>
                <w:rFonts w:ascii="Times" w:hAnsi="Times" w:cs="Times"/>
                <w:sz w:val="18"/>
                <w:szCs w:val="18"/>
              </w:rPr>
              <w:t>7.</w:t>
            </w:r>
            <w:r w:rsidRPr="00312CBD">
              <w:rPr>
                <w:rFonts w:ascii="Times" w:hAnsi="Times" w:cs="Times"/>
                <w:sz w:val="18"/>
                <w:szCs w:val="18"/>
              </w:rPr>
              <w:tab/>
              <w:t>Galley Smoke</w:t>
            </w:r>
          </w:p>
          <w:p w:rsidR="00EA79D3" w:rsidRPr="00312CBD" w:rsidRDefault="00891007" w:rsidP="0088428C">
            <w:pPr>
              <w:tabs>
                <w:tab w:val="left" w:pos="440"/>
                <w:tab w:val="left" w:pos="2600"/>
              </w:tabs>
              <w:ind w:left="80"/>
              <w:rPr>
                <w:rFonts w:ascii="Times" w:hAnsi="Times" w:cs="Times"/>
                <w:sz w:val="18"/>
                <w:szCs w:val="18"/>
              </w:rPr>
            </w:pPr>
            <w:r>
              <w:rPr>
                <w:rFonts w:ascii="Times" w:hAnsi="Times" w:cs="Times"/>
                <w:sz w:val="18"/>
                <w:szCs w:val="18"/>
              </w:rPr>
              <w:t>***</w:t>
            </w:r>
            <w:r>
              <w:rPr>
                <w:rFonts w:ascii="Times" w:hAnsi="Times" w:cs="Times"/>
                <w:sz w:val="18"/>
                <w:szCs w:val="18"/>
              </w:rPr>
              <w:tab/>
            </w:r>
            <w:r w:rsidR="00EA79D3" w:rsidRPr="00312CBD">
              <w:rPr>
                <w:rFonts w:ascii="Times" w:hAnsi="Times" w:cs="Times"/>
                <w:sz w:val="18"/>
                <w:szCs w:val="18"/>
              </w:rPr>
              <w:t>Detection Systems</w:t>
            </w:r>
          </w:p>
        </w:tc>
        <w:tc>
          <w:tcPr>
            <w:tcW w:w="450" w:type="dxa"/>
            <w:tcBorders>
              <w:bottom w:val="single" w:sz="6" w:space="0" w:color="auto"/>
              <w:right w:val="single" w:sz="4" w:space="0" w:color="auto"/>
            </w:tcBorders>
          </w:tcPr>
          <w:p w:rsidR="00EA79D3" w:rsidRPr="00312CBD" w:rsidRDefault="00EA79D3" w:rsidP="0088428C">
            <w:pPr>
              <w:tabs>
                <w:tab w:val="left" w:pos="360"/>
              </w:tabs>
              <w:spacing w:before="240"/>
              <w:rPr>
                <w:rFonts w:ascii="Times" w:hAnsi="Times" w:cs="Times"/>
                <w:sz w:val="18"/>
                <w:szCs w:val="18"/>
              </w:rPr>
            </w:pPr>
            <w:r w:rsidRPr="00312CBD">
              <w:rPr>
                <w:rFonts w:ascii="Times" w:hAnsi="Times" w:cs="Times"/>
                <w:sz w:val="18"/>
                <w:szCs w:val="18"/>
              </w:rPr>
              <w:t>D</w:t>
            </w:r>
          </w:p>
        </w:tc>
        <w:tc>
          <w:tcPr>
            <w:tcW w:w="360" w:type="dxa"/>
            <w:tcBorders>
              <w:left w:val="single" w:sz="4" w:space="0" w:color="auto"/>
              <w:bottom w:val="single" w:sz="6" w:space="0" w:color="auto"/>
              <w:right w:val="single" w:sz="6" w:space="0" w:color="auto"/>
            </w:tcBorders>
          </w:tcPr>
          <w:p w:rsidR="00EA79D3" w:rsidRPr="00312CBD" w:rsidRDefault="00EA79D3" w:rsidP="0088428C">
            <w:pPr>
              <w:tabs>
                <w:tab w:val="left" w:pos="360"/>
              </w:tabs>
              <w:spacing w:before="240"/>
              <w:rPr>
                <w:rFonts w:ascii="Times" w:hAnsi="Times" w:cs="Times"/>
                <w:sz w:val="18"/>
                <w:szCs w:val="18"/>
              </w:rPr>
            </w:pPr>
            <w:r w:rsidRPr="00312CBD">
              <w:rPr>
                <w:rFonts w:ascii="Times" w:hAnsi="Times" w:cs="Times"/>
                <w:sz w:val="18"/>
                <w:szCs w:val="18"/>
              </w:rPr>
              <w:t>-</w:t>
            </w:r>
          </w:p>
        </w:tc>
        <w:tc>
          <w:tcPr>
            <w:tcW w:w="360" w:type="dxa"/>
            <w:tcBorders>
              <w:bottom w:val="single" w:sz="6" w:space="0" w:color="auto"/>
            </w:tcBorders>
          </w:tcPr>
          <w:p w:rsidR="00EA79D3" w:rsidRPr="00312CBD" w:rsidRDefault="00EA79D3" w:rsidP="0088428C">
            <w:pPr>
              <w:tabs>
                <w:tab w:val="left" w:pos="360"/>
              </w:tabs>
              <w:spacing w:before="240"/>
              <w:rPr>
                <w:rFonts w:ascii="Times" w:hAnsi="Times" w:cs="Times"/>
                <w:sz w:val="18"/>
                <w:szCs w:val="18"/>
              </w:rPr>
            </w:pPr>
            <w:r w:rsidRPr="00312CBD">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EA79D3" w:rsidRPr="00312CBD" w:rsidRDefault="00EA79D3" w:rsidP="0088428C">
            <w:pPr>
              <w:spacing w:before="240"/>
              <w:rPr>
                <w:rFonts w:ascii="Times" w:hAnsi="Times" w:cs="Times"/>
                <w:sz w:val="18"/>
                <w:szCs w:val="18"/>
              </w:rPr>
            </w:pPr>
          </w:p>
        </w:tc>
        <w:tc>
          <w:tcPr>
            <w:tcW w:w="2880" w:type="dxa"/>
            <w:tcBorders>
              <w:bottom w:val="single" w:sz="6" w:space="0" w:color="auto"/>
              <w:right w:val="single" w:sz="6" w:space="0" w:color="auto"/>
            </w:tcBorders>
          </w:tcPr>
          <w:p w:rsidR="00EA79D3" w:rsidRPr="00312CBD" w:rsidRDefault="00EA79D3" w:rsidP="0088428C">
            <w:pPr>
              <w:spacing w:before="240"/>
              <w:rPr>
                <w:rFonts w:ascii="Times" w:hAnsi="Times" w:cs="Times"/>
                <w:sz w:val="18"/>
                <w:szCs w:val="18"/>
              </w:rPr>
            </w:pPr>
            <w:r w:rsidRPr="00312CBD">
              <w:rPr>
                <w:rFonts w:ascii="Times" w:hAnsi="Times" w:cs="Times"/>
                <w:sz w:val="18"/>
                <w:szCs w:val="18"/>
              </w:rPr>
              <w:t>None required.</w:t>
            </w:r>
          </w:p>
        </w:tc>
        <w:tc>
          <w:tcPr>
            <w:tcW w:w="2520" w:type="dxa"/>
            <w:tcBorders>
              <w:bottom w:val="single" w:sz="6" w:space="0" w:color="auto"/>
              <w:right w:val="single" w:sz="6" w:space="0" w:color="auto"/>
            </w:tcBorders>
          </w:tcPr>
          <w:p w:rsidR="00EA79D3" w:rsidRPr="00312CBD" w:rsidRDefault="00EA79D3" w:rsidP="0088428C">
            <w:pPr>
              <w:spacing w:before="240"/>
              <w:rPr>
                <w:rFonts w:ascii="Times" w:hAnsi="Times" w:cs="Times"/>
                <w:sz w:val="18"/>
                <w:szCs w:val="18"/>
              </w:rPr>
            </w:pPr>
            <w:r w:rsidRPr="00312CBD">
              <w:rPr>
                <w:rFonts w:ascii="Times" w:hAnsi="Times" w:cs="Times"/>
                <w:sz w:val="18"/>
                <w:szCs w:val="18"/>
              </w:rPr>
              <w:t>None required.</w:t>
            </w:r>
          </w:p>
        </w:tc>
        <w:tc>
          <w:tcPr>
            <w:tcW w:w="2340" w:type="dxa"/>
            <w:tcBorders>
              <w:bottom w:val="single" w:sz="6" w:space="0" w:color="auto"/>
              <w:right w:val="single" w:sz="6" w:space="0" w:color="auto"/>
            </w:tcBorders>
          </w:tcPr>
          <w:p w:rsidR="00EA79D3" w:rsidRPr="00312CBD" w:rsidRDefault="00EA79D3" w:rsidP="0088428C">
            <w:pPr>
              <w:spacing w:before="240" w:after="120"/>
              <w:rPr>
                <w:rFonts w:ascii="Times" w:hAnsi="Times" w:cs="Times"/>
                <w:sz w:val="18"/>
                <w:szCs w:val="18"/>
              </w:rPr>
            </w:pPr>
            <w:r w:rsidRPr="00312CBD">
              <w:rPr>
                <w:rFonts w:ascii="Times" w:hAnsi="Times" w:cs="Times"/>
                <w:sz w:val="18"/>
                <w:szCs w:val="18"/>
              </w:rPr>
              <w:t xml:space="preserve">An Inoperative Placard will be placed on </w:t>
            </w:r>
            <w:r w:rsidRPr="00312CBD">
              <w:rPr>
                <w:rFonts w:ascii="Times" w:hAnsi="Times" w:cs="Times"/>
                <w:bCs/>
                <w:sz w:val="18"/>
                <w:szCs w:val="18"/>
              </w:rPr>
              <w:t xml:space="preserve">Galley Smoke Detector </w:t>
            </w:r>
            <w:r w:rsidRPr="00312CBD">
              <w:rPr>
                <w:rFonts w:ascii="Times" w:hAnsi="Times" w:cs="Times"/>
                <w:sz w:val="18"/>
                <w:szCs w:val="18"/>
              </w:rPr>
              <w:t>and will be noted on ADLS.</w:t>
            </w:r>
          </w:p>
        </w:tc>
      </w:tr>
    </w:tbl>
    <w:p w:rsidR="0035571E" w:rsidRDefault="0035571E" w:rsidP="00EA538C">
      <w:pPr>
        <w:jc w:val="center"/>
        <w:rPr>
          <w:sz w:val="22"/>
          <w:szCs w:val="22"/>
        </w:rPr>
        <w:sectPr w:rsidR="0035571E" w:rsidSect="00EA538C">
          <w:headerReference w:type="default" r:id="rId106"/>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35571E" w:rsidRPr="00540C38" w:rsidTr="0088428C">
        <w:trPr>
          <w:cantSplit/>
        </w:trPr>
        <w:tc>
          <w:tcPr>
            <w:tcW w:w="2330" w:type="dxa"/>
            <w:tcBorders>
              <w:top w:val="single" w:sz="4" w:space="0" w:color="auto"/>
              <w:left w:val="single" w:sz="6" w:space="0" w:color="auto"/>
            </w:tcBorders>
          </w:tcPr>
          <w:p w:rsidR="0035571E" w:rsidRPr="00540C38" w:rsidRDefault="0035571E" w:rsidP="0088428C">
            <w:pPr>
              <w:tabs>
                <w:tab w:val="left" w:pos="440"/>
                <w:tab w:val="left" w:pos="2600"/>
              </w:tabs>
              <w:ind w:left="86"/>
              <w:rPr>
                <w:rFonts w:ascii="Times" w:hAnsi="Times" w:cs="Times"/>
                <w:sz w:val="18"/>
                <w:szCs w:val="18"/>
              </w:rPr>
            </w:pPr>
            <w:r w:rsidRPr="00540C38">
              <w:rPr>
                <w:rFonts w:ascii="Times" w:hAnsi="Times" w:cs="Times"/>
                <w:sz w:val="18"/>
                <w:szCs w:val="18"/>
              </w:rPr>
              <w:lastRenderedPageBreak/>
              <w:t>8.</w:t>
            </w:r>
            <w:r w:rsidRPr="00540C38">
              <w:rPr>
                <w:rFonts w:ascii="Times" w:hAnsi="Times" w:cs="Times"/>
                <w:sz w:val="18"/>
                <w:szCs w:val="18"/>
              </w:rPr>
              <w:tab/>
              <w:t>Galley Fire</w:t>
            </w:r>
          </w:p>
          <w:p w:rsidR="0035571E" w:rsidRPr="00540C38" w:rsidRDefault="0035571E" w:rsidP="0088428C">
            <w:pPr>
              <w:tabs>
                <w:tab w:val="left" w:pos="440"/>
                <w:tab w:val="left" w:pos="2600"/>
              </w:tabs>
              <w:ind w:left="80"/>
              <w:rPr>
                <w:rFonts w:ascii="Times" w:hAnsi="Times" w:cs="Times"/>
                <w:sz w:val="18"/>
                <w:szCs w:val="18"/>
              </w:rPr>
            </w:pPr>
            <w:r>
              <w:rPr>
                <w:rFonts w:ascii="Times" w:hAnsi="Times" w:cs="Times"/>
                <w:sz w:val="18"/>
                <w:szCs w:val="18"/>
              </w:rPr>
              <w:t>***</w:t>
            </w:r>
            <w:r>
              <w:rPr>
                <w:rFonts w:ascii="Times" w:hAnsi="Times" w:cs="Times"/>
                <w:sz w:val="18"/>
                <w:szCs w:val="18"/>
              </w:rPr>
              <w:tab/>
            </w:r>
            <w:r w:rsidRPr="00540C38">
              <w:rPr>
                <w:rFonts w:ascii="Times" w:hAnsi="Times" w:cs="Times"/>
                <w:sz w:val="18"/>
                <w:szCs w:val="18"/>
              </w:rPr>
              <w:t>Extinguishing Systems</w:t>
            </w:r>
          </w:p>
        </w:tc>
        <w:tc>
          <w:tcPr>
            <w:tcW w:w="450" w:type="dxa"/>
            <w:tcBorders>
              <w:top w:val="single" w:sz="4" w:space="0" w:color="auto"/>
              <w:right w:val="single" w:sz="4" w:space="0" w:color="auto"/>
            </w:tcBorders>
          </w:tcPr>
          <w:p w:rsidR="0035571E" w:rsidRPr="00540C38" w:rsidRDefault="0035571E" w:rsidP="0088428C">
            <w:pPr>
              <w:tabs>
                <w:tab w:val="left" w:pos="360"/>
              </w:tabs>
              <w:rPr>
                <w:rFonts w:ascii="Times" w:hAnsi="Times" w:cs="Times"/>
                <w:sz w:val="18"/>
                <w:szCs w:val="18"/>
              </w:rPr>
            </w:pPr>
            <w:r w:rsidRPr="00540C38">
              <w:rPr>
                <w:rFonts w:ascii="Times" w:hAnsi="Times" w:cs="Times"/>
                <w:sz w:val="18"/>
                <w:szCs w:val="18"/>
              </w:rPr>
              <w:t>D</w:t>
            </w:r>
          </w:p>
        </w:tc>
        <w:tc>
          <w:tcPr>
            <w:tcW w:w="360" w:type="dxa"/>
            <w:tcBorders>
              <w:top w:val="single" w:sz="4" w:space="0" w:color="auto"/>
              <w:left w:val="single" w:sz="4" w:space="0" w:color="auto"/>
              <w:right w:val="single" w:sz="6" w:space="0" w:color="auto"/>
            </w:tcBorders>
          </w:tcPr>
          <w:p w:rsidR="0035571E" w:rsidRPr="00540C38" w:rsidRDefault="0035571E" w:rsidP="0088428C">
            <w:pPr>
              <w:tabs>
                <w:tab w:val="left" w:pos="360"/>
              </w:tabs>
              <w:rPr>
                <w:rFonts w:ascii="Times" w:hAnsi="Times" w:cs="Times"/>
                <w:sz w:val="18"/>
                <w:szCs w:val="18"/>
              </w:rPr>
            </w:pPr>
            <w:r w:rsidRPr="00540C38">
              <w:rPr>
                <w:rFonts w:ascii="Times" w:hAnsi="Times" w:cs="Times"/>
                <w:sz w:val="18"/>
                <w:szCs w:val="18"/>
              </w:rPr>
              <w:t>-</w:t>
            </w:r>
          </w:p>
        </w:tc>
        <w:tc>
          <w:tcPr>
            <w:tcW w:w="360" w:type="dxa"/>
            <w:tcBorders>
              <w:top w:val="single" w:sz="4" w:space="0" w:color="auto"/>
            </w:tcBorders>
          </w:tcPr>
          <w:p w:rsidR="0035571E" w:rsidRPr="00540C38" w:rsidRDefault="0035571E" w:rsidP="0088428C">
            <w:pPr>
              <w:tabs>
                <w:tab w:val="left" w:pos="360"/>
              </w:tabs>
              <w:rPr>
                <w:rFonts w:ascii="Times" w:hAnsi="Times" w:cs="Times"/>
                <w:sz w:val="18"/>
                <w:szCs w:val="18"/>
              </w:rPr>
            </w:pPr>
            <w:r w:rsidRPr="00540C38">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35571E" w:rsidRPr="00540C38" w:rsidRDefault="0035571E" w:rsidP="0088428C">
            <w:pPr>
              <w:rPr>
                <w:rFonts w:ascii="Times" w:hAnsi="Times" w:cs="Times"/>
                <w:sz w:val="18"/>
                <w:szCs w:val="18"/>
              </w:rPr>
            </w:pPr>
          </w:p>
        </w:tc>
        <w:tc>
          <w:tcPr>
            <w:tcW w:w="2880" w:type="dxa"/>
            <w:tcBorders>
              <w:top w:val="single" w:sz="4" w:space="0" w:color="auto"/>
              <w:right w:val="single" w:sz="6" w:space="0" w:color="auto"/>
            </w:tcBorders>
          </w:tcPr>
          <w:p w:rsidR="0035571E" w:rsidRPr="00540C38" w:rsidRDefault="0035571E" w:rsidP="0088428C">
            <w:pPr>
              <w:rPr>
                <w:rFonts w:ascii="Times" w:hAnsi="Times" w:cs="Times"/>
                <w:sz w:val="18"/>
                <w:szCs w:val="18"/>
              </w:rPr>
            </w:pPr>
            <w:r w:rsidRPr="00540C38">
              <w:rPr>
                <w:rFonts w:ascii="Times" w:hAnsi="Times" w:cs="Times"/>
                <w:sz w:val="18"/>
                <w:szCs w:val="18"/>
              </w:rPr>
              <w:t>None required.</w:t>
            </w:r>
          </w:p>
        </w:tc>
        <w:tc>
          <w:tcPr>
            <w:tcW w:w="2520" w:type="dxa"/>
            <w:tcBorders>
              <w:top w:val="single" w:sz="4" w:space="0" w:color="auto"/>
              <w:right w:val="single" w:sz="6" w:space="0" w:color="auto"/>
            </w:tcBorders>
          </w:tcPr>
          <w:p w:rsidR="0035571E" w:rsidRPr="00540C38" w:rsidRDefault="0035571E" w:rsidP="0088428C">
            <w:pPr>
              <w:rPr>
                <w:rFonts w:ascii="Times" w:hAnsi="Times" w:cs="Times"/>
                <w:sz w:val="18"/>
                <w:szCs w:val="18"/>
              </w:rPr>
            </w:pPr>
            <w:r w:rsidRPr="00540C38">
              <w:rPr>
                <w:rFonts w:ascii="Times" w:hAnsi="Times" w:cs="Times"/>
                <w:sz w:val="18"/>
                <w:szCs w:val="18"/>
              </w:rPr>
              <w:t>None required.</w:t>
            </w:r>
          </w:p>
        </w:tc>
        <w:tc>
          <w:tcPr>
            <w:tcW w:w="2340" w:type="dxa"/>
            <w:tcBorders>
              <w:top w:val="single" w:sz="4" w:space="0" w:color="auto"/>
              <w:right w:val="single" w:sz="6" w:space="0" w:color="auto"/>
            </w:tcBorders>
          </w:tcPr>
          <w:p w:rsidR="0035571E" w:rsidRPr="00540C38" w:rsidRDefault="0035571E" w:rsidP="0088428C">
            <w:pPr>
              <w:rPr>
                <w:rFonts w:ascii="Times" w:hAnsi="Times" w:cs="Times"/>
                <w:sz w:val="18"/>
                <w:szCs w:val="18"/>
              </w:rPr>
            </w:pPr>
            <w:r w:rsidRPr="00540C38">
              <w:rPr>
                <w:rFonts w:ascii="Times" w:hAnsi="Times" w:cs="Times"/>
                <w:sz w:val="18"/>
                <w:szCs w:val="18"/>
              </w:rPr>
              <w:t xml:space="preserve">An Inoperative Placard will be placed on </w:t>
            </w:r>
            <w:r w:rsidRPr="00540C38">
              <w:rPr>
                <w:rFonts w:ascii="Times" w:hAnsi="Times" w:cs="Times"/>
                <w:bCs/>
                <w:sz w:val="18"/>
                <w:szCs w:val="18"/>
              </w:rPr>
              <w:t xml:space="preserve">Galley Fire Extinguisher </w:t>
            </w:r>
            <w:r w:rsidRPr="00540C38">
              <w:rPr>
                <w:rFonts w:ascii="Times" w:hAnsi="Times" w:cs="Times"/>
                <w:sz w:val="18"/>
                <w:szCs w:val="18"/>
              </w:rPr>
              <w:t>and will be noted on ADLS.</w:t>
            </w:r>
          </w:p>
        </w:tc>
      </w:tr>
      <w:tr w:rsidR="0035571E" w:rsidRPr="00540C38" w:rsidTr="0088428C">
        <w:trPr>
          <w:cantSplit/>
        </w:trPr>
        <w:tc>
          <w:tcPr>
            <w:tcW w:w="2330" w:type="dxa"/>
            <w:tcBorders>
              <w:left w:val="single" w:sz="6" w:space="0" w:color="auto"/>
            </w:tcBorders>
          </w:tcPr>
          <w:p w:rsidR="0035571E" w:rsidRPr="00540C38" w:rsidRDefault="0035571E" w:rsidP="0088428C">
            <w:pPr>
              <w:tabs>
                <w:tab w:val="left" w:pos="440"/>
                <w:tab w:val="left" w:pos="2600"/>
              </w:tabs>
              <w:spacing w:before="240"/>
              <w:ind w:left="86"/>
              <w:rPr>
                <w:rFonts w:ascii="Times" w:hAnsi="Times" w:cs="Times"/>
                <w:sz w:val="18"/>
                <w:szCs w:val="18"/>
              </w:rPr>
            </w:pPr>
            <w:r w:rsidRPr="00540C38">
              <w:rPr>
                <w:rFonts w:ascii="Times" w:hAnsi="Times" w:cs="Times"/>
                <w:sz w:val="18"/>
                <w:szCs w:val="18"/>
              </w:rPr>
              <w:t>9.</w:t>
            </w:r>
            <w:r w:rsidRPr="00540C38">
              <w:rPr>
                <w:rFonts w:ascii="Times" w:hAnsi="Times" w:cs="Times"/>
                <w:sz w:val="18"/>
                <w:szCs w:val="18"/>
              </w:rPr>
              <w:tab/>
              <w:t>Engine Fire</w:t>
            </w:r>
          </w:p>
          <w:p w:rsidR="0035571E" w:rsidRPr="00540C38" w:rsidRDefault="0035571E" w:rsidP="0088428C">
            <w:pPr>
              <w:tabs>
                <w:tab w:val="left" w:pos="440"/>
                <w:tab w:val="left" w:pos="2600"/>
              </w:tabs>
              <w:ind w:left="80"/>
              <w:rPr>
                <w:rFonts w:ascii="Times" w:hAnsi="Times" w:cs="Times"/>
                <w:sz w:val="18"/>
                <w:szCs w:val="18"/>
              </w:rPr>
            </w:pPr>
            <w:r w:rsidRPr="00540C38">
              <w:rPr>
                <w:rFonts w:ascii="Times" w:hAnsi="Times" w:cs="Times"/>
                <w:sz w:val="18"/>
                <w:szCs w:val="18"/>
              </w:rPr>
              <w:tab/>
              <w:t>Detection Systems</w:t>
            </w:r>
          </w:p>
        </w:tc>
        <w:tc>
          <w:tcPr>
            <w:tcW w:w="450" w:type="dxa"/>
            <w:tcBorders>
              <w:right w:val="single" w:sz="4"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C</w:t>
            </w:r>
          </w:p>
        </w:tc>
        <w:tc>
          <w:tcPr>
            <w:tcW w:w="360" w:type="dxa"/>
            <w:tcBorders>
              <w:left w:val="single" w:sz="4" w:space="0" w:color="auto"/>
              <w:right w:val="single" w:sz="6"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2</w:t>
            </w:r>
          </w:p>
        </w:tc>
        <w:tc>
          <w:tcPr>
            <w:tcW w:w="360" w:type="dxa"/>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1</w:t>
            </w:r>
          </w:p>
        </w:tc>
        <w:tc>
          <w:tcPr>
            <w:tcW w:w="3240" w:type="dxa"/>
            <w:tcBorders>
              <w:left w:val="single" w:sz="6" w:space="0" w:color="auto"/>
              <w:right w:val="single" w:sz="6" w:space="0" w:color="auto"/>
            </w:tcBorders>
          </w:tcPr>
          <w:p w:rsidR="0035571E" w:rsidRPr="00540C38" w:rsidRDefault="00E148A7" w:rsidP="0088428C">
            <w:pPr>
              <w:spacing w:before="240"/>
              <w:rPr>
                <w:rFonts w:ascii="Times" w:hAnsi="Times" w:cs="Times"/>
                <w:sz w:val="18"/>
                <w:szCs w:val="18"/>
              </w:rPr>
            </w:pPr>
            <w:r>
              <w:rPr>
                <w:rFonts w:ascii="Times" w:hAnsi="Times" w:cs="Times"/>
                <w:sz w:val="18"/>
                <w:szCs w:val="18"/>
              </w:rPr>
              <w:t>O</w:t>
            </w:r>
            <w:r w:rsidR="0035571E" w:rsidRPr="00540C38">
              <w:rPr>
                <w:rFonts w:ascii="Times" w:hAnsi="Times" w:cs="Times"/>
                <w:sz w:val="18"/>
                <w:szCs w:val="18"/>
              </w:rPr>
              <w:t>ne complete loop (A or B) may be inoperative provided the Fault Switch/ Light is pressed to isolate the faulty loop and illuminate the OFF portion of the switch light.</w:t>
            </w:r>
          </w:p>
        </w:tc>
        <w:tc>
          <w:tcPr>
            <w:tcW w:w="288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52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34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 xml:space="preserve">An Inoperative Placard is placed next to either </w:t>
            </w:r>
            <w:r w:rsidRPr="00540C38">
              <w:rPr>
                <w:rFonts w:ascii="Times" w:hAnsi="Times" w:cs="Times"/>
                <w:bCs/>
                <w:sz w:val="18"/>
                <w:szCs w:val="18"/>
              </w:rPr>
              <w:t>A or B Switch/Light</w:t>
            </w:r>
            <w:r w:rsidRPr="00540C38">
              <w:rPr>
                <w:rFonts w:ascii="Times" w:hAnsi="Times" w:cs="Times"/>
                <w:sz w:val="18"/>
                <w:szCs w:val="18"/>
              </w:rPr>
              <w:t xml:space="preserve"> and will be noted on ADLS.</w:t>
            </w:r>
          </w:p>
        </w:tc>
      </w:tr>
      <w:tr w:rsidR="0035571E" w:rsidRPr="00540C38" w:rsidTr="0088428C">
        <w:trPr>
          <w:cantSplit/>
        </w:trPr>
        <w:tc>
          <w:tcPr>
            <w:tcW w:w="2330" w:type="dxa"/>
            <w:tcBorders>
              <w:left w:val="single" w:sz="6" w:space="0" w:color="auto"/>
            </w:tcBorders>
          </w:tcPr>
          <w:p w:rsidR="0035571E" w:rsidRPr="00540C38" w:rsidRDefault="0035571E" w:rsidP="0088428C">
            <w:pPr>
              <w:tabs>
                <w:tab w:val="left" w:pos="440"/>
                <w:tab w:val="left" w:pos="2600"/>
              </w:tabs>
              <w:spacing w:before="240"/>
              <w:rPr>
                <w:rFonts w:ascii="Times" w:hAnsi="Times" w:cs="Times"/>
                <w:sz w:val="18"/>
                <w:szCs w:val="18"/>
              </w:rPr>
            </w:pPr>
            <w:r w:rsidRPr="00540C38">
              <w:rPr>
                <w:rFonts w:ascii="Times" w:hAnsi="Times" w:cs="Times"/>
                <w:sz w:val="18"/>
                <w:szCs w:val="18"/>
              </w:rPr>
              <w:t>10.</w:t>
            </w:r>
            <w:r w:rsidRPr="00540C38">
              <w:rPr>
                <w:rFonts w:ascii="Times" w:hAnsi="Times" w:cs="Times"/>
                <w:sz w:val="18"/>
                <w:szCs w:val="18"/>
              </w:rPr>
              <w:tab/>
              <w:t>Flame Detectors</w:t>
            </w:r>
          </w:p>
          <w:p w:rsidR="0035571E" w:rsidRPr="00540C38" w:rsidRDefault="0035571E" w:rsidP="0088428C">
            <w:pPr>
              <w:tabs>
                <w:tab w:val="left" w:pos="2600"/>
              </w:tabs>
              <w:ind w:left="80"/>
              <w:rPr>
                <w:rFonts w:ascii="Times" w:hAnsi="Times" w:cs="Times"/>
                <w:sz w:val="18"/>
                <w:szCs w:val="18"/>
              </w:rPr>
            </w:pPr>
            <w:r w:rsidRPr="00540C38">
              <w:rPr>
                <w:rFonts w:ascii="Times" w:hAnsi="Times" w:cs="Times"/>
                <w:sz w:val="18"/>
                <w:szCs w:val="18"/>
              </w:rPr>
              <w:t>***</w:t>
            </w:r>
          </w:p>
        </w:tc>
        <w:tc>
          <w:tcPr>
            <w:tcW w:w="450" w:type="dxa"/>
            <w:tcBorders>
              <w:right w:val="single" w:sz="4"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D</w:t>
            </w:r>
          </w:p>
        </w:tc>
        <w:tc>
          <w:tcPr>
            <w:tcW w:w="360" w:type="dxa"/>
            <w:tcBorders>
              <w:left w:val="single" w:sz="4" w:space="0" w:color="auto"/>
              <w:right w:val="single" w:sz="6"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w:t>
            </w:r>
          </w:p>
        </w:tc>
        <w:tc>
          <w:tcPr>
            <w:tcW w:w="360" w:type="dxa"/>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0</w:t>
            </w:r>
          </w:p>
        </w:tc>
        <w:tc>
          <w:tcPr>
            <w:tcW w:w="3240" w:type="dxa"/>
            <w:tcBorders>
              <w:left w:val="single" w:sz="6" w:space="0" w:color="auto"/>
              <w:right w:val="single" w:sz="6" w:space="0" w:color="auto"/>
            </w:tcBorders>
          </w:tcPr>
          <w:p w:rsidR="0035571E" w:rsidRPr="00540C38" w:rsidRDefault="0035571E" w:rsidP="0088428C">
            <w:pPr>
              <w:spacing w:before="240"/>
              <w:rPr>
                <w:rFonts w:ascii="Times" w:hAnsi="Times" w:cs="Times"/>
                <w:sz w:val="18"/>
                <w:szCs w:val="18"/>
              </w:rPr>
            </w:pPr>
          </w:p>
        </w:tc>
        <w:tc>
          <w:tcPr>
            <w:tcW w:w="288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52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34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An Inoperative Placard will be displayed in a prominent position to be seen by flight crew and will be noted on ADLS.</w:t>
            </w:r>
          </w:p>
        </w:tc>
      </w:tr>
      <w:tr w:rsidR="0035571E" w:rsidRPr="00540C38" w:rsidTr="0088428C">
        <w:trPr>
          <w:cantSplit/>
        </w:trPr>
        <w:tc>
          <w:tcPr>
            <w:tcW w:w="2330" w:type="dxa"/>
            <w:tcBorders>
              <w:left w:val="single" w:sz="6" w:space="0" w:color="auto"/>
            </w:tcBorders>
          </w:tcPr>
          <w:p w:rsidR="0035571E" w:rsidRPr="00540C38" w:rsidRDefault="0035571E" w:rsidP="0088428C">
            <w:pPr>
              <w:tabs>
                <w:tab w:val="left" w:pos="440"/>
                <w:tab w:val="left" w:pos="2600"/>
              </w:tabs>
              <w:spacing w:before="240"/>
              <w:rPr>
                <w:rFonts w:ascii="Times" w:hAnsi="Times" w:cs="Times"/>
                <w:sz w:val="18"/>
                <w:szCs w:val="18"/>
              </w:rPr>
            </w:pPr>
            <w:r w:rsidRPr="00540C38">
              <w:rPr>
                <w:rFonts w:ascii="Times" w:hAnsi="Times" w:cs="Times"/>
                <w:sz w:val="18"/>
                <w:szCs w:val="18"/>
              </w:rPr>
              <w:t>11.</w:t>
            </w:r>
            <w:r w:rsidRPr="00540C38">
              <w:rPr>
                <w:rFonts w:ascii="Times" w:hAnsi="Times" w:cs="Times"/>
                <w:sz w:val="18"/>
                <w:szCs w:val="18"/>
              </w:rPr>
              <w:tab/>
              <w:t>Electronic Equipment</w:t>
            </w:r>
          </w:p>
          <w:p w:rsidR="0035571E" w:rsidRPr="00540C38" w:rsidRDefault="0035571E" w:rsidP="0088428C">
            <w:pPr>
              <w:tabs>
                <w:tab w:val="left" w:pos="440"/>
                <w:tab w:val="left" w:pos="2600"/>
              </w:tabs>
              <w:rPr>
                <w:rFonts w:ascii="Times" w:hAnsi="Times" w:cs="Times"/>
                <w:sz w:val="18"/>
                <w:szCs w:val="18"/>
              </w:rPr>
            </w:pPr>
            <w:r w:rsidRPr="00540C38">
              <w:rPr>
                <w:rFonts w:ascii="Times" w:hAnsi="Times" w:cs="Times"/>
                <w:sz w:val="18"/>
                <w:szCs w:val="18"/>
              </w:rPr>
              <w:tab/>
              <w:t>Rack Overheat</w:t>
            </w:r>
          </w:p>
          <w:p w:rsidR="0035571E" w:rsidRPr="00540C38" w:rsidRDefault="0035571E" w:rsidP="0088428C">
            <w:pPr>
              <w:tabs>
                <w:tab w:val="left" w:pos="440"/>
                <w:tab w:val="left" w:pos="2600"/>
              </w:tabs>
              <w:rPr>
                <w:rFonts w:ascii="Times" w:hAnsi="Times" w:cs="Times"/>
                <w:sz w:val="18"/>
                <w:szCs w:val="18"/>
              </w:rPr>
            </w:pPr>
            <w:r w:rsidRPr="00540C38">
              <w:rPr>
                <w:rFonts w:ascii="Times" w:hAnsi="Times" w:cs="Times"/>
                <w:sz w:val="18"/>
                <w:szCs w:val="18"/>
              </w:rPr>
              <w:tab/>
              <w:t>Warning System</w:t>
            </w:r>
          </w:p>
        </w:tc>
        <w:tc>
          <w:tcPr>
            <w:tcW w:w="450" w:type="dxa"/>
            <w:tcBorders>
              <w:right w:val="single" w:sz="4"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C</w:t>
            </w:r>
          </w:p>
        </w:tc>
        <w:tc>
          <w:tcPr>
            <w:tcW w:w="360" w:type="dxa"/>
            <w:tcBorders>
              <w:left w:val="single" w:sz="4" w:space="0" w:color="auto"/>
              <w:right w:val="single" w:sz="6"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w:t>
            </w:r>
          </w:p>
        </w:tc>
        <w:tc>
          <w:tcPr>
            <w:tcW w:w="360" w:type="dxa"/>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0</w:t>
            </w:r>
          </w:p>
        </w:tc>
        <w:tc>
          <w:tcPr>
            <w:tcW w:w="3240" w:type="dxa"/>
            <w:tcBorders>
              <w:left w:val="single" w:sz="6" w:space="0" w:color="auto"/>
              <w:right w:val="single" w:sz="6" w:space="0" w:color="auto"/>
            </w:tcBorders>
          </w:tcPr>
          <w:p w:rsidR="0035571E" w:rsidRPr="00540C38" w:rsidRDefault="0035571E" w:rsidP="0088428C">
            <w:pPr>
              <w:spacing w:before="240"/>
              <w:rPr>
                <w:rFonts w:ascii="Times" w:hAnsi="Times" w:cs="Times"/>
                <w:sz w:val="18"/>
                <w:szCs w:val="18"/>
              </w:rPr>
            </w:pPr>
          </w:p>
        </w:tc>
        <w:tc>
          <w:tcPr>
            <w:tcW w:w="288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52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34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An Inoperative Placard will be displayed in a prominent position to be seen by flight crew and will be noted on ADLS.</w:t>
            </w:r>
          </w:p>
        </w:tc>
      </w:tr>
      <w:tr w:rsidR="0035571E" w:rsidRPr="00540C38" w:rsidTr="0088428C">
        <w:trPr>
          <w:cantSplit/>
        </w:trPr>
        <w:tc>
          <w:tcPr>
            <w:tcW w:w="2330" w:type="dxa"/>
            <w:tcBorders>
              <w:left w:val="single" w:sz="6" w:space="0" w:color="auto"/>
            </w:tcBorders>
          </w:tcPr>
          <w:p w:rsidR="0035571E" w:rsidRPr="00540C38" w:rsidRDefault="0035571E" w:rsidP="0088428C">
            <w:pPr>
              <w:tabs>
                <w:tab w:val="left" w:pos="440"/>
                <w:tab w:val="left" w:pos="2600"/>
              </w:tabs>
              <w:spacing w:before="240"/>
              <w:rPr>
                <w:rFonts w:ascii="Times" w:hAnsi="Times" w:cs="Times"/>
                <w:sz w:val="18"/>
                <w:szCs w:val="18"/>
              </w:rPr>
            </w:pPr>
            <w:r w:rsidRPr="00540C38">
              <w:rPr>
                <w:rFonts w:ascii="Times" w:hAnsi="Times" w:cs="Times"/>
                <w:sz w:val="18"/>
                <w:szCs w:val="18"/>
              </w:rPr>
              <w:t>12.</w:t>
            </w:r>
            <w:r w:rsidRPr="00540C38">
              <w:rPr>
                <w:rFonts w:ascii="Times" w:hAnsi="Times" w:cs="Times"/>
                <w:sz w:val="18"/>
                <w:szCs w:val="18"/>
              </w:rPr>
              <w:tab/>
              <w:t>Passenger</w:t>
            </w:r>
          </w:p>
          <w:p w:rsidR="0035571E" w:rsidRPr="00540C38" w:rsidRDefault="0035571E" w:rsidP="0088428C">
            <w:pPr>
              <w:tabs>
                <w:tab w:val="left" w:pos="440"/>
                <w:tab w:val="left" w:pos="2600"/>
              </w:tabs>
              <w:rPr>
                <w:rFonts w:ascii="Times" w:hAnsi="Times" w:cs="Times"/>
                <w:sz w:val="18"/>
                <w:szCs w:val="18"/>
              </w:rPr>
            </w:pPr>
            <w:r w:rsidRPr="00540C38">
              <w:rPr>
                <w:rFonts w:ascii="Times" w:hAnsi="Times" w:cs="Times"/>
                <w:sz w:val="18"/>
                <w:szCs w:val="18"/>
              </w:rPr>
              <w:t>***</w:t>
            </w:r>
            <w:r w:rsidRPr="00540C38">
              <w:rPr>
                <w:rFonts w:ascii="Times" w:hAnsi="Times" w:cs="Times"/>
                <w:sz w:val="18"/>
                <w:szCs w:val="18"/>
              </w:rPr>
              <w:tab/>
              <w:t>Compartment</w:t>
            </w:r>
          </w:p>
          <w:p w:rsidR="0035571E" w:rsidRPr="00540C38" w:rsidRDefault="0035571E" w:rsidP="0088428C">
            <w:pPr>
              <w:tabs>
                <w:tab w:val="left" w:pos="440"/>
                <w:tab w:val="left" w:pos="2600"/>
              </w:tabs>
              <w:rPr>
                <w:rFonts w:ascii="Times" w:hAnsi="Times" w:cs="Times"/>
                <w:sz w:val="18"/>
                <w:szCs w:val="18"/>
              </w:rPr>
            </w:pPr>
            <w:r w:rsidRPr="00540C38">
              <w:rPr>
                <w:rFonts w:ascii="Times" w:hAnsi="Times" w:cs="Times"/>
                <w:sz w:val="18"/>
                <w:szCs w:val="18"/>
              </w:rPr>
              <w:tab/>
              <w:t>Closet Smoke</w:t>
            </w:r>
          </w:p>
          <w:p w:rsidR="0035571E" w:rsidRPr="00540C38" w:rsidRDefault="0035571E" w:rsidP="0088428C">
            <w:pPr>
              <w:tabs>
                <w:tab w:val="left" w:pos="440"/>
                <w:tab w:val="left" w:pos="2600"/>
              </w:tabs>
              <w:rPr>
                <w:rFonts w:ascii="Times" w:hAnsi="Times" w:cs="Times"/>
                <w:sz w:val="18"/>
                <w:szCs w:val="18"/>
              </w:rPr>
            </w:pPr>
            <w:r w:rsidRPr="00540C38">
              <w:rPr>
                <w:rFonts w:ascii="Times" w:hAnsi="Times" w:cs="Times"/>
                <w:sz w:val="18"/>
                <w:szCs w:val="18"/>
              </w:rPr>
              <w:tab/>
              <w:t>Detectors</w:t>
            </w:r>
          </w:p>
        </w:tc>
        <w:tc>
          <w:tcPr>
            <w:tcW w:w="450" w:type="dxa"/>
            <w:tcBorders>
              <w:right w:val="single" w:sz="4"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D</w:t>
            </w:r>
          </w:p>
        </w:tc>
        <w:tc>
          <w:tcPr>
            <w:tcW w:w="360" w:type="dxa"/>
            <w:tcBorders>
              <w:left w:val="single" w:sz="4" w:space="0" w:color="auto"/>
              <w:right w:val="single" w:sz="6" w:space="0" w:color="auto"/>
            </w:tcBorders>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w:t>
            </w:r>
          </w:p>
        </w:tc>
        <w:tc>
          <w:tcPr>
            <w:tcW w:w="360" w:type="dxa"/>
          </w:tcPr>
          <w:p w:rsidR="0035571E" w:rsidRPr="00540C38" w:rsidRDefault="0035571E" w:rsidP="0088428C">
            <w:pPr>
              <w:tabs>
                <w:tab w:val="left" w:pos="360"/>
              </w:tabs>
              <w:spacing w:before="240"/>
              <w:rPr>
                <w:rFonts w:ascii="Times" w:hAnsi="Times" w:cs="Times"/>
                <w:sz w:val="18"/>
                <w:szCs w:val="18"/>
              </w:rPr>
            </w:pPr>
            <w:r w:rsidRPr="00540C38">
              <w:rPr>
                <w:rFonts w:ascii="Times" w:hAnsi="Times" w:cs="Times"/>
                <w:sz w:val="18"/>
                <w:szCs w:val="18"/>
              </w:rPr>
              <w:t>0</w:t>
            </w:r>
          </w:p>
        </w:tc>
        <w:tc>
          <w:tcPr>
            <w:tcW w:w="3240" w:type="dxa"/>
            <w:tcBorders>
              <w:left w:val="single" w:sz="6" w:space="0" w:color="auto"/>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May be inoperative provided door remains OPEN for visual check from crew stations.</w:t>
            </w:r>
          </w:p>
        </w:tc>
        <w:tc>
          <w:tcPr>
            <w:tcW w:w="288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52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None required.</w:t>
            </w:r>
          </w:p>
        </w:tc>
        <w:tc>
          <w:tcPr>
            <w:tcW w:w="2340" w:type="dxa"/>
            <w:tcBorders>
              <w:right w:val="single" w:sz="6" w:space="0" w:color="auto"/>
            </w:tcBorders>
          </w:tcPr>
          <w:p w:rsidR="0035571E" w:rsidRPr="00540C38" w:rsidRDefault="0035571E" w:rsidP="0088428C">
            <w:pPr>
              <w:spacing w:before="240"/>
              <w:rPr>
                <w:rFonts w:ascii="Times" w:hAnsi="Times" w:cs="Times"/>
                <w:sz w:val="18"/>
                <w:szCs w:val="18"/>
              </w:rPr>
            </w:pPr>
            <w:r w:rsidRPr="00540C38">
              <w:rPr>
                <w:rFonts w:ascii="Times" w:hAnsi="Times" w:cs="Times"/>
                <w:sz w:val="18"/>
                <w:szCs w:val="18"/>
              </w:rPr>
              <w:t xml:space="preserve">An Inoperative Placard will be placed on </w:t>
            </w:r>
            <w:r w:rsidRPr="00540C38">
              <w:rPr>
                <w:rFonts w:ascii="Times" w:hAnsi="Times" w:cs="Times"/>
                <w:bCs/>
                <w:sz w:val="18"/>
                <w:szCs w:val="18"/>
              </w:rPr>
              <w:t>Passenger Compartment Closet Smoke Detectors</w:t>
            </w:r>
            <w:r w:rsidRPr="00540C38">
              <w:rPr>
                <w:rFonts w:ascii="Times" w:hAnsi="Times" w:cs="Times"/>
                <w:sz w:val="18"/>
                <w:szCs w:val="18"/>
              </w:rPr>
              <w:t xml:space="preserve"> and will be noted on ADLS.</w:t>
            </w:r>
          </w:p>
        </w:tc>
      </w:tr>
      <w:tr w:rsidR="0035571E" w:rsidRPr="00540C38" w:rsidTr="0088428C">
        <w:trPr>
          <w:cantSplit/>
        </w:trPr>
        <w:tc>
          <w:tcPr>
            <w:tcW w:w="2330" w:type="dxa"/>
            <w:tcBorders>
              <w:left w:val="single" w:sz="6" w:space="0" w:color="auto"/>
              <w:bottom w:val="single" w:sz="4" w:space="0" w:color="auto"/>
            </w:tcBorders>
          </w:tcPr>
          <w:p w:rsidR="0035571E" w:rsidRPr="00540C38" w:rsidRDefault="0035571E" w:rsidP="0088428C">
            <w:pPr>
              <w:tabs>
                <w:tab w:val="left" w:pos="440"/>
                <w:tab w:val="left" w:pos="2600"/>
              </w:tabs>
              <w:rPr>
                <w:rFonts w:ascii="Times" w:hAnsi="Times" w:cs="Times"/>
                <w:sz w:val="18"/>
                <w:szCs w:val="18"/>
              </w:rPr>
            </w:pPr>
          </w:p>
        </w:tc>
        <w:tc>
          <w:tcPr>
            <w:tcW w:w="450" w:type="dxa"/>
            <w:tcBorders>
              <w:bottom w:val="single" w:sz="4" w:space="0" w:color="auto"/>
              <w:right w:val="single" w:sz="4" w:space="0" w:color="auto"/>
            </w:tcBorders>
          </w:tcPr>
          <w:p w:rsidR="0035571E" w:rsidRPr="00540C38" w:rsidRDefault="0035571E" w:rsidP="0088428C">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6" w:space="0" w:color="auto"/>
            </w:tcBorders>
          </w:tcPr>
          <w:p w:rsidR="0035571E" w:rsidRPr="00540C38" w:rsidRDefault="0035571E" w:rsidP="0088428C">
            <w:pPr>
              <w:tabs>
                <w:tab w:val="left" w:pos="360"/>
              </w:tabs>
              <w:spacing w:before="120"/>
              <w:rPr>
                <w:rFonts w:ascii="Times" w:hAnsi="Times" w:cs="Times"/>
                <w:sz w:val="18"/>
                <w:szCs w:val="18"/>
              </w:rPr>
            </w:pPr>
          </w:p>
        </w:tc>
        <w:tc>
          <w:tcPr>
            <w:tcW w:w="360" w:type="dxa"/>
            <w:tcBorders>
              <w:bottom w:val="single" w:sz="4" w:space="0" w:color="auto"/>
            </w:tcBorders>
          </w:tcPr>
          <w:p w:rsidR="0035571E" w:rsidRPr="00540C38" w:rsidRDefault="0035571E" w:rsidP="0088428C">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35571E" w:rsidRPr="00540C38" w:rsidRDefault="0035571E" w:rsidP="0088428C">
            <w:pPr>
              <w:spacing w:before="120"/>
              <w:rPr>
                <w:rFonts w:ascii="Times" w:hAnsi="Times" w:cs="Times"/>
                <w:sz w:val="18"/>
                <w:szCs w:val="18"/>
              </w:rPr>
            </w:pPr>
          </w:p>
        </w:tc>
        <w:tc>
          <w:tcPr>
            <w:tcW w:w="2880" w:type="dxa"/>
            <w:tcBorders>
              <w:bottom w:val="single" w:sz="4" w:space="0" w:color="auto"/>
              <w:right w:val="single" w:sz="6" w:space="0" w:color="auto"/>
            </w:tcBorders>
          </w:tcPr>
          <w:p w:rsidR="0035571E" w:rsidRPr="00540C38" w:rsidRDefault="0035571E" w:rsidP="0088428C">
            <w:pPr>
              <w:spacing w:before="120"/>
              <w:rPr>
                <w:rFonts w:ascii="Times" w:hAnsi="Times" w:cs="Times"/>
                <w:sz w:val="18"/>
                <w:szCs w:val="18"/>
              </w:rPr>
            </w:pPr>
          </w:p>
        </w:tc>
        <w:tc>
          <w:tcPr>
            <w:tcW w:w="2520" w:type="dxa"/>
            <w:tcBorders>
              <w:bottom w:val="single" w:sz="4" w:space="0" w:color="auto"/>
              <w:right w:val="single" w:sz="6" w:space="0" w:color="auto"/>
            </w:tcBorders>
          </w:tcPr>
          <w:p w:rsidR="0035571E" w:rsidRPr="00540C38" w:rsidRDefault="0035571E" w:rsidP="0088428C">
            <w:pPr>
              <w:spacing w:before="120"/>
              <w:rPr>
                <w:rFonts w:ascii="Times" w:hAnsi="Times" w:cs="Times"/>
                <w:sz w:val="18"/>
                <w:szCs w:val="18"/>
              </w:rPr>
            </w:pPr>
          </w:p>
        </w:tc>
        <w:tc>
          <w:tcPr>
            <w:tcW w:w="2340" w:type="dxa"/>
            <w:tcBorders>
              <w:bottom w:val="single" w:sz="4" w:space="0" w:color="auto"/>
              <w:right w:val="single" w:sz="6" w:space="0" w:color="auto"/>
            </w:tcBorders>
          </w:tcPr>
          <w:p w:rsidR="0035571E" w:rsidRPr="00540C38" w:rsidRDefault="0035571E" w:rsidP="0088428C">
            <w:pPr>
              <w:spacing w:before="120"/>
              <w:rPr>
                <w:rFonts w:ascii="Times" w:hAnsi="Times" w:cs="Times"/>
                <w:sz w:val="18"/>
                <w:szCs w:val="18"/>
              </w:rPr>
            </w:pPr>
          </w:p>
        </w:tc>
      </w:tr>
    </w:tbl>
    <w:p w:rsidR="0035571E" w:rsidRDefault="0035571E" w:rsidP="00EA538C">
      <w:pPr>
        <w:jc w:val="center"/>
        <w:rPr>
          <w:sz w:val="22"/>
          <w:szCs w:val="22"/>
        </w:rPr>
        <w:sectPr w:rsidR="0035571E" w:rsidSect="00EA538C">
          <w:headerReference w:type="default" r:id="rId107"/>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35571E" w:rsidRPr="009A41DA" w:rsidTr="00D96ABF">
        <w:trPr>
          <w:cantSplit/>
        </w:trPr>
        <w:tc>
          <w:tcPr>
            <w:tcW w:w="2330" w:type="dxa"/>
            <w:tcBorders>
              <w:top w:val="single" w:sz="4" w:space="0" w:color="auto"/>
              <w:left w:val="single" w:sz="6" w:space="0" w:color="auto"/>
            </w:tcBorders>
          </w:tcPr>
          <w:p w:rsidR="0035571E" w:rsidRPr="009A41DA" w:rsidRDefault="0035571E" w:rsidP="0088428C">
            <w:pPr>
              <w:tabs>
                <w:tab w:val="left" w:pos="440"/>
                <w:tab w:val="left" w:pos="2600"/>
              </w:tabs>
              <w:rPr>
                <w:rFonts w:ascii="Times" w:hAnsi="Times" w:cs="Times"/>
                <w:sz w:val="18"/>
                <w:szCs w:val="18"/>
              </w:rPr>
            </w:pPr>
            <w:r w:rsidRPr="009A41DA">
              <w:rPr>
                <w:rFonts w:ascii="Times" w:hAnsi="Times" w:cs="Times"/>
                <w:sz w:val="18"/>
                <w:szCs w:val="18"/>
              </w:rPr>
              <w:lastRenderedPageBreak/>
              <w:t>13.</w:t>
            </w:r>
            <w:r w:rsidRPr="009A41DA">
              <w:rPr>
                <w:rFonts w:ascii="Times" w:hAnsi="Times" w:cs="Times"/>
                <w:sz w:val="18"/>
                <w:szCs w:val="18"/>
              </w:rPr>
              <w:tab/>
              <w:t>Entranceway Baggage</w:t>
            </w:r>
          </w:p>
          <w:p w:rsidR="0035571E" w:rsidRPr="009A41DA" w:rsidRDefault="0035571E" w:rsidP="0088428C">
            <w:pPr>
              <w:tabs>
                <w:tab w:val="left" w:pos="440"/>
                <w:tab w:val="left" w:pos="2600"/>
              </w:tabs>
              <w:rPr>
                <w:rFonts w:ascii="Times" w:hAnsi="Times" w:cs="Times"/>
                <w:sz w:val="18"/>
                <w:szCs w:val="18"/>
              </w:rPr>
            </w:pPr>
            <w:r w:rsidRPr="009A41DA">
              <w:rPr>
                <w:rFonts w:ascii="Times" w:hAnsi="Times" w:cs="Times"/>
                <w:sz w:val="18"/>
                <w:szCs w:val="18"/>
              </w:rPr>
              <w:t>***</w:t>
            </w:r>
            <w:r w:rsidRPr="009A41DA">
              <w:rPr>
                <w:rFonts w:ascii="Times" w:hAnsi="Times" w:cs="Times"/>
                <w:sz w:val="18"/>
                <w:szCs w:val="18"/>
              </w:rPr>
              <w:tab/>
              <w:t>Compartment Smoke</w:t>
            </w:r>
          </w:p>
          <w:p w:rsidR="0035571E" w:rsidRPr="009A41DA" w:rsidRDefault="0035571E" w:rsidP="0088428C">
            <w:pPr>
              <w:tabs>
                <w:tab w:val="left" w:pos="440"/>
                <w:tab w:val="left" w:pos="2600"/>
              </w:tabs>
              <w:rPr>
                <w:rFonts w:ascii="Times" w:hAnsi="Times" w:cs="Times"/>
                <w:sz w:val="18"/>
                <w:szCs w:val="18"/>
              </w:rPr>
            </w:pPr>
            <w:r w:rsidRPr="009A41DA">
              <w:rPr>
                <w:rFonts w:ascii="Times" w:hAnsi="Times" w:cs="Times"/>
                <w:sz w:val="18"/>
                <w:szCs w:val="18"/>
              </w:rPr>
              <w:tab/>
              <w:t>Detectors</w:t>
            </w:r>
          </w:p>
        </w:tc>
        <w:tc>
          <w:tcPr>
            <w:tcW w:w="450" w:type="dxa"/>
            <w:tcBorders>
              <w:top w:val="single" w:sz="4" w:space="0" w:color="auto"/>
              <w:right w:val="single" w:sz="4" w:space="0" w:color="auto"/>
            </w:tcBorders>
          </w:tcPr>
          <w:p w:rsidR="0035571E" w:rsidRPr="009A41DA" w:rsidRDefault="0035571E" w:rsidP="0088428C">
            <w:pPr>
              <w:tabs>
                <w:tab w:val="left" w:pos="360"/>
              </w:tabs>
              <w:rPr>
                <w:rFonts w:ascii="Times" w:hAnsi="Times" w:cs="Times"/>
                <w:sz w:val="18"/>
                <w:szCs w:val="18"/>
              </w:rPr>
            </w:pPr>
            <w:r w:rsidRPr="009A41DA">
              <w:rPr>
                <w:rFonts w:ascii="Times" w:hAnsi="Times" w:cs="Times"/>
                <w:sz w:val="18"/>
                <w:szCs w:val="18"/>
              </w:rPr>
              <w:t>D</w:t>
            </w:r>
          </w:p>
        </w:tc>
        <w:tc>
          <w:tcPr>
            <w:tcW w:w="360" w:type="dxa"/>
            <w:tcBorders>
              <w:top w:val="single" w:sz="4" w:space="0" w:color="auto"/>
              <w:left w:val="single" w:sz="4" w:space="0" w:color="auto"/>
              <w:right w:val="single" w:sz="6" w:space="0" w:color="auto"/>
            </w:tcBorders>
          </w:tcPr>
          <w:p w:rsidR="0035571E" w:rsidRPr="009A41DA" w:rsidRDefault="0035571E" w:rsidP="0088428C">
            <w:pPr>
              <w:tabs>
                <w:tab w:val="left" w:pos="360"/>
              </w:tabs>
              <w:rPr>
                <w:rFonts w:ascii="Times" w:hAnsi="Times" w:cs="Times"/>
                <w:sz w:val="18"/>
                <w:szCs w:val="18"/>
              </w:rPr>
            </w:pPr>
            <w:r w:rsidRPr="009A41DA">
              <w:rPr>
                <w:rFonts w:ascii="Times" w:hAnsi="Times" w:cs="Times"/>
                <w:sz w:val="18"/>
                <w:szCs w:val="18"/>
              </w:rPr>
              <w:t>-</w:t>
            </w:r>
          </w:p>
        </w:tc>
        <w:tc>
          <w:tcPr>
            <w:tcW w:w="360" w:type="dxa"/>
            <w:tcBorders>
              <w:top w:val="single" w:sz="4" w:space="0" w:color="auto"/>
            </w:tcBorders>
          </w:tcPr>
          <w:p w:rsidR="0035571E" w:rsidRPr="009A41DA" w:rsidRDefault="0035571E" w:rsidP="0088428C">
            <w:pPr>
              <w:tabs>
                <w:tab w:val="left" w:pos="360"/>
              </w:tabs>
              <w:rPr>
                <w:rFonts w:ascii="Times" w:hAnsi="Times" w:cs="Times"/>
                <w:sz w:val="18"/>
                <w:szCs w:val="18"/>
              </w:rPr>
            </w:pPr>
            <w:r w:rsidRPr="009A41DA">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35571E" w:rsidRPr="009A41DA" w:rsidRDefault="0035571E" w:rsidP="0088428C">
            <w:pPr>
              <w:rPr>
                <w:rFonts w:ascii="Times" w:hAnsi="Times" w:cs="Times"/>
                <w:sz w:val="18"/>
                <w:szCs w:val="18"/>
              </w:rPr>
            </w:pPr>
            <w:r w:rsidRPr="009A41DA">
              <w:rPr>
                <w:rFonts w:ascii="Times" w:hAnsi="Times" w:cs="Times"/>
                <w:sz w:val="18"/>
                <w:szCs w:val="18"/>
              </w:rPr>
              <w:t>May be inoperative provided door remain</w:t>
            </w:r>
            <w:r>
              <w:rPr>
                <w:rFonts w:ascii="Times" w:hAnsi="Times" w:cs="Times"/>
                <w:sz w:val="18"/>
                <w:szCs w:val="18"/>
              </w:rPr>
              <w:t>s</w:t>
            </w:r>
            <w:r w:rsidRPr="009A41DA">
              <w:rPr>
                <w:rFonts w:ascii="Times" w:hAnsi="Times" w:cs="Times"/>
                <w:sz w:val="18"/>
                <w:szCs w:val="18"/>
              </w:rPr>
              <w:t xml:space="preserve"> OPEN for visual check from crew stations.</w:t>
            </w:r>
          </w:p>
        </w:tc>
        <w:tc>
          <w:tcPr>
            <w:tcW w:w="2880" w:type="dxa"/>
            <w:tcBorders>
              <w:top w:val="single" w:sz="4" w:space="0" w:color="auto"/>
              <w:right w:val="single" w:sz="6" w:space="0" w:color="auto"/>
            </w:tcBorders>
          </w:tcPr>
          <w:p w:rsidR="0035571E" w:rsidRPr="009A41DA" w:rsidRDefault="0035571E" w:rsidP="0088428C">
            <w:pPr>
              <w:rPr>
                <w:rFonts w:ascii="Times" w:hAnsi="Times" w:cs="Times"/>
                <w:sz w:val="18"/>
                <w:szCs w:val="18"/>
              </w:rPr>
            </w:pPr>
            <w:r w:rsidRPr="009A41DA">
              <w:rPr>
                <w:rFonts w:ascii="Times" w:hAnsi="Times" w:cs="Times"/>
                <w:sz w:val="18"/>
                <w:szCs w:val="18"/>
              </w:rPr>
              <w:t>None required.</w:t>
            </w:r>
          </w:p>
        </w:tc>
        <w:tc>
          <w:tcPr>
            <w:tcW w:w="2520" w:type="dxa"/>
            <w:tcBorders>
              <w:top w:val="single" w:sz="4" w:space="0" w:color="auto"/>
              <w:right w:val="single" w:sz="6" w:space="0" w:color="auto"/>
            </w:tcBorders>
          </w:tcPr>
          <w:p w:rsidR="0035571E" w:rsidRPr="009A41DA" w:rsidRDefault="0035571E" w:rsidP="0088428C">
            <w:pPr>
              <w:rPr>
                <w:rFonts w:ascii="Times" w:hAnsi="Times" w:cs="Times"/>
                <w:sz w:val="18"/>
                <w:szCs w:val="18"/>
              </w:rPr>
            </w:pPr>
            <w:r w:rsidRPr="009A41DA">
              <w:rPr>
                <w:rFonts w:ascii="Times" w:hAnsi="Times" w:cs="Times"/>
                <w:sz w:val="18"/>
                <w:szCs w:val="18"/>
              </w:rPr>
              <w:t>None required.</w:t>
            </w:r>
          </w:p>
        </w:tc>
        <w:tc>
          <w:tcPr>
            <w:tcW w:w="2340" w:type="dxa"/>
            <w:tcBorders>
              <w:top w:val="single" w:sz="4" w:space="0" w:color="auto"/>
              <w:right w:val="single" w:sz="6" w:space="0" w:color="auto"/>
            </w:tcBorders>
          </w:tcPr>
          <w:p w:rsidR="0035571E" w:rsidRPr="009A41DA" w:rsidRDefault="0035571E" w:rsidP="0088428C">
            <w:pPr>
              <w:rPr>
                <w:rFonts w:ascii="Times" w:hAnsi="Times" w:cs="Times"/>
                <w:sz w:val="18"/>
                <w:szCs w:val="18"/>
              </w:rPr>
            </w:pPr>
            <w:r w:rsidRPr="009A41DA">
              <w:rPr>
                <w:rFonts w:ascii="Times" w:hAnsi="Times" w:cs="Times"/>
                <w:sz w:val="18"/>
                <w:szCs w:val="18"/>
              </w:rPr>
              <w:t xml:space="preserve">An Inoperative Placard will be placed on </w:t>
            </w:r>
            <w:r w:rsidRPr="009A41DA">
              <w:rPr>
                <w:rFonts w:ascii="Times" w:hAnsi="Times" w:cs="Times"/>
                <w:bCs/>
                <w:sz w:val="18"/>
                <w:szCs w:val="18"/>
              </w:rPr>
              <w:t>Entranceway Baggage Compartment Smoke Detectors</w:t>
            </w:r>
            <w:r w:rsidRPr="009A41DA">
              <w:rPr>
                <w:rFonts w:ascii="Times" w:hAnsi="Times" w:cs="Times"/>
                <w:sz w:val="18"/>
                <w:szCs w:val="18"/>
              </w:rPr>
              <w:t xml:space="preserve"> and will be noted on ADLS.</w:t>
            </w:r>
          </w:p>
        </w:tc>
      </w:tr>
      <w:tr w:rsidR="0035571E" w:rsidRPr="009A41DA" w:rsidTr="00D96ABF">
        <w:trPr>
          <w:cantSplit/>
        </w:trPr>
        <w:tc>
          <w:tcPr>
            <w:tcW w:w="2330" w:type="dxa"/>
            <w:tcBorders>
              <w:left w:val="single" w:sz="6" w:space="0" w:color="auto"/>
              <w:bottom w:val="single" w:sz="4" w:space="0" w:color="auto"/>
            </w:tcBorders>
          </w:tcPr>
          <w:p w:rsidR="0035571E" w:rsidRPr="009A41DA" w:rsidRDefault="0035571E" w:rsidP="0088428C">
            <w:pPr>
              <w:tabs>
                <w:tab w:val="left" w:pos="440"/>
                <w:tab w:val="left" w:pos="2600"/>
              </w:tabs>
              <w:spacing w:before="240"/>
              <w:rPr>
                <w:rFonts w:ascii="Times" w:hAnsi="Times" w:cs="Times"/>
                <w:sz w:val="18"/>
                <w:szCs w:val="18"/>
              </w:rPr>
            </w:pPr>
            <w:r w:rsidRPr="009A41DA">
              <w:rPr>
                <w:rFonts w:ascii="Times" w:hAnsi="Times" w:cs="Times"/>
                <w:sz w:val="18"/>
                <w:szCs w:val="18"/>
              </w:rPr>
              <w:t>14.</w:t>
            </w:r>
            <w:r w:rsidRPr="009A41DA">
              <w:rPr>
                <w:rFonts w:ascii="Times" w:hAnsi="Times" w:cs="Times"/>
                <w:sz w:val="18"/>
                <w:szCs w:val="18"/>
              </w:rPr>
              <w:tab/>
              <w:t>Cargo Compartment</w:t>
            </w:r>
          </w:p>
          <w:p w:rsidR="0035571E" w:rsidRPr="009A41DA" w:rsidRDefault="0035571E" w:rsidP="0088428C">
            <w:pPr>
              <w:tabs>
                <w:tab w:val="left" w:pos="440"/>
                <w:tab w:val="left" w:pos="2600"/>
              </w:tabs>
              <w:rPr>
                <w:rFonts w:ascii="Times" w:hAnsi="Times" w:cs="Times"/>
                <w:sz w:val="18"/>
                <w:szCs w:val="18"/>
              </w:rPr>
            </w:pPr>
            <w:r w:rsidRPr="009A41DA">
              <w:rPr>
                <w:rFonts w:ascii="Times" w:hAnsi="Times" w:cs="Times"/>
                <w:sz w:val="18"/>
                <w:szCs w:val="18"/>
              </w:rPr>
              <w:t>***</w:t>
            </w:r>
            <w:r w:rsidRPr="009A41DA">
              <w:rPr>
                <w:rFonts w:ascii="Times" w:hAnsi="Times" w:cs="Times"/>
                <w:sz w:val="18"/>
                <w:szCs w:val="18"/>
              </w:rPr>
              <w:tab/>
              <w:t>Fire Detection</w:t>
            </w:r>
            <w:r>
              <w:rPr>
                <w:rFonts w:ascii="Times" w:hAnsi="Times" w:cs="Times"/>
                <w:sz w:val="18"/>
                <w:szCs w:val="18"/>
              </w:rPr>
              <w:t xml:space="preserve"> </w:t>
            </w:r>
            <w:r w:rsidRPr="009A41DA">
              <w:rPr>
                <w:rFonts w:ascii="Times" w:hAnsi="Times" w:cs="Times"/>
                <w:sz w:val="18"/>
                <w:szCs w:val="18"/>
              </w:rPr>
              <w:t>/</w:t>
            </w:r>
          </w:p>
          <w:p w:rsidR="0035571E" w:rsidRPr="009A41DA" w:rsidRDefault="0035571E" w:rsidP="0088428C">
            <w:pPr>
              <w:tabs>
                <w:tab w:val="left" w:pos="440"/>
                <w:tab w:val="left" w:pos="2600"/>
              </w:tabs>
              <w:rPr>
                <w:rFonts w:ascii="Times" w:hAnsi="Times" w:cs="Times"/>
                <w:sz w:val="18"/>
                <w:szCs w:val="18"/>
              </w:rPr>
            </w:pPr>
            <w:r w:rsidRPr="009A41DA">
              <w:rPr>
                <w:rFonts w:ascii="Times" w:hAnsi="Times" w:cs="Times"/>
                <w:sz w:val="18"/>
                <w:szCs w:val="18"/>
              </w:rPr>
              <w:tab/>
              <w:t>Suppression Systems</w:t>
            </w:r>
          </w:p>
        </w:tc>
        <w:tc>
          <w:tcPr>
            <w:tcW w:w="450" w:type="dxa"/>
            <w:tcBorders>
              <w:bottom w:val="single" w:sz="4" w:space="0" w:color="auto"/>
              <w:right w:val="single" w:sz="4" w:space="0" w:color="auto"/>
            </w:tcBorders>
          </w:tcPr>
          <w:p w:rsidR="0035571E" w:rsidRPr="009A41DA" w:rsidRDefault="0035571E" w:rsidP="0088428C">
            <w:pPr>
              <w:tabs>
                <w:tab w:val="left" w:pos="360"/>
              </w:tabs>
              <w:spacing w:before="240"/>
              <w:rPr>
                <w:rFonts w:ascii="Times" w:hAnsi="Times" w:cs="Times"/>
                <w:sz w:val="18"/>
                <w:szCs w:val="18"/>
              </w:rPr>
            </w:pPr>
            <w:r w:rsidRPr="009A41DA">
              <w:rPr>
                <w:rFonts w:ascii="Times" w:hAnsi="Times" w:cs="Times"/>
                <w:sz w:val="18"/>
                <w:szCs w:val="18"/>
              </w:rPr>
              <w:t>C</w:t>
            </w:r>
          </w:p>
        </w:tc>
        <w:tc>
          <w:tcPr>
            <w:tcW w:w="360" w:type="dxa"/>
            <w:tcBorders>
              <w:left w:val="single" w:sz="4" w:space="0" w:color="auto"/>
              <w:bottom w:val="single" w:sz="4" w:space="0" w:color="auto"/>
              <w:right w:val="single" w:sz="6" w:space="0" w:color="auto"/>
            </w:tcBorders>
          </w:tcPr>
          <w:p w:rsidR="0035571E" w:rsidRPr="009A41DA" w:rsidRDefault="0035571E" w:rsidP="0088428C">
            <w:pPr>
              <w:tabs>
                <w:tab w:val="left" w:pos="360"/>
              </w:tabs>
              <w:spacing w:before="240"/>
              <w:rPr>
                <w:rFonts w:ascii="Times" w:hAnsi="Times" w:cs="Times"/>
                <w:sz w:val="18"/>
                <w:szCs w:val="18"/>
              </w:rPr>
            </w:pPr>
            <w:r w:rsidRPr="009A41DA">
              <w:rPr>
                <w:rFonts w:ascii="Times" w:hAnsi="Times" w:cs="Times"/>
                <w:sz w:val="18"/>
                <w:szCs w:val="18"/>
              </w:rPr>
              <w:t>-</w:t>
            </w:r>
          </w:p>
        </w:tc>
        <w:tc>
          <w:tcPr>
            <w:tcW w:w="360" w:type="dxa"/>
            <w:tcBorders>
              <w:bottom w:val="single" w:sz="4" w:space="0" w:color="auto"/>
            </w:tcBorders>
          </w:tcPr>
          <w:p w:rsidR="0035571E" w:rsidRPr="009A41DA" w:rsidRDefault="0035571E" w:rsidP="0088428C">
            <w:pPr>
              <w:tabs>
                <w:tab w:val="left" w:pos="360"/>
              </w:tabs>
              <w:spacing w:before="240"/>
              <w:rPr>
                <w:rFonts w:ascii="Times" w:hAnsi="Times" w:cs="Times"/>
                <w:sz w:val="18"/>
                <w:szCs w:val="18"/>
              </w:rPr>
            </w:pPr>
            <w:r w:rsidRPr="009A41DA">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35571E" w:rsidRPr="009A41DA" w:rsidRDefault="0035571E" w:rsidP="0088428C">
            <w:pPr>
              <w:spacing w:before="240"/>
              <w:rPr>
                <w:rFonts w:ascii="Times" w:hAnsi="Times" w:cs="Times"/>
                <w:sz w:val="18"/>
                <w:szCs w:val="18"/>
              </w:rPr>
            </w:pPr>
            <w:r w:rsidRPr="009A41DA">
              <w:rPr>
                <w:rFonts w:ascii="Times" w:hAnsi="Times" w:cs="Times"/>
                <w:sz w:val="18"/>
                <w:szCs w:val="18"/>
              </w:rPr>
              <w:t>May be inoperative provided associated cargo compartment remains empty.</w:t>
            </w:r>
          </w:p>
          <w:p w:rsidR="0035571E" w:rsidRPr="009A41DA" w:rsidRDefault="0035571E" w:rsidP="00495125">
            <w:pPr>
              <w:spacing w:before="120"/>
              <w:rPr>
                <w:rFonts w:ascii="Times" w:hAnsi="Times" w:cs="Times"/>
                <w:sz w:val="18"/>
                <w:szCs w:val="18"/>
              </w:rPr>
            </w:pPr>
            <w:r w:rsidRPr="009A41DA">
              <w:rPr>
                <w:rFonts w:ascii="Times" w:hAnsi="Times" w:cs="Times"/>
                <w:sz w:val="18"/>
                <w:szCs w:val="18"/>
              </w:rPr>
              <w:t>NOTE 1: Does not preclude the Carriage of empty cargo containers, pallets, ballast, etc.</w:t>
            </w:r>
          </w:p>
          <w:p w:rsidR="0035571E" w:rsidRPr="009A41DA" w:rsidRDefault="0035571E" w:rsidP="00D96ABF">
            <w:pPr>
              <w:spacing w:before="120" w:after="120"/>
              <w:rPr>
                <w:rFonts w:ascii="Times" w:hAnsi="Times" w:cs="Times"/>
                <w:sz w:val="18"/>
                <w:szCs w:val="18"/>
              </w:rPr>
            </w:pPr>
            <w:r w:rsidRPr="009A41DA">
              <w:rPr>
                <w:rFonts w:ascii="Times" w:hAnsi="Times" w:cs="Times"/>
                <w:sz w:val="18"/>
                <w:szCs w:val="18"/>
              </w:rPr>
              <w:t>NOTE 2: Class E cargo compartments require only the installation of smoke or fire detection systems (not suppression).</w:t>
            </w:r>
          </w:p>
        </w:tc>
        <w:tc>
          <w:tcPr>
            <w:tcW w:w="2880" w:type="dxa"/>
            <w:tcBorders>
              <w:bottom w:val="single" w:sz="4" w:space="0" w:color="auto"/>
              <w:right w:val="single" w:sz="6" w:space="0" w:color="auto"/>
            </w:tcBorders>
          </w:tcPr>
          <w:p w:rsidR="0035571E" w:rsidRPr="009A41DA" w:rsidRDefault="0035571E" w:rsidP="0088428C">
            <w:pPr>
              <w:spacing w:before="240"/>
              <w:rPr>
                <w:rFonts w:ascii="Times" w:hAnsi="Times" w:cs="Times"/>
                <w:sz w:val="18"/>
                <w:szCs w:val="18"/>
              </w:rPr>
            </w:pPr>
            <w:r w:rsidRPr="009A41DA">
              <w:rPr>
                <w:rFonts w:ascii="Times" w:hAnsi="Times" w:cs="Times"/>
                <w:sz w:val="18"/>
                <w:szCs w:val="18"/>
              </w:rPr>
              <w:t>None required.</w:t>
            </w:r>
          </w:p>
        </w:tc>
        <w:tc>
          <w:tcPr>
            <w:tcW w:w="2520" w:type="dxa"/>
            <w:tcBorders>
              <w:bottom w:val="single" w:sz="4" w:space="0" w:color="auto"/>
              <w:right w:val="single" w:sz="6" w:space="0" w:color="auto"/>
            </w:tcBorders>
          </w:tcPr>
          <w:p w:rsidR="0035571E" w:rsidRPr="009A41DA" w:rsidRDefault="0035571E" w:rsidP="0088428C">
            <w:pPr>
              <w:spacing w:before="240"/>
              <w:rPr>
                <w:rFonts w:ascii="Times" w:hAnsi="Times" w:cs="Times"/>
                <w:sz w:val="18"/>
                <w:szCs w:val="18"/>
              </w:rPr>
            </w:pPr>
            <w:r w:rsidRPr="009A41DA">
              <w:rPr>
                <w:rFonts w:ascii="Times" w:hAnsi="Times" w:cs="Times"/>
                <w:sz w:val="18"/>
                <w:szCs w:val="18"/>
              </w:rPr>
              <w:t>None required.</w:t>
            </w:r>
          </w:p>
        </w:tc>
        <w:tc>
          <w:tcPr>
            <w:tcW w:w="2340" w:type="dxa"/>
            <w:tcBorders>
              <w:bottom w:val="single" w:sz="4" w:space="0" w:color="auto"/>
              <w:right w:val="single" w:sz="6" w:space="0" w:color="auto"/>
            </w:tcBorders>
          </w:tcPr>
          <w:p w:rsidR="0035571E" w:rsidRPr="009A41DA" w:rsidRDefault="0035571E" w:rsidP="0088428C">
            <w:pPr>
              <w:spacing w:before="240"/>
              <w:rPr>
                <w:rFonts w:ascii="Times" w:hAnsi="Times" w:cs="Times"/>
                <w:sz w:val="18"/>
                <w:szCs w:val="18"/>
              </w:rPr>
            </w:pPr>
            <w:r w:rsidRPr="009A41DA">
              <w:rPr>
                <w:rFonts w:ascii="Times" w:hAnsi="Times" w:cs="Times"/>
                <w:sz w:val="18"/>
                <w:szCs w:val="18"/>
              </w:rPr>
              <w:t>An Inoperative Placard will be displayed in a prominent position to be seen by flight crew and will be noted on ADLS.</w:t>
            </w:r>
          </w:p>
        </w:tc>
      </w:tr>
    </w:tbl>
    <w:p w:rsidR="0035571E" w:rsidRDefault="0035571E" w:rsidP="00EA538C">
      <w:pPr>
        <w:jc w:val="center"/>
        <w:rPr>
          <w:sz w:val="22"/>
          <w:szCs w:val="22"/>
        </w:rPr>
        <w:sectPr w:rsidR="0035571E" w:rsidSect="00EA538C">
          <w:headerReference w:type="default" r:id="rId108"/>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35571E" w:rsidRPr="00FE6910" w:rsidTr="0035571E">
        <w:trPr>
          <w:cantSplit/>
        </w:trPr>
        <w:tc>
          <w:tcPr>
            <w:tcW w:w="2330" w:type="dxa"/>
            <w:tcBorders>
              <w:top w:val="single" w:sz="4" w:space="0" w:color="auto"/>
              <w:left w:val="single" w:sz="6" w:space="0" w:color="auto"/>
            </w:tcBorders>
          </w:tcPr>
          <w:p w:rsidR="0035571E" w:rsidRPr="00FE6910" w:rsidRDefault="0035571E" w:rsidP="003C5C79">
            <w:pPr>
              <w:tabs>
                <w:tab w:val="left" w:pos="440"/>
                <w:tab w:val="left" w:pos="2600"/>
              </w:tabs>
              <w:ind w:left="360" w:hanging="360"/>
              <w:rPr>
                <w:rFonts w:ascii="Times" w:hAnsi="Times" w:cs="Times"/>
                <w:sz w:val="18"/>
                <w:szCs w:val="18"/>
              </w:rPr>
            </w:pPr>
            <w:r>
              <w:rPr>
                <w:rFonts w:ascii="Times" w:hAnsi="Times" w:cs="Times"/>
                <w:sz w:val="18"/>
                <w:szCs w:val="18"/>
              </w:rPr>
              <w:lastRenderedPageBreak/>
              <w:t>1</w:t>
            </w:r>
            <w:r w:rsidRPr="00FE6910">
              <w:rPr>
                <w:rFonts w:ascii="Times" w:hAnsi="Times" w:cs="Times"/>
                <w:sz w:val="18"/>
                <w:szCs w:val="18"/>
              </w:rPr>
              <w:t>.</w:t>
            </w:r>
            <w:r w:rsidRPr="00FE6910">
              <w:rPr>
                <w:rFonts w:ascii="Times" w:hAnsi="Times" w:cs="Times"/>
                <w:sz w:val="18"/>
                <w:szCs w:val="18"/>
              </w:rPr>
              <w:tab/>
              <w:t>Automatic Ground</w:t>
            </w:r>
          </w:p>
          <w:p w:rsidR="0035571E" w:rsidRPr="00FE6910" w:rsidRDefault="003C5C79" w:rsidP="003C5C79">
            <w:pPr>
              <w:tabs>
                <w:tab w:val="left" w:pos="2600"/>
              </w:tabs>
              <w:ind w:left="360" w:hanging="360"/>
              <w:rPr>
                <w:rFonts w:ascii="Times" w:hAnsi="Times" w:cs="Times"/>
                <w:sz w:val="18"/>
                <w:szCs w:val="18"/>
              </w:rPr>
            </w:pPr>
            <w:r>
              <w:rPr>
                <w:rFonts w:ascii="Times" w:hAnsi="Times" w:cs="Times"/>
                <w:sz w:val="18"/>
                <w:szCs w:val="18"/>
              </w:rPr>
              <w:tab/>
            </w:r>
            <w:r w:rsidR="0035571E" w:rsidRPr="00FE6910">
              <w:rPr>
                <w:rFonts w:ascii="Times" w:hAnsi="Times" w:cs="Times"/>
                <w:sz w:val="18"/>
                <w:szCs w:val="18"/>
              </w:rPr>
              <w:t>Spoiler System</w:t>
            </w:r>
          </w:p>
        </w:tc>
        <w:tc>
          <w:tcPr>
            <w:tcW w:w="440" w:type="dxa"/>
            <w:tcBorders>
              <w:top w:val="single" w:sz="4" w:space="0" w:color="auto"/>
              <w:right w:val="single" w:sz="4" w:space="0" w:color="auto"/>
            </w:tcBorders>
          </w:tcPr>
          <w:p w:rsidR="0035571E" w:rsidRPr="00FE6910" w:rsidRDefault="0035571E" w:rsidP="0035571E">
            <w:pPr>
              <w:tabs>
                <w:tab w:val="left" w:pos="360"/>
              </w:tabs>
              <w:rPr>
                <w:rFonts w:ascii="Times" w:hAnsi="Times" w:cs="Times"/>
                <w:sz w:val="18"/>
                <w:szCs w:val="18"/>
              </w:rPr>
            </w:pPr>
            <w:r w:rsidRPr="00FE6910">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35571E" w:rsidRPr="00FE6910" w:rsidRDefault="0035571E" w:rsidP="0035571E">
            <w:pPr>
              <w:tabs>
                <w:tab w:val="left" w:pos="360"/>
              </w:tabs>
              <w:rPr>
                <w:rFonts w:ascii="Times" w:hAnsi="Times" w:cs="Times"/>
                <w:sz w:val="18"/>
                <w:szCs w:val="18"/>
              </w:rPr>
            </w:pPr>
            <w:r w:rsidRPr="00FE6910">
              <w:rPr>
                <w:rFonts w:ascii="Times" w:hAnsi="Times" w:cs="Times"/>
                <w:sz w:val="18"/>
                <w:szCs w:val="18"/>
              </w:rPr>
              <w:t>1</w:t>
            </w:r>
          </w:p>
        </w:tc>
        <w:tc>
          <w:tcPr>
            <w:tcW w:w="360" w:type="dxa"/>
            <w:tcBorders>
              <w:top w:val="single" w:sz="4" w:space="0" w:color="auto"/>
            </w:tcBorders>
          </w:tcPr>
          <w:p w:rsidR="0035571E" w:rsidRPr="00FE6910" w:rsidRDefault="0035571E" w:rsidP="0035571E">
            <w:pPr>
              <w:tabs>
                <w:tab w:val="left" w:pos="360"/>
              </w:tabs>
              <w:rPr>
                <w:rFonts w:ascii="Times" w:hAnsi="Times" w:cs="Times"/>
                <w:sz w:val="18"/>
                <w:szCs w:val="18"/>
              </w:rPr>
            </w:pPr>
            <w:r w:rsidRPr="00FE6910">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35571E" w:rsidRPr="00FE6910" w:rsidRDefault="0035571E" w:rsidP="0035571E">
            <w:pPr>
              <w:rPr>
                <w:rFonts w:ascii="Times" w:hAnsi="Times" w:cs="Times"/>
                <w:sz w:val="18"/>
                <w:szCs w:val="18"/>
              </w:rPr>
            </w:pPr>
            <w:r w:rsidRPr="00FE6910">
              <w:rPr>
                <w:rFonts w:ascii="Times" w:hAnsi="Times" w:cs="Times"/>
                <w:sz w:val="18"/>
                <w:szCs w:val="18"/>
              </w:rPr>
              <w:t>(O) May be inoperative provided airplane is operated in accordance with AFM Limitations.</w:t>
            </w:r>
          </w:p>
        </w:tc>
        <w:tc>
          <w:tcPr>
            <w:tcW w:w="2880" w:type="dxa"/>
            <w:tcBorders>
              <w:top w:val="single" w:sz="4" w:space="0" w:color="auto"/>
              <w:right w:val="single" w:sz="6" w:space="0" w:color="auto"/>
            </w:tcBorders>
          </w:tcPr>
          <w:p w:rsidR="0035571E" w:rsidRPr="00FE6910" w:rsidRDefault="0035571E" w:rsidP="0035571E">
            <w:pPr>
              <w:rPr>
                <w:rFonts w:ascii="Times" w:hAnsi="Times" w:cs="Times"/>
                <w:sz w:val="18"/>
                <w:szCs w:val="18"/>
              </w:rPr>
            </w:pPr>
            <w:r w:rsidRPr="00FE6910">
              <w:rPr>
                <w:rFonts w:ascii="Times" w:hAnsi="Times" w:cs="Times"/>
                <w:sz w:val="18"/>
                <w:szCs w:val="18"/>
              </w:rPr>
              <w:t>None required.</w:t>
            </w:r>
          </w:p>
        </w:tc>
        <w:tc>
          <w:tcPr>
            <w:tcW w:w="2520" w:type="dxa"/>
            <w:tcBorders>
              <w:top w:val="single" w:sz="4" w:space="0" w:color="auto"/>
              <w:right w:val="single" w:sz="6" w:space="0" w:color="auto"/>
            </w:tcBorders>
          </w:tcPr>
          <w:p w:rsidR="0035571E" w:rsidRPr="00FE6910" w:rsidRDefault="0035571E" w:rsidP="00486FE3">
            <w:pPr>
              <w:ind w:right="-101"/>
              <w:rPr>
                <w:rFonts w:ascii="Times" w:hAnsi="Times" w:cs="Times"/>
                <w:sz w:val="18"/>
                <w:szCs w:val="18"/>
              </w:rPr>
            </w:pPr>
            <w:r w:rsidRPr="00FE6910">
              <w:rPr>
                <w:rFonts w:ascii="Times" w:hAnsi="Times" w:cs="Times"/>
                <w:sz w:val="18"/>
                <w:szCs w:val="18"/>
              </w:rPr>
              <w:t xml:space="preserve">Flight crew will ensure airplane is operated in accordance with </w:t>
            </w:r>
            <w:r w:rsidRPr="00FE6910">
              <w:rPr>
                <w:rFonts w:ascii="Times" w:hAnsi="Times" w:cs="Times"/>
                <w:bCs/>
                <w:sz w:val="18"/>
                <w:szCs w:val="18"/>
              </w:rPr>
              <w:t>AFM, Section 1, Limitations, and Automatic Ground Spoilers.</w:t>
            </w:r>
            <w:r w:rsidRPr="00FE6910">
              <w:rPr>
                <w:rFonts w:ascii="Times" w:hAnsi="Times" w:cs="Times"/>
                <w:sz w:val="18"/>
                <w:szCs w:val="18"/>
              </w:rPr>
              <w:t xml:space="preserve"> (Ground Spoiler may be inoperative for takeoff provided Anti-Skid is operative and </w:t>
            </w:r>
            <w:r w:rsidRPr="00FE6910">
              <w:rPr>
                <w:rFonts w:ascii="Times" w:hAnsi="Times" w:cs="Times"/>
                <w:bCs/>
                <w:sz w:val="18"/>
                <w:szCs w:val="18"/>
              </w:rPr>
              <w:t>20 degrees</w:t>
            </w:r>
            <w:r w:rsidRPr="00FE6910">
              <w:rPr>
                <w:rFonts w:ascii="Times" w:hAnsi="Times" w:cs="Times"/>
                <w:sz w:val="18"/>
                <w:szCs w:val="18"/>
              </w:rPr>
              <w:t xml:space="preserve"> flaps are used for takeoff and cowl/wing anti-ice isn’t used for takeoff.)</w:t>
            </w:r>
          </w:p>
        </w:tc>
        <w:tc>
          <w:tcPr>
            <w:tcW w:w="2340" w:type="dxa"/>
            <w:tcBorders>
              <w:top w:val="single" w:sz="4" w:space="0" w:color="auto"/>
              <w:right w:val="single" w:sz="6" w:space="0" w:color="auto"/>
            </w:tcBorders>
          </w:tcPr>
          <w:p w:rsidR="0035571E" w:rsidRPr="00FE6910" w:rsidRDefault="0035571E" w:rsidP="0035571E">
            <w:pPr>
              <w:rPr>
                <w:rFonts w:ascii="Times" w:hAnsi="Times" w:cs="Times"/>
                <w:sz w:val="18"/>
                <w:szCs w:val="18"/>
              </w:rPr>
            </w:pPr>
            <w:r w:rsidRPr="00FE6910">
              <w:rPr>
                <w:rFonts w:ascii="Times" w:hAnsi="Times" w:cs="Times"/>
                <w:sz w:val="18"/>
                <w:szCs w:val="18"/>
              </w:rPr>
              <w:t>An Inoperative Placard will be displayed in a prominent position to be seen by flight crew and will be noted on ADLS.</w:t>
            </w:r>
          </w:p>
        </w:tc>
      </w:tr>
      <w:tr w:rsidR="00D81D89" w:rsidRPr="00FE6910" w:rsidTr="00D81D89">
        <w:trPr>
          <w:cantSplit/>
        </w:trPr>
        <w:tc>
          <w:tcPr>
            <w:tcW w:w="2330" w:type="dxa"/>
            <w:tcBorders>
              <w:left w:val="single" w:sz="6" w:space="0" w:color="auto"/>
            </w:tcBorders>
          </w:tcPr>
          <w:p w:rsidR="00D81D89" w:rsidRPr="00FE6910" w:rsidRDefault="00D81D89" w:rsidP="003C5C79">
            <w:pPr>
              <w:tabs>
                <w:tab w:val="left" w:pos="440"/>
                <w:tab w:val="left" w:pos="2600"/>
              </w:tabs>
              <w:spacing w:before="120"/>
              <w:ind w:left="360" w:hanging="360"/>
              <w:rPr>
                <w:rFonts w:ascii="Times" w:hAnsi="Times" w:cs="Times"/>
                <w:sz w:val="18"/>
                <w:szCs w:val="18"/>
              </w:rPr>
            </w:pPr>
            <w:r>
              <w:rPr>
                <w:rFonts w:ascii="Times" w:hAnsi="Times" w:cs="Times"/>
                <w:sz w:val="18"/>
                <w:szCs w:val="18"/>
              </w:rPr>
              <w:t>2</w:t>
            </w:r>
            <w:r w:rsidRPr="00FE6910">
              <w:rPr>
                <w:rFonts w:ascii="Times" w:hAnsi="Times" w:cs="Times"/>
                <w:sz w:val="18"/>
                <w:szCs w:val="18"/>
              </w:rPr>
              <w:t>.</w:t>
            </w:r>
            <w:r w:rsidRPr="00FE6910">
              <w:rPr>
                <w:rFonts w:ascii="Times" w:hAnsi="Times" w:cs="Times"/>
                <w:sz w:val="18"/>
                <w:szCs w:val="18"/>
              </w:rPr>
              <w:tab/>
            </w:r>
            <w:r>
              <w:rPr>
                <w:rFonts w:ascii="Times" w:hAnsi="Times" w:cs="Times"/>
                <w:sz w:val="18"/>
                <w:szCs w:val="18"/>
              </w:rPr>
              <w:t>Control Wheel Pitch</w:t>
            </w:r>
          </w:p>
          <w:p w:rsidR="00D81D89" w:rsidRPr="00FE6910" w:rsidRDefault="00D81D89" w:rsidP="003C5C79">
            <w:pPr>
              <w:tabs>
                <w:tab w:val="left" w:pos="440"/>
                <w:tab w:val="left" w:pos="2600"/>
              </w:tabs>
              <w:ind w:left="360" w:hanging="360"/>
              <w:rPr>
                <w:rFonts w:ascii="Times" w:hAnsi="Times" w:cs="Times"/>
                <w:sz w:val="18"/>
                <w:szCs w:val="18"/>
              </w:rPr>
            </w:pPr>
            <w:r>
              <w:rPr>
                <w:rFonts w:ascii="Times" w:hAnsi="Times" w:cs="Times"/>
                <w:sz w:val="18"/>
                <w:szCs w:val="18"/>
              </w:rPr>
              <w:tab/>
              <w:t>Trim Switches</w:t>
            </w:r>
          </w:p>
        </w:tc>
        <w:tc>
          <w:tcPr>
            <w:tcW w:w="440" w:type="dxa"/>
            <w:tcBorders>
              <w:right w:val="single" w:sz="4" w:space="0" w:color="auto"/>
            </w:tcBorders>
          </w:tcPr>
          <w:p w:rsidR="00D81D89" w:rsidRPr="00FE6910" w:rsidRDefault="00D81D89" w:rsidP="0088428C">
            <w:pPr>
              <w:tabs>
                <w:tab w:val="left" w:pos="360"/>
              </w:tabs>
              <w:spacing w:before="120"/>
              <w:rPr>
                <w:rFonts w:ascii="Times" w:hAnsi="Times" w:cs="Times"/>
                <w:sz w:val="18"/>
                <w:szCs w:val="18"/>
              </w:rPr>
            </w:pPr>
            <w:r w:rsidRPr="00FE6910">
              <w:rPr>
                <w:rFonts w:ascii="Times" w:hAnsi="Times" w:cs="Times"/>
                <w:sz w:val="18"/>
                <w:szCs w:val="18"/>
              </w:rPr>
              <w:t>C</w:t>
            </w:r>
          </w:p>
        </w:tc>
        <w:tc>
          <w:tcPr>
            <w:tcW w:w="370" w:type="dxa"/>
            <w:tcBorders>
              <w:left w:val="single" w:sz="4" w:space="0" w:color="auto"/>
              <w:right w:val="single" w:sz="6" w:space="0" w:color="auto"/>
            </w:tcBorders>
          </w:tcPr>
          <w:p w:rsidR="00D81D89" w:rsidRPr="00FE6910" w:rsidRDefault="00D81D89" w:rsidP="0088428C">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D81D89" w:rsidRPr="00FE6910" w:rsidRDefault="00D81D89" w:rsidP="0088428C">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D81D89" w:rsidRPr="00FE6910" w:rsidRDefault="00D81D89" w:rsidP="0088428C">
            <w:pPr>
              <w:pStyle w:val="BodyText"/>
            </w:pPr>
            <w:r w:rsidRPr="00FE6910">
              <w:t>(O) May be inoperative provided:</w:t>
            </w:r>
          </w:p>
          <w:p w:rsidR="00D81D89" w:rsidRPr="00FE6910" w:rsidRDefault="00D81D89" w:rsidP="0088428C">
            <w:pPr>
              <w:ind w:left="460" w:hanging="360"/>
              <w:rPr>
                <w:rFonts w:ascii="Times" w:hAnsi="Times" w:cs="Times"/>
                <w:sz w:val="18"/>
                <w:szCs w:val="18"/>
              </w:rPr>
            </w:pPr>
            <w:r>
              <w:rPr>
                <w:rFonts w:ascii="Times" w:hAnsi="Times" w:cs="Times"/>
                <w:sz w:val="18"/>
                <w:szCs w:val="18"/>
              </w:rPr>
              <w:t>a)</w:t>
            </w:r>
            <w:r>
              <w:rPr>
                <w:rFonts w:ascii="Times" w:hAnsi="Times" w:cs="Times"/>
                <w:sz w:val="18"/>
                <w:szCs w:val="18"/>
              </w:rPr>
              <w:tab/>
              <w:t xml:space="preserve">Pilot flying has operative switch, </w:t>
            </w:r>
            <w:r w:rsidRPr="00FE6910">
              <w:rPr>
                <w:rFonts w:ascii="Times" w:hAnsi="Times" w:cs="Times"/>
                <w:sz w:val="18"/>
                <w:szCs w:val="18"/>
              </w:rPr>
              <w:t>and</w:t>
            </w:r>
          </w:p>
          <w:p w:rsidR="00D81D89" w:rsidRPr="00FE6910" w:rsidRDefault="00D81D89" w:rsidP="0088428C">
            <w:pPr>
              <w:ind w:left="460" w:hanging="360"/>
              <w:rPr>
                <w:rFonts w:ascii="Times" w:hAnsi="Times" w:cs="Times"/>
                <w:sz w:val="18"/>
                <w:szCs w:val="18"/>
              </w:rPr>
            </w:pPr>
            <w:r>
              <w:rPr>
                <w:rFonts w:ascii="Times" w:hAnsi="Times" w:cs="Times"/>
                <w:sz w:val="18"/>
                <w:szCs w:val="18"/>
              </w:rPr>
              <w:t>b</w:t>
            </w:r>
            <w:r w:rsidRPr="00FE6910">
              <w:rPr>
                <w:rFonts w:ascii="Times" w:hAnsi="Times" w:cs="Times"/>
                <w:sz w:val="18"/>
                <w:szCs w:val="18"/>
              </w:rPr>
              <w:t>)</w:t>
            </w:r>
            <w:r w:rsidRPr="00FE6910">
              <w:rPr>
                <w:rFonts w:ascii="Times" w:hAnsi="Times" w:cs="Times"/>
                <w:sz w:val="18"/>
                <w:szCs w:val="18"/>
              </w:rPr>
              <w:tab/>
            </w:r>
            <w:r>
              <w:rPr>
                <w:rFonts w:ascii="Times" w:hAnsi="Times" w:cs="Times"/>
                <w:sz w:val="18"/>
                <w:szCs w:val="18"/>
              </w:rPr>
              <w:t>Backup Pitch Trim Switch is operative.</w:t>
            </w:r>
          </w:p>
        </w:tc>
        <w:tc>
          <w:tcPr>
            <w:tcW w:w="2880" w:type="dxa"/>
            <w:tcBorders>
              <w:right w:val="single" w:sz="6" w:space="0" w:color="auto"/>
            </w:tcBorders>
          </w:tcPr>
          <w:p w:rsidR="00D81D89" w:rsidRPr="00FE6910" w:rsidRDefault="00D81D89" w:rsidP="0088428C">
            <w:pPr>
              <w:spacing w:before="120"/>
              <w:rPr>
                <w:rFonts w:ascii="Times" w:hAnsi="Times" w:cs="Times"/>
                <w:sz w:val="18"/>
                <w:szCs w:val="18"/>
              </w:rPr>
            </w:pPr>
            <w:r w:rsidRPr="00FE6910">
              <w:rPr>
                <w:rFonts w:ascii="Times" w:hAnsi="Times" w:cs="Times"/>
                <w:sz w:val="18"/>
                <w:szCs w:val="18"/>
              </w:rPr>
              <w:t>None required.</w:t>
            </w:r>
          </w:p>
        </w:tc>
        <w:tc>
          <w:tcPr>
            <w:tcW w:w="2520" w:type="dxa"/>
            <w:tcBorders>
              <w:right w:val="single" w:sz="6" w:space="0" w:color="auto"/>
            </w:tcBorders>
          </w:tcPr>
          <w:p w:rsidR="00D81D89" w:rsidRPr="00D81D89" w:rsidRDefault="00D81D89" w:rsidP="0088428C">
            <w:pPr>
              <w:spacing w:before="120" w:after="120"/>
              <w:ind w:right="-101"/>
              <w:rPr>
                <w:sz w:val="18"/>
                <w:szCs w:val="18"/>
              </w:rPr>
            </w:pPr>
            <w:r w:rsidRPr="00D81D89">
              <w:rPr>
                <w:bCs/>
                <w:sz w:val="18"/>
                <w:szCs w:val="18"/>
              </w:rPr>
              <w:t>Pilot flying shall be seated in position with operative</w:t>
            </w:r>
            <w:r w:rsidRPr="00D81D89">
              <w:rPr>
                <w:sz w:val="18"/>
                <w:szCs w:val="18"/>
              </w:rPr>
              <w:t xml:space="preserve"> switch.</w:t>
            </w:r>
          </w:p>
        </w:tc>
        <w:tc>
          <w:tcPr>
            <w:tcW w:w="2340" w:type="dxa"/>
            <w:tcBorders>
              <w:right w:val="single" w:sz="6" w:space="0" w:color="auto"/>
            </w:tcBorders>
          </w:tcPr>
          <w:p w:rsidR="00D81D89" w:rsidRPr="00FE6910" w:rsidRDefault="00D81D89" w:rsidP="0088428C">
            <w:pPr>
              <w:spacing w:before="120"/>
              <w:rPr>
                <w:rFonts w:ascii="Times" w:hAnsi="Times" w:cs="Times"/>
                <w:sz w:val="18"/>
                <w:szCs w:val="18"/>
              </w:rPr>
            </w:pPr>
            <w:r w:rsidRPr="00FE6910">
              <w:rPr>
                <w:rFonts w:ascii="Times" w:hAnsi="Times" w:cs="Times"/>
                <w:sz w:val="18"/>
                <w:szCs w:val="18"/>
              </w:rPr>
              <w:t xml:space="preserve">An Inoperative Placard will be placed next to </w:t>
            </w:r>
            <w:r w:rsidRPr="00FE6910">
              <w:rPr>
                <w:rFonts w:ascii="Times" w:hAnsi="Times" w:cs="Times"/>
                <w:bCs/>
                <w:sz w:val="18"/>
                <w:szCs w:val="18"/>
              </w:rPr>
              <w:t>Pitch Trim Switch</w:t>
            </w:r>
            <w:r w:rsidRPr="00FE6910">
              <w:rPr>
                <w:rFonts w:ascii="Times" w:hAnsi="Times" w:cs="Times"/>
                <w:sz w:val="18"/>
                <w:szCs w:val="18"/>
              </w:rPr>
              <w:t xml:space="preserve"> and will be noted on ADLS.</w:t>
            </w:r>
          </w:p>
        </w:tc>
      </w:tr>
      <w:tr w:rsidR="00D81D89" w:rsidRPr="00FE6910" w:rsidTr="00D81D89">
        <w:trPr>
          <w:cantSplit/>
        </w:trPr>
        <w:tc>
          <w:tcPr>
            <w:tcW w:w="2330" w:type="dxa"/>
            <w:tcBorders>
              <w:left w:val="single" w:sz="6" w:space="0" w:color="auto"/>
            </w:tcBorders>
          </w:tcPr>
          <w:p w:rsidR="00D81D89" w:rsidRPr="00FE6910" w:rsidRDefault="00D81D89" w:rsidP="003C5C79">
            <w:pPr>
              <w:tabs>
                <w:tab w:val="left" w:pos="440"/>
                <w:tab w:val="left" w:pos="2600"/>
              </w:tabs>
              <w:spacing w:before="120"/>
              <w:ind w:left="360" w:hanging="360"/>
              <w:rPr>
                <w:rFonts w:ascii="Times" w:hAnsi="Times" w:cs="Times"/>
                <w:sz w:val="18"/>
                <w:szCs w:val="18"/>
              </w:rPr>
            </w:pPr>
            <w:r>
              <w:rPr>
                <w:rFonts w:ascii="Times" w:hAnsi="Times" w:cs="Times"/>
                <w:sz w:val="18"/>
                <w:szCs w:val="18"/>
              </w:rPr>
              <w:t>3</w:t>
            </w:r>
            <w:r w:rsidRPr="00FE6910">
              <w:rPr>
                <w:rFonts w:ascii="Times" w:hAnsi="Times" w:cs="Times"/>
                <w:sz w:val="18"/>
                <w:szCs w:val="18"/>
              </w:rPr>
              <w:t>.</w:t>
            </w:r>
            <w:r w:rsidRPr="00FE6910">
              <w:rPr>
                <w:rFonts w:ascii="Times" w:hAnsi="Times" w:cs="Times"/>
                <w:sz w:val="18"/>
                <w:szCs w:val="18"/>
              </w:rPr>
              <w:tab/>
            </w:r>
            <w:r>
              <w:rPr>
                <w:rFonts w:ascii="Times" w:hAnsi="Times" w:cs="Times"/>
                <w:sz w:val="18"/>
                <w:szCs w:val="18"/>
              </w:rPr>
              <w:t>Autopilot Pitch Servos</w:t>
            </w:r>
          </w:p>
        </w:tc>
        <w:tc>
          <w:tcPr>
            <w:tcW w:w="440" w:type="dxa"/>
            <w:tcBorders>
              <w:right w:val="single" w:sz="4" w:space="0" w:color="auto"/>
            </w:tcBorders>
          </w:tcPr>
          <w:p w:rsidR="00D81D89" w:rsidRPr="00FE6910" w:rsidRDefault="00D81D89" w:rsidP="0088428C">
            <w:pPr>
              <w:tabs>
                <w:tab w:val="left" w:pos="360"/>
              </w:tabs>
              <w:spacing w:before="120"/>
              <w:rPr>
                <w:rFonts w:ascii="Times" w:hAnsi="Times" w:cs="Times"/>
                <w:sz w:val="18"/>
                <w:szCs w:val="18"/>
              </w:rPr>
            </w:pPr>
            <w:r w:rsidRPr="00FE6910">
              <w:rPr>
                <w:rFonts w:ascii="Times" w:hAnsi="Times" w:cs="Times"/>
                <w:sz w:val="18"/>
                <w:szCs w:val="18"/>
              </w:rPr>
              <w:t>C</w:t>
            </w:r>
          </w:p>
        </w:tc>
        <w:tc>
          <w:tcPr>
            <w:tcW w:w="370" w:type="dxa"/>
            <w:tcBorders>
              <w:left w:val="single" w:sz="4" w:space="0" w:color="auto"/>
              <w:right w:val="single" w:sz="6" w:space="0" w:color="auto"/>
            </w:tcBorders>
          </w:tcPr>
          <w:p w:rsidR="00D81D89" w:rsidRPr="00FE6910" w:rsidRDefault="00D81D89" w:rsidP="0088428C">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D81D89" w:rsidRPr="00FE6910" w:rsidRDefault="00D81D89" w:rsidP="0088428C">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D81D89" w:rsidRPr="00D81D89" w:rsidRDefault="00D81D89" w:rsidP="00D81D89">
            <w:pPr>
              <w:spacing w:before="120"/>
              <w:rPr>
                <w:rFonts w:ascii="Times" w:hAnsi="Times" w:cs="Times"/>
                <w:sz w:val="18"/>
                <w:szCs w:val="18"/>
              </w:rPr>
            </w:pPr>
            <w:r>
              <w:rPr>
                <w:sz w:val="18"/>
                <w:szCs w:val="18"/>
              </w:rPr>
              <w:t>(M</w:t>
            </w:r>
            <w:r w:rsidRPr="00D81D89">
              <w:rPr>
                <w:sz w:val="18"/>
                <w:szCs w:val="18"/>
              </w:rPr>
              <w:t>) May be inoperative provided</w:t>
            </w:r>
            <w:r>
              <w:rPr>
                <w:sz w:val="18"/>
                <w:szCs w:val="18"/>
              </w:rPr>
              <w:t xml:space="preserve"> the inoperative servo circuit breaker(s) is pulled and collared.</w:t>
            </w:r>
          </w:p>
        </w:tc>
        <w:tc>
          <w:tcPr>
            <w:tcW w:w="2880" w:type="dxa"/>
            <w:tcBorders>
              <w:right w:val="single" w:sz="6" w:space="0" w:color="auto"/>
            </w:tcBorders>
          </w:tcPr>
          <w:p w:rsidR="00D81D89" w:rsidRPr="00FE6910" w:rsidRDefault="00D81D89" w:rsidP="0088428C">
            <w:pPr>
              <w:spacing w:before="120"/>
              <w:rPr>
                <w:rFonts w:ascii="Times" w:hAnsi="Times" w:cs="Times"/>
                <w:sz w:val="18"/>
                <w:szCs w:val="18"/>
              </w:rPr>
            </w:pPr>
            <w:r>
              <w:rPr>
                <w:rFonts w:ascii="Times" w:hAnsi="Times" w:cs="Times"/>
                <w:sz w:val="18"/>
                <w:szCs w:val="18"/>
              </w:rPr>
              <w:t>Maintenance will ensure affected circuit breaker(s) is pulled and collared.</w:t>
            </w:r>
          </w:p>
        </w:tc>
        <w:tc>
          <w:tcPr>
            <w:tcW w:w="2520" w:type="dxa"/>
            <w:tcBorders>
              <w:right w:val="single" w:sz="6" w:space="0" w:color="auto"/>
            </w:tcBorders>
          </w:tcPr>
          <w:p w:rsidR="00D81D89" w:rsidRPr="00D81D89" w:rsidRDefault="00D81D89" w:rsidP="0088428C">
            <w:pPr>
              <w:spacing w:before="120" w:after="120"/>
              <w:ind w:right="-101"/>
              <w:rPr>
                <w:sz w:val="18"/>
                <w:szCs w:val="18"/>
              </w:rPr>
            </w:pPr>
            <w:r w:rsidRPr="00FE6910">
              <w:rPr>
                <w:rFonts w:ascii="Times" w:hAnsi="Times" w:cs="Times"/>
                <w:sz w:val="18"/>
                <w:szCs w:val="18"/>
              </w:rPr>
              <w:t>None required.</w:t>
            </w:r>
          </w:p>
        </w:tc>
        <w:tc>
          <w:tcPr>
            <w:tcW w:w="2340" w:type="dxa"/>
            <w:tcBorders>
              <w:right w:val="single" w:sz="6" w:space="0" w:color="auto"/>
            </w:tcBorders>
          </w:tcPr>
          <w:p w:rsidR="00D81D89" w:rsidRDefault="00D81D89">
            <w:r w:rsidRPr="001E6A99">
              <w:rPr>
                <w:rFonts w:ascii="Times" w:hAnsi="Times" w:cs="Times"/>
                <w:sz w:val="18"/>
                <w:szCs w:val="18"/>
              </w:rPr>
              <w:t>An Inoperative Placard will be displayed in a prominent position to be seen by flight crew and will be noted on ADLS.</w:t>
            </w:r>
          </w:p>
        </w:tc>
      </w:tr>
      <w:tr w:rsidR="00D81D89" w:rsidRPr="00FE6910" w:rsidTr="00EE71B4">
        <w:trPr>
          <w:cantSplit/>
        </w:trPr>
        <w:tc>
          <w:tcPr>
            <w:tcW w:w="2330" w:type="dxa"/>
            <w:tcBorders>
              <w:left w:val="single" w:sz="6" w:space="0" w:color="auto"/>
            </w:tcBorders>
          </w:tcPr>
          <w:p w:rsidR="00D81D89" w:rsidRDefault="00D81D89" w:rsidP="003C5C79">
            <w:pPr>
              <w:tabs>
                <w:tab w:val="left" w:pos="440"/>
                <w:tab w:val="left" w:pos="2600"/>
              </w:tabs>
              <w:spacing w:before="120"/>
              <w:ind w:left="360" w:hanging="360"/>
              <w:rPr>
                <w:rFonts w:ascii="Times" w:hAnsi="Times" w:cs="Times"/>
                <w:sz w:val="18"/>
                <w:szCs w:val="18"/>
              </w:rPr>
            </w:pPr>
            <w:r>
              <w:rPr>
                <w:rFonts w:ascii="Times" w:hAnsi="Times" w:cs="Times"/>
                <w:sz w:val="18"/>
                <w:szCs w:val="18"/>
              </w:rPr>
              <w:t>4.</w:t>
            </w:r>
            <w:r>
              <w:rPr>
                <w:rFonts w:ascii="Times" w:hAnsi="Times" w:cs="Times"/>
                <w:sz w:val="18"/>
                <w:szCs w:val="18"/>
              </w:rPr>
              <w:tab/>
              <w:t>Autopilot Roll Servos</w:t>
            </w:r>
          </w:p>
        </w:tc>
        <w:tc>
          <w:tcPr>
            <w:tcW w:w="440" w:type="dxa"/>
            <w:tcBorders>
              <w:right w:val="single" w:sz="4" w:space="0" w:color="auto"/>
            </w:tcBorders>
          </w:tcPr>
          <w:p w:rsidR="00D81D89" w:rsidRPr="00FE6910" w:rsidRDefault="00D81D89" w:rsidP="0088428C">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D81D89" w:rsidRDefault="00D81D89" w:rsidP="0088428C">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D81D89" w:rsidRDefault="00D81D89" w:rsidP="0088428C">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D81D89" w:rsidRDefault="00D81D89" w:rsidP="00D81D89">
            <w:pPr>
              <w:spacing w:before="120"/>
              <w:rPr>
                <w:sz w:val="18"/>
                <w:szCs w:val="18"/>
              </w:rPr>
            </w:pPr>
            <w:r>
              <w:rPr>
                <w:sz w:val="18"/>
                <w:szCs w:val="18"/>
              </w:rPr>
              <w:t>(M</w:t>
            </w:r>
            <w:r w:rsidRPr="00D81D89">
              <w:rPr>
                <w:sz w:val="18"/>
                <w:szCs w:val="18"/>
              </w:rPr>
              <w:t>) May be inoperative provided</w:t>
            </w:r>
            <w:r>
              <w:rPr>
                <w:sz w:val="18"/>
                <w:szCs w:val="18"/>
              </w:rPr>
              <w:t xml:space="preserve"> the inoperative servo circuit breaker(s) is pulled and collared.</w:t>
            </w:r>
          </w:p>
        </w:tc>
        <w:tc>
          <w:tcPr>
            <w:tcW w:w="2880" w:type="dxa"/>
            <w:tcBorders>
              <w:right w:val="single" w:sz="6" w:space="0" w:color="auto"/>
            </w:tcBorders>
          </w:tcPr>
          <w:p w:rsidR="00D81D89" w:rsidRDefault="00D81D89" w:rsidP="0088428C">
            <w:pPr>
              <w:spacing w:before="120"/>
              <w:rPr>
                <w:rFonts w:ascii="Times" w:hAnsi="Times" w:cs="Times"/>
                <w:sz w:val="18"/>
                <w:szCs w:val="18"/>
              </w:rPr>
            </w:pPr>
            <w:r>
              <w:rPr>
                <w:rFonts w:ascii="Times" w:hAnsi="Times" w:cs="Times"/>
                <w:sz w:val="18"/>
                <w:szCs w:val="18"/>
              </w:rPr>
              <w:t>Maintenance will ensure affected circuit breaker(s) is pulled and collared.</w:t>
            </w:r>
          </w:p>
        </w:tc>
        <w:tc>
          <w:tcPr>
            <w:tcW w:w="2520" w:type="dxa"/>
            <w:tcBorders>
              <w:right w:val="single" w:sz="6" w:space="0" w:color="auto"/>
            </w:tcBorders>
          </w:tcPr>
          <w:p w:rsidR="00D81D89" w:rsidRPr="00FE6910" w:rsidRDefault="00D81D89" w:rsidP="0088428C">
            <w:pPr>
              <w:spacing w:before="120" w:after="120"/>
              <w:ind w:right="-101"/>
              <w:rPr>
                <w:rFonts w:ascii="Times" w:hAnsi="Times" w:cs="Times"/>
                <w:sz w:val="18"/>
                <w:szCs w:val="18"/>
              </w:rPr>
            </w:pPr>
            <w:r w:rsidRPr="00FE6910">
              <w:rPr>
                <w:rFonts w:ascii="Times" w:hAnsi="Times" w:cs="Times"/>
                <w:sz w:val="18"/>
                <w:szCs w:val="18"/>
              </w:rPr>
              <w:t>None required.</w:t>
            </w:r>
          </w:p>
        </w:tc>
        <w:tc>
          <w:tcPr>
            <w:tcW w:w="2340" w:type="dxa"/>
            <w:tcBorders>
              <w:right w:val="single" w:sz="6" w:space="0" w:color="auto"/>
            </w:tcBorders>
          </w:tcPr>
          <w:p w:rsidR="00D81D89" w:rsidRDefault="00D81D89" w:rsidP="00D81D89">
            <w:pPr>
              <w:spacing w:before="120"/>
            </w:pPr>
            <w:bookmarkStart w:id="6" w:name="OLE_LINK7"/>
            <w:bookmarkStart w:id="7" w:name="OLE_LINK8"/>
            <w:r w:rsidRPr="001E6A99">
              <w:rPr>
                <w:rFonts w:ascii="Times" w:hAnsi="Times" w:cs="Times"/>
                <w:sz w:val="18"/>
                <w:szCs w:val="18"/>
              </w:rPr>
              <w:t>An Inoperative Placard will be displayed in a prominent position to be seen by flight crew and will be noted on ADLS.</w:t>
            </w:r>
            <w:bookmarkEnd w:id="6"/>
            <w:bookmarkEnd w:id="7"/>
          </w:p>
        </w:tc>
      </w:tr>
      <w:tr w:rsidR="00EE71B4" w:rsidRPr="00FE6910" w:rsidTr="00A66BD5">
        <w:trPr>
          <w:cantSplit/>
          <w:trHeight w:val="1890"/>
        </w:trPr>
        <w:tc>
          <w:tcPr>
            <w:tcW w:w="2330" w:type="dxa"/>
            <w:tcBorders>
              <w:left w:val="single" w:sz="6" w:space="0" w:color="auto"/>
              <w:bottom w:val="single" w:sz="4" w:space="0" w:color="auto"/>
            </w:tcBorders>
          </w:tcPr>
          <w:p w:rsidR="00EE71B4" w:rsidRDefault="00EE71B4" w:rsidP="003C5C79">
            <w:pPr>
              <w:tabs>
                <w:tab w:val="left" w:pos="440"/>
                <w:tab w:val="left" w:pos="2600"/>
              </w:tabs>
              <w:spacing w:before="120"/>
              <w:ind w:left="360" w:hanging="360"/>
              <w:rPr>
                <w:rFonts w:ascii="Times" w:hAnsi="Times" w:cs="Times"/>
                <w:sz w:val="18"/>
                <w:szCs w:val="18"/>
              </w:rPr>
            </w:pPr>
            <w:r>
              <w:rPr>
                <w:rFonts w:ascii="Times" w:hAnsi="Times" w:cs="Times"/>
                <w:sz w:val="18"/>
                <w:szCs w:val="18"/>
              </w:rPr>
              <w:t>5.</w:t>
            </w:r>
            <w:r>
              <w:rPr>
                <w:rFonts w:ascii="Times" w:hAnsi="Times" w:cs="Times"/>
                <w:sz w:val="18"/>
                <w:szCs w:val="18"/>
              </w:rPr>
              <w:tab/>
              <w:t>Single FCC Channel</w:t>
            </w:r>
          </w:p>
        </w:tc>
        <w:tc>
          <w:tcPr>
            <w:tcW w:w="440" w:type="dxa"/>
            <w:tcBorders>
              <w:bottom w:val="single" w:sz="4" w:space="0" w:color="auto"/>
              <w:right w:val="single" w:sz="4" w:space="0" w:color="auto"/>
            </w:tcBorders>
          </w:tcPr>
          <w:p w:rsidR="00EE71B4" w:rsidRDefault="00BB0CF3" w:rsidP="0088428C">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bottom w:val="single" w:sz="4" w:space="0" w:color="auto"/>
              <w:right w:val="single" w:sz="6" w:space="0" w:color="auto"/>
            </w:tcBorders>
          </w:tcPr>
          <w:p w:rsidR="00EE71B4" w:rsidRDefault="00EE71B4" w:rsidP="0088428C">
            <w:pPr>
              <w:tabs>
                <w:tab w:val="left" w:pos="360"/>
              </w:tabs>
              <w:spacing w:before="120"/>
              <w:rPr>
                <w:rFonts w:ascii="Times" w:hAnsi="Times" w:cs="Times"/>
                <w:sz w:val="18"/>
                <w:szCs w:val="18"/>
              </w:rPr>
            </w:pPr>
            <w:r>
              <w:rPr>
                <w:rFonts w:ascii="Times" w:hAnsi="Times" w:cs="Times"/>
                <w:sz w:val="18"/>
                <w:szCs w:val="18"/>
              </w:rPr>
              <w:t>4</w:t>
            </w:r>
          </w:p>
        </w:tc>
        <w:tc>
          <w:tcPr>
            <w:tcW w:w="360" w:type="dxa"/>
            <w:tcBorders>
              <w:bottom w:val="single" w:sz="4" w:space="0" w:color="auto"/>
            </w:tcBorders>
          </w:tcPr>
          <w:p w:rsidR="00EE71B4" w:rsidRDefault="00EE71B4" w:rsidP="0088428C">
            <w:pPr>
              <w:tabs>
                <w:tab w:val="left" w:pos="360"/>
              </w:tabs>
              <w:spacing w:before="120"/>
              <w:rPr>
                <w:rFonts w:ascii="Times" w:hAnsi="Times" w:cs="Times"/>
                <w:sz w:val="18"/>
                <w:szCs w:val="18"/>
              </w:rPr>
            </w:pPr>
            <w:r>
              <w:rPr>
                <w:rFonts w:ascii="Times" w:hAnsi="Times" w:cs="Times"/>
                <w:sz w:val="18"/>
                <w:szCs w:val="18"/>
              </w:rPr>
              <w:t>3</w:t>
            </w:r>
          </w:p>
        </w:tc>
        <w:tc>
          <w:tcPr>
            <w:tcW w:w="3240" w:type="dxa"/>
            <w:tcBorders>
              <w:left w:val="single" w:sz="6" w:space="0" w:color="auto"/>
              <w:bottom w:val="single" w:sz="4" w:space="0" w:color="auto"/>
              <w:right w:val="single" w:sz="6" w:space="0" w:color="auto"/>
            </w:tcBorders>
          </w:tcPr>
          <w:p w:rsidR="00EE71B4" w:rsidRDefault="00EE71B4" w:rsidP="00D81D89">
            <w:pPr>
              <w:spacing w:before="120"/>
              <w:rPr>
                <w:sz w:val="18"/>
                <w:szCs w:val="18"/>
              </w:rPr>
            </w:pPr>
            <w:r>
              <w:rPr>
                <w:sz w:val="18"/>
                <w:szCs w:val="18"/>
              </w:rPr>
              <w:t>(M) May be inoperative provided:</w:t>
            </w:r>
          </w:p>
          <w:p w:rsidR="00EE71B4" w:rsidRDefault="00EE71B4" w:rsidP="003868A5">
            <w:pPr>
              <w:numPr>
                <w:ilvl w:val="0"/>
                <w:numId w:val="71"/>
              </w:numPr>
              <w:tabs>
                <w:tab w:val="clear" w:pos="715"/>
                <w:tab w:val="num" w:pos="460"/>
              </w:tabs>
              <w:ind w:left="460"/>
              <w:rPr>
                <w:sz w:val="18"/>
                <w:szCs w:val="18"/>
              </w:rPr>
            </w:pPr>
            <w:r>
              <w:rPr>
                <w:sz w:val="18"/>
                <w:szCs w:val="18"/>
              </w:rPr>
              <w:t>Failed channel is in the FCC Channel 1A or Channel 2B position,</w:t>
            </w:r>
          </w:p>
          <w:p w:rsidR="00EE71B4" w:rsidRDefault="00EE71B4" w:rsidP="003868A5">
            <w:pPr>
              <w:numPr>
                <w:ilvl w:val="0"/>
                <w:numId w:val="71"/>
              </w:numPr>
              <w:tabs>
                <w:tab w:val="clear" w:pos="715"/>
                <w:tab w:val="num" w:pos="460"/>
              </w:tabs>
              <w:ind w:left="460"/>
              <w:rPr>
                <w:sz w:val="18"/>
                <w:szCs w:val="18"/>
              </w:rPr>
            </w:pPr>
            <w:r>
              <w:rPr>
                <w:sz w:val="18"/>
                <w:szCs w:val="18"/>
              </w:rPr>
              <w:t>Inoperative channel circuit breaker is pulled and collared, and</w:t>
            </w:r>
          </w:p>
          <w:p w:rsidR="00EE71B4" w:rsidRDefault="00EE71B4" w:rsidP="00A66BD5">
            <w:pPr>
              <w:numPr>
                <w:ilvl w:val="0"/>
                <w:numId w:val="71"/>
              </w:numPr>
              <w:tabs>
                <w:tab w:val="clear" w:pos="715"/>
                <w:tab w:val="num" w:pos="460"/>
              </w:tabs>
              <w:ind w:left="460"/>
              <w:rPr>
                <w:sz w:val="18"/>
                <w:szCs w:val="18"/>
              </w:rPr>
            </w:pPr>
            <w:r>
              <w:rPr>
                <w:sz w:val="18"/>
                <w:szCs w:val="18"/>
              </w:rPr>
              <w:t xml:space="preserve">Repairs are made within </w:t>
            </w:r>
            <w:r w:rsidR="00A66BD5">
              <w:rPr>
                <w:sz w:val="18"/>
                <w:szCs w:val="18"/>
              </w:rPr>
              <w:t>five</w:t>
            </w:r>
            <w:r>
              <w:rPr>
                <w:sz w:val="18"/>
                <w:szCs w:val="18"/>
              </w:rPr>
              <w:t xml:space="preserve"> (</w:t>
            </w:r>
            <w:r w:rsidR="00A66BD5">
              <w:rPr>
                <w:sz w:val="18"/>
                <w:szCs w:val="18"/>
              </w:rPr>
              <w:t>5</w:t>
            </w:r>
            <w:r>
              <w:rPr>
                <w:sz w:val="18"/>
                <w:szCs w:val="18"/>
              </w:rPr>
              <w:t>) flight days.</w:t>
            </w:r>
          </w:p>
        </w:tc>
        <w:tc>
          <w:tcPr>
            <w:tcW w:w="2880" w:type="dxa"/>
            <w:tcBorders>
              <w:bottom w:val="single" w:sz="4" w:space="0" w:color="auto"/>
              <w:right w:val="single" w:sz="6" w:space="0" w:color="auto"/>
            </w:tcBorders>
          </w:tcPr>
          <w:p w:rsidR="00EE71B4" w:rsidRDefault="00EE71B4" w:rsidP="0088428C">
            <w:pPr>
              <w:spacing w:before="120"/>
              <w:rPr>
                <w:rFonts w:ascii="Times" w:hAnsi="Times" w:cs="Times"/>
                <w:sz w:val="18"/>
                <w:szCs w:val="18"/>
              </w:rPr>
            </w:pPr>
            <w:r>
              <w:rPr>
                <w:rFonts w:ascii="Times" w:hAnsi="Times" w:cs="Times"/>
                <w:sz w:val="18"/>
                <w:szCs w:val="18"/>
              </w:rPr>
              <w:t>Maintenance will ensure Failed channel is in the FCC Channel 1A or Channel 2B position, and inoperative channel circuit breaker is pulled and collared.</w:t>
            </w:r>
          </w:p>
        </w:tc>
        <w:tc>
          <w:tcPr>
            <w:tcW w:w="2520" w:type="dxa"/>
            <w:tcBorders>
              <w:bottom w:val="single" w:sz="4" w:space="0" w:color="auto"/>
              <w:right w:val="single" w:sz="6" w:space="0" w:color="auto"/>
            </w:tcBorders>
          </w:tcPr>
          <w:p w:rsidR="00EE71B4" w:rsidRPr="00FE6910" w:rsidRDefault="00EE71B4" w:rsidP="0088428C">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bottom w:val="single" w:sz="4" w:space="0" w:color="auto"/>
              <w:right w:val="single" w:sz="6" w:space="0" w:color="auto"/>
            </w:tcBorders>
          </w:tcPr>
          <w:p w:rsidR="00EE71B4" w:rsidRPr="001E6A99" w:rsidRDefault="00EE71B4" w:rsidP="00D81D89">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bl>
    <w:p w:rsidR="0017124A" w:rsidRDefault="0017124A" w:rsidP="00EA538C">
      <w:pPr>
        <w:jc w:val="center"/>
        <w:rPr>
          <w:sz w:val="22"/>
          <w:szCs w:val="22"/>
        </w:rPr>
        <w:sectPr w:rsidR="0017124A" w:rsidSect="00EA538C">
          <w:headerReference w:type="default" r:id="rId109"/>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7124A" w:rsidRPr="00FE6910" w:rsidTr="005A58E8">
        <w:trPr>
          <w:cantSplit/>
        </w:trPr>
        <w:tc>
          <w:tcPr>
            <w:tcW w:w="2330" w:type="dxa"/>
            <w:tcBorders>
              <w:top w:val="single" w:sz="4" w:space="0" w:color="auto"/>
              <w:left w:val="single" w:sz="6" w:space="0" w:color="auto"/>
            </w:tcBorders>
          </w:tcPr>
          <w:p w:rsidR="0017124A" w:rsidRPr="00FE6910" w:rsidRDefault="0017124A" w:rsidP="005A58E8">
            <w:pPr>
              <w:tabs>
                <w:tab w:val="left" w:pos="2600"/>
              </w:tabs>
              <w:ind w:left="360" w:hanging="360"/>
              <w:rPr>
                <w:rFonts w:ascii="Times" w:hAnsi="Times" w:cs="Times"/>
                <w:sz w:val="18"/>
                <w:szCs w:val="18"/>
              </w:rPr>
            </w:pPr>
            <w:r>
              <w:rPr>
                <w:rFonts w:ascii="Times" w:hAnsi="Times" w:cs="Times"/>
                <w:sz w:val="18"/>
                <w:szCs w:val="18"/>
              </w:rPr>
              <w:lastRenderedPageBreak/>
              <w:t>6.</w:t>
            </w:r>
            <w:r>
              <w:rPr>
                <w:rFonts w:ascii="Times" w:hAnsi="Times" w:cs="Times"/>
                <w:sz w:val="18"/>
                <w:szCs w:val="18"/>
              </w:rPr>
              <w:tab/>
            </w:r>
            <w:r w:rsidRPr="008C0FEC">
              <w:rPr>
                <w:rFonts w:ascii="Times" w:hAnsi="Times" w:cs="Times"/>
                <w:sz w:val="18"/>
                <w:szCs w:val="18"/>
              </w:rPr>
              <w:t>Inboard Spoiler Pair</w:t>
            </w:r>
          </w:p>
        </w:tc>
        <w:tc>
          <w:tcPr>
            <w:tcW w:w="440" w:type="dxa"/>
            <w:tcBorders>
              <w:top w:val="single" w:sz="4" w:space="0" w:color="auto"/>
              <w:right w:val="single" w:sz="4" w:space="0" w:color="auto"/>
            </w:tcBorders>
          </w:tcPr>
          <w:p w:rsidR="0017124A" w:rsidRPr="00FE6910" w:rsidRDefault="0017124A" w:rsidP="005A58E8">
            <w:pPr>
              <w:tabs>
                <w:tab w:val="left" w:pos="360"/>
              </w:tabs>
              <w:rPr>
                <w:rFonts w:ascii="Times" w:hAnsi="Times" w:cs="Times"/>
                <w:sz w:val="18"/>
                <w:szCs w:val="18"/>
              </w:rPr>
            </w:pPr>
            <w:r>
              <w:rPr>
                <w:rFonts w:ascii="Times" w:hAnsi="Times" w:cs="Times"/>
                <w:sz w:val="18"/>
                <w:szCs w:val="18"/>
              </w:rPr>
              <w:t>A</w:t>
            </w:r>
          </w:p>
        </w:tc>
        <w:tc>
          <w:tcPr>
            <w:tcW w:w="370" w:type="dxa"/>
            <w:tcBorders>
              <w:top w:val="single" w:sz="4" w:space="0" w:color="auto"/>
              <w:left w:val="single" w:sz="4" w:space="0" w:color="auto"/>
              <w:right w:val="single" w:sz="6" w:space="0" w:color="auto"/>
            </w:tcBorders>
          </w:tcPr>
          <w:p w:rsidR="0017124A" w:rsidRPr="00FE6910" w:rsidRDefault="0017124A" w:rsidP="005A58E8">
            <w:pPr>
              <w:tabs>
                <w:tab w:val="left" w:pos="360"/>
              </w:tabs>
              <w:rPr>
                <w:rFonts w:ascii="Times" w:hAnsi="Times" w:cs="Times"/>
                <w:sz w:val="18"/>
                <w:szCs w:val="18"/>
              </w:rPr>
            </w:pPr>
            <w:r w:rsidRPr="00FE6910">
              <w:rPr>
                <w:rFonts w:ascii="Times" w:hAnsi="Times" w:cs="Times"/>
                <w:sz w:val="18"/>
                <w:szCs w:val="18"/>
              </w:rPr>
              <w:t>1</w:t>
            </w:r>
          </w:p>
        </w:tc>
        <w:tc>
          <w:tcPr>
            <w:tcW w:w="360" w:type="dxa"/>
            <w:tcBorders>
              <w:top w:val="single" w:sz="4" w:space="0" w:color="auto"/>
            </w:tcBorders>
          </w:tcPr>
          <w:p w:rsidR="0017124A" w:rsidRPr="00FE6910" w:rsidRDefault="0017124A" w:rsidP="005A58E8">
            <w:pPr>
              <w:tabs>
                <w:tab w:val="left" w:pos="360"/>
              </w:tabs>
              <w:rPr>
                <w:rFonts w:ascii="Times" w:hAnsi="Times" w:cs="Times"/>
                <w:sz w:val="18"/>
                <w:szCs w:val="18"/>
              </w:rPr>
            </w:pPr>
            <w:r w:rsidRPr="00FE6910">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17124A" w:rsidRPr="0017124A" w:rsidRDefault="0017124A" w:rsidP="0017124A">
            <w:pPr>
              <w:rPr>
                <w:color w:val="000000"/>
                <w:sz w:val="18"/>
                <w:szCs w:val="18"/>
              </w:rPr>
            </w:pPr>
            <w:r w:rsidRPr="0017124A">
              <w:rPr>
                <w:color w:val="000000"/>
                <w:sz w:val="18"/>
                <w:szCs w:val="18"/>
              </w:rPr>
              <w:t>(M)(O) May be inoperative provided:</w:t>
            </w:r>
          </w:p>
          <w:p w:rsidR="0017124A" w:rsidRPr="0017124A" w:rsidRDefault="0017124A" w:rsidP="003868A5">
            <w:pPr>
              <w:numPr>
                <w:ilvl w:val="0"/>
                <w:numId w:val="72"/>
              </w:numPr>
              <w:tabs>
                <w:tab w:val="clear" w:pos="810"/>
              </w:tabs>
              <w:ind w:left="460"/>
              <w:rPr>
                <w:color w:val="000000"/>
                <w:sz w:val="18"/>
                <w:szCs w:val="18"/>
              </w:rPr>
            </w:pPr>
            <w:r w:rsidRPr="0017124A">
              <w:rPr>
                <w:color w:val="000000"/>
                <w:sz w:val="18"/>
                <w:szCs w:val="18"/>
              </w:rPr>
              <w:t>Left and Right Inboard Spoiler circuit breakers are pulled and collared,</w:t>
            </w:r>
          </w:p>
          <w:p w:rsidR="0017124A" w:rsidRPr="0017124A" w:rsidRDefault="0017124A" w:rsidP="003868A5">
            <w:pPr>
              <w:numPr>
                <w:ilvl w:val="0"/>
                <w:numId w:val="72"/>
              </w:numPr>
              <w:tabs>
                <w:tab w:val="clear" w:pos="810"/>
              </w:tabs>
              <w:ind w:left="460"/>
              <w:rPr>
                <w:color w:val="000000"/>
                <w:sz w:val="18"/>
                <w:szCs w:val="18"/>
              </w:rPr>
            </w:pPr>
            <w:r w:rsidRPr="0017124A">
              <w:rPr>
                <w:color w:val="000000"/>
                <w:sz w:val="18"/>
                <w:szCs w:val="18"/>
              </w:rPr>
              <w:t>Repairs are made within one (1) flight day,</w:t>
            </w:r>
          </w:p>
          <w:p w:rsidR="0017124A" w:rsidRPr="0017124A" w:rsidRDefault="0017124A" w:rsidP="003868A5">
            <w:pPr>
              <w:numPr>
                <w:ilvl w:val="0"/>
                <w:numId w:val="72"/>
              </w:numPr>
              <w:tabs>
                <w:tab w:val="clear" w:pos="810"/>
              </w:tabs>
              <w:ind w:left="460"/>
              <w:rPr>
                <w:color w:val="000000"/>
                <w:sz w:val="18"/>
                <w:szCs w:val="18"/>
              </w:rPr>
            </w:pPr>
            <w:r w:rsidRPr="0017124A">
              <w:rPr>
                <w:color w:val="000000"/>
                <w:sz w:val="18"/>
                <w:szCs w:val="18"/>
              </w:rPr>
              <w:t>Flight crew will ensure airplane is operated in accordance with AFM, Section 5, Performance and correction factor is applied for takeoff and landing,</w:t>
            </w:r>
          </w:p>
          <w:p w:rsidR="0017124A" w:rsidRPr="0017124A" w:rsidRDefault="0017124A" w:rsidP="003868A5">
            <w:pPr>
              <w:numPr>
                <w:ilvl w:val="0"/>
                <w:numId w:val="72"/>
              </w:numPr>
              <w:tabs>
                <w:tab w:val="clear" w:pos="810"/>
              </w:tabs>
              <w:ind w:left="460"/>
              <w:rPr>
                <w:color w:val="000000"/>
                <w:sz w:val="18"/>
                <w:szCs w:val="18"/>
              </w:rPr>
            </w:pPr>
            <w:r w:rsidRPr="0017124A">
              <w:rPr>
                <w:color w:val="000000"/>
                <w:sz w:val="18"/>
                <w:szCs w:val="18"/>
              </w:rPr>
              <w:t>Maximum cruise altitude is limited to 43,000 feet,</w:t>
            </w:r>
          </w:p>
          <w:p w:rsidR="0017124A" w:rsidRPr="0017124A" w:rsidRDefault="0017124A" w:rsidP="003868A5">
            <w:pPr>
              <w:numPr>
                <w:ilvl w:val="0"/>
                <w:numId w:val="72"/>
              </w:numPr>
              <w:tabs>
                <w:tab w:val="clear" w:pos="810"/>
              </w:tabs>
              <w:ind w:left="460"/>
              <w:rPr>
                <w:color w:val="000000"/>
                <w:sz w:val="18"/>
                <w:szCs w:val="18"/>
              </w:rPr>
            </w:pPr>
            <w:r w:rsidRPr="0017124A">
              <w:rPr>
                <w:color w:val="000000"/>
                <w:sz w:val="18"/>
                <w:szCs w:val="18"/>
              </w:rPr>
              <w:t>Anti-skid is operative,</w:t>
            </w:r>
          </w:p>
          <w:p w:rsidR="0017124A" w:rsidRPr="0017124A" w:rsidRDefault="0017124A" w:rsidP="003868A5">
            <w:pPr>
              <w:numPr>
                <w:ilvl w:val="0"/>
                <w:numId w:val="72"/>
              </w:numPr>
              <w:tabs>
                <w:tab w:val="clear" w:pos="810"/>
              </w:tabs>
              <w:ind w:left="460"/>
              <w:rPr>
                <w:color w:val="000000"/>
                <w:sz w:val="18"/>
                <w:szCs w:val="18"/>
              </w:rPr>
            </w:pPr>
            <w:r w:rsidRPr="0017124A">
              <w:rPr>
                <w:color w:val="000000"/>
                <w:sz w:val="18"/>
                <w:szCs w:val="18"/>
              </w:rPr>
              <w:t>20 degrees flaps are used for takeoff, and</w:t>
            </w:r>
          </w:p>
          <w:p w:rsidR="0017124A" w:rsidRPr="0017124A" w:rsidRDefault="00A66BD5" w:rsidP="003868A5">
            <w:pPr>
              <w:numPr>
                <w:ilvl w:val="0"/>
                <w:numId w:val="72"/>
              </w:numPr>
              <w:tabs>
                <w:tab w:val="clear" w:pos="810"/>
              </w:tabs>
              <w:ind w:left="460"/>
              <w:rPr>
                <w:rFonts w:ascii="Arial" w:hAnsi="Arial" w:cs="Arial"/>
                <w:color w:val="000000"/>
                <w:sz w:val="22"/>
                <w:szCs w:val="22"/>
              </w:rPr>
            </w:pPr>
            <w:r>
              <w:rPr>
                <w:color w:val="000000"/>
                <w:sz w:val="18"/>
                <w:szCs w:val="18"/>
              </w:rPr>
              <w:t xml:space="preserve">Rated EPR power </w:t>
            </w:r>
            <w:r w:rsidR="0017124A" w:rsidRPr="0017124A">
              <w:rPr>
                <w:color w:val="000000"/>
                <w:sz w:val="18"/>
                <w:szCs w:val="18"/>
              </w:rPr>
              <w:t>is used for takeoff.</w:t>
            </w:r>
          </w:p>
          <w:p w:rsidR="0017124A" w:rsidRPr="0017124A" w:rsidRDefault="0017124A" w:rsidP="0017124A">
            <w:pPr>
              <w:spacing w:before="120"/>
              <w:rPr>
                <w:rFonts w:ascii="Arial" w:hAnsi="Arial" w:cs="Arial"/>
                <w:color w:val="000000"/>
                <w:sz w:val="22"/>
                <w:szCs w:val="22"/>
              </w:rPr>
            </w:pPr>
            <w:r>
              <w:rPr>
                <w:color w:val="000000"/>
                <w:sz w:val="18"/>
                <w:szCs w:val="18"/>
              </w:rPr>
              <w:t>NOTE: EICAS message “Spoiler Panel Fail” will be displayed.</w:t>
            </w:r>
          </w:p>
        </w:tc>
        <w:tc>
          <w:tcPr>
            <w:tcW w:w="2880" w:type="dxa"/>
            <w:tcBorders>
              <w:top w:val="single" w:sz="4" w:space="0" w:color="auto"/>
              <w:right w:val="single" w:sz="6" w:space="0" w:color="auto"/>
            </w:tcBorders>
          </w:tcPr>
          <w:p w:rsidR="00CB7EEA" w:rsidRPr="00FE6910" w:rsidRDefault="00CB7EEA" w:rsidP="005A58E8">
            <w:pPr>
              <w:rPr>
                <w:rFonts w:ascii="Times" w:hAnsi="Times" w:cs="Times"/>
                <w:sz w:val="18"/>
                <w:szCs w:val="18"/>
              </w:rPr>
            </w:pPr>
            <w:r>
              <w:rPr>
                <w:rFonts w:ascii="Times" w:hAnsi="Times" w:cs="Times"/>
                <w:sz w:val="18"/>
                <w:szCs w:val="18"/>
              </w:rPr>
              <w:t xml:space="preserve">Maintenance will ensure that the Left and Right Inboard Spoiler </w:t>
            </w:r>
            <w:r w:rsidR="00337125">
              <w:rPr>
                <w:rFonts w:ascii="Times" w:hAnsi="Times" w:cs="Times"/>
                <w:sz w:val="18"/>
                <w:szCs w:val="18"/>
              </w:rPr>
              <w:t xml:space="preserve">circuit breakers are </w:t>
            </w:r>
            <w:r>
              <w:rPr>
                <w:rFonts w:ascii="Times" w:hAnsi="Times" w:cs="Times"/>
                <w:sz w:val="18"/>
                <w:szCs w:val="18"/>
              </w:rPr>
              <w:t>pulled and collared.</w:t>
            </w:r>
          </w:p>
        </w:tc>
        <w:tc>
          <w:tcPr>
            <w:tcW w:w="2520" w:type="dxa"/>
            <w:tcBorders>
              <w:top w:val="single" w:sz="4" w:space="0" w:color="auto"/>
              <w:right w:val="single" w:sz="6" w:space="0" w:color="auto"/>
            </w:tcBorders>
          </w:tcPr>
          <w:p w:rsidR="00CB7EEA" w:rsidRPr="00DC4D8C" w:rsidRDefault="00CB7EEA" w:rsidP="00DC4D8C">
            <w:pPr>
              <w:ind w:right="10"/>
              <w:rPr>
                <w:rFonts w:ascii="Times" w:hAnsi="Times" w:cs="Times"/>
                <w:sz w:val="18"/>
                <w:szCs w:val="18"/>
              </w:rPr>
            </w:pPr>
            <w:r w:rsidRPr="00DC4D8C">
              <w:rPr>
                <w:color w:val="000000"/>
                <w:sz w:val="18"/>
                <w:szCs w:val="18"/>
              </w:rPr>
              <w:t>Flight crew will ensure airplane is operated in accordance with AFM, Section 5, Performance and correction factor is applied for takeoff and landing,</w:t>
            </w:r>
            <w:r w:rsidR="00337125" w:rsidRPr="00DC4D8C">
              <w:rPr>
                <w:rFonts w:ascii="Arial" w:hAnsi="Arial" w:cs="Arial"/>
                <w:color w:val="000000"/>
                <w:sz w:val="22"/>
                <w:szCs w:val="22"/>
              </w:rPr>
              <w:t xml:space="preserve"> </w:t>
            </w:r>
            <w:r w:rsidR="00337125" w:rsidRPr="00DC4D8C">
              <w:rPr>
                <w:color w:val="000000"/>
                <w:sz w:val="18"/>
                <w:szCs w:val="18"/>
              </w:rPr>
              <w:t xml:space="preserve">(Inboard Spoiler pair may be inoperative for takeoff provided Anti-Skid is operative and </w:t>
            </w:r>
            <w:r w:rsidR="00337125" w:rsidRPr="00DC4D8C">
              <w:rPr>
                <w:bCs/>
                <w:color w:val="000000"/>
                <w:sz w:val="18"/>
                <w:szCs w:val="18"/>
              </w:rPr>
              <w:t xml:space="preserve">20 degrees </w:t>
            </w:r>
            <w:r w:rsidR="00337125" w:rsidRPr="00DC4D8C">
              <w:rPr>
                <w:color w:val="000000"/>
                <w:sz w:val="18"/>
                <w:szCs w:val="18"/>
              </w:rPr>
              <w:t xml:space="preserve">flaps are used for takeoff and cowl/wing anti-ice isn’t used for takeoff.)  </w:t>
            </w:r>
            <w:r w:rsidR="00337125" w:rsidRPr="00DC4D8C">
              <w:rPr>
                <w:sz w:val="18"/>
                <w:szCs w:val="18"/>
              </w:rPr>
              <w:t>Maximum cruise altitude is limited to 43,000 feet.</w:t>
            </w:r>
          </w:p>
        </w:tc>
        <w:tc>
          <w:tcPr>
            <w:tcW w:w="2340" w:type="dxa"/>
            <w:tcBorders>
              <w:top w:val="single" w:sz="4" w:space="0" w:color="auto"/>
              <w:right w:val="single" w:sz="6" w:space="0" w:color="auto"/>
            </w:tcBorders>
          </w:tcPr>
          <w:p w:rsidR="0017124A" w:rsidRPr="00FE6910" w:rsidRDefault="0017124A" w:rsidP="005A58E8">
            <w:pPr>
              <w:rPr>
                <w:rFonts w:ascii="Times" w:hAnsi="Times" w:cs="Times"/>
                <w:sz w:val="18"/>
                <w:szCs w:val="18"/>
              </w:rPr>
            </w:pPr>
            <w:r w:rsidRPr="00FE6910">
              <w:rPr>
                <w:rFonts w:ascii="Times" w:hAnsi="Times" w:cs="Times"/>
                <w:sz w:val="18"/>
                <w:szCs w:val="18"/>
              </w:rPr>
              <w:t>An Inoperative Placard will be displayed in a prominent position to be seen by flight crew and will be noted on ADLS.</w:t>
            </w:r>
          </w:p>
        </w:tc>
      </w:tr>
      <w:tr w:rsidR="0017124A" w:rsidRPr="00FE6910" w:rsidTr="005A58E8">
        <w:trPr>
          <w:cantSplit/>
        </w:trPr>
        <w:tc>
          <w:tcPr>
            <w:tcW w:w="2330" w:type="dxa"/>
            <w:tcBorders>
              <w:left w:val="single" w:sz="6" w:space="0" w:color="auto"/>
              <w:bottom w:val="single" w:sz="4" w:space="0" w:color="auto"/>
            </w:tcBorders>
          </w:tcPr>
          <w:p w:rsidR="0017124A" w:rsidRDefault="0017124A" w:rsidP="005A58E8">
            <w:pPr>
              <w:tabs>
                <w:tab w:val="left" w:pos="440"/>
                <w:tab w:val="left" w:pos="2600"/>
              </w:tabs>
              <w:spacing w:before="120"/>
              <w:ind w:left="360" w:hanging="360"/>
              <w:rPr>
                <w:rFonts w:ascii="Times" w:hAnsi="Times" w:cs="Times"/>
                <w:sz w:val="18"/>
                <w:szCs w:val="18"/>
              </w:rPr>
            </w:pPr>
            <w:r>
              <w:rPr>
                <w:rFonts w:ascii="Times" w:hAnsi="Times" w:cs="Times"/>
                <w:sz w:val="18"/>
                <w:szCs w:val="18"/>
              </w:rPr>
              <w:t>7.</w:t>
            </w:r>
            <w:r>
              <w:rPr>
                <w:rFonts w:ascii="Times" w:hAnsi="Times" w:cs="Times"/>
                <w:sz w:val="18"/>
                <w:szCs w:val="18"/>
              </w:rPr>
              <w:tab/>
            </w:r>
            <w:r w:rsidRPr="008C0FEC">
              <w:rPr>
                <w:rFonts w:ascii="Times" w:hAnsi="Times" w:cs="Times"/>
                <w:sz w:val="18"/>
                <w:szCs w:val="18"/>
              </w:rPr>
              <w:t>Backup Flight Control Unit (BF</w:t>
            </w:r>
            <w:r w:rsidR="00D31D29" w:rsidRPr="008C0FEC">
              <w:rPr>
                <w:rFonts w:ascii="Times" w:hAnsi="Times" w:cs="Times"/>
                <w:sz w:val="18"/>
                <w:szCs w:val="18"/>
              </w:rPr>
              <w:t>C</w:t>
            </w:r>
            <w:r w:rsidRPr="008C0FEC">
              <w:rPr>
                <w:rFonts w:ascii="Times" w:hAnsi="Times" w:cs="Times"/>
                <w:sz w:val="18"/>
                <w:szCs w:val="18"/>
              </w:rPr>
              <w:t>U)</w:t>
            </w:r>
          </w:p>
        </w:tc>
        <w:tc>
          <w:tcPr>
            <w:tcW w:w="440" w:type="dxa"/>
            <w:tcBorders>
              <w:bottom w:val="single" w:sz="4" w:space="0" w:color="auto"/>
              <w:right w:val="single" w:sz="4" w:space="0" w:color="auto"/>
            </w:tcBorders>
          </w:tcPr>
          <w:p w:rsidR="0017124A" w:rsidRDefault="0017124A" w:rsidP="005A58E8">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bottom w:val="single" w:sz="4" w:space="0" w:color="auto"/>
              <w:right w:val="single" w:sz="6" w:space="0" w:color="auto"/>
            </w:tcBorders>
          </w:tcPr>
          <w:p w:rsidR="0017124A" w:rsidRDefault="0017124A" w:rsidP="005A58E8">
            <w:pPr>
              <w:tabs>
                <w:tab w:val="left" w:pos="360"/>
              </w:tabs>
              <w:spacing w:before="120"/>
              <w:rPr>
                <w:rFonts w:ascii="Times" w:hAnsi="Times" w:cs="Times"/>
                <w:sz w:val="18"/>
                <w:szCs w:val="18"/>
              </w:rPr>
            </w:pPr>
            <w:r>
              <w:rPr>
                <w:rFonts w:ascii="Times" w:hAnsi="Times" w:cs="Times"/>
                <w:sz w:val="18"/>
                <w:szCs w:val="18"/>
              </w:rPr>
              <w:t>1</w:t>
            </w:r>
          </w:p>
        </w:tc>
        <w:tc>
          <w:tcPr>
            <w:tcW w:w="360" w:type="dxa"/>
            <w:tcBorders>
              <w:bottom w:val="single" w:sz="4" w:space="0" w:color="auto"/>
            </w:tcBorders>
          </w:tcPr>
          <w:p w:rsidR="0017124A" w:rsidRDefault="0017124A" w:rsidP="005A58E8">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17124A" w:rsidRDefault="0017124A" w:rsidP="005A58E8">
            <w:pPr>
              <w:spacing w:before="120"/>
              <w:rPr>
                <w:sz w:val="18"/>
                <w:szCs w:val="18"/>
              </w:rPr>
            </w:pPr>
            <w:r>
              <w:rPr>
                <w:sz w:val="18"/>
                <w:szCs w:val="18"/>
              </w:rPr>
              <w:t>(M) May be inoperative provided:</w:t>
            </w:r>
          </w:p>
          <w:p w:rsidR="0017124A" w:rsidRDefault="00D31D29" w:rsidP="003868A5">
            <w:pPr>
              <w:numPr>
                <w:ilvl w:val="0"/>
                <w:numId w:val="73"/>
              </w:numPr>
              <w:tabs>
                <w:tab w:val="clear" w:pos="715"/>
              </w:tabs>
              <w:ind w:left="460"/>
              <w:rPr>
                <w:sz w:val="18"/>
                <w:szCs w:val="18"/>
              </w:rPr>
            </w:pPr>
            <w:r>
              <w:rPr>
                <w:sz w:val="18"/>
                <w:szCs w:val="18"/>
              </w:rPr>
              <w:t>BFCU circuit breaker is pulled and collared, and</w:t>
            </w:r>
          </w:p>
          <w:p w:rsidR="0017124A" w:rsidRDefault="00D31D29" w:rsidP="00A66BD5">
            <w:pPr>
              <w:numPr>
                <w:ilvl w:val="0"/>
                <w:numId w:val="73"/>
              </w:numPr>
              <w:tabs>
                <w:tab w:val="clear" w:pos="715"/>
              </w:tabs>
              <w:spacing w:after="120"/>
              <w:ind w:left="460" w:hanging="374"/>
              <w:rPr>
                <w:sz w:val="18"/>
                <w:szCs w:val="18"/>
              </w:rPr>
            </w:pPr>
            <w:r>
              <w:rPr>
                <w:sz w:val="18"/>
                <w:szCs w:val="18"/>
              </w:rPr>
              <w:t xml:space="preserve">Repairs are made within </w:t>
            </w:r>
            <w:r w:rsidR="00A66BD5">
              <w:rPr>
                <w:sz w:val="18"/>
                <w:szCs w:val="18"/>
              </w:rPr>
              <w:t>five</w:t>
            </w:r>
            <w:r>
              <w:rPr>
                <w:sz w:val="18"/>
                <w:szCs w:val="18"/>
              </w:rPr>
              <w:t xml:space="preserve"> (</w:t>
            </w:r>
            <w:r w:rsidR="00A66BD5">
              <w:rPr>
                <w:sz w:val="18"/>
                <w:szCs w:val="18"/>
              </w:rPr>
              <w:t>5</w:t>
            </w:r>
            <w:r>
              <w:rPr>
                <w:sz w:val="18"/>
                <w:szCs w:val="18"/>
              </w:rPr>
              <w:t>) flight day</w:t>
            </w:r>
            <w:r w:rsidR="00A66BD5">
              <w:rPr>
                <w:sz w:val="18"/>
                <w:szCs w:val="18"/>
              </w:rPr>
              <w:t>s</w:t>
            </w:r>
            <w:r>
              <w:rPr>
                <w:sz w:val="18"/>
                <w:szCs w:val="18"/>
              </w:rPr>
              <w:t>.</w:t>
            </w:r>
          </w:p>
        </w:tc>
        <w:tc>
          <w:tcPr>
            <w:tcW w:w="2880" w:type="dxa"/>
            <w:tcBorders>
              <w:bottom w:val="single" w:sz="4" w:space="0" w:color="auto"/>
              <w:right w:val="single" w:sz="6" w:space="0" w:color="auto"/>
            </w:tcBorders>
          </w:tcPr>
          <w:p w:rsidR="00337125" w:rsidRDefault="00337125" w:rsidP="005A58E8">
            <w:pPr>
              <w:spacing w:before="120"/>
              <w:rPr>
                <w:rFonts w:ascii="Times" w:hAnsi="Times" w:cs="Times"/>
                <w:sz w:val="18"/>
                <w:szCs w:val="18"/>
              </w:rPr>
            </w:pPr>
            <w:r>
              <w:rPr>
                <w:rFonts w:ascii="Times" w:hAnsi="Times" w:cs="Times"/>
                <w:sz w:val="18"/>
                <w:szCs w:val="18"/>
              </w:rPr>
              <w:t>Maintenance will ensure that the BFCU circuit breaker is pulled and collared.</w:t>
            </w:r>
          </w:p>
        </w:tc>
        <w:tc>
          <w:tcPr>
            <w:tcW w:w="2520" w:type="dxa"/>
            <w:tcBorders>
              <w:bottom w:val="single" w:sz="4" w:space="0" w:color="auto"/>
              <w:right w:val="single" w:sz="6" w:space="0" w:color="auto"/>
            </w:tcBorders>
          </w:tcPr>
          <w:p w:rsidR="0017124A" w:rsidRPr="00FE6910" w:rsidRDefault="0017124A" w:rsidP="005A58E8">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bottom w:val="single" w:sz="4" w:space="0" w:color="auto"/>
              <w:right w:val="single" w:sz="6" w:space="0" w:color="auto"/>
            </w:tcBorders>
          </w:tcPr>
          <w:p w:rsidR="0017124A" w:rsidRPr="001E6A99" w:rsidRDefault="0017124A" w:rsidP="005A58E8">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bl>
    <w:p w:rsidR="0087174A" w:rsidRDefault="0087174A" w:rsidP="00EA538C">
      <w:pPr>
        <w:jc w:val="center"/>
        <w:rPr>
          <w:sz w:val="22"/>
          <w:szCs w:val="22"/>
        </w:rPr>
      </w:pPr>
    </w:p>
    <w:p w:rsidR="0017124A" w:rsidRDefault="0017124A" w:rsidP="00EA538C">
      <w:pPr>
        <w:jc w:val="center"/>
        <w:rPr>
          <w:sz w:val="22"/>
          <w:szCs w:val="22"/>
        </w:rPr>
        <w:sectPr w:rsidR="0017124A" w:rsidSect="00EA538C">
          <w:headerReference w:type="default" r:id="rId110"/>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7174A" w:rsidRPr="00FE6910" w:rsidTr="003C5C79">
        <w:trPr>
          <w:cantSplit/>
        </w:trPr>
        <w:tc>
          <w:tcPr>
            <w:tcW w:w="2330" w:type="dxa"/>
            <w:tcBorders>
              <w:top w:val="single" w:sz="4" w:space="0" w:color="auto"/>
              <w:left w:val="single" w:sz="6" w:space="0" w:color="auto"/>
            </w:tcBorders>
          </w:tcPr>
          <w:p w:rsidR="00DF71ED" w:rsidRDefault="00DF71ED" w:rsidP="003C5C79">
            <w:pPr>
              <w:tabs>
                <w:tab w:val="left" w:pos="440"/>
                <w:tab w:val="left" w:pos="2600"/>
              </w:tabs>
              <w:ind w:left="360" w:hanging="360"/>
              <w:rPr>
                <w:rFonts w:ascii="Times" w:hAnsi="Times" w:cs="Times"/>
                <w:sz w:val="18"/>
                <w:szCs w:val="18"/>
              </w:rPr>
            </w:pPr>
            <w:r>
              <w:rPr>
                <w:rFonts w:ascii="Times" w:hAnsi="Times" w:cs="Times"/>
                <w:sz w:val="18"/>
                <w:szCs w:val="18"/>
              </w:rPr>
              <w:lastRenderedPageBreak/>
              <w:t>8</w:t>
            </w:r>
            <w:r w:rsidR="0087174A" w:rsidRPr="00FE6910">
              <w:rPr>
                <w:rFonts w:ascii="Times" w:hAnsi="Times" w:cs="Times"/>
                <w:sz w:val="18"/>
                <w:szCs w:val="18"/>
              </w:rPr>
              <w:t>.</w:t>
            </w:r>
            <w:r w:rsidR="0087174A" w:rsidRPr="00FE6910">
              <w:rPr>
                <w:rFonts w:ascii="Times" w:hAnsi="Times" w:cs="Times"/>
                <w:sz w:val="18"/>
                <w:szCs w:val="18"/>
              </w:rPr>
              <w:tab/>
            </w:r>
            <w:r w:rsidR="00392695">
              <w:rPr>
                <w:rFonts w:ascii="Times" w:hAnsi="Times" w:cs="Times"/>
                <w:sz w:val="18"/>
                <w:szCs w:val="18"/>
              </w:rPr>
              <w:t>Control Wheel</w:t>
            </w:r>
          </w:p>
          <w:p w:rsidR="0087174A" w:rsidRPr="00FE6910" w:rsidRDefault="00DF71ED" w:rsidP="003C5C79">
            <w:pPr>
              <w:tabs>
                <w:tab w:val="left" w:pos="440"/>
                <w:tab w:val="left" w:pos="2600"/>
              </w:tabs>
              <w:ind w:left="360" w:hanging="360"/>
              <w:rPr>
                <w:rFonts w:ascii="Times" w:hAnsi="Times" w:cs="Times"/>
                <w:sz w:val="18"/>
                <w:szCs w:val="18"/>
              </w:rPr>
            </w:pPr>
            <w:r>
              <w:rPr>
                <w:rFonts w:ascii="Times" w:hAnsi="Times" w:cs="Times"/>
                <w:sz w:val="18"/>
                <w:szCs w:val="18"/>
              </w:rPr>
              <w:tab/>
            </w:r>
            <w:r w:rsidR="00392695">
              <w:rPr>
                <w:rFonts w:ascii="Times" w:hAnsi="Times" w:cs="Times"/>
                <w:sz w:val="18"/>
                <w:szCs w:val="18"/>
              </w:rPr>
              <w:t>Position</w:t>
            </w:r>
            <w:r>
              <w:rPr>
                <w:rFonts w:ascii="Times" w:hAnsi="Times" w:cs="Times"/>
                <w:sz w:val="18"/>
                <w:szCs w:val="18"/>
              </w:rPr>
              <w:t xml:space="preserve"> </w:t>
            </w:r>
            <w:r w:rsidR="00392695">
              <w:rPr>
                <w:rFonts w:ascii="Times" w:hAnsi="Times" w:cs="Times"/>
                <w:sz w:val="18"/>
                <w:szCs w:val="18"/>
              </w:rPr>
              <w:t>Sensors</w:t>
            </w:r>
          </w:p>
        </w:tc>
        <w:tc>
          <w:tcPr>
            <w:tcW w:w="440" w:type="dxa"/>
            <w:tcBorders>
              <w:top w:val="single" w:sz="4" w:space="0" w:color="auto"/>
              <w:right w:val="single" w:sz="4" w:space="0" w:color="auto"/>
            </w:tcBorders>
          </w:tcPr>
          <w:p w:rsidR="0087174A" w:rsidRPr="00FE6910" w:rsidRDefault="0087174A" w:rsidP="003C5C79">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87174A" w:rsidRPr="00FE6910" w:rsidRDefault="0087174A" w:rsidP="003C5C79">
            <w:pPr>
              <w:tabs>
                <w:tab w:val="left" w:pos="360"/>
              </w:tabs>
              <w:rPr>
                <w:rFonts w:ascii="Times" w:hAnsi="Times" w:cs="Times"/>
                <w:sz w:val="18"/>
                <w:szCs w:val="18"/>
              </w:rPr>
            </w:pPr>
          </w:p>
        </w:tc>
        <w:tc>
          <w:tcPr>
            <w:tcW w:w="360" w:type="dxa"/>
            <w:tcBorders>
              <w:top w:val="single" w:sz="4" w:space="0" w:color="auto"/>
            </w:tcBorders>
          </w:tcPr>
          <w:p w:rsidR="0087174A" w:rsidRPr="00FE6910" w:rsidRDefault="0087174A" w:rsidP="003C5C79">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87174A" w:rsidRPr="00D81D89" w:rsidRDefault="0087174A" w:rsidP="003C5C79">
            <w:pPr>
              <w:rPr>
                <w:rFonts w:ascii="Times" w:hAnsi="Times" w:cs="Times"/>
                <w:sz w:val="18"/>
                <w:szCs w:val="18"/>
              </w:rPr>
            </w:pPr>
          </w:p>
        </w:tc>
        <w:tc>
          <w:tcPr>
            <w:tcW w:w="2880" w:type="dxa"/>
            <w:tcBorders>
              <w:top w:val="single" w:sz="4" w:space="0" w:color="auto"/>
              <w:right w:val="single" w:sz="6" w:space="0" w:color="auto"/>
            </w:tcBorders>
          </w:tcPr>
          <w:p w:rsidR="0087174A" w:rsidRPr="00FE6910" w:rsidRDefault="0087174A" w:rsidP="003C5C79">
            <w:pPr>
              <w:rPr>
                <w:rFonts w:ascii="Times" w:hAnsi="Times" w:cs="Times"/>
                <w:sz w:val="18"/>
                <w:szCs w:val="18"/>
              </w:rPr>
            </w:pPr>
          </w:p>
        </w:tc>
        <w:tc>
          <w:tcPr>
            <w:tcW w:w="2520" w:type="dxa"/>
            <w:tcBorders>
              <w:top w:val="single" w:sz="4" w:space="0" w:color="auto"/>
              <w:right w:val="single" w:sz="6" w:space="0" w:color="auto"/>
            </w:tcBorders>
          </w:tcPr>
          <w:p w:rsidR="0087174A" w:rsidRPr="00D81D89" w:rsidRDefault="0087174A" w:rsidP="003C5C79">
            <w:pPr>
              <w:spacing w:after="120"/>
              <w:ind w:right="-101"/>
              <w:rPr>
                <w:sz w:val="18"/>
                <w:szCs w:val="18"/>
              </w:rPr>
            </w:pPr>
          </w:p>
        </w:tc>
        <w:tc>
          <w:tcPr>
            <w:tcW w:w="2340" w:type="dxa"/>
            <w:tcBorders>
              <w:top w:val="single" w:sz="4" w:space="0" w:color="auto"/>
              <w:right w:val="single" w:sz="6" w:space="0" w:color="auto"/>
            </w:tcBorders>
          </w:tcPr>
          <w:p w:rsidR="0087174A" w:rsidRDefault="0087174A" w:rsidP="003C5C79"/>
        </w:tc>
      </w:tr>
      <w:tr w:rsidR="003C5C79" w:rsidRPr="001E6A99" w:rsidTr="00EB4670">
        <w:trPr>
          <w:cantSplit/>
        </w:trPr>
        <w:tc>
          <w:tcPr>
            <w:tcW w:w="2330" w:type="dxa"/>
            <w:tcBorders>
              <w:left w:val="single" w:sz="6" w:space="0" w:color="auto"/>
            </w:tcBorders>
          </w:tcPr>
          <w:p w:rsidR="003C5C79" w:rsidRDefault="003C5C79" w:rsidP="00EB4670">
            <w:pPr>
              <w:tabs>
                <w:tab w:val="left" w:pos="720"/>
                <w:tab w:val="left" w:pos="2600"/>
              </w:tabs>
              <w:spacing w:before="120"/>
              <w:ind w:left="360" w:hanging="360"/>
              <w:rPr>
                <w:rFonts w:ascii="Times" w:hAnsi="Times" w:cs="Times"/>
                <w:sz w:val="18"/>
                <w:szCs w:val="18"/>
              </w:rPr>
            </w:pPr>
            <w:r>
              <w:rPr>
                <w:rFonts w:ascii="Times" w:hAnsi="Times" w:cs="Times"/>
                <w:sz w:val="18"/>
                <w:szCs w:val="18"/>
              </w:rPr>
              <w:tab/>
              <w:t>1)</w:t>
            </w:r>
            <w:r>
              <w:rPr>
                <w:rFonts w:ascii="Times" w:hAnsi="Times" w:cs="Times"/>
                <w:sz w:val="18"/>
                <w:szCs w:val="18"/>
              </w:rPr>
              <w:tab/>
              <w:t>FCC RVDTs</w:t>
            </w:r>
          </w:p>
        </w:tc>
        <w:tc>
          <w:tcPr>
            <w:tcW w:w="440" w:type="dxa"/>
            <w:tcBorders>
              <w:right w:val="single" w:sz="4" w:space="0" w:color="auto"/>
            </w:tcBorders>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8</w:t>
            </w:r>
          </w:p>
        </w:tc>
        <w:tc>
          <w:tcPr>
            <w:tcW w:w="360" w:type="dxa"/>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7</w:t>
            </w:r>
          </w:p>
        </w:tc>
        <w:tc>
          <w:tcPr>
            <w:tcW w:w="3240" w:type="dxa"/>
            <w:tcBorders>
              <w:left w:val="single" w:sz="6" w:space="0" w:color="auto"/>
              <w:right w:val="single" w:sz="6" w:space="0" w:color="auto"/>
            </w:tcBorders>
          </w:tcPr>
          <w:p w:rsidR="003C5C79" w:rsidRDefault="003C5C79" w:rsidP="00100200">
            <w:pPr>
              <w:spacing w:before="120"/>
              <w:rPr>
                <w:sz w:val="18"/>
                <w:szCs w:val="18"/>
              </w:rPr>
            </w:pPr>
            <w:r>
              <w:rPr>
                <w:sz w:val="18"/>
                <w:szCs w:val="18"/>
              </w:rPr>
              <w:t xml:space="preserve">May be inoperative provided repairs are made within </w:t>
            </w:r>
            <w:r w:rsidR="00100200">
              <w:rPr>
                <w:sz w:val="18"/>
                <w:szCs w:val="18"/>
              </w:rPr>
              <w:t>ten</w:t>
            </w:r>
            <w:r>
              <w:rPr>
                <w:sz w:val="18"/>
                <w:szCs w:val="18"/>
              </w:rPr>
              <w:t xml:space="preserve"> (1</w:t>
            </w:r>
            <w:r w:rsidR="00100200">
              <w:rPr>
                <w:sz w:val="18"/>
                <w:szCs w:val="18"/>
              </w:rPr>
              <w:t>0</w:t>
            </w:r>
            <w:r>
              <w:rPr>
                <w:sz w:val="18"/>
                <w:szCs w:val="18"/>
              </w:rPr>
              <w:t>) flight day</w:t>
            </w:r>
            <w:r w:rsidR="00100200">
              <w:rPr>
                <w:sz w:val="18"/>
                <w:szCs w:val="18"/>
              </w:rPr>
              <w:t>s</w:t>
            </w:r>
            <w:r>
              <w:rPr>
                <w:sz w:val="18"/>
                <w:szCs w:val="18"/>
              </w:rPr>
              <w:t>.</w:t>
            </w:r>
          </w:p>
        </w:tc>
        <w:tc>
          <w:tcPr>
            <w:tcW w:w="2880" w:type="dxa"/>
            <w:tcBorders>
              <w:right w:val="single" w:sz="6" w:space="0" w:color="auto"/>
            </w:tcBorders>
          </w:tcPr>
          <w:p w:rsidR="003C5C79" w:rsidRDefault="003C5C79" w:rsidP="00EB4670">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3C5C79" w:rsidRPr="00FE6910" w:rsidRDefault="003C5C79" w:rsidP="00EB4670">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3C5C79" w:rsidRPr="001E6A99" w:rsidRDefault="003C5C79" w:rsidP="00EB4670">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r w:rsidR="003C5C79" w:rsidRPr="00FE6910" w:rsidTr="003C5C79">
        <w:trPr>
          <w:cantSplit/>
        </w:trPr>
        <w:tc>
          <w:tcPr>
            <w:tcW w:w="2330" w:type="dxa"/>
            <w:tcBorders>
              <w:left w:val="single" w:sz="6" w:space="0" w:color="auto"/>
            </w:tcBorders>
          </w:tcPr>
          <w:p w:rsidR="003C5C79" w:rsidRDefault="003C5C79" w:rsidP="003C5C79">
            <w:pPr>
              <w:tabs>
                <w:tab w:val="left" w:pos="720"/>
                <w:tab w:val="left" w:pos="2600"/>
              </w:tabs>
              <w:spacing w:before="120"/>
              <w:ind w:left="360" w:hanging="360"/>
              <w:rPr>
                <w:rFonts w:ascii="Times" w:hAnsi="Times" w:cs="Times"/>
                <w:sz w:val="18"/>
                <w:szCs w:val="18"/>
              </w:rPr>
            </w:pPr>
            <w:r>
              <w:rPr>
                <w:rFonts w:ascii="Times" w:hAnsi="Times" w:cs="Times"/>
                <w:sz w:val="18"/>
                <w:szCs w:val="18"/>
              </w:rPr>
              <w:tab/>
              <w:t>2)</w:t>
            </w:r>
            <w:r>
              <w:rPr>
                <w:rFonts w:ascii="Times" w:hAnsi="Times" w:cs="Times"/>
                <w:sz w:val="18"/>
                <w:szCs w:val="18"/>
              </w:rPr>
              <w:tab/>
              <w:t>BFCU RVDTs</w:t>
            </w:r>
          </w:p>
        </w:tc>
        <w:tc>
          <w:tcPr>
            <w:tcW w:w="440" w:type="dxa"/>
            <w:tcBorders>
              <w:right w:val="single" w:sz="4" w:space="0" w:color="auto"/>
            </w:tcBorders>
          </w:tcPr>
          <w:p w:rsidR="003C5C79" w:rsidRDefault="003C5C79" w:rsidP="003C5C79">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3C5C79" w:rsidRDefault="003C5C79" w:rsidP="003C5C79">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3C5C79" w:rsidRDefault="003C5C79" w:rsidP="003C5C79">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3C5C79" w:rsidRDefault="00100200" w:rsidP="003C5C79">
            <w:pPr>
              <w:spacing w:before="120"/>
              <w:rPr>
                <w:sz w:val="18"/>
                <w:szCs w:val="18"/>
              </w:rPr>
            </w:pPr>
            <w:r>
              <w:rPr>
                <w:sz w:val="18"/>
                <w:szCs w:val="18"/>
              </w:rPr>
              <w:t>May be inoperative provided repairs are made within ten (10) flight days.</w:t>
            </w:r>
          </w:p>
        </w:tc>
        <w:tc>
          <w:tcPr>
            <w:tcW w:w="2880" w:type="dxa"/>
            <w:tcBorders>
              <w:right w:val="single" w:sz="6" w:space="0" w:color="auto"/>
            </w:tcBorders>
          </w:tcPr>
          <w:p w:rsidR="003C5C79" w:rsidRDefault="003C5C79" w:rsidP="003C5C79">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3C5C79" w:rsidRPr="00FE6910" w:rsidRDefault="003C5C79" w:rsidP="003C5C79">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3C5C79" w:rsidRPr="001E6A99" w:rsidRDefault="003C5C79" w:rsidP="003C5C79">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r w:rsidR="0087174A" w:rsidRPr="00FE6910" w:rsidTr="003C5C79">
        <w:trPr>
          <w:cantSplit/>
        </w:trPr>
        <w:tc>
          <w:tcPr>
            <w:tcW w:w="2330" w:type="dxa"/>
            <w:tcBorders>
              <w:left w:val="single" w:sz="6" w:space="0" w:color="auto"/>
            </w:tcBorders>
          </w:tcPr>
          <w:p w:rsidR="00DF71ED" w:rsidRDefault="0087174A" w:rsidP="003C5C79">
            <w:pPr>
              <w:tabs>
                <w:tab w:val="left" w:pos="440"/>
                <w:tab w:val="left" w:pos="2600"/>
              </w:tabs>
              <w:spacing w:before="120"/>
              <w:ind w:left="360" w:hanging="360"/>
              <w:rPr>
                <w:rFonts w:ascii="Times" w:hAnsi="Times" w:cs="Times"/>
                <w:sz w:val="18"/>
                <w:szCs w:val="18"/>
              </w:rPr>
            </w:pPr>
            <w:r>
              <w:rPr>
                <w:rFonts w:ascii="Times" w:hAnsi="Times" w:cs="Times"/>
                <w:sz w:val="18"/>
                <w:szCs w:val="18"/>
              </w:rPr>
              <w:t>9.</w:t>
            </w:r>
            <w:r>
              <w:rPr>
                <w:rFonts w:ascii="Times" w:hAnsi="Times" w:cs="Times"/>
                <w:sz w:val="18"/>
                <w:szCs w:val="18"/>
              </w:rPr>
              <w:tab/>
            </w:r>
            <w:r w:rsidR="00DF71ED">
              <w:rPr>
                <w:rFonts w:ascii="Times" w:hAnsi="Times" w:cs="Times"/>
                <w:sz w:val="18"/>
                <w:szCs w:val="18"/>
              </w:rPr>
              <w:t>Control Column</w:t>
            </w:r>
          </w:p>
          <w:p w:rsidR="0087174A" w:rsidRDefault="00DF71ED" w:rsidP="003C5C79">
            <w:pPr>
              <w:tabs>
                <w:tab w:val="left" w:pos="440"/>
                <w:tab w:val="left" w:pos="2600"/>
              </w:tabs>
              <w:ind w:left="360" w:hanging="360"/>
              <w:rPr>
                <w:rFonts w:ascii="Times" w:hAnsi="Times" w:cs="Times"/>
                <w:sz w:val="18"/>
                <w:szCs w:val="18"/>
              </w:rPr>
            </w:pPr>
            <w:r>
              <w:rPr>
                <w:rFonts w:ascii="Times" w:hAnsi="Times" w:cs="Times"/>
                <w:sz w:val="18"/>
                <w:szCs w:val="18"/>
              </w:rPr>
              <w:tab/>
              <w:t>Position Sensors</w:t>
            </w:r>
          </w:p>
        </w:tc>
        <w:tc>
          <w:tcPr>
            <w:tcW w:w="440" w:type="dxa"/>
            <w:tcBorders>
              <w:right w:val="single" w:sz="4" w:space="0" w:color="auto"/>
            </w:tcBorders>
          </w:tcPr>
          <w:p w:rsidR="0087174A" w:rsidRPr="00FE6910" w:rsidRDefault="0087174A" w:rsidP="0088428C">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87174A" w:rsidRDefault="0087174A" w:rsidP="0088428C">
            <w:pPr>
              <w:tabs>
                <w:tab w:val="left" w:pos="360"/>
              </w:tabs>
              <w:spacing w:before="120"/>
              <w:rPr>
                <w:rFonts w:ascii="Times" w:hAnsi="Times" w:cs="Times"/>
                <w:sz w:val="18"/>
                <w:szCs w:val="18"/>
              </w:rPr>
            </w:pPr>
          </w:p>
        </w:tc>
        <w:tc>
          <w:tcPr>
            <w:tcW w:w="360" w:type="dxa"/>
          </w:tcPr>
          <w:p w:rsidR="0087174A" w:rsidRDefault="0087174A" w:rsidP="0088428C">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87174A" w:rsidRDefault="0087174A" w:rsidP="0088428C">
            <w:pPr>
              <w:spacing w:before="120"/>
              <w:rPr>
                <w:sz w:val="18"/>
                <w:szCs w:val="18"/>
              </w:rPr>
            </w:pPr>
          </w:p>
        </w:tc>
        <w:tc>
          <w:tcPr>
            <w:tcW w:w="2880" w:type="dxa"/>
            <w:tcBorders>
              <w:right w:val="single" w:sz="6" w:space="0" w:color="auto"/>
            </w:tcBorders>
          </w:tcPr>
          <w:p w:rsidR="0087174A" w:rsidRDefault="0087174A" w:rsidP="0088428C">
            <w:pPr>
              <w:spacing w:before="120"/>
              <w:rPr>
                <w:rFonts w:ascii="Times" w:hAnsi="Times" w:cs="Times"/>
                <w:sz w:val="18"/>
                <w:szCs w:val="18"/>
              </w:rPr>
            </w:pPr>
          </w:p>
        </w:tc>
        <w:tc>
          <w:tcPr>
            <w:tcW w:w="2520" w:type="dxa"/>
            <w:tcBorders>
              <w:right w:val="single" w:sz="6" w:space="0" w:color="auto"/>
            </w:tcBorders>
          </w:tcPr>
          <w:p w:rsidR="0087174A" w:rsidRPr="00FE6910" w:rsidRDefault="0087174A" w:rsidP="0088428C">
            <w:pPr>
              <w:spacing w:before="120" w:after="120"/>
              <w:ind w:right="-101"/>
              <w:rPr>
                <w:rFonts w:ascii="Times" w:hAnsi="Times" w:cs="Times"/>
                <w:sz w:val="18"/>
                <w:szCs w:val="18"/>
              </w:rPr>
            </w:pPr>
          </w:p>
        </w:tc>
        <w:tc>
          <w:tcPr>
            <w:tcW w:w="2340" w:type="dxa"/>
            <w:tcBorders>
              <w:right w:val="single" w:sz="6" w:space="0" w:color="auto"/>
            </w:tcBorders>
          </w:tcPr>
          <w:p w:rsidR="0087174A" w:rsidRDefault="0087174A" w:rsidP="0088428C">
            <w:pPr>
              <w:spacing w:before="120"/>
            </w:pPr>
          </w:p>
        </w:tc>
      </w:tr>
      <w:tr w:rsidR="003C5C79" w:rsidRPr="001E6A99" w:rsidTr="00265F27">
        <w:trPr>
          <w:cantSplit/>
        </w:trPr>
        <w:tc>
          <w:tcPr>
            <w:tcW w:w="2330" w:type="dxa"/>
            <w:tcBorders>
              <w:left w:val="single" w:sz="6" w:space="0" w:color="auto"/>
            </w:tcBorders>
          </w:tcPr>
          <w:p w:rsidR="003C5C79" w:rsidRDefault="003C5C79" w:rsidP="00EB4670">
            <w:pPr>
              <w:tabs>
                <w:tab w:val="left" w:pos="720"/>
                <w:tab w:val="left" w:pos="2600"/>
              </w:tabs>
              <w:spacing w:before="120"/>
              <w:ind w:left="360" w:hanging="360"/>
              <w:rPr>
                <w:rFonts w:ascii="Times" w:hAnsi="Times" w:cs="Times"/>
                <w:sz w:val="18"/>
                <w:szCs w:val="18"/>
              </w:rPr>
            </w:pPr>
            <w:r>
              <w:rPr>
                <w:rFonts w:ascii="Times" w:hAnsi="Times" w:cs="Times"/>
                <w:sz w:val="18"/>
                <w:szCs w:val="18"/>
              </w:rPr>
              <w:tab/>
              <w:t>1)</w:t>
            </w:r>
            <w:r>
              <w:rPr>
                <w:rFonts w:ascii="Times" w:hAnsi="Times" w:cs="Times"/>
                <w:sz w:val="18"/>
                <w:szCs w:val="18"/>
              </w:rPr>
              <w:tab/>
              <w:t>FCC RVDTs</w:t>
            </w:r>
          </w:p>
        </w:tc>
        <w:tc>
          <w:tcPr>
            <w:tcW w:w="440" w:type="dxa"/>
            <w:tcBorders>
              <w:right w:val="single" w:sz="4" w:space="0" w:color="auto"/>
            </w:tcBorders>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8</w:t>
            </w:r>
          </w:p>
        </w:tc>
        <w:tc>
          <w:tcPr>
            <w:tcW w:w="360" w:type="dxa"/>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7</w:t>
            </w:r>
          </w:p>
        </w:tc>
        <w:tc>
          <w:tcPr>
            <w:tcW w:w="3240" w:type="dxa"/>
            <w:tcBorders>
              <w:left w:val="single" w:sz="6" w:space="0" w:color="auto"/>
              <w:right w:val="single" w:sz="6" w:space="0" w:color="auto"/>
            </w:tcBorders>
          </w:tcPr>
          <w:p w:rsidR="003C5C79" w:rsidRDefault="00100200" w:rsidP="00EB4670">
            <w:pPr>
              <w:spacing w:before="120"/>
              <w:rPr>
                <w:sz w:val="18"/>
                <w:szCs w:val="18"/>
              </w:rPr>
            </w:pPr>
            <w:r>
              <w:rPr>
                <w:sz w:val="18"/>
                <w:szCs w:val="18"/>
              </w:rPr>
              <w:t>May be inoperative provided repairs are made within ten (10) flight days.</w:t>
            </w:r>
          </w:p>
        </w:tc>
        <w:tc>
          <w:tcPr>
            <w:tcW w:w="2880" w:type="dxa"/>
            <w:tcBorders>
              <w:right w:val="single" w:sz="6" w:space="0" w:color="auto"/>
            </w:tcBorders>
          </w:tcPr>
          <w:p w:rsidR="003C5C79" w:rsidRDefault="003C5C79" w:rsidP="00EB4670">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3C5C79" w:rsidRPr="00FE6910" w:rsidRDefault="003C5C79" w:rsidP="00EB4670">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3C5C79" w:rsidRPr="001E6A99" w:rsidRDefault="003C5C79" w:rsidP="00EB4670">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r w:rsidR="003C5C79" w:rsidRPr="001E6A99" w:rsidTr="00265F27">
        <w:trPr>
          <w:cantSplit/>
        </w:trPr>
        <w:tc>
          <w:tcPr>
            <w:tcW w:w="2330" w:type="dxa"/>
            <w:tcBorders>
              <w:left w:val="single" w:sz="6" w:space="0" w:color="auto"/>
              <w:bottom w:val="single" w:sz="4" w:space="0" w:color="auto"/>
            </w:tcBorders>
          </w:tcPr>
          <w:p w:rsidR="003C5C79" w:rsidRDefault="003C5C79" w:rsidP="00EB4670">
            <w:pPr>
              <w:tabs>
                <w:tab w:val="left" w:pos="720"/>
                <w:tab w:val="left" w:pos="2600"/>
              </w:tabs>
              <w:spacing w:before="120"/>
              <w:ind w:left="360" w:hanging="360"/>
              <w:rPr>
                <w:rFonts w:ascii="Times" w:hAnsi="Times" w:cs="Times"/>
                <w:sz w:val="18"/>
                <w:szCs w:val="18"/>
              </w:rPr>
            </w:pPr>
            <w:r>
              <w:rPr>
                <w:rFonts w:ascii="Times" w:hAnsi="Times" w:cs="Times"/>
                <w:sz w:val="18"/>
                <w:szCs w:val="18"/>
              </w:rPr>
              <w:tab/>
              <w:t>2)</w:t>
            </w:r>
            <w:r>
              <w:rPr>
                <w:rFonts w:ascii="Times" w:hAnsi="Times" w:cs="Times"/>
                <w:sz w:val="18"/>
                <w:szCs w:val="18"/>
              </w:rPr>
              <w:tab/>
              <w:t>BFCU RVDTs</w:t>
            </w:r>
          </w:p>
        </w:tc>
        <w:tc>
          <w:tcPr>
            <w:tcW w:w="440" w:type="dxa"/>
            <w:tcBorders>
              <w:bottom w:val="single" w:sz="4" w:space="0" w:color="auto"/>
              <w:right w:val="single" w:sz="4" w:space="0" w:color="auto"/>
            </w:tcBorders>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bottom w:val="single" w:sz="4" w:space="0" w:color="auto"/>
              <w:right w:val="single" w:sz="6" w:space="0" w:color="auto"/>
            </w:tcBorders>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3C5C79" w:rsidRDefault="003C5C79" w:rsidP="00EB4670">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bottom w:val="single" w:sz="4" w:space="0" w:color="auto"/>
              <w:right w:val="single" w:sz="6" w:space="0" w:color="auto"/>
            </w:tcBorders>
          </w:tcPr>
          <w:p w:rsidR="003C5C79" w:rsidRDefault="00100200" w:rsidP="00EB4670">
            <w:pPr>
              <w:spacing w:before="120"/>
              <w:rPr>
                <w:sz w:val="18"/>
                <w:szCs w:val="18"/>
              </w:rPr>
            </w:pPr>
            <w:r>
              <w:rPr>
                <w:sz w:val="18"/>
                <w:szCs w:val="18"/>
              </w:rPr>
              <w:t>May be inoperative provided repairs are made within ten (10) flight days.</w:t>
            </w:r>
          </w:p>
        </w:tc>
        <w:tc>
          <w:tcPr>
            <w:tcW w:w="2880" w:type="dxa"/>
            <w:tcBorders>
              <w:bottom w:val="single" w:sz="4" w:space="0" w:color="auto"/>
              <w:right w:val="single" w:sz="6" w:space="0" w:color="auto"/>
            </w:tcBorders>
          </w:tcPr>
          <w:p w:rsidR="003C5C79" w:rsidRDefault="003C5C79" w:rsidP="00EB4670">
            <w:pPr>
              <w:spacing w:before="120"/>
              <w:rPr>
                <w:rFonts w:ascii="Times" w:hAnsi="Times" w:cs="Times"/>
                <w:sz w:val="18"/>
                <w:szCs w:val="18"/>
              </w:rPr>
            </w:pPr>
            <w:r>
              <w:rPr>
                <w:rFonts w:ascii="Times" w:hAnsi="Times" w:cs="Times"/>
                <w:sz w:val="18"/>
                <w:szCs w:val="18"/>
              </w:rPr>
              <w:t>None required.</w:t>
            </w:r>
          </w:p>
        </w:tc>
        <w:tc>
          <w:tcPr>
            <w:tcW w:w="2520" w:type="dxa"/>
            <w:tcBorders>
              <w:bottom w:val="single" w:sz="4" w:space="0" w:color="auto"/>
              <w:right w:val="single" w:sz="6" w:space="0" w:color="auto"/>
            </w:tcBorders>
          </w:tcPr>
          <w:p w:rsidR="003C5C79" w:rsidRPr="00FE6910" w:rsidRDefault="003C5C79" w:rsidP="00EB4670">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bottom w:val="single" w:sz="4" w:space="0" w:color="auto"/>
              <w:right w:val="single" w:sz="6" w:space="0" w:color="auto"/>
            </w:tcBorders>
          </w:tcPr>
          <w:p w:rsidR="003C5C79" w:rsidRPr="001E6A99" w:rsidRDefault="003C5C79" w:rsidP="00265F27">
            <w:pPr>
              <w:spacing w:before="120" w:after="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bl>
    <w:p w:rsidR="00265F27" w:rsidRDefault="00265F27" w:rsidP="00EB4670">
      <w:pPr>
        <w:tabs>
          <w:tab w:val="left" w:pos="440"/>
          <w:tab w:val="left" w:pos="2600"/>
        </w:tabs>
        <w:spacing w:before="120"/>
        <w:ind w:left="360" w:hanging="360"/>
        <w:rPr>
          <w:rFonts w:ascii="Times" w:hAnsi="Times" w:cs="Times"/>
          <w:sz w:val="18"/>
          <w:szCs w:val="18"/>
        </w:rPr>
        <w:sectPr w:rsidR="00265F27" w:rsidSect="00EA538C">
          <w:headerReference w:type="default" r:id="rId111"/>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265F27" w:rsidTr="00265F27">
        <w:trPr>
          <w:cantSplit/>
        </w:trPr>
        <w:tc>
          <w:tcPr>
            <w:tcW w:w="2330" w:type="dxa"/>
            <w:tcBorders>
              <w:top w:val="single" w:sz="4" w:space="0" w:color="auto"/>
              <w:left w:val="single" w:sz="6" w:space="0" w:color="auto"/>
            </w:tcBorders>
          </w:tcPr>
          <w:p w:rsidR="00265F27" w:rsidRDefault="00265F27" w:rsidP="00265F27">
            <w:pPr>
              <w:tabs>
                <w:tab w:val="left" w:pos="440"/>
                <w:tab w:val="left" w:pos="2600"/>
              </w:tabs>
              <w:ind w:left="360" w:hanging="360"/>
              <w:rPr>
                <w:rFonts w:ascii="Times" w:hAnsi="Times" w:cs="Times"/>
                <w:sz w:val="18"/>
                <w:szCs w:val="18"/>
              </w:rPr>
            </w:pPr>
            <w:r>
              <w:rPr>
                <w:rFonts w:ascii="Times" w:hAnsi="Times" w:cs="Times"/>
                <w:sz w:val="18"/>
                <w:szCs w:val="18"/>
              </w:rPr>
              <w:lastRenderedPageBreak/>
              <w:t>10.</w:t>
            </w:r>
            <w:r>
              <w:rPr>
                <w:rFonts w:ascii="Times" w:hAnsi="Times" w:cs="Times"/>
                <w:sz w:val="18"/>
                <w:szCs w:val="18"/>
              </w:rPr>
              <w:tab/>
              <w:t>Rudder Pedal</w:t>
            </w:r>
          </w:p>
          <w:p w:rsidR="00265F27" w:rsidRDefault="00265F27" w:rsidP="00265F27">
            <w:pPr>
              <w:tabs>
                <w:tab w:val="left" w:pos="440"/>
                <w:tab w:val="left" w:pos="2600"/>
              </w:tabs>
              <w:ind w:left="360" w:hanging="360"/>
              <w:rPr>
                <w:rFonts w:ascii="Times" w:hAnsi="Times" w:cs="Times"/>
                <w:sz w:val="18"/>
                <w:szCs w:val="18"/>
              </w:rPr>
            </w:pPr>
            <w:r>
              <w:rPr>
                <w:rFonts w:ascii="Times" w:hAnsi="Times" w:cs="Times"/>
                <w:sz w:val="18"/>
                <w:szCs w:val="18"/>
              </w:rPr>
              <w:tab/>
              <w:t>Position Sensors</w:t>
            </w:r>
          </w:p>
        </w:tc>
        <w:tc>
          <w:tcPr>
            <w:tcW w:w="440" w:type="dxa"/>
            <w:tcBorders>
              <w:top w:val="single" w:sz="4" w:space="0" w:color="auto"/>
              <w:right w:val="single" w:sz="4" w:space="0" w:color="auto"/>
            </w:tcBorders>
          </w:tcPr>
          <w:p w:rsidR="00265F27" w:rsidRPr="00FE6910" w:rsidRDefault="00265F27" w:rsidP="00265F27">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265F27" w:rsidRDefault="00265F27" w:rsidP="00265F27">
            <w:pPr>
              <w:tabs>
                <w:tab w:val="left" w:pos="360"/>
              </w:tabs>
              <w:rPr>
                <w:rFonts w:ascii="Times" w:hAnsi="Times" w:cs="Times"/>
                <w:sz w:val="18"/>
                <w:szCs w:val="18"/>
              </w:rPr>
            </w:pPr>
          </w:p>
        </w:tc>
        <w:tc>
          <w:tcPr>
            <w:tcW w:w="360" w:type="dxa"/>
            <w:tcBorders>
              <w:top w:val="single" w:sz="4" w:space="0" w:color="auto"/>
            </w:tcBorders>
          </w:tcPr>
          <w:p w:rsidR="00265F27" w:rsidRDefault="00265F27" w:rsidP="00265F27">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265F27" w:rsidRDefault="00265F27" w:rsidP="00265F27">
            <w:pPr>
              <w:rPr>
                <w:sz w:val="18"/>
                <w:szCs w:val="18"/>
              </w:rPr>
            </w:pPr>
          </w:p>
        </w:tc>
        <w:tc>
          <w:tcPr>
            <w:tcW w:w="2880" w:type="dxa"/>
            <w:tcBorders>
              <w:top w:val="single" w:sz="4" w:space="0" w:color="auto"/>
              <w:right w:val="single" w:sz="6" w:space="0" w:color="auto"/>
            </w:tcBorders>
          </w:tcPr>
          <w:p w:rsidR="00265F27" w:rsidRDefault="00265F27" w:rsidP="00265F27">
            <w:pPr>
              <w:rPr>
                <w:rFonts w:ascii="Times" w:hAnsi="Times" w:cs="Times"/>
                <w:sz w:val="18"/>
                <w:szCs w:val="18"/>
              </w:rPr>
            </w:pPr>
          </w:p>
        </w:tc>
        <w:tc>
          <w:tcPr>
            <w:tcW w:w="2520" w:type="dxa"/>
            <w:tcBorders>
              <w:top w:val="single" w:sz="4" w:space="0" w:color="auto"/>
              <w:right w:val="single" w:sz="6" w:space="0" w:color="auto"/>
            </w:tcBorders>
          </w:tcPr>
          <w:p w:rsidR="00265F27" w:rsidRPr="00FE6910" w:rsidRDefault="00265F27" w:rsidP="00265F27">
            <w:pPr>
              <w:spacing w:after="120"/>
              <w:ind w:right="-101"/>
              <w:rPr>
                <w:rFonts w:ascii="Times" w:hAnsi="Times" w:cs="Times"/>
                <w:sz w:val="18"/>
                <w:szCs w:val="18"/>
              </w:rPr>
            </w:pPr>
          </w:p>
        </w:tc>
        <w:tc>
          <w:tcPr>
            <w:tcW w:w="2340" w:type="dxa"/>
            <w:tcBorders>
              <w:top w:val="single" w:sz="4" w:space="0" w:color="auto"/>
              <w:right w:val="single" w:sz="6" w:space="0" w:color="auto"/>
            </w:tcBorders>
          </w:tcPr>
          <w:p w:rsidR="00265F27" w:rsidRDefault="00265F27" w:rsidP="00265F27"/>
        </w:tc>
      </w:tr>
      <w:tr w:rsidR="00265F27" w:rsidRPr="001E6A99" w:rsidTr="00EB4670">
        <w:trPr>
          <w:cantSplit/>
        </w:trPr>
        <w:tc>
          <w:tcPr>
            <w:tcW w:w="2330" w:type="dxa"/>
            <w:tcBorders>
              <w:left w:val="single" w:sz="6" w:space="0" w:color="auto"/>
            </w:tcBorders>
          </w:tcPr>
          <w:p w:rsidR="00265F27" w:rsidRDefault="00265F27" w:rsidP="00EB4670">
            <w:pPr>
              <w:tabs>
                <w:tab w:val="left" w:pos="720"/>
                <w:tab w:val="left" w:pos="2600"/>
              </w:tabs>
              <w:spacing w:before="120"/>
              <w:ind w:left="360" w:hanging="360"/>
              <w:rPr>
                <w:rFonts w:ascii="Times" w:hAnsi="Times" w:cs="Times"/>
                <w:sz w:val="18"/>
                <w:szCs w:val="18"/>
              </w:rPr>
            </w:pPr>
            <w:r>
              <w:rPr>
                <w:rFonts w:ascii="Times" w:hAnsi="Times" w:cs="Times"/>
                <w:sz w:val="18"/>
                <w:szCs w:val="18"/>
              </w:rPr>
              <w:tab/>
              <w:t>1)</w:t>
            </w:r>
            <w:r>
              <w:rPr>
                <w:rFonts w:ascii="Times" w:hAnsi="Times" w:cs="Times"/>
                <w:sz w:val="18"/>
                <w:szCs w:val="18"/>
              </w:rPr>
              <w:tab/>
              <w:t>FCC RVDTs</w:t>
            </w:r>
          </w:p>
        </w:tc>
        <w:tc>
          <w:tcPr>
            <w:tcW w:w="440" w:type="dxa"/>
            <w:tcBorders>
              <w:right w:val="single" w:sz="4" w:space="0" w:color="auto"/>
            </w:tcBorders>
          </w:tcPr>
          <w:p w:rsidR="00265F27" w:rsidRDefault="00265F27" w:rsidP="00EB4670">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265F27" w:rsidRDefault="00265F27" w:rsidP="00EB4670">
            <w:pPr>
              <w:tabs>
                <w:tab w:val="left" w:pos="360"/>
              </w:tabs>
              <w:spacing w:before="120"/>
              <w:rPr>
                <w:rFonts w:ascii="Times" w:hAnsi="Times" w:cs="Times"/>
                <w:sz w:val="18"/>
                <w:szCs w:val="18"/>
              </w:rPr>
            </w:pPr>
            <w:r>
              <w:rPr>
                <w:rFonts w:ascii="Times" w:hAnsi="Times" w:cs="Times"/>
                <w:sz w:val="18"/>
                <w:szCs w:val="18"/>
              </w:rPr>
              <w:t>4</w:t>
            </w:r>
          </w:p>
        </w:tc>
        <w:tc>
          <w:tcPr>
            <w:tcW w:w="360" w:type="dxa"/>
          </w:tcPr>
          <w:p w:rsidR="00265F27" w:rsidRDefault="00265F27" w:rsidP="00EB4670">
            <w:pPr>
              <w:tabs>
                <w:tab w:val="left" w:pos="360"/>
              </w:tabs>
              <w:spacing w:before="120"/>
              <w:rPr>
                <w:rFonts w:ascii="Times" w:hAnsi="Times" w:cs="Times"/>
                <w:sz w:val="18"/>
                <w:szCs w:val="18"/>
              </w:rPr>
            </w:pPr>
            <w:r>
              <w:rPr>
                <w:rFonts w:ascii="Times" w:hAnsi="Times" w:cs="Times"/>
                <w:sz w:val="18"/>
                <w:szCs w:val="18"/>
              </w:rPr>
              <w:t>3</w:t>
            </w:r>
          </w:p>
        </w:tc>
        <w:tc>
          <w:tcPr>
            <w:tcW w:w="3240" w:type="dxa"/>
            <w:tcBorders>
              <w:left w:val="single" w:sz="6" w:space="0" w:color="auto"/>
              <w:right w:val="single" w:sz="6" w:space="0" w:color="auto"/>
            </w:tcBorders>
          </w:tcPr>
          <w:p w:rsidR="00265F27" w:rsidRDefault="00265F27" w:rsidP="00EB4670">
            <w:pPr>
              <w:spacing w:before="120"/>
              <w:rPr>
                <w:sz w:val="18"/>
                <w:szCs w:val="18"/>
              </w:rPr>
            </w:pPr>
            <w:r>
              <w:rPr>
                <w:sz w:val="18"/>
                <w:szCs w:val="18"/>
              </w:rPr>
              <w:t>May be inoperative pro</w:t>
            </w:r>
            <w:r w:rsidR="00100200">
              <w:rPr>
                <w:sz w:val="18"/>
                <w:szCs w:val="18"/>
              </w:rPr>
              <w:t>vided repairs are made within ten</w:t>
            </w:r>
            <w:r>
              <w:rPr>
                <w:sz w:val="18"/>
                <w:szCs w:val="18"/>
              </w:rPr>
              <w:t xml:space="preserve"> (1</w:t>
            </w:r>
            <w:r w:rsidR="00100200">
              <w:rPr>
                <w:sz w:val="18"/>
                <w:szCs w:val="18"/>
              </w:rPr>
              <w:t>0</w:t>
            </w:r>
            <w:r>
              <w:rPr>
                <w:sz w:val="18"/>
                <w:szCs w:val="18"/>
              </w:rPr>
              <w:t>) flight day</w:t>
            </w:r>
            <w:r w:rsidR="00100200">
              <w:rPr>
                <w:sz w:val="18"/>
                <w:szCs w:val="18"/>
              </w:rPr>
              <w:t>s</w:t>
            </w:r>
            <w:r>
              <w:rPr>
                <w:sz w:val="18"/>
                <w:szCs w:val="18"/>
              </w:rPr>
              <w:t>.</w:t>
            </w:r>
          </w:p>
        </w:tc>
        <w:tc>
          <w:tcPr>
            <w:tcW w:w="2880" w:type="dxa"/>
            <w:tcBorders>
              <w:right w:val="single" w:sz="6" w:space="0" w:color="auto"/>
            </w:tcBorders>
          </w:tcPr>
          <w:p w:rsidR="00265F27" w:rsidRDefault="00265F27" w:rsidP="00EB4670">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265F27" w:rsidRPr="00FE6910" w:rsidRDefault="00265F27" w:rsidP="00EB4670">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265F27" w:rsidRPr="001E6A99" w:rsidRDefault="00265F27" w:rsidP="00EB4670">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r w:rsidR="00265F27" w:rsidRPr="001E6A99" w:rsidTr="00EB4670">
        <w:trPr>
          <w:cantSplit/>
        </w:trPr>
        <w:tc>
          <w:tcPr>
            <w:tcW w:w="2330" w:type="dxa"/>
            <w:tcBorders>
              <w:left w:val="single" w:sz="6" w:space="0" w:color="auto"/>
            </w:tcBorders>
          </w:tcPr>
          <w:p w:rsidR="00265F27" w:rsidRDefault="00265F27" w:rsidP="00EB4670">
            <w:pPr>
              <w:tabs>
                <w:tab w:val="left" w:pos="720"/>
                <w:tab w:val="left" w:pos="2600"/>
              </w:tabs>
              <w:spacing w:before="120"/>
              <w:ind w:left="360" w:hanging="360"/>
              <w:rPr>
                <w:rFonts w:ascii="Times" w:hAnsi="Times" w:cs="Times"/>
                <w:sz w:val="18"/>
                <w:szCs w:val="18"/>
              </w:rPr>
            </w:pPr>
            <w:r>
              <w:rPr>
                <w:rFonts w:ascii="Times" w:hAnsi="Times" w:cs="Times"/>
                <w:sz w:val="18"/>
                <w:szCs w:val="18"/>
              </w:rPr>
              <w:tab/>
            </w:r>
            <w:r w:rsidRPr="003C14FF">
              <w:rPr>
                <w:rFonts w:ascii="Times" w:hAnsi="Times" w:cs="Times"/>
                <w:sz w:val="18"/>
                <w:szCs w:val="18"/>
              </w:rPr>
              <w:t>2)</w:t>
            </w:r>
            <w:r w:rsidRPr="003C14FF">
              <w:rPr>
                <w:rFonts w:ascii="Times" w:hAnsi="Times" w:cs="Times"/>
                <w:sz w:val="18"/>
                <w:szCs w:val="18"/>
              </w:rPr>
              <w:tab/>
              <w:t>BFCU RVDT</w:t>
            </w:r>
          </w:p>
        </w:tc>
        <w:tc>
          <w:tcPr>
            <w:tcW w:w="440" w:type="dxa"/>
            <w:tcBorders>
              <w:right w:val="single" w:sz="4" w:space="0" w:color="auto"/>
            </w:tcBorders>
          </w:tcPr>
          <w:p w:rsidR="00265F27" w:rsidRDefault="00265F27" w:rsidP="00EB4670">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265F27" w:rsidRDefault="00265F27" w:rsidP="00EB4670">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265F27" w:rsidRDefault="00265F27" w:rsidP="00EB4670">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265F27" w:rsidRDefault="00265F27" w:rsidP="00EB4670">
            <w:pPr>
              <w:spacing w:before="120"/>
              <w:rPr>
                <w:sz w:val="18"/>
                <w:szCs w:val="18"/>
              </w:rPr>
            </w:pPr>
            <w:r>
              <w:rPr>
                <w:sz w:val="18"/>
                <w:szCs w:val="18"/>
              </w:rPr>
              <w:t>(M) May be inoperative provided:</w:t>
            </w:r>
          </w:p>
          <w:p w:rsidR="00265F27" w:rsidRDefault="00265F27" w:rsidP="003868A5">
            <w:pPr>
              <w:numPr>
                <w:ilvl w:val="0"/>
                <w:numId w:val="63"/>
              </w:numPr>
              <w:tabs>
                <w:tab w:val="clear" w:pos="715"/>
                <w:tab w:val="num" w:pos="460"/>
              </w:tabs>
              <w:ind w:left="460"/>
              <w:rPr>
                <w:sz w:val="18"/>
                <w:szCs w:val="18"/>
              </w:rPr>
            </w:pPr>
            <w:r>
              <w:rPr>
                <w:sz w:val="18"/>
                <w:szCs w:val="18"/>
              </w:rPr>
              <w:t>BFCU circuit breaker is pulled and collared, and</w:t>
            </w:r>
          </w:p>
          <w:p w:rsidR="00265F27" w:rsidRDefault="00265F27" w:rsidP="00100200">
            <w:pPr>
              <w:numPr>
                <w:ilvl w:val="0"/>
                <w:numId w:val="63"/>
              </w:numPr>
              <w:tabs>
                <w:tab w:val="clear" w:pos="715"/>
                <w:tab w:val="num" w:pos="460"/>
              </w:tabs>
              <w:ind w:left="460"/>
              <w:rPr>
                <w:sz w:val="18"/>
                <w:szCs w:val="18"/>
              </w:rPr>
            </w:pPr>
            <w:r>
              <w:rPr>
                <w:sz w:val="18"/>
                <w:szCs w:val="18"/>
              </w:rPr>
              <w:t xml:space="preserve">Repairs are made within </w:t>
            </w:r>
            <w:r w:rsidR="00100200">
              <w:rPr>
                <w:sz w:val="18"/>
                <w:szCs w:val="18"/>
              </w:rPr>
              <w:t>ten</w:t>
            </w:r>
            <w:r>
              <w:rPr>
                <w:sz w:val="18"/>
                <w:szCs w:val="18"/>
              </w:rPr>
              <w:t xml:space="preserve"> (1</w:t>
            </w:r>
            <w:r w:rsidR="00100200">
              <w:rPr>
                <w:sz w:val="18"/>
                <w:szCs w:val="18"/>
              </w:rPr>
              <w:t>0</w:t>
            </w:r>
            <w:r>
              <w:rPr>
                <w:sz w:val="18"/>
                <w:szCs w:val="18"/>
              </w:rPr>
              <w:t>) flight day</w:t>
            </w:r>
            <w:r w:rsidR="00100200">
              <w:rPr>
                <w:sz w:val="18"/>
                <w:szCs w:val="18"/>
              </w:rPr>
              <w:t>s</w:t>
            </w:r>
            <w:r>
              <w:rPr>
                <w:sz w:val="18"/>
                <w:szCs w:val="18"/>
              </w:rPr>
              <w:t>.</w:t>
            </w:r>
          </w:p>
        </w:tc>
        <w:tc>
          <w:tcPr>
            <w:tcW w:w="2880" w:type="dxa"/>
            <w:tcBorders>
              <w:right w:val="single" w:sz="6" w:space="0" w:color="auto"/>
            </w:tcBorders>
          </w:tcPr>
          <w:p w:rsidR="00265F27" w:rsidRDefault="00337125" w:rsidP="00EB4670">
            <w:pPr>
              <w:spacing w:before="120"/>
              <w:rPr>
                <w:rFonts w:ascii="Times" w:hAnsi="Times" w:cs="Times"/>
                <w:sz w:val="18"/>
                <w:szCs w:val="18"/>
              </w:rPr>
            </w:pPr>
            <w:r>
              <w:rPr>
                <w:rFonts w:ascii="Times" w:hAnsi="Times" w:cs="Times"/>
                <w:sz w:val="18"/>
                <w:szCs w:val="18"/>
              </w:rPr>
              <w:t>Maintenance will ensure that the BFCU circuit breaker is pulled and collared</w:t>
            </w:r>
          </w:p>
        </w:tc>
        <w:tc>
          <w:tcPr>
            <w:tcW w:w="2520" w:type="dxa"/>
            <w:tcBorders>
              <w:right w:val="single" w:sz="6" w:space="0" w:color="auto"/>
            </w:tcBorders>
          </w:tcPr>
          <w:p w:rsidR="00265F27" w:rsidRPr="00FE6910" w:rsidRDefault="00265F27" w:rsidP="00EB4670">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265F27" w:rsidRPr="001E6A99" w:rsidRDefault="00265F27" w:rsidP="00EB4670">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r w:rsidR="00DF71ED" w:rsidRPr="00FE6910" w:rsidTr="00100200">
        <w:trPr>
          <w:cantSplit/>
        </w:trPr>
        <w:tc>
          <w:tcPr>
            <w:tcW w:w="2330" w:type="dxa"/>
            <w:tcBorders>
              <w:left w:val="single" w:sz="6" w:space="0" w:color="auto"/>
            </w:tcBorders>
          </w:tcPr>
          <w:p w:rsidR="00DF71ED" w:rsidRDefault="00DF71ED" w:rsidP="00100200">
            <w:pPr>
              <w:tabs>
                <w:tab w:val="left" w:pos="720"/>
                <w:tab w:val="left" w:pos="2600"/>
              </w:tabs>
              <w:spacing w:before="120"/>
              <w:ind w:left="360" w:hanging="360"/>
              <w:rPr>
                <w:rFonts w:ascii="Times" w:hAnsi="Times" w:cs="Times"/>
                <w:sz w:val="18"/>
                <w:szCs w:val="18"/>
              </w:rPr>
            </w:pPr>
            <w:r>
              <w:rPr>
                <w:rFonts w:ascii="Times" w:hAnsi="Times" w:cs="Times"/>
                <w:sz w:val="18"/>
                <w:szCs w:val="18"/>
              </w:rPr>
              <w:t>11.</w:t>
            </w:r>
            <w:r>
              <w:rPr>
                <w:rFonts w:ascii="Times" w:hAnsi="Times" w:cs="Times"/>
                <w:sz w:val="18"/>
                <w:szCs w:val="18"/>
              </w:rPr>
              <w:tab/>
            </w:r>
            <w:r w:rsidR="0069510E">
              <w:rPr>
                <w:rFonts w:ascii="Times" w:hAnsi="Times" w:cs="Times"/>
                <w:sz w:val="18"/>
                <w:szCs w:val="18"/>
              </w:rPr>
              <w:t>Speed Brake Handle</w:t>
            </w:r>
          </w:p>
          <w:p w:rsidR="00DF71ED" w:rsidRDefault="00DF71ED" w:rsidP="003C5C79">
            <w:pPr>
              <w:tabs>
                <w:tab w:val="left" w:pos="720"/>
                <w:tab w:val="left" w:pos="2600"/>
              </w:tabs>
              <w:ind w:left="360" w:hanging="360"/>
              <w:rPr>
                <w:rFonts w:ascii="Times" w:hAnsi="Times" w:cs="Times"/>
                <w:sz w:val="18"/>
                <w:szCs w:val="18"/>
              </w:rPr>
            </w:pPr>
            <w:r>
              <w:rPr>
                <w:rFonts w:ascii="Times" w:hAnsi="Times" w:cs="Times"/>
                <w:sz w:val="18"/>
                <w:szCs w:val="18"/>
              </w:rPr>
              <w:tab/>
              <w:t>Position Sensors</w:t>
            </w:r>
          </w:p>
        </w:tc>
        <w:tc>
          <w:tcPr>
            <w:tcW w:w="440" w:type="dxa"/>
            <w:tcBorders>
              <w:right w:val="single" w:sz="4" w:space="0" w:color="auto"/>
            </w:tcBorders>
          </w:tcPr>
          <w:p w:rsidR="00DF71ED" w:rsidRDefault="00DF71ED" w:rsidP="00100200">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DF71ED" w:rsidRDefault="00DF71ED" w:rsidP="00100200">
            <w:pPr>
              <w:tabs>
                <w:tab w:val="left" w:pos="360"/>
              </w:tabs>
              <w:spacing w:before="120"/>
              <w:rPr>
                <w:rFonts w:ascii="Times" w:hAnsi="Times" w:cs="Times"/>
                <w:sz w:val="18"/>
                <w:szCs w:val="18"/>
              </w:rPr>
            </w:pPr>
            <w:r>
              <w:rPr>
                <w:rFonts w:ascii="Times" w:hAnsi="Times" w:cs="Times"/>
                <w:sz w:val="18"/>
                <w:szCs w:val="18"/>
              </w:rPr>
              <w:t>4</w:t>
            </w:r>
          </w:p>
        </w:tc>
        <w:tc>
          <w:tcPr>
            <w:tcW w:w="360" w:type="dxa"/>
          </w:tcPr>
          <w:p w:rsidR="00DF71ED" w:rsidRDefault="00DF71ED" w:rsidP="00100200">
            <w:pPr>
              <w:tabs>
                <w:tab w:val="left" w:pos="360"/>
              </w:tabs>
              <w:spacing w:before="120"/>
              <w:rPr>
                <w:rFonts w:ascii="Times" w:hAnsi="Times" w:cs="Times"/>
                <w:sz w:val="18"/>
                <w:szCs w:val="18"/>
              </w:rPr>
            </w:pPr>
            <w:r>
              <w:rPr>
                <w:rFonts w:ascii="Times" w:hAnsi="Times" w:cs="Times"/>
                <w:sz w:val="18"/>
                <w:szCs w:val="18"/>
              </w:rPr>
              <w:t>3</w:t>
            </w:r>
          </w:p>
        </w:tc>
        <w:tc>
          <w:tcPr>
            <w:tcW w:w="3240" w:type="dxa"/>
            <w:tcBorders>
              <w:left w:val="single" w:sz="6" w:space="0" w:color="auto"/>
              <w:right w:val="single" w:sz="6" w:space="0" w:color="auto"/>
            </w:tcBorders>
          </w:tcPr>
          <w:p w:rsidR="00DF71ED" w:rsidRDefault="00DF71ED" w:rsidP="00100200">
            <w:pPr>
              <w:spacing w:before="120" w:after="120"/>
              <w:rPr>
                <w:sz w:val="18"/>
                <w:szCs w:val="18"/>
              </w:rPr>
            </w:pPr>
            <w:r>
              <w:rPr>
                <w:sz w:val="18"/>
                <w:szCs w:val="18"/>
              </w:rPr>
              <w:t xml:space="preserve">May be inoperative provided repairs are made within </w:t>
            </w:r>
            <w:r w:rsidR="0069510E">
              <w:rPr>
                <w:sz w:val="18"/>
                <w:szCs w:val="18"/>
              </w:rPr>
              <w:t>ten</w:t>
            </w:r>
            <w:r>
              <w:rPr>
                <w:sz w:val="18"/>
                <w:szCs w:val="18"/>
              </w:rPr>
              <w:t xml:space="preserve"> (1</w:t>
            </w:r>
            <w:r w:rsidR="0069510E">
              <w:rPr>
                <w:sz w:val="18"/>
                <w:szCs w:val="18"/>
              </w:rPr>
              <w:t>0</w:t>
            </w:r>
            <w:r>
              <w:rPr>
                <w:sz w:val="18"/>
                <w:szCs w:val="18"/>
              </w:rPr>
              <w:t>) flight day</w:t>
            </w:r>
            <w:r w:rsidR="0069510E">
              <w:rPr>
                <w:sz w:val="18"/>
                <w:szCs w:val="18"/>
              </w:rPr>
              <w:t>s</w:t>
            </w:r>
            <w:r>
              <w:rPr>
                <w:sz w:val="18"/>
                <w:szCs w:val="18"/>
              </w:rPr>
              <w:t>.</w:t>
            </w:r>
          </w:p>
        </w:tc>
        <w:tc>
          <w:tcPr>
            <w:tcW w:w="2880" w:type="dxa"/>
            <w:tcBorders>
              <w:right w:val="single" w:sz="6" w:space="0" w:color="auto"/>
            </w:tcBorders>
          </w:tcPr>
          <w:p w:rsidR="00DF71ED" w:rsidRPr="0087174A" w:rsidRDefault="00DF71ED" w:rsidP="00100200">
            <w:pPr>
              <w:spacing w:before="120"/>
              <w:rPr>
                <w:sz w:val="18"/>
                <w:szCs w:val="18"/>
              </w:rPr>
            </w:pPr>
            <w:r w:rsidRPr="00FE6910">
              <w:rPr>
                <w:rFonts w:ascii="Times" w:hAnsi="Times" w:cs="Times"/>
                <w:sz w:val="18"/>
                <w:szCs w:val="18"/>
              </w:rPr>
              <w:t>None required.</w:t>
            </w:r>
          </w:p>
        </w:tc>
        <w:tc>
          <w:tcPr>
            <w:tcW w:w="2520" w:type="dxa"/>
            <w:tcBorders>
              <w:right w:val="single" w:sz="6" w:space="0" w:color="auto"/>
            </w:tcBorders>
          </w:tcPr>
          <w:p w:rsidR="00DF71ED" w:rsidRPr="00FE6910" w:rsidRDefault="00DF71ED" w:rsidP="00100200">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DF71ED" w:rsidRPr="001E6A99" w:rsidRDefault="00DF71ED" w:rsidP="00100200">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r w:rsidR="00100200" w:rsidRPr="00FE6910" w:rsidTr="00100200">
        <w:trPr>
          <w:cantSplit/>
          <w:trHeight w:val="1278"/>
        </w:trPr>
        <w:tc>
          <w:tcPr>
            <w:tcW w:w="2330" w:type="dxa"/>
            <w:tcBorders>
              <w:left w:val="single" w:sz="6" w:space="0" w:color="auto"/>
              <w:bottom w:val="single" w:sz="4" w:space="0" w:color="auto"/>
            </w:tcBorders>
          </w:tcPr>
          <w:p w:rsidR="00100200" w:rsidRDefault="00100200" w:rsidP="00100200">
            <w:pPr>
              <w:tabs>
                <w:tab w:val="left" w:pos="720"/>
                <w:tab w:val="left" w:pos="2600"/>
              </w:tabs>
              <w:spacing w:before="120"/>
              <w:ind w:left="360" w:hanging="360"/>
              <w:rPr>
                <w:rFonts w:ascii="Times" w:hAnsi="Times" w:cs="Times"/>
                <w:sz w:val="18"/>
                <w:szCs w:val="18"/>
              </w:rPr>
            </w:pPr>
            <w:r>
              <w:rPr>
                <w:rFonts w:ascii="Times" w:hAnsi="Times" w:cs="Times"/>
                <w:sz w:val="18"/>
                <w:szCs w:val="18"/>
              </w:rPr>
              <w:t>12.</w:t>
            </w:r>
            <w:r>
              <w:rPr>
                <w:rFonts w:ascii="Times" w:hAnsi="Times" w:cs="Times"/>
                <w:sz w:val="18"/>
                <w:szCs w:val="18"/>
              </w:rPr>
              <w:tab/>
              <w:t>Stick Shakers</w:t>
            </w:r>
          </w:p>
        </w:tc>
        <w:tc>
          <w:tcPr>
            <w:tcW w:w="440" w:type="dxa"/>
            <w:tcBorders>
              <w:bottom w:val="single" w:sz="4" w:space="0" w:color="auto"/>
              <w:right w:val="single" w:sz="4" w:space="0" w:color="auto"/>
            </w:tcBorders>
          </w:tcPr>
          <w:p w:rsidR="00100200" w:rsidRDefault="00100200" w:rsidP="00100200">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bottom w:val="single" w:sz="4" w:space="0" w:color="auto"/>
              <w:right w:val="single" w:sz="6" w:space="0" w:color="auto"/>
            </w:tcBorders>
          </w:tcPr>
          <w:p w:rsidR="00100200" w:rsidRDefault="00100200" w:rsidP="00100200">
            <w:pPr>
              <w:tabs>
                <w:tab w:val="left" w:pos="360"/>
              </w:tabs>
              <w:spacing w:before="12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100200" w:rsidRDefault="00100200" w:rsidP="00100200">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bottom w:val="single" w:sz="4" w:space="0" w:color="auto"/>
              <w:right w:val="single" w:sz="6" w:space="0" w:color="auto"/>
            </w:tcBorders>
          </w:tcPr>
          <w:p w:rsidR="00100200" w:rsidRDefault="00100200" w:rsidP="00100200">
            <w:pPr>
              <w:spacing w:before="120"/>
              <w:rPr>
                <w:sz w:val="18"/>
                <w:szCs w:val="18"/>
              </w:rPr>
            </w:pPr>
            <w:r>
              <w:rPr>
                <w:sz w:val="18"/>
                <w:szCs w:val="18"/>
              </w:rPr>
              <w:t>(M) May be inoperative provided:</w:t>
            </w:r>
          </w:p>
          <w:p w:rsidR="00100200" w:rsidRDefault="00100200" w:rsidP="00100200">
            <w:pPr>
              <w:numPr>
                <w:ilvl w:val="0"/>
                <w:numId w:val="90"/>
              </w:numPr>
              <w:ind w:left="460"/>
              <w:rPr>
                <w:sz w:val="18"/>
                <w:szCs w:val="18"/>
              </w:rPr>
            </w:pPr>
            <w:r>
              <w:rPr>
                <w:sz w:val="18"/>
                <w:szCs w:val="18"/>
              </w:rPr>
              <w:t>Inoperative Shaker circuit breaker is pulled and collared,</w:t>
            </w:r>
          </w:p>
          <w:p w:rsidR="00100200" w:rsidRDefault="00100200" w:rsidP="00100200">
            <w:pPr>
              <w:numPr>
                <w:ilvl w:val="0"/>
                <w:numId w:val="90"/>
              </w:numPr>
              <w:ind w:left="460"/>
              <w:rPr>
                <w:sz w:val="18"/>
                <w:szCs w:val="18"/>
              </w:rPr>
            </w:pPr>
            <w:r>
              <w:rPr>
                <w:sz w:val="18"/>
                <w:szCs w:val="18"/>
              </w:rPr>
              <w:t xml:space="preserve">Flight crew briefs the remaining operative stall warning </w:t>
            </w:r>
            <w:r w:rsidR="003E47A4">
              <w:rPr>
                <w:sz w:val="18"/>
                <w:szCs w:val="18"/>
              </w:rPr>
              <w:t>indications prior to each takeoff and approach, and</w:t>
            </w:r>
          </w:p>
          <w:p w:rsidR="003E47A4" w:rsidRDefault="003E47A4" w:rsidP="00100200">
            <w:pPr>
              <w:numPr>
                <w:ilvl w:val="0"/>
                <w:numId w:val="90"/>
              </w:numPr>
              <w:ind w:left="460"/>
              <w:rPr>
                <w:sz w:val="18"/>
                <w:szCs w:val="18"/>
              </w:rPr>
            </w:pPr>
            <w:r>
              <w:rPr>
                <w:sz w:val="18"/>
                <w:szCs w:val="18"/>
              </w:rPr>
              <w:t>Repairs are made within three (3) flight days.</w:t>
            </w:r>
          </w:p>
          <w:p w:rsidR="003E47A4" w:rsidRDefault="003E47A4" w:rsidP="003E47A4">
            <w:pPr>
              <w:spacing w:before="120"/>
              <w:ind w:left="10"/>
              <w:rPr>
                <w:sz w:val="18"/>
                <w:szCs w:val="18"/>
              </w:rPr>
            </w:pPr>
            <w:r>
              <w:rPr>
                <w:sz w:val="18"/>
                <w:szCs w:val="18"/>
              </w:rPr>
              <w:t>NOTE: 1: For IRS dispatch relief, see ATA 34 NAVIGATION, Item 2. 1) Attitude Reference Sensors (IRS 1-2-3).</w:t>
            </w:r>
          </w:p>
          <w:p w:rsidR="003E47A4" w:rsidRDefault="003E47A4" w:rsidP="003E47A4">
            <w:pPr>
              <w:spacing w:before="120"/>
              <w:ind w:left="10"/>
              <w:rPr>
                <w:sz w:val="18"/>
                <w:szCs w:val="18"/>
              </w:rPr>
            </w:pPr>
            <w:r>
              <w:rPr>
                <w:sz w:val="18"/>
                <w:szCs w:val="18"/>
              </w:rPr>
              <w:t>NOTE 2: For AHRS dispatch relief, see ATA 34 NAVIGATION, Item 2. 2) Attitude Heading Reference System (AHRS 1-2).</w:t>
            </w:r>
          </w:p>
        </w:tc>
        <w:tc>
          <w:tcPr>
            <w:tcW w:w="2880" w:type="dxa"/>
            <w:tcBorders>
              <w:bottom w:val="single" w:sz="4" w:space="0" w:color="auto"/>
              <w:right w:val="single" w:sz="6" w:space="0" w:color="auto"/>
            </w:tcBorders>
          </w:tcPr>
          <w:p w:rsidR="00100200" w:rsidRPr="00FE6910" w:rsidRDefault="00EB4191" w:rsidP="00100200">
            <w:pPr>
              <w:spacing w:before="120"/>
              <w:rPr>
                <w:rFonts w:ascii="Times" w:hAnsi="Times" w:cs="Times"/>
                <w:sz w:val="18"/>
                <w:szCs w:val="18"/>
              </w:rPr>
            </w:pPr>
            <w:r>
              <w:rPr>
                <w:rFonts w:ascii="Times" w:hAnsi="Times" w:cs="Times"/>
                <w:sz w:val="18"/>
                <w:szCs w:val="18"/>
              </w:rPr>
              <w:t>Maintenance will ensure failed Shaker circuit breaker is pulled and collared.</w:t>
            </w:r>
          </w:p>
        </w:tc>
        <w:tc>
          <w:tcPr>
            <w:tcW w:w="2520" w:type="dxa"/>
            <w:tcBorders>
              <w:bottom w:val="single" w:sz="4" w:space="0" w:color="auto"/>
              <w:right w:val="single" w:sz="6" w:space="0" w:color="auto"/>
            </w:tcBorders>
          </w:tcPr>
          <w:p w:rsidR="00100200" w:rsidRDefault="00100200" w:rsidP="00100200">
            <w:pPr>
              <w:spacing w:before="120" w:after="120"/>
              <w:ind w:right="-101"/>
              <w:rPr>
                <w:rFonts w:ascii="Times" w:hAnsi="Times" w:cs="Times"/>
                <w:sz w:val="18"/>
                <w:szCs w:val="18"/>
              </w:rPr>
            </w:pPr>
            <w:r>
              <w:rPr>
                <w:rFonts w:ascii="Times" w:hAnsi="Times" w:cs="Times"/>
                <w:sz w:val="18"/>
                <w:szCs w:val="18"/>
              </w:rPr>
              <w:t>None required.</w:t>
            </w:r>
          </w:p>
        </w:tc>
        <w:tc>
          <w:tcPr>
            <w:tcW w:w="2340" w:type="dxa"/>
            <w:tcBorders>
              <w:bottom w:val="single" w:sz="4" w:space="0" w:color="auto"/>
              <w:right w:val="single" w:sz="6" w:space="0" w:color="auto"/>
            </w:tcBorders>
          </w:tcPr>
          <w:p w:rsidR="00100200" w:rsidRPr="001E6A99" w:rsidRDefault="00100200" w:rsidP="00100200">
            <w:pPr>
              <w:spacing w:before="120"/>
              <w:rPr>
                <w:rFonts w:ascii="Times" w:hAnsi="Times" w:cs="Times"/>
                <w:sz w:val="18"/>
                <w:szCs w:val="18"/>
              </w:rPr>
            </w:pPr>
            <w:r w:rsidRPr="001E6A99">
              <w:rPr>
                <w:rFonts w:ascii="Times" w:hAnsi="Times" w:cs="Times"/>
                <w:sz w:val="18"/>
                <w:szCs w:val="18"/>
              </w:rPr>
              <w:t>An Inoperative Placard will be displayed in a prominent position to be seen by flight crew and will be noted on ADLS.</w:t>
            </w:r>
          </w:p>
        </w:tc>
      </w:tr>
    </w:tbl>
    <w:p w:rsidR="0069510E" w:rsidRDefault="0069510E" w:rsidP="00EA538C">
      <w:pPr>
        <w:jc w:val="center"/>
        <w:rPr>
          <w:sz w:val="22"/>
          <w:szCs w:val="22"/>
        </w:rPr>
        <w:sectPr w:rsidR="0069510E" w:rsidSect="00EA538C">
          <w:headerReference w:type="default" r:id="rId112"/>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3B45AF" w:rsidRPr="00653BAD" w:rsidTr="00856A84">
        <w:trPr>
          <w:cantSplit/>
        </w:trPr>
        <w:tc>
          <w:tcPr>
            <w:tcW w:w="2330" w:type="dxa"/>
            <w:tcBorders>
              <w:top w:val="single" w:sz="4" w:space="0" w:color="auto"/>
              <w:left w:val="single" w:sz="6" w:space="0" w:color="auto"/>
            </w:tcBorders>
          </w:tcPr>
          <w:p w:rsidR="003B45AF" w:rsidRPr="00653BAD" w:rsidRDefault="003B45AF" w:rsidP="00856A84">
            <w:pPr>
              <w:tabs>
                <w:tab w:val="left" w:pos="440"/>
                <w:tab w:val="left" w:pos="2600"/>
              </w:tabs>
              <w:ind w:left="86"/>
              <w:rPr>
                <w:rFonts w:ascii="Times" w:hAnsi="Times" w:cs="Times"/>
                <w:sz w:val="18"/>
                <w:szCs w:val="18"/>
              </w:rPr>
            </w:pPr>
            <w:r w:rsidRPr="00653BAD">
              <w:rPr>
                <w:rFonts w:ascii="Times" w:hAnsi="Times" w:cs="Times"/>
                <w:sz w:val="18"/>
                <w:szCs w:val="18"/>
              </w:rPr>
              <w:lastRenderedPageBreak/>
              <w:t>1.</w:t>
            </w:r>
            <w:r w:rsidRPr="00653BAD">
              <w:rPr>
                <w:rFonts w:ascii="Times" w:hAnsi="Times" w:cs="Times"/>
                <w:sz w:val="18"/>
                <w:szCs w:val="18"/>
              </w:rPr>
              <w:tab/>
              <w:t>Fuel Tank</w:t>
            </w:r>
          </w:p>
          <w:p w:rsidR="003B45AF" w:rsidRPr="00653BAD" w:rsidRDefault="003B45AF" w:rsidP="00856A84">
            <w:pPr>
              <w:tabs>
                <w:tab w:val="left" w:pos="2600"/>
              </w:tabs>
              <w:ind w:left="440"/>
              <w:rPr>
                <w:rFonts w:ascii="Times" w:hAnsi="Times" w:cs="Times"/>
                <w:sz w:val="18"/>
                <w:szCs w:val="18"/>
              </w:rPr>
            </w:pPr>
            <w:r w:rsidRPr="00653BAD">
              <w:rPr>
                <w:rFonts w:ascii="Times" w:hAnsi="Times" w:cs="Times"/>
                <w:sz w:val="18"/>
                <w:szCs w:val="18"/>
              </w:rPr>
              <w:t>Temperature Systems</w:t>
            </w:r>
          </w:p>
        </w:tc>
        <w:tc>
          <w:tcPr>
            <w:tcW w:w="450" w:type="dxa"/>
            <w:tcBorders>
              <w:top w:val="single" w:sz="4" w:space="0" w:color="auto"/>
              <w:right w:val="single" w:sz="6" w:space="0" w:color="auto"/>
            </w:tcBorders>
          </w:tcPr>
          <w:p w:rsidR="003B45AF" w:rsidRPr="00653BAD" w:rsidRDefault="003B45AF" w:rsidP="00856A84">
            <w:pPr>
              <w:tabs>
                <w:tab w:val="left" w:pos="360"/>
              </w:tabs>
              <w:rPr>
                <w:rFonts w:ascii="Times" w:hAnsi="Times" w:cs="Times"/>
                <w:sz w:val="18"/>
                <w:szCs w:val="18"/>
              </w:rPr>
            </w:pPr>
            <w:r w:rsidRPr="00653BAD">
              <w:rPr>
                <w:rFonts w:ascii="Times" w:hAnsi="Times" w:cs="Times"/>
                <w:sz w:val="18"/>
                <w:szCs w:val="18"/>
              </w:rPr>
              <w:t>C</w:t>
            </w:r>
          </w:p>
        </w:tc>
        <w:tc>
          <w:tcPr>
            <w:tcW w:w="360" w:type="dxa"/>
            <w:tcBorders>
              <w:top w:val="single" w:sz="4" w:space="0" w:color="auto"/>
              <w:right w:val="single" w:sz="6" w:space="0" w:color="auto"/>
            </w:tcBorders>
          </w:tcPr>
          <w:p w:rsidR="003B45AF" w:rsidRPr="00653BAD" w:rsidRDefault="003B45AF" w:rsidP="00856A84">
            <w:pPr>
              <w:tabs>
                <w:tab w:val="left" w:pos="360"/>
              </w:tabs>
              <w:rPr>
                <w:rFonts w:ascii="Times" w:hAnsi="Times" w:cs="Times"/>
                <w:sz w:val="18"/>
                <w:szCs w:val="18"/>
              </w:rPr>
            </w:pPr>
            <w:r w:rsidRPr="00653BAD">
              <w:rPr>
                <w:rFonts w:ascii="Times" w:hAnsi="Times" w:cs="Times"/>
                <w:sz w:val="18"/>
                <w:szCs w:val="18"/>
              </w:rPr>
              <w:t>2</w:t>
            </w:r>
          </w:p>
        </w:tc>
        <w:tc>
          <w:tcPr>
            <w:tcW w:w="360" w:type="dxa"/>
            <w:tcBorders>
              <w:top w:val="single" w:sz="4" w:space="0" w:color="auto"/>
            </w:tcBorders>
          </w:tcPr>
          <w:p w:rsidR="003B45AF" w:rsidRPr="00653BAD" w:rsidRDefault="003B45AF" w:rsidP="00856A84">
            <w:pPr>
              <w:tabs>
                <w:tab w:val="left" w:pos="360"/>
              </w:tabs>
              <w:rPr>
                <w:rFonts w:ascii="Times" w:hAnsi="Times" w:cs="Times"/>
                <w:sz w:val="18"/>
                <w:szCs w:val="18"/>
              </w:rPr>
            </w:pPr>
            <w:r w:rsidRPr="00653BAD">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3B45AF" w:rsidRPr="00653BAD" w:rsidRDefault="003B45AF" w:rsidP="00856A84">
            <w:pPr>
              <w:pStyle w:val="BodyText"/>
              <w:spacing w:before="0"/>
            </w:pPr>
            <w:r w:rsidRPr="00653BAD">
              <w:t>(O) May be inoperative provided:</w:t>
            </w:r>
          </w:p>
          <w:p w:rsidR="003B45AF" w:rsidRPr="00653BAD" w:rsidRDefault="003B45AF" w:rsidP="00856A84">
            <w:pPr>
              <w:ind w:left="470" w:hanging="360"/>
              <w:rPr>
                <w:rFonts w:ascii="Times" w:hAnsi="Times" w:cs="Times"/>
                <w:sz w:val="18"/>
                <w:szCs w:val="18"/>
              </w:rPr>
            </w:pPr>
            <w:r w:rsidRPr="00653BAD">
              <w:rPr>
                <w:rFonts w:ascii="Times" w:hAnsi="Times" w:cs="Times"/>
                <w:sz w:val="18"/>
                <w:szCs w:val="18"/>
              </w:rPr>
              <w:t>a)</w:t>
            </w:r>
            <w:r w:rsidRPr="00653BAD">
              <w:rPr>
                <w:rFonts w:ascii="Times" w:hAnsi="Times" w:cs="Times"/>
                <w:sz w:val="18"/>
                <w:szCs w:val="18"/>
              </w:rPr>
              <w:tab/>
              <w:t>Total Air Temperature is used as an indication of fuel temperature,</w:t>
            </w:r>
          </w:p>
          <w:p w:rsidR="003B45AF" w:rsidRDefault="003B45AF" w:rsidP="00856A84">
            <w:pPr>
              <w:ind w:left="470" w:hanging="360"/>
              <w:rPr>
                <w:rFonts w:ascii="Times" w:hAnsi="Times" w:cs="Times"/>
                <w:sz w:val="18"/>
                <w:szCs w:val="18"/>
              </w:rPr>
            </w:pPr>
            <w:r w:rsidRPr="00653BAD">
              <w:rPr>
                <w:rFonts w:ascii="Times" w:hAnsi="Times" w:cs="Times"/>
                <w:sz w:val="18"/>
                <w:szCs w:val="18"/>
              </w:rPr>
              <w:t>b)</w:t>
            </w:r>
            <w:r w:rsidRPr="00653BAD">
              <w:rPr>
                <w:rFonts w:ascii="Times" w:hAnsi="Times" w:cs="Times"/>
                <w:sz w:val="18"/>
                <w:szCs w:val="18"/>
              </w:rPr>
              <w:tab/>
              <w:t xml:space="preserve">Airplane is operated in </w:t>
            </w:r>
            <w:r w:rsidR="00E15A6A">
              <w:rPr>
                <w:rFonts w:ascii="Times" w:hAnsi="Times" w:cs="Times"/>
                <w:sz w:val="18"/>
                <w:szCs w:val="18"/>
              </w:rPr>
              <w:t>accordance with AFM Limitations, and</w:t>
            </w:r>
          </w:p>
          <w:p w:rsidR="00E15A6A" w:rsidRPr="00653BAD" w:rsidRDefault="00E15A6A" w:rsidP="00856A84">
            <w:pPr>
              <w:ind w:left="470" w:hanging="360"/>
              <w:rPr>
                <w:rFonts w:ascii="Times" w:hAnsi="Times" w:cs="Times"/>
                <w:sz w:val="18"/>
                <w:szCs w:val="18"/>
              </w:rPr>
            </w:pPr>
            <w:r>
              <w:rPr>
                <w:rFonts w:ascii="Times" w:hAnsi="Times" w:cs="Times"/>
                <w:sz w:val="18"/>
                <w:szCs w:val="18"/>
              </w:rPr>
              <w:t>c)</w:t>
            </w:r>
            <w:r>
              <w:rPr>
                <w:rFonts w:ascii="Times" w:hAnsi="Times" w:cs="Times"/>
                <w:sz w:val="18"/>
                <w:szCs w:val="18"/>
              </w:rPr>
              <w:tab/>
              <w:t>Both Fuel Low Quantity Warning Systems are operative.</w:t>
            </w:r>
          </w:p>
        </w:tc>
        <w:tc>
          <w:tcPr>
            <w:tcW w:w="2880" w:type="dxa"/>
            <w:tcBorders>
              <w:top w:val="single" w:sz="4" w:space="0" w:color="auto"/>
              <w:right w:val="single" w:sz="6" w:space="0" w:color="auto"/>
            </w:tcBorders>
          </w:tcPr>
          <w:p w:rsidR="003B45AF" w:rsidRPr="00653BAD" w:rsidRDefault="003B45AF" w:rsidP="00856A84">
            <w:pPr>
              <w:rPr>
                <w:rFonts w:ascii="Times" w:hAnsi="Times" w:cs="Times"/>
                <w:sz w:val="18"/>
                <w:szCs w:val="18"/>
              </w:rPr>
            </w:pPr>
            <w:r w:rsidRPr="00653BAD">
              <w:rPr>
                <w:rFonts w:ascii="Times" w:hAnsi="Times" w:cs="Times"/>
                <w:sz w:val="18"/>
                <w:szCs w:val="18"/>
              </w:rPr>
              <w:t>None required.</w:t>
            </w:r>
          </w:p>
        </w:tc>
        <w:tc>
          <w:tcPr>
            <w:tcW w:w="2520" w:type="dxa"/>
            <w:tcBorders>
              <w:top w:val="single" w:sz="4" w:space="0" w:color="auto"/>
              <w:right w:val="single" w:sz="6" w:space="0" w:color="auto"/>
            </w:tcBorders>
          </w:tcPr>
          <w:p w:rsidR="003B45AF" w:rsidRPr="00653BAD" w:rsidRDefault="003B45AF" w:rsidP="00856A84">
            <w:pPr>
              <w:rPr>
                <w:rFonts w:ascii="Times" w:hAnsi="Times" w:cs="Times"/>
                <w:sz w:val="18"/>
                <w:szCs w:val="18"/>
              </w:rPr>
            </w:pPr>
            <w:r w:rsidRPr="00653BAD">
              <w:rPr>
                <w:rFonts w:ascii="Times" w:hAnsi="Times" w:cs="Times"/>
                <w:sz w:val="18"/>
                <w:szCs w:val="18"/>
              </w:rPr>
              <w:t xml:space="preserve">Flight crew will ensure </w:t>
            </w:r>
            <w:r w:rsidRPr="00653BAD">
              <w:rPr>
                <w:rFonts w:ascii="Times" w:hAnsi="Times" w:cs="Times"/>
                <w:bCs/>
                <w:sz w:val="18"/>
                <w:szCs w:val="18"/>
              </w:rPr>
              <w:t>Total Air Temperature (TAT)</w:t>
            </w:r>
            <w:r w:rsidRPr="00653BAD">
              <w:rPr>
                <w:rFonts w:ascii="Times" w:hAnsi="Times" w:cs="Times"/>
                <w:sz w:val="18"/>
                <w:szCs w:val="18"/>
              </w:rPr>
              <w:t xml:space="preserve"> is used as indication of fuel temperature and airplane is operated in accordance with </w:t>
            </w:r>
            <w:r w:rsidRPr="00653BAD">
              <w:rPr>
                <w:rFonts w:ascii="Times" w:hAnsi="Times" w:cs="Times"/>
                <w:bCs/>
                <w:sz w:val="18"/>
                <w:szCs w:val="18"/>
              </w:rPr>
              <w:t xml:space="preserve">AFM, Section 1, Limitations, </w:t>
            </w:r>
            <w:proofErr w:type="spellStart"/>
            <w:proofErr w:type="gramStart"/>
            <w:r w:rsidRPr="00653BAD">
              <w:rPr>
                <w:rFonts w:ascii="Times" w:hAnsi="Times" w:cs="Times"/>
                <w:bCs/>
                <w:sz w:val="18"/>
                <w:szCs w:val="18"/>
              </w:rPr>
              <w:t>Powerplant</w:t>
            </w:r>
            <w:proofErr w:type="spellEnd"/>
            <w:proofErr w:type="gramEnd"/>
            <w:r w:rsidRPr="00653BAD">
              <w:rPr>
                <w:rFonts w:ascii="Times" w:hAnsi="Times" w:cs="Times"/>
                <w:bCs/>
                <w:sz w:val="18"/>
                <w:szCs w:val="18"/>
              </w:rPr>
              <w:t xml:space="preserve"> EICAS Indications.</w:t>
            </w:r>
          </w:p>
        </w:tc>
        <w:tc>
          <w:tcPr>
            <w:tcW w:w="2340" w:type="dxa"/>
            <w:tcBorders>
              <w:top w:val="single" w:sz="4" w:space="0" w:color="auto"/>
              <w:right w:val="single" w:sz="6" w:space="0" w:color="auto"/>
            </w:tcBorders>
          </w:tcPr>
          <w:p w:rsidR="003B45AF" w:rsidRPr="00653BAD" w:rsidRDefault="003B45AF" w:rsidP="00856A84">
            <w:pPr>
              <w:rPr>
                <w:rFonts w:ascii="Times" w:hAnsi="Times" w:cs="Times"/>
                <w:sz w:val="18"/>
                <w:szCs w:val="18"/>
              </w:rPr>
            </w:pPr>
            <w:r w:rsidRPr="00653BAD">
              <w:rPr>
                <w:rFonts w:ascii="Times" w:hAnsi="Times" w:cs="Times"/>
                <w:sz w:val="18"/>
                <w:szCs w:val="18"/>
              </w:rPr>
              <w:t>An Inoperative Placard will be displayed in a prominent position to be seen by flight crew and will be noted on ADLS.</w:t>
            </w:r>
          </w:p>
        </w:tc>
      </w:tr>
      <w:tr w:rsidR="003B45AF" w:rsidRPr="00653BAD" w:rsidTr="00856A84">
        <w:trPr>
          <w:cantSplit/>
        </w:trPr>
        <w:tc>
          <w:tcPr>
            <w:tcW w:w="2330" w:type="dxa"/>
            <w:tcBorders>
              <w:left w:val="single" w:sz="6" w:space="0" w:color="auto"/>
            </w:tcBorders>
          </w:tcPr>
          <w:p w:rsidR="003E47A4" w:rsidRDefault="003B45AF" w:rsidP="003868A5">
            <w:pPr>
              <w:numPr>
                <w:ilvl w:val="0"/>
                <w:numId w:val="74"/>
              </w:numPr>
              <w:tabs>
                <w:tab w:val="left" w:pos="2600"/>
              </w:tabs>
              <w:spacing w:before="120"/>
              <w:rPr>
                <w:rFonts w:ascii="Times" w:hAnsi="Times" w:cs="Times"/>
                <w:sz w:val="18"/>
                <w:szCs w:val="18"/>
              </w:rPr>
            </w:pPr>
            <w:r w:rsidRPr="00653BAD">
              <w:rPr>
                <w:rFonts w:ascii="Times" w:hAnsi="Times" w:cs="Times"/>
                <w:sz w:val="18"/>
                <w:szCs w:val="18"/>
              </w:rPr>
              <w:t xml:space="preserve">EICAS or </w:t>
            </w:r>
            <w:r w:rsidR="003E47A4">
              <w:rPr>
                <w:rFonts w:ascii="Times" w:hAnsi="Times" w:cs="Times"/>
                <w:sz w:val="18"/>
                <w:szCs w:val="18"/>
              </w:rPr>
              <w:t>MCDU</w:t>
            </w:r>
          </w:p>
          <w:p w:rsidR="003B45AF" w:rsidRPr="00653BAD" w:rsidRDefault="003B45AF" w:rsidP="003E47A4">
            <w:pPr>
              <w:tabs>
                <w:tab w:val="left" w:pos="2600"/>
              </w:tabs>
              <w:ind w:left="446"/>
              <w:rPr>
                <w:rFonts w:ascii="Times" w:hAnsi="Times" w:cs="Times"/>
                <w:sz w:val="18"/>
                <w:szCs w:val="18"/>
              </w:rPr>
            </w:pPr>
            <w:r w:rsidRPr="00653BAD">
              <w:rPr>
                <w:rFonts w:ascii="Times" w:hAnsi="Times" w:cs="Times"/>
                <w:sz w:val="18"/>
                <w:szCs w:val="18"/>
              </w:rPr>
              <w:t>Fuel</w:t>
            </w:r>
            <w:r w:rsidR="003E47A4">
              <w:rPr>
                <w:rFonts w:ascii="Times" w:hAnsi="Times" w:cs="Times"/>
                <w:sz w:val="18"/>
                <w:szCs w:val="18"/>
              </w:rPr>
              <w:t xml:space="preserve"> </w:t>
            </w:r>
            <w:r w:rsidRPr="00653BAD">
              <w:rPr>
                <w:rFonts w:ascii="Times" w:hAnsi="Times" w:cs="Times"/>
                <w:sz w:val="18"/>
                <w:szCs w:val="18"/>
              </w:rPr>
              <w:t>Quantity</w:t>
            </w:r>
            <w:r w:rsidR="00D31D29">
              <w:rPr>
                <w:rFonts w:ascii="Times" w:hAnsi="Times" w:cs="Times"/>
                <w:sz w:val="18"/>
                <w:szCs w:val="18"/>
              </w:rPr>
              <w:t xml:space="preserve"> Indicating</w:t>
            </w:r>
            <w:r w:rsidR="003E47A4">
              <w:rPr>
                <w:rFonts w:ascii="Times" w:hAnsi="Times" w:cs="Times"/>
                <w:sz w:val="18"/>
                <w:szCs w:val="18"/>
              </w:rPr>
              <w:t xml:space="preserve"> </w:t>
            </w:r>
            <w:r w:rsidRPr="00653BAD">
              <w:rPr>
                <w:rFonts w:ascii="Times" w:hAnsi="Times" w:cs="Times"/>
                <w:sz w:val="18"/>
                <w:szCs w:val="18"/>
              </w:rPr>
              <w:t>Systems</w:t>
            </w:r>
          </w:p>
        </w:tc>
        <w:tc>
          <w:tcPr>
            <w:tcW w:w="450" w:type="dxa"/>
            <w:tcBorders>
              <w:right w:val="single" w:sz="6" w:space="0" w:color="auto"/>
            </w:tcBorders>
          </w:tcPr>
          <w:p w:rsidR="003B45AF" w:rsidRPr="00653BAD" w:rsidRDefault="003B45AF" w:rsidP="00856A84">
            <w:pPr>
              <w:tabs>
                <w:tab w:val="left" w:pos="360"/>
              </w:tabs>
              <w:spacing w:before="120"/>
              <w:rPr>
                <w:rFonts w:ascii="Times" w:hAnsi="Times" w:cs="Times"/>
                <w:sz w:val="18"/>
                <w:szCs w:val="18"/>
              </w:rPr>
            </w:pPr>
            <w:r w:rsidRPr="00653BAD">
              <w:rPr>
                <w:rFonts w:ascii="Times" w:hAnsi="Times" w:cs="Times"/>
                <w:sz w:val="18"/>
                <w:szCs w:val="18"/>
              </w:rPr>
              <w:t>C</w:t>
            </w:r>
          </w:p>
        </w:tc>
        <w:tc>
          <w:tcPr>
            <w:tcW w:w="360" w:type="dxa"/>
            <w:tcBorders>
              <w:right w:val="single" w:sz="6" w:space="0" w:color="auto"/>
            </w:tcBorders>
          </w:tcPr>
          <w:p w:rsidR="003B45AF" w:rsidRPr="00653BAD" w:rsidRDefault="003B45AF" w:rsidP="00856A84">
            <w:pPr>
              <w:tabs>
                <w:tab w:val="left" w:pos="360"/>
              </w:tabs>
              <w:spacing w:before="120"/>
              <w:rPr>
                <w:rFonts w:ascii="Times" w:hAnsi="Times" w:cs="Times"/>
                <w:sz w:val="18"/>
                <w:szCs w:val="18"/>
              </w:rPr>
            </w:pPr>
            <w:r w:rsidRPr="00653BAD">
              <w:rPr>
                <w:rFonts w:ascii="Times" w:hAnsi="Times" w:cs="Times"/>
                <w:sz w:val="18"/>
                <w:szCs w:val="18"/>
              </w:rPr>
              <w:t>2</w:t>
            </w:r>
          </w:p>
        </w:tc>
        <w:tc>
          <w:tcPr>
            <w:tcW w:w="360" w:type="dxa"/>
          </w:tcPr>
          <w:p w:rsidR="003B45AF" w:rsidRPr="00653BAD" w:rsidRDefault="003B45AF" w:rsidP="00856A84">
            <w:pPr>
              <w:tabs>
                <w:tab w:val="left" w:pos="360"/>
              </w:tabs>
              <w:spacing w:before="120"/>
              <w:rPr>
                <w:rFonts w:ascii="Times" w:hAnsi="Times" w:cs="Times"/>
                <w:sz w:val="18"/>
                <w:szCs w:val="18"/>
              </w:rPr>
            </w:pPr>
            <w:r w:rsidRPr="00653BAD">
              <w:rPr>
                <w:rFonts w:ascii="Times" w:hAnsi="Times" w:cs="Times"/>
                <w:sz w:val="18"/>
                <w:szCs w:val="18"/>
              </w:rPr>
              <w:t>1</w:t>
            </w:r>
          </w:p>
        </w:tc>
        <w:tc>
          <w:tcPr>
            <w:tcW w:w="3240" w:type="dxa"/>
            <w:tcBorders>
              <w:left w:val="single" w:sz="6" w:space="0" w:color="auto"/>
              <w:right w:val="single" w:sz="6" w:space="0" w:color="auto"/>
            </w:tcBorders>
          </w:tcPr>
          <w:p w:rsidR="003B45AF" w:rsidRPr="00653BAD" w:rsidRDefault="003B45AF" w:rsidP="00856A84">
            <w:pPr>
              <w:spacing w:before="120"/>
              <w:rPr>
                <w:rFonts w:ascii="Times" w:hAnsi="Times" w:cs="Times"/>
                <w:sz w:val="18"/>
                <w:szCs w:val="18"/>
              </w:rPr>
            </w:pPr>
            <w:r w:rsidRPr="00653BAD">
              <w:rPr>
                <w:rFonts w:ascii="Times" w:hAnsi="Times" w:cs="Times"/>
                <w:sz w:val="18"/>
                <w:szCs w:val="18"/>
              </w:rPr>
              <w:t xml:space="preserve">(M)(O) </w:t>
            </w:r>
            <w:r w:rsidRPr="00653BAD">
              <w:rPr>
                <w:sz w:val="18"/>
                <w:szCs w:val="18"/>
              </w:rPr>
              <w:t>May be inoperative provided associated Standby Fuel Quantity Indicating System or EICAS Fuel Quantity Indicating System is operative.</w:t>
            </w:r>
          </w:p>
        </w:tc>
        <w:tc>
          <w:tcPr>
            <w:tcW w:w="2880" w:type="dxa"/>
            <w:tcBorders>
              <w:right w:val="single" w:sz="6" w:space="0" w:color="auto"/>
            </w:tcBorders>
          </w:tcPr>
          <w:p w:rsidR="003B45AF" w:rsidRPr="00653BAD" w:rsidRDefault="003B45AF" w:rsidP="00856A84">
            <w:pPr>
              <w:spacing w:before="120"/>
              <w:rPr>
                <w:rFonts w:ascii="Times" w:hAnsi="Times" w:cs="Times"/>
                <w:sz w:val="18"/>
                <w:szCs w:val="18"/>
              </w:rPr>
            </w:pPr>
            <w:r w:rsidRPr="00653BAD">
              <w:rPr>
                <w:rFonts w:ascii="Times" w:hAnsi="Times" w:cs="Times"/>
                <w:sz w:val="18"/>
                <w:szCs w:val="18"/>
              </w:rPr>
              <w:t xml:space="preserve">Maintenance will ensure tanks are filled using </w:t>
            </w:r>
            <w:r w:rsidRPr="00653BAD">
              <w:rPr>
                <w:rFonts w:ascii="Times" w:hAnsi="Times" w:cs="Times"/>
                <w:bCs/>
                <w:sz w:val="18"/>
                <w:szCs w:val="18"/>
              </w:rPr>
              <w:t>Standby Fuel Quantity Indicating System</w:t>
            </w:r>
            <w:r w:rsidRPr="00653BAD">
              <w:rPr>
                <w:rFonts w:ascii="Times" w:hAnsi="Times" w:cs="Times"/>
                <w:sz w:val="18"/>
                <w:szCs w:val="18"/>
              </w:rPr>
              <w:t xml:space="preserve"> or </w:t>
            </w:r>
            <w:r w:rsidRPr="00653BAD">
              <w:rPr>
                <w:rFonts w:ascii="Times" w:hAnsi="Times" w:cs="Times"/>
                <w:bCs/>
                <w:sz w:val="18"/>
                <w:szCs w:val="18"/>
              </w:rPr>
              <w:t>EICAS Fuel Quantity Indicating System.</w:t>
            </w:r>
          </w:p>
        </w:tc>
        <w:tc>
          <w:tcPr>
            <w:tcW w:w="2520" w:type="dxa"/>
            <w:tcBorders>
              <w:right w:val="single" w:sz="6" w:space="0" w:color="auto"/>
            </w:tcBorders>
          </w:tcPr>
          <w:p w:rsidR="003B45AF" w:rsidRPr="00653BAD" w:rsidRDefault="003B45AF" w:rsidP="003B45AF">
            <w:pPr>
              <w:spacing w:before="120" w:after="120"/>
              <w:rPr>
                <w:rFonts w:ascii="Times" w:hAnsi="Times" w:cs="Times"/>
                <w:sz w:val="18"/>
                <w:szCs w:val="18"/>
              </w:rPr>
            </w:pPr>
            <w:r w:rsidRPr="00653BAD">
              <w:rPr>
                <w:rFonts w:ascii="Times" w:hAnsi="Times" w:cs="Times"/>
                <w:sz w:val="18"/>
                <w:szCs w:val="18"/>
              </w:rPr>
              <w:t xml:space="preserve">Flight crew will ensure associated </w:t>
            </w:r>
            <w:r w:rsidRPr="00653BAD">
              <w:rPr>
                <w:rFonts w:ascii="Times" w:hAnsi="Times" w:cs="Times"/>
                <w:bCs/>
                <w:sz w:val="18"/>
                <w:szCs w:val="18"/>
              </w:rPr>
              <w:t xml:space="preserve">Standby Fuel Quantity Indicating System </w:t>
            </w:r>
            <w:r w:rsidRPr="00653BAD">
              <w:rPr>
                <w:rFonts w:ascii="Times" w:hAnsi="Times" w:cs="Times"/>
                <w:sz w:val="18"/>
                <w:szCs w:val="18"/>
              </w:rPr>
              <w:t xml:space="preserve">or </w:t>
            </w:r>
            <w:r w:rsidRPr="00653BAD">
              <w:rPr>
                <w:rFonts w:ascii="Times" w:hAnsi="Times" w:cs="Times"/>
                <w:bCs/>
                <w:sz w:val="18"/>
                <w:szCs w:val="18"/>
              </w:rPr>
              <w:t>EICAS Fuel Quantity Indicating System</w:t>
            </w:r>
            <w:r w:rsidRPr="00653BAD">
              <w:rPr>
                <w:rFonts w:ascii="Times" w:hAnsi="Times" w:cs="Times"/>
                <w:sz w:val="18"/>
                <w:szCs w:val="18"/>
              </w:rPr>
              <w:t xml:space="preserve"> is operative.</w:t>
            </w:r>
          </w:p>
        </w:tc>
        <w:tc>
          <w:tcPr>
            <w:tcW w:w="2340" w:type="dxa"/>
            <w:tcBorders>
              <w:right w:val="single" w:sz="6" w:space="0" w:color="auto"/>
            </w:tcBorders>
          </w:tcPr>
          <w:p w:rsidR="003B45AF" w:rsidRPr="00653BAD" w:rsidRDefault="003B45AF" w:rsidP="00856A84">
            <w:pPr>
              <w:spacing w:before="120"/>
              <w:rPr>
                <w:rFonts w:ascii="Times" w:hAnsi="Times" w:cs="Times"/>
                <w:sz w:val="18"/>
                <w:szCs w:val="18"/>
              </w:rPr>
            </w:pPr>
            <w:r w:rsidRPr="00653BAD">
              <w:rPr>
                <w:rFonts w:ascii="Times" w:hAnsi="Times" w:cs="Times"/>
                <w:sz w:val="18"/>
                <w:szCs w:val="18"/>
              </w:rPr>
              <w:t>An Inoperative Placard will be displayed in a prominent position to be seen by flight crew and will be noted on ADLS.</w:t>
            </w:r>
          </w:p>
        </w:tc>
      </w:tr>
      <w:tr w:rsidR="003B45AF" w:rsidRPr="009E545A" w:rsidTr="003B45AF">
        <w:trPr>
          <w:cantSplit/>
        </w:trPr>
        <w:tc>
          <w:tcPr>
            <w:tcW w:w="2330" w:type="dxa"/>
            <w:tcBorders>
              <w:left w:val="single" w:sz="6" w:space="0" w:color="auto"/>
            </w:tcBorders>
          </w:tcPr>
          <w:p w:rsidR="003B45AF" w:rsidRPr="009E545A" w:rsidRDefault="003B45AF" w:rsidP="003B45AF">
            <w:pPr>
              <w:tabs>
                <w:tab w:val="left" w:pos="440"/>
                <w:tab w:val="left" w:pos="2600"/>
              </w:tabs>
              <w:ind w:left="80"/>
              <w:rPr>
                <w:rFonts w:ascii="Times" w:hAnsi="Times" w:cs="Times"/>
                <w:sz w:val="18"/>
                <w:szCs w:val="18"/>
              </w:rPr>
            </w:pPr>
          </w:p>
        </w:tc>
        <w:tc>
          <w:tcPr>
            <w:tcW w:w="450" w:type="dxa"/>
            <w:tcBorders>
              <w:right w:val="single" w:sz="6" w:space="0" w:color="auto"/>
            </w:tcBorders>
          </w:tcPr>
          <w:p w:rsidR="003B45AF" w:rsidRPr="009E545A" w:rsidRDefault="003B45AF" w:rsidP="00856A84">
            <w:pPr>
              <w:tabs>
                <w:tab w:val="left" w:pos="360"/>
              </w:tabs>
              <w:rPr>
                <w:rFonts w:ascii="Times" w:hAnsi="Times" w:cs="Times"/>
                <w:sz w:val="18"/>
                <w:szCs w:val="18"/>
              </w:rPr>
            </w:pPr>
            <w:r w:rsidRPr="009E545A">
              <w:rPr>
                <w:rFonts w:ascii="Times" w:hAnsi="Times" w:cs="Times"/>
                <w:sz w:val="18"/>
                <w:szCs w:val="18"/>
              </w:rPr>
              <w:t>C</w:t>
            </w:r>
          </w:p>
        </w:tc>
        <w:tc>
          <w:tcPr>
            <w:tcW w:w="360" w:type="dxa"/>
            <w:tcBorders>
              <w:right w:val="single" w:sz="6" w:space="0" w:color="auto"/>
            </w:tcBorders>
          </w:tcPr>
          <w:p w:rsidR="003B45AF" w:rsidRPr="009E545A" w:rsidRDefault="003B45AF" w:rsidP="00856A84">
            <w:pPr>
              <w:tabs>
                <w:tab w:val="left" w:pos="360"/>
              </w:tabs>
              <w:rPr>
                <w:rFonts w:ascii="Times" w:hAnsi="Times" w:cs="Times"/>
                <w:sz w:val="18"/>
                <w:szCs w:val="18"/>
              </w:rPr>
            </w:pPr>
            <w:r w:rsidRPr="009E545A">
              <w:rPr>
                <w:rFonts w:ascii="Times" w:hAnsi="Times" w:cs="Times"/>
                <w:sz w:val="18"/>
                <w:szCs w:val="18"/>
              </w:rPr>
              <w:t>2</w:t>
            </w:r>
          </w:p>
        </w:tc>
        <w:tc>
          <w:tcPr>
            <w:tcW w:w="360" w:type="dxa"/>
          </w:tcPr>
          <w:p w:rsidR="003B45AF" w:rsidRPr="009E545A" w:rsidRDefault="003B45AF" w:rsidP="00856A84">
            <w:pPr>
              <w:tabs>
                <w:tab w:val="left" w:pos="360"/>
              </w:tabs>
              <w:rPr>
                <w:rFonts w:ascii="Times" w:hAnsi="Times" w:cs="Times"/>
                <w:sz w:val="18"/>
                <w:szCs w:val="18"/>
              </w:rPr>
            </w:pPr>
            <w:r w:rsidRPr="009E545A">
              <w:rPr>
                <w:rFonts w:ascii="Times" w:hAnsi="Times" w:cs="Times"/>
                <w:sz w:val="18"/>
                <w:szCs w:val="18"/>
              </w:rPr>
              <w:t>1</w:t>
            </w:r>
          </w:p>
        </w:tc>
        <w:tc>
          <w:tcPr>
            <w:tcW w:w="3240" w:type="dxa"/>
            <w:tcBorders>
              <w:left w:val="single" w:sz="6" w:space="0" w:color="auto"/>
              <w:right w:val="single" w:sz="6" w:space="0" w:color="auto"/>
            </w:tcBorders>
          </w:tcPr>
          <w:p w:rsidR="003B45AF" w:rsidRPr="003B45AF" w:rsidRDefault="003B45AF" w:rsidP="003B45AF">
            <w:pPr>
              <w:rPr>
                <w:rFonts w:ascii="Times" w:hAnsi="Times" w:cs="Times"/>
                <w:sz w:val="18"/>
                <w:szCs w:val="18"/>
              </w:rPr>
            </w:pPr>
            <w:r w:rsidRPr="003B45AF">
              <w:rPr>
                <w:rFonts w:ascii="Times" w:hAnsi="Times" w:cs="Times"/>
                <w:sz w:val="18"/>
                <w:szCs w:val="18"/>
              </w:rPr>
              <w:t>(M)(O) Except for ER operations, either Left or Right Fuel Quantity display may be inoperative provided:</w:t>
            </w:r>
          </w:p>
          <w:p w:rsidR="003B45AF" w:rsidRPr="009E545A" w:rsidRDefault="003B45AF" w:rsidP="003B45AF">
            <w:pPr>
              <w:ind w:left="46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Both tanks are completely filled using over</w:t>
            </w:r>
            <w:r>
              <w:rPr>
                <w:rFonts w:ascii="Times" w:hAnsi="Times" w:cs="Times"/>
                <w:sz w:val="18"/>
                <w:szCs w:val="18"/>
              </w:rPr>
              <w:t xml:space="preserve"> </w:t>
            </w:r>
            <w:r w:rsidRPr="009E545A">
              <w:rPr>
                <w:rFonts w:ascii="Times" w:hAnsi="Times" w:cs="Times"/>
                <w:sz w:val="18"/>
                <w:szCs w:val="18"/>
              </w:rPr>
              <w:t>wing refueling,</w:t>
            </w:r>
          </w:p>
          <w:p w:rsidR="003B45AF" w:rsidRPr="009E545A" w:rsidRDefault="003B45AF" w:rsidP="003B45AF">
            <w:pPr>
              <w:ind w:left="46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Both fuel flow meters are operative,</w:t>
            </w:r>
          </w:p>
          <w:p w:rsidR="003B45AF" w:rsidRPr="009E545A" w:rsidRDefault="003B45AF" w:rsidP="003B45AF">
            <w:pPr>
              <w:ind w:left="460" w:hanging="360"/>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t>After takeoff, power is set by matching fuel flow indications on both engines, and</w:t>
            </w:r>
          </w:p>
          <w:p w:rsidR="003B45AF" w:rsidRDefault="003B45AF" w:rsidP="003B45AF">
            <w:pPr>
              <w:ind w:left="460" w:hanging="360"/>
              <w:rPr>
                <w:rFonts w:ascii="Times" w:hAnsi="Times" w:cs="Times"/>
                <w:sz w:val="18"/>
                <w:szCs w:val="18"/>
              </w:rPr>
            </w:pPr>
            <w:r w:rsidRPr="009E545A">
              <w:rPr>
                <w:rFonts w:ascii="Times" w:hAnsi="Times" w:cs="Times"/>
                <w:sz w:val="18"/>
                <w:szCs w:val="18"/>
              </w:rPr>
              <w:t>d)</w:t>
            </w:r>
            <w:r w:rsidRPr="009E545A">
              <w:rPr>
                <w:rFonts w:ascii="Times" w:hAnsi="Times" w:cs="Times"/>
                <w:sz w:val="18"/>
                <w:szCs w:val="18"/>
              </w:rPr>
              <w:tab/>
              <w:t>Flight crew maintains a log of fuel burned.</w:t>
            </w:r>
          </w:p>
          <w:p w:rsidR="003B45AF" w:rsidRPr="009E545A" w:rsidRDefault="003B45AF" w:rsidP="003E47A4">
            <w:pPr>
              <w:spacing w:before="120"/>
              <w:rPr>
                <w:rFonts w:ascii="Times" w:hAnsi="Times" w:cs="Times"/>
                <w:sz w:val="18"/>
                <w:szCs w:val="18"/>
              </w:rPr>
            </w:pPr>
            <w:r>
              <w:rPr>
                <w:rFonts w:ascii="Times" w:hAnsi="Times" w:cs="Times"/>
                <w:sz w:val="18"/>
                <w:szCs w:val="18"/>
              </w:rPr>
              <w:t xml:space="preserve">NOTE: Maximum over wing fuel load is approximately </w:t>
            </w:r>
            <w:r w:rsidR="00502ADB">
              <w:rPr>
                <w:rFonts w:ascii="Times" w:hAnsi="Times" w:cs="Times"/>
                <w:sz w:val="18"/>
                <w:szCs w:val="18"/>
              </w:rPr>
              <w:t>43,650</w:t>
            </w:r>
            <w:r>
              <w:rPr>
                <w:rFonts w:ascii="Times" w:hAnsi="Times" w:cs="Times"/>
                <w:sz w:val="18"/>
                <w:szCs w:val="18"/>
              </w:rPr>
              <w:t xml:space="preserve"> </w:t>
            </w:r>
            <w:proofErr w:type="spellStart"/>
            <w:r>
              <w:rPr>
                <w:rFonts w:ascii="Times" w:hAnsi="Times" w:cs="Times"/>
                <w:sz w:val="18"/>
                <w:szCs w:val="18"/>
              </w:rPr>
              <w:t>lbs</w:t>
            </w:r>
            <w:proofErr w:type="spellEnd"/>
            <w:r>
              <w:rPr>
                <w:rFonts w:ascii="Times" w:hAnsi="Times" w:cs="Times"/>
                <w:sz w:val="18"/>
                <w:szCs w:val="18"/>
              </w:rPr>
              <w:t xml:space="preserve"> </w:t>
            </w:r>
            <w:r w:rsidR="003E47A4">
              <w:rPr>
                <w:rFonts w:ascii="Times" w:hAnsi="Times" w:cs="Times"/>
                <w:sz w:val="18"/>
                <w:szCs w:val="18"/>
              </w:rPr>
              <w:t>(</w:t>
            </w:r>
            <w:r w:rsidR="00502ADB">
              <w:rPr>
                <w:rFonts w:ascii="Times" w:hAnsi="Times" w:cs="Times"/>
                <w:sz w:val="18"/>
                <w:szCs w:val="18"/>
              </w:rPr>
              <w:t>19,840</w:t>
            </w:r>
            <w:r>
              <w:rPr>
                <w:rFonts w:ascii="Times" w:hAnsi="Times" w:cs="Times"/>
                <w:sz w:val="18"/>
                <w:szCs w:val="18"/>
              </w:rPr>
              <w:t xml:space="preserve"> </w:t>
            </w:r>
            <w:r w:rsidR="00502ADB">
              <w:rPr>
                <w:rFonts w:ascii="Times" w:hAnsi="Times" w:cs="Times"/>
                <w:sz w:val="18"/>
                <w:szCs w:val="18"/>
              </w:rPr>
              <w:t>k</w:t>
            </w:r>
            <w:r>
              <w:rPr>
                <w:rFonts w:ascii="Times" w:hAnsi="Times" w:cs="Times"/>
                <w:sz w:val="18"/>
                <w:szCs w:val="18"/>
              </w:rPr>
              <w:t>g</w:t>
            </w:r>
            <w:r w:rsidR="003E47A4">
              <w:rPr>
                <w:rFonts w:ascii="Times" w:hAnsi="Times" w:cs="Times"/>
                <w:sz w:val="18"/>
                <w:szCs w:val="18"/>
              </w:rPr>
              <w:t>)</w:t>
            </w:r>
            <w:r w:rsidR="00502ADB">
              <w:rPr>
                <w:rFonts w:ascii="Times" w:hAnsi="Times" w:cs="Times"/>
                <w:sz w:val="18"/>
                <w:szCs w:val="18"/>
              </w:rPr>
              <w:t xml:space="preserve"> / 6,476 gal (24,512 lit)</w:t>
            </w:r>
            <w:r>
              <w:rPr>
                <w:rFonts w:ascii="Times" w:hAnsi="Times" w:cs="Times"/>
                <w:sz w:val="18"/>
                <w:szCs w:val="18"/>
              </w:rPr>
              <w:t>.</w:t>
            </w:r>
          </w:p>
        </w:tc>
        <w:tc>
          <w:tcPr>
            <w:tcW w:w="2880" w:type="dxa"/>
            <w:tcBorders>
              <w:right w:val="single" w:sz="6" w:space="0" w:color="auto"/>
            </w:tcBorders>
          </w:tcPr>
          <w:p w:rsidR="003B45AF" w:rsidRPr="009E545A" w:rsidRDefault="003B45AF" w:rsidP="00856A84">
            <w:pPr>
              <w:rPr>
                <w:rFonts w:ascii="Times" w:hAnsi="Times" w:cs="Times"/>
                <w:sz w:val="18"/>
                <w:szCs w:val="18"/>
              </w:rPr>
            </w:pPr>
            <w:r w:rsidRPr="009E545A">
              <w:rPr>
                <w:rFonts w:ascii="Times" w:hAnsi="Times" w:cs="Times"/>
                <w:sz w:val="18"/>
                <w:szCs w:val="18"/>
              </w:rPr>
              <w:t xml:space="preserve">Maintenance will ensure </w:t>
            </w:r>
            <w:r w:rsidRPr="003B45AF">
              <w:rPr>
                <w:rFonts w:ascii="Times" w:hAnsi="Times" w:cs="Times"/>
                <w:sz w:val="18"/>
                <w:szCs w:val="18"/>
              </w:rPr>
              <w:t>BOTH</w:t>
            </w:r>
            <w:r w:rsidRPr="009E545A">
              <w:rPr>
                <w:rFonts w:ascii="Times" w:hAnsi="Times" w:cs="Times"/>
                <w:sz w:val="18"/>
                <w:szCs w:val="18"/>
              </w:rPr>
              <w:t xml:space="preserve"> tanks are completely filled using over</w:t>
            </w:r>
            <w:r>
              <w:rPr>
                <w:rFonts w:ascii="Times" w:hAnsi="Times" w:cs="Times"/>
                <w:sz w:val="18"/>
                <w:szCs w:val="18"/>
              </w:rPr>
              <w:t xml:space="preserve"> </w:t>
            </w:r>
            <w:r w:rsidRPr="009E545A">
              <w:rPr>
                <w:rFonts w:ascii="Times" w:hAnsi="Times" w:cs="Times"/>
                <w:sz w:val="18"/>
                <w:szCs w:val="18"/>
              </w:rPr>
              <w:t>wing method of refueling.</w:t>
            </w:r>
          </w:p>
          <w:p w:rsidR="003B45AF" w:rsidRPr="009E545A" w:rsidRDefault="003B45AF" w:rsidP="003B45AF">
            <w:pPr>
              <w:spacing w:before="120"/>
              <w:rPr>
                <w:rFonts w:ascii="Times" w:hAnsi="Times" w:cs="Times"/>
                <w:sz w:val="18"/>
                <w:szCs w:val="18"/>
              </w:rPr>
            </w:pPr>
            <w:r w:rsidRPr="009E545A">
              <w:rPr>
                <w:rFonts w:ascii="Times" w:hAnsi="Times" w:cs="Times"/>
                <w:sz w:val="18"/>
                <w:szCs w:val="18"/>
              </w:rPr>
              <w:t xml:space="preserve">NOTE: Do not pull </w:t>
            </w:r>
            <w:r w:rsidRPr="003B45AF">
              <w:rPr>
                <w:rFonts w:ascii="Times" w:hAnsi="Times" w:cs="Times"/>
                <w:sz w:val="18"/>
                <w:szCs w:val="18"/>
              </w:rPr>
              <w:t>Fuel Qty</w:t>
            </w:r>
            <w:r w:rsidRPr="009E545A">
              <w:rPr>
                <w:rFonts w:ascii="Times" w:hAnsi="Times" w:cs="Times"/>
                <w:sz w:val="18"/>
                <w:szCs w:val="18"/>
              </w:rPr>
              <w:t xml:space="preserve"> circuit breaker as this disables </w:t>
            </w:r>
            <w:r w:rsidRPr="003B45AF">
              <w:rPr>
                <w:rFonts w:ascii="Times" w:hAnsi="Times" w:cs="Times"/>
                <w:sz w:val="18"/>
                <w:szCs w:val="18"/>
              </w:rPr>
              <w:t>Fuel Level Low</w:t>
            </w:r>
            <w:r w:rsidRPr="009E545A">
              <w:rPr>
                <w:rFonts w:ascii="Times" w:hAnsi="Times" w:cs="Times"/>
                <w:sz w:val="18"/>
                <w:szCs w:val="18"/>
              </w:rPr>
              <w:t xml:space="preserve"> caution message.</w:t>
            </w:r>
          </w:p>
        </w:tc>
        <w:tc>
          <w:tcPr>
            <w:tcW w:w="2520" w:type="dxa"/>
            <w:tcBorders>
              <w:right w:val="single" w:sz="6" w:space="0" w:color="auto"/>
            </w:tcBorders>
          </w:tcPr>
          <w:p w:rsidR="003B45AF" w:rsidRPr="009E545A" w:rsidRDefault="003B45AF" w:rsidP="00856A84">
            <w:pPr>
              <w:rPr>
                <w:rFonts w:ascii="Times" w:hAnsi="Times" w:cs="Times"/>
                <w:sz w:val="18"/>
                <w:szCs w:val="18"/>
              </w:rPr>
            </w:pPr>
            <w:r w:rsidRPr="009E545A">
              <w:rPr>
                <w:rFonts w:ascii="Times" w:hAnsi="Times" w:cs="Times"/>
                <w:sz w:val="18"/>
                <w:szCs w:val="18"/>
              </w:rPr>
              <w:t>Flight crew will ensure:</w:t>
            </w:r>
          </w:p>
          <w:p w:rsidR="003B45AF" w:rsidRPr="009E545A" w:rsidRDefault="003B45AF" w:rsidP="003868A5">
            <w:pPr>
              <w:numPr>
                <w:ilvl w:val="0"/>
                <w:numId w:val="22"/>
              </w:numPr>
              <w:tabs>
                <w:tab w:val="clear" w:pos="480"/>
              </w:tabs>
              <w:ind w:left="360" w:hanging="288"/>
              <w:rPr>
                <w:rFonts w:ascii="Times" w:hAnsi="Times" w:cs="Times"/>
                <w:sz w:val="18"/>
                <w:szCs w:val="18"/>
              </w:rPr>
            </w:pPr>
            <w:r w:rsidRPr="009E545A">
              <w:rPr>
                <w:rFonts w:ascii="Times" w:hAnsi="Times" w:cs="Times"/>
                <w:sz w:val="18"/>
                <w:szCs w:val="18"/>
              </w:rPr>
              <w:t xml:space="preserve">Both </w:t>
            </w:r>
            <w:r w:rsidRPr="003B45AF">
              <w:rPr>
                <w:rFonts w:ascii="Times" w:hAnsi="Times" w:cs="Times"/>
                <w:sz w:val="18"/>
                <w:szCs w:val="18"/>
              </w:rPr>
              <w:t>Fuel Flow Indicating Systems</w:t>
            </w:r>
            <w:r w:rsidRPr="009E545A">
              <w:rPr>
                <w:rFonts w:ascii="Times" w:hAnsi="Times" w:cs="Times"/>
                <w:sz w:val="18"/>
                <w:szCs w:val="18"/>
              </w:rPr>
              <w:t xml:space="preserve"> are operative.</w:t>
            </w:r>
          </w:p>
          <w:p w:rsidR="003B45AF" w:rsidRPr="009E545A" w:rsidRDefault="003B45AF" w:rsidP="003868A5">
            <w:pPr>
              <w:numPr>
                <w:ilvl w:val="0"/>
                <w:numId w:val="22"/>
              </w:numPr>
              <w:tabs>
                <w:tab w:val="clear" w:pos="480"/>
              </w:tabs>
              <w:ind w:left="360" w:hanging="288"/>
              <w:rPr>
                <w:rFonts w:ascii="Times" w:hAnsi="Times" w:cs="Times"/>
                <w:sz w:val="18"/>
                <w:szCs w:val="18"/>
              </w:rPr>
            </w:pPr>
            <w:r w:rsidRPr="009E545A">
              <w:rPr>
                <w:rFonts w:ascii="Times" w:hAnsi="Times" w:cs="Times"/>
                <w:sz w:val="18"/>
                <w:szCs w:val="18"/>
              </w:rPr>
              <w:t xml:space="preserve">After takeoff, power is set by matching </w:t>
            </w:r>
            <w:r w:rsidRPr="003B45AF">
              <w:rPr>
                <w:rFonts w:ascii="Times" w:hAnsi="Times" w:cs="Times"/>
                <w:sz w:val="18"/>
                <w:szCs w:val="18"/>
              </w:rPr>
              <w:t>Fuel Flow</w:t>
            </w:r>
            <w:r w:rsidRPr="009E545A">
              <w:rPr>
                <w:rFonts w:ascii="Times" w:hAnsi="Times" w:cs="Times"/>
                <w:sz w:val="18"/>
                <w:szCs w:val="18"/>
              </w:rPr>
              <w:t xml:space="preserve"> indications on both engines.</w:t>
            </w:r>
          </w:p>
          <w:p w:rsidR="003B45AF" w:rsidRPr="009E545A" w:rsidRDefault="003B45AF" w:rsidP="003868A5">
            <w:pPr>
              <w:numPr>
                <w:ilvl w:val="0"/>
                <w:numId w:val="22"/>
              </w:numPr>
              <w:tabs>
                <w:tab w:val="clear" w:pos="480"/>
              </w:tabs>
              <w:ind w:left="360" w:hanging="288"/>
              <w:rPr>
                <w:rFonts w:ascii="Times" w:hAnsi="Times" w:cs="Times"/>
                <w:sz w:val="18"/>
                <w:szCs w:val="18"/>
              </w:rPr>
            </w:pPr>
            <w:r w:rsidRPr="009E545A">
              <w:rPr>
                <w:rFonts w:ascii="Times" w:hAnsi="Times" w:cs="Times"/>
                <w:sz w:val="18"/>
                <w:szCs w:val="18"/>
              </w:rPr>
              <w:t>A log of fuel burned is maintained.</w:t>
            </w:r>
          </w:p>
          <w:p w:rsidR="003B45AF" w:rsidRPr="009E545A" w:rsidRDefault="003B45AF" w:rsidP="003B45AF">
            <w:pPr>
              <w:spacing w:before="120"/>
              <w:rPr>
                <w:rFonts w:ascii="Times" w:hAnsi="Times" w:cs="Times"/>
                <w:sz w:val="18"/>
                <w:szCs w:val="18"/>
              </w:rPr>
            </w:pPr>
            <w:r w:rsidRPr="009E545A">
              <w:rPr>
                <w:rFonts w:ascii="Times" w:hAnsi="Times" w:cs="Times"/>
                <w:sz w:val="18"/>
                <w:szCs w:val="18"/>
              </w:rPr>
              <w:t xml:space="preserve">NOTE: Total Fuel indication will be </w:t>
            </w:r>
            <w:r w:rsidRPr="003B45AF">
              <w:rPr>
                <w:rFonts w:ascii="Times" w:hAnsi="Times" w:cs="Times"/>
                <w:sz w:val="18"/>
                <w:szCs w:val="18"/>
              </w:rPr>
              <w:t>INVALID</w:t>
            </w:r>
            <w:r w:rsidRPr="009E545A">
              <w:rPr>
                <w:rFonts w:ascii="Times" w:hAnsi="Times" w:cs="Times"/>
                <w:sz w:val="18"/>
                <w:szCs w:val="18"/>
              </w:rPr>
              <w:t xml:space="preserve"> with inoperative indicator.</w:t>
            </w:r>
          </w:p>
        </w:tc>
        <w:tc>
          <w:tcPr>
            <w:tcW w:w="2340" w:type="dxa"/>
            <w:tcBorders>
              <w:right w:val="single" w:sz="6" w:space="0" w:color="auto"/>
            </w:tcBorders>
          </w:tcPr>
          <w:p w:rsidR="003B45AF" w:rsidRPr="009E545A" w:rsidRDefault="003B45AF" w:rsidP="00856A84">
            <w:pPr>
              <w:rPr>
                <w:rFonts w:ascii="Times" w:hAnsi="Times" w:cs="Times"/>
                <w:sz w:val="18"/>
                <w:szCs w:val="18"/>
              </w:rPr>
            </w:pPr>
            <w:r w:rsidRPr="009E545A">
              <w:rPr>
                <w:rFonts w:ascii="Times" w:hAnsi="Times" w:cs="Times"/>
                <w:sz w:val="18"/>
                <w:szCs w:val="18"/>
              </w:rPr>
              <w:t>An Inoperative Placard will be displayed in a prominent position to be seen by flight crew and will be noted on ADLS.</w:t>
            </w:r>
          </w:p>
        </w:tc>
      </w:tr>
      <w:tr w:rsidR="003B45AF" w:rsidRPr="009E545A" w:rsidTr="003B45AF">
        <w:trPr>
          <w:cantSplit/>
        </w:trPr>
        <w:tc>
          <w:tcPr>
            <w:tcW w:w="2330" w:type="dxa"/>
            <w:tcBorders>
              <w:left w:val="single" w:sz="6" w:space="0" w:color="auto"/>
              <w:bottom w:val="single" w:sz="4" w:space="0" w:color="auto"/>
            </w:tcBorders>
          </w:tcPr>
          <w:p w:rsidR="003B45AF" w:rsidRPr="009E545A" w:rsidRDefault="003B45AF" w:rsidP="003B45AF">
            <w:pPr>
              <w:tabs>
                <w:tab w:val="left" w:pos="440"/>
                <w:tab w:val="left" w:pos="2600"/>
              </w:tabs>
              <w:ind w:left="80"/>
              <w:jc w:val="center"/>
              <w:rPr>
                <w:rFonts w:ascii="Times" w:hAnsi="Times" w:cs="Times"/>
                <w:sz w:val="18"/>
                <w:szCs w:val="18"/>
              </w:rPr>
            </w:pPr>
            <w:r w:rsidRPr="009E545A">
              <w:rPr>
                <w:rFonts w:ascii="Times" w:hAnsi="Times" w:cs="Times"/>
                <w:sz w:val="18"/>
                <w:szCs w:val="18"/>
              </w:rPr>
              <w:t>(continued)</w:t>
            </w:r>
          </w:p>
        </w:tc>
        <w:tc>
          <w:tcPr>
            <w:tcW w:w="450" w:type="dxa"/>
            <w:tcBorders>
              <w:bottom w:val="single" w:sz="4" w:space="0" w:color="auto"/>
              <w:right w:val="single" w:sz="6" w:space="0" w:color="auto"/>
            </w:tcBorders>
          </w:tcPr>
          <w:p w:rsidR="003B45AF" w:rsidRPr="009E545A" w:rsidRDefault="003B45AF" w:rsidP="00856A84">
            <w:pPr>
              <w:tabs>
                <w:tab w:val="left" w:pos="360"/>
              </w:tabs>
              <w:rPr>
                <w:rFonts w:ascii="Times" w:hAnsi="Times" w:cs="Times"/>
                <w:sz w:val="18"/>
                <w:szCs w:val="18"/>
              </w:rPr>
            </w:pPr>
          </w:p>
        </w:tc>
        <w:tc>
          <w:tcPr>
            <w:tcW w:w="360" w:type="dxa"/>
            <w:tcBorders>
              <w:bottom w:val="single" w:sz="4" w:space="0" w:color="auto"/>
              <w:right w:val="single" w:sz="6" w:space="0" w:color="auto"/>
            </w:tcBorders>
          </w:tcPr>
          <w:p w:rsidR="003B45AF" w:rsidRPr="009E545A" w:rsidRDefault="003B45AF" w:rsidP="00856A84">
            <w:pPr>
              <w:tabs>
                <w:tab w:val="left" w:pos="360"/>
              </w:tabs>
              <w:rPr>
                <w:rFonts w:ascii="Times" w:hAnsi="Times" w:cs="Times"/>
                <w:sz w:val="18"/>
                <w:szCs w:val="18"/>
              </w:rPr>
            </w:pPr>
          </w:p>
        </w:tc>
        <w:tc>
          <w:tcPr>
            <w:tcW w:w="360" w:type="dxa"/>
            <w:tcBorders>
              <w:bottom w:val="single" w:sz="4" w:space="0" w:color="auto"/>
            </w:tcBorders>
          </w:tcPr>
          <w:p w:rsidR="003B45AF" w:rsidRPr="009E545A" w:rsidRDefault="003B45AF" w:rsidP="00856A84">
            <w:pPr>
              <w:tabs>
                <w:tab w:val="left" w:pos="360"/>
              </w:tabs>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3B45AF" w:rsidRPr="003B45AF" w:rsidRDefault="003B45AF" w:rsidP="003B45AF">
            <w:pPr>
              <w:rPr>
                <w:rFonts w:ascii="Times" w:hAnsi="Times" w:cs="Times"/>
                <w:sz w:val="18"/>
                <w:szCs w:val="18"/>
              </w:rPr>
            </w:pPr>
          </w:p>
        </w:tc>
        <w:tc>
          <w:tcPr>
            <w:tcW w:w="2880" w:type="dxa"/>
            <w:tcBorders>
              <w:bottom w:val="single" w:sz="4" w:space="0" w:color="auto"/>
              <w:right w:val="single" w:sz="6" w:space="0" w:color="auto"/>
            </w:tcBorders>
          </w:tcPr>
          <w:p w:rsidR="003B45AF" w:rsidRPr="009E545A" w:rsidRDefault="003B45AF" w:rsidP="00856A84">
            <w:pPr>
              <w:rPr>
                <w:rFonts w:ascii="Times" w:hAnsi="Times" w:cs="Times"/>
                <w:sz w:val="18"/>
                <w:szCs w:val="18"/>
              </w:rPr>
            </w:pPr>
          </w:p>
        </w:tc>
        <w:tc>
          <w:tcPr>
            <w:tcW w:w="2520" w:type="dxa"/>
            <w:tcBorders>
              <w:bottom w:val="single" w:sz="4" w:space="0" w:color="auto"/>
              <w:right w:val="single" w:sz="6" w:space="0" w:color="auto"/>
            </w:tcBorders>
          </w:tcPr>
          <w:p w:rsidR="003B45AF" w:rsidRPr="009E545A" w:rsidRDefault="003B45AF" w:rsidP="00856A84">
            <w:pPr>
              <w:rPr>
                <w:rFonts w:ascii="Times" w:hAnsi="Times" w:cs="Times"/>
                <w:sz w:val="18"/>
                <w:szCs w:val="18"/>
              </w:rPr>
            </w:pPr>
          </w:p>
        </w:tc>
        <w:tc>
          <w:tcPr>
            <w:tcW w:w="2340" w:type="dxa"/>
            <w:tcBorders>
              <w:bottom w:val="single" w:sz="4" w:space="0" w:color="auto"/>
              <w:right w:val="single" w:sz="6" w:space="0" w:color="auto"/>
            </w:tcBorders>
          </w:tcPr>
          <w:p w:rsidR="003B45AF" w:rsidRPr="009E545A" w:rsidRDefault="003B45AF" w:rsidP="00856A84">
            <w:pPr>
              <w:rPr>
                <w:rFonts w:ascii="Times" w:hAnsi="Times" w:cs="Times"/>
                <w:sz w:val="18"/>
                <w:szCs w:val="18"/>
              </w:rPr>
            </w:pPr>
          </w:p>
        </w:tc>
      </w:tr>
    </w:tbl>
    <w:p w:rsidR="003B45AF" w:rsidRDefault="003B45AF" w:rsidP="003B45AF">
      <w:pPr>
        <w:tabs>
          <w:tab w:val="left" w:pos="440"/>
          <w:tab w:val="left" w:pos="2600"/>
        </w:tabs>
        <w:ind w:left="80"/>
        <w:jc w:val="center"/>
        <w:rPr>
          <w:rFonts w:ascii="Times" w:hAnsi="Times" w:cs="Times"/>
          <w:sz w:val="18"/>
          <w:szCs w:val="18"/>
        </w:rPr>
      </w:pPr>
    </w:p>
    <w:p w:rsidR="00B529E9" w:rsidRDefault="00B529E9" w:rsidP="003B45AF">
      <w:pPr>
        <w:tabs>
          <w:tab w:val="left" w:pos="440"/>
          <w:tab w:val="left" w:pos="2600"/>
        </w:tabs>
        <w:ind w:left="80"/>
        <w:jc w:val="center"/>
        <w:rPr>
          <w:rFonts w:ascii="Times" w:hAnsi="Times" w:cs="Times"/>
          <w:sz w:val="18"/>
          <w:szCs w:val="18"/>
        </w:rPr>
        <w:sectPr w:rsidR="00B529E9" w:rsidSect="00EA538C">
          <w:headerReference w:type="default" r:id="rId113"/>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3B45AF" w:rsidRPr="009E545A" w:rsidTr="00B529E9">
        <w:trPr>
          <w:cantSplit/>
        </w:trPr>
        <w:tc>
          <w:tcPr>
            <w:tcW w:w="2330" w:type="dxa"/>
            <w:tcBorders>
              <w:top w:val="single" w:sz="4" w:space="0" w:color="auto"/>
              <w:left w:val="single" w:sz="6" w:space="0" w:color="auto"/>
            </w:tcBorders>
          </w:tcPr>
          <w:p w:rsidR="003B45AF" w:rsidRPr="009E545A" w:rsidRDefault="00B529E9" w:rsidP="00B529E9">
            <w:pPr>
              <w:tabs>
                <w:tab w:val="left" w:pos="446"/>
              </w:tabs>
              <w:ind w:left="86"/>
              <w:rPr>
                <w:rFonts w:ascii="Times" w:hAnsi="Times" w:cs="Times"/>
                <w:sz w:val="18"/>
                <w:szCs w:val="18"/>
              </w:rPr>
            </w:pPr>
            <w:r>
              <w:rPr>
                <w:rFonts w:ascii="Times" w:hAnsi="Times" w:cs="Times"/>
                <w:sz w:val="18"/>
                <w:szCs w:val="18"/>
              </w:rPr>
              <w:lastRenderedPageBreak/>
              <w:t>2.</w:t>
            </w:r>
            <w:r>
              <w:rPr>
                <w:rFonts w:ascii="Times" w:hAnsi="Times" w:cs="Times"/>
                <w:sz w:val="18"/>
                <w:szCs w:val="18"/>
              </w:rPr>
              <w:tab/>
            </w:r>
            <w:r w:rsidR="003B45AF" w:rsidRPr="009E545A">
              <w:rPr>
                <w:rFonts w:ascii="Times" w:hAnsi="Times" w:cs="Times"/>
                <w:sz w:val="18"/>
                <w:szCs w:val="18"/>
              </w:rPr>
              <w:t xml:space="preserve">EICAS or </w:t>
            </w:r>
            <w:r w:rsidR="00A746E3">
              <w:rPr>
                <w:rFonts w:ascii="Times" w:hAnsi="Times" w:cs="Times"/>
                <w:sz w:val="18"/>
                <w:szCs w:val="18"/>
              </w:rPr>
              <w:t>MCDU</w:t>
            </w:r>
          </w:p>
          <w:p w:rsidR="003B45AF" w:rsidRPr="009E545A" w:rsidRDefault="00B529E9" w:rsidP="00B529E9">
            <w:pPr>
              <w:tabs>
                <w:tab w:val="left" w:pos="446"/>
                <w:tab w:val="left" w:pos="2600"/>
              </w:tabs>
              <w:ind w:left="86"/>
              <w:rPr>
                <w:rFonts w:ascii="Times" w:hAnsi="Times" w:cs="Times"/>
                <w:sz w:val="18"/>
                <w:szCs w:val="18"/>
              </w:rPr>
            </w:pPr>
            <w:r>
              <w:rPr>
                <w:rFonts w:ascii="Times" w:hAnsi="Times" w:cs="Times"/>
                <w:sz w:val="18"/>
                <w:szCs w:val="18"/>
              </w:rPr>
              <w:tab/>
            </w:r>
            <w:r w:rsidR="003B45AF" w:rsidRPr="009E545A">
              <w:rPr>
                <w:rFonts w:ascii="Times" w:hAnsi="Times" w:cs="Times"/>
                <w:sz w:val="18"/>
                <w:szCs w:val="18"/>
              </w:rPr>
              <w:t xml:space="preserve">Fuel </w:t>
            </w:r>
            <w:r w:rsidR="00A746E3">
              <w:rPr>
                <w:rFonts w:ascii="Times" w:hAnsi="Times" w:cs="Times"/>
                <w:sz w:val="18"/>
                <w:szCs w:val="18"/>
              </w:rPr>
              <w:t>Quantity</w:t>
            </w:r>
          </w:p>
          <w:p w:rsidR="003B45AF" w:rsidRPr="009E545A" w:rsidRDefault="00B529E9" w:rsidP="00B529E9">
            <w:pPr>
              <w:tabs>
                <w:tab w:val="left" w:pos="446"/>
                <w:tab w:val="left" w:pos="2600"/>
              </w:tabs>
              <w:ind w:left="86"/>
              <w:rPr>
                <w:rFonts w:ascii="Times" w:hAnsi="Times" w:cs="Times"/>
                <w:sz w:val="18"/>
                <w:szCs w:val="18"/>
              </w:rPr>
            </w:pPr>
            <w:r>
              <w:rPr>
                <w:rFonts w:ascii="Times" w:hAnsi="Times" w:cs="Times"/>
                <w:sz w:val="18"/>
                <w:szCs w:val="18"/>
              </w:rPr>
              <w:tab/>
            </w:r>
            <w:r w:rsidR="003B45AF" w:rsidRPr="009E545A">
              <w:rPr>
                <w:rFonts w:ascii="Times" w:hAnsi="Times" w:cs="Times"/>
                <w:sz w:val="18"/>
                <w:szCs w:val="18"/>
              </w:rPr>
              <w:t>Indicating</w:t>
            </w:r>
            <w:r w:rsidR="00A746E3">
              <w:rPr>
                <w:rFonts w:ascii="Times" w:hAnsi="Times" w:cs="Times"/>
                <w:sz w:val="18"/>
                <w:szCs w:val="18"/>
              </w:rPr>
              <w:t xml:space="preserve"> Systems</w:t>
            </w:r>
          </w:p>
          <w:p w:rsidR="003B45AF" w:rsidRPr="009E545A" w:rsidRDefault="00B529E9" w:rsidP="00B529E9">
            <w:pPr>
              <w:tabs>
                <w:tab w:val="left" w:pos="446"/>
                <w:tab w:val="left" w:pos="2600"/>
              </w:tabs>
              <w:ind w:left="86"/>
              <w:rPr>
                <w:rFonts w:ascii="Times" w:hAnsi="Times" w:cs="Times"/>
                <w:sz w:val="18"/>
                <w:szCs w:val="18"/>
              </w:rPr>
            </w:pPr>
            <w:r>
              <w:rPr>
                <w:rFonts w:ascii="Times" w:hAnsi="Times" w:cs="Times"/>
                <w:sz w:val="18"/>
                <w:szCs w:val="18"/>
              </w:rPr>
              <w:tab/>
            </w:r>
            <w:r w:rsidR="003B45AF" w:rsidRPr="009E545A">
              <w:rPr>
                <w:rFonts w:ascii="Times" w:hAnsi="Times" w:cs="Times"/>
                <w:sz w:val="18"/>
                <w:szCs w:val="18"/>
              </w:rPr>
              <w:t>(continued)</w:t>
            </w:r>
          </w:p>
        </w:tc>
        <w:tc>
          <w:tcPr>
            <w:tcW w:w="450" w:type="dxa"/>
            <w:tcBorders>
              <w:top w:val="single" w:sz="4" w:space="0" w:color="auto"/>
              <w:right w:val="single" w:sz="6" w:space="0" w:color="auto"/>
            </w:tcBorders>
          </w:tcPr>
          <w:p w:rsidR="003B45AF" w:rsidRPr="009E545A" w:rsidRDefault="003B45AF" w:rsidP="00856A84">
            <w:pPr>
              <w:tabs>
                <w:tab w:val="left" w:pos="360"/>
              </w:tabs>
              <w:rPr>
                <w:rFonts w:ascii="Times" w:hAnsi="Times" w:cs="Times"/>
                <w:sz w:val="18"/>
                <w:szCs w:val="18"/>
              </w:rPr>
            </w:pPr>
          </w:p>
        </w:tc>
        <w:tc>
          <w:tcPr>
            <w:tcW w:w="360" w:type="dxa"/>
            <w:tcBorders>
              <w:top w:val="single" w:sz="4" w:space="0" w:color="auto"/>
              <w:right w:val="single" w:sz="6" w:space="0" w:color="auto"/>
            </w:tcBorders>
          </w:tcPr>
          <w:p w:rsidR="003B45AF" w:rsidRPr="009E545A" w:rsidRDefault="003B45AF" w:rsidP="00856A84">
            <w:pPr>
              <w:tabs>
                <w:tab w:val="left" w:pos="360"/>
              </w:tabs>
              <w:rPr>
                <w:rFonts w:ascii="Times" w:hAnsi="Times" w:cs="Times"/>
                <w:sz w:val="18"/>
                <w:szCs w:val="18"/>
              </w:rPr>
            </w:pPr>
          </w:p>
        </w:tc>
        <w:tc>
          <w:tcPr>
            <w:tcW w:w="360" w:type="dxa"/>
            <w:tcBorders>
              <w:top w:val="single" w:sz="4" w:space="0" w:color="auto"/>
            </w:tcBorders>
          </w:tcPr>
          <w:p w:rsidR="003B45AF" w:rsidRPr="009E545A" w:rsidRDefault="003B45AF" w:rsidP="00856A84">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3B45AF" w:rsidRPr="003B45AF" w:rsidRDefault="003B45AF" w:rsidP="003B45AF">
            <w:pPr>
              <w:rPr>
                <w:rFonts w:ascii="Times" w:hAnsi="Times" w:cs="Times"/>
                <w:sz w:val="18"/>
                <w:szCs w:val="18"/>
              </w:rPr>
            </w:pPr>
          </w:p>
        </w:tc>
        <w:tc>
          <w:tcPr>
            <w:tcW w:w="2880" w:type="dxa"/>
            <w:tcBorders>
              <w:top w:val="single" w:sz="4" w:space="0" w:color="auto"/>
              <w:right w:val="single" w:sz="6" w:space="0" w:color="auto"/>
            </w:tcBorders>
          </w:tcPr>
          <w:p w:rsidR="003B45AF" w:rsidRPr="009E545A" w:rsidRDefault="003B45AF" w:rsidP="00856A84">
            <w:pPr>
              <w:rPr>
                <w:rFonts w:ascii="Times" w:hAnsi="Times" w:cs="Times"/>
                <w:sz w:val="18"/>
                <w:szCs w:val="18"/>
              </w:rPr>
            </w:pPr>
          </w:p>
        </w:tc>
        <w:tc>
          <w:tcPr>
            <w:tcW w:w="2520" w:type="dxa"/>
            <w:tcBorders>
              <w:top w:val="single" w:sz="4" w:space="0" w:color="auto"/>
              <w:right w:val="single" w:sz="6" w:space="0" w:color="auto"/>
            </w:tcBorders>
          </w:tcPr>
          <w:p w:rsidR="003B45AF" w:rsidRPr="009E545A" w:rsidRDefault="003B45AF" w:rsidP="00856A84">
            <w:pPr>
              <w:rPr>
                <w:rFonts w:ascii="Times" w:hAnsi="Times" w:cs="Times"/>
                <w:sz w:val="18"/>
                <w:szCs w:val="18"/>
              </w:rPr>
            </w:pPr>
          </w:p>
        </w:tc>
        <w:tc>
          <w:tcPr>
            <w:tcW w:w="2340" w:type="dxa"/>
            <w:tcBorders>
              <w:top w:val="single" w:sz="4" w:space="0" w:color="auto"/>
              <w:right w:val="single" w:sz="6" w:space="0" w:color="auto"/>
            </w:tcBorders>
          </w:tcPr>
          <w:p w:rsidR="003B45AF" w:rsidRPr="009E545A" w:rsidRDefault="003B45AF" w:rsidP="00856A84">
            <w:pPr>
              <w:rPr>
                <w:rFonts w:ascii="Times" w:hAnsi="Times" w:cs="Times"/>
                <w:sz w:val="18"/>
                <w:szCs w:val="18"/>
              </w:rPr>
            </w:pPr>
          </w:p>
        </w:tc>
      </w:tr>
      <w:tr w:rsidR="003B45AF" w:rsidRPr="009E545A" w:rsidTr="00A96351">
        <w:trPr>
          <w:cantSplit/>
        </w:trPr>
        <w:tc>
          <w:tcPr>
            <w:tcW w:w="2330" w:type="dxa"/>
            <w:tcBorders>
              <w:left w:val="single" w:sz="6" w:space="0" w:color="auto"/>
            </w:tcBorders>
          </w:tcPr>
          <w:p w:rsidR="003B45AF" w:rsidRPr="009E545A" w:rsidRDefault="003B45AF" w:rsidP="00A96351">
            <w:pPr>
              <w:tabs>
                <w:tab w:val="left" w:pos="440"/>
                <w:tab w:val="left" w:pos="2600"/>
              </w:tabs>
              <w:ind w:left="80"/>
              <w:rPr>
                <w:rFonts w:ascii="Times" w:hAnsi="Times" w:cs="Times"/>
                <w:sz w:val="18"/>
                <w:szCs w:val="18"/>
              </w:rPr>
            </w:pPr>
          </w:p>
        </w:tc>
        <w:tc>
          <w:tcPr>
            <w:tcW w:w="450" w:type="dxa"/>
            <w:tcBorders>
              <w:right w:val="single" w:sz="6" w:space="0" w:color="auto"/>
            </w:tcBorders>
          </w:tcPr>
          <w:p w:rsidR="003B45AF" w:rsidRPr="009E545A" w:rsidRDefault="003B45AF" w:rsidP="003B45AF">
            <w:pPr>
              <w:tabs>
                <w:tab w:val="left" w:pos="360"/>
              </w:tabs>
              <w:rPr>
                <w:rFonts w:ascii="Times" w:hAnsi="Times" w:cs="Times"/>
                <w:sz w:val="18"/>
                <w:szCs w:val="18"/>
              </w:rPr>
            </w:pPr>
            <w:r w:rsidRPr="009E545A">
              <w:rPr>
                <w:rFonts w:ascii="Times" w:hAnsi="Times" w:cs="Times"/>
                <w:sz w:val="18"/>
                <w:szCs w:val="18"/>
              </w:rPr>
              <w:t>C</w:t>
            </w:r>
          </w:p>
        </w:tc>
        <w:tc>
          <w:tcPr>
            <w:tcW w:w="360" w:type="dxa"/>
            <w:tcBorders>
              <w:right w:val="single" w:sz="6" w:space="0" w:color="auto"/>
            </w:tcBorders>
          </w:tcPr>
          <w:p w:rsidR="003B45AF" w:rsidRPr="009E545A" w:rsidRDefault="003B45AF" w:rsidP="003B45AF">
            <w:pPr>
              <w:tabs>
                <w:tab w:val="left" w:pos="360"/>
              </w:tabs>
              <w:rPr>
                <w:rFonts w:ascii="Times" w:hAnsi="Times" w:cs="Times"/>
                <w:sz w:val="18"/>
                <w:szCs w:val="18"/>
              </w:rPr>
            </w:pPr>
            <w:r w:rsidRPr="009E545A">
              <w:rPr>
                <w:rFonts w:ascii="Times" w:hAnsi="Times" w:cs="Times"/>
                <w:sz w:val="18"/>
                <w:szCs w:val="18"/>
              </w:rPr>
              <w:t>2</w:t>
            </w:r>
          </w:p>
        </w:tc>
        <w:tc>
          <w:tcPr>
            <w:tcW w:w="360" w:type="dxa"/>
          </w:tcPr>
          <w:p w:rsidR="003B45AF" w:rsidRPr="009E545A" w:rsidRDefault="003B45AF" w:rsidP="003B45AF">
            <w:pPr>
              <w:tabs>
                <w:tab w:val="left" w:pos="360"/>
              </w:tabs>
              <w:rPr>
                <w:rFonts w:ascii="Times" w:hAnsi="Times" w:cs="Times"/>
                <w:sz w:val="18"/>
                <w:szCs w:val="18"/>
              </w:rPr>
            </w:pPr>
            <w:r w:rsidRPr="009E545A">
              <w:rPr>
                <w:rFonts w:ascii="Times" w:hAnsi="Times" w:cs="Times"/>
                <w:sz w:val="18"/>
                <w:szCs w:val="18"/>
              </w:rPr>
              <w:t>1</w:t>
            </w:r>
          </w:p>
        </w:tc>
        <w:tc>
          <w:tcPr>
            <w:tcW w:w="3240" w:type="dxa"/>
            <w:tcBorders>
              <w:left w:val="single" w:sz="6" w:space="0" w:color="auto"/>
              <w:right w:val="single" w:sz="6" w:space="0" w:color="auto"/>
            </w:tcBorders>
          </w:tcPr>
          <w:p w:rsidR="003B45AF" w:rsidRPr="009E545A" w:rsidRDefault="003B45AF" w:rsidP="003B45AF">
            <w:pPr>
              <w:rPr>
                <w:rFonts w:ascii="Times" w:hAnsi="Times" w:cs="Times"/>
                <w:sz w:val="18"/>
                <w:szCs w:val="18"/>
              </w:rPr>
            </w:pPr>
            <w:r w:rsidRPr="009E545A">
              <w:rPr>
                <w:rFonts w:ascii="Times" w:hAnsi="Times" w:cs="Times"/>
                <w:sz w:val="18"/>
                <w:szCs w:val="18"/>
              </w:rPr>
              <w:t>(M)(O) Except for ER operations, either Left or Right Fuel Quantity display may be inoperative provided:</w:t>
            </w:r>
          </w:p>
          <w:p w:rsidR="003B45AF" w:rsidRPr="009E545A" w:rsidRDefault="003B45AF" w:rsidP="003868A5">
            <w:pPr>
              <w:numPr>
                <w:ilvl w:val="0"/>
                <w:numId w:val="20"/>
              </w:numPr>
              <w:tabs>
                <w:tab w:val="clear" w:pos="740"/>
              </w:tabs>
              <w:ind w:left="470"/>
              <w:rPr>
                <w:rFonts w:ascii="Times" w:hAnsi="Times" w:cs="Times"/>
                <w:sz w:val="18"/>
                <w:szCs w:val="18"/>
              </w:rPr>
            </w:pPr>
            <w:r w:rsidRPr="009E545A">
              <w:rPr>
                <w:rFonts w:ascii="Times" w:hAnsi="Times" w:cs="Times"/>
                <w:sz w:val="18"/>
                <w:szCs w:val="18"/>
              </w:rPr>
              <w:t>Affected tank is defueled before each refueling,</w:t>
            </w:r>
          </w:p>
          <w:p w:rsidR="003B45AF" w:rsidRPr="009E545A" w:rsidRDefault="003B45AF" w:rsidP="003868A5">
            <w:pPr>
              <w:numPr>
                <w:ilvl w:val="0"/>
                <w:numId w:val="20"/>
              </w:numPr>
              <w:tabs>
                <w:tab w:val="clear" w:pos="740"/>
              </w:tabs>
              <w:ind w:left="470"/>
              <w:rPr>
                <w:rFonts w:ascii="Times" w:hAnsi="Times" w:cs="Times"/>
                <w:sz w:val="18"/>
                <w:szCs w:val="18"/>
              </w:rPr>
            </w:pPr>
            <w:r w:rsidRPr="009E545A">
              <w:rPr>
                <w:rFonts w:ascii="Times" w:hAnsi="Times" w:cs="Times"/>
                <w:sz w:val="18"/>
                <w:szCs w:val="18"/>
              </w:rPr>
              <w:t>Affected tank is fueled with a known quantity of fuel,</w:t>
            </w:r>
          </w:p>
          <w:p w:rsidR="003B45AF" w:rsidRPr="003B45AF" w:rsidRDefault="003B45AF" w:rsidP="00B529E9">
            <w:pPr>
              <w:ind w:left="470" w:hanging="360"/>
              <w:rPr>
                <w:rFonts w:ascii="Times" w:hAnsi="Times" w:cs="Times"/>
                <w:sz w:val="18"/>
                <w:szCs w:val="18"/>
              </w:rPr>
            </w:pPr>
            <w:r w:rsidRPr="003B45AF">
              <w:rPr>
                <w:rFonts w:ascii="Times" w:hAnsi="Times" w:cs="Times"/>
                <w:sz w:val="18"/>
                <w:szCs w:val="18"/>
              </w:rPr>
              <w:t>c)</w:t>
            </w:r>
            <w:r w:rsidRPr="003B45AF">
              <w:rPr>
                <w:rFonts w:ascii="Times" w:hAnsi="Times" w:cs="Times"/>
                <w:sz w:val="18"/>
                <w:szCs w:val="18"/>
              </w:rPr>
              <w:tab/>
              <w:t>Both fuel flow meters are operative,</w:t>
            </w:r>
          </w:p>
          <w:p w:rsidR="003B45AF" w:rsidRPr="009E545A" w:rsidRDefault="003B45AF" w:rsidP="003868A5">
            <w:pPr>
              <w:numPr>
                <w:ilvl w:val="0"/>
                <w:numId w:val="19"/>
              </w:numPr>
              <w:tabs>
                <w:tab w:val="clear" w:pos="740"/>
              </w:tabs>
              <w:ind w:left="470"/>
              <w:rPr>
                <w:rFonts w:ascii="Times" w:hAnsi="Times" w:cs="Times"/>
                <w:sz w:val="18"/>
                <w:szCs w:val="18"/>
              </w:rPr>
            </w:pPr>
            <w:r w:rsidRPr="009E545A">
              <w:rPr>
                <w:rFonts w:ascii="Times" w:hAnsi="Times" w:cs="Times"/>
                <w:sz w:val="18"/>
                <w:szCs w:val="18"/>
              </w:rPr>
              <w:t>After takeoff, power is set by matching fuel flow indications on both engines, and</w:t>
            </w:r>
          </w:p>
          <w:p w:rsidR="003B45AF" w:rsidRPr="009E545A" w:rsidRDefault="003B45AF" w:rsidP="003868A5">
            <w:pPr>
              <w:numPr>
                <w:ilvl w:val="0"/>
                <w:numId w:val="19"/>
              </w:numPr>
              <w:tabs>
                <w:tab w:val="clear" w:pos="740"/>
              </w:tabs>
              <w:ind w:left="470"/>
              <w:rPr>
                <w:rFonts w:ascii="Times" w:hAnsi="Times" w:cs="Times"/>
                <w:sz w:val="18"/>
                <w:szCs w:val="18"/>
              </w:rPr>
            </w:pPr>
            <w:r w:rsidRPr="009E545A">
              <w:rPr>
                <w:rFonts w:ascii="Times" w:hAnsi="Times" w:cs="Times"/>
                <w:sz w:val="18"/>
                <w:szCs w:val="18"/>
              </w:rPr>
              <w:t>Flight crew maintains a log of fuel burned.</w:t>
            </w:r>
          </w:p>
          <w:p w:rsidR="00A96351" w:rsidRDefault="00A96351" w:rsidP="00B529E9">
            <w:pPr>
              <w:spacing w:before="120"/>
              <w:rPr>
                <w:rFonts w:ascii="Times" w:hAnsi="Times" w:cs="Times"/>
                <w:sz w:val="18"/>
                <w:szCs w:val="18"/>
              </w:rPr>
            </w:pPr>
            <w:r>
              <w:rPr>
                <w:rFonts w:ascii="Times" w:hAnsi="Times" w:cs="Times"/>
                <w:sz w:val="18"/>
                <w:szCs w:val="18"/>
              </w:rPr>
              <w:t xml:space="preserve">NOTE 1: </w:t>
            </w:r>
            <w:r w:rsidR="00502ADB">
              <w:rPr>
                <w:rFonts w:ascii="Times" w:hAnsi="Times" w:cs="Times"/>
                <w:sz w:val="18"/>
                <w:szCs w:val="18"/>
              </w:rPr>
              <w:t xml:space="preserve"> Maximum over wing fuel load is approximately 43,650 </w:t>
            </w:r>
            <w:proofErr w:type="spellStart"/>
            <w:r w:rsidR="00502ADB">
              <w:rPr>
                <w:rFonts w:ascii="Times" w:hAnsi="Times" w:cs="Times"/>
                <w:sz w:val="18"/>
                <w:szCs w:val="18"/>
              </w:rPr>
              <w:t>lbs</w:t>
            </w:r>
            <w:proofErr w:type="spellEnd"/>
            <w:r w:rsidR="003E47A4">
              <w:rPr>
                <w:rFonts w:ascii="Times" w:hAnsi="Times" w:cs="Times"/>
                <w:sz w:val="18"/>
                <w:szCs w:val="18"/>
              </w:rPr>
              <w:t xml:space="preserve"> (</w:t>
            </w:r>
            <w:r w:rsidR="00502ADB">
              <w:rPr>
                <w:rFonts w:ascii="Times" w:hAnsi="Times" w:cs="Times"/>
                <w:sz w:val="18"/>
                <w:szCs w:val="18"/>
              </w:rPr>
              <w:t>19,840 kg</w:t>
            </w:r>
            <w:r w:rsidR="003E47A4">
              <w:rPr>
                <w:rFonts w:ascii="Times" w:hAnsi="Times" w:cs="Times"/>
                <w:sz w:val="18"/>
                <w:szCs w:val="18"/>
              </w:rPr>
              <w:t>)</w:t>
            </w:r>
            <w:r w:rsidR="00502ADB">
              <w:rPr>
                <w:rFonts w:ascii="Times" w:hAnsi="Times" w:cs="Times"/>
                <w:sz w:val="18"/>
                <w:szCs w:val="18"/>
              </w:rPr>
              <w:t xml:space="preserve"> / 6,476 gal (24,512 lit)</w:t>
            </w:r>
            <w:r>
              <w:rPr>
                <w:rFonts w:ascii="Times" w:hAnsi="Times" w:cs="Times"/>
                <w:sz w:val="18"/>
                <w:szCs w:val="18"/>
              </w:rPr>
              <w:t>.</w:t>
            </w:r>
          </w:p>
          <w:p w:rsidR="003B45AF" w:rsidRPr="009E545A" w:rsidRDefault="003B45AF" w:rsidP="00B529E9">
            <w:pPr>
              <w:spacing w:before="120"/>
              <w:rPr>
                <w:rFonts w:ascii="Times" w:hAnsi="Times" w:cs="Times"/>
                <w:sz w:val="18"/>
                <w:szCs w:val="18"/>
              </w:rPr>
            </w:pPr>
            <w:r w:rsidRPr="009E545A">
              <w:rPr>
                <w:rFonts w:ascii="Times" w:hAnsi="Times" w:cs="Times"/>
                <w:sz w:val="18"/>
                <w:szCs w:val="18"/>
              </w:rPr>
              <w:t>NOTE</w:t>
            </w:r>
            <w:r w:rsidR="00AC1243">
              <w:rPr>
                <w:rFonts w:ascii="Times" w:hAnsi="Times" w:cs="Times"/>
                <w:sz w:val="18"/>
                <w:szCs w:val="18"/>
              </w:rPr>
              <w:t xml:space="preserve"> 2</w:t>
            </w:r>
            <w:r w:rsidRPr="009E545A">
              <w:rPr>
                <w:rFonts w:ascii="Times" w:hAnsi="Times" w:cs="Times"/>
                <w:sz w:val="18"/>
                <w:szCs w:val="18"/>
              </w:rPr>
              <w:t>:</w:t>
            </w:r>
            <w:r w:rsidR="00A96351">
              <w:rPr>
                <w:rFonts w:ascii="Times" w:hAnsi="Times" w:cs="Times"/>
                <w:sz w:val="18"/>
                <w:szCs w:val="18"/>
              </w:rPr>
              <w:t xml:space="preserve"> </w:t>
            </w:r>
            <w:r w:rsidRPr="009E545A">
              <w:rPr>
                <w:rFonts w:ascii="Times" w:hAnsi="Times" w:cs="Times"/>
                <w:sz w:val="18"/>
                <w:szCs w:val="18"/>
              </w:rPr>
              <w:t>Total fuel indication</w:t>
            </w:r>
            <w:r w:rsidR="00502ADB">
              <w:rPr>
                <w:rFonts w:ascii="Times" w:hAnsi="Times" w:cs="Times"/>
                <w:sz w:val="18"/>
                <w:szCs w:val="18"/>
              </w:rPr>
              <w:t>s</w:t>
            </w:r>
            <w:r w:rsidRPr="009E545A">
              <w:rPr>
                <w:rFonts w:ascii="Times" w:hAnsi="Times" w:cs="Times"/>
                <w:sz w:val="18"/>
                <w:szCs w:val="18"/>
              </w:rPr>
              <w:t xml:space="preserve"> will be invalid with an inoperative indicator.</w:t>
            </w:r>
          </w:p>
        </w:tc>
        <w:tc>
          <w:tcPr>
            <w:tcW w:w="2880" w:type="dxa"/>
            <w:tcBorders>
              <w:right w:val="single" w:sz="6" w:space="0" w:color="auto"/>
            </w:tcBorders>
          </w:tcPr>
          <w:p w:rsidR="003B45AF" w:rsidRPr="009E545A" w:rsidRDefault="003B45AF" w:rsidP="003B45AF">
            <w:pPr>
              <w:rPr>
                <w:rFonts w:ascii="Times" w:hAnsi="Times" w:cs="Times"/>
                <w:sz w:val="18"/>
                <w:szCs w:val="18"/>
              </w:rPr>
            </w:pPr>
            <w:r w:rsidRPr="009E545A">
              <w:rPr>
                <w:rFonts w:ascii="Times" w:hAnsi="Times" w:cs="Times"/>
                <w:sz w:val="18"/>
                <w:szCs w:val="18"/>
              </w:rPr>
              <w:t xml:space="preserve">Maintenance will </w:t>
            </w:r>
            <w:r w:rsidRPr="003B45AF">
              <w:rPr>
                <w:rFonts w:ascii="Times" w:hAnsi="Times" w:cs="Times"/>
                <w:sz w:val="18"/>
                <w:szCs w:val="18"/>
              </w:rPr>
              <w:t>Defuel</w:t>
            </w:r>
            <w:r w:rsidRPr="009E545A">
              <w:rPr>
                <w:rFonts w:ascii="Times" w:hAnsi="Times" w:cs="Times"/>
                <w:sz w:val="18"/>
                <w:szCs w:val="18"/>
              </w:rPr>
              <w:t xml:space="preserve"> affected tank before each refueling and refuel it with </w:t>
            </w:r>
            <w:r w:rsidRPr="003B45AF">
              <w:rPr>
                <w:rFonts w:ascii="Times" w:hAnsi="Times" w:cs="Times"/>
                <w:sz w:val="18"/>
                <w:szCs w:val="18"/>
              </w:rPr>
              <w:t>Known</w:t>
            </w:r>
            <w:r w:rsidRPr="009E545A">
              <w:rPr>
                <w:rFonts w:ascii="Times" w:hAnsi="Times" w:cs="Times"/>
                <w:sz w:val="18"/>
                <w:szCs w:val="18"/>
              </w:rPr>
              <w:t xml:space="preserve"> quantity of fuel.</w:t>
            </w:r>
          </w:p>
        </w:tc>
        <w:tc>
          <w:tcPr>
            <w:tcW w:w="2520" w:type="dxa"/>
            <w:tcBorders>
              <w:right w:val="single" w:sz="6" w:space="0" w:color="auto"/>
            </w:tcBorders>
          </w:tcPr>
          <w:p w:rsidR="003B45AF" w:rsidRPr="003B45AF" w:rsidRDefault="003B45AF" w:rsidP="003B45AF">
            <w:pPr>
              <w:rPr>
                <w:rFonts w:ascii="Times" w:hAnsi="Times" w:cs="Times"/>
                <w:sz w:val="18"/>
                <w:szCs w:val="18"/>
              </w:rPr>
            </w:pPr>
            <w:r w:rsidRPr="003B45AF">
              <w:rPr>
                <w:rFonts w:ascii="Times" w:hAnsi="Times" w:cs="Times"/>
                <w:sz w:val="18"/>
                <w:szCs w:val="18"/>
              </w:rPr>
              <w:t>Flight crew will ensure:</w:t>
            </w:r>
          </w:p>
          <w:p w:rsidR="003B45AF" w:rsidRPr="009E545A" w:rsidRDefault="003B45AF" w:rsidP="003868A5">
            <w:pPr>
              <w:numPr>
                <w:ilvl w:val="0"/>
                <w:numId w:val="21"/>
              </w:numPr>
              <w:ind w:hanging="288"/>
              <w:rPr>
                <w:rFonts w:ascii="Times" w:hAnsi="Times" w:cs="Times"/>
                <w:sz w:val="18"/>
                <w:szCs w:val="18"/>
              </w:rPr>
            </w:pPr>
            <w:r w:rsidRPr="009E545A">
              <w:rPr>
                <w:rFonts w:ascii="Times" w:hAnsi="Times" w:cs="Times"/>
                <w:sz w:val="18"/>
                <w:szCs w:val="18"/>
              </w:rPr>
              <w:t>Both fuel flow meters are operative,</w:t>
            </w:r>
          </w:p>
          <w:p w:rsidR="003B45AF" w:rsidRPr="009E545A" w:rsidRDefault="003B45AF" w:rsidP="003868A5">
            <w:pPr>
              <w:numPr>
                <w:ilvl w:val="0"/>
                <w:numId w:val="21"/>
              </w:numPr>
              <w:ind w:hanging="288"/>
              <w:rPr>
                <w:rFonts w:ascii="Times" w:hAnsi="Times" w:cs="Times"/>
                <w:sz w:val="18"/>
                <w:szCs w:val="18"/>
              </w:rPr>
            </w:pPr>
            <w:r w:rsidRPr="009E545A">
              <w:rPr>
                <w:rFonts w:ascii="Times" w:hAnsi="Times" w:cs="Times"/>
                <w:sz w:val="18"/>
                <w:szCs w:val="18"/>
              </w:rPr>
              <w:t>After takeoff, power is set by matching fuel flow indications on both engines, and</w:t>
            </w:r>
          </w:p>
          <w:p w:rsidR="003B45AF" w:rsidRPr="009E545A" w:rsidRDefault="003B45AF" w:rsidP="003868A5">
            <w:pPr>
              <w:numPr>
                <w:ilvl w:val="0"/>
                <w:numId w:val="21"/>
              </w:numPr>
              <w:ind w:hanging="288"/>
              <w:rPr>
                <w:rFonts w:ascii="Times" w:hAnsi="Times" w:cs="Times"/>
                <w:sz w:val="18"/>
                <w:szCs w:val="18"/>
              </w:rPr>
            </w:pPr>
            <w:r w:rsidRPr="009E545A">
              <w:rPr>
                <w:rFonts w:ascii="Times" w:hAnsi="Times" w:cs="Times"/>
                <w:sz w:val="18"/>
                <w:szCs w:val="18"/>
              </w:rPr>
              <w:t>A log of fuel burned is maintained.</w:t>
            </w:r>
          </w:p>
          <w:p w:rsidR="003B45AF" w:rsidRPr="009E545A" w:rsidRDefault="003B45AF" w:rsidP="00B529E9">
            <w:pPr>
              <w:spacing w:before="120"/>
              <w:rPr>
                <w:rFonts w:ascii="Times" w:hAnsi="Times" w:cs="Times"/>
                <w:sz w:val="18"/>
                <w:szCs w:val="18"/>
              </w:rPr>
            </w:pPr>
            <w:r w:rsidRPr="009E545A">
              <w:rPr>
                <w:rFonts w:ascii="Times" w:hAnsi="Times" w:cs="Times"/>
                <w:sz w:val="18"/>
                <w:szCs w:val="18"/>
              </w:rPr>
              <w:t xml:space="preserve">NOTE: Total fuel indication will be </w:t>
            </w:r>
            <w:r w:rsidRPr="003B45AF">
              <w:rPr>
                <w:rFonts w:ascii="Times" w:hAnsi="Times" w:cs="Times"/>
                <w:sz w:val="18"/>
                <w:szCs w:val="18"/>
              </w:rPr>
              <w:t xml:space="preserve">INVALID </w:t>
            </w:r>
            <w:r w:rsidRPr="009E545A">
              <w:rPr>
                <w:rFonts w:ascii="Times" w:hAnsi="Times" w:cs="Times"/>
                <w:sz w:val="18"/>
                <w:szCs w:val="18"/>
              </w:rPr>
              <w:t>with inoperative indicator.</w:t>
            </w:r>
          </w:p>
        </w:tc>
        <w:tc>
          <w:tcPr>
            <w:tcW w:w="2340" w:type="dxa"/>
            <w:tcBorders>
              <w:right w:val="single" w:sz="6" w:space="0" w:color="auto"/>
            </w:tcBorders>
          </w:tcPr>
          <w:p w:rsidR="003B45AF" w:rsidRPr="009E545A" w:rsidRDefault="003B45AF" w:rsidP="003B45AF">
            <w:pPr>
              <w:rPr>
                <w:rFonts w:ascii="Times" w:hAnsi="Times" w:cs="Times"/>
                <w:sz w:val="18"/>
                <w:szCs w:val="18"/>
              </w:rPr>
            </w:pPr>
            <w:r w:rsidRPr="009E545A">
              <w:rPr>
                <w:rFonts w:ascii="Times" w:hAnsi="Times" w:cs="Times"/>
                <w:sz w:val="18"/>
                <w:szCs w:val="18"/>
              </w:rPr>
              <w:t>An Inoperative Placard will be displayed in a prominent position to be seen by flight crew and will be noted on ADLS.</w:t>
            </w:r>
          </w:p>
        </w:tc>
      </w:tr>
      <w:tr w:rsidR="00A96351" w:rsidRPr="009E545A" w:rsidTr="00A96351">
        <w:trPr>
          <w:cantSplit/>
        </w:trPr>
        <w:tc>
          <w:tcPr>
            <w:tcW w:w="2330" w:type="dxa"/>
            <w:tcBorders>
              <w:left w:val="single" w:sz="6" w:space="0" w:color="auto"/>
            </w:tcBorders>
          </w:tcPr>
          <w:p w:rsidR="00A96351" w:rsidRDefault="00A96351" w:rsidP="00A96351">
            <w:pPr>
              <w:tabs>
                <w:tab w:val="left" w:pos="440"/>
                <w:tab w:val="left" w:pos="2600"/>
              </w:tabs>
              <w:spacing w:before="120"/>
              <w:ind w:left="86"/>
              <w:rPr>
                <w:rFonts w:ascii="Times" w:hAnsi="Times" w:cs="Times"/>
                <w:sz w:val="18"/>
                <w:szCs w:val="18"/>
              </w:rPr>
            </w:pPr>
            <w:r>
              <w:rPr>
                <w:rFonts w:ascii="Times" w:hAnsi="Times" w:cs="Times"/>
                <w:sz w:val="18"/>
                <w:szCs w:val="18"/>
              </w:rPr>
              <w:t>3.</w:t>
            </w:r>
            <w:r>
              <w:rPr>
                <w:rFonts w:ascii="Times" w:hAnsi="Times" w:cs="Times"/>
                <w:sz w:val="18"/>
                <w:szCs w:val="18"/>
              </w:rPr>
              <w:tab/>
              <w:t>Fuel Quantity</w:t>
            </w:r>
          </w:p>
          <w:p w:rsidR="00A96351" w:rsidRDefault="00A96351" w:rsidP="00A96351">
            <w:pPr>
              <w:tabs>
                <w:tab w:val="left" w:pos="440"/>
                <w:tab w:val="left" w:pos="2600"/>
              </w:tabs>
              <w:ind w:left="80"/>
              <w:rPr>
                <w:rFonts w:ascii="Times" w:hAnsi="Times" w:cs="Times"/>
                <w:sz w:val="18"/>
                <w:szCs w:val="18"/>
              </w:rPr>
            </w:pPr>
            <w:r>
              <w:rPr>
                <w:rFonts w:ascii="Times" w:hAnsi="Times" w:cs="Times"/>
                <w:sz w:val="18"/>
                <w:szCs w:val="18"/>
              </w:rPr>
              <w:tab/>
              <w:t>Indicating System</w:t>
            </w:r>
          </w:p>
          <w:p w:rsidR="00A96351" w:rsidRPr="009E545A" w:rsidRDefault="00A96351" w:rsidP="00A96351">
            <w:pPr>
              <w:tabs>
                <w:tab w:val="left" w:pos="440"/>
                <w:tab w:val="left" w:pos="2600"/>
              </w:tabs>
              <w:ind w:left="80"/>
              <w:rPr>
                <w:rFonts w:ascii="Times" w:hAnsi="Times" w:cs="Times"/>
                <w:sz w:val="18"/>
                <w:szCs w:val="18"/>
              </w:rPr>
            </w:pPr>
            <w:r>
              <w:rPr>
                <w:rFonts w:ascii="Times" w:hAnsi="Times" w:cs="Times"/>
                <w:sz w:val="18"/>
                <w:szCs w:val="18"/>
              </w:rPr>
              <w:tab/>
              <w:t>Channel</w:t>
            </w:r>
          </w:p>
        </w:tc>
        <w:tc>
          <w:tcPr>
            <w:tcW w:w="450" w:type="dxa"/>
            <w:tcBorders>
              <w:right w:val="single" w:sz="6" w:space="0" w:color="auto"/>
            </w:tcBorders>
          </w:tcPr>
          <w:p w:rsidR="00A96351" w:rsidRPr="009E545A" w:rsidRDefault="00A96351" w:rsidP="00A96351">
            <w:pPr>
              <w:tabs>
                <w:tab w:val="left" w:pos="360"/>
              </w:tabs>
              <w:spacing w:before="120"/>
              <w:rPr>
                <w:rFonts w:ascii="Times" w:hAnsi="Times" w:cs="Times"/>
                <w:sz w:val="18"/>
                <w:szCs w:val="18"/>
              </w:rPr>
            </w:pPr>
            <w:r>
              <w:rPr>
                <w:rFonts w:ascii="Times" w:hAnsi="Times" w:cs="Times"/>
                <w:sz w:val="18"/>
                <w:szCs w:val="18"/>
              </w:rPr>
              <w:t>C</w:t>
            </w:r>
          </w:p>
        </w:tc>
        <w:tc>
          <w:tcPr>
            <w:tcW w:w="360" w:type="dxa"/>
            <w:tcBorders>
              <w:right w:val="single" w:sz="6" w:space="0" w:color="auto"/>
            </w:tcBorders>
          </w:tcPr>
          <w:p w:rsidR="00A96351" w:rsidRPr="009E545A" w:rsidRDefault="00A96351" w:rsidP="00A96351">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A96351" w:rsidRPr="009E545A" w:rsidRDefault="00A96351" w:rsidP="00A96351">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A96351" w:rsidRPr="009E545A" w:rsidRDefault="00A96351" w:rsidP="00A96351">
            <w:pPr>
              <w:spacing w:before="120"/>
              <w:rPr>
                <w:rFonts w:ascii="Times" w:hAnsi="Times" w:cs="Times"/>
                <w:sz w:val="18"/>
                <w:szCs w:val="18"/>
              </w:rPr>
            </w:pPr>
            <w:r>
              <w:rPr>
                <w:rFonts w:ascii="Times" w:hAnsi="Times" w:cs="Times"/>
                <w:sz w:val="18"/>
                <w:szCs w:val="18"/>
              </w:rPr>
              <w:t>One channel may be inoperative</w:t>
            </w:r>
            <w:r w:rsidR="00502ADB">
              <w:rPr>
                <w:rFonts w:ascii="Times" w:hAnsi="Times" w:cs="Times"/>
                <w:sz w:val="18"/>
                <w:szCs w:val="18"/>
              </w:rPr>
              <w:t xml:space="preserve"> provided both fuel flow meters are operative</w:t>
            </w:r>
            <w:r>
              <w:rPr>
                <w:rFonts w:ascii="Times" w:hAnsi="Times" w:cs="Times"/>
                <w:sz w:val="18"/>
                <w:szCs w:val="18"/>
              </w:rPr>
              <w:t>.</w:t>
            </w:r>
          </w:p>
        </w:tc>
        <w:tc>
          <w:tcPr>
            <w:tcW w:w="2880" w:type="dxa"/>
            <w:tcBorders>
              <w:right w:val="single" w:sz="6" w:space="0" w:color="auto"/>
            </w:tcBorders>
          </w:tcPr>
          <w:p w:rsidR="00A96351" w:rsidRPr="009E545A" w:rsidRDefault="00A96351" w:rsidP="00A96351">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A96351" w:rsidRPr="003B45AF" w:rsidRDefault="00A96351" w:rsidP="00A96351">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A96351" w:rsidRPr="009E545A" w:rsidRDefault="00A96351" w:rsidP="00A96351">
            <w:pPr>
              <w:spacing w:before="120"/>
              <w:rPr>
                <w:rFonts w:ascii="Times" w:hAnsi="Times" w:cs="Times"/>
                <w:sz w:val="18"/>
                <w:szCs w:val="18"/>
              </w:rPr>
            </w:pPr>
            <w:r w:rsidRPr="009E545A">
              <w:rPr>
                <w:rFonts w:ascii="Times" w:hAnsi="Times" w:cs="Times"/>
                <w:sz w:val="18"/>
                <w:szCs w:val="18"/>
              </w:rPr>
              <w:t>An Inoperative Placard will be displayed in a prominent position to be seen by flight crew and will be noted on ADLS.</w:t>
            </w:r>
          </w:p>
        </w:tc>
      </w:tr>
      <w:tr w:rsidR="00A96351" w:rsidRPr="009E545A" w:rsidTr="00B529E9">
        <w:trPr>
          <w:cantSplit/>
        </w:trPr>
        <w:tc>
          <w:tcPr>
            <w:tcW w:w="2330" w:type="dxa"/>
            <w:tcBorders>
              <w:left w:val="single" w:sz="6" w:space="0" w:color="auto"/>
              <w:bottom w:val="single" w:sz="4" w:space="0" w:color="auto"/>
            </w:tcBorders>
          </w:tcPr>
          <w:p w:rsidR="00A96351" w:rsidRDefault="00A96351" w:rsidP="00A96351">
            <w:pPr>
              <w:tabs>
                <w:tab w:val="left" w:pos="440"/>
                <w:tab w:val="left" w:pos="2600"/>
              </w:tabs>
              <w:spacing w:before="120"/>
              <w:ind w:left="86"/>
              <w:rPr>
                <w:rFonts w:ascii="Times" w:hAnsi="Times" w:cs="Times"/>
                <w:sz w:val="18"/>
                <w:szCs w:val="18"/>
              </w:rPr>
            </w:pPr>
          </w:p>
        </w:tc>
        <w:tc>
          <w:tcPr>
            <w:tcW w:w="450" w:type="dxa"/>
            <w:tcBorders>
              <w:bottom w:val="single" w:sz="4" w:space="0" w:color="auto"/>
              <w:right w:val="single" w:sz="6" w:space="0" w:color="auto"/>
            </w:tcBorders>
          </w:tcPr>
          <w:p w:rsidR="00A96351" w:rsidRDefault="00A96351" w:rsidP="00A96351">
            <w:pPr>
              <w:tabs>
                <w:tab w:val="left" w:pos="360"/>
              </w:tabs>
              <w:spacing w:before="120"/>
              <w:rPr>
                <w:rFonts w:ascii="Times" w:hAnsi="Times" w:cs="Times"/>
                <w:sz w:val="18"/>
                <w:szCs w:val="18"/>
              </w:rPr>
            </w:pPr>
          </w:p>
        </w:tc>
        <w:tc>
          <w:tcPr>
            <w:tcW w:w="360" w:type="dxa"/>
            <w:tcBorders>
              <w:bottom w:val="single" w:sz="4" w:space="0" w:color="auto"/>
              <w:right w:val="single" w:sz="6" w:space="0" w:color="auto"/>
            </w:tcBorders>
          </w:tcPr>
          <w:p w:rsidR="00A96351" w:rsidRDefault="00A96351" w:rsidP="00A96351">
            <w:pPr>
              <w:tabs>
                <w:tab w:val="left" w:pos="360"/>
              </w:tabs>
              <w:spacing w:before="120"/>
              <w:rPr>
                <w:rFonts w:ascii="Times" w:hAnsi="Times" w:cs="Times"/>
                <w:sz w:val="18"/>
                <w:szCs w:val="18"/>
              </w:rPr>
            </w:pPr>
          </w:p>
        </w:tc>
        <w:tc>
          <w:tcPr>
            <w:tcW w:w="360" w:type="dxa"/>
            <w:tcBorders>
              <w:bottom w:val="single" w:sz="4" w:space="0" w:color="auto"/>
            </w:tcBorders>
          </w:tcPr>
          <w:p w:rsidR="00A96351" w:rsidRDefault="00A96351" w:rsidP="00A96351">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A96351" w:rsidRDefault="00A96351" w:rsidP="00A96351">
            <w:pPr>
              <w:spacing w:before="120"/>
              <w:rPr>
                <w:rFonts w:ascii="Times" w:hAnsi="Times" w:cs="Times"/>
                <w:sz w:val="18"/>
                <w:szCs w:val="18"/>
              </w:rPr>
            </w:pPr>
          </w:p>
        </w:tc>
        <w:tc>
          <w:tcPr>
            <w:tcW w:w="2880" w:type="dxa"/>
            <w:tcBorders>
              <w:bottom w:val="single" w:sz="4" w:space="0" w:color="auto"/>
              <w:right w:val="single" w:sz="6" w:space="0" w:color="auto"/>
            </w:tcBorders>
          </w:tcPr>
          <w:p w:rsidR="00A96351" w:rsidRDefault="00A96351" w:rsidP="00A96351">
            <w:pPr>
              <w:spacing w:before="120"/>
              <w:rPr>
                <w:rFonts w:ascii="Times" w:hAnsi="Times" w:cs="Times"/>
                <w:sz w:val="18"/>
                <w:szCs w:val="18"/>
              </w:rPr>
            </w:pPr>
          </w:p>
        </w:tc>
        <w:tc>
          <w:tcPr>
            <w:tcW w:w="2520" w:type="dxa"/>
            <w:tcBorders>
              <w:bottom w:val="single" w:sz="4" w:space="0" w:color="auto"/>
              <w:right w:val="single" w:sz="6" w:space="0" w:color="auto"/>
            </w:tcBorders>
          </w:tcPr>
          <w:p w:rsidR="00A96351" w:rsidRDefault="00A96351" w:rsidP="00A96351">
            <w:pPr>
              <w:spacing w:before="120"/>
              <w:rPr>
                <w:rFonts w:ascii="Times" w:hAnsi="Times" w:cs="Times"/>
                <w:sz w:val="18"/>
                <w:szCs w:val="18"/>
              </w:rPr>
            </w:pPr>
          </w:p>
        </w:tc>
        <w:tc>
          <w:tcPr>
            <w:tcW w:w="2340" w:type="dxa"/>
            <w:tcBorders>
              <w:bottom w:val="single" w:sz="4" w:space="0" w:color="auto"/>
              <w:right w:val="single" w:sz="6" w:space="0" w:color="auto"/>
            </w:tcBorders>
          </w:tcPr>
          <w:p w:rsidR="00A96351" w:rsidRPr="009E545A" w:rsidRDefault="00A96351" w:rsidP="00A96351">
            <w:pPr>
              <w:spacing w:before="120"/>
              <w:rPr>
                <w:rFonts w:ascii="Times" w:hAnsi="Times" w:cs="Times"/>
                <w:sz w:val="18"/>
                <w:szCs w:val="18"/>
              </w:rPr>
            </w:pPr>
          </w:p>
        </w:tc>
      </w:tr>
    </w:tbl>
    <w:p w:rsidR="00A96351" w:rsidRDefault="00A96351" w:rsidP="00EA538C">
      <w:pPr>
        <w:jc w:val="center"/>
        <w:rPr>
          <w:sz w:val="22"/>
          <w:szCs w:val="22"/>
        </w:rPr>
        <w:sectPr w:rsidR="00A96351" w:rsidSect="00EA538C">
          <w:headerReference w:type="default" r:id="rId114"/>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A96351" w:rsidRPr="009E545A" w:rsidTr="00856A84">
        <w:trPr>
          <w:cantSplit/>
        </w:trPr>
        <w:tc>
          <w:tcPr>
            <w:tcW w:w="2330" w:type="dxa"/>
            <w:tcBorders>
              <w:top w:val="single" w:sz="4" w:space="0" w:color="auto"/>
              <w:left w:val="single" w:sz="6" w:space="0" w:color="auto"/>
            </w:tcBorders>
          </w:tcPr>
          <w:p w:rsidR="00A96351" w:rsidRPr="009E545A" w:rsidRDefault="00A96351" w:rsidP="00856A84">
            <w:pPr>
              <w:tabs>
                <w:tab w:val="left" w:pos="440"/>
                <w:tab w:val="left" w:pos="2600"/>
              </w:tabs>
              <w:ind w:left="86"/>
              <w:rPr>
                <w:rFonts w:ascii="Times" w:hAnsi="Times" w:cs="Times"/>
                <w:sz w:val="18"/>
                <w:szCs w:val="18"/>
              </w:rPr>
            </w:pPr>
            <w:r>
              <w:rPr>
                <w:rFonts w:ascii="Times" w:hAnsi="Times" w:cs="Times"/>
                <w:sz w:val="18"/>
                <w:szCs w:val="18"/>
              </w:rPr>
              <w:lastRenderedPageBreak/>
              <w:t>4</w:t>
            </w:r>
            <w:r w:rsidRPr="009E545A">
              <w:rPr>
                <w:rFonts w:ascii="Times" w:hAnsi="Times" w:cs="Times"/>
                <w:sz w:val="18"/>
                <w:szCs w:val="18"/>
              </w:rPr>
              <w:t>.</w:t>
            </w:r>
            <w:r w:rsidRPr="009E545A">
              <w:rPr>
                <w:rFonts w:ascii="Times" w:hAnsi="Times" w:cs="Times"/>
                <w:sz w:val="18"/>
                <w:szCs w:val="18"/>
              </w:rPr>
              <w:tab/>
              <w:t>Fuel Low Quantity</w:t>
            </w:r>
          </w:p>
          <w:p w:rsidR="00A96351" w:rsidRPr="009E545A" w:rsidRDefault="00A96351" w:rsidP="00856A84">
            <w:pPr>
              <w:tabs>
                <w:tab w:val="left" w:pos="440"/>
                <w:tab w:val="left" w:pos="2600"/>
              </w:tabs>
              <w:ind w:left="80"/>
              <w:rPr>
                <w:rFonts w:ascii="Times" w:hAnsi="Times" w:cs="Times"/>
                <w:sz w:val="18"/>
                <w:szCs w:val="18"/>
              </w:rPr>
            </w:pPr>
            <w:r w:rsidRPr="009E545A">
              <w:rPr>
                <w:rFonts w:ascii="Times" w:hAnsi="Times" w:cs="Times"/>
                <w:sz w:val="18"/>
                <w:szCs w:val="18"/>
              </w:rPr>
              <w:tab/>
              <w:t>Warning Systems</w:t>
            </w:r>
          </w:p>
        </w:tc>
        <w:tc>
          <w:tcPr>
            <w:tcW w:w="450" w:type="dxa"/>
            <w:tcBorders>
              <w:top w:val="single" w:sz="4" w:space="0" w:color="auto"/>
              <w:right w:val="single" w:sz="6" w:space="0" w:color="auto"/>
            </w:tcBorders>
          </w:tcPr>
          <w:p w:rsidR="00A96351" w:rsidRPr="009E545A" w:rsidRDefault="00A96351" w:rsidP="00856A84">
            <w:pPr>
              <w:tabs>
                <w:tab w:val="left" w:pos="360"/>
              </w:tabs>
              <w:rPr>
                <w:rFonts w:ascii="Times" w:hAnsi="Times" w:cs="Times"/>
                <w:sz w:val="18"/>
                <w:szCs w:val="18"/>
              </w:rPr>
            </w:pPr>
            <w:r w:rsidRPr="009E545A">
              <w:rPr>
                <w:rFonts w:ascii="Times" w:hAnsi="Times" w:cs="Times"/>
                <w:sz w:val="18"/>
                <w:szCs w:val="18"/>
              </w:rPr>
              <w:t>C</w:t>
            </w:r>
          </w:p>
        </w:tc>
        <w:tc>
          <w:tcPr>
            <w:tcW w:w="360" w:type="dxa"/>
            <w:tcBorders>
              <w:top w:val="single" w:sz="4" w:space="0" w:color="auto"/>
              <w:right w:val="single" w:sz="6" w:space="0" w:color="auto"/>
            </w:tcBorders>
          </w:tcPr>
          <w:p w:rsidR="00A96351" w:rsidRPr="009E545A" w:rsidRDefault="00A96351" w:rsidP="00856A84">
            <w:pPr>
              <w:tabs>
                <w:tab w:val="left" w:pos="360"/>
              </w:tabs>
              <w:rPr>
                <w:rFonts w:ascii="Times" w:hAnsi="Times" w:cs="Times"/>
                <w:sz w:val="18"/>
                <w:szCs w:val="18"/>
              </w:rPr>
            </w:pPr>
            <w:r w:rsidRPr="009E545A">
              <w:rPr>
                <w:rFonts w:ascii="Times" w:hAnsi="Times" w:cs="Times"/>
                <w:sz w:val="18"/>
                <w:szCs w:val="18"/>
              </w:rPr>
              <w:t>2</w:t>
            </w:r>
          </w:p>
        </w:tc>
        <w:tc>
          <w:tcPr>
            <w:tcW w:w="360" w:type="dxa"/>
            <w:tcBorders>
              <w:top w:val="single" w:sz="4" w:space="0" w:color="auto"/>
            </w:tcBorders>
          </w:tcPr>
          <w:p w:rsidR="00A96351" w:rsidRPr="009E545A" w:rsidRDefault="00A96351" w:rsidP="00856A84">
            <w:pPr>
              <w:tabs>
                <w:tab w:val="left" w:pos="360"/>
              </w:tabs>
              <w:rPr>
                <w:rFonts w:ascii="Times" w:hAnsi="Times" w:cs="Times"/>
                <w:sz w:val="18"/>
                <w:szCs w:val="18"/>
              </w:rPr>
            </w:pPr>
            <w:r w:rsidRPr="009E545A">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A96351" w:rsidRPr="009E545A" w:rsidRDefault="00A96351" w:rsidP="00856A84">
            <w:pPr>
              <w:pStyle w:val="BodyText"/>
              <w:spacing w:before="0"/>
            </w:pPr>
            <w:r w:rsidRPr="009E545A">
              <w:t>(O) May be inoperative provided:</w:t>
            </w:r>
          </w:p>
          <w:p w:rsidR="00A96351" w:rsidRPr="009E545A" w:rsidRDefault="00A96351" w:rsidP="00856A84">
            <w:pPr>
              <w:ind w:left="47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Both Fuel Quantity Indicating Systems are operative,</w:t>
            </w:r>
          </w:p>
          <w:p w:rsidR="00A96351" w:rsidRPr="009E545A" w:rsidRDefault="00A96351" w:rsidP="00856A84">
            <w:pPr>
              <w:ind w:left="47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All Fuel Boost Pumps are operative,</w:t>
            </w:r>
          </w:p>
          <w:p w:rsidR="00A96351" w:rsidRDefault="00A96351" w:rsidP="00856A84">
            <w:pPr>
              <w:ind w:left="470" w:hanging="360"/>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t xml:space="preserve">Fuel </w:t>
            </w:r>
            <w:proofErr w:type="spellStart"/>
            <w:r w:rsidRPr="009E545A">
              <w:rPr>
                <w:rFonts w:ascii="Times" w:hAnsi="Times" w:cs="Times"/>
                <w:sz w:val="18"/>
                <w:szCs w:val="18"/>
              </w:rPr>
              <w:t>Crossflow</w:t>
            </w:r>
            <w:proofErr w:type="spellEnd"/>
            <w:r w:rsidRPr="009E545A">
              <w:rPr>
                <w:rFonts w:ascii="Times" w:hAnsi="Times" w:cs="Times"/>
                <w:sz w:val="18"/>
                <w:szCs w:val="18"/>
              </w:rPr>
              <w:t xml:space="preserve"> Valve is OPENED when either wing tank con</w:t>
            </w:r>
            <w:r w:rsidR="00E15A6A">
              <w:rPr>
                <w:rFonts w:ascii="Times" w:hAnsi="Times" w:cs="Times"/>
                <w:sz w:val="18"/>
                <w:szCs w:val="18"/>
              </w:rPr>
              <w:t>tains 2,000 pounds or less fuel, and</w:t>
            </w:r>
          </w:p>
          <w:p w:rsidR="00E15A6A" w:rsidRPr="009E545A" w:rsidRDefault="00E15A6A" w:rsidP="00856A84">
            <w:pPr>
              <w:ind w:left="470" w:hanging="360"/>
              <w:rPr>
                <w:rFonts w:ascii="Times" w:hAnsi="Times" w:cs="Times"/>
                <w:sz w:val="18"/>
                <w:szCs w:val="18"/>
              </w:rPr>
            </w:pPr>
            <w:r>
              <w:rPr>
                <w:rFonts w:ascii="Times" w:hAnsi="Times" w:cs="Times"/>
                <w:sz w:val="18"/>
                <w:szCs w:val="18"/>
              </w:rPr>
              <w:t>d)</w:t>
            </w:r>
            <w:r>
              <w:rPr>
                <w:rFonts w:ascii="Times" w:hAnsi="Times" w:cs="Times"/>
                <w:sz w:val="18"/>
                <w:szCs w:val="18"/>
              </w:rPr>
              <w:tab/>
              <w:t>Both Fuel Tank Temperature Systems are operative.</w:t>
            </w:r>
          </w:p>
        </w:tc>
        <w:tc>
          <w:tcPr>
            <w:tcW w:w="2880" w:type="dxa"/>
            <w:tcBorders>
              <w:top w:val="single" w:sz="4" w:space="0" w:color="auto"/>
              <w:right w:val="single" w:sz="6" w:space="0" w:color="auto"/>
            </w:tcBorders>
          </w:tcPr>
          <w:p w:rsidR="00A96351" w:rsidRPr="009E545A" w:rsidRDefault="00A96351" w:rsidP="00856A84">
            <w:pPr>
              <w:rPr>
                <w:rFonts w:ascii="Times" w:hAnsi="Times" w:cs="Times"/>
                <w:sz w:val="18"/>
                <w:szCs w:val="18"/>
              </w:rPr>
            </w:pPr>
            <w:r w:rsidRPr="009E545A">
              <w:rPr>
                <w:rFonts w:ascii="Times" w:hAnsi="Times" w:cs="Times"/>
                <w:sz w:val="18"/>
                <w:szCs w:val="18"/>
              </w:rPr>
              <w:t>None required.</w:t>
            </w:r>
          </w:p>
        </w:tc>
        <w:tc>
          <w:tcPr>
            <w:tcW w:w="2520" w:type="dxa"/>
            <w:tcBorders>
              <w:top w:val="single" w:sz="4" w:space="0" w:color="auto"/>
              <w:right w:val="single" w:sz="6" w:space="0" w:color="auto"/>
            </w:tcBorders>
          </w:tcPr>
          <w:p w:rsidR="00A96351" w:rsidRPr="009E545A" w:rsidRDefault="00A96351" w:rsidP="00856A84">
            <w:pPr>
              <w:pStyle w:val="BodyText"/>
              <w:spacing w:before="0"/>
            </w:pPr>
            <w:r w:rsidRPr="009E545A">
              <w:t>Flight crew will ensure:</w:t>
            </w:r>
          </w:p>
          <w:p w:rsidR="00A96351" w:rsidRPr="009E545A" w:rsidRDefault="00A96351" w:rsidP="00A746E3">
            <w:pPr>
              <w:ind w:left="360" w:hanging="288"/>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r>
            <w:r w:rsidRPr="009E545A">
              <w:rPr>
                <w:rFonts w:ascii="Times" w:hAnsi="Times" w:cs="Times"/>
                <w:bCs/>
                <w:sz w:val="18"/>
                <w:szCs w:val="18"/>
              </w:rPr>
              <w:t xml:space="preserve">BOTH Fuel Quantity Indicating Systems </w:t>
            </w:r>
            <w:r w:rsidRPr="009E545A">
              <w:rPr>
                <w:rFonts w:ascii="Times" w:hAnsi="Times" w:cs="Times"/>
                <w:sz w:val="18"/>
                <w:szCs w:val="18"/>
              </w:rPr>
              <w:t xml:space="preserve">and all </w:t>
            </w:r>
            <w:r w:rsidRPr="009E545A">
              <w:rPr>
                <w:rFonts w:ascii="Times" w:hAnsi="Times" w:cs="Times"/>
                <w:bCs/>
                <w:sz w:val="18"/>
                <w:szCs w:val="18"/>
              </w:rPr>
              <w:t>Fuel Boost Pumps</w:t>
            </w:r>
            <w:r w:rsidRPr="009E545A">
              <w:rPr>
                <w:rFonts w:ascii="Times" w:hAnsi="Times" w:cs="Times"/>
                <w:sz w:val="18"/>
                <w:szCs w:val="18"/>
              </w:rPr>
              <w:t xml:space="preserve"> are operative. </w:t>
            </w:r>
            <w:r w:rsidRPr="009E545A">
              <w:rPr>
                <w:rFonts w:ascii="Times" w:hAnsi="Times" w:cs="Times"/>
                <w:bCs/>
                <w:sz w:val="18"/>
                <w:szCs w:val="18"/>
              </w:rPr>
              <w:t>(AFM, Section 2, Normal Procedures, Before Starting Engines, Normal Engine Ground Start and After Starting Engines)</w:t>
            </w:r>
          </w:p>
          <w:p w:rsidR="00A96351" w:rsidRPr="009E545A" w:rsidRDefault="00A96351" w:rsidP="00A746E3">
            <w:pPr>
              <w:ind w:left="360" w:hanging="288"/>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r>
            <w:r w:rsidRPr="009E545A">
              <w:rPr>
                <w:rFonts w:ascii="Times" w:hAnsi="Times" w:cs="Times"/>
                <w:bCs/>
                <w:sz w:val="18"/>
                <w:szCs w:val="18"/>
              </w:rPr>
              <w:t xml:space="preserve">Fuel </w:t>
            </w:r>
            <w:proofErr w:type="spellStart"/>
            <w:r w:rsidRPr="009E545A">
              <w:rPr>
                <w:rFonts w:ascii="Times" w:hAnsi="Times" w:cs="Times"/>
                <w:bCs/>
                <w:sz w:val="18"/>
                <w:szCs w:val="18"/>
              </w:rPr>
              <w:t>Crossflow</w:t>
            </w:r>
            <w:proofErr w:type="spellEnd"/>
            <w:r w:rsidRPr="009E545A">
              <w:rPr>
                <w:rFonts w:ascii="Times" w:hAnsi="Times" w:cs="Times"/>
                <w:bCs/>
                <w:sz w:val="18"/>
                <w:szCs w:val="18"/>
              </w:rPr>
              <w:t xml:space="preserve"> Valve</w:t>
            </w:r>
            <w:r w:rsidRPr="009E545A">
              <w:rPr>
                <w:rFonts w:ascii="Times" w:hAnsi="Times" w:cs="Times"/>
                <w:sz w:val="18"/>
                <w:szCs w:val="18"/>
              </w:rPr>
              <w:t xml:space="preserve"> is </w:t>
            </w:r>
            <w:r w:rsidRPr="009E545A">
              <w:rPr>
                <w:rFonts w:ascii="Times" w:hAnsi="Times" w:cs="Times"/>
                <w:bCs/>
                <w:sz w:val="18"/>
                <w:szCs w:val="18"/>
              </w:rPr>
              <w:t>OPENED</w:t>
            </w:r>
            <w:r w:rsidRPr="009E545A">
              <w:rPr>
                <w:rFonts w:ascii="Times" w:hAnsi="Times" w:cs="Times"/>
                <w:sz w:val="18"/>
                <w:szCs w:val="18"/>
              </w:rPr>
              <w:t xml:space="preserve"> when either wing tank contains 2,000 pounds or less fuel.</w:t>
            </w:r>
          </w:p>
        </w:tc>
        <w:tc>
          <w:tcPr>
            <w:tcW w:w="2340" w:type="dxa"/>
            <w:tcBorders>
              <w:top w:val="single" w:sz="4" w:space="0" w:color="auto"/>
              <w:right w:val="single" w:sz="6" w:space="0" w:color="auto"/>
            </w:tcBorders>
          </w:tcPr>
          <w:p w:rsidR="00A96351" w:rsidRPr="009E545A" w:rsidRDefault="00A96351" w:rsidP="00856A84">
            <w:pPr>
              <w:rPr>
                <w:rFonts w:ascii="Times" w:hAnsi="Times" w:cs="Times"/>
                <w:sz w:val="18"/>
                <w:szCs w:val="18"/>
              </w:rPr>
            </w:pPr>
            <w:r w:rsidRPr="009E545A">
              <w:rPr>
                <w:rFonts w:ascii="Times" w:hAnsi="Times" w:cs="Times"/>
                <w:sz w:val="18"/>
                <w:szCs w:val="18"/>
              </w:rPr>
              <w:t>An Inoperative Placard will be placed in a prominent position to be seen by flight crew and will be noted on ADLS.</w:t>
            </w:r>
          </w:p>
        </w:tc>
      </w:tr>
      <w:tr w:rsidR="00A96351" w:rsidRPr="009E545A" w:rsidTr="00856A84">
        <w:trPr>
          <w:cantSplit/>
        </w:trPr>
        <w:tc>
          <w:tcPr>
            <w:tcW w:w="2330" w:type="dxa"/>
            <w:tcBorders>
              <w:left w:val="single" w:sz="6" w:space="0" w:color="auto"/>
              <w:bottom w:val="single" w:sz="4" w:space="0" w:color="auto"/>
            </w:tcBorders>
          </w:tcPr>
          <w:p w:rsidR="00A96351" w:rsidRPr="009E545A" w:rsidRDefault="003B56CA" w:rsidP="00856A84">
            <w:pPr>
              <w:tabs>
                <w:tab w:val="left" w:pos="440"/>
                <w:tab w:val="left" w:pos="2600"/>
              </w:tabs>
              <w:spacing w:before="120"/>
              <w:ind w:left="86"/>
              <w:rPr>
                <w:rFonts w:ascii="Times" w:hAnsi="Times" w:cs="Times"/>
                <w:sz w:val="18"/>
                <w:szCs w:val="18"/>
              </w:rPr>
            </w:pPr>
            <w:r>
              <w:rPr>
                <w:rFonts w:ascii="Times" w:hAnsi="Times" w:cs="Times"/>
                <w:sz w:val="18"/>
                <w:szCs w:val="18"/>
              </w:rPr>
              <w:t>5</w:t>
            </w:r>
            <w:r w:rsidR="00A96351" w:rsidRPr="009E545A">
              <w:rPr>
                <w:rFonts w:ascii="Times" w:hAnsi="Times" w:cs="Times"/>
                <w:sz w:val="18"/>
                <w:szCs w:val="18"/>
              </w:rPr>
              <w:t>.</w:t>
            </w:r>
            <w:r w:rsidR="00A96351" w:rsidRPr="009E545A">
              <w:rPr>
                <w:rFonts w:ascii="Times" w:hAnsi="Times" w:cs="Times"/>
                <w:sz w:val="18"/>
                <w:szCs w:val="18"/>
              </w:rPr>
              <w:tab/>
              <w:t>Fuel Boost Pumps</w:t>
            </w:r>
          </w:p>
        </w:tc>
        <w:tc>
          <w:tcPr>
            <w:tcW w:w="450" w:type="dxa"/>
            <w:tcBorders>
              <w:bottom w:val="single" w:sz="4" w:space="0" w:color="auto"/>
              <w:right w:val="single" w:sz="6" w:space="0" w:color="auto"/>
            </w:tcBorders>
          </w:tcPr>
          <w:p w:rsidR="00A96351" w:rsidRPr="009E545A" w:rsidRDefault="00A96351" w:rsidP="00856A84">
            <w:pPr>
              <w:tabs>
                <w:tab w:val="left" w:pos="360"/>
              </w:tabs>
              <w:spacing w:before="120"/>
              <w:rPr>
                <w:rFonts w:ascii="Times" w:hAnsi="Times" w:cs="Times"/>
                <w:sz w:val="18"/>
                <w:szCs w:val="18"/>
              </w:rPr>
            </w:pPr>
            <w:r w:rsidRPr="009E545A">
              <w:rPr>
                <w:rFonts w:ascii="Times" w:hAnsi="Times" w:cs="Times"/>
                <w:sz w:val="18"/>
                <w:szCs w:val="18"/>
              </w:rPr>
              <w:t>C</w:t>
            </w:r>
          </w:p>
        </w:tc>
        <w:tc>
          <w:tcPr>
            <w:tcW w:w="360" w:type="dxa"/>
            <w:tcBorders>
              <w:bottom w:val="single" w:sz="4" w:space="0" w:color="auto"/>
              <w:right w:val="single" w:sz="6" w:space="0" w:color="auto"/>
            </w:tcBorders>
          </w:tcPr>
          <w:p w:rsidR="00A96351" w:rsidRPr="009E545A" w:rsidRDefault="00A96351" w:rsidP="00856A84">
            <w:pPr>
              <w:tabs>
                <w:tab w:val="left" w:pos="360"/>
              </w:tabs>
              <w:spacing w:before="120"/>
              <w:rPr>
                <w:rFonts w:ascii="Times" w:hAnsi="Times" w:cs="Times"/>
                <w:sz w:val="18"/>
                <w:szCs w:val="18"/>
              </w:rPr>
            </w:pPr>
            <w:r w:rsidRPr="009E545A">
              <w:rPr>
                <w:rFonts w:ascii="Times" w:hAnsi="Times" w:cs="Times"/>
                <w:sz w:val="18"/>
                <w:szCs w:val="18"/>
              </w:rPr>
              <w:t>4</w:t>
            </w:r>
          </w:p>
        </w:tc>
        <w:tc>
          <w:tcPr>
            <w:tcW w:w="360" w:type="dxa"/>
            <w:tcBorders>
              <w:bottom w:val="single" w:sz="4" w:space="0" w:color="auto"/>
            </w:tcBorders>
          </w:tcPr>
          <w:p w:rsidR="00A96351" w:rsidRPr="009E545A" w:rsidRDefault="00A96351" w:rsidP="00856A84">
            <w:pPr>
              <w:tabs>
                <w:tab w:val="left" w:pos="360"/>
              </w:tabs>
              <w:spacing w:before="120"/>
              <w:rPr>
                <w:rFonts w:ascii="Times" w:hAnsi="Times" w:cs="Times"/>
                <w:sz w:val="18"/>
                <w:szCs w:val="18"/>
              </w:rPr>
            </w:pPr>
            <w:r w:rsidRPr="009E545A">
              <w:rPr>
                <w:rFonts w:ascii="Times" w:hAnsi="Times" w:cs="Times"/>
                <w:sz w:val="18"/>
                <w:szCs w:val="18"/>
              </w:rPr>
              <w:t>3</w:t>
            </w:r>
          </w:p>
        </w:tc>
        <w:tc>
          <w:tcPr>
            <w:tcW w:w="3240" w:type="dxa"/>
            <w:tcBorders>
              <w:left w:val="single" w:sz="6" w:space="0" w:color="auto"/>
              <w:bottom w:val="single" w:sz="4" w:space="0" w:color="auto"/>
              <w:right w:val="single" w:sz="6" w:space="0" w:color="auto"/>
            </w:tcBorders>
          </w:tcPr>
          <w:p w:rsidR="00A96351" w:rsidRPr="009E545A" w:rsidRDefault="00A96351" w:rsidP="00856A84">
            <w:pPr>
              <w:pStyle w:val="BodyText"/>
            </w:pPr>
            <w:r w:rsidRPr="009E545A">
              <w:t>(O) Except for ER operations, may be inoperative provided:</w:t>
            </w:r>
          </w:p>
          <w:p w:rsidR="00A96351" w:rsidRPr="009E545A" w:rsidRDefault="00A96351" w:rsidP="00856A84">
            <w:pPr>
              <w:ind w:left="47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 xml:space="preserve">Fuel </w:t>
            </w:r>
            <w:proofErr w:type="spellStart"/>
            <w:r w:rsidRPr="009E545A">
              <w:rPr>
                <w:rFonts w:ascii="Times" w:hAnsi="Times" w:cs="Times"/>
                <w:sz w:val="18"/>
                <w:szCs w:val="18"/>
              </w:rPr>
              <w:t>Crossflow</w:t>
            </w:r>
            <w:proofErr w:type="spellEnd"/>
            <w:r w:rsidRPr="009E545A">
              <w:rPr>
                <w:rFonts w:ascii="Times" w:hAnsi="Times" w:cs="Times"/>
                <w:sz w:val="18"/>
                <w:szCs w:val="18"/>
              </w:rPr>
              <w:t xml:space="preserve"> Valve is </w:t>
            </w:r>
            <w:r w:rsidR="003E47A4">
              <w:rPr>
                <w:rFonts w:ascii="Times" w:hAnsi="Times" w:cs="Times"/>
                <w:sz w:val="18"/>
                <w:szCs w:val="18"/>
              </w:rPr>
              <w:t xml:space="preserve">OPEN and </w:t>
            </w:r>
            <w:r w:rsidRPr="009E545A">
              <w:rPr>
                <w:rFonts w:ascii="Times" w:hAnsi="Times" w:cs="Times"/>
                <w:sz w:val="18"/>
                <w:szCs w:val="18"/>
              </w:rPr>
              <w:t>operative,</w:t>
            </w:r>
          </w:p>
          <w:p w:rsidR="00A96351" w:rsidRPr="009E545A" w:rsidRDefault="00A96351" w:rsidP="00856A84">
            <w:pPr>
              <w:ind w:left="47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 xml:space="preserve">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operative,</w:t>
            </w:r>
          </w:p>
          <w:p w:rsidR="00A96351" w:rsidRPr="009E545A" w:rsidRDefault="00A96351" w:rsidP="00856A84">
            <w:pPr>
              <w:ind w:left="470" w:hanging="360"/>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t>Both Fuel Low Quantity Warning Systems are operative, and</w:t>
            </w:r>
          </w:p>
          <w:p w:rsidR="00A96351" w:rsidRPr="009E545A" w:rsidRDefault="00A96351" w:rsidP="00856A84">
            <w:pPr>
              <w:ind w:left="470" w:hanging="360"/>
              <w:rPr>
                <w:rFonts w:ascii="Times" w:hAnsi="Times" w:cs="Times"/>
                <w:sz w:val="18"/>
                <w:szCs w:val="18"/>
              </w:rPr>
            </w:pPr>
            <w:r w:rsidRPr="009E545A">
              <w:rPr>
                <w:rFonts w:ascii="Times" w:hAnsi="Times" w:cs="Times"/>
                <w:sz w:val="18"/>
                <w:szCs w:val="18"/>
              </w:rPr>
              <w:t>d)</w:t>
            </w:r>
            <w:r w:rsidRPr="009E545A">
              <w:rPr>
                <w:rFonts w:ascii="Times" w:hAnsi="Times" w:cs="Times"/>
                <w:sz w:val="18"/>
                <w:szCs w:val="18"/>
              </w:rPr>
              <w:tab/>
              <w:t>Airplane is operated in accordance with AFM Limitations.</w:t>
            </w:r>
          </w:p>
        </w:tc>
        <w:tc>
          <w:tcPr>
            <w:tcW w:w="2880" w:type="dxa"/>
            <w:tcBorders>
              <w:bottom w:val="single" w:sz="4" w:space="0" w:color="auto"/>
              <w:right w:val="single" w:sz="6" w:space="0" w:color="auto"/>
            </w:tcBorders>
          </w:tcPr>
          <w:p w:rsidR="00A96351" w:rsidRPr="009E545A" w:rsidRDefault="00A96351" w:rsidP="00856A84">
            <w:pPr>
              <w:spacing w:before="120"/>
              <w:rPr>
                <w:rFonts w:ascii="Times" w:hAnsi="Times" w:cs="Times"/>
                <w:sz w:val="18"/>
                <w:szCs w:val="18"/>
              </w:rPr>
            </w:pPr>
            <w:r w:rsidRPr="009E545A">
              <w:rPr>
                <w:rFonts w:ascii="Times" w:hAnsi="Times" w:cs="Times"/>
                <w:sz w:val="18"/>
                <w:szCs w:val="18"/>
              </w:rPr>
              <w:t>None required.</w:t>
            </w:r>
          </w:p>
        </w:tc>
        <w:tc>
          <w:tcPr>
            <w:tcW w:w="2520" w:type="dxa"/>
            <w:tcBorders>
              <w:bottom w:val="single" w:sz="4" w:space="0" w:color="auto"/>
              <w:right w:val="single" w:sz="6" w:space="0" w:color="auto"/>
            </w:tcBorders>
          </w:tcPr>
          <w:p w:rsidR="00A96351" w:rsidRPr="009E545A" w:rsidRDefault="00A96351" w:rsidP="00856A84">
            <w:pPr>
              <w:spacing w:before="120"/>
              <w:ind w:left="360" w:right="-101" w:hanging="360"/>
              <w:rPr>
                <w:rFonts w:ascii="Times" w:hAnsi="Times" w:cs="Times"/>
                <w:sz w:val="18"/>
                <w:szCs w:val="18"/>
              </w:rPr>
            </w:pPr>
            <w:r w:rsidRPr="009E545A">
              <w:rPr>
                <w:rFonts w:ascii="Times" w:hAnsi="Times" w:cs="Times"/>
                <w:sz w:val="18"/>
                <w:szCs w:val="18"/>
              </w:rPr>
              <w:t>Flight crew will ensure:</w:t>
            </w:r>
          </w:p>
          <w:p w:rsidR="00A96351" w:rsidRPr="009E545A" w:rsidRDefault="00A96351" w:rsidP="003868A5">
            <w:pPr>
              <w:numPr>
                <w:ilvl w:val="0"/>
                <w:numId w:val="23"/>
              </w:numPr>
              <w:tabs>
                <w:tab w:val="clear" w:pos="360"/>
              </w:tabs>
              <w:ind w:hanging="288"/>
              <w:rPr>
                <w:rFonts w:ascii="Times" w:hAnsi="Times" w:cs="Times"/>
                <w:bCs/>
                <w:sz w:val="18"/>
                <w:szCs w:val="18"/>
              </w:rPr>
            </w:pPr>
            <w:r w:rsidRPr="009E545A">
              <w:rPr>
                <w:rFonts w:ascii="Times" w:hAnsi="Times" w:cs="Times"/>
                <w:bCs/>
                <w:sz w:val="18"/>
                <w:szCs w:val="18"/>
              </w:rPr>
              <w:t xml:space="preserve">Fuel </w:t>
            </w:r>
            <w:proofErr w:type="spellStart"/>
            <w:r w:rsidRPr="009E545A">
              <w:rPr>
                <w:rFonts w:ascii="Times" w:hAnsi="Times" w:cs="Times"/>
                <w:bCs/>
                <w:sz w:val="18"/>
                <w:szCs w:val="18"/>
              </w:rPr>
              <w:t>Crossflow</w:t>
            </w:r>
            <w:proofErr w:type="spellEnd"/>
            <w:r w:rsidRPr="009E545A">
              <w:rPr>
                <w:rFonts w:ascii="Times" w:hAnsi="Times" w:cs="Times"/>
                <w:bCs/>
                <w:sz w:val="18"/>
                <w:szCs w:val="18"/>
              </w:rPr>
              <w:t xml:space="preserve"> Valve</w:t>
            </w:r>
            <w:r w:rsidRPr="009E545A">
              <w:rPr>
                <w:rFonts w:ascii="Times" w:hAnsi="Times" w:cs="Times"/>
                <w:sz w:val="18"/>
                <w:szCs w:val="18"/>
              </w:rPr>
              <w:t xml:space="preserve"> </w:t>
            </w:r>
            <w:r w:rsidR="00B23BD8">
              <w:rPr>
                <w:rFonts w:ascii="Times" w:hAnsi="Times" w:cs="Times"/>
                <w:sz w:val="18"/>
                <w:szCs w:val="18"/>
              </w:rPr>
              <w:t xml:space="preserve">is OPEN </w:t>
            </w:r>
            <w:r w:rsidRPr="009E545A">
              <w:rPr>
                <w:rFonts w:ascii="Times" w:hAnsi="Times" w:cs="Times"/>
                <w:sz w:val="18"/>
                <w:szCs w:val="18"/>
              </w:rPr>
              <w:t>and</w:t>
            </w:r>
            <w:r w:rsidR="00B23BD8">
              <w:rPr>
                <w:rFonts w:ascii="Times" w:hAnsi="Times" w:cs="Times"/>
                <w:sz w:val="18"/>
                <w:szCs w:val="18"/>
              </w:rPr>
              <w:t xml:space="preserve"> operative, and</w:t>
            </w:r>
            <w:r w:rsidRPr="009E545A">
              <w:rPr>
                <w:rFonts w:ascii="Times" w:hAnsi="Times" w:cs="Times"/>
                <w:sz w:val="18"/>
                <w:szCs w:val="18"/>
              </w:rPr>
              <w:t xml:space="preserve"> </w:t>
            </w:r>
            <w:proofErr w:type="spellStart"/>
            <w:r w:rsidRPr="009E545A">
              <w:rPr>
                <w:rFonts w:ascii="Times" w:hAnsi="Times" w:cs="Times"/>
                <w:bCs/>
                <w:sz w:val="18"/>
                <w:szCs w:val="18"/>
              </w:rPr>
              <w:t>Intertank</w:t>
            </w:r>
            <w:proofErr w:type="spellEnd"/>
            <w:r w:rsidRPr="009E545A">
              <w:rPr>
                <w:rFonts w:ascii="Times" w:hAnsi="Times" w:cs="Times"/>
                <w:bCs/>
                <w:sz w:val="18"/>
                <w:szCs w:val="18"/>
              </w:rPr>
              <w:t xml:space="preserve"> Valve</w:t>
            </w:r>
            <w:r w:rsidR="00B23BD8">
              <w:rPr>
                <w:rFonts w:ascii="Times" w:hAnsi="Times" w:cs="Times"/>
                <w:sz w:val="18"/>
                <w:szCs w:val="18"/>
              </w:rPr>
              <w:t xml:space="preserve"> is</w:t>
            </w:r>
            <w:r w:rsidRPr="009E545A">
              <w:rPr>
                <w:rFonts w:ascii="Times" w:hAnsi="Times" w:cs="Times"/>
                <w:sz w:val="18"/>
                <w:szCs w:val="18"/>
              </w:rPr>
              <w:t xml:space="preserve"> operative. </w:t>
            </w:r>
            <w:r w:rsidRPr="009E545A">
              <w:rPr>
                <w:rFonts w:ascii="Times" w:hAnsi="Times" w:cs="Times"/>
                <w:bCs/>
                <w:sz w:val="18"/>
                <w:szCs w:val="18"/>
              </w:rPr>
              <w:t>AFM, Section 2, Normal Procedures, Before Starting Engines.</w:t>
            </w:r>
          </w:p>
          <w:p w:rsidR="00A96351" w:rsidRPr="009E545A" w:rsidRDefault="00A96351" w:rsidP="003868A5">
            <w:pPr>
              <w:numPr>
                <w:ilvl w:val="0"/>
                <w:numId w:val="23"/>
              </w:numPr>
              <w:tabs>
                <w:tab w:val="clear" w:pos="360"/>
              </w:tabs>
              <w:ind w:hanging="288"/>
              <w:rPr>
                <w:rFonts w:ascii="Times" w:hAnsi="Times" w:cs="Times"/>
                <w:bCs/>
                <w:sz w:val="18"/>
                <w:szCs w:val="18"/>
                <w:u w:val="single"/>
              </w:rPr>
            </w:pPr>
            <w:r w:rsidRPr="009E545A">
              <w:rPr>
                <w:rFonts w:ascii="Times" w:hAnsi="Times" w:cs="Times"/>
                <w:bCs/>
                <w:sz w:val="18"/>
                <w:szCs w:val="18"/>
              </w:rPr>
              <w:t>BOTH Fuel Low Quantity Warning Systems</w:t>
            </w:r>
            <w:r w:rsidRPr="009E545A">
              <w:rPr>
                <w:rFonts w:ascii="Times" w:hAnsi="Times" w:cs="Times"/>
                <w:sz w:val="18"/>
                <w:szCs w:val="18"/>
              </w:rPr>
              <w:t xml:space="preserve"> are operative. </w:t>
            </w:r>
            <w:r w:rsidRPr="009E545A">
              <w:rPr>
                <w:rFonts w:ascii="Times" w:hAnsi="Times" w:cs="Times"/>
                <w:bCs/>
                <w:sz w:val="18"/>
                <w:szCs w:val="18"/>
              </w:rPr>
              <w:t>AFM, Section 2, Normal Procedures, Before Starting Engines.</w:t>
            </w:r>
          </w:p>
          <w:p w:rsidR="00A96351" w:rsidRPr="009E545A" w:rsidRDefault="00A96351" w:rsidP="00A746E3">
            <w:pPr>
              <w:spacing w:after="120"/>
              <w:ind w:left="360" w:hanging="288"/>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t xml:space="preserve">Verify compliance with </w:t>
            </w:r>
            <w:r w:rsidRPr="009E545A">
              <w:rPr>
                <w:rFonts w:ascii="Times" w:hAnsi="Times" w:cs="Times"/>
                <w:bCs/>
                <w:sz w:val="18"/>
                <w:szCs w:val="18"/>
              </w:rPr>
              <w:t xml:space="preserve">AFM, Section 3, Abnormal Procedures, </w:t>
            </w:r>
            <w:proofErr w:type="gramStart"/>
            <w:r w:rsidRPr="009E545A">
              <w:rPr>
                <w:rFonts w:ascii="Times" w:hAnsi="Times" w:cs="Times"/>
                <w:bCs/>
                <w:sz w:val="18"/>
                <w:szCs w:val="18"/>
              </w:rPr>
              <w:t>Fuel</w:t>
            </w:r>
            <w:proofErr w:type="gramEnd"/>
            <w:r w:rsidRPr="009E545A">
              <w:rPr>
                <w:rFonts w:ascii="Times" w:hAnsi="Times" w:cs="Times"/>
                <w:bCs/>
                <w:sz w:val="18"/>
                <w:szCs w:val="18"/>
              </w:rPr>
              <w:t xml:space="preserve"> Boost Pump Failure.</w:t>
            </w:r>
          </w:p>
        </w:tc>
        <w:tc>
          <w:tcPr>
            <w:tcW w:w="2340" w:type="dxa"/>
            <w:tcBorders>
              <w:bottom w:val="single" w:sz="4" w:space="0" w:color="auto"/>
              <w:right w:val="single" w:sz="6" w:space="0" w:color="auto"/>
            </w:tcBorders>
          </w:tcPr>
          <w:p w:rsidR="00A96351" w:rsidRPr="009E545A" w:rsidRDefault="00A96351" w:rsidP="00856A84">
            <w:pPr>
              <w:spacing w:before="120"/>
              <w:rPr>
                <w:rFonts w:ascii="Times" w:hAnsi="Times" w:cs="Times"/>
                <w:sz w:val="18"/>
                <w:szCs w:val="18"/>
              </w:rPr>
            </w:pPr>
            <w:r w:rsidRPr="009E545A">
              <w:rPr>
                <w:rFonts w:ascii="Times" w:hAnsi="Times" w:cs="Times"/>
                <w:sz w:val="18"/>
                <w:szCs w:val="18"/>
              </w:rPr>
              <w:t xml:space="preserve">An Inoperative Placard will be placed on Affected </w:t>
            </w:r>
            <w:r w:rsidRPr="009E545A">
              <w:rPr>
                <w:rFonts w:ascii="Times" w:hAnsi="Times" w:cs="Times"/>
                <w:bCs/>
                <w:sz w:val="18"/>
                <w:szCs w:val="18"/>
              </w:rPr>
              <w:t>Fuel Boost Pump "ON/OFF" Switch</w:t>
            </w:r>
            <w:r w:rsidRPr="009E545A">
              <w:rPr>
                <w:rFonts w:ascii="Times" w:hAnsi="Times" w:cs="Times"/>
                <w:sz w:val="18"/>
                <w:szCs w:val="18"/>
              </w:rPr>
              <w:t xml:space="preserve"> and will be noted on ADLS.</w:t>
            </w:r>
          </w:p>
        </w:tc>
      </w:tr>
    </w:tbl>
    <w:p w:rsidR="003B56CA" w:rsidRDefault="003B56CA" w:rsidP="00EA538C">
      <w:pPr>
        <w:jc w:val="center"/>
        <w:rPr>
          <w:sz w:val="22"/>
          <w:szCs w:val="22"/>
        </w:rPr>
        <w:sectPr w:rsidR="003B56CA" w:rsidSect="00EA538C">
          <w:headerReference w:type="default" r:id="rId115"/>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3B56CA" w:rsidRPr="009E545A" w:rsidTr="00856A84">
        <w:trPr>
          <w:cantSplit/>
        </w:trPr>
        <w:tc>
          <w:tcPr>
            <w:tcW w:w="2330" w:type="dxa"/>
            <w:tcBorders>
              <w:top w:val="single" w:sz="4" w:space="0" w:color="auto"/>
              <w:left w:val="single" w:sz="6" w:space="0" w:color="auto"/>
            </w:tcBorders>
          </w:tcPr>
          <w:p w:rsidR="003B56CA" w:rsidRPr="009E545A" w:rsidRDefault="003B56CA" w:rsidP="00856A84">
            <w:pPr>
              <w:tabs>
                <w:tab w:val="left" w:pos="440"/>
                <w:tab w:val="left" w:pos="2600"/>
              </w:tabs>
              <w:ind w:left="86"/>
              <w:rPr>
                <w:rFonts w:ascii="Times" w:hAnsi="Times" w:cs="Times"/>
                <w:sz w:val="18"/>
                <w:szCs w:val="18"/>
              </w:rPr>
            </w:pPr>
            <w:r>
              <w:rPr>
                <w:rFonts w:ascii="Times" w:hAnsi="Times" w:cs="Times"/>
                <w:sz w:val="18"/>
                <w:szCs w:val="18"/>
              </w:rPr>
              <w:lastRenderedPageBreak/>
              <w:t>6</w:t>
            </w:r>
            <w:r w:rsidRPr="009E545A">
              <w:rPr>
                <w:rFonts w:ascii="Times" w:hAnsi="Times" w:cs="Times"/>
                <w:sz w:val="18"/>
                <w:szCs w:val="18"/>
              </w:rPr>
              <w:t>.</w:t>
            </w:r>
            <w:r w:rsidRPr="009E545A">
              <w:rPr>
                <w:rFonts w:ascii="Times" w:hAnsi="Times" w:cs="Times"/>
                <w:sz w:val="18"/>
                <w:szCs w:val="18"/>
              </w:rPr>
              <w:tab/>
              <w:t xml:space="preserve">Fuel </w:t>
            </w:r>
            <w:proofErr w:type="spellStart"/>
            <w:r w:rsidRPr="009E545A">
              <w:rPr>
                <w:rFonts w:ascii="Times" w:hAnsi="Times" w:cs="Times"/>
                <w:sz w:val="18"/>
                <w:szCs w:val="18"/>
              </w:rPr>
              <w:t>Intertank</w:t>
            </w:r>
            <w:proofErr w:type="spellEnd"/>
          </w:p>
          <w:p w:rsidR="003B56CA" w:rsidRPr="009E545A" w:rsidRDefault="003B56CA" w:rsidP="00856A84">
            <w:pPr>
              <w:tabs>
                <w:tab w:val="left" w:pos="440"/>
                <w:tab w:val="left" w:pos="2600"/>
              </w:tabs>
              <w:ind w:left="80"/>
              <w:rPr>
                <w:rFonts w:ascii="Times" w:hAnsi="Times" w:cs="Times"/>
                <w:sz w:val="18"/>
                <w:szCs w:val="18"/>
              </w:rPr>
            </w:pPr>
            <w:r w:rsidRPr="009E545A">
              <w:rPr>
                <w:rFonts w:ascii="Times" w:hAnsi="Times" w:cs="Times"/>
                <w:sz w:val="18"/>
                <w:szCs w:val="18"/>
              </w:rPr>
              <w:tab/>
              <w:t>Valve</w:t>
            </w:r>
          </w:p>
        </w:tc>
        <w:tc>
          <w:tcPr>
            <w:tcW w:w="450" w:type="dxa"/>
            <w:tcBorders>
              <w:top w:val="single" w:sz="4" w:space="0" w:color="auto"/>
              <w:right w:val="single" w:sz="6" w:space="0" w:color="auto"/>
            </w:tcBorders>
          </w:tcPr>
          <w:p w:rsidR="003B56CA" w:rsidRPr="009E545A" w:rsidRDefault="003B56CA" w:rsidP="00856A84">
            <w:pPr>
              <w:tabs>
                <w:tab w:val="left" w:pos="360"/>
              </w:tabs>
              <w:rPr>
                <w:rFonts w:ascii="Times" w:hAnsi="Times" w:cs="Times"/>
                <w:sz w:val="18"/>
                <w:szCs w:val="18"/>
              </w:rPr>
            </w:pPr>
            <w:r w:rsidRPr="009E545A">
              <w:rPr>
                <w:rFonts w:ascii="Times" w:hAnsi="Times" w:cs="Times"/>
                <w:sz w:val="18"/>
                <w:szCs w:val="18"/>
              </w:rPr>
              <w:t>C</w:t>
            </w:r>
          </w:p>
        </w:tc>
        <w:tc>
          <w:tcPr>
            <w:tcW w:w="360" w:type="dxa"/>
            <w:tcBorders>
              <w:top w:val="single" w:sz="4" w:space="0" w:color="auto"/>
              <w:right w:val="single" w:sz="6" w:space="0" w:color="auto"/>
            </w:tcBorders>
          </w:tcPr>
          <w:p w:rsidR="003B56CA" w:rsidRPr="009E545A" w:rsidRDefault="003B56CA" w:rsidP="00856A84">
            <w:pPr>
              <w:tabs>
                <w:tab w:val="left" w:pos="360"/>
              </w:tabs>
              <w:rPr>
                <w:rFonts w:ascii="Times" w:hAnsi="Times" w:cs="Times"/>
                <w:sz w:val="18"/>
                <w:szCs w:val="18"/>
              </w:rPr>
            </w:pPr>
            <w:r w:rsidRPr="009E545A">
              <w:rPr>
                <w:rFonts w:ascii="Times" w:hAnsi="Times" w:cs="Times"/>
                <w:sz w:val="18"/>
                <w:szCs w:val="18"/>
              </w:rPr>
              <w:t>1</w:t>
            </w:r>
          </w:p>
        </w:tc>
        <w:tc>
          <w:tcPr>
            <w:tcW w:w="360" w:type="dxa"/>
            <w:tcBorders>
              <w:top w:val="single" w:sz="4" w:space="0" w:color="auto"/>
            </w:tcBorders>
          </w:tcPr>
          <w:p w:rsidR="003B56CA" w:rsidRPr="009E545A" w:rsidRDefault="003B56CA" w:rsidP="00856A84">
            <w:pPr>
              <w:tabs>
                <w:tab w:val="left" w:pos="360"/>
              </w:tabs>
              <w:rPr>
                <w:rFonts w:ascii="Times" w:hAnsi="Times" w:cs="Times"/>
                <w:sz w:val="18"/>
                <w:szCs w:val="18"/>
              </w:rPr>
            </w:pPr>
            <w:r w:rsidRPr="009E545A">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3B56CA" w:rsidRPr="009E545A" w:rsidRDefault="003B56CA" w:rsidP="00856A84">
            <w:pPr>
              <w:pStyle w:val="BodyText"/>
              <w:spacing w:before="0"/>
              <w:ind w:right="-101"/>
            </w:pPr>
            <w:r w:rsidRPr="009E545A">
              <w:t>(M) Except for ER operations, may be inoperative provided:</w:t>
            </w:r>
          </w:p>
          <w:p w:rsidR="003B56CA" w:rsidRPr="009E545A" w:rsidRDefault="003B56CA" w:rsidP="00856A84">
            <w:pPr>
              <w:ind w:left="470" w:right="-10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All Fuel Boost Pumps are operative,</w:t>
            </w:r>
          </w:p>
          <w:p w:rsidR="003B56CA" w:rsidRPr="009E545A" w:rsidRDefault="003B56CA" w:rsidP="00856A84">
            <w:pPr>
              <w:ind w:left="470" w:right="-1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 xml:space="preserve">Fuel </w:t>
            </w:r>
            <w:proofErr w:type="spellStart"/>
            <w:r w:rsidRPr="009E545A">
              <w:rPr>
                <w:rFonts w:ascii="Times" w:hAnsi="Times" w:cs="Times"/>
                <w:sz w:val="18"/>
                <w:szCs w:val="18"/>
              </w:rPr>
              <w:t>Crossflow</w:t>
            </w:r>
            <w:proofErr w:type="spellEnd"/>
            <w:r w:rsidRPr="009E545A">
              <w:rPr>
                <w:rFonts w:ascii="Times" w:hAnsi="Times" w:cs="Times"/>
                <w:sz w:val="18"/>
                <w:szCs w:val="18"/>
              </w:rPr>
              <w:t xml:space="preserve"> Valve is operative, </w:t>
            </w:r>
          </w:p>
          <w:p w:rsidR="003B56CA" w:rsidRPr="009E545A" w:rsidRDefault="003B56CA" w:rsidP="003868A5">
            <w:pPr>
              <w:numPr>
                <w:ilvl w:val="0"/>
                <w:numId w:val="23"/>
              </w:numPr>
              <w:tabs>
                <w:tab w:val="clear" w:pos="360"/>
              </w:tabs>
              <w:ind w:left="470" w:right="-10"/>
              <w:rPr>
                <w:rFonts w:ascii="Times" w:hAnsi="Times" w:cs="Times"/>
                <w:sz w:val="18"/>
                <w:szCs w:val="18"/>
              </w:rPr>
            </w:pPr>
            <w:r w:rsidRPr="009E545A">
              <w:rPr>
                <w:rFonts w:ascii="Times" w:hAnsi="Times" w:cs="Times"/>
                <w:sz w:val="18"/>
                <w:szCs w:val="18"/>
              </w:rPr>
              <w:t>Fuel Quantity Indicating System is operative, and</w:t>
            </w:r>
          </w:p>
          <w:p w:rsidR="003B56CA" w:rsidRPr="009E545A" w:rsidRDefault="003B56CA" w:rsidP="003868A5">
            <w:pPr>
              <w:numPr>
                <w:ilvl w:val="0"/>
                <w:numId w:val="23"/>
              </w:numPr>
              <w:tabs>
                <w:tab w:val="clear" w:pos="360"/>
              </w:tabs>
              <w:ind w:left="470" w:right="-100"/>
              <w:rPr>
                <w:rFonts w:ascii="Times" w:hAnsi="Times" w:cs="Times"/>
                <w:sz w:val="18"/>
                <w:szCs w:val="18"/>
              </w:rPr>
            </w:pP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verified CLOSED and electrically deactivated.</w:t>
            </w:r>
          </w:p>
        </w:tc>
        <w:tc>
          <w:tcPr>
            <w:tcW w:w="2880" w:type="dxa"/>
            <w:tcBorders>
              <w:top w:val="single" w:sz="4" w:space="0" w:color="auto"/>
              <w:right w:val="single" w:sz="6" w:space="0" w:color="auto"/>
            </w:tcBorders>
          </w:tcPr>
          <w:p w:rsidR="003B56CA" w:rsidRPr="009E545A" w:rsidRDefault="003B56CA" w:rsidP="00856A84">
            <w:pPr>
              <w:rPr>
                <w:rFonts w:ascii="Times" w:hAnsi="Times" w:cs="Times"/>
                <w:sz w:val="18"/>
                <w:szCs w:val="18"/>
              </w:rPr>
            </w:pPr>
            <w:r w:rsidRPr="009E545A">
              <w:rPr>
                <w:rFonts w:ascii="Times" w:hAnsi="Times" w:cs="Times"/>
                <w:sz w:val="18"/>
                <w:szCs w:val="18"/>
              </w:rPr>
              <w:t xml:space="preserve">Maintenance will deactivate the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by pu</w:t>
            </w:r>
            <w:r w:rsidR="00B418EE">
              <w:rPr>
                <w:rFonts w:ascii="Times" w:hAnsi="Times" w:cs="Times"/>
                <w:sz w:val="18"/>
                <w:szCs w:val="18"/>
              </w:rPr>
              <w:t>l</w:t>
            </w:r>
            <w:r w:rsidRPr="009E545A">
              <w:rPr>
                <w:rFonts w:ascii="Times" w:hAnsi="Times" w:cs="Times"/>
                <w:sz w:val="18"/>
                <w:szCs w:val="18"/>
              </w:rPr>
              <w:t xml:space="preserve">ling and collaring appropriate 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circuit breaker.</w:t>
            </w:r>
          </w:p>
          <w:p w:rsidR="003B56CA" w:rsidRPr="009E545A" w:rsidRDefault="003B56CA" w:rsidP="00B418EE">
            <w:pPr>
              <w:spacing w:before="120"/>
              <w:rPr>
                <w:rFonts w:ascii="Times" w:hAnsi="Times" w:cs="Times"/>
                <w:sz w:val="18"/>
                <w:szCs w:val="18"/>
              </w:rPr>
            </w:pPr>
            <w:r w:rsidRPr="009E545A">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3B56CA" w:rsidRPr="009E545A" w:rsidRDefault="003B56CA" w:rsidP="00856A84">
            <w:pPr>
              <w:rPr>
                <w:rFonts w:ascii="Times" w:hAnsi="Times" w:cs="Times"/>
                <w:sz w:val="18"/>
                <w:szCs w:val="18"/>
              </w:rPr>
            </w:pPr>
            <w:r w:rsidRPr="009E545A">
              <w:rPr>
                <w:rFonts w:ascii="Times" w:hAnsi="Times" w:cs="Times"/>
                <w:sz w:val="18"/>
                <w:szCs w:val="18"/>
              </w:rPr>
              <w:t>None required.</w:t>
            </w:r>
          </w:p>
        </w:tc>
        <w:tc>
          <w:tcPr>
            <w:tcW w:w="2340" w:type="dxa"/>
            <w:tcBorders>
              <w:top w:val="single" w:sz="4" w:space="0" w:color="auto"/>
              <w:right w:val="single" w:sz="6" w:space="0" w:color="auto"/>
            </w:tcBorders>
          </w:tcPr>
          <w:p w:rsidR="003B56CA" w:rsidRPr="009E545A" w:rsidRDefault="003B56CA" w:rsidP="00856A84">
            <w:pPr>
              <w:rPr>
                <w:rFonts w:ascii="Times" w:hAnsi="Times" w:cs="Times"/>
                <w:sz w:val="18"/>
                <w:szCs w:val="18"/>
              </w:rPr>
            </w:pPr>
            <w:r w:rsidRPr="009E545A">
              <w:rPr>
                <w:rFonts w:ascii="Times" w:hAnsi="Times" w:cs="Times"/>
                <w:sz w:val="18"/>
                <w:szCs w:val="18"/>
              </w:rPr>
              <w:t xml:space="preserve">An Inoperative Placard will be placed on </w:t>
            </w:r>
            <w:r w:rsidRPr="009E545A">
              <w:rPr>
                <w:rFonts w:ascii="Times" w:hAnsi="Times" w:cs="Times"/>
                <w:bCs/>
                <w:sz w:val="18"/>
                <w:szCs w:val="18"/>
              </w:rPr>
              <w:t xml:space="preserve">Fuel </w:t>
            </w:r>
            <w:proofErr w:type="spellStart"/>
            <w:r w:rsidRPr="009E545A">
              <w:rPr>
                <w:rFonts w:ascii="Times" w:hAnsi="Times" w:cs="Times"/>
                <w:bCs/>
                <w:sz w:val="18"/>
                <w:szCs w:val="18"/>
              </w:rPr>
              <w:t>Intertank</w:t>
            </w:r>
            <w:proofErr w:type="spellEnd"/>
            <w:r w:rsidRPr="009E545A">
              <w:rPr>
                <w:rFonts w:ascii="Times" w:hAnsi="Times" w:cs="Times"/>
                <w:bCs/>
                <w:sz w:val="18"/>
                <w:szCs w:val="18"/>
              </w:rPr>
              <w:t xml:space="preserve"> Valve Switch</w:t>
            </w:r>
            <w:r w:rsidRPr="009E545A">
              <w:rPr>
                <w:rFonts w:ascii="Times" w:hAnsi="Times" w:cs="Times"/>
                <w:sz w:val="18"/>
                <w:szCs w:val="18"/>
              </w:rPr>
              <w:t xml:space="preserve"> and will be noted on ADLS.</w:t>
            </w:r>
          </w:p>
        </w:tc>
      </w:tr>
      <w:tr w:rsidR="003B56CA" w:rsidRPr="009E545A" w:rsidTr="00856A84">
        <w:trPr>
          <w:cantSplit/>
        </w:trPr>
        <w:tc>
          <w:tcPr>
            <w:tcW w:w="2330" w:type="dxa"/>
            <w:tcBorders>
              <w:left w:val="single" w:sz="6" w:space="0" w:color="auto"/>
            </w:tcBorders>
          </w:tcPr>
          <w:p w:rsidR="003B56CA" w:rsidRPr="009E545A" w:rsidRDefault="00B418EE" w:rsidP="00856A84">
            <w:pPr>
              <w:tabs>
                <w:tab w:val="left" w:pos="440"/>
                <w:tab w:val="left" w:pos="2600"/>
              </w:tabs>
              <w:spacing w:before="120"/>
              <w:ind w:left="86"/>
              <w:rPr>
                <w:rFonts w:ascii="Times" w:hAnsi="Times" w:cs="Times"/>
                <w:sz w:val="18"/>
                <w:szCs w:val="18"/>
              </w:rPr>
            </w:pPr>
            <w:r>
              <w:rPr>
                <w:rFonts w:ascii="Times" w:hAnsi="Times" w:cs="Times"/>
                <w:sz w:val="18"/>
                <w:szCs w:val="18"/>
              </w:rPr>
              <w:t>7</w:t>
            </w:r>
            <w:r w:rsidR="003B56CA" w:rsidRPr="009E545A">
              <w:rPr>
                <w:rFonts w:ascii="Times" w:hAnsi="Times" w:cs="Times"/>
                <w:sz w:val="18"/>
                <w:szCs w:val="18"/>
              </w:rPr>
              <w:t>.</w:t>
            </w:r>
            <w:r w:rsidR="003B56CA" w:rsidRPr="009E545A">
              <w:rPr>
                <w:rFonts w:ascii="Times" w:hAnsi="Times" w:cs="Times"/>
                <w:sz w:val="18"/>
                <w:szCs w:val="18"/>
              </w:rPr>
              <w:tab/>
              <w:t>Heated Fuel Return</w:t>
            </w:r>
          </w:p>
          <w:p w:rsidR="003B56CA" w:rsidRPr="009E545A" w:rsidRDefault="003B56CA" w:rsidP="00856A84">
            <w:pPr>
              <w:tabs>
                <w:tab w:val="left" w:pos="2600"/>
              </w:tabs>
              <w:ind w:left="440"/>
              <w:rPr>
                <w:rFonts w:ascii="Times" w:hAnsi="Times" w:cs="Times"/>
                <w:sz w:val="18"/>
                <w:szCs w:val="18"/>
              </w:rPr>
            </w:pPr>
            <w:r w:rsidRPr="009E545A">
              <w:rPr>
                <w:rFonts w:ascii="Times" w:hAnsi="Times" w:cs="Times"/>
                <w:sz w:val="18"/>
                <w:szCs w:val="18"/>
              </w:rPr>
              <w:t>System</w:t>
            </w:r>
            <w:r w:rsidR="00A3787A">
              <w:rPr>
                <w:rFonts w:ascii="Times" w:hAnsi="Times" w:cs="Times"/>
                <w:sz w:val="18"/>
                <w:szCs w:val="18"/>
              </w:rPr>
              <w:t>s</w:t>
            </w:r>
            <w:r w:rsidRPr="009E545A">
              <w:rPr>
                <w:rFonts w:ascii="Times" w:hAnsi="Times" w:cs="Times"/>
                <w:sz w:val="18"/>
                <w:szCs w:val="18"/>
              </w:rPr>
              <w:t xml:space="preserve"> (HFRS)</w:t>
            </w:r>
          </w:p>
        </w:tc>
        <w:tc>
          <w:tcPr>
            <w:tcW w:w="450" w:type="dxa"/>
            <w:tcBorders>
              <w:right w:val="single" w:sz="6" w:space="0" w:color="auto"/>
            </w:tcBorders>
          </w:tcPr>
          <w:p w:rsidR="003B56CA" w:rsidRPr="009E545A" w:rsidRDefault="003B56CA" w:rsidP="00856A84">
            <w:pPr>
              <w:tabs>
                <w:tab w:val="left" w:pos="360"/>
              </w:tabs>
              <w:spacing w:before="120"/>
              <w:rPr>
                <w:rFonts w:ascii="Times" w:hAnsi="Times" w:cs="Times"/>
                <w:sz w:val="18"/>
                <w:szCs w:val="18"/>
              </w:rPr>
            </w:pPr>
            <w:r w:rsidRPr="009E545A">
              <w:rPr>
                <w:rFonts w:ascii="Times" w:hAnsi="Times" w:cs="Times"/>
                <w:sz w:val="18"/>
                <w:szCs w:val="18"/>
              </w:rPr>
              <w:t>C</w:t>
            </w:r>
          </w:p>
        </w:tc>
        <w:tc>
          <w:tcPr>
            <w:tcW w:w="360" w:type="dxa"/>
            <w:tcBorders>
              <w:right w:val="single" w:sz="6" w:space="0" w:color="auto"/>
            </w:tcBorders>
          </w:tcPr>
          <w:p w:rsidR="003B56CA" w:rsidRPr="009E545A" w:rsidRDefault="003B56CA" w:rsidP="00856A84">
            <w:pPr>
              <w:tabs>
                <w:tab w:val="left" w:pos="360"/>
              </w:tabs>
              <w:spacing w:before="120"/>
              <w:rPr>
                <w:rFonts w:ascii="Times" w:hAnsi="Times" w:cs="Times"/>
                <w:sz w:val="18"/>
                <w:szCs w:val="18"/>
              </w:rPr>
            </w:pPr>
            <w:r w:rsidRPr="009E545A">
              <w:rPr>
                <w:rFonts w:ascii="Times" w:hAnsi="Times" w:cs="Times"/>
                <w:sz w:val="18"/>
                <w:szCs w:val="18"/>
              </w:rPr>
              <w:t>2</w:t>
            </w:r>
          </w:p>
        </w:tc>
        <w:tc>
          <w:tcPr>
            <w:tcW w:w="360" w:type="dxa"/>
          </w:tcPr>
          <w:p w:rsidR="003B56CA" w:rsidRPr="009E545A" w:rsidRDefault="003B56CA" w:rsidP="00856A84">
            <w:pPr>
              <w:tabs>
                <w:tab w:val="left" w:pos="360"/>
              </w:tabs>
              <w:spacing w:before="120"/>
              <w:rPr>
                <w:rFonts w:ascii="Times" w:hAnsi="Times" w:cs="Times"/>
                <w:sz w:val="18"/>
                <w:szCs w:val="18"/>
              </w:rPr>
            </w:pPr>
            <w:r w:rsidRPr="009E545A">
              <w:rPr>
                <w:rFonts w:ascii="Times" w:hAnsi="Times" w:cs="Times"/>
                <w:sz w:val="18"/>
                <w:szCs w:val="18"/>
              </w:rPr>
              <w:t>0</w:t>
            </w:r>
          </w:p>
        </w:tc>
        <w:tc>
          <w:tcPr>
            <w:tcW w:w="3240" w:type="dxa"/>
            <w:tcBorders>
              <w:left w:val="single" w:sz="6" w:space="0" w:color="auto"/>
              <w:right w:val="single" w:sz="6" w:space="0" w:color="auto"/>
            </w:tcBorders>
          </w:tcPr>
          <w:p w:rsidR="003B56CA" w:rsidRPr="009E545A" w:rsidRDefault="003B56CA" w:rsidP="00856A84">
            <w:pPr>
              <w:pStyle w:val="BodyText"/>
              <w:ind w:right="-101"/>
            </w:pPr>
            <w:r w:rsidRPr="009E545A">
              <w:t>May be inoperative provided:</w:t>
            </w:r>
          </w:p>
          <w:p w:rsidR="003B56CA" w:rsidRPr="009E545A" w:rsidRDefault="003B56CA" w:rsidP="00856A84">
            <w:pPr>
              <w:ind w:left="470" w:right="-10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Flight crew monitors fuel tank temperature, and</w:t>
            </w:r>
          </w:p>
          <w:p w:rsidR="003B56CA" w:rsidRPr="009E545A" w:rsidRDefault="003B56CA" w:rsidP="00856A84">
            <w:pPr>
              <w:ind w:left="470" w:right="-10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Airplane is operated in accordance with AFM Limitations.</w:t>
            </w:r>
          </w:p>
        </w:tc>
        <w:tc>
          <w:tcPr>
            <w:tcW w:w="2880" w:type="dxa"/>
            <w:tcBorders>
              <w:right w:val="single" w:sz="6" w:space="0" w:color="auto"/>
            </w:tcBorders>
          </w:tcPr>
          <w:p w:rsidR="003B56CA" w:rsidRPr="009E545A" w:rsidRDefault="003B56CA" w:rsidP="00856A84">
            <w:pPr>
              <w:spacing w:before="120"/>
              <w:rPr>
                <w:rFonts w:ascii="Times" w:hAnsi="Times" w:cs="Times"/>
                <w:sz w:val="18"/>
                <w:szCs w:val="18"/>
              </w:rPr>
            </w:pPr>
            <w:r w:rsidRPr="009E545A">
              <w:rPr>
                <w:rFonts w:ascii="Times" w:hAnsi="Times" w:cs="Times"/>
                <w:sz w:val="18"/>
                <w:szCs w:val="18"/>
              </w:rPr>
              <w:t>None required.</w:t>
            </w:r>
          </w:p>
        </w:tc>
        <w:tc>
          <w:tcPr>
            <w:tcW w:w="2520" w:type="dxa"/>
            <w:tcBorders>
              <w:right w:val="single" w:sz="6" w:space="0" w:color="auto"/>
            </w:tcBorders>
          </w:tcPr>
          <w:p w:rsidR="003B56CA" w:rsidRPr="009E545A" w:rsidRDefault="003B56CA" w:rsidP="00856A84">
            <w:pPr>
              <w:spacing w:before="120"/>
              <w:rPr>
                <w:rFonts w:ascii="Times" w:hAnsi="Times" w:cs="Times"/>
                <w:sz w:val="18"/>
                <w:szCs w:val="18"/>
              </w:rPr>
            </w:pPr>
            <w:r w:rsidRPr="009E545A">
              <w:rPr>
                <w:rFonts w:ascii="Times" w:hAnsi="Times" w:cs="Times"/>
                <w:sz w:val="18"/>
                <w:szCs w:val="18"/>
              </w:rPr>
              <w:t>None required.</w:t>
            </w:r>
          </w:p>
        </w:tc>
        <w:tc>
          <w:tcPr>
            <w:tcW w:w="2340" w:type="dxa"/>
            <w:tcBorders>
              <w:right w:val="single" w:sz="6" w:space="0" w:color="auto"/>
            </w:tcBorders>
          </w:tcPr>
          <w:p w:rsidR="003B56CA" w:rsidRPr="009E545A" w:rsidRDefault="003B56CA" w:rsidP="00856A84">
            <w:pPr>
              <w:spacing w:before="120"/>
              <w:rPr>
                <w:rFonts w:ascii="Times" w:hAnsi="Times" w:cs="Times"/>
                <w:sz w:val="18"/>
                <w:szCs w:val="18"/>
              </w:rPr>
            </w:pPr>
            <w:r w:rsidRPr="009E545A">
              <w:rPr>
                <w:rFonts w:ascii="Times" w:hAnsi="Times" w:cs="Times"/>
                <w:sz w:val="18"/>
                <w:szCs w:val="18"/>
              </w:rPr>
              <w:t>An Inoperative Placard will be placed in a prominent position to be seen by flight crew and will be noted on ADLS.</w:t>
            </w:r>
          </w:p>
        </w:tc>
      </w:tr>
      <w:tr w:rsidR="003B56CA" w:rsidRPr="009E545A" w:rsidTr="00856A84">
        <w:trPr>
          <w:cantSplit/>
        </w:trPr>
        <w:tc>
          <w:tcPr>
            <w:tcW w:w="2330" w:type="dxa"/>
            <w:tcBorders>
              <w:left w:val="single" w:sz="6" w:space="0" w:color="auto"/>
              <w:bottom w:val="single" w:sz="6" w:space="0" w:color="auto"/>
            </w:tcBorders>
          </w:tcPr>
          <w:p w:rsidR="003B56CA" w:rsidRPr="009E545A" w:rsidRDefault="00B418EE" w:rsidP="00856A84">
            <w:pPr>
              <w:tabs>
                <w:tab w:val="left" w:pos="440"/>
                <w:tab w:val="left" w:pos="2600"/>
              </w:tabs>
              <w:spacing w:before="120"/>
              <w:ind w:left="86"/>
              <w:rPr>
                <w:rFonts w:ascii="Times" w:hAnsi="Times" w:cs="Times"/>
                <w:sz w:val="18"/>
                <w:szCs w:val="18"/>
              </w:rPr>
            </w:pPr>
            <w:r>
              <w:rPr>
                <w:rFonts w:ascii="Times" w:hAnsi="Times" w:cs="Times"/>
                <w:sz w:val="18"/>
                <w:szCs w:val="18"/>
              </w:rPr>
              <w:t>8</w:t>
            </w:r>
            <w:r w:rsidR="003B56CA" w:rsidRPr="009E545A">
              <w:rPr>
                <w:rFonts w:ascii="Times" w:hAnsi="Times" w:cs="Times"/>
                <w:sz w:val="18"/>
                <w:szCs w:val="18"/>
              </w:rPr>
              <w:t>.</w:t>
            </w:r>
            <w:r w:rsidR="003B56CA" w:rsidRPr="009E545A">
              <w:rPr>
                <w:rFonts w:ascii="Times" w:hAnsi="Times" w:cs="Times"/>
                <w:sz w:val="18"/>
                <w:szCs w:val="18"/>
              </w:rPr>
              <w:tab/>
              <w:t>Fuel Boost Pump</w:t>
            </w:r>
          </w:p>
          <w:p w:rsidR="003B56CA" w:rsidRPr="009E545A" w:rsidRDefault="003B56CA" w:rsidP="00856A84">
            <w:pPr>
              <w:tabs>
                <w:tab w:val="left" w:pos="440"/>
                <w:tab w:val="left" w:pos="2600"/>
              </w:tabs>
              <w:ind w:left="80"/>
              <w:rPr>
                <w:rFonts w:ascii="Times" w:hAnsi="Times" w:cs="Times"/>
                <w:sz w:val="18"/>
                <w:szCs w:val="18"/>
              </w:rPr>
            </w:pPr>
            <w:r w:rsidRPr="009E545A">
              <w:rPr>
                <w:rFonts w:ascii="Times" w:hAnsi="Times" w:cs="Times"/>
                <w:sz w:val="18"/>
                <w:szCs w:val="18"/>
              </w:rPr>
              <w:tab/>
              <w:t>Warning Systems</w:t>
            </w:r>
          </w:p>
        </w:tc>
        <w:tc>
          <w:tcPr>
            <w:tcW w:w="450" w:type="dxa"/>
            <w:tcBorders>
              <w:bottom w:val="single" w:sz="6" w:space="0" w:color="auto"/>
              <w:right w:val="single" w:sz="6" w:space="0" w:color="auto"/>
            </w:tcBorders>
          </w:tcPr>
          <w:p w:rsidR="003B56CA" w:rsidRPr="009E545A" w:rsidRDefault="003B56CA" w:rsidP="00856A84">
            <w:pPr>
              <w:tabs>
                <w:tab w:val="left" w:pos="360"/>
              </w:tabs>
              <w:spacing w:before="120"/>
              <w:rPr>
                <w:rFonts w:ascii="Times" w:hAnsi="Times" w:cs="Times"/>
                <w:sz w:val="18"/>
                <w:szCs w:val="18"/>
              </w:rPr>
            </w:pPr>
            <w:r w:rsidRPr="009E545A">
              <w:rPr>
                <w:rFonts w:ascii="Times" w:hAnsi="Times" w:cs="Times"/>
                <w:sz w:val="18"/>
                <w:szCs w:val="18"/>
              </w:rPr>
              <w:t>C</w:t>
            </w:r>
          </w:p>
        </w:tc>
        <w:tc>
          <w:tcPr>
            <w:tcW w:w="360" w:type="dxa"/>
            <w:tcBorders>
              <w:bottom w:val="single" w:sz="6" w:space="0" w:color="auto"/>
              <w:right w:val="single" w:sz="6" w:space="0" w:color="auto"/>
            </w:tcBorders>
          </w:tcPr>
          <w:p w:rsidR="003B56CA" w:rsidRPr="009E545A" w:rsidRDefault="003B56CA" w:rsidP="00856A84">
            <w:pPr>
              <w:tabs>
                <w:tab w:val="left" w:pos="360"/>
              </w:tabs>
              <w:spacing w:before="120"/>
              <w:rPr>
                <w:rFonts w:ascii="Times" w:hAnsi="Times" w:cs="Times"/>
                <w:sz w:val="18"/>
                <w:szCs w:val="18"/>
              </w:rPr>
            </w:pPr>
            <w:r w:rsidRPr="009E545A">
              <w:rPr>
                <w:rFonts w:ascii="Times" w:hAnsi="Times" w:cs="Times"/>
                <w:sz w:val="18"/>
                <w:szCs w:val="18"/>
              </w:rPr>
              <w:t>4</w:t>
            </w:r>
          </w:p>
        </w:tc>
        <w:tc>
          <w:tcPr>
            <w:tcW w:w="360" w:type="dxa"/>
            <w:tcBorders>
              <w:bottom w:val="single" w:sz="6" w:space="0" w:color="auto"/>
            </w:tcBorders>
          </w:tcPr>
          <w:p w:rsidR="003B56CA" w:rsidRPr="009E545A" w:rsidRDefault="003B56CA" w:rsidP="00856A84">
            <w:pPr>
              <w:tabs>
                <w:tab w:val="left" w:pos="360"/>
              </w:tabs>
              <w:spacing w:before="120"/>
              <w:rPr>
                <w:rFonts w:ascii="Times" w:hAnsi="Times" w:cs="Times"/>
                <w:sz w:val="18"/>
                <w:szCs w:val="18"/>
              </w:rPr>
            </w:pPr>
            <w:r w:rsidRPr="009E545A">
              <w:rPr>
                <w:rFonts w:ascii="Times" w:hAnsi="Times" w:cs="Times"/>
                <w:sz w:val="18"/>
                <w:szCs w:val="18"/>
              </w:rPr>
              <w:t>3</w:t>
            </w:r>
          </w:p>
        </w:tc>
        <w:tc>
          <w:tcPr>
            <w:tcW w:w="3240" w:type="dxa"/>
            <w:tcBorders>
              <w:left w:val="single" w:sz="6" w:space="0" w:color="auto"/>
              <w:bottom w:val="single" w:sz="6" w:space="0" w:color="auto"/>
              <w:right w:val="single" w:sz="6" w:space="0" w:color="auto"/>
            </w:tcBorders>
          </w:tcPr>
          <w:p w:rsidR="003B56CA" w:rsidRPr="009E545A" w:rsidRDefault="003B56CA" w:rsidP="00856A84">
            <w:pPr>
              <w:spacing w:before="120"/>
              <w:rPr>
                <w:rFonts w:ascii="Times" w:hAnsi="Times" w:cs="Times"/>
                <w:sz w:val="18"/>
                <w:szCs w:val="18"/>
              </w:rPr>
            </w:pPr>
            <w:r w:rsidRPr="009E545A">
              <w:rPr>
                <w:rFonts w:ascii="Times" w:hAnsi="Times" w:cs="Times"/>
                <w:sz w:val="18"/>
                <w:szCs w:val="18"/>
              </w:rPr>
              <w:t>(O) Except for ER operations, may be inoperative provided:</w:t>
            </w:r>
          </w:p>
          <w:p w:rsidR="003B56CA" w:rsidRPr="009E545A" w:rsidRDefault="003B56CA" w:rsidP="00856A84">
            <w:pPr>
              <w:ind w:left="47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 xml:space="preserve">Fuel </w:t>
            </w:r>
            <w:proofErr w:type="spellStart"/>
            <w:r w:rsidRPr="009E545A">
              <w:rPr>
                <w:rFonts w:ascii="Times" w:hAnsi="Times" w:cs="Times"/>
                <w:sz w:val="18"/>
                <w:szCs w:val="18"/>
              </w:rPr>
              <w:t>Crossflow</w:t>
            </w:r>
            <w:proofErr w:type="spellEnd"/>
            <w:r w:rsidRPr="009E545A">
              <w:rPr>
                <w:rFonts w:ascii="Times" w:hAnsi="Times" w:cs="Times"/>
                <w:sz w:val="18"/>
                <w:szCs w:val="18"/>
              </w:rPr>
              <w:t xml:space="preserve"> Valve is operative,</w:t>
            </w:r>
          </w:p>
          <w:p w:rsidR="003B56CA" w:rsidRPr="009E545A" w:rsidRDefault="003B56CA" w:rsidP="00856A84">
            <w:pPr>
              <w:ind w:left="47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 xml:space="preserve">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operative, and</w:t>
            </w:r>
          </w:p>
          <w:p w:rsidR="003B56CA" w:rsidRPr="009E545A" w:rsidRDefault="003B56CA" w:rsidP="00856A84">
            <w:pPr>
              <w:ind w:left="470" w:hanging="360"/>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t>Airplane is operated in accordance with AFM Limitations.</w:t>
            </w:r>
          </w:p>
        </w:tc>
        <w:tc>
          <w:tcPr>
            <w:tcW w:w="2880" w:type="dxa"/>
            <w:tcBorders>
              <w:bottom w:val="single" w:sz="6" w:space="0" w:color="auto"/>
              <w:right w:val="single" w:sz="6" w:space="0" w:color="auto"/>
            </w:tcBorders>
          </w:tcPr>
          <w:p w:rsidR="003B56CA" w:rsidRPr="009E545A" w:rsidRDefault="003B56CA" w:rsidP="00856A84">
            <w:pPr>
              <w:spacing w:before="120"/>
              <w:rPr>
                <w:rFonts w:ascii="Times" w:hAnsi="Times" w:cs="Times"/>
                <w:sz w:val="18"/>
                <w:szCs w:val="18"/>
              </w:rPr>
            </w:pPr>
            <w:r w:rsidRPr="009E545A">
              <w:rPr>
                <w:rFonts w:ascii="Times" w:hAnsi="Times" w:cs="Times"/>
                <w:sz w:val="18"/>
                <w:szCs w:val="18"/>
              </w:rPr>
              <w:t>None required.</w:t>
            </w:r>
          </w:p>
        </w:tc>
        <w:tc>
          <w:tcPr>
            <w:tcW w:w="2520" w:type="dxa"/>
            <w:tcBorders>
              <w:bottom w:val="single" w:sz="6" w:space="0" w:color="auto"/>
              <w:right w:val="single" w:sz="6" w:space="0" w:color="auto"/>
            </w:tcBorders>
          </w:tcPr>
          <w:p w:rsidR="003B56CA" w:rsidRPr="009E545A" w:rsidRDefault="003B56CA" w:rsidP="00856A84">
            <w:pPr>
              <w:spacing w:before="120" w:after="120"/>
              <w:rPr>
                <w:rFonts w:ascii="Times" w:hAnsi="Times" w:cs="Times"/>
                <w:sz w:val="18"/>
                <w:szCs w:val="18"/>
              </w:rPr>
            </w:pPr>
            <w:r w:rsidRPr="009E545A">
              <w:rPr>
                <w:rFonts w:ascii="Times" w:hAnsi="Times" w:cs="Times"/>
                <w:sz w:val="18"/>
                <w:szCs w:val="18"/>
              </w:rPr>
              <w:t xml:space="preserve">The flight crew will ensure the </w:t>
            </w:r>
            <w:r w:rsidRPr="009E545A">
              <w:rPr>
                <w:rFonts w:ascii="Times" w:hAnsi="Times" w:cs="Times"/>
                <w:bCs/>
                <w:sz w:val="18"/>
                <w:szCs w:val="18"/>
              </w:rPr>
              <w:t xml:space="preserve">Fuel </w:t>
            </w:r>
            <w:proofErr w:type="spellStart"/>
            <w:r w:rsidRPr="009E545A">
              <w:rPr>
                <w:rFonts w:ascii="Times" w:hAnsi="Times" w:cs="Times"/>
                <w:bCs/>
                <w:sz w:val="18"/>
                <w:szCs w:val="18"/>
              </w:rPr>
              <w:t>Crossflow</w:t>
            </w:r>
            <w:proofErr w:type="spellEnd"/>
            <w:r w:rsidRPr="009E545A">
              <w:rPr>
                <w:rFonts w:ascii="Times" w:hAnsi="Times" w:cs="Times"/>
                <w:bCs/>
                <w:sz w:val="18"/>
                <w:szCs w:val="18"/>
              </w:rPr>
              <w:t xml:space="preserve"> Valve</w:t>
            </w:r>
            <w:r w:rsidRPr="009E545A">
              <w:rPr>
                <w:rFonts w:ascii="Times" w:hAnsi="Times" w:cs="Times"/>
                <w:sz w:val="18"/>
                <w:szCs w:val="18"/>
              </w:rPr>
              <w:t xml:space="preserve"> and </w:t>
            </w:r>
            <w:r w:rsidRPr="009E545A">
              <w:rPr>
                <w:rFonts w:ascii="Times" w:hAnsi="Times" w:cs="Times"/>
                <w:bCs/>
                <w:sz w:val="18"/>
                <w:szCs w:val="18"/>
              </w:rPr>
              <w:t xml:space="preserve">Fuel </w:t>
            </w:r>
            <w:proofErr w:type="spellStart"/>
            <w:r w:rsidRPr="009E545A">
              <w:rPr>
                <w:rFonts w:ascii="Times" w:hAnsi="Times" w:cs="Times"/>
                <w:bCs/>
                <w:sz w:val="18"/>
                <w:szCs w:val="18"/>
              </w:rPr>
              <w:t>Intertank</w:t>
            </w:r>
            <w:proofErr w:type="spellEnd"/>
            <w:r w:rsidRPr="009E545A">
              <w:rPr>
                <w:rFonts w:ascii="Times" w:hAnsi="Times" w:cs="Times"/>
                <w:sz w:val="18"/>
                <w:szCs w:val="18"/>
              </w:rPr>
              <w:t xml:space="preserve"> is operative; </w:t>
            </w:r>
            <w:r w:rsidRPr="009E545A">
              <w:rPr>
                <w:rFonts w:ascii="Times" w:hAnsi="Times" w:cs="Times"/>
                <w:bCs/>
                <w:sz w:val="18"/>
                <w:szCs w:val="18"/>
              </w:rPr>
              <w:t>AFM, Section 2, Normal Procedures, Before Starting Engines</w:t>
            </w:r>
            <w:r w:rsidRPr="009E545A">
              <w:rPr>
                <w:rFonts w:ascii="Times" w:hAnsi="Times" w:cs="Times"/>
                <w:sz w:val="18"/>
                <w:szCs w:val="18"/>
              </w:rPr>
              <w:t xml:space="preserve"> and </w:t>
            </w:r>
            <w:r w:rsidRPr="009E545A">
              <w:rPr>
                <w:rFonts w:ascii="Times" w:hAnsi="Times" w:cs="Times"/>
                <w:bCs/>
                <w:sz w:val="18"/>
                <w:szCs w:val="18"/>
              </w:rPr>
              <w:t>Fuel Synoptic</w:t>
            </w:r>
            <w:r w:rsidRPr="009E545A">
              <w:rPr>
                <w:rFonts w:ascii="Times" w:hAnsi="Times" w:cs="Times"/>
                <w:sz w:val="18"/>
                <w:szCs w:val="18"/>
              </w:rPr>
              <w:t xml:space="preserve"> and that </w:t>
            </w:r>
            <w:r w:rsidRPr="009E545A">
              <w:rPr>
                <w:rFonts w:ascii="Times" w:hAnsi="Times" w:cs="Times"/>
                <w:bCs/>
                <w:sz w:val="18"/>
                <w:szCs w:val="18"/>
              </w:rPr>
              <w:t>AFM, Section 3, Abnormal Procedures, Fuel Boost Pump Failure</w:t>
            </w:r>
            <w:r w:rsidRPr="009E545A">
              <w:rPr>
                <w:rFonts w:ascii="Times" w:hAnsi="Times" w:cs="Times"/>
                <w:sz w:val="18"/>
                <w:szCs w:val="18"/>
              </w:rPr>
              <w:t xml:space="preserve"> are complied with.</w:t>
            </w:r>
          </w:p>
        </w:tc>
        <w:tc>
          <w:tcPr>
            <w:tcW w:w="2340" w:type="dxa"/>
            <w:tcBorders>
              <w:bottom w:val="single" w:sz="6" w:space="0" w:color="auto"/>
              <w:right w:val="single" w:sz="6" w:space="0" w:color="auto"/>
            </w:tcBorders>
          </w:tcPr>
          <w:p w:rsidR="003B56CA" w:rsidRPr="009E545A" w:rsidRDefault="003B56CA" w:rsidP="00856A84">
            <w:pPr>
              <w:spacing w:before="120"/>
              <w:rPr>
                <w:rFonts w:ascii="Times" w:hAnsi="Times" w:cs="Times"/>
                <w:sz w:val="18"/>
                <w:szCs w:val="18"/>
              </w:rPr>
            </w:pPr>
            <w:r w:rsidRPr="009E545A">
              <w:rPr>
                <w:rFonts w:ascii="Times" w:hAnsi="Times" w:cs="Times"/>
                <w:sz w:val="18"/>
                <w:szCs w:val="18"/>
              </w:rPr>
              <w:t xml:space="preserve">An Inoperative Placard will be placed on affected </w:t>
            </w:r>
            <w:r w:rsidRPr="009E545A">
              <w:rPr>
                <w:rFonts w:ascii="Times" w:hAnsi="Times" w:cs="Times"/>
                <w:bCs/>
                <w:sz w:val="18"/>
                <w:szCs w:val="18"/>
              </w:rPr>
              <w:t>Boost Pump Warning Annunciator</w:t>
            </w:r>
            <w:r w:rsidRPr="009E545A">
              <w:rPr>
                <w:rFonts w:ascii="Times" w:hAnsi="Times" w:cs="Times"/>
                <w:sz w:val="18"/>
                <w:szCs w:val="18"/>
              </w:rPr>
              <w:t xml:space="preserve"> and will be noted on ADLS.</w:t>
            </w:r>
          </w:p>
        </w:tc>
      </w:tr>
    </w:tbl>
    <w:p w:rsidR="006C3811" w:rsidRDefault="006C3811" w:rsidP="00EA538C">
      <w:pPr>
        <w:jc w:val="center"/>
        <w:rPr>
          <w:sz w:val="22"/>
          <w:szCs w:val="22"/>
        </w:rPr>
        <w:sectPr w:rsidR="006C3811" w:rsidSect="00EA538C">
          <w:headerReference w:type="default" r:id="rId116"/>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20"/>
      </w:tblGrid>
      <w:tr w:rsidR="006C3811" w:rsidRPr="009E545A" w:rsidTr="00856A84">
        <w:trPr>
          <w:cantSplit/>
          <w:trHeight w:val="327"/>
        </w:trPr>
        <w:tc>
          <w:tcPr>
            <w:tcW w:w="2330" w:type="dxa"/>
            <w:tcBorders>
              <w:top w:val="single" w:sz="4" w:space="0" w:color="auto"/>
              <w:left w:val="single" w:sz="6" w:space="0" w:color="auto"/>
            </w:tcBorders>
          </w:tcPr>
          <w:p w:rsidR="006C3811" w:rsidRPr="009E545A" w:rsidRDefault="006C3811" w:rsidP="00856A84">
            <w:pPr>
              <w:tabs>
                <w:tab w:val="left" w:pos="440"/>
                <w:tab w:val="left" w:pos="2600"/>
              </w:tabs>
              <w:ind w:left="86"/>
              <w:rPr>
                <w:rFonts w:ascii="Times" w:hAnsi="Times" w:cs="Times"/>
                <w:sz w:val="18"/>
                <w:szCs w:val="18"/>
              </w:rPr>
            </w:pPr>
            <w:r>
              <w:rPr>
                <w:rFonts w:ascii="Times" w:hAnsi="Times" w:cs="Times"/>
                <w:sz w:val="18"/>
                <w:szCs w:val="18"/>
              </w:rPr>
              <w:lastRenderedPageBreak/>
              <w:t>9</w:t>
            </w:r>
            <w:r w:rsidRPr="009E545A">
              <w:rPr>
                <w:rFonts w:ascii="Times" w:hAnsi="Times" w:cs="Times"/>
                <w:sz w:val="18"/>
                <w:szCs w:val="18"/>
              </w:rPr>
              <w:t>.</w:t>
            </w:r>
            <w:r w:rsidRPr="009E545A">
              <w:rPr>
                <w:rFonts w:ascii="Times" w:hAnsi="Times" w:cs="Times"/>
                <w:sz w:val="18"/>
                <w:szCs w:val="18"/>
              </w:rPr>
              <w:tab/>
              <w:t xml:space="preserve">Fuel </w:t>
            </w:r>
            <w:proofErr w:type="spellStart"/>
            <w:r w:rsidRPr="009E545A">
              <w:rPr>
                <w:rFonts w:ascii="Times" w:hAnsi="Times" w:cs="Times"/>
                <w:sz w:val="18"/>
                <w:szCs w:val="18"/>
              </w:rPr>
              <w:t>Crossflow</w:t>
            </w:r>
            <w:proofErr w:type="spellEnd"/>
            <w:r w:rsidRPr="009E545A">
              <w:rPr>
                <w:rFonts w:ascii="Times" w:hAnsi="Times" w:cs="Times"/>
                <w:sz w:val="18"/>
                <w:szCs w:val="18"/>
              </w:rPr>
              <w:t xml:space="preserve"> Valve</w:t>
            </w:r>
          </w:p>
        </w:tc>
        <w:tc>
          <w:tcPr>
            <w:tcW w:w="450" w:type="dxa"/>
            <w:tcBorders>
              <w:top w:val="single" w:sz="4" w:space="0" w:color="auto"/>
              <w:right w:val="single" w:sz="6" w:space="0" w:color="auto"/>
            </w:tcBorders>
          </w:tcPr>
          <w:p w:rsidR="006C3811" w:rsidRPr="009E545A" w:rsidRDefault="006C3811" w:rsidP="00856A84">
            <w:pPr>
              <w:tabs>
                <w:tab w:val="left" w:pos="360"/>
              </w:tabs>
              <w:rPr>
                <w:rFonts w:ascii="Times" w:hAnsi="Times" w:cs="Times"/>
                <w:sz w:val="18"/>
                <w:szCs w:val="18"/>
              </w:rPr>
            </w:pPr>
          </w:p>
        </w:tc>
        <w:tc>
          <w:tcPr>
            <w:tcW w:w="360" w:type="dxa"/>
            <w:tcBorders>
              <w:top w:val="single" w:sz="4" w:space="0" w:color="auto"/>
              <w:right w:val="single" w:sz="6" w:space="0" w:color="auto"/>
            </w:tcBorders>
          </w:tcPr>
          <w:p w:rsidR="006C3811" w:rsidRPr="009E545A" w:rsidRDefault="006C3811" w:rsidP="00856A84">
            <w:pPr>
              <w:tabs>
                <w:tab w:val="left" w:pos="360"/>
              </w:tabs>
              <w:rPr>
                <w:rFonts w:ascii="Times" w:hAnsi="Times" w:cs="Times"/>
                <w:sz w:val="18"/>
                <w:szCs w:val="18"/>
              </w:rPr>
            </w:pPr>
          </w:p>
        </w:tc>
        <w:tc>
          <w:tcPr>
            <w:tcW w:w="360" w:type="dxa"/>
            <w:tcBorders>
              <w:top w:val="single" w:sz="4" w:space="0" w:color="auto"/>
            </w:tcBorders>
          </w:tcPr>
          <w:p w:rsidR="006C3811" w:rsidRPr="009E545A" w:rsidRDefault="006C3811" w:rsidP="00856A84">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6C3811" w:rsidRPr="009E545A" w:rsidRDefault="006C3811" w:rsidP="00856A84">
            <w:pPr>
              <w:ind w:left="14" w:right="-101" w:hanging="14"/>
              <w:rPr>
                <w:rFonts w:ascii="Times" w:hAnsi="Times" w:cs="Times"/>
                <w:sz w:val="18"/>
                <w:szCs w:val="18"/>
              </w:rPr>
            </w:pPr>
          </w:p>
        </w:tc>
        <w:tc>
          <w:tcPr>
            <w:tcW w:w="2880" w:type="dxa"/>
            <w:tcBorders>
              <w:top w:val="single" w:sz="4" w:space="0" w:color="auto"/>
              <w:right w:val="single" w:sz="6" w:space="0" w:color="auto"/>
            </w:tcBorders>
          </w:tcPr>
          <w:p w:rsidR="006C3811" w:rsidRPr="009E545A" w:rsidRDefault="006C3811" w:rsidP="00856A84">
            <w:pPr>
              <w:rPr>
                <w:rFonts w:ascii="Times" w:hAnsi="Times" w:cs="Times"/>
                <w:sz w:val="18"/>
                <w:szCs w:val="18"/>
              </w:rPr>
            </w:pPr>
          </w:p>
        </w:tc>
        <w:tc>
          <w:tcPr>
            <w:tcW w:w="2520" w:type="dxa"/>
            <w:tcBorders>
              <w:top w:val="single" w:sz="4" w:space="0" w:color="auto"/>
              <w:right w:val="single" w:sz="6" w:space="0" w:color="auto"/>
            </w:tcBorders>
          </w:tcPr>
          <w:p w:rsidR="006C3811" w:rsidRPr="009E545A" w:rsidRDefault="006C3811" w:rsidP="00856A84">
            <w:pPr>
              <w:rPr>
                <w:rFonts w:ascii="Times" w:hAnsi="Times" w:cs="Times"/>
                <w:sz w:val="18"/>
                <w:szCs w:val="18"/>
              </w:rPr>
            </w:pPr>
          </w:p>
        </w:tc>
        <w:tc>
          <w:tcPr>
            <w:tcW w:w="2320" w:type="dxa"/>
            <w:tcBorders>
              <w:top w:val="single" w:sz="4" w:space="0" w:color="auto"/>
              <w:right w:val="single" w:sz="6" w:space="0" w:color="auto"/>
            </w:tcBorders>
          </w:tcPr>
          <w:p w:rsidR="006C3811" w:rsidRPr="009E545A" w:rsidRDefault="006C3811" w:rsidP="00856A84">
            <w:pPr>
              <w:rPr>
                <w:rFonts w:ascii="Times" w:hAnsi="Times" w:cs="Times"/>
                <w:sz w:val="18"/>
                <w:szCs w:val="18"/>
              </w:rPr>
            </w:pPr>
          </w:p>
        </w:tc>
      </w:tr>
      <w:tr w:rsidR="006C3811" w:rsidRPr="009E545A" w:rsidTr="00856A84">
        <w:trPr>
          <w:cantSplit/>
        </w:trPr>
        <w:tc>
          <w:tcPr>
            <w:tcW w:w="2330" w:type="dxa"/>
            <w:tcBorders>
              <w:left w:val="single" w:sz="6" w:space="0" w:color="auto"/>
            </w:tcBorders>
          </w:tcPr>
          <w:p w:rsidR="006C3811" w:rsidRPr="009E545A" w:rsidRDefault="006C3811" w:rsidP="00856A84">
            <w:pPr>
              <w:tabs>
                <w:tab w:val="left" w:pos="440"/>
                <w:tab w:val="left" w:pos="2600"/>
              </w:tabs>
              <w:spacing w:before="80"/>
              <w:ind w:left="86"/>
              <w:rPr>
                <w:rFonts w:ascii="Times" w:hAnsi="Times" w:cs="Times"/>
                <w:sz w:val="18"/>
                <w:szCs w:val="18"/>
              </w:rPr>
            </w:pPr>
            <w:r w:rsidRPr="009E545A">
              <w:rPr>
                <w:rFonts w:ascii="Times" w:hAnsi="Times" w:cs="Times"/>
                <w:sz w:val="18"/>
                <w:szCs w:val="18"/>
              </w:rPr>
              <w:t>1)</w:t>
            </w:r>
            <w:r w:rsidRPr="009E545A">
              <w:rPr>
                <w:rFonts w:ascii="Times" w:hAnsi="Times" w:cs="Times"/>
                <w:sz w:val="18"/>
                <w:szCs w:val="18"/>
              </w:rPr>
              <w:tab/>
              <w:t>Failed CLOSED</w:t>
            </w:r>
          </w:p>
        </w:tc>
        <w:tc>
          <w:tcPr>
            <w:tcW w:w="450" w:type="dxa"/>
            <w:tcBorders>
              <w:right w:val="single" w:sz="6" w:space="0" w:color="auto"/>
            </w:tcBorders>
          </w:tcPr>
          <w:p w:rsidR="006C3811" w:rsidRPr="009E545A" w:rsidRDefault="006C3811" w:rsidP="00856A84">
            <w:pPr>
              <w:tabs>
                <w:tab w:val="left" w:pos="360"/>
              </w:tabs>
              <w:spacing w:before="80"/>
              <w:rPr>
                <w:rFonts w:ascii="Times" w:hAnsi="Times" w:cs="Times"/>
                <w:sz w:val="18"/>
                <w:szCs w:val="18"/>
              </w:rPr>
            </w:pPr>
            <w:r w:rsidRPr="009E545A">
              <w:rPr>
                <w:rFonts w:ascii="Times" w:hAnsi="Times" w:cs="Times"/>
                <w:sz w:val="18"/>
                <w:szCs w:val="18"/>
              </w:rPr>
              <w:t>C</w:t>
            </w:r>
          </w:p>
        </w:tc>
        <w:tc>
          <w:tcPr>
            <w:tcW w:w="360" w:type="dxa"/>
            <w:tcBorders>
              <w:right w:val="single" w:sz="6" w:space="0" w:color="auto"/>
            </w:tcBorders>
          </w:tcPr>
          <w:p w:rsidR="006C3811" w:rsidRPr="009E545A" w:rsidRDefault="006C3811" w:rsidP="00856A84">
            <w:pPr>
              <w:tabs>
                <w:tab w:val="left" w:pos="360"/>
              </w:tabs>
              <w:spacing w:before="80"/>
              <w:rPr>
                <w:rFonts w:ascii="Times" w:hAnsi="Times" w:cs="Times"/>
                <w:sz w:val="18"/>
                <w:szCs w:val="18"/>
              </w:rPr>
            </w:pPr>
            <w:r w:rsidRPr="009E545A">
              <w:rPr>
                <w:rFonts w:ascii="Times" w:hAnsi="Times" w:cs="Times"/>
                <w:sz w:val="18"/>
                <w:szCs w:val="18"/>
              </w:rPr>
              <w:t>1</w:t>
            </w:r>
          </w:p>
        </w:tc>
        <w:tc>
          <w:tcPr>
            <w:tcW w:w="360" w:type="dxa"/>
          </w:tcPr>
          <w:p w:rsidR="006C3811" w:rsidRPr="009E545A" w:rsidRDefault="006C3811" w:rsidP="00856A84">
            <w:pPr>
              <w:tabs>
                <w:tab w:val="left" w:pos="360"/>
              </w:tabs>
              <w:spacing w:before="80"/>
              <w:rPr>
                <w:rFonts w:ascii="Times" w:hAnsi="Times" w:cs="Times"/>
                <w:sz w:val="18"/>
                <w:szCs w:val="18"/>
              </w:rPr>
            </w:pPr>
            <w:r w:rsidRPr="009E545A">
              <w:rPr>
                <w:rFonts w:ascii="Times" w:hAnsi="Times" w:cs="Times"/>
                <w:sz w:val="18"/>
                <w:szCs w:val="18"/>
              </w:rPr>
              <w:t>0</w:t>
            </w:r>
          </w:p>
        </w:tc>
        <w:tc>
          <w:tcPr>
            <w:tcW w:w="3240" w:type="dxa"/>
            <w:tcBorders>
              <w:left w:val="single" w:sz="6" w:space="0" w:color="auto"/>
              <w:right w:val="single" w:sz="6" w:space="0" w:color="auto"/>
            </w:tcBorders>
          </w:tcPr>
          <w:p w:rsidR="006C3811" w:rsidRPr="009E545A" w:rsidRDefault="006C3811" w:rsidP="00856A84">
            <w:pPr>
              <w:pStyle w:val="BodyText"/>
              <w:spacing w:before="80"/>
              <w:ind w:right="-101"/>
            </w:pPr>
            <w:r w:rsidRPr="009E545A">
              <w:t>(O) Except for ER operations, may be inoperative provided:</w:t>
            </w:r>
          </w:p>
          <w:p w:rsidR="006C3811" w:rsidRPr="009E545A" w:rsidRDefault="006C3811" w:rsidP="00856A84">
            <w:pPr>
              <w:ind w:left="470" w:right="-10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All Fuel Boost Pumps are operative,</w:t>
            </w:r>
          </w:p>
          <w:p w:rsidR="006C3811" w:rsidRPr="009E545A" w:rsidRDefault="006C3811" w:rsidP="00856A84">
            <w:pPr>
              <w:ind w:left="470" w:right="-10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 xml:space="preserve">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operative,</w:t>
            </w:r>
          </w:p>
          <w:p w:rsidR="006C3811" w:rsidRPr="009E545A" w:rsidRDefault="006C3811" w:rsidP="00856A84">
            <w:pPr>
              <w:ind w:left="470" w:right="-100" w:hanging="360"/>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t>Fuel Quantity Indicating System is operative,</w:t>
            </w:r>
          </w:p>
          <w:p w:rsidR="006C3811" w:rsidRPr="009E545A" w:rsidRDefault="006C3811" w:rsidP="00856A84">
            <w:pPr>
              <w:ind w:left="470" w:right="-100" w:hanging="360"/>
              <w:rPr>
                <w:rFonts w:ascii="Times" w:hAnsi="Times" w:cs="Times"/>
                <w:sz w:val="18"/>
                <w:szCs w:val="18"/>
              </w:rPr>
            </w:pPr>
            <w:r w:rsidRPr="009E545A">
              <w:rPr>
                <w:rFonts w:ascii="Times" w:hAnsi="Times" w:cs="Times"/>
                <w:sz w:val="18"/>
                <w:szCs w:val="18"/>
              </w:rPr>
              <w:t>d)</w:t>
            </w:r>
            <w:r w:rsidRPr="009E545A">
              <w:rPr>
                <w:rFonts w:ascii="Times" w:hAnsi="Times" w:cs="Times"/>
                <w:sz w:val="18"/>
                <w:szCs w:val="18"/>
              </w:rPr>
              <w:tab/>
              <w:t xml:space="preserve">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OPEN when either wing tank contains 2,000 pounds or less fuel, and</w:t>
            </w:r>
          </w:p>
          <w:p w:rsidR="006C3811" w:rsidRPr="009E545A" w:rsidRDefault="006C3811" w:rsidP="00856A84">
            <w:pPr>
              <w:ind w:left="470" w:right="-100" w:hanging="360"/>
              <w:rPr>
                <w:rFonts w:ascii="Times" w:hAnsi="Times" w:cs="Times"/>
                <w:sz w:val="18"/>
                <w:szCs w:val="18"/>
              </w:rPr>
            </w:pPr>
            <w:r w:rsidRPr="009E545A">
              <w:rPr>
                <w:rFonts w:ascii="Times" w:hAnsi="Times" w:cs="Times"/>
                <w:sz w:val="18"/>
                <w:szCs w:val="18"/>
              </w:rPr>
              <w:t>e)</w:t>
            </w:r>
            <w:r w:rsidRPr="009E545A">
              <w:rPr>
                <w:rFonts w:ascii="Times" w:hAnsi="Times" w:cs="Times"/>
                <w:sz w:val="18"/>
                <w:szCs w:val="18"/>
              </w:rPr>
              <w:tab/>
              <w:t>Airplane is operated in accordance with AFM Limitations.</w:t>
            </w:r>
          </w:p>
          <w:p w:rsidR="006C3811" w:rsidRPr="009E545A" w:rsidRDefault="006C3811" w:rsidP="00856A84">
            <w:pPr>
              <w:spacing w:before="80"/>
              <w:rPr>
                <w:rFonts w:ascii="Times" w:hAnsi="Times" w:cs="Times"/>
                <w:sz w:val="18"/>
                <w:szCs w:val="18"/>
              </w:rPr>
            </w:pPr>
            <w:r w:rsidRPr="009E545A">
              <w:rPr>
                <w:rFonts w:ascii="Times" w:hAnsi="Times" w:cs="Times"/>
                <w:sz w:val="18"/>
                <w:szCs w:val="18"/>
              </w:rPr>
              <w:t xml:space="preserve">NOTE: Avoid uncoordinated maneuvers when 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OPEN.</w:t>
            </w:r>
          </w:p>
        </w:tc>
        <w:tc>
          <w:tcPr>
            <w:tcW w:w="2880" w:type="dxa"/>
            <w:tcBorders>
              <w:right w:val="single" w:sz="6" w:space="0" w:color="auto"/>
            </w:tcBorders>
          </w:tcPr>
          <w:p w:rsidR="006C3811" w:rsidRPr="009E545A" w:rsidRDefault="006C3811" w:rsidP="00856A84">
            <w:pPr>
              <w:spacing w:before="80"/>
              <w:rPr>
                <w:rFonts w:ascii="Times" w:hAnsi="Times" w:cs="Times"/>
                <w:sz w:val="18"/>
                <w:szCs w:val="18"/>
              </w:rPr>
            </w:pPr>
            <w:r w:rsidRPr="009E545A">
              <w:rPr>
                <w:rFonts w:ascii="Times" w:hAnsi="Times" w:cs="Times"/>
                <w:sz w:val="18"/>
                <w:szCs w:val="18"/>
              </w:rPr>
              <w:t>None required.</w:t>
            </w:r>
          </w:p>
        </w:tc>
        <w:tc>
          <w:tcPr>
            <w:tcW w:w="2520" w:type="dxa"/>
            <w:tcBorders>
              <w:right w:val="single" w:sz="6" w:space="0" w:color="auto"/>
            </w:tcBorders>
          </w:tcPr>
          <w:p w:rsidR="006C3811" w:rsidRPr="009E545A" w:rsidRDefault="006C3811" w:rsidP="00856A84">
            <w:pPr>
              <w:spacing w:before="80"/>
              <w:rPr>
                <w:rFonts w:ascii="Times" w:hAnsi="Times" w:cs="Times"/>
                <w:sz w:val="18"/>
                <w:szCs w:val="18"/>
              </w:rPr>
            </w:pPr>
            <w:r w:rsidRPr="009E545A">
              <w:rPr>
                <w:rFonts w:ascii="Times" w:hAnsi="Times" w:cs="Times"/>
                <w:sz w:val="18"/>
                <w:szCs w:val="18"/>
              </w:rPr>
              <w:t xml:space="preserve">Flight crew will comply with provisos a), b) and c) using </w:t>
            </w:r>
            <w:r w:rsidRPr="009E545A">
              <w:rPr>
                <w:rFonts w:ascii="Times" w:hAnsi="Times" w:cs="Times"/>
                <w:bCs/>
                <w:sz w:val="18"/>
                <w:szCs w:val="18"/>
              </w:rPr>
              <w:t>AFM Section 2, Normal Procedures</w:t>
            </w:r>
            <w:r w:rsidRPr="009E545A">
              <w:rPr>
                <w:rFonts w:ascii="Times" w:hAnsi="Times" w:cs="Times"/>
                <w:sz w:val="18"/>
                <w:szCs w:val="18"/>
              </w:rPr>
              <w:t xml:space="preserve"> and Fuel Synoptic. Flight crew will </w:t>
            </w:r>
            <w:r w:rsidRPr="009E545A">
              <w:rPr>
                <w:rFonts w:ascii="Times" w:hAnsi="Times" w:cs="Times"/>
                <w:bCs/>
                <w:sz w:val="18"/>
                <w:szCs w:val="18"/>
              </w:rPr>
              <w:t>OPEN</w:t>
            </w:r>
            <w:r w:rsidRPr="009E545A">
              <w:rPr>
                <w:rFonts w:ascii="Times" w:hAnsi="Times" w:cs="Times"/>
                <w:sz w:val="18"/>
                <w:szCs w:val="18"/>
              </w:rPr>
              <w:t xml:space="preserve"> Fuel </w:t>
            </w:r>
            <w:proofErr w:type="spellStart"/>
            <w:r w:rsidRPr="009E545A">
              <w:rPr>
                <w:rFonts w:ascii="Times" w:hAnsi="Times" w:cs="Times"/>
                <w:sz w:val="18"/>
                <w:szCs w:val="18"/>
              </w:rPr>
              <w:t>Intertan</w:t>
            </w:r>
            <w:r>
              <w:rPr>
                <w:rFonts w:ascii="Times" w:hAnsi="Times" w:cs="Times"/>
                <w:sz w:val="18"/>
                <w:szCs w:val="18"/>
              </w:rPr>
              <w:t>k</w:t>
            </w:r>
            <w:proofErr w:type="spellEnd"/>
            <w:r w:rsidRPr="009E545A">
              <w:rPr>
                <w:rFonts w:ascii="Times" w:hAnsi="Times" w:cs="Times"/>
                <w:sz w:val="18"/>
                <w:szCs w:val="18"/>
              </w:rPr>
              <w:t xml:space="preserve"> Valve when either wing tank contains 2000 lb or less fuel. Airplane is operated in accordance with </w:t>
            </w:r>
            <w:r w:rsidRPr="009E545A">
              <w:rPr>
                <w:rFonts w:ascii="Times" w:hAnsi="Times" w:cs="Times"/>
                <w:bCs/>
                <w:sz w:val="18"/>
                <w:szCs w:val="18"/>
              </w:rPr>
              <w:t>AFM, Section 1, Limitations, Fuel Balance (1000 lb takeoff, 2000 lb en</w:t>
            </w:r>
            <w:r w:rsidR="00A746E3">
              <w:rPr>
                <w:rFonts w:ascii="Times" w:hAnsi="Times" w:cs="Times"/>
                <w:bCs/>
                <w:sz w:val="18"/>
                <w:szCs w:val="18"/>
              </w:rPr>
              <w:t xml:space="preserve"> </w:t>
            </w:r>
            <w:r w:rsidRPr="009E545A">
              <w:rPr>
                <w:rFonts w:ascii="Times" w:hAnsi="Times" w:cs="Times"/>
                <w:bCs/>
                <w:sz w:val="18"/>
                <w:szCs w:val="18"/>
              </w:rPr>
              <w:t>route).</w:t>
            </w:r>
          </w:p>
        </w:tc>
        <w:tc>
          <w:tcPr>
            <w:tcW w:w="2320" w:type="dxa"/>
            <w:tcBorders>
              <w:right w:val="single" w:sz="6" w:space="0" w:color="auto"/>
            </w:tcBorders>
          </w:tcPr>
          <w:p w:rsidR="006C3811" w:rsidRPr="009E545A" w:rsidRDefault="006C3811" w:rsidP="00856A84">
            <w:pPr>
              <w:spacing w:before="80"/>
              <w:rPr>
                <w:rFonts w:ascii="Times" w:hAnsi="Times" w:cs="Times"/>
                <w:sz w:val="18"/>
                <w:szCs w:val="18"/>
              </w:rPr>
            </w:pPr>
            <w:r w:rsidRPr="009E545A">
              <w:rPr>
                <w:rFonts w:ascii="Times" w:hAnsi="Times" w:cs="Times"/>
                <w:sz w:val="18"/>
                <w:szCs w:val="18"/>
              </w:rPr>
              <w:t xml:space="preserve">An Inoperative Placard will be placed on </w:t>
            </w:r>
            <w:r w:rsidRPr="009E545A">
              <w:rPr>
                <w:rFonts w:ascii="Times" w:hAnsi="Times" w:cs="Times"/>
                <w:bCs/>
                <w:sz w:val="18"/>
                <w:szCs w:val="18"/>
              </w:rPr>
              <w:t xml:space="preserve">Fuel </w:t>
            </w:r>
            <w:proofErr w:type="spellStart"/>
            <w:r w:rsidRPr="009E545A">
              <w:rPr>
                <w:rFonts w:ascii="Times" w:hAnsi="Times" w:cs="Times"/>
                <w:bCs/>
                <w:sz w:val="18"/>
                <w:szCs w:val="18"/>
              </w:rPr>
              <w:t>Crossflow</w:t>
            </w:r>
            <w:proofErr w:type="spellEnd"/>
            <w:r w:rsidRPr="009E545A">
              <w:rPr>
                <w:rFonts w:ascii="Times" w:hAnsi="Times" w:cs="Times"/>
                <w:bCs/>
                <w:sz w:val="18"/>
                <w:szCs w:val="18"/>
              </w:rPr>
              <w:t xml:space="preserve"> Valve Switch</w:t>
            </w:r>
            <w:r w:rsidRPr="009E545A">
              <w:rPr>
                <w:rFonts w:ascii="Times" w:hAnsi="Times" w:cs="Times"/>
                <w:sz w:val="18"/>
                <w:szCs w:val="18"/>
              </w:rPr>
              <w:t xml:space="preserve"> and will be noted on ADLS.</w:t>
            </w:r>
          </w:p>
        </w:tc>
      </w:tr>
      <w:tr w:rsidR="006C3811" w:rsidRPr="009E545A" w:rsidTr="00856A84">
        <w:trPr>
          <w:cantSplit/>
        </w:trPr>
        <w:tc>
          <w:tcPr>
            <w:tcW w:w="2330" w:type="dxa"/>
            <w:tcBorders>
              <w:left w:val="single" w:sz="6" w:space="0" w:color="auto"/>
              <w:bottom w:val="single" w:sz="4" w:space="0" w:color="auto"/>
            </w:tcBorders>
          </w:tcPr>
          <w:p w:rsidR="006C3811" w:rsidRPr="009E545A" w:rsidRDefault="006C3811" w:rsidP="00856A84">
            <w:pPr>
              <w:tabs>
                <w:tab w:val="left" w:pos="2600"/>
              </w:tabs>
              <w:spacing w:before="80"/>
              <w:ind w:left="450" w:hanging="360"/>
              <w:rPr>
                <w:rFonts w:ascii="Times" w:hAnsi="Times" w:cs="Times"/>
                <w:sz w:val="18"/>
                <w:szCs w:val="18"/>
              </w:rPr>
            </w:pPr>
            <w:r w:rsidRPr="009E545A">
              <w:rPr>
                <w:rFonts w:ascii="Times" w:hAnsi="Times" w:cs="Times"/>
                <w:sz w:val="18"/>
                <w:szCs w:val="18"/>
              </w:rPr>
              <w:t>2)</w:t>
            </w:r>
            <w:r w:rsidRPr="009E545A">
              <w:rPr>
                <w:rFonts w:ascii="Times" w:hAnsi="Times" w:cs="Times"/>
                <w:sz w:val="18"/>
                <w:szCs w:val="18"/>
              </w:rPr>
              <w:tab/>
              <w:t>Failed OPEN</w:t>
            </w:r>
          </w:p>
        </w:tc>
        <w:tc>
          <w:tcPr>
            <w:tcW w:w="450" w:type="dxa"/>
            <w:tcBorders>
              <w:bottom w:val="single" w:sz="4" w:space="0" w:color="auto"/>
              <w:right w:val="single" w:sz="6" w:space="0" w:color="auto"/>
            </w:tcBorders>
          </w:tcPr>
          <w:p w:rsidR="006C3811" w:rsidRPr="009E545A" w:rsidRDefault="006C3811" w:rsidP="00856A84">
            <w:pPr>
              <w:tabs>
                <w:tab w:val="left" w:pos="360"/>
              </w:tabs>
              <w:spacing w:before="80"/>
              <w:rPr>
                <w:rFonts w:ascii="Times" w:hAnsi="Times" w:cs="Times"/>
                <w:sz w:val="18"/>
                <w:szCs w:val="18"/>
              </w:rPr>
            </w:pPr>
            <w:r w:rsidRPr="009E545A">
              <w:rPr>
                <w:rFonts w:ascii="Times" w:hAnsi="Times" w:cs="Times"/>
                <w:sz w:val="18"/>
                <w:szCs w:val="18"/>
              </w:rPr>
              <w:t>C</w:t>
            </w:r>
          </w:p>
        </w:tc>
        <w:tc>
          <w:tcPr>
            <w:tcW w:w="360" w:type="dxa"/>
            <w:tcBorders>
              <w:bottom w:val="single" w:sz="4" w:space="0" w:color="auto"/>
              <w:right w:val="single" w:sz="6" w:space="0" w:color="auto"/>
            </w:tcBorders>
          </w:tcPr>
          <w:p w:rsidR="006C3811" w:rsidRPr="009E545A" w:rsidRDefault="006C3811" w:rsidP="00856A84">
            <w:pPr>
              <w:tabs>
                <w:tab w:val="left" w:pos="360"/>
              </w:tabs>
              <w:spacing w:before="80"/>
              <w:rPr>
                <w:rFonts w:ascii="Times" w:hAnsi="Times" w:cs="Times"/>
                <w:sz w:val="18"/>
                <w:szCs w:val="18"/>
              </w:rPr>
            </w:pPr>
            <w:r w:rsidRPr="009E545A">
              <w:rPr>
                <w:rFonts w:ascii="Times" w:hAnsi="Times" w:cs="Times"/>
                <w:sz w:val="18"/>
                <w:szCs w:val="18"/>
              </w:rPr>
              <w:t>1</w:t>
            </w:r>
          </w:p>
        </w:tc>
        <w:tc>
          <w:tcPr>
            <w:tcW w:w="360" w:type="dxa"/>
            <w:tcBorders>
              <w:bottom w:val="single" w:sz="4" w:space="0" w:color="auto"/>
            </w:tcBorders>
          </w:tcPr>
          <w:p w:rsidR="006C3811" w:rsidRPr="009E545A" w:rsidRDefault="006C3811" w:rsidP="00856A84">
            <w:pPr>
              <w:tabs>
                <w:tab w:val="left" w:pos="360"/>
              </w:tabs>
              <w:spacing w:before="80"/>
              <w:rPr>
                <w:rFonts w:ascii="Times" w:hAnsi="Times" w:cs="Times"/>
                <w:sz w:val="18"/>
                <w:szCs w:val="18"/>
              </w:rPr>
            </w:pPr>
            <w:r w:rsidRPr="009E545A">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6C3811" w:rsidRPr="009E545A" w:rsidRDefault="006C3811" w:rsidP="00856A84">
            <w:pPr>
              <w:pStyle w:val="BodyText"/>
              <w:spacing w:before="80"/>
            </w:pPr>
            <w:r w:rsidRPr="009E545A">
              <w:t>(O) Except for ER operations, may be inoperative provided:</w:t>
            </w:r>
          </w:p>
          <w:p w:rsidR="006C3811" w:rsidRPr="009E545A" w:rsidRDefault="006C3811" w:rsidP="00856A84">
            <w:pPr>
              <w:ind w:left="470" w:hanging="360"/>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All Fuel Boost Pumps are operative,</w:t>
            </w:r>
          </w:p>
          <w:p w:rsidR="006C3811" w:rsidRPr="009E545A" w:rsidRDefault="006C3811" w:rsidP="00856A84">
            <w:pPr>
              <w:ind w:left="470" w:hanging="36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t xml:space="preserve">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operative,</w:t>
            </w:r>
          </w:p>
          <w:p w:rsidR="006C3811" w:rsidRPr="009E545A" w:rsidRDefault="006C3811" w:rsidP="00856A84">
            <w:pPr>
              <w:ind w:left="470" w:hanging="360"/>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t xml:space="preserve">Fuel Quantity Indicating System is operative, </w:t>
            </w:r>
          </w:p>
          <w:p w:rsidR="006C3811" w:rsidRPr="009E545A" w:rsidRDefault="006C3811" w:rsidP="00856A84">
            <w:pPr>
              <w:pStyle w:val="BodyText"/>
              <w:spacing w:before="0"/>
              <w:ind w:left="470" w:hanging="360"/>
            </w:pPr>
            <w:r w:rsidRPr="009E545A">
              <w:t>d)</w:t>
            </w:r>
            <w:r w:rsidRPr="009E545A">
              <w:tab/>
              <w:t>Airplane is operated in accordance with AFM Limitations,</w:t>
            </w:r>
          </w:p>
          <w:p w:rsidR="006C3811" w:rsidRDefault="006C3811" w:rsidP="00856A84">
            <w:pPr>
              <w:ind w:left="470" w:hanging="360"/>
              <w:rPr>
                <w:rFonts w:ascii="Times" w:hAnsi="Times" w:cs="Times"/>
                <w:sz w:val="18"/>
                <w:szCs w:val="18"/>
              </w:rPr>
            </w:pPr>
            <w:r w:rsidRPr="009E545A">
              <w:rPr>
                <w:rFonts w:ascii="Times" w:hAnsi="Times" w:cs="Times"/>
                <w:sz w:val="18"/>
                <w:szCs w:val="18"/>
              </w:rPr>
              <w:t>e)</w:t>
            </w:r>
            <w:r w:rsidRPr="009E545A">
              <w:rPr>
                <w:rFonts w:ascii="Times" w:hAnsi="Times" w:cs="Times"/>
                <w:sz w:val="18"/>
                <w:szCs w:val="18"/>
              </w:rPr>
              <w:tab/>
              <w:t>Fuel tank tempe</w:t>
            </w:r>
            <w:r w:rsidR="00B960C3">
              <w:rPr>
                <w:rFonts w:ascii="Times" w:hAnsi="Times" w:cs="Times"/>
                <w:sz w:val="18"/>
                <w:szCs w:val="18"/>
              </w:rPr>
              <w:t>rature system must be operative, and</w:t>
            </w:r>
          </w:p>
          <w:p w:rsidR="00B960C3" w:rsidRPr="009E545A" w:rsidRDefault="00B960C3" w:rsidP="00856A84">
            <w:pPr>
              <w:ind w:left="470" w:hanging="360"/>
              <w:rPr>
                <w:rFonts w:ascii="Times" w:hAnsi="Times" w:cs="Times"/>
                <w:sz w:val="18"/>
                <w:szCs w:val="18"/>
              </w:rPr>
            </w:pPr>
            <w:r>
              <w:rPr>
                <w:rFonts w:ascii="Times" w:hAnsi="Times" w:cs="Times"/>
                <w:sz w:val="18"/>
                <w:szCs w:val="18"/>
              </w:rPr>
              <w:t>f)</w:t>
            </w:r>
            <w:r>
              <w:rPr>
                <w:rFonts w:ascii="Times" w:hAnsi="Times" w:cs="Times"/>
                <w:sz w:val="18"/>
                <w:szCs w:val="18"/>
              </w:rPr>
              <w:tab/>
              <w:t>Flight crew monitors fuel tank temperature.</w:t>
            </w:r>
          </w:p>
          <w:p w:rsidR="00B960C3" w:rsidRDefault="00B960C3" w:rsidP="00856A84">
            <w:pPr>
              <w:spacing w:before="120" w:after="120"/>
              <w:rPr>
                <w:rFonts w:ascii="Times" w:hAnsi="Times" w:cs="Times"/>
                <w:sz w:val="18"/>
                <w:szCs w:val="18"/>
              </w:rPr>
            </w:pPr>
            <w:r>
              <w:rPr>
                <w:rFonts w:ascii="Times" w:hAnsi="Times" w:cs="Times"/>
                <w:sz w:val="18"/>
                <w:szCs w:val="18"/>
              </w:rPr>
              <w:t>NOTE 1: Heated Fuel Return will be inoperative.</w:t>
            </w:r>
          </w:p>
          <w:p w:rsidR="006C3811" w:rsidRPr="009E545A" w:rsidRDefault="006C3811" w:rsidP="00856A84">
            <w:pPr>
              <w:spacing w:before="120" w:after="120"/>
              <w:rPr>
                <w:rFonts w:ascii="Times" w:hAnsi="Times" w:cs="Times"/>
                <w:sz w:val="18"/>
                <w:szCs w:val="18"/>
              </w:rPr>
            </w:pPr>
            <w:r w:rsidRPr="009E545A">
              <w:rPr>
                <w:rFonts w:ascii="Times" w:hAnsi="Times" w:cs="Times"/>
                <w:sz w:val="18"/>
                <w:szCs w:val="18"/>
              </w:rPr>
              <w:t>NOTE</w:t>
            </w:r>
            <w:r w:rsidR="00B960C3">
              <w:rPr>
                <w:rFonts w:ascii="Times" w:hAnsi="Times" w:cs="Times"/>
                <w:sz w:val="18"/>
                <w:szCs w:val="18"/>
              </w:rPr>
              <w:t xml:space="preserve"> 2</w:t>
            </w:r>
            <w:r w:rsidRPr="009E545A">
              <w:rPr>
                <w:rFonts w:ascii="Times" w:hAnsi="Times" w:cs="Times"/>
                <w:sz w:val="18"/>
                <w:szCs w:val="18"/>
              </w:rPr>
              <w:t xml:space="preserve">: Avoid uncoordinated maneuvers when Fuel </w:t>
            </w:r>
            <w:proofErr w:type="spellStart"/>
            <w:r w:rsidRPr="009E545A">
              <w:rPr>
                <w:rFonts w:ascii="Times" w:hAnsi="Times" w:cs="Times"/>
                <w:sz w:val="18"/>
                <w:szCs w:val="18"/>
              </w:rPr>
              <w:t>Intertank</w:t>
            </w:r>
            <w:proofErr w:type="spellEnd"/>
            <w:r w:rsidRPr="009E545A">
              <w:rPr>
                <w:rFonts w:ascii="Times" w:hAnsi="Times" w:cs="Times"/>
                <w:sz w:val="18"/>
                <w:szCs w:val="18"/>
              </w:rPr>
              <w:t xml:space="preserve"> Valve is OPEN.</w:t>
            </w:r>
          </w:p>
        </w:tc>
        <w:tc>
          <w:tcPr>
            <w:tcW w:w="2880" w:type="dxa"/>
            <w:tcBorders>
              <w:bottom w:val="single" w:sz="4" w:space="0" w:color="auto"/>
              <w:right w:val="single" w:sz="6" w:space="0" w:color="auto"/>
            </w:tcBorders>
          </w:tcPr>
          <w:p w:rsidR="006C3811" w:rsidRPr="009E545A" w:rsidRDefault="006C3811" w:rsidP="00856A84">
            <w:pPr>
              <w:spacing w:before="80"/>
              <w:ind w:left="259" w:hanging="259"/>
              <w:rPr>
                <w:rFonts w:ascii="Times" w:hAnsi="Times" w:cs="Times"/>
                <w:sz w:val="18"/>
                <w:szCs w:val="18"/>
              </w:rPr>
            </w:pPr>
            <w:r w:rsidRPr="009E545A">
              <w:rPr>
                <w:rFonts w:ascii="Times" w:hAnsi="Times" w:cs="Times"/>
                <w:sz w:val="18"/>
                <w:szCs w:val="18"/>
              </w:rPr>
              <w:t>None required.</w:t>
            </w:r>
          </w:p>
        </w:tc>
        <w:tc>
          <w:tcPr>
            <w:tcW w:w="2520" w:type="dxa"/>
            <w:tcBorders>
              <w:bottom w:val="single" w:sz="4" w:space="0" w:color="auto"/>
              <w:right w:val="single" w:sz="6" w:space="0" w:color="auto"/>
            </w:tcBorders>
          </w:tcPr>
          <w:p w:rsidR="006C3811" w:rsidRPr="009E545A" w:rsidRDefault="006C3811" w:rsidP="00856A84">
            <w:pPr>
              <w:pStyle w:val="BodyText"/>
              <w:spacing w:before="80"/>
            </w:pPr>
            <w:r w:rsidRPr="009E545A">
              <w:t>Flight crew will use Normal Procedures and Fuel Synoptic to ensure:</w:t>
            </w:r>
          </w:p>
          <w:p w:rsidR="006C3811" w:rsidRPr="009E545A" w:rsidRDefault="006C3811" w:rsidP="00526E46">
            <w:pPr>
              <w:ind w:left="302" w:hanging="302"/>
              <w:rPr>
                <w:rFonts w:ascii="Times" w:hAnsi="Times" w:cs="Times"/>
                <w:sz w:val="18"/>
                <w:szCs w:val="18"/>
              </w:rPr>
            </w:pPr>
            <w:r w:rsidRPr="009E545A">
              <w:rPr>
                <w:rFonts w:ascii="Times" w:hAnsi="Times" w:cs="Times"/>
                <w:sz w:val="18"/>
                <w:szCs w:val="18"/>
              </w:rPr>
              <w:t>a)</w:t>
            </w:r>
            <w:r w:rsidRPr="009E545A">
              <w:rPr>
                <w:rFonts w:ascii="Times" w:hAnsi="Times" w:cs="Times"/>
                <w:sz w:val="18"/>
                <w:szCs w:val="18"/>
              </w:rPr>
              <w:tab/>
              <w:t xml:space="preserve">All </w:t>
            </w:r>
            <w:r w:rsidRPr="009E545A">
              <w:rPr>
                <w:rFonts w:ascii="Times" w:hAnsi="Times" w:cs="Times"/>
                <w:bCs/>
                <w:sz w:val="18"/>
                <w:szCs w:val="18"/>
              </w:rPr>
              <w:t>Fuel Boost Pumps</w:t>
            </w:r>
            <w:r w:rsidRPr="009E545A">
              <w:rPr>
                <w:rFonts w:ascii="Times" w:hAnsi="Times" w:cs="Times"/>
                <w:sz w:val="18"/>
                <w:szCs w:val="18"/>
              </w:rPr>
              <w:t xml:space="preserve"> are operative,</w:t>
            </w:r>
          </w:p>
          <w:p w:rsidR="006C3811" w:rsidRPr="009E545A" w:rsidRDefault="006C3811" w:rsidP="00856A84">
            <w:pPr>
              <w:ind w:left="300" w:hanging="300"/>
              <w:rPr>
                <w:rFonts w:ascii="Times" w:hAnsi="Times" w:cs="Times"/>
                <w:sz w:val="18"/>
                <w:szCs w:val="18"/>
              </w:rPr>
            </w:pPr>
            <w:r w:rsidRPr="009E545A">
              <w:rPr>
                <w:rFonts w:ascii="Times" w:hAnsi="Times" w:cs="Times"/>
                <w:sz w:val="18"/>
                <w:szCs w:val="18"/>
              </w:rPr>
              <w:t>b)</w:t>
            </w:r>
            <w:r w:rsidRPr="009E545A">
              <w:rPr>
                <w:rFonts w:ascii="Times" w:hAnsi="Times" w:cs="Times"/>
                <w:sz w:val="18"/>
                <w:szCs w:val="18"/>
              </w:rPr>
              <w:tab/>
            </w:r>
            <w:r w:rsidRPr="009E545A">
              <w:rPr>
                <w:rFonts w:ascii="Times" w:hAnsi="Times" w:cs="Times"/>
                <w:bCs/>
                <w:sz w:val="18"/>
                <w:szCs w:val="18"/>
              </w:rPr>
              <w:t xml:space="preserve">Fuel </w:t>
            </w:r>
            <w:proofErr w:type="spellStart"/>
            <w:r w:rsidRPr="009E545A">
              <w:rPr>
                <w:rFonts w:ascii="Times" w:hAnsi="Times" w:cs="Times"/>
                <w:bCs/>
                <w:sz w:val="18"/>
                <w:szCs w:val="18"/>
              </w:rPr>
              <w:t>Intertank</w:t>
            </w:r>
            <w:proofErr w:type="spellEnd"/>
            <w:r w:rsidRPr="009E545A">
              <w:rPr>
                <w:rFonts w:ascii="Times" w:hAnsi="Times" w:cs="Times"/>
                <w:bCs/>
                <w:sz w:val="18"/>
                <w:szCs w:val="18"/>
              </w:rPr>
              <w:t xml:space="preserve"> Valve</w:t>
            </w:r>
            <w:r w:rsidRPr="009E545A">
              <w:rPr>
                <w:rFonts w:ascii="Times" w:hAnsi="Times" w:cs="Times"/>
                <w:sz w:val="18"/>
                <w:szCs w:val="18"/>
              </w:rPr>
              <w:t xml:space="preserve"> is operative,</w:t>
            </w:r>
          </w:p>
          <w:p w:rsidR="006C3811" w:rsidRPr="009E545A" w:rsidRDefault="006C3811" w:rsidP="00A746E3">
            <w:pPr>
              <w:ind w:left="300" w:right="-80" w:hanging="300"/>
              <w:rPr>
                <w:rFonts w:ascii="Times" w:hAnsi="Times" w:cs="Times"/>
                <w:sz w:val="18"/>
                <w:szCs w:val="18"/>
              </w:rPr>
            </w:pPr>
            <w:r w:rsidRPr="009E545A">
              <w:rPr>
                <w:rFonts w:ascii="Times" w:hAnsi="Times" w:cs="Times"/>
                <w:sz w:val="18"/>
                <w:szCs w:val="18"/>
              </w:rPr>
              <w:t>c)</w:t>
            </w:r>
            <w:r w:rsidRPr="009E545A">
              <w:rPr>
                <w:rFonts w:ascii="Times" w:hAnsi="Times" w:cs="Times"/>
                <w:sz w:val="18"/>
                <w:szCs w:val="18"/>
              </w:rPr>
              <w:tab/>
            </w:r>
            <w:r w:rsidRPr="009E545A">
              <w:rPr>
                <w:rFonts w:ascii="Times" w:hAnsi="Times" w:cs="Times"/>
                <w:bCs/>
                <w:sz w:val="18"/>
                <w:szCs w:val="18"/>
              </w:rPr>
              <w:t>Fuel Quantity Indicating System</w:t>
            </w:r>
            <w:r w:rsidRPr="009E545A">
              <w:rPr>
                <w:rFonts w:ascii="Times" w:hAnsi="Times" w:cs="Times"/>
                <w:sz w:val="18"/>
                <w:szCs w:val="18"/>
              </w:rPr>
              <w:t xml:space="preserve"> is operative.</w:t>
            </w:r>
          </w:p>
          <w:p w:rsidR="006C3811" w:rsidRPr="009E545A" w:rsidRDefault="006C3811" w:rsidP="003868A5">
            <w:pPr>
              <w:numPr>
                <w:ilvl w:val="0"/>
                <w:numId w:val="21"/>
              </w:numPr>
              <w:tabs>
                <w:tab w:val="clear" w:pos="360"/>
              </w:tabs>
              <w:ind w:left="300" w:hanging="300"/>
              <w:rPr>
                <w:rFonts w:ascii="Times" w:hAnsi="Times" w:cs="Times"/>
                <w:sz w:val="18"/>
                <w:szCs w:val="18"/>
              </w:rPr>
            </w:pPr>
            <w:r w:rsidRPr="009E545A">
              <w:rPr>
                <w:rFonts w:ascii="Times" w:hAnsi="Times" w:cs="Times"/>
                <w:sz w:val="18"/>
                <w:szCs w:val="18"/>
              </w:rPr>
              <w:t>Fuel tank temperature system is operative.</w:t>
            </w:r>
          </w:p>
        </w:tc>
        <w:tc>
          <w:tcPr>
            <w:tcW w:w="2320" w:type="dxa"/>
            <w:tcBorders>
              <w:bottom w:val="single" w:sz="4" w:space="0" w:color="auto"/>
              <w:right w:val="single" w:sz="6" w:space="0" w:color="auto"/>
            </w:tcBorders>
          </w:tcPr>
          <w:p w:rsidR="006C3811" w:rsidRPr="009E545A" w:rsidRDefault="006C3811" w:rsidP="00856A84">
            <w:pPr>
              <w:spacing w:before="80"/>
              <w:rPr>
                <w:rFonts w:ascii="Times" w:hAnsi="Times" w:cs="Times"/>
                <w:sz w:val="18"/>
                <w:szCs w:val="18"/>
              </w:rPr>
            </w:pPr>
            <w:r w:rsidRPr="009E545A">
              <w:rPr>
                <w:rFonts w:ascii="Times" w:hAnsi="Times" w:cs="Times"/>
                <w:sz w:val="18"/>
                <w:szCs w:val="18"/>
              </w:rPr>
              <w:t xml:space="preserve">An Inoperative Placard will be placed on </w:t>
            </w:r>
            <w:r w:rsidRPr="009E545A">
              <w:rPr>
                <w:rFonts w:ascii="Times" w:hAnsi="Times" w:cs="Times"/>
                <w:bCs/>
                <w:sz w:val="18"/>
                <w:szCs w:val="18"/>
              </w:rPr>
              <w:t xml:space="preserve">Fuel </w:t>
            </w:r>
            <w:proofErr w:type="spellStart"/>
            <w:r w:rsidRPr="009E545A">
              <w:rPr>
                <w:rFonts w:ascii="Times" w:hAnsi="Times" w:cs="Times"/>
                <w:bCs/>
                <w:sz w:val="18"/>
                <w:szCs w:val="18"/>
              </w:rPr>
              <w:t>Crossflow</w:t>
            </w:r>
            <w:proofErr w:type="spellEnd"/>
            <w:r w:rsidRPr="009E545A">
              <w:rPr>
                <w:rFonts w:ascii="Times" w:hAnsi="Times" w:cs="Times"/>
                <w:bCs/>
                <w:sz w:val="18"/>
                <w:szCs w:val="18"/>
              </w:rPr>
              <w:t xml:space="preserve"> Valve Switch</w:t>
            </w:r>
            <w:r w:rsidRPr="009E545A">
              <w:rPr>
                <w:rFonts w:ascii="Times" w:hAnsi="Times" w:cs="Times"/>
                <w:sz w:val="18"/>
                <w:szCs w:val="18"/>
              </w:rPr>
              <w:t xml:space="preserve"> and will be noted on ADLS.</w:t>
            </w:r>
          </w:p>
        </w:tc>
      </w:tr>
    </w:tbl>
    <w:p w:rsidR="006C3811" w:rsidRDefault="006C3811" w:rsidP="00EA538C">
      <w:pPr>
        <w:jc w:val="center"/>
        <w:rPr>
          <w:sz w:val="22"/>
          <w:szCs w:val="22"/>
        </w:rPr>
        <w:sectPr w:rsidR="006C3811" w:rsidSect="00EA538C">
          <w:headerReference w:type="default" r:id="rId11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6C3811" w:rsidRPr="009E545A" w:rsidTr="00856A84">
        <w:trPr>
          <w:cantSplit/>
        </w:trPr>
        <w:tc>
          <w:tcPr>
            <w:tcW w:w="2330" w:type="dxa"/>
            <w:tcBorders>
              <w:top w:val="single" w:sz="4" w:space="0" w:color="auto"/>
              <w:left w:val="single" w:sz="6" w:space="0" w:color="auto"/>
            </w:tcBorders>
          </w:tcPr>
          <w:p w:rsidR="006C3811" w:rsidRPr="003C14FF" w:rsidRDefault="006C3811" w:rsidP="00564C0A">
            <w:pPr>
              <w:tabs>
                <w:tab w:val="left" w:pos="440"/>
                <w:tab w:val="left" w:pos="2600"/>
              </w:tabs>
              <w:rPr>
                <w:rFonts w:ascii="Times" w:hAnsi="Times" w:cs="Times"/>
                <w:sz w:val="18"/>
                <w:szCs w:val="18"/>
              </w:rPr>
            </w:pPr>
            <w:r>
              <w:rPr>
                <w:rFonts w:ascii="Times" w:hAnsi="Times" w:cs="Times"/>
                <w:sz w:val="18"/>
                <w:szCs w:val="18"/>
              </w:rPr>
              <w:lastRenderedPageBreak/>
              <w:t>10</w:t>
            </w:r>
            <w:r w:rsidRPr="009E545A">
              <w:rPr>
                <w:rFonts w:ascii="Times" w:hAnsi="Times" w:cs="Times"/>
                <w:sz w:val="18"/>
                <w:szCs w:val="18"/>
              </w:rPr>
              <w:t>.</w:t>
            </w:r>
            <w:r w:rsidRPr="009E545A">
              <w:rPr>
                <w:rFonts w:ascii="Times" w:hAnsi="Times" w:cs="Times"/>
                <w:sz w:val="18"/>
                <w:szCs w:val="18"/>
              </w:rPr>
              <w:tab/>
            </w:r>
            <w:r w:rsidRPr="003C14FF">
              <w:rPr>
                <w:rFonts w:ascii="Times" w:hAnsi="Times" w:cs="Times"/>
                <w:sz w:val="18"/>
                <w:szCs w:val="18"/>
              </w:rPr>
              <w:t>Pressure Fueling</w:t>
            </w:r>
          </w:p>
          <w:p w:rsidR="006C3811" w:rsidRPr="003C14FF" w:rsidRDefault="006C3811" w:rsidP="00856A84">
            <w:pPr>
              <w:tabs>
                <w:tab w:val="left" w:pos="2600"/>
              </w:tabs>
              <w:ind w:left="440"/>
              <w:rPr>
                <w:rFonts w:ascii="Times" w:hAnsi="Times" w:cs="Times"/>
                <w:sz w:val="18"/>
                <w:szCs w:val="18"/>
              </w:rPr>
            </w:pPr>
            <w:r w:rsidRPr="003C14FF">
              <w:rPr>
                <w:rFonts w:ascii="Times" w:hAnsi="Times" w:cs="Times"/>
                <w:sz w:val="18"/>
                <w:szCs w:val="18"/>
              </w:rPr>
              <w:t>System (Single</w:t>
            </w:r>
          </w:p>
          <w:p w:rsidR="006C3811" w:rsidRPr="009E545A" w:rsidRDefault="006C3811" w:rsidP="00856A84">
            <w:pPr>
              <w:tabs>
                <w:tab w:val="left" w:pos="2600"/>
              </w:tabs>
              <w:ind w:left="440"/>
              <w:rPr>
                <w:rFonts w:ascii="Times" w:hAnsi="Times" w:cs="Times"/>
                <w:sz w:val="18"/>
                <w:szCs w:val="18"/>
              </w:rPr>
            </w:pPr>
            <w:r w:rsidRPr="003C14FF">
              <w:rPr>
                <w:rFonts w:ascii="Times" w:hAnsi="Times" w:cs="Times"/>
                <w:sz w:val="18"/>
                <w:szCs w:val="18"/>
              </w:rPr>
              <w:t>Point Refueling)</w:t>
            </w:r>
          </w:p>
        </w:tc>
        <w:tc>
          <w:tcPr>
            <w:tcW w:w="450" w:type="dxa"/>
            <w:tcBorders>
              <w:top w:val="single" w:sz="4" w:space="0" w:color="auto"/>
              <w:right w:val="single" w:sz="6" w:space="0" w:color="auto"/>
            </w:tcBorders>
          </w:tcPr>
          <w:p w:rsidR="006C3811" w:rsidRPr="009E545A" w:rsidRDefault="006C3811" w:rsidP="00856A84">
            <w:pPr>
              <w:tabs>
                <w:tab w:val="left" w:pos="360"/>
              </w:tabs>
              <w:rPr>
                <w:rFonts w:ascii="Times" w:hAnsi="Times" w:cs="Times"/>
                <w:sz w:val="18"/>
                <w:szCs w:val="18"/>
              </w:rPr>
            </w:pPr>
            <w:r w:rsidRPr="009E545A">
              <w:rPr>
                <w:rFonts w:ascii="Times" w:hAnsi="Times" w:cs="Times"/>
                <w:sz w:val="18"/>
                <w:szCs w:val="18"/>
              </w:rPr>
              <w:t>D</w:t>
            </w:r>
          </w:p>
        </w:tc>
        <w:tc>
          <w:tcPr>
            <w:tcW w:w="360" w:type="dxa"/>
            <w:tcBorders>
              <w:top w:val="single" w:sz="4" w:space="0" w:color="auto"/>
              <w:right w:val="single" w:sz="6" w:space="0" w:color="auto"/>
            </w:tcBorders>
          </w:tcPr>
          <w:p w:rsidR="006C3811" w:rsidRPr="009E545A" w:rsidRDefault="006C3811" w:rsidP="00856A84">
            <w:pPr>
              <w:tabs>
                <w:tab w:val="left" w:pos="360"/>
              </w:tabs>
              <w:rPr>
                <w:rFonts w:ascii="Times" w:hAnsi="Times" w:cs="Times"/>
                <w:sz w:val="18"/>
                <w:szCs w:val="18"/>
              </w:rPr>
            </w:pPr>
            <w:r w:rsidRPr="009E545A">
              <w:rPr>
                <w:rFonts w:ascii="Times" w:hAnsi="Times" w:cs="Times"/>
                <w:sz w:val="18"/>
                <w:szCs w:val="18"/>
              </w:rPr>
              <w:t>1</w:t>
            </w:r>
          </w:p>
        </w:tc>
        <w:tc>
          <w:tcPr>
            <w:tcW w:w="360" w:type="dxa"/>
            <w:tcBorders>
              <w:top w:val="single" w:sz="4" w:space="0" w:color="auto"/>
            </w:tcBorders>
          </w:tcPr>
          <w:p w:rsidR="006C3811" w:rsidRPr="009E545A" w:rsidRDefault="006C3811" w:rsidP="00856A84">
            <w:pPr>
              <w:tabs>
                <w:tab w:val="left" w:pos="360"/>
              </w:tabs>
              <w:rPr>
                <w:rFonts w:ascii="Times" w:hAnsi="Times" w:cs="Times"/>
                <w:sz w:val="18"/>
                <w:szCs w:val="18"/>
              </w:rPr>
            </w:pPr>
            <w:r w:rsidRPr="009E545A">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6C3811" w:rsidRDefault="006C3811" w:rsidP="00856A84">
            <w:pPr>
              <w:rPr>
                <w:rFonts w:ascii="Times" w:hAnsi="Times" w:cs="Times"/>
                <w:sz w:val="18"/>
                <w:szCs w:val="18"/>
              </w:rPr>
            </w:pPr>
            <w:r w:rsidRPr="009E545A">
              <w:rPr>
                <w:rFonts w:ascii="Times" w:hAnsi="Times" w:cs="Times"/>
                <w:sz w:val="18"/>
                <w:szCs w:val="18"/>
              </w:rPr>
              <w:t>(M) May be inoperative provided procedures are established to deactivate Pressure Fueling System.</w:t>
            </w:r>
          </w:p>
          <w:p w:rsidR="006C3811" w:rsidRPr="009E545A" w:rsidRDefault="006C3811" w:rsidP="006C3811">
            <w:pPr>
              <w:spacing w:before="120"/>
              <w:rPr>
                <w:rFonts w:ascii="Times" w:hAnsi="Times" w:cs="Times"/>
                <w:sz w:val="18"/>
                <w:szCs w:val="18"/>
              </w:rPr>
            </w:pPr>
            <w:r>
              <w:rPr>
                <w:rFonts w:ascii="Times" w:hAnsi="Times" w:cs="Times"/>
                <w:sz w:val="18"/>
                <w:szCs w:val="18"/>
              </w:rPr>
              <w:t xml:space="preserve">NOTE: </w:t>
            </w:r>
            <w:r w:rsidR="00564C0A">
              <w:rPr>
                <w:rFonts w:ascii="Times" w:hAnsi="Times" w:cs="Times"/>
                <w:sz w:val="18"/>
                <w:szCs w:val="18"/>
              </w:rPr>
              <w:t>Maximum over wing fuel load is approximately 43,650 lbs</w:t>
            </w:r>
            <w:r w:rsidR="00105DBA">
              <w:rPr>
                <w:rFonts w:ascii="Times" w:hAnsi="Times" w:cs="Times"/>
                <w:sz w:val="18"/>
                <w:szCs w:val="18"/>
              </w:rPr>
              <w:t xml:space="preserve"> (19,840 kg) / </w:t>
            </w:r>
            <w:r w:rsidR="00564C0A">
              <w:rPr>
                <w:rFonts w:ascii="Times" w:hAnsi="Times" w:cs="Times"/>
                <w:sz w:val="18"/>
                <w:szCs w:val="18"/>
              </w:rPr>
              <w:t>6,476 gal (24,512 lit)</w:t>
            </w:r>
            <w:r>
              <w:rPr>
                <w:rFonts w:ascii="Times" w:hAnsi="Times" w:cs="Times"/>
                <w:sz w:val="18"/>
                <w:szCs w:val="18"/>
              </w:rPr>
              <w:t>.</w:t>
            </w:r>
          </w:p>
        </w:tc>
        <w:tc>
          <w:tcPr>
            <w:tcW w:w="2880" w:type="dxa"/>
            <w:tcBorders>
              <w:top w:val="single" w:sz="4" w:space="0" w:color="auto"/>
              <w:right w:val="single" w:sz="6" w:space="0" w:color="auto"/>
            </w:tcBorders>
          </w:tcPr>
          <w:p w:rsidR="006C3811" w:rsidRPr="009E545A" w:rsidRDefault="006C3811" w:rsidP="00856A84">
            <w:pPr>
              <w:rPr>
                <w:rFonts w:ascii="Times" w:hAnsi="Times" w:cs="Times"/>
                <w:sz w:val="18"/>
                <w:szCs w:val="18"/>
              </w:rPr>
            </w:pPr>
            <w:r w:rsidRPr="009E545A">
              <w:rPr>
                <w:rFonts w:ascii="Times" w:hAnsi="Times" w:cs="Times"/>
                <w:sz w:val="18"/>
                <w:szCs w:val="18"/>
              </w:rPr>
              <w:t xml:space="preserve">Maintenance will ensure </w:t>
            </w:r>
            <w:r w:rsidRPr="009E545A">
              <w:rPr>
                <w:rFonts w:ascii="Times" w:hAnsi="Times" w:cs="Times"/>
                <w:bCs/>
                <w:sz w:val="18"/>
                <w:szCs w:val="18"/>
              </w:rPr>
              <w:t>Pressure Fueling System</w:t>
            </w:r>
            <w:r w:rsidRPr="009E545A">
              <w:rPr>
                <w:rFonts w:ascii="Times" w:hAnsi="Times" w:cs="Times"/>
                <w:sz w:val="18"/>
                <w:szCs w:val="18"/>
              </w:rPr>
              <w:t xml:space="preserve"> is deactivated by </w:t>
            </w:r>
            <w:r w:rsidR="00401A90">
              <w:rPr>
                <w:rFonts w:ascii="Times" w:hAnsi="Times" w:cs="Times"/>
                <w:sz w:val="18"/>
                <w:szCs w:val="18"/>
              </w:rPr>
              <w:t xml:space="preserve">selecting the REMOTE FUELING SHUTOFF Switch on the overhead panel to CLOSED </w:t>
            </w:r>
            <w:r w:rsidRPr="009E545A">
              <w:rPr>
                <w:rFonts w:ascii="Times" w:hAnsi="Times" w:cs="Times"/>
                <w:sz w:val="18"/>
                <w:szCs w:val="18"/>
              </w:rPr>
              <w:t>Flight crew may perform maintenance function if maintenance is unavailable.</w:t>
            </w:r>
          </w:p>
          <w:p w:rsidR="006C3811" w:rsidRPr="009E545A" w:rsidRDefault="006C3811" w:rsidP="006C3811">
            <w:pPr>
              <w:spacing w:before="120"/>
              <w:rPr>
                <w:rFonts w:ascii="Times" w:hAnsi="Times" w:cs="Times"/>
                <w:sz w:val="18"/>
                <w:szCs w:val="18"/>
              </w:rPr>
            </w:pPr>
            <w:r w:rsidRPr="009E545A">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6C3811" w:rsidRPr="009E545A" w:rsidRDefault="006C3811" w:rsidP="00856A84">
            <w:pPr>
              <w:rPr>
                <w:rFonts w:ascii="Times" w:hAnsi="Times" w:cs="Times"/>
                <w:sz w:val="18"/>
                <w:szCs w:val="18"/>
              </w:rPr>
            </w:pPr>
            <w:r w:rsidRPr="009E545A">
              <w:rPr>
                <w:rFonts w:ascii="Times" w:hAnsi="Times" w:cs="Times"/>
                <w:sz w:val="18"/>
                <w:szCs w:val="18"/>
              </w:rPr>
              <w:t>None required.</w:t>
            </w:r>
          </w:p>
        </w:tc>
        <w:tc>
          <w:tcPr>
            <w:tcW w:w="2340" w:type="dxa"/>
            <w:tcBorders>
              <w:top w:val="single" w:sz="4" w:space="0" w:color="auto"/>
              <w:right w:val="single" w:sz="6" w:space="0" w:color="auto"/>
            </w:tcBorders>
          </w:tcPr>
          <w:p w:rsidR="006C3811" w:rsidRPr="009E545A" w:rsidRDefault="006C3811" w:rsidP="00856A84">
            <w:pPr>
              <w:rPr>
                <w:rFonts w:ascii="Times" w:hAnsi="Times" w:cs="Times"/>
                <w:sz w:val="18"/>
                <w:szCs w:val="18"/>
              </w:rPr>
            </w:pPr>
            <w:r w:rsidRPr="009E545A">
              <w:rPr>
                <w:rFonts w:ascii="Times" w:hAnsi="Times" w:cs="Times"/>
                <w:sz w:val="18"/>
                <w:szCs w:val="18"/>
              </w:rPr>
              <w:t xml:space="preserve">An Inoperative Placard will be placed on </w:t>
            </w:r>
            <w:smartTag w:uri="urn:schemas-microsoft-com:office:smarttags" w:element="place">
              <w:smartTag w:uri="urn:schemas-microsoft-com:office:smarttags" w:element="PlaceName">
                <w:r w:rsidRPr="009E545A">
                  <w:rPr>
                    <w:rFonts w:ascii="Times" w:hAnsi="Times" w:cs="Times"/>
                    <w:bCs/>
                    <w:sz w:val="18"/>
                    <w:szCs w:val="18"/>
                  </w:rPr>
                  <w:t>Pressure</w:t>
                </w:r>
              </w:smartTag>
              <w:r w:rsidRPr="009E545A">
                <w:rPr>
                  <w:rFonts w:ascii="Times" w:hAnsi="Times" w:cs="Times"/>
                  <w:bCs/>
                  <w:sz w:val="18"/>
                  <w:szCs w:val="18"/>
                </w:rPr>
                <w:t xml:space="preserve"> </w:t>
              </w:r>
              <w:smartTag w:uri="urn:schemas-microsoft-com:office:smarttags" w:element="PlaceName">
                <w:r w:rsidRPr="009E545A">
                  <w:rPr>
                    <w:rFonts w:ascii="Times" w:hAnsi="Times" w:cs="Times"/>
                    <w:bCs/>
                    <w:sz w:val="18"/>
                    <w:szCs w:val="18"/>
                  </w:rPr>
                  <w:t>Refueling</w:t>
                </w:r>
              </w:smartTag>
              <w:r w:rsidRPr="009E545A">
                <w:rPr>
                  <w:rFonts w:ascii="Times" w:hAnsi="Times" w:cs="Times"/>
                  <w:bCs/>
                  <w:sz w:val="18"/>
                  <w:szCs w:val="18"/>
                </w:rPr>
                <w:t xml:space="preserve"> </w:t>
              </w:r>
              <w:smartTag w:uri="urn:schemas-microsoft-com:office:smarttags" w:element="PlaceType">
                <w:r w:rsidRPr="009E545A">
                  <w:rPr>
                    <w:rFonts w:ascii="Times" w:hAnsi="Times" w:cs="Times"/>
                    <w:bCs/>
                    <w:sz w:val="18"/>
                    <w:szCs w:val="18"/>
                  </w:rPr>
                  <w:t>Port</w:t>
                </w:r>
              </w:smartTag>
            </w:smartTag>
            <w:r w:rsidRPr="009E545A">
              <w:rPr>
                <w:rFonts w:ascii="Times" w:hAnsi="Times" w:cs="Times"/>
                <w:sz w:val="18"/>
                <w:szCs w:val="18"/>
              </w:rPr>
              <w:t xml:space="preserve"> and between </w:t>
            </w:r>
            <w:r w:rsidRPr="009E545A">
              <w:rPr>
                <w:rFonts w:ascii="Times" w:hAnsi="Times" w:cs="Times"/>
                <w:bCs/>
                <w:sz w:val="18"/>
                <w:szCs w:val="18"/>
              </w:rPr>
              <w:t>Left and Right Remote Fueling Shutoff Switches</w:t>
            </w:r>
            <w:r w:rsidRPr="009E545A">
              <w:rPr>
                <w:rFonts w:ascii="Times" w:hAnsi="Times" w:cs="Times"/>
                <w:sz w:val="18"/>
                <w:szCs w:val="18"/>
              </w:rPr>
              <w:t xml:space="preserve"> and will be noted on ADLS.</w:t>
            </w:r>
          </w:p>
        </w:tc>
      </w:tr>
      <w:tr w:rsidR="006C3811" w:rsidRPr="009E545A" w:rsidTr="00856A84">
        <w:trPr>
          <w:cantSplit/>
        </w:trPr>
        <w:tc>
          <w:tcPr>
            <w:tcW w:w="2330" w:type="dxa"/>
            <w:tcBorders>
              <w:left w:val="single" w:sz="6" w:space="0" w:color="auto"/>
            </w:tcBorders>
          </w:tcPr>
          <w:p w:rsidR="006C3811" w:rsidRPr="009E545A" w:rsidRDefault="006C3811" w:rsidP="00856A84">
            <w:pPr>
              <w:tabs>
                <w:tab w:val="left" w:pos="440"/>
                <w:tab w:val="left" w:pos="2600"/>
              </w:tabs>
              <w:spacing w:before="120"/>
              <w:rPr>
                <w:rFonts w:ascii="Times" w:hAnsi="Times" w:cs="Times"/>
                <w:sz w:val="18"/>
                <w:szCs w:val="18"/>
              </w:rPr>
            </w:pPr>
            <w:r>
              <w:rPr>
                <w:rFonts w:ascii="Times" w:hAnsi="Times" w:cs="Times"/>
                <w:sz w:val="18"/>
                <w:szCs w:val="18"/>
              </w:rPr>
              <w:t>11.</w:t>
            </w:r>
            <w:r w:rsidRPr="009E545A">
              <w:rPr>
                <w:rFonts w:ascii="Times" w:hAnsi="Times" w:cs="Times"/>
                <w:sz w:val="18"/>
                <w:szCs w:val="18"/>
              </w:rPr>
              <w:tab/>
              <w:t>Ground Service</w:t>
            </w:r>
          </w:p>
          <w:p w:rsidR="006C3811" w:rsidRDefault="006C3811" w:rsidP="00856A84">
            <w:pPr>
              <w:tabs>
                <w:tab w:val="left" w:pos="2600"/>
              </w:tabs>
              <w:ind w:left="440"/>
              <w:rPr>
                <w:rFonts w:ascii="Times" w:hAnsi="Times" w:cs="Times"/>
                <w:sz w:val="18"/>
                <w:szCs w:val="18"/>
              </w:rPr>
            </w:pPr>
            <w:r w:rsidRPr="009E545A">
              <w:rPr>
                <w:rFonts w:ascii="Times" w:hAnsi="Times" w:cs="Times"/>
                <w:sz w:val="18"/>
                <w:szCs w:val="18"/>
              </w:rPr>
              <w:t>Control Panel</w:t>
            </w:r>
          </w:p>
          <w:p w:rsidR="006C3811" w:rsidRPr="009E545A" w:rsidRDefault="006C3811" w:rsidP="00AD3E28">
            <w:pPr>
              <w:tabs>
                <w:tab w:val="left" w:pos="2600"/>
              </w:tabs>
              <w:ind w:left="440"/>
              <w:rPr>
                <w:rFonts w:ascii="Times" w:hAnsi="Times" w:cs="Times"/>
                <w:sz w:val="18"/>
                <w:szCs w:val="18"/>
              </w:rPr>
            </w:pPr>
            <w:r>
              <w:rPr>
                <w:rFonts w:ascii="Times" w:hAnsi="Times" w:cs="Times"/>
                <w:sz w:val="18"/>
                <w:szCs w:val="18"/>
              </w:rPr>
              <w:t>(next to refueling</w:t>
            </w:r>
            <w:r w:rsidR="00AD3E28">
              <w:rPr>
                <w:rFonts w:ascii="Times" w:hAnsi="Times" w:cs="Times"/>
                <w:sz w:val="18"/>
                <w:szCs w:val="18"/>
              </w:rPr>
              <w:t xml:space="preserve"> p</w:t>
            </w:r>
            <w:r>
              <w:rPr>
                <w:rFonts w:ascii="Times" w:hAnsi="Times" w:cs="Times"/>
                <w:sz w:val="18"/>
                <w:szCs w:val="18"/>
              </w:rPr>
              <w:t>ort)</w:t>
            </w:r>
          </w:p>
        </w:tc>
        <w:tc>
          <w:tcPr>
            <w:tcW w:w="450" w:type="dxa"/>
            <w:tcBorders>
              <w:right w:val="single" w:sz="6" w:space="0" w:color="auto"/>
            </w:tcBorders>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D</w:t>
            </w:r>
          </w:p>
        </w:tc>
        <w:tc>
          <w:tcPr>
            <w:tcW w:w="360" w:type="dxa"/>
            <w:tcBorders>
              <w:right w:val="single" w:sz="6" w:space="0" w:color="auto"/>
            </w:tcBorders>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1</w:t>
            </w:r>
          </w:p>
        </w:tc>
        <w:tc>
          <w:tcPr>
            <w:tcW w:w="360" w:type="dxa"/>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0</w:t>
            </w:r>
          </w:p>
        </w:tc>
        <w:tc>
          <w:tcPr>
            <w:tcW w:w="3240" w:type="dxa"/>
            <w:tcBorders>
              <w:left w:val="single" w:sz="6" w:space="0" w:color="auto"/>
              <w:right w:val="single" w:sz="6" w:space="0" w:color="auto"/>
            </w:tcBorders>
          </w:tcPr>
          <w:p w:rsidR="006C3811" w:rsidRDefault="006C3811" w:rsidP="006C3811">
            <w:pPr>
              <w:spacing w:before="120"/>
              <w:ind w:left="720" w:hanging="720"/>
              <w:rPr>
                <w:rFonts w:ascii="Times" w:hAnsi="Times" w:cs="Times"/>
                <w:sz w:val="18"/>
                <w:szCs w:val="18"/>
              </w:rPr>
            </w:pPr>
          </w:p>
          <w:p w:rsidR="006C3811" w:rsidRPr="009E545A" w:rsidRDefault="006C3811" w:rsidP="005F55AA">
            <w:pPr>
              <w:spacing w:before="120"/>
              <w:rPr>
                <w:rFonts w:ascii="Times" w:hAnsi="Times" w:cs="Times"/>
                <w:sz w:val="18"/>
                <w:szCs w:val="18"/>
              </w:rPr>
            </w:pPr>
            <w:r>
              <w:rPr>
                <w:rFonts w:ascii="Times" w:hAnsi="Times" w:cs="Times"/>
                <w:sz w:val="18"/>
                <w:szCs w:val="18"/>
              </w:rPr>
              <w:t>NOTE: Airplane can be pressure refueled using the SMC’s.</w:t>
            </w:r>
          </w:p>
        </w:tc>
        <w:tc>
          <w:tcPr>
            <w:tcW w:w="2880" w:type="dxa"/>
            <w:tcBorders>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None required.</w:t>
            </w:r>
          </w:p>
        </w:tc>
        <w:tc>
          <w:tcPr>
            <w:tcW w:w="2520" w:type="dxa"/>
            <w:tcBorders>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None required.</w:t>
            </w:r>
          </w:p>
        </w:tc>
        <w:tc>
          <w:tcPr>
            <w:tcW w:w="2340" w:type="dxa"/>
            <w:tcBorders>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 xml:space="preserve">An Inoperative Placard will be placed on </w:t>
            </w:r>
            <w:r w:rsidRPr="009E545A">
              <w:rPr>
                <w:rFonts w:ascii="Times" w:hAnsi="Times" w:cs="Times"/>
                <w:bCs/>
                <w:sz w:val="18"/>
                <w:szCs w:val="18"/>
              </w:rPr>
              <w:t>Ground Service Control Panel</w:t>
            </w:r>
            <w:r w:rsidRPr="009E545A">
              <w:rPr>
                <w:rFonts w:ascii="Times" w:hAnsi="Times" w:cs="Times"/>
                <w:sz w:val="18"/>
                <w:szCs w:val="18"/>
              </w:rPr>
              <w:t xml:space="preserve"> and will be noted on ADLS.</w:t>
            </w:r>
          </w:p>
        </w:tc>
      </w:tr>
      <w:tr w:rsidR="006C3811" w:rsidRPr="009E545A" w:rsidTr="00856A84">
        <w:trPr>
          <w:cantSplit/>
        </w:trPr>
        <w:tc>
          <w:tcPr>
            <w:tcW w:w="2330" w:type="dxa"/>
            <w:tcBorders>
              <w:left w:val="single" w:sz="6" w:space="0" w:color="auto"/>
            </w:tcBorders>
          </w:tcPr>
          <w:p w:rsidR="006C3811" w:rsidRPr="009E545A" w:rsidRDefault="006C3811" w:rsidP="00856A84">
            <w:pPr>
              <w:tabs>
                <w:tab w:val="left" w:pos="440"/>
                <w:tab w:val="left" w:pos="2600"/>
              </w:tabs>
              <w:spacing w:before="120"/>
              <w:rPr>
                <w:rFonts w:ascii="Times" w:hAnsi="Times" w:cs="Times"/>
                <w:sz w:val="18"/>
                <w:szCs w:val="18"/>
              </w:rPr>
            </w:pPr>
            <w:r>
              <w:rPr>
                <w:rFonts w:ascii="Times" w:hAnsi="Times" w:cs="Times"/>
                <w:sz w:val="18"/>
                <w:szCs w:val="18"/>
              </w:rPr>
              <w:t>12</w:t>
            </w:r>
            <w:r w:rsidRPr="009E545A">
              <w:rPr>
                <w:rFonts w:ascii="Times" w:hAnsi="Times" w:cs="Times"/>
                <w:sz w:val="18"/>
                <w:szCs w:val="18"/>
              </w:rPr>
              <w:t>.</w:t>
            </w:r>
            <w:r w:rsidRPr="009E545A">
              <w:rPr>
                <w:rFonts w:ascii="Times" w:hAnsi="Times" w:cs="Times"/>
                <w:sz w:val="18"/>
                <w:szCs w:val="18"/>
              </w:rPr>
              <w:tab/>
              <w:t>Automatic Fueling</w:t>
            </w:r>
          </w:p>
          <w:p w:rsidR="006C3811" w:rsidRPr="009E545A" w:rsidRDefault="006C3811" w:rsidP="00856A84">
            <w:pPr>
              <w:tabs>
                <w:tab w:val="left" w:pos="440"/>
                <w:tab w:val="left" w:pos="2600"/>
              </w:tabs>
              <w:rPr>
                <w:rFonts w:ascii="Times" w:hAnsi="Times" w:cs="Times"/>
                <w:sz w:val="18"/>
                <w:szCs w:val="18"/>
              </w:rPr>
            </w:pPr>
            <w:r w:rsidRPr="009E545A">
              <w:rPr>
                <w:rFonts w:ascii="Times" w:hAnsi="Times" w:cs="Times"/>
                <w:sz w:val="18"/>
                <w:szCs w:val="18"/>
              </w:rPr>
              <w:tab/>
              <w:t>System</w:t>
            </w:r>
          </w:p>
        </w:tc>
        <w:tc>
          <w:tcPr>
            <w:tcW w:w="450" w:type="dxa"/>
            <w:tcBorders>
              <w:right w:val="single" w:sz="6" w:space="0" w:color="auto"/>
            </w:tcBorders>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D</w:t>
            </w:r>
          </w:p>
        </w:tc>
        <w:tc>
          <w:tcPr>
            <w:tcW w:w="360" w:type="dxa"/>
            <w:tcBorders>
              <w:right w:val="single" w:sz="6" w:space="0" w:color="auto"/>
            </w:tcBorders>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1</w:t>
            </w:r>
          </w:p>
        </w:tc>
        <w:tc>
          <w:tcPr>
            <w:tcW w:w="360" w:type="dxa"/>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0</w:t>
            </w:r>
          </w:p>
        </w:tc>
        <w:tc>
          <w:tcPr>
            <w:tcW w:w="3240" w:type="dxa"/>
            <w:tcBorders>
              <w:left w:val="single" w:sz="6" w:space="0" w:color="auto"/>
              <w:right w:val="single" w:sz="6" w:space="0" w:color="auto"/>
            </w:tcBorders>
          </w:tcPr>
          <w:p w:rsidR="006C3811" w:rsidRDefault="006C3811" w:rsidP="00856A84">
            <w:pPr>
              <w:spacing w:before="120"/>
              <w:ind w:left="720" w:hanging="720"/>
              <w:rPr>
                <w:rFonts w:ascii="Times" w:hAnsi="Times" w:cs="Times"/>
                <w:sz w:val="18"/>
                <w:szCs w:val="18"/>
              </w:rPr>
            </w:pPr>
          </w:p>
          <w:p w:rsidR="005F55AA" w:rsidRPr="009E545A" w:rsidRDefault="00564C0A" w:rsidP="005F55AA">
            <w:pPr>
              <w:spacing w:before="120"/>
              <w:rPr>
                <w:rFonts w:ascii="Times" w:hAnsi="Times" w:cs="Times"/>
                <w:sz w:val="18"/>
                <w:szCs w:val="18"/>
              </w:rPr>
            </w:pPr>
            <w:r>
              <w:rPr>
                <w:rFonts w:ascii="Times" w:hAnsi="Times" w:cs="Times"/>
                <w:sz w:val="18"/>
                <w:szCs w:val="18"/>
              </w:rPr>
              <w:t xml:space="preserve">NOTE: </w:t>
            </w:r>
            <w:r w:rsidR="00105DBA">
              <w:rPr>
                <w:rFonts w:ascii="Times" w:hAnsi="Times" w:cs="Times"/>
                <w:sz w:val="18"/>
                <w:szCs w:val="18"/>
              </w:rPr>
              <w:t xml:space="preserve">Both tanks can be filled using over wing refueling. </w:t>
            </w:r>
            <w:r>
              <w:rPr>
                <w:rFonts w:ascii="Times" w:hAnsi="Times" w:cs="Times"/>
                <w:sz w:val="18"/>
                <w:szCs w:val="18"/>
              </w:rPr>
              <w:t xml:space="preserve">Maximum over wing fuel load is approximately 43,650 lbs </w:t>
            </w:r>
            <w:r w:rsidR="00105DBA">
              <w:rPr>
                <w:rFonts w:ascii="Times" w:hAnsi="Times" w:cs="Times"/>
                <w:sz w:val="18"/>
                <w:szCs w:val="18"/>
              </w:rPr>
              <w:t>(</w:t>
            </w:r>
            <w:r>
              <w:rPr>
                <w:rFonts w:ascii="Times" w:hAnsi="Times" w:cs="Times"/>
                <w:sz w:val="18"/>
                <w:szCs w:val="18"/>
              </w:rPr>
              <w:t>19,840 kg</w:t>
            </w:r>
            <w:r w:rsidR="00105DBA">
              <w:rPr>
                <w:rFonts w:ascii="Times" w:hAnsi="Times" w:cs="Times"/>
                <w:sz w:val="18"/>
                <w:szCs w:val="18"/>
              </w:rPr>
              <w:t xml:space="preserve">) / </w:t>
            </w:r>
            <w:r>
              <w:rPr>
                <w:rFonts w:ascii="Times" w:hAnsi="Times" w:cs="Times"/>
                <w:sz w:val="18"/>
                <w:szCs w:val="18"/>
              </w:rPr>
              <w:t>6,476 gal (24,512 lit)</w:t>
            </w:r>
            <w:r w:rsidR="005F55AA">
              <w:rPr>
                <w:rFonts w:ascii="Times" w:hAnsi="Times" w:cs="Times"/>
                <w:sz w:val="18"/>
                <w:szCs w:val="18"/>
              </w:rPr>
              <w:t>.</w:t>
            </w:r>
          </w:p>
        </w:tc>
        <w:tc>
          <w:tcPr>
            <w:tcW w:w="2880" w:type="dxa"/>
            <w:tcBorders>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None required.</w:t>
            </w:r>
          </w:p>
        </w:tc>
        <w:tc>
          <w:tcPr>
            <w:tcW w:w="2520" w:type="dxa"/>
            <w:tcBorders>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None required.</w:t>
            </w:r>
          </w:p>
        </w:tc>
        <w:tc>
          <w:tcPr>
            <w:tcW w:w="2340" w:type="dxa"/>
            <w:tcBorders>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 xml:space="preserve">An Inoperative Placard will be placed on </w:t>
            </w:r>
            <w:r w:rsidRPr="009E545A">
              <w:rPr>
                <w:rFonts w:ascii="Times" w:hAnsi="Times" w:cs="Times"/>
                <w:bCs/>
                <w:sz w:val="18"/>
                <w:szCs w:val="18"/>
              </w:rPr>
              <w:t>Automatic Fueling System</w:t>
            </w:r>
            <w:r w:rsidRPr="009E545A">
              <w:rPr>
                <w:rFonts w:ascii="Times" w:hAnsi="Times" w:cs="Times"/>
                <w:sz w:val="18"/>
                <w:szCs w:val="18"/>
              </w:rPr>
              <w:t xml:space="preserve"> and will be noted on ADLS.</w:t>
            </w:r>
          </w:p>
        </w:tc>
      </w:tr>
      <w:tr w:rsidR="006C3811" w:rsidRPr="009E545A" w:rsidTr="00856A84">
        <w:trPr>
          <w:cantSplit/>
        </w:trPr>
        <w:tc>
          <w:tcPr>
            <w:tcW w:w="2330" w:type="dxa"/>
            <w:tcBorders>
              <w:left w:val="single" w:sz="6" w:space="0" w:color="auto"/>
              <w:bottom w:val="single" w:sz="6" w:space="0" w:color="auto"/>
            </w:tcBorders>
          </w:tcPr>
          <w:p w:rsidR="006C3811" w:rsidRPr="009E545A" w:rsidRDefault="006C3811" w:rsidP="00856A84">
            <w:pPr>
              <w:tabs>
                <w:tab w:val="left" w:pos="440"/>
                <w:tab w:val="left" w:pos="2600"/>
              </w:tabs>
              <w:spacing w:before="120"/>
              <w:rPr>
                <w:rFonts w:ascii="Times" w:hAnsi="Times" w:cs="Times"/>
                <w:sz w:val="18"/>
                <w:szCs w:val="18"/>
              </w:rPr>
            </w:pPr>
            <w:r>
              <w:rPr>
                <w:rFonts w:ascii="Times" w:hAnsi="Times" w:cs="Times"/>
                <w:sz w:val="18"/>
                <w:szCs w:val="18"/>
              </w:rPr>
              <w:t>13</w:t>
            </w:r>
            <w:r w:rsidRPr="009E545A">
              <w:rPr>
                <w:rFonts w:ascii="Times" w:hAnsi="Times" w:cs="Times"/>
                <w:sz w:val="18"/>
                <w:szCs w:val="18"/>
              </w:rPr>
              <w:t>.</w:t>
            </w:r>
            <w:r w:rsidRPr="009E545A">
              <w:rPr>
                <w:rFonts w:ascii="Times" w:hAnsi="Times" w:cs="Times"/>
                <w:sz w:val="18"/>
                <w:szCs w:val="18"/>
              </w:rPr>
              <w:tab/>
              <w:t>Fuel Cap Chains</w:t>
            </w:r>
          </w:p>
        </w:tc>
        <w:tc>
          <w:tcPr>
            <w:tcW w:w="450" w:type="dxa"/>
            <w:tcBorders>
              <w:bottom w:val="single" w:sz="6" w:space="0" w:color="auto"/>
              <w:right w:val="single" w:sz="6" w:space="0" w:color="auto"/>
            </w:tcBorders>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D</w:t>
            </w:r>
          </w:p>
        </w:tc>
        <w:tc>
          <w:tcPr>
            <w:tcW w:w="360" w:type="dxa"/>
            <w:tcBorders>
              <w:bottom w:val="single" w:sz="6" w:space="0" w:color="auto"/>
              <w:right w:val="single" w:sz="6" w:space="0" w:color="auto"/>
            </w:tcBorders>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w:t>
            </w:r>
          </w:p>
        </w:tc>
        <w:tc>
          <w:tcPr>
            <w:tcW w:w="360" w:type="dxa"/>
            <w:tcBorders>
              <w:bottom w:val="single" w:sz="6" w:space="0" w:color="auto"/>
            </w:tcBorders>
          </w:tcPr>
          <w:p w:rsidR="006C3811" w:rsidRPr="009E545A" w:rsidRDefault="006C3811" w:rsidP="00856A84">
            <w:pPr>
              <w:tabs>
                <w:tab w:val="left" w:pos="360"/>
              </w:tabs>
              <w:spacing w:before="120"/>
              <w:rPr>
                <w:rFonts w:ascii="Times" w:hAnsi="Times" w:cs="Times"/>
                <w:sz w:val="18"/>
                <w:szCs w:val="18"/>
              </w:rPr>
            </w:pPr>
            <w:r w:rsidRPr="009E545A">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6C3811" w:rsidRPr="009E545A" w:rsidRDefault="006C3811" w:rsidP="00856A84">
            <w:pPr>
              <w:spacing w:before="120"/>
              <w:ind w:left="20" w:hanging="20"/>
              <w:rPr>
                <w:rFonts w:ascii="Times" w:hAnsi="Times" w:cs="Times"/>
                <w:sz w:val="18"/>
                <w:szCs w:val="18"/>
              </w:rPr>
            </w:pPr>
          </w:p>
        </w:tc>
        <w:tc>
          <w:tcPr>
            <w:tcW w:w="2880" w:type="dxa"/>
            <w:tcBorders>
              <w:bottom w:val="single" w:sz="6" w:space="0" w:color="auto"/>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None required.</w:t>
            </w:r>
          </w:p>
        </w:tc>
        <w:tc>
          <w:tcPr>
            <w:tcW w:w="2520" w:type="dxa"/>
            <w:tcBorders>
              <w:bottom w:val="single" w:sz="6" w:space="0" w:color="auto"/>
              <w:right w:val="single" w:sz="6" w:space="0" w:color="auto"/>
            </w:tcBorders>
          </w:tcPr>
          <w:p w:rsidR="006C3811" w:rsidRPr="009E545A" w:rsidRDefault="006C3811" w:rsidP="00856A84">
            <w:pPr>
              <w:spacing w:before="120"/>
              <w:rPr>
                <w:rFonts w:ascii="Times" w:hAnsi="Times" w:cs="Times"/>
                <w:sz w:val="18"/>
                <w:szCs w:val="18"/>
              </w:rPr>
            </w:pPr>
            <w:r w:rsidRPr="009E545A">
              <w:rPr>
                <w:rFonts w:ascii="Times" w:hAnsi="Times" w:cs="Times"/>
                <w:sz w:val="18"/>
                <w:szCs w:val="18"/>
              </w:rPr>
              <w:t>None required.</w:t>
            </w:r>
          </w:p>
        </w:tc>
        <w:tc>
          <w:tcPr>
            <w:tcW w:w="2340" w:type="dxa"/>
            <w:tcBorders>
              <w:bottom w:val="single" w:sz="6" w:space="0" w:color="auto"/>
              <w:right w:val="single" w:sz="6" w:space="0" w:color="auto"/>
            </w:tcBorders>
          </w:tcPr>
          <w:p w:rsidR="006C3811" w:rsidRPr="009E545A" w:rsidRDefault="006C3811" w:rsidP="00856A84">
            <w:pPr>
              <w:spacing w:before="120" w:after="120"/>
              <w:rPr>
                <w:rFonts w:ascii="Times" w:hAnsi="Times" w:cs="Times"/>
                <w:sz w:val="18"/>
                <w:szCs w:val="18"/>
              </w:rPr>
            </w:pPr>
            <w:r w:rsidRPr="009E545A">
              <w:rPr>
                <w:rFonts w:ascii="Times" w:hAnsi="Times" w:cs="Times"/>
                <w:sz w:val="18"/>
                <w:szCs w:val="18"/>
              </w:rPr>
              <w:t>An Inoperative Placard will be placed in a prominent position to be seen by flight crew and will be noted on ADLS.</w:t>
            </w:r>
          </w:p>
        </w:tc>
      </w:tr>
    </w:tbl>
    <w:p w:rsidR="005F55AA" w:rsidRDefault="005F55AA" w:rsidP="00EA538C">
      <w:pPr>
        <w:jc w:val="center"/>
        <w:rPr>
          <w:sz w:val="22"/>
          <w:szCs w:val="22"/>
        </w:rPr>
        <w:sectPr w:rsidR="005F55AA" w:rsidSect="00EA538C">
          <w:headerReference w:type="default" r:id="rId118"/>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50"/>
        <w:gridCol w:w="360"/>
        <w:gridCol w:w="360"/>
        <w:gridCol w:w="3240"/>
        <w:gridCol w:w="2880"/>
        <w:gridCol w:w="2520"/>
        <w:gridCol w:w="2340"/>
      </w:tblGrid>
      <w:tr w:rsidR="005F55AA" w:rsidRPr="00D56602" w:rsidTr="00A33546">
        <w:trPr>
          <w:cantSplit/>
        </w:trPr>
        <w:tc>
          <w:tcPr>
            <w:tcW w:w="2330" w:type="dxa"/>
            <w:tcBorders>
              <w:top w:val="single" w:sz="4" w:space="0" w:color="auto"/>
              <w:left w:val="single" w:sz="6" w:space="0" w:color="auto"/>
            </w:tcBorders>
          </w:tcPr>
          <w:p w:rsidR="005F55AA" w:rsidRPr="00D56602" w:rsidRDefault="005F55AA" w:rsidP="00A33546">
            <w:pPr>
              <w:tabs>
                <w:tab w:val="left" w:pos="440"/>
                <w:tab w:val="left" w:pos="2730"/>
              </w:tabs>
              <w:ind w:right="-86"/>
              <w:rPr>
                <w:rFonts w:ascii="Times" w:hAnsi="Times" w:cs="Times"/>
                <w:sz w:val="18"/>
                <w:szCs w:val="18"/>
              </w:rPr>
            </w:pPr>
            <w:r w:rsidRPr="00D56602">
              <w:rPr>
                <w:rFonts w:ascii="Times" w:hAnsi="Times" w:cs="Times"/>
                <w:sz w:val="18"/>
                <w:szCs w:val="18"/>
              </w:rPr>
              <w:lastRenderedPageBreak/>
              <w:t>1</w:t>
            </w:r>
            <w:r>
              <w:rPr>
                <w:rFonts w:ascii="Times" w:hAnsi="Times" w:cs="Times"/>
                <w:sz w:val="18"/>
                <w:szCs w:val="18"/>
              </w:rPr>
              <w:t>4</w:t>
            </w:r>
            <w:r w:rsidRPr="00D56602">
              <w:rPr>
                <w:rFonts w:ascii="Times" w:hAnsi="Times" w:cs="Times"/>
                <w:sz w:val="18"/>
                <w:szCs w:val="18"/>
              </w:rPr>
              <w:t>.</w:t>
            </w:r>
            <w:r w:rsidRPr="00D56602">
              <w:rPr>
                <w:rFonts w:ascii="Times" w:hAnsi="Times" w:cs="Times"/>
                <w:sz w:val="18"/>
                <w:szCs w:val="18"/>
              </w:rPr>
              <w:tab/>
              <w:t>Single Point Refueling</w:t>
            </w:r>
          </w:p>
          <w:p w:rsidR="005F55AA" w:rsidRPr="00D56602" w:rsidRDefault="005F55AA" w:rsidP="00A33546">
            <w:pPr>
              <w:tabs>
                <w:tab w:val="left" w:pos="440"/>
              </w:tabs>
              <w:ind w:right="-80"/>
              <w:rPr>
                <w:rFonts w:ascii="Times" w:hAnsi="Times" w:cs="Times"/>
                <w:bCs/>
                <w:sz w:val="18"/>
                <w:szCs w:val="18"/>
              </w:rPr>
            </w:pPr>
            <w:r w:rsidRPr="00D56602">
              <w:rPr>
                <w:rFonts w:ascii="Times" w:hAnsi="Times" w:cs="Times"/>
                <w:sz w:val="18"/>
                <w:szCs w:val="18"/>
              </w:rPr>
              <w:tab/>
              <w:t>Cap</w:t>
            </w:r>
          </w:p>
        </w:tc>
        <w:tc>
          <w:tcPr>
            <w:tcW w:w="450" w:type="dxa"/>
            <w:tcBorders>
              <w:top w:val="single" w:sz="4" w:space="0" w:color="auto"/>
              <w:right w:val="single" w:sz="6" w:space="0" w:color="auto"/>
            </w:tcBorders>
          </w:tcPr>
          <w:p w:rsidR="005F55AA" w:rsidRPr="00D56602" w:rsidRDefault="005F55AA" w:rsidP="00A33546">
            <w:pPr>
              <w:tabs>
                <w:tab w:val="left" w:pos="360"/>
              </w:tabs>
              <w:rPr>
                <w:rFonts w:ascii="Times" w:hAnsi="Times" w:cs="Times"/>
                <w:sz w:val="18"/>
                <w:szCs w:val="18"/>
              </w:rPr>
            </w:pPr>
            <w:r w:rsidRPr="00D56602">
              <w:rPr>
                <w:rFonts w:ascii="Times" w:hAnsi="Times" w:cs="Times"/>
                <w:sz w:val="18"/>
                <w:szCs w:val="18"/>
              </w:rPr>
              <w:t>C</w:t>
            </w:r>
          </w:p>
        </w:tc>
        <w:tc>
          <w:tcPr>
            <w:tcW w:w="360" w:type="dxa"/>
            <w:tcBorders>
              <w:top w:val="single" w:sz="4" w:space="0" w:color="auto"/>
              <w:right w:val="single" w:sz="6" w:space="0" w:color="auto"/>
            </w:tcBorders>
          </w:tcPr>
          <w:p w:rsidR="005F55AA" w:rsidRPr="00D56602" w:rsidRDefault="005F55AA" w:rsidP="00A33546">
            <w:pPr>
              <w:tabs>
                <w:tab w:val="left" w:pos="360"/>
              </w:tabs>
              <w:rPr>
                <w:rFonts w:ascii="Times" w:hAnsi="Times" w:cs="Times"/>
                <w:sz w:val="18"/>
                <w:szCs w:val="18"/>
              </w:rPr>
            </w:pPr>
            <w:r w:rsidRPr="00D56602">
              <w:rPr>
                <w:rFonts w:ascii="Times" w:hAnsi="Times" w:cs="Times"/>
                <w:sz w:val="18"/>
                <w:szCs w:val="18"/>
              </w:rPr>
              <w:t>1</w:t>
            </w:r>
          </w:p>
        </w:tc>
        <w:tc>
          <w:tcPr>
            <w:tcW w:w="360" w:type="dxa"/>
            <w:tcBorders>
              <w:top w:val="single" w:sz="4" w:space="0" w:color="auto"/>
            </w:tcBorders>
          </w:tcPr>
          <w:p w:rsidR="005F55AA" w:rsidRPr="00D56602" w:rsidRDefault="005F55AA" w:rsidP="00A33546">
            <w:pPr>
              <w:tabs>
                <w:tab w:val="left" w:pos="360"/>
              </w:tabs>
              <w:rPr>
                <w:rFonts w:ascii="Times" w:hAnsi="Times" w:cs="Times"/>
                <w:sz w:val="18"/>
                <w:szCs w:val="18"/>
              </w:rPr>
            </w:pPr>
            <w:r w:rsidRPr="00D56602">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5F55AA" w:rsidRPr="00D56602" w:rsidRDefault="005F55AA" w:rsidP="00A33546">
            <w:pPr>
              <w:rPr>
                <w:rFonts w:ascii="Times" w:hAnsi="Times" w:cs="Times"/>
                <w:sz w:val="18"/>
                <w:szCs w:val="18"/>
              </w:rPr>
            </w:pPr>
            <w:r w:rsidRPr="00D56602">
              <w:rPr>
                <w:rFonts w:ascii="Times" w:hAnsi="Times" w:cs="Times"/>
                <w:sz w:val="18"/>
                <w:szCs w:val="18"/>
              </w:rPr>
              <w:t>May be inoperative or missing provided the single point refueling receptacle is checked for leaks before every takeoff.</w:t>
            </w:r>
          </w:p>
        </w:tc>
        <w:tc>
          <w:tcPr>
            <w:tcW w:w="2880" w:type="dxa"/>
            <w:tcBorders>
              <w:top w:val="single" w:sz="4" w:space="0" w:color="auto"/>
              <w:right w:val="single" w:sz="6" w:space="0" w:color="auto"/>
            </w:tcBorders>
          </w:tcPr>
          <w:p w:rsidR="005F55AA" w:rsidRPr="00D56602" w:rsidRDefault="005F55AA" w:rsidP="00A33546">
            <w:pPr>
              <w:rPr>
                <w:rFonts w:ascii="Times" w:hAnsi="Times" w:cs="Times"/>
                <w:sz w:val="18"/>
                <w:szCs w:val="18"/>
              </w:rPr>
            </w:pPr>
            <w:r w:rsidRPr="00D56602">
              <w:rPr>
                <w:rFonts w:ascii="Times" w:hAnsi="Times" w:cs="Times"/>
                <w:sz w:val="18"/>
                <w:szCs w:val="18"/>
              </w:rPr>
              <w:t>None required.</w:t>
            </w:r>
          </w:p>
        </w:tc>
        <w:tc>
          <w:tcPr>
            <w:tcW w:w="2520" w:type="dxa"/>
            <w:tcBorders>
              <w:top w:val="single" w:sz="4" w:space="0" w:color="auto"/>
              <w:right w:val="single" w:sz="6" w:space="0" w:color="auto"/>
            </w:tcBorders>
          </w:tcPr>
          <w:p w:rsidR="005F55AA" w:rsidRPr="00D56602" w:rsidRDefault="005F55AA" w:rsidP="00A33546">
            <w:pPr>
              <w:rPr>
                <w:rFonts w:ascii="Times" w:hAnsi="Times" w:cs="Times"/>
                <w:sz w:val="18"/>
                <w:szCs w:val="18"/>
              </w:rPr>
            </w:pPr>
            <w:r w:rsidRPr="00D56602">
              <w:rPr>
                <w:rFonts w:ascii="Times" w:hAnsi="Times" w:cs="Times"/>
                <w:sz w:val="18"/>
                <w:szCs w:val="18"/>
              </w:rPr>
              <w:t>None required.</w:t>
            </w:r>
          </w:p>
        </w:tc>
        <w:tc>
          <w:tcPr>
            <w:tcW w:w="2340" w:type="dxa"/>
            <w:tcBorders>
              <w:top w:val="single" w:sz="4" w:space="0" w:color="auto"/>
              <w:right w:val="single" w:sz="6" w:space="0" w:color="auto"/>
            </w:tcBorders>
          </w:tcPr>
          <w:p w:rsidR="005F55AA" w:rsidRPr="00D56602" w:rsidRDefault="005F55AA" w:rsidP="00A33546">
            <w:pPr>
              <w:rPr>
                <w:rFonts w:ascii="Times" w:hAnsi="Times" w:cs="Times"/>
                <w:sz w:val="18"/>
                <w:szCs w:val="18"/>
              </w:rPr>
            </w:pPr>
            <w:r w:rsidRPr="00D56602">
              <w:rPr>
                <w:rFonts w:ascii="Times" w:hAnsi="Times" w:cs="Times"/>
                <w:sz w:val="18"/>
                <w:szCs w:val="18"/>
              </w:rPr>
              <w:t>An Inoperative Placard will be placed in a prominent position to be seen by flight crew and will be noted on ADLS.</w:t>
            </w:r>
          </w:p>
        </w:tc>
      </w:tr>
      <w:tr w:rsidR="005F55AA" w:rsidRPr="00D56602" w:rsidTr="005F55AA">
        <w:trPr>
          <w:cantSplit/>
        </w:trPr>
        <w:tc>
          <w:tcPr>
            <w:tcW w:w="2330" w:type="dxa"/>
            <w:tcBorders>
              <w:left w:val="single" w:sz="6" w:space="0" w:color="auto"/>
            </w:tcBorders>
          </w:tcPr>
          <w:p w:rsidR="005F55AA" w:rsidRPr="00D56602" w:rsidRDefault="005F55AA" w:rsidP="00A33546">
            <w:pPr>
              <w:tabs>
                <w:tab w:val="left" w:pos="440"/>
                <w:tab w:val="left" w:pos="2730"/>
              </w:tabs>
              <w:spacing w:before="120"/>
              <w:ind w:right="-86"/>
              <w:rPr>
                <w:rFonts w:ascii="Times" w:hAnsi="Times" w:cs="Times"/>
                <w:sz w:val="18"/>
                <w:szCs w:val="18"/>
              </w:rPr>
            </w:pPr>
            <w:r>
              <w:rPr>
                <w:rFonts w:ascii="Times" w:hAnsi="Times" w:cs="Times"/>
                <w:sz w:val="18"/>
                <w:szCs w:val="18"/>
              </w:rPr>
              <w:t>15</w:t>
            </w:r>
            <w:r w:rsidRPr="00D56602">
              <w:rPr>
                <w:rFonts w:ascii="Times" w:hAnsi="Times" w:cs="Times"/>
                <w:sz w:val="18"/>
                <w:szCs w:val="18"/>
              </w:rPr>
              <w:t>.</w:t>
            </w:r>
            <w:r w:rsidRPr="00D56602">
              <w:rPr>
                <w:rFonts w:ascii="Times" w:hAnsi="Times" w:cs="Times"/>
                <w:sz w:val="18"/>
                <w:szCs w:val="18"/>
              </w:rPr>
              <w:tab/>
            </w:r>
            <w:r>
              <w:rPr>
                <w:rFonts w:ascii="Times" w:hAnsi="Times" w:cs="Times"/>
                <w:sz w:val="18"/>
                <w:szCs w:val="18"/>
              </w:rPr>
              <w:t>SMC REFUEL</w:t>
            </w:r>
          </w:p>
          <w:p w:rsidR="005F55AA" w:rsidRPr="00D56602" w:rsidRDefault="005F55AA" w:rsidP="00A33546">
            <w:pPr>
              <w:tabs>
                <w:tab w:val="left" w:pos="440"/>
                <w:tab w:val="left" w:pos="2730"/>
              </w:tabs>
              <w:ind w:right="-86"/>
              <w:rPr>
                <w:rFonts w:ascii="Times" w:hAnsi="Times" w:cs="Times"/>
                <w:sz w:val="18"/>
                <w:szCs w:val="18"/>
              </w:rPr>
            </w:pPr>
            <w:r>
              <w:rPr>
                <w:rFonts w:ascii="Times" w:hAnsi="Times" w:cs="Times"/>
                <w:sz w:val="18"/>
                <w:szCs w:val="18"/>
              </w:rPr>
              <w:tab/>
              <w:t>Control Menu</w:t>
            </w:r>
          </w:p>
        </w:tc>
        <w:tc>
          <w:tcPr>
            <w:tcW w:w="450" w:type="dxa"/>
            <w:tcBorders>
              <w:right w:val="single" w:sz="6" w:space="0" w:color="auto"/>
            </w:tcBorders>
          </w:tcPr>
          <w:p w:rsidR="005F55AA" w:rsidRPr="00D56602" w:rsidRDefault="005F55AA" w:rsidP="00A33546">
            <w:pPr>
              <w:tabs>
                <w:tab w:val="left" w:pos="360"/>
              </w:tabs>
              <w:spacing w:before="120"/>
              <w:rPr>
                <w:rFonts w:ascii="Times" w:hAnsi="Times" w:cs="Times"/>
                <w:sz w:val="18"/>
                <w:szCs w:val="18"/>
              </w:rPr>
            </w:pPr>
            <w:r>
              <w:rPr>
                <w:rFonts w:ascii="Times" w:hAnsi="Times" w:cs="Times"/>
                <w:sz w:val="18"/>
                <w:szCs w:val="18"/>
              </w:rPr>
              <w:t>D</w:t>
            </w:r>
          </w:p>
        </w:tc>
        <w:tc>
          <w:tcPr>
            <w:tcW w:w="360" w:type="dxa"/>
            <w:tcBorders>
              <w:right w:val="single" w:sz="6" w:space="0" w:color="auto"/>
            </w:tcBorders>
          </w:tcPr>
          <w:p w:rsidR="005F55AA" w:rsidRPr="00D56602" w:rsidRDefault="005F55AA" w:rsidP="00A33546">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5F55AA" w:rsidRPr="00D56602" w:rsidRDefault="005F55AA" w:rsidP="00A33546">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5F55AA" w:rsidRPr="00D56602" w:rsidRDefault="005F55AA" w:rsidP="00A33546">
            <w:pPr>
              <w:spacing w:before="120"/>
              <w:rPr>
                <w:rFonts w:ascii="Times" w:hAnsi="Times" w:cs="Times"/>
                <w:sz w:val="18"/>
                <w:szCs w:val="18"/>
              </w:rPr>
            </w:pPr>
            <w:r w:rsidRPr="00D56602">
              <w:rPr>
                <w:rFonts w:ascii="Times" w:hAnsi="Times" w:cs="Times"/>
                <w:sz w:val="18"/>
                <w:szCs w:val="18"/>
              </w:rPr>
              <w:t xml:space="preserve">May be inoperative provided the </w:t>
            </w:r>
            <w:r>
              <w:rPr>
                <w:rFonts w:ascii="Times" w:hAnsi="Times" w:cs="Times"/>
                <w:sz w:val="18"/>
                <w:szCs w:val="18"/>
              </w:rPr>
              <w:t>Ground Service Control Panel is operational.</w:t>
            </w:r>
          </w:p>
        </w:tc>
        <w:tc>
          <w:tcPr>
            <w:tcW w:w="2880" w:type="dxa"/>
            <w:tcBorders>
              <w:right w:val="single" w:sz="6" w:space="0" w:color="auto"/>
            </w:tcBorders>
          </w:tcPr>
          <w:p w:rsidR="005F55AA" w:rsidRPr="00D56602" w:rsidRDefault="005F55AA" w:rsidP="00A33546">
            <w:pPr>
              <w:spacing w:before="120"/>
              <w:rPr>
                <w:rFonts w:ascii="Times" w:hAnsi="Times" w:cs="Times"/>
                <w:sz w:val="18"/>
                <w:szCs w:val="18"/>
              </w:rPr>
            </w:pPr>
            <w:r w:rsidRPr="00D56602">
              <w:rPr>
                <w:rFonts w:ascii="Times" w:hAnsi="Times" w:cs="Times"/>
                <w:sz w:val="18"/>
                <w:szCs w:val="18"/>
              </w:rPr>
              <w:t>None required.</w:t>
            </w:r>
          </w:p>
        </w:tc>
        <w:tc>
          <w:tcPr>
            <w:tcW w:w="2520" w:type="dxa"/>
            <w:tcBorders>
              <w:right w:val="single" w:sz="6" w:space="0" w:color="auto"/>
            </w:tcBorders>
          </w:tcPr>
          <w:p w:rsidR="005F55AA" w:rsidRPr="00D56602" w:rsidRDefault="005F55AA" w:rsidP="00A33546">
            <w:pPr>
              <w:spacing w:before="120" w:after="120"/>
              <w:rPr>
                <w:rFonts w:ascii="Times" w:hAnsi="Times" w:cs="Times"/>
                <w:sz w:val="18"/>
                <w:szCs w:val="18"/>
              </w:rPr>
            </w:pPr>
            <w:r w:rsidRPr="00D56602">
              <w:rPr>
                <w:rFonts w:ascii="Times" w:hAnsi="Times" w:cs="Times"/>
                <w:sz w:val="18"/>
                <w:szCs w:val="18"/>
              </w:rPr>
              <w:t>None required.</w:t>
            </w:r>
          </w:p>
        </w:tc>
        <w:tc>
          <w:tcPr>
            <w:tcW w:w="2340" w:type="dxa"/>
            <w:tcBorders>
              <w:right w:val="single" w:sz="6" w:space="0" w:color="auto"/>
            </w:tcBorders>
          </w:tcPr>
          <w:p w:rsidR="005F55AA" w:rsidRPr="00D56602" w:rsidRDefault="005F55AA" w:rsidP="00A33546">
            <w:pPr>
              <w:spacing w:before="120"/>
              <w:rPr>
                <w:rFonts w:ascii="Times" w:hAnsi="Times" w:cs="Times"/>
                <w:sz w:val="18"/>
                <w:szCs w:val="18"/>
              </w:rPr>
            </w:pPr>
            <w:r w:rsidRPr="00D56602">
              <w:rPr>
                <w:rFonts w:ascii="Times" w:hAnsi="Times" w:cs="Times"/>
                <w:sz w:val="18"/>
                <w:szCs w:val="18"/>
              </w:rPr>
              <w:t>An Inoperative Placard will be placed in a prominent position to be seen by flight crew and will be noted on ADLS.</w:t>
            </w:r>
          </w:p>
        </w:tc>
      </w:tr>
      <w:tr w:rsidR="005F55AA" w:rsidRPr="00D56602" w:rsidTr="00A33546">
        <w:trPr>
          <w:cantSplit/>
        </w:trPr>
        <w:tc>
          <w:tcPr>
            <w:tcW w:w="2330" w:type="dxa"/>
            <w:tcBorders>
              <w:left w:val="single" w:sz="6" w:space="0" w:color="auto"/>
              <w:bottom w:val="single" w:sz="6" w:space="0" w:color="auto"/>
            </w:tcBorders>
          </w:tcPr>
          <w:p w:rsidR="005F55AA" w:rsidRDefault="005F55AA" w:rsidP="00A33546">
            <w:pPr>
              <w:tabs>
                <w:tab w:val="left" w:pos="440"/>
                <w:tab w:val="left" w:pos="2730"/>
              </w:tabs>
              <w:spacing w:before="120"/>
              <w:ind w:right="-86"/>
              <w:rPr>
                <w:rFonts w:ascii="Times" w:hAnsi="Times" w:cs="Times"/>
                <w:sz w:val="18"/>
                <w:szCs w:val="18"/>
              </w:rPr>
            </w:pPr>
          </w:p>
        </w:tc>
        <w:tc>
          <w:tcPr>
            <w:tcW w:w="450" w:type="dxa"/>
            <w:tcBorders>
              <w:bottom w:val="single" w:sz="6" w:space="0" w:color="auto"/>
              <w:right w:val="single" w:sz="6" w:space="0" w:color="auto"/>
            </w:tcBorders>
          </w:tcPr>
          <w:p w:rsidR="005F55AA" w:rsidRDefault="005F55AA" w:rsidP="00A33546">
            <w:pPr>
              <w:tabs>
                <w:tab w:val="left" w:pos="360"/>
              </w:tabs>
              <w:spacing w:before="120"/>
              <w:rPr>
                <w:rFonts w:ascii="Times" w:hAnsi="Times" w:cs="Times"/>
                <w:sz w:val="18"/>
                <w:szCs w:val="18"/>
              </w:rPr>
            </w:pPr>
          </w:p>
        </w:tc>
        <w:tc>
          <w:tcPr>
            <w:tcW w:w="360" w:type="dxa"/>
            <w:tcBorders>
              <w:bottom w:val="single" w:sz="6" w:space="0" w:color="auto"/>
              <w:right w:val="single" w:sz="6" w:space="0" w:color="auto"/>
            </w:tcBorders>
          </w:tcPr>
          <w:p w:rsidR="005F55AA" w:rsidRDefault="005F55AA" w:rsidP="00A33546">
            <w:pPr>
              <w:tabs>
                <w:tab w:val="left" w:pos="360"/>
              </w:tabs>
              <w:spacing w:before="120"/>
              <w:rPr>
                <w:rFonts w:ascii="Times" w:hAnsi="Times" w:cs="Times"/>
                <w:sz w:val="18"/>
                <w:szCs w:val="18"/>
              </w:rPr>
            </w:pPr>
          </w:p>
        </w:tc>
        <w:tc>
          <w:tcPr>
            <w:tcW w:w="360" w:type="dxa"/>
            <w:tcBorders>
              <w:bottom w:val="single" w:sz="6" w:space="0" w:color="auto"/>
            </w:tcBorders>
          </w:tcPr>
          <w:p w:rsidR="005F55AA" w:rsidRDefault="005F55AA" w:rsidP="00A33546">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5F55AA" w:rsidRPr="00D56602" w:rsidRDefault="005F55AA" w:rsidP="00A33546">
            <w:pPr>
              <w:spacing w:before="120"/>
              <w:rPr>
                <w:rFonts w:ascii="Times" w:hAnsi="Times" w:cs="Times"/>
                <w:sz w:val="18"/>
                <w:szCs w:val="18"/>
              </w:rPr>
            </w:pPr>
          </w:p>
        </w:tc>
        <w:tc>
          <w:tcPr>
            <w:tcW w:w="2880" w:type="dxa"/>
            <w:tcBorders>
              <w:bottom w:val="single" w:sz="6" w:space="0" w:color="auto"/>
              <w:right w:val="single" w:sz="6" w:space="0" w:color="auto"/>
            </w:tcBorders>
          </w:tcPr>
          <w:p w:rsidR="005F55AA" w:rsidRPr="00D56602" w:rsidRDefault="005F55AA" w:rsidP="00A33546">
            <w:pPr>
              <w:spacing w:before="120"/>
              <w:rPr>
                <w:rFonts w:ascii="Times" w:hAnsi="Times" w:cs="Times"/>
                <w:sz w:val="18"/>
                <w:szCs w:val="18"/>
              </w:rPr>
            </w:pPr>
          </w:p>
        </w:tc>
        <w:tc>
          <w:tcPr>
            <w:tcW w:w="2520" w:type="dxa"/>
            <w:tcBorders>
              <w:bottom w:val="single" w:sz="6" w:space="0" w:color="auto"/>
              <w:right w:val="single" w:sz="6" w:space="0" w:color="auto"/>
            </w:tcBorders>
          </w:tcPr>
          <w:p w:rsidR="005F55AA" w:rsidRPr="00D56602" w:rsidRDefault="005F55AA" w:rsidP="00A33546">
            <w:pPr>
              <w:spacing w:before="120" w:after="120"/>
              <w:rPr>
                <w:rFonts w:ascii="Times" w:hAnsi="Times" w:cs="Times"/>
                <w:sz w:val="18"/>
                <w:szCs w:val="18"/>
              </w:rPr>
            </w:pPr>
          </w:p>
        </w:tc>
        <w:tc>
          <w:tcPr>
            <w:tcW w:w="2340" w:type="dxa"/>
            <w:tcBorders>
              <w:bottom w:val="single" w:sz="6" w:space="0" w:color="auto"/>
              <w:right w:val="single" w:sz="6" w:space="0" w:color="auto"/>
            </w:tcBorders>
          </w:tcPr>
          <w:p w:rsidR="005F55AA" w:rsidRPr="00D56602" w:rsidRDefault="005F55AA" w:rsidP="00A33546">
            <w:pPr>
              <w:spacing w:before="120"/>
              <w:rPr>
                <w:rFonts w:ascii="Times" w:hAnsi="Times" w:cs="Times"/>
                <w:sz w:val="18"/>
                <w:szCs w:val="18"/>
              </w:rPr>
            </w:pPr>
          </w:p>
        </w:tc>
      </w:tr>
    </w:tbl>
    <w:p w:rsidR="00452ACC" w:rsidRDefault="00452ACC" w:rsidP="00EA538C">
      <w:pPr>
        <w:jc w:val="center"/>
        <w:rPr>
          <w:sz w:val="22"/>
          <w:szCs w:val="22"/>
        </w:rPr>
        <w:sectPr w:rsidR="00452ACC" w:rsidSect="00EA538C">
          <w:headerReference w:type="default" r:id="rId119"/>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329D6" w:rsidRPr="00C31E73" w:rsidTr="00C06E08">
        <w:trPr>
          <w:cantSplit/>
        </w:trPr>
        <w:tc>
          <w:tcPr>
            <w:tcW w:w="2330" w:type="dxa"/>
            <w:tcBorders>
              <w:top w:val="single" w:sz="4" w:space="0" w:color="auto"/>
              <w:left w:val="single" w:sz="6" w:space="0" w:color="auto"/>
            </w:tcBorders>
          </w:tcPr>
          <w:p w:rsidR="00F329D6" w:rsidRPr="00C31E73" w:rsidRDefault="00F329D6" w:rsidP="00C06E08">
            <w:pPr>
              <w:tabs>
                <w:tab w:val="left" w:pos="440"/>
                <w:tab w:val="left" w:pos="2600"/>
              </w:tabs>
              <w:ind w:left="86"/>
              <w:rPr>
                <w:rFonts w:ascii="Times" w:hAnsi="Times" w:cs="Times"/>
                <w:sz w:val="18"/>
                <w:szCs w:val="18"/>
              </w:rPr>
            </w:pPr>
            <w:r w:rsidRPr="00C31E73">
              <w:rPr>
                <w:rFonts w:ascii="Times" w:hAnsi="Times" w:cs="Times"/>
                <w:sz w:val="18"/>
                <w:szCs w:val="18"/>
              </w:rPr>
              <w:lastRenderedPageBreak/>
              <w:t>1.</w:t>
            </w:r>
            <w:r w:rsidRPr="00C31E73">
              <w:rPr>
                <w:rFonts w:ascii="Times" w:hAnsi="Times" w:cs="Times"/>
                <w:sz w:val="18"/>
                <w:szCs w:val="18"/>
              </w:rPr>
              <w:tab/>
              <w:t>Brake Accumulator</w:t>
            </w:r>
          </w:p>
          <w:p w:rsidR="00F329D6" w:rsidRPr="00C31E73" w:rsidRDefault="00F329D6" w:rsidP="00C06E08">
            <w:pPr>
              <w:tabs>
                <w:tab w:val="left" w:pos="2600"/>
              </w:tabs>
              <w:ind w:left="440"/>
              <w:rPr>
                <w:rFonts w:ascii="Times" w:hAnsi="Times" w:cs="Times"/>
                <w:sz w:val="18"/>
                <w:szCs w:val="18"/>
              </w:rPr>
            </w:pPr>
            <w:r w:rsidRPr="00C31E73">
              <w:rPr>
                <w:rFonts w:ascii="Times" w:hAnsi="Times" w:cs="Times"/>
                <w:sz w:val="18"/>
                <w:szCs w:val="18"/>
              </w:rPr>
              <w:t>Pressure Gauge</w:t>
            </w:r>
            <w:r w:rsidR="00F46128">
              <w:rPr>
                <w:rFonts w:ascii="Times" w:hAnsi="Times" w:cs="Times"/>
                <w:sz w:val="18"/>
                <w:szCs w:val="18"/>
              </w:rPr>
              <w:t>s</w:t>
            </w:r>
          </w:p>
          <w:p w:rsidR="00F329D6" w:rsidRPr="00C31E73" w:rsidRDefault="00F46128" w:rsidP="00F46128">
            <w:pPr>
              <w:tabs>
                <w:tab w:val="left" w:pos="2600"/>
              </w:tabs>
              <w:ind w:left="440"/>
              <w:rPr>
                <w:rFonts w:ascii="Times" w:hAnsi="Times" w:cs="Times"/>
                <w:sz w:val="18"/>
                <w:szCs w:val="18"/>
              </w:rPr>
            </w:pPr>
            <w:r>
              <w:rPr>
                <w:rFonts w:ascii="Times" w:hAnsi="Times" w:cs="Times"/>
                <w:sz w:val="18"/>
                <w:szCs w:val="18"/>
              </w:rPr>
              <w:t xml:space="preserve">(Main </w:t>
            </w:r>
            <w:proofErr w:type="spellStart"/>
            <w:r>
              <w:rPr>
                <w:rFonts w:ascii="Times" w:hAnsi="Times" w:cs="Times"/>
                <w:sz w:val="18"/>
                <w:szCs w:val="18"/>
              </w:rPr>
              <w:t>Wheelw</w:t>
            </w:r>
            <w:r w:rsidR="00F329D6" w:rsidRPr="00C31E73">
              <w:rPr>
                <w:rFonts w:ascii="Times" w:hAnsi="Times" w:cs="Times"/>
                <w:sz w:val="18"/>
                <w:szCs w:val="18"/>
              </w:rPr>
              <w:t>ell</w:t>
            </w:r>
            <w:proofErr w:type="spellEnd"/>
            <w:r w:rsidR="00F329D6" w:rsidRPr="00C31E73">
              <w:rPr>
                <w:rFonts w:ascii="Times" w:hAnsi="Times" w:cs="Times"/>
                <w:sz w:val="18"/>
                <w:szCs w:val="18"/>
              </w:rPr>
              <w:t>)</w:t>
            </w:r>
          </w:p>
        </w:tc>
        <w:tc>
          <w:tcPr>
            <w:tcW w:w="440" w:type="dxa"/>
            <w:tcBorders>
              <w:top w:val="single" w:sz="4" w:space="0" w:color="auto"/>
              <w:right w:val="single" w:sz="4" w:space="0" w:color="auto"/>
            </w:tcBorders>
          </w:tcPr>
          <w:p w:rsidR="00F329D6" w:rsidRPr="00C31E73" w:rsidRDefault="00F329D6" w:rsidP="00C06E08">
            <w:pPr>
              <w:tabs>
                <w:tab w:val="left" w:pos="360"/>
              </w:tabs>
              <w:rPr>
                <w:rFonts w:ascii="Times" w:hAnsi="Times" w:cs="Times"/>
                <w:sz w:val="18"/>
                <w:szCs w:val="18"/>
              </w:rPr>
            </w:pPr>
            <w:r w:rsidRPr="00C31E73">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F329D6" w:rsidRPr="00C31E73" w:rsidRDefault="00F46128" w:rsidP="00C06E08">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tcBorders>
          </w:tcPr>
          <w:p w:rsidR="00F329D6" w:rsidRPr="00C31E73" w:rsidRDefault="00F329D6" w:rsidP="00C06E08">
            <w:pPr>
              <w:tabs>
                <w:tab w:val="left" w:pos="360"/>
              </w:tabs>
              <w:rPr>
                <w:rFonts w:ascii="Times" w:hAnsi="Times" w:cs="Times"/>
                <w:sz w:val="18"/>
                <w:szCs w:val="18"/>
              </w:rPr>
            </w:pPr>
            <w:r w:rsidRPr="00C31E73">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F46128" w:rsidRPr="00C31E73" w:rsidRDefault="00F46128" w:rsidP="00F46128">
            <w:pPr>
              <w:rPr>
                <w:rFonts w:ascii="Times" w:hAnsi="Times" w:cs="Times"/>
                <w:sz w:val="18"/>
                <w:szCs w:val="18"/>
              </w:rPr>
            </w:pPr>
            <w:r w:rsidRPr="00C31E73">
              <w:rPr>
                <w:rFonts w:ascii="Times" w:hAnsi="Times" w:cs="Times"/>
                <w:sz w:val="18"/>
                <w:szCs w:val="18"/>
              </w:rPr>
              <w:t>May be inoperative provided:</w:t>
            </w:r>
          </w:p>
          <w:p w:rsidR="00F46128" w:rsidRPr="00C31E73" w:rsidRDefault="00F46128" w:rsidP="00F46128">
            <w:pPr>
              <w:ind w:left="460" w:hanging="360"/>
              <w:rPr>
                <w:rFonts w:ascii="Times" w:hAnsi="Times" w:cs="Times"/>
                <w:sz w:val="18"/>
                <w:szCs w:val="18"/>
              </w:rPr>
            </w:pPr>
            <w:r w:rsidRPr="00C31E73">
              <w:rPr>
                <w:rFonts w:ascii="Times" w:hAnsi="Times" w:cs="Times"/>
                <w:sz w:val="18"/>
                <w:szCs w:val="18"/>
              </w:rPr>
              <w:t>a)</w:t>
            </w:r>
            <w:r w:rsidRPr="00C31E73">
              <w:rPr>
                <w:rFonts w:ascii="Times" w:hAnsi="Times" w:cs="Times"/>
                <w:sz w:val="18"/>
                <w:szCs w:val="18"/>
              </w:rPr>
              <w:tab/>
            </w:r>
            <w:r>
              <w:rPr>
                <w:rFonts w:ascii="Times" w:hAnsi="Times" w:cs="Times"/>
                <w:sz w:val="18"/>
                <w:szCs w:val="18"/>
              </w:rPr>
              <w:t xml:space="preserve">Cockpit Brake Accumulator </w:t>
            </w:r>
            <w:r w:rsidRPr="00C31E73">
              <w:rPr>
                <w:rFonts w:ascii="Times" w:hAnsi="Times" w:cs="Times"/>
                <w:sz w:val="18"/>
                <w:szCs w:val="18"/>
              </w:rPr>
              <w:t xml:space="preserve">Pressure </w:t>
            </w:r>
            <w:r>
              <w:rPr>
                <w:rFonts w:ascii="Times" w:hAnsi="Times" w:cs="Times"/>
                <w:sz w:val="18"/>
                <w:szCs w:val="18"/>
              </w:rPr>
              <w:t>I</w:t>
            </w:r>
            <w:r w:rsidRPr="00C31E73">
              <w:rPr>
                <w:rFonts w:ascii="Times" w:hAnsi="Times" w:cs="Times"/>
                <w:sz w:val="18"/>
                <w:szCs w:val="18"/>
              </w:rPr>
              <w:t>ndicato</w:t>
            </w:r>
            <w:r>
              <w:rPr>
                <w:rFonts w:ascii="Times" w:hAnsi="Times" w:cs="Times"/>
                <w:sz w:val="18"/>
                <w:szCs w:val="18"/>
              </w:rPr>
              <w:t>r (BAPI)</w:t>
            </w:r>
            <w:r w:rsidRPr="00C31E73">
              <w:rPr>
                <w:rFonts w:ascii="Times" w:hAnsi="Times" w:cs="Times"/>
                <w:sz w:val="18"/>
                <w:szCs w:val="18"/>
              </w:rPr>
              <w:t xml:space="preserve"> is operative,</w:t>
            </w:r>
            <w:r>
              <w:rPr>
                <w:rFonts w:ascii="Times" w:hAnsi="Times" w:cs="Times"/>
                <w:sz w:val="18"/>
                <w:szCs w:val="18"/>
              </w:rPr>
              <w:t xml:space="preserve"> and</w:t>
            </w:r>
          </w:p>
          <w:p w:rsidR="00F329D6" w:rsidRPr="00C31E73" w:rsidRDefault="00F46128" w:rsidP="00F46128">
            <w:pPr>
              <w:ind w:left="460" w:hanging="360"/>
              <w:rPr>
                <w:rFonts w:ascii="Times" w:hAnsi="Times" w:cs="Times"/>
                <w:sz w:val="18"/>
                <w:szCs w:val="18"/>
              </w:rPr>
            </w:pPr>
            <w:r>
              <w:rPr>
                <w:rFonts w:ascii="Times" w:hAnsi="Times" w:cs="Times"/>
                <w:sz w:val="18"/>
                <w:szCs w:val="18"/>
              </w:rPr>
              <w:t>b)</w:t>
            </w:r>
            <w:r>
              <w:rPr>
                <w:rFonts w:ascii="Times" w:hAnsi="Times" w:cs="Times"/>
                <w:sz w:val="18"/>
                <w:szCs w:val="18"/>
              </w:rPr>
              <w:tab/>
              <w:t>Brake Synoptic Page Accumulator Indication is operative</w:t>
            </w:r>
            <w:r w:rsidRPr="00C31E73">
              <w:rPr>
                <w:rFonts w:ascii="Times" w:hAnsi="Times" w:cs="Times"/>
                <w:sz w:val="18"/>
                <w:szCs w:val="18"/>
              </w:rPr>
              <w:t>.</w:t>
            </w:r>
          </w:p>
        </w:tc>
        <w:tc>
          <w:tcPr>
            <w:tcW w:w="2880" w:type="dxa"/>
            <w:tcBorders>
              <w:top w:val="single" w:sz="4" w:space="0" w:color="auto"/>
              <w:right w:val="single" w:sz="6" w:space="0" w:color="auto"/>
            </w:tcBorders>
          </w:tcPr>
          <w:p w:rsidR="00F329D6" w:rsidRPr="00C31E73" w:rsidRDefault="00F329D6" w:rsidP="00C06E08">
            <w:pPr>
              <w:rPr>
                <w:rFonts w:ascii="Times" w:hAnsi="Times" w:cs="Times"/>
                <w:sz w:val="18"/>
                <w:szCs w:val="18"/>
              </w:rPr>
            </w:pPr>
            <w:r w:rsidRPr="00C31E73">
              <w:rPr>
                <w:rFonts w:ascii="Times" w:hAnsi="Times" w:cs="Times"/>
                <w:sz w:val="18"/>
                <w:szCs w:val="18"/>
              </w:rPr>
              <w:t>None required.</w:t>
            </w:r>
          </w:p>
        </w:tc>
        <w:tc>
          <w:tcPr>
            <w:tcW w:w="2520" w:type="dxa"/>
            <w:tcBorders>
              <w:top w:val="single" w:sz="4" w:space="0" w:color="auto"/>
              <w:right w:val="single" w:sz="6" w:space="0" w:color="auto"/>
            </w:tcBorders>
          </w:tcPr>
          <w:p w:rsidR="00F329D6" w:rsidRPr="00C31E73" w:rsidRDefault="00F329D6" w:rsidP="00C06E08">
            <w:pPr>
              <w:rPr>
                <w:rFonts w:ascii="Times" w:hAnsi="Times" w:cs="Times"/>
                <w:sz w:val="18"/>
                <w:szCs w:val="18"/>
              </w:rPr>
            </w:pPr>
            <w:r w:rsidRPr="00C31E73">
              <w:rPr>
                <w:rFonts w:ascii="Times" w:hAnsi="Times" w:cs="Times"/>
                <w:sz w:val="18"/>
                <w:szCs w:val="18"/>
              </w:rPr>
              <w:t>None required.</w:t>
            </w:r>
          </w:p>
        </w:tc>
        <w:tc>
          <w:tcPr>
            <w:tcW w:w="2340" w:type="dxa"/>
            <w:tcBorders>
              <w:top w:val="single" w:sz="4" w:space="0" w:color="auto"/>
              <w:right w:val="single" w:sz="6" w:space="0" w:color="auto"/>
            </w:tcBorders>
          </w:tcPr>
          <w:p w:rsidR="00F329D6" w:rsidRPr="00C31E73" w:rsidRDefault="00F329D6" w:rsidP="00C06E08">
            <w:pPr>
              <w:rPr>
                <w:rFonts w:ascii="Times" w:hAnsi="Times" w:cs="Times"/>
                <w:sz w:val="18"/>
                <w:szCs w:val="18"/>
              </w:rPr>
            </w:pPr>
            <w:r w:rsidRPr="00C31E73">
              <w:rPr>
                <w:rFonts w:ascii="Times" w:hAnsi="Times" w:cs="Times"/>
                <w:sz w:val="18"/>
                <w:szCs w:val="18"/>
              </w:rPr>
              <w:t xml:space="preserve">An Inoperative Placard will be placed on face of </w:t>
            </w:r>
            <w:r w:rsidRPr="00C31E73">
              <w:rPr>
                <w:rFonts w:ascii="Times" w:hAnsi="Times" w:cs="Times"/>
                <w:bCs/>
                <w:sz w:val="18"/>
                <w:szCs w:val="18"/>
              </w:rPr>
              <w:t xml:space="preserve">Accumulator Pressure Indicator </w:t>
            </w:r>
            <w:r w:rsidRPr="00C31E73">
              <w:rPr>
                <w:rFonts w:ascii="Times" w:hAnsi="Times" w:cs="Times"/>
                <w:sz w:val="18"/>
                <w:szCs w:val="18"/>
              </w:rPr>
              <w:t>and will be noted on ADLS.</w:t>
            </w:r>
          </w:p>
        </w:tc>
      </w:tr>
      <w:tr w:rsidR="00F329D6" w:rsidRPr="00C31E73" w:rsidTr="00C06E08">
        <w:trPr>
          <w:cantSplit/>
        </w:trPr>
        <w:tc>
          <w:tcPr>
            <w:tcW w:w="2330" w:type="dxa"/>
            <w:tcBorders>
              <w:left w:val="single" w:sz="6" w:space="0" w:color="auto"/>
            </w:tcBorders>
          </w:tcPr>
          <w:p w:rsidR="00F329D6" w:rsidRPr="00C31E73" w:rsidRDefault="00F329D6" w:rsidP="00C06E08">
            <w:pPr>
              <w:tabs>
                <w:tab w:val="left" w:pos="440"/>
                <w:tab w:val="left" w:pos="2600"/>
              </w:tabs>
              <w:spacing w:before="240"/>
              <w:ind w:left="86"/>
              <w:rPr>
                <w:rFonts w:ascii="Times" w:hAnsi="Times" w:cs="Times"/>
                <w:sz w:val="18"/>
                <w:szCs w:val="18"/>
              </w:rPr>
            </w:pPr>
            <w:r w:rsidRPr="00C31E73">
              <w:rPr>
                <w:rFonts w:ascii="Times" w:hAnsi="Times" w:cs="Times"/>
                <w:sz w:val="18"/>
                <w:szCs w:val="18"/>
              </w:rPr>
              <w:t>2.</w:t>
            </w:r>
            <w:r w:rsidRPr="00C31E73">
              <w:rPr>
                <w:rFonts w:ascii="Times" w:hAnsi="Times" w:cs="Times"/>
                <w:sz w:val="18"/>
                <w:szCs w:val="18"/>
              </w:rPr>
              <w:tab/>
              <w:t>Auxiliary Hydraulic</w:t>
            </w:r>
          </w:p>
          <w:p w:rsidR="00F329D6" w:rsidRPr="00C31E73" w:rsidRDefault="00F329D6" w:rsidP="00C06E08">
            <w:pPr>
              <w:tabs>
                <w:tab w:val="left" w:pos="2600"/>
              </w:tabs>
              <w:ind w:left="440"/>
              <w:rPr>
                <w:rFonts w:ascii="Times" w:hAnsi="Times" w:cs="Times"/>
                <w:sz w:val="18"/>
                <w:szCs w:val="18"/>
              </w:rPr>
            </w:pPr>
            <w:r w:rsidRPr="00C31E73">
              <w:rPr>
                <w:rFonts w:ascii="Times" w:hAnsi="Times" w:cs="Times"/>
                <w:sz w:val="18"/>
                <w:szCs w:val="18"/>
              </w:rPr>
              <w:t>Pump Pressure Indicat</w:t>
            </w:r>
            <w:r w:rsidR="00FD770C">
              <w:rPr>
                <w:rFonts w:ascii="Times" w:hAnsi="Times" w:cs="Times"/>
                <w:sz w:val="18"/>
                <w:szCs w:val="18"/>
              </w:rPr>
              <w:t>ion</w:t>
            </w:r>
          </w:p>
        </w:tc>
        <w:tc>
          <w:tcPr>
            <w:tcW w:w="440" w:type="dxa"/>
            <w:tcBorders>
              <w:right w:val="single" w:sz="4" w:space="0" w:color="auto"/>
            </w:tcBorders>
          </w:tcPr>
          <w:p w:rsidR="00F329D6" w:rsidRPr="00C31E73" w:rsidRDefault="00F329D6" w:rsidP="00C06E08">
            <w:pPr>
              <w:tabs>
                <w:tab w:val="left" w:pos="360"/>
              </w:tabs>
              <w:spacing w:before="240"/>
              <w:rPr>
                <w:rFonts w:ascii="Times" w:hAnsi="Times" w:cs="Times"/>
                <w:sz w:val="18"/>
                <w:szCs w:val="18"/>
              </w:rPr>
            </w:pPr>
            <w:r w:rsidRPr="00C31E73">
              <w:rPr>
                <w:rFonts w:ascii="Times" w:hAnsi="Times" w:cs="Times"/>
                <w:sz w:val="18"/>
                <w:szCs w:val="18"/>
              </w:rPr>
              <w:t>C</w:t>
            </w:r>
          </w:p>
        </w:tc>
        <w:tc>
          <w:tcPr>
            <w:tcW w:w="370" w:type="dxa"/>
            <w:tcBorders>
              <w:left w:val="single" w:sz="4" w:space="0" w:color="auto"/>
              <w:right w:val="single" w:sz="6" w:space="0" w:color="auto"/>
            </w:tcBorders>
          </w:tcPr>
          <w:p w:rsidR="00F329D6" w:rsidRPr="00C31E73" w:rsidRDefault="00F329D6" w:rsidP="00C06E08">
            <w:pPr>
              <w:tabs>
                <w:tab w:val="left" w:pos="360"/>
              </w:tabs>
              <w:spacing w:before="240"/>
              <w:rPr>
                <w:rFonts w:ascii="Times" w:hAnsi="Times" w:cs="Times"/>
                <w:sz w:val="18"/>
                <w:szCs w:val="18"/>
              </w:rPr>
            </w:pPr>
            <w:r w:rsidRPr="00C31E73">
              <w:rPr>
                <w:rFonts w:ascii="Times" w:hAnsi="Times" w:cs="Times"/>
                <w:sz w:val="18"/>
                <w:szCs w:val="18"/>
              </w:rPr>
              <w:t>1</w:t>
            </w:r>
          </w:p>
        </w:tc>
        <w:tc>
          <w:tcPr>
            <w:tcW w:w="360" w:type="dxa"/>
          </w:tcPr>
          <w:p w:rsidR="00F329D6" w:rsidRPr="00C31E73" w:rsidRDefault="00F329D6" w:rsidP="00C06E08">
            <w:pPr>
              <w:tabs>
                <w:tab w:val="left" w:pos="360"/>
              </w:tabs>
              <w:spacing w:before="240"/>
              <w:rPr>
                <w:rFonts w:ascii="Times" w:hAnsi="Times" w:cs="Times"/>
                <w:sz w:val="18"/>
                <w:szCs w:val="18"/>
              </w:rPr>
            </w:pPr>
            <w:r w:rsidRPr="00C31E73">
              <w:rPr>
                <w:rFonts w:ascii="Times" w:hAnsi="Times" w:cs="Times"/>
                <w:sz w:val="18"/>
                <w:szCs w:val="18"/>
              </w:rPr>
              <w:t>0</w:t>
            </w:r>
          </w:p>
        </w:tc>
        <w:tc>
          <w:tcPr>
            <w:tcW w:w="3240" w:type="dxa"/>
            <w:tcBorders>
              <w:left w:val="single" w:sz="6" w:space="0" w:color="auto"/>
              <w:right w:val="single" w:sz="6" w:space="0" w:color="auto"/>
            </w:tcBorders>
          </w:tcPr>
          <w:p w:rsidR="007D3287" w:rsidRDefault="00F329D6" w:rsidP="007D3287">
            <w:pPr>
              <w:spacing w:before="240"/>
              <w:rPr>
                <w:rFonts w:ascii="Times" w:hAnsi="Times" w:cs="Times"/>
                <w:sz w:val="18"/>
                <w:szCs w:val="18"/>
              </w:rPr>
            </w:pPr>
            <w:r w:rsidRPr="00C31E73">
              <w:rPr>
                <w:rFonts w:ascii="Times" w:hAnsi="Times" w:cs="Times"/>
                <w:sz w:val="18"/>
                <w:szCs w:val="18"/>
              </w:rPr>
              <w:t>May be inoperative provided</w:t>
            </w:r>
            <w:r w:rsidR="007D3287">
              <w:rPr>
                <w:rFonts w:ascii="Times" w:hAnsi="Times" w:cs="Times"/>
                <w:sz w:val="18"/>
                <w:szCs w:val="18"/>
              </w:rPr>
              <w:t>:</w:t>
            </w:r>
          </w:p>
          <w:p w:rsidR="00540512" w:rsidRDefault="007D3287" w:rsidP="007D3287">
            <w:pPr>
              <w:numPr>
                <w:ilvl w:val="0"/>
                <w:numId w:val="91"/>
              </w:numPr>
              <w:ind w:left="460"/>
              <w:rPr>
                <w:rFonts w:ascii="Times" w:hAnsi="Times" w:cs="Times"/>
                <w:sz w:val="18"/>
                <w:szCs w:val="18"/>
              </w:rPr>
            </w:pPr>
            <w:r>
              <w:rPr>
                <w:rFonts w:ascii="Times" w:hAnsi="Times" w:cs="Times"/>
                <w:sz w:val="18"/>
                <w:szCs w:val="18"/>
              </w:rPr>
              <w:t>C</w:t>
            </w:r>
            <w:r w:rsidR="00F329D6" w:rsidRPr="00C31E73">
              <w:rPr>
                <w:rFonts w:ascii="Times" w:hAnsi="Times" w:cs="Times"/>
                <w:sz w:val="18"/>
                <w:szCs w:val="18"/>
              </w:rPr>
              <w:t xml:space="preserve">ockpit Brake Accumulator Pressure </w:t>
            </w:r>
            <w:r w:rsidR="006725B3">
              <w:rPr>
                <w:rFonts w:ascii="Times" w:hAnsi="Times" w:cs="Times"/>
                <w:sz w:val="18"/>
                <w:szCs w:val="18"/>
              </w:rPr>
              <w:t>indicator (BAPI) is operative</w:t>
            </w:r>
            <w:r>
              <w:rPr>
                <w:rFonts w:ascii="Times" w:hAnsi="Times" w:cs="Times"/>
                <w:sz w:val="18"/>
                <w:szCs w:val="18"/>
              </w:rPr>
              <w:t>, and</w:t>
            </w:r>
          </w:p>
          <w:p w:rsidR="007D3287" w:rsidRPr="00C31E73" w:rsidRDefault="007D3287" w:rsidP="007D3287">
            <w:pPr>
              <w:numPr>
                <w:ilvl w:val="0"/>
                <w:numId w:val="91"/>
              </w:numPr>
              <w:ind w:left="460"/>
              <w:rPr>
                <w:rFonts w:ascii="Times" w:hAnsi="Times" w:cs="Times"/>
                <w:sz w:val="18"/>
                <w:szCs w:val="18"/>
              </w:rPr>
            </w:pPr>
            <w:r>
              <w:rPr>
                <w:rFonts w:ascii="Times" w:hAnsi="Times" w:cs="Times"/>
                <w:sz w:val="18"/>
                <w:szCs w:val="18"/>
              </w:rPr>
              <w:t>Prior to engine start, Auxiliary Pump operation and pressure must be verified on the BAPI (inboard parking brake pressure).</w:t>
            </w:r>
          </w:p>
        </w:tc>
        <w:tc>
          <w:tcPr>
            <w:tcW w:w="2880" w:type="dxa"/>
            <w:tcBorders>
              <w:right w:val="single" w:sz="6" w:space="0" w:color="auto"/>
            </w:tcBorders>
          </w:tcPr>
          <w:p w:rsidR="00F329D6" w:rsidRPr="00C31E73" w:rsidRDefault="00F329D6" w:rsidP="00C06E08">
            <w:pPr>
              <w:spacing w:before="240"/>
              <w:rPr>
                <w:rFonts w:ascii="Times" w:hAnsi="Times" w:cs="Times"/>
                <w:sz w:val="18"/>
                <w:szCs w:val="18"/>
              </w:rPr>
            </w:pPr>
            <w:r w:rsidRPr="00C31E73">
              <w:rPr>
                <w:rFonts w:ascii="Times" w:hAnsi="Times" w:cs="Times"/>
                <w:sz w:val="18"/>
                <w:szCs w:val="18"/>
              </w:rPr>
              <w:t>None required.</w:t>
            </w:r>
          </w:p>
        </w:tc>
        <w:tc>
          <w:tcPr>
            <w:tcW w:w="2520" w:type="dxa"/>
            <w:tcBorders>
              <w:right w:val="single" w:sz="6" w:space="0" w:color="auto"/>
            </w:tcBorders>
          </w:tcPr>
          <w:p w:rsidR="00F329D6" w:rsidRPr="00C31E73" w:rsidRDefault="00F329D6" w:rsidP="00C06E08">
            <w:pPr>
              <w:spacing w:before="240"/>
              <w:rPr>
                <w:rFonts w:ascii="Times" w:hAnsi="Times" w:cs="Times"/>
                <w:sz w:val="18"/>
                <w:szCs w:val="18"/>
              </w:rPr>
            </w:pPr>
            <w:r w:rsidRPr="00C31E73">
              <w:rPr>
                <w:rFonts w:ascii="Times" w:hAnsi="Times" w:cs="Times"/>
                <w:sz w:val="18"/>
                <w:szCs w:val="18"/>
              </w:rPr>
              <w:t>None required.</w:t>
            </w:r>
          </w:p>
        </w:tc>
        <w:tc>
          <w:tcPr>
            <w:tcW w:w="2340" w:type="dxa"/>
            <w:tcBorders>
              <w:right w:val="single" w:sz="6" w:space="0" w:color="auto"/>
            </w:tcBorders>
          </w:tcPr>
          <w:p w:rsidR="00F329D6" w:rsidRPr="00C31E73" w:rsidRDefault="00F329D6" w:rsidP="00C06E08">
            <w:pPr>
              <w:spacing w:before="240"/>
              <w:rPr>
                <w:rFonts w:ascii="Times" w:hAnsi="Times" w:cs="Times"/>
                <w:sz w:val="18"/>
                <w:szCs w:val="18"/>
              </w:rPr>
            </w:pPr>
            <w:r w:rsidRPr="00C31E73">
              <w:rPr>
                <w:rFonts w:ascii="Times" w:hAnsi="Times" w:cs="Times"/>
                <w:sz w:val="18"/>
                <w:szCs w:val="18"/>
              </w:rPr>
              <w:t>An Inoperative Placard will be displayed in a prominent position to be seen by flight crew and will be noted on ADLS.</w:t>
            </w:r>
          </w:p>
        </w:tc>
      </w:tr>
      <w:tr w:rsidR="00F329D6" w:rsidRPr="00C31E73" w:rsidTr="00C06E08">
        <w:trPr>
          <w:cantSplit/>
        </w:trPr>
        <w:tc>
          <w:tcPr>
            <w:tcW w:w="2330" w:type="dxa"/>
            <w:tcBorders>
              <w:left w:val="single" w:sz="6" w:space="0" w:color="auto"/>
            </w:tcBorders>
          </w:tcPr>
          <w:p w:rsidR="00F329D6" w:rsidRPr="00C31E73" w:rsidRDefault="00F329D6" w:rsidP="00C06E08">
            <w:pPr>
              <w:tabs>
                <w:tab w:val="left" w:pos="440"/>
                <w:tab w:val="left" w:pos="2600"/>
              </w:tabs>
              <w:spacing w:before="240"/>
              <w:ind w:left="86"/>
              <w:rPr>
                <w:rFonts w:ascii="Times" w:hAnsi="Times" w:cs="Times"/>
                <w:sz w:val="18"/>
                <w:szCs w:val="18"/>
              </w:rPr>
            </w:pPr>
            <w:r w:rsidRPr="00C31E73">
              <w:rPr>
                <w:rFonts w:ascii="Times" w:hAnsi="Times" w:cs="Times"/>
                <w:sz w:val="18"/>
                <w:szCs w:val="18"/>
              </w:rPr>
              <w:t>3.</w:t>
            </w:r>
            <w:r w:rsidRPr="00C31E73">
              <w:rPr>
                <w:rFonts w:ascii="Times" w:hAnsi="Times" w:cs="Times"/>
                <w:sz w:val="18"/>
                <w:szCs w:val="18"/>
              </w:rPr>
              <w:tab/>
              <w:t>Power Transfer Unit</w:t>
            </w:r>
          </w:p>
          <w:p w:rsidR="00F329D6" w:rsidRPr="00C31E73" w:rsidRDefault="00F329D6" w:rsidP="00C06E08">
            <w:pPr>
              <w:tabs>
                <w:tab w:val="left" w:pos="2600"/>
              </w:tabs>
              <w:ind w:left="440"/>
              <w:rPr>
                <w:rFonts w:ascii="Times" w:hAnsi="Times" w:cs="Times"/>
                <w:sz w:val="18"/>
                <w:szCs w:val="18"/>
              </w:rPr>
            </w:pPr>
            <w:r w:rsidRPr="00C31E73">
              <w:rPr>
                <w:rFonts w:ascii="Times" w:hAnsi="Times" w:cs="Times"/>
                <w:sz w:val="18"/>
                <w:szCs w:val="18"/>
              </w:rPr>
              <w:t>(PTU) Hydraulic</w:t>
            </w:r>
          </w:p>
          <w:p w:rsidR="00F329D6" w:rsidRPr="00C31E73" w:rsidRDefault="00F329D6" w:rsidP="00C06E08">
            <w:pPr>
              <w:tabs>
                <w:tab w:val="left" w:pos="2600"/>
              </w:tabs>
              <w:ind w:left="440"/>
              <w:rPr>
                <w:rFonts w:ascii="Times" w:hAnsi="Times" w:cs="Times"/>
                <w:sz w:val="18"/>
                <w:szCs w:val="18"/>
              </w:rPr>
            </w:pPr>
            <w:r w:rsidRPr="00C31E73">
              <w:rPr>
                <w:rFonts w:ascii="Times" w:hAnsi="Times" w:cs="Times"/>
                <w:sz w:val="18"/>
                <w:szCs w:val="18"/>
              </w:rPr>
              <w:t>Pressure Indication</w:t>
            </w:r>
          </w:p>
        </w:tc>
        <w:tc>
          <w:tcPr>
            <w:tcW w:w="440" w:type="dxa"/>
            <w:tcBorders>
              <w:right w:val="single" w:sz="4" w:space="0" w:color="auto"/>
            </w:tcBorders>
          </w:tcPr>
          <w:p w:rsidR="00F329D6" w:rsidRPr="00C31E73" w:rsidRDefault="00F329D6" w:rsidP="00C06E08">
            <w:pPr>
              <w:tabs>
                <w:tab w:val="left" w:pos="360"/>
              </w:tabs>
              <w:spacing w:before="240"/>
              <w:rPr>
                <w:rFonts w:ascii="Times" w:hAnsi="Times" w:cs="Times"/>
                <w:sz w:val="18"/>
                <w:szCs w:val="18"/>
              </w:rPr>
            </w:pPr>
            <w:r w:rsidRPr="00C31E73">
              <w:rPr>
                <w:rFonts w:ascii="Times" w:hAnsi="Times" w:cs="Times"/>
                <w:sz w:val="18"/>
                <w:szCs w:val="18"/>
              </w:rPr>
              <w:t>C</w:t>
            </w:r>
          </w:p>
        </w:tc>
        <w:tc>
          <w:tcPr>
            <w:tcW w:w="370" w:type="dxa"/>
            <w:tcBorders>
              <w:left w:val="single" w:sz="4" w:space="0" w:color="auto"/>
              <w:right w:val="single" w:sz="6" w:space="0" w:color="auto"/>
            </w:tcBorders>
          </w:tcPr>
          <w:p w:rsidR="00F329D6" w:rsidRPr="00C31E73" w:rsidRDefault="00F329D6" w:rsidP="00C06E08">
            <w:pPr>
              <w:tabs>
                <w:tab w:val="left" w:pos="360"/>
              </w:tabs>
              <w:spacing w:before="240"/>
              <w:rPr>
                <w:rFonts w:ascii="Times" w:hAnsi="Times" w:cs="Times"/>
                <w:sz w:val="18"/>
                <w:szCs w:val="18"/>
              </w:rPr>
            </w:pPr>
            <w:r w:rsidRPr="00C31E73">
              <w:rPr>
                <w:rFonts w:ascii="Times" w:hAnsi="Times" w:cs="Times"/>
                <w:sz w:val="18"/>
                <w:szCs w:val="18"/>
              </w:rPr>
              <w:t>1</w:t>
            </w:r>
          </w:p>
        </w:tc>
        <w:tc>
          <w:tcPr>
            <w:tcW w:w="360" w:type="dxa"/>
          </w:tcPr>
          <w:p w:rsidR="00F329D6" w:rsidRPr="00C31E73" w:rsidRDefault="00F329D6" w:rsidP="00C06E08">
            <w:pPr>
              <w:tabs>
                <w:tab w:val="left" w:pos="360"/>
              </w:tabs>
              <w:spacing w:before="240"/>
              <w:rPr>
                <w:rFonts w:ascii="Times" w:hAnsi="Times" w:cs="Times"/>
                <w:sz w:val="18"/>
                <w:szCs w:val="18"/>
              </w:rPr>
            </w:pPr>
            <w:r w:rsidRPr="00C31E73">
              <w:rPr>
                <w:rFonts w:ascii="Times" w:hAnsi="Times" w:cs="Times"/>
                <w:sz w:val="18"/>
                <w:szCs w:val="18"/>
              </w:rPr>
              <w:t>0</w:t>
            </w:r>
          </w:p>
        </w:tc>
        <w:tc>
          <w:tcPr>
            <w:tcW w:w="3240" w:type="dxa"/>
            <w:tcBorders>
              <w:left w:val="single" w:sz="6" w:space="0" w:color="auto"/>
              <w:right w:val="single" w:sz="6" w:space="0" w:color="auto"/>
            </w:tcBorders>
          </w:tcPr>
          <w:p w:rsidR="00F329D6" w:rsidRPr="00C31E73" w:rsidRDefault="00F329D6" w:rsidP="00C06E08">
            <w:pPr>
              <w:spacing w:before="240"/>
              <w:rPr>
                <w:rFonts w:ascii="Times" w:hAnsi="Times" w:cs="Times"/>
                <w:sz w:val="18"/>
                <w:szCs w:val="18"/>
              </w:rPr>
            </w:pPr>
            <w:r w:rsidRPr="00C31E73">
              <w:rPr>
                <w:rFonts w:ascii="Times" w:hAnsi="Times" w:cs="Times"/>
                <w:sz w:val="18"/>
                <w:szCs w:val="18"/>
              </w:rPr>
              <w:t>(O) May be inoperative provided:</w:t>
            </w:r>
          </w:p>
          <w:p w:rsidR="00F329D6" w:rsidRPr="00C31E73" w:rsidRDefault="00F329D6" w:rsidP="00C06E08">
            <w:pPr>
              <w:ind w:left="460" w:hanging="360"/>
              <w:rPr>
                <w:rFonts w:ascii="Times" w:hAnsi="Times" w:cs="Times"/>
                <w:sz w:val="18"/>
                <w:szCs w:val="18"/>
              </w:rPr>
            </w:pPr>
            <w:r w:rsidRPr="00C31E73">
              <w:rPr>
                <w:rFonts w:ascii="Times" w:hAnsi="Times" w:cs="Times"/>
                <w:sz w:val="18"/>
                <w:szCs w:val="18"/>
              </w:rPr>
              <w:t>a)</w:t>
            </w:r>
            <w:r w:rsidRPr="00C31E73">
              <w:rPr>
                <w:rFonts w:ascii="Times" w:hAnsi="Times" w:cs="Times"/>
                <w:sz w:val="18"/>
                <w:szCs w:val="18"/>
              </w:rPr>
              <w:tab/>
              <w:t xml:space="preserve">Left Hydraulic Pressure </w:t>
            </w:r>
            <w:r w:rsidR="00540512">
              <w:rPr>
                <w:rFonts w:ascii="Times" w:hAnsi="Times" w:cs="Times"/>
                <w:sz w:val="18"/>
                <w:szCs w:val="18"/>
              </w:rPr>
              <w:t>i</w:t>
            </w:r>
            <w:r w:rsidRPr="00C31E73">
              <w:rPr>
                <w:rFonts w:ascii="Times" w:hAnsi="Times" w:cs="Times"/>
                <w:sz w:val="18"/>
                <w:szCs w:val="18"/>
              </w:rPr>
              <w:t>ndication is operative,</w:t>
            </w:r>
            <w:r w:rsidR="00540512">
              <w:rPr>
                <w:rFonts w:ascii="Times" w:hAnsi="Times" w:cs="Times"/>
                <w:sz w:val="18"/>
                <w:szCs w:val="18"/>
              </w:rPr>
              <w:t xml:space="preserve"> and</w:t>
            </w:r>
          </w:p>
          <w:p w:rsidR="00F329D6" w:rsidRPr="00C31E73" w:rsidRDefault="00F329D6" w:rsidP="00C06E08">
            <w:pPr>
              <w:ind w:left="460" w:hanging="360"/>
              <w:rPr>
                <w:rFonts w:ascii="Times" w:hAnsi="Times" w:cs="Times"/>
                <w:sz w:val="18"/>
                <w:szCs w:val="18"/>
              </w:rPr>
            </w:pPr>
            <w:r w:rsidRPr="00C31E73">
              <w:rPr>
                <w:rFonts w:ascii="Times" w:hAnsi="Times" w:cs="Times"/>
                <w:sz w:val="18"/>
                <w:szCs w:val="18"/>
              </w:rPr>
              <w:t>b)</w:t>
            </w:r>
            <w:r w:rsidRPr="00C31E73">
              <w:rPr>
                <w:rFonts w:ascii="Times" w:hAnsi="Times" w:cs="Times"/>
                <w:sz w:val="18"/>
                <w:szCs w:val="18"/>
              </w:rPr>
              <w:tab/>
              <w:t>PTU Hy</w:t>
            </w:r>
            <w:r w:rsidR="00540512">
              <w:rPr>
                <w:rFonts w:ascii="Times" w:hAnsi="Times" w:cs="Times"/>
                <w:sz w:val="18"/>
                <w:szCs w:val="18"/>
              </w:rPr>
              <w:t>draulic system is operative</w:t>
            </w:r>
            <w:r w:rsidRPr="00C31E73">
              <w:rPr>
                <w:rFonts w:ascii="Times" w:hAnsi="Times" w:cs="Times"/>
                <w:sz w:val="18"/>
                <w:szCs w:val="18"/>
              </w:rPr>
              <w:t>.</w:t>
            </w:r>
          </w:p>
        </w:tc>
        <w:tc>
          <w:tcPr>
            <w:tcW w:w="2880" w:type="dxa"/>
            <w:tcBorders>
              <w:right w:val="single" w:sz="6" w:space="0" w:color="auto"/>
            </w:tcBorders>
          </w:tcPr>
          <w:p w:rsidR="00F329D6" w:rsidRPr="00C31E73" w:rsidRDefault="00F329D6" w:rsidP="00C06E08">
            <w:pPr>
              <w:spacing w:before="240"/>
              <w:rPr>
                <w:rFonts w:ascii="Times" w:hAnsi="Times" w:cs="Times"/>
                <w:sz w:val="18"/>
                <w:szCs w:val="18"/>
              </w:rPr>
            </w:pPr>
            <w:r w:rsidRPr="00C31E73">
              <w:rPr>
                <w:rFonts w:ascii="Times" w:hAnsi="Times" w:cs="Times"/>
                <w:sz w:val="18"/>
                <w:szCs w:val="18"/>
              </w:rPr>
              <w:t>None required.</w:t>
            </w:r>
          </w:p>
        </w:tc>
        <w:tc>
          <w:tcPr>
            <w:tcW w:w="2520" w:type="dxa"/>
            <w:tcBorders>
              <w:right w:val="single" w:sz="6" w:space="0" w:color="auto"/>
            </w:tcBorders>
          </w:tcPr>
          <w:p w:rsidR="00F329D6" w:rsidRPr="00C31E73" w:rsidRDefault="00F329D6" w:rsidP="00C06E08">
            <w:pPr>
              <w:spacing w:before="240"/>
              <w:rPr>
                <w:rFonts w:ascii="Times" w:hAnsi="Times" w:cs="Times"/>
                <w:sz w:val="18"/>
                <w:szCs w:val="18"/>
              </w:rPr>
            </w:pPr>
            <w:r w:rsidRPr="00C31E73">
              <w:rPr>
                <w:rFonts w:ascii="Times" w:hAnsi="Times" w:cs="Times"/>
                <w:sz w:val="18"/>
                <w:szCs w:val="18"/>
              </w:rPr>
              <w:t>Flight crew will ensure Hydraulic Pressure Indication is operative and Power Transfer Unit operation is verified by performing successful flap operational test with only right engine running.</w:t>
            </w:r>
          </w:p>
        </w:tc>
        <w:tc>
          <w:tcPr>
            <w:tcW w:w="2340" w:type="dxa"/>
            <w:tcBorders>
              <w:right w:val="single" w:sz="6" w:space="0" w:color="auto"/>
            </w:tcBorders>
          </w:tcPr>
          <w:p w:rsidR="00F329D6" w:rsidRPr="00C31E73" w:rsidRDefault="00F329D6" w:rsidP="00C06E08">
            <w:pPr>
              <w:spacing w:before="240"/>
              <w:rPr>
                <w:rFonts w:ascii="Times" w:hAnsi="Times" w:cs="Times"/>
                <w:sz w:val="18"/>
                <w:szCs w:val="18"/>
              </w:rPr>
            </w:pPr>
            <w:r w:rsidRPr="00C31E73">
              <w:rPr>
                <w:rFonts w:ascii="Times" w:hAnsi="Times" w:cs="Times"/>
                <w:sz w:val="18"/>
                <w:szCs w:val="18"/>
              </w:rPr>
              <w:t>An Inoperative Placard will be placed in a prominent position to be seen by flight crew and will be noted on ADLS.</w:t>
            </w:r>
          </w:p>
        </w:tc>
      </w:tr>
      <w:tr w:rsidR="00F329D6" w:rsidRPr="00C31E73" w:rsidTr="00C06E08">
        <w:trPr>
          <w:cantSplit/>
        </w:trPr>
        <w:tc>
          <w:tcPr>
            <w:tcW w:w="2330" w:type="dxa"/>
            <w:tcBorders>
              <w:left w:val="single" w:sz="6" w:space="0" w:color="auto"/>
            </w:tcBorders>
          </w:tcPr>
          <w:p w:rsidR="00F329D6" w:rsidRPr="00C31E73" w:rsidRDefault="00F329D6" w:rsidP="00C06E08">
            <w:pPr>
              <w:tabs>
                <w:tab w:val="left" w:pos="440"/>
                <w:tab w:val="left" w:pos="2600"/>
              </w:tabs>
              <w:spacing w:before="120"/>
              <w:ind w:left="86"/>
              <w:rPr>
                <w:rFonts w:ascii="Times" w:hAnsi="Times" w:cs="Times"/>
                <w:sz w:val="18"/>
                <w:szCs w:val="18"/>
                <w:lang w:val="fr-FR"/>
              </w:rPr>
            </w:pPr>
            <w:r w:rsidRPr="00C31E73">
              <w:rPr>
                <w:rFonts w:ascii="Times" w:hAnsi="Times" w:cs="Times"/>
                <w:sz w:val="18"/>
                <w:szCs w:val="18"/>
                <w:lang w:val="fr-FR"/>
              </w:rPr>
              <w:t>4.</w:t>
            </w:r>
            <w:r w:rsidRPr="00C31E73">
              <w:rPr>
                <w:rFonts w:ascii="Times" w:hAnsi="Times" w:cs="Times"/>
                <w:sz w:val="18"/>
                <w:szCs w:val="18"/>
                <w:lang w:val="fr-FR"/>
              </w:rPr>
              <w:tab/>
              <w:t>PTU Hydraulic Pump</w:t>
            </w:r>
          </w:p>
          <w:p w:rsidR="00F329D6" w:rsidRPr="00C31E73" w:rsidRDefault="00F329D6" w:rsidP="00C06E08">
            <w:pPr>
              <w:tabs>
                <w:tab w:val="left" w:pos="2600"/>
              </w:tabs>
              <w:ind w:left="440"/>
              <w:rPr>
                <w:rFonts w:ascii="Times" w:hAnsi="Times" w:cs="Times"/>
                <w:sz w:val="18"/>
                <w:szCs w:val="18"/>
                <w:lang w:val="fr-FR"/>
              </w:rPr>
            </w:pPr>
            <w:r w:rsidRPr="00C31E73">
              <w:rPr>
                <w:rFonts w:ascii="Times" w:hAnsi="Times" w:cs="Times"/>
                <w:sz w:val="18"/>
                <w:szCs w:val="18"/>
                <w:lang w:val="fr-FR"/>
              </w:rPr>
              <w:t>(Auto Mode)</w:t>
            </w:r>
          </w:p>
        </w:tc>
        <w:tc>
          <w:tcPr>
            <w:tcW w:w="440" w:type="dxa"/>
            <w:tcBorders>
              <w:right w:val="single" w:sz="4" w:space="0" w:color="auto"/>
            </w:tcBorders>
          </w:tcPr>
          <w:p w:rsidR="00F329D6" w:rsidRPr="00C31E73" w:rsidRDefault="00F329D6" w:rsidP="00C06E08">
            <w:pPr>
              <w:tabs>
                <w:tab w:val="left" w:pos="360"/>
              </w:tabs>
              <w:spacing w:before="120"/>
              <w:rPr>
                <w:rFonts w:ascii="Times" w:hAnsi="Times" w:cs="Times"/>
                <w:sz w:val="18"/>
                <w:szCs w:val="18"/>
              </w:rPr>
            </w:pPr>
            <w:r w:rsidRPr="00C31E73">
              <w:rPr>
                <w:rFonts w:ascii="Times" w:hAnsi="Times" w:cs="Times"/>
                <w:sz w:val="18"/>
                <w:szCs w:val="18"/>
              </w:rPr>
              <w:t>C</w:t>
            </w:r>
          </w:p>
        </w:tc>
        <w:tc>
          <w:tcPr>
            <w:tcW w:w="370" w:type="dxa"/>
            <w:tcBorders>
              <w:left w:val="single" w:sz="4" w:space="0" w:color="auto"/>
              <w:right w:val="single" w:sz="6" w:space="0" w:color="auto"/>
            </w:tcBorders>
          </w:tcPr>
          <w:p w:rsidR="00F329D6" w:rsidRPr="00C31E73" w:rsidRDefault="00F329D6" w:rsidP="00C06E08">
            <w:pPr>
              <w:tabs>
                <w:tab w:val="left" w:pos="360"/>
              </w:tabs>
              <w:spacing w:before="120"/>
              <w:rPr>
                <w:rFonts w:ascii="Times" w:hAnsi="Times" w:cs="Times"/>
                <w:sz w:val="18"/>
                <w:szCs w:val="18"/>
              </w:rPr>
            </w:pPr>
            <w:r w:rsidRPr="00C31E73">
              <w:rPr>
                <w:rFonts w:ascii="Times" w:hAnsi="Times" w:cs="Times"/>
                <w:sz w:val="18"/>
                <w:szCs w:val="18"/>
              </w:rPr>
              <w:t>1</w:t>
            </w:r>
          </w:p>
        </w:tc>
        <w:tc>
          <w:tcPr>
            <w:tcW w:w="360" w:type="dxa"/>
          </w:tcPr>
          <w:p w:rsidR="00F329D6" w:rsidRPr="00C31E73" w:rsidRDefault="00F329D6" w:rsidP="00C06E08">
            <w:pPr>
              <w:tabs>
                <w:tab w:val="left" w:pos="360"/>
              </w:tabs>
              <w:spacing w:before="120"/>
              <w:rPr>
                <w:rFonts w:ascii="Times" w:hAnsi="Times" w:cs="Times"/>
                <w:sz w:val="18"/>
                <w:szCs w:val="18"/>
              </w:rPr>
            </w:pPr>
            <w:r w:rsidRPr="00C31E73">
              <w:rPr>
                <w:rFonts w:ascii="Times" w:hAnsi="Times" w:cs="Times"/>
                <w:sz w:val="18"/>
                <w:szCs w:val="18"/>
              </w:rPr>
              <w:t>0</w:t>
            </w:r>
          </w:p>
        </w:tc>
        <w:tc>
          <w:tcPr>
            <w:tcW w:w="3240" w:type="dxa"/>
            <w:tcBorders>
              <w:left w:val="single" w:sz="6" w:space="0" w:color="auto"/>
              <w:right w:val="single" w:sz="6" w:space="0" w:color="auto"/>
            </w:tcBorders>
          </w:tcPr>
          <w:p w:rsidR="00F63469" w:rsidRDefault="00F63469" w:rsidP="00C06E08">
            <w:pPr>
              <w:spacing w:before="120"/>
              <w:rPr>
                <w:rFonts w:ascii="Times" w:hAnsi="Times" w:cs="Times"/>
                <w:sz w:val="18"/>
                <w:szCs w:val="18"/>
              </w:rPr>
            </w:pPr>
            <w:r>
              <w:rPr>
                <w:rFonts w:ascii="Times" w:hAnsi="Times" w:cs="Times"/>
                <w:sz w:val="18"/>
                <w:szCs w:val="18"/>
              </w:rPr>
              <w:t>May be inoperative provided:</w:t>
            </w:r>
          </w:p>
          <w:p w:rsidR="00F329D6" w:rsidRDefault="00F63469" w:rsidP="003868A5">
            <w:pPr>
              <w:numPr>
                <w:ilvl w:val="0"/>
                <w:numId w:val="67"/>
              </w:numPr>
              <w:tabs>
                <w:tab w:val="clear" w:pos="715"/>
              </w:tabs>
              <w:ind w:left="460"/>
              <w:rPr>
                <w:rFonts w:ascii="Times" w:hAnsi="Times" w:cs="Times"/>
                <w:sz w:val="18"/>
                <w:szCs w:val="18"/>
              </w:rPr>
            </w:pPr>
            <w:r>
              <w:rPr>
                <w:rFonts w:ascii="Times" w:hAnsi="Times" w:cs="Times"/>
                <w:sz w:val="18"/>
                <w:szCs w:val="18"/>
              </w:rPr>
              <w:t>M</w:t>
            </w:r>
            <w:r w:rsidR="00F329D6" w:rsidRPr="00C31E73">
              <w:rPr>
                <w:rFonts w:ascii="Times" w:hAnsi="Times" w:cs="Times"/>
                <w:sz w:val="18"/>
                <w:szCs w:val="18"/>
              </w:rPr>
              <w:t>anual mode is verified to b</w:t>
            </w:r>
            <w:r>
              <w:rPr>
                <w:rFonts w:ascii="Times" w:hAnsi="Times" w:cs="Times"/>
                <w:sz w:val="18"/>
                <w:szCs w:val="18"/>
              </w:rPr>
              <w:t>e operative before every flight, and</w:t>
            </w:r>
          </w:p>
          <w:p w:rsidR="00F63469" w:rsidRPr="00C31E73" w:rsidRDefault="00F63469" w:rsidP="002653B2">
            <w:pPr>
              <w:numPr>
                <w:ilvl w:val="0"/>
                <w:numId w:val="67"/>
              </w:numPr>
              <w:tabs>
                <w:tab w:val="clear" w:pos="715"/>
              </w:tabs>
              <w:ind w:left="460"/>
              <w:rPr>
                <w:rFonts w:ascii="Times" w:hAnsi="Times" w:cs="Times"/>
                <w:sz w:val="18"/>
                <w:szCs w:val="18"/>
              </w:rPr>
            </w:pPr>
            <w:r>
              <w:rPr>
                <w:rFonts w:ascii="Times" w:hAnsi="Times" w:cs="Times"/>
                <w:sz w:val="18"/>
                <w:szCs w:val="18"/>
              </w:rPr>
              <w:t>Manual mode is selected on for each takeoff and landing.</w:t>
            </w:r>
          </w:p>
        </w:tc>
        <w:tc>
          <w:tcPr>
            <w:tcW w:w="2880" w:type="dxa"/>
            <w:tcBorders>
              <w:right w:val="single" w:sz="6" w:space="0" w:color="auto"/>
            </w:tcBorders>
          </w:tcPr>
          <w:p w:rsidR="00F329D6" w:rsidRPr="00C31E73" w:rsidRDefault="00F329D6" w:rsidP="00C06E08">
            <w:pPr>
              <w:spacing w:before="120"/>
              <w:rPr>
                <w:rFonts w:ascii="Times" w:hAnsi="Times" w:cs="Times"/>
                <w:sz w:val="18"/>
                <w:szCs w:val="18"/>
              </w:rPr>
            </w:pPr>
            <w:r w:rsidRPr="00C31E73">
              <w:rPr>
                <w:rFonts w:ascii="Times" w:hAnsi="Times" w:cs="Times"/>
                <w:sz w:val="18"/>
                <w:szCs w:val="18"/>
              </w:rPr>
              <w:t>None required.</w:t>
            </w:r>
          </w:p>
        </w:tc>
        <w:tc>
          <w:tcPr>
            <w:tcW w:w="2520" w:type="dxa"/>
            <w:tcBorders>
              <w:right w:val="single" w:sz="6" w:space="0" w:color="auto"/>
            </w:tcBorders>
          </w:tcPr>
          <w:p w:rsidR="00F329D6" w:rsidRPr="00C31E73" w:rsidRDefault="00F329D6" w:rsidP="00C06E08">
            <w:pPr>
              <w:spacing w:before="120"/>
              <w:rPr>
                <w:rFonts w:ascii="Times" w:hAnsi="Times" w:cs="Times"/>
                <w:sz w:val="18"/>
                <w:szCs w:val="18"/>
              </w:rPr>
            </w:pPr>
            <w:r w:rsidRPr="00C31E73">
              <w:rPr>
                <w:rFonts w:ascii="Times" w:hAnsi="Times" w:cs="Times"/>
                <w:sz w:val="18"/>
                <w:szCs w:val="18"/>
              </w:rPr>
              <w:t>None required.</w:t>
            </w:r>
          </w:p>
          <w:p w:rsidR="00F329D6" w:rsidRPr="00C31E73" w:rsidRDefault="00F329D6" w:rsidP="00C06E08">
            <w:pPr>
              <w:spacing w:before="120"/>
              <w:rPr>
                <w:rFonts w:ascii="Times" w:hAnsi="Times" w:cs="Times"/>
                <w:sz w:val="18"/>
                <w:szCs w:val="18"/>
              </w:rPr>
            </w:pPr>
            <w:r w:rsidRPr="00C31E73">
              <w:rPr>
                <w:rFonts w:ascii="Times" w:hAnsi="Times" w:cs="Times"/>
                <w:sz w:val="18"/>
                <w:szCs w:val="18"/>
              </w:rPr>
              <w:t xml:space="preserve">NOTE: With right engine running, select </w:t>
            </w:r>
            <w:smartTag w:uri="urn:schemas-microsoft-com:office:smarttags" w:element="place">
              <w:smartTag w:uri="urn:schemas-microsoft-com:office:smarttags" w:element="City">
                <w:r w:rsidRPr="00C31E73">
                  <w:rPr>
                    <w:rFonts w:ascii="Times" w:hAnsi="Times" w:cs="Times"/>
                    <w:sz w:val="18"/>
                    <w:szCs w:val="18"/>
                  </w:rPr>
                  <w:t>PTU</w:t>
                </w:r>
              </w:smartTag>
              <w:r w:rsidRPr="00C31E73">
                <w:rPr>
                  <w:rFonts w:ascii="Times" w:hAnsi="Times" w:cs="Times"/>
                  <w:sz w:val="18"/>
                  <w:szCs w:val="18"/>
                </w:rPr>
                <w:t xml:space="preserve"> </w:t>
              </w:r>
              <w:smartTag w:uri="urn:schemas-microsoft-com:office:smarttags" w:element="State">
                <w:r w:rsidRPr="00C31E73">
                  <w:rPr>
                    <w:rFonts w:ascii="Times" w:hAnsi="Times" w:cs="Times"/>
                    <w:sz w:val="18"/>
                    <w:szCs w:val="18"/>
                  </w:rPr>
                  <w:t>ON</w:t>
                </w:r>
              </w:smartTag>
            </w:smartTag>
            <w:r w:rsidRPr="00C31E73">
              <w:rPr>
                <w:rFonts w:ascii="Times" w:hAnsi="Times" w:cs="Times"/>
                <w:sz w:val="18"/>
                <w:szCs w:val="18"/>
              </w:rPr>
              <w:t>.  Verify PTU pressure is present (3000 psi +300/-400).</w:t>
            </w:r>
          </w:p>
        </w:tc>
        <w:tc>
          <w:tcPr>
            <w:tcW w:w="2340" w:type="dxa"/>
            <w:tcBorders>
              <w:right w:val="single" w:sz="6" w:space="0" w:color="auto"/>
            </w:tcBorders>
          </w:tcPr>
          <w:p w:rsidR="00F329D6" w:rsidRPr="00C31E73" w:rsidRDefault="00F329D6" w:rsidP="00C06E08">
            <w:pPr>
              <w:spacing w:before="120"/>
              <w:rPr>
                <w:rFonts w:ascii="Times" w:hAnsi="Times" w:cs="Times"/>
                <w:sz w:val="18"/>
                <w:szCs w:val="18"/>
              </w:rPr>
            </w:pPr>
            <w:r w:rsidRPr="00C31E73">
              <w:rPr>
                <w:rFonts w:ascii="Times" w:hAnsi="Times" w:cs="Times"/>
                <w:sz w:val="18"/>
                <w:szCs w:val="18"/>
              </w:rPr>
              <w:t xml:space="preserve">An Inoperative Placard will be placed on </w:t>
            </w:r>
            <w:r w:rsidRPr="00C31E73">
              <w:rPr>
                <w:rFonts w:ascii="Times" w:hAnsi="Times" w:cs="Times"/>
                <w:bCs/>
                <w:sz w:val="18"/>
                <w:szCs w:val="18"/>
              </w:rPr>
              <w:t>Power Transfer Unit Arm Switch</w:t>
            </w:r>
            <w:r w:rsidRPr="00C31E73">
              <w:rPr>
                <w:rFonts w:ascii="Times" w:hAnsi="Times" w:cs="Times"/>
                <w:sz w:val="18"/>
                <w:szCs w:val="18"/>
              </w:rPr>
              <w:t xml:space="preserve"> and will be noted on ADLS.</w:t>
            </w:r>
          </w:p>
        </w:tc>
      </w:tr>
      <w:tr w:rsidR="00F329D6" w:rsidRPr="00C31E73" w:rsidTr="00C06E08">
        <w:trPr>
          <w:cantSplit/>
        </w:trPr>
        <w:tc>
          <w:tcPr>
            <w:tcW w:w="2330" w:type="dxa"/>
            <w:tcBorders>
              <w:left w:val="single" w:sz="6" w:space="0" w:color="auto"/>
              <w:bottom w:val="single" w:sz="6" w:space="0" w:color="auto"/>
            </w:tcBorders>
          </w:tcPr>
          <w:p w:rsidR="00F329D6" w:rsidRPr="00C31E73" w:rsidRDefault="00F329D6" w:rsidP="00C06E08">
            <w:pPr>
              <w:tabs>
                <w:tab w:val="left" w:pos="440"/>
                <w:tab w:val="left" w:pos="2600"/>
              </w:tabs>
              <w:spacing w:before="120"/>
              <w:ind w:left="86"/>
              <w:rPr>
                <w:rFonts w:ascii="Times" w:hAnsi="Times" w:cs="Times"/>
                <w:sz w:val="18"/>
                <w:szCs w:val="18"/>
              </w:rPr>
            </w:pPr>
            <w:r w:rsidRPr="00C31E73">
              <w:rPr>
                <w:rFonts w:ascii="Times" w:hAnsi="Times" w:cs="Times"/>
                <w:sz w:val="18"/>
                <w:szCs w:val="18"/>
              </w:rPr>
              <w:t>5.</w:t>
            </w:r>
            <w:r w:rsidRPr="00C31E73">
              <w:rPr>
                <w:rFonts w:ascii="Times" w:hAnsi="Times" w:cs="Times"/>
                <w:sz w:val="18"/>
                <w:szCs w:val="18"/>
              </w:rPr>
              <w:tab/>
              <w:t>Auxiliary Hydraulic</w:t>
            </w:r>
          </w:p>
          <w:p w:rsidR="00F329D6" w:rsidRPr="00C31E73" w:rsidRDefault="00F329D6" w:rsidP="00C06E08">
            <w:pPr>
              <w:tabs>
                <w:tab w:val="left" w:pos="440"/>
                <w:tab w:val="left" w:pos="2600"/>
              </w:tabs>
              <w:ind w:left="80"/>
              <w:rPr>
                <w:rFonts w:ascii="Times" w:hAnsi="Times" w:cs="Times"/>
                <w:sz w:val="18"/>
                <w:szCs w:val="18"/>
              </w:rPr>
            </w:pPr>
            <w:r w:rsidRPr="00C31E73">
              <w:rPr>
                <w:rFonts w:ascii="Times" w:hAnsi="Times" w:cs="Times"/>
                <w:sz w:val="18"/>
                <w:szCs w:val="18"/>
              </w:rPr>
              <w:tab/>
              <w:t>Pump (Auto Mode)</w:t>
            </w:r>
          </w:p>
        </w:tc>
        <w:tc>
          <w:tcPr>
            <w:tcW w:w="440" w:type="dxa"/>
            <w:tcBorders>
              <w:bottom w:val="single" w:sz="6" w:space="0" w:color="auto"/>
              <w:right w:val="single" w:sz="4" w:space="0" w:color="auto"/>
            </w:tcBorders>
          </w:tcPr>
          <w:p w:rsidR="00F329D6" w:rsidRPr="00C31E73" w:rsidRDefault="00F329D6" w:rsidP="00C06E08">
            <w:pPr>
              <w:tabs>
                <w:tab w:val="left" w:pos="360"/>
              </w:tabs>
              <w:spacing w:before="120"/>
              <w:rPr>
                <w:rFonts w:ascii="Times" w:hAnsi="Times" w:cs="Times"/>
                <w:sz w:val="18"/>
                <w:szCs w:val="18"/>
              </w:rPr>
            </w:pPr>
            <w:r w:rsidRPr="00C31E73">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F329D6" w:rsidRPr="00C31E73" w:rsidRDefault="00F329D6" w:rsidP="00C06E08">
            <w:pPr>
              <w:tabs>
                <w:tab w:val="left" w:pos="360"/>
              </w:tabs>
              <w:spacing w:before="120"/>
              <w:rPr>
                <w:rFonts w:ascii="Times" w:hAnsi="Times" w:cs="Times"/>
                <w:sz w:val="18"/>
                <w:szCs w:val="18"/>
              </w:rPr>
            </w:pPr>
            <w:r w:rsidRPr="00C31E73">
              <w:rPr>
                <w:rFonts w:ascii="Times" w:hAnsi="Times" w:cs="Times"/>
                <w:sz w:val="18"/>
                <w:szCs w:val="18"/>
              </w:rPr>
              <w:t>1</w:t>
            </w:r>
          </w:p>
        </w:tc>
        <w:tc>
          <w:tcPr>
            <w:tcW w:w="360" w:type="dxa"/>
            <w:tcBorders>
              <w:bottom w:val="single" w:sz="6" w:space="0" w:color="auto"/>
            </w:tcBorders>
          </w:tcPr>
          <w:p w:rsidR="00F329D6" w:rsidRPr="00C31E73" w:rsidRDefault="00F329D6" w:rsidP="00C06E08">
            <w:pPr>
              <w:tabs>
                <w:tab w:val="left" w:pos="360"/>
              </w:tabs>
              <w:spacing w:before="120"/>
              <w:rPr>
                <w:rFonts w:ascii="Times" w:hAnsi="Times" w:cs="Times"/>
                <w:sz w:val="18"/>
                <w:szCs w:val="18"/>
              </w:rPr>
            </w:pPr>
            <w:r w:rsidRPr="00C31E73">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F329D6" w:rsidRPr="00C31E73" w:rsidRDefault="00F329D6" w:rsidP="00C06E08">
            <w:pPr>
              <w:spacing w:before="120"/>
              <w:rPr>
                <w:rFonts w:ascii="Times" w:hAnsi="Times" w:cs="Times"/>
                <w:sz w:val="18"/>
                <w:szCs w:val="18"/>
              </w:rPr>
            </w:pPr>
            <w:r w:rsidRPr="00C31E73">
              <w:rPr>
                <w:rFonts w:ascii="Times" w:hAnsi="Times" w:cs="Times"/>
                <w:sz w:val="18"/>
                <w:szCs w:val="18"/>
              </w:rPr>
              <w:t>May be inoperative provided the Auxiliary pump is selected ON for takeoff and landing.</w:t>
            </w:r>
          </w:p>
        </w:tc>
        <w:tc>
          <w:tcPr>
            <w:tcW w:w="2880" w:type="dxa"/>
            <w:tcBorders>
              <w:bottom w:val="single" w:sz="6" w:space="0" w:color="auto"/>
              <w:right w:val="single" w:sz="6" w:space="0" w:color="auto"/>
            </w:tcBorders>
          </w:tcPr>
          <w:p w:rsidR="00F329D6" w:rsidRPr="00C31E73" w:rsidRDefault="00F329D6" w:rsidP="00C06E08">
            <w:pPr>
              <w:spacing w:before="120"/>
              <w:rPr>
                <w:rFonts w:ascii="Times" w:hAnsi="Times" w:cs="Times"/>
                <w:sz w:val="18"/>
                <w:szCs w:val="18"/>
              </w:rPr>
            </w:pPr>
            <w:r w:rsidRPr="00C31E73">
              <w:rPr>
                <w:rFonts w:ascii="Times" w:hAnsi="Times" w:cs="Times"/>
                <w:sz w:val="18"/>
                <w:szCs w:val="18"/>
              </w:rPr>
              <w:t>None required.</w:t>
            </w:r>
          </w:p>
        </w:tc>
        <w:tc>
          <w:tcPr>
            <w:tcW w:w="2520" w:type="dxa"/>
            <w:tcBorders>
              <w:bottom w:val="single" w:sz="6" w:space="0" w:color="auto"/>
              <w:right w:val="single" w:sz="6" w:space="0" w:color="auto"/>
            </w:tcBorders>
          </w:tcPr>
          <w:p w:rsidR="00F329D6" w:rsidRPr="00C31E73" w:rsidRDefault="00F329D6" w:rsidP="00C06E08">
            <w:pPr>
              <w:spacing w:before="120"/>
              <w:rPr>
                <w:rFonts w:ascii="Times" w:hAnsi="Times" w:cs="Times"/>
                <w:sz w:val="18"/>
                <w:szCs w:val="18"/>
              </w:rPr>
            </w:pPr>
            <w:r w:rsidRPr="00C31E73">
              <w:rPr>
                <w:rFonts w:ascii="Times" w:hAnsi="Times" w:cs="Times"/>
                <w:sz w:val="18"/>
                <w:szCs w:val="18"/>
              </w:rPr>
              <w:t>None required.</w:t>
            </w:r>
          </w:p>
        </w:tc>
        <w:tc>
          <w:tcPr>
            <w:tcW w:w="2340" w:type="dxa"/>
            <w:tcBorders>
              <w:bottom w:val="single" w:sz="6" w:space="0" w:color="auto"/>
              <w:right w:val="single" w:sz="6" w:space="0" w:color="auto"/>
            </w:tcBorders>
          </w:tcPr>
          <w:p w:rsidR="00F329D6" w:rsidRPr="00C31E73" w:rsidRDefault="00F329D6" w:rsidP="00C06E08">
            <w:pPr>
              <w:spacing w:before="120" w:after="120"/>
              <w:rPr>
                <w:rFonts w:ascii="Times" w:hAnsi="Times" w:cs="Times"/>
                <w:sz w:val="18"/>
                <w:szCs w:val="18"/>
              </w:rPr>
            </w:pPr>
            <w:r w:rsidRPr="00C31E73">
              <w:rPr>
                <w:rFonts w:ascii="Times" w:hAnsi="Times" w:cs="Times"/>
                <w:sz w:val="18"/>
                <w:szCs w:val="18"/>
              </w:rPr>
              <w:t xml:space="preserve">An Inoperative Placard will be placed on </w:t>
            </w:r>
            <w:r w:rsidRPr="00C31E73">
              <w:rPr>
                <w:rFonts w:ascii="Times" w:hAnsi="Times" w:cs="Times"/>
                <w:bCs/>
                <w:sz w:val="18"/>
                <w:szCs w:val="18"/>
              </w:rPr>
              <w:t>Auxiliary Hydraulic Pump Arm Switch</w:t>
            </w:r>
            <w:r w:rsidRPr="00C31E73">
              <w:rPr>
                <w:rFonts w:ascii="Times" w:hAnsi="Times" w:cs="Times"/>
                <w:sz w:val="18"/>
                <w:szCs w:val="18"/>
              </w:rPr>
              <w:t xml:space="preserve"> and will be noted on ADLS.</w:t>
            </w:r>
          </w:p>
        </w:tc>
      </w:tr>
    </w:tbl>
    <w:p w:rsidR="001F62D6" w:rsidRDefault="001F62D6" w:rsidP="00EA538C">
      <w:pPr>
        <w:jc w:val="center"/>
        <w:rPr>
          <w:sz w:val="22"/>
          <w:szCs w:val="22"/>
        </w:rPr>
        <w:sectPr w:rsidR="001F62D6" w:rsidSect="00EA538C">
          <w:headerReference w:type="default" r:id="rId120"/>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F62D6" w:rsidRPr="00C31E73" w:rsidTr="003B197D">
        <w:trPr>
          <w:cantSplit/>
        </w:trPr>
        <w:tc>
          <w:tcPr>
            <w:tcW w:w="2330" w:type="dxa"/>
            <w:tcBorders>
              <w:top w:val="single" w:sz="4" w:space="0" w:color="auto"/>
              <w:left w:val="single" w:sz="6" w:space="0" w:color="auto"/>
            </w:tcBorders>
          </w:tcPr>
          <w:p w:rsidR="001F62D6" w:rsidRPr="00C31E73" w:rsidRDefault="001F62D6" w:rsidP="00C06E08">
            <w:pPr>
              <w:tabs>
                <w:tab w:val="left" w:pos="440"/>
                <w:tab w:val="left" w:pos="2600"/>
              </w:tabs>
              <w:ind w:left="86"/>
              <w:rPr>
                <w:rFonts w:ascii="Times" w:hAnsi="Times" w:cs="Times"/>
                <w:sz w:val="18"/>
                <w:szCs w:val="18"/>
              </w:rPr>
            </w:pPr>
            <w:r w:rsidRPr="00C31E73">
              <w:rPr>
                <w:rFonts w:ascii="Times" w:hAnsi="Times" w:cs="Times"/>
                <w:sz w:val="18"/>
                <w:szCs w:val="18"/>
              </w:rPr>
              <w:lastRenderedPageBreak/>
              <w:t>6.</w:t>
            </w:r>
            <w:r w:rsidRPr="00C31E73">
              <w:rPr>
                <w:rFonts w:ascii="Times" w:hAnsi="Times" w:cs="Times"/>
                <w:sz w:val="18"/>
                <w:szCs w:val="18"/>
              </w:rPr>
              <w:tab/>
              <w:t>Left Hydraulic System</w:t>
            </w:r>
          </w:p>
          <w:p w:rsidR="001F62D6" w:rsidRPr="00C31E73" w:rsidRDefault="001F62D6" w:rsidP="00C06E08">
            <w:pPr>
              <w:tabs>
                <w:tab w:val="left" w:pos="440"/>
                <w:tab w:val="left" w:pos="2600"/>
              </w:tabs>
              <w:ind w:left="80"/>
              <w:rPr>
                <w:rFonts w:ascii="Times" w:hAnsi="Times" w:cs="Times"/>
                <w:sz w:val="18"/>
                <w:szCs w:val="18"/>
              </w:rPr>
            </w:pPr>
            <w:r w:rsidRPr="00C31E73">
              <w:rPr>
                <w:rFonts w:ascii="Times" w:hAnsi="Times" w:cs="Times"/>
                <w:sz w:val="18"/>
                <w:szCs w:val="18"/>
              </w:rPr>
              <w:tab/>
              <w:t xml:space="preserve">Quantity </w:t>
            </w:r>
            <w:r>
              <w:rPr>
                <w:rFonts w:ascii="Times" w:hAnsi="Times" w:cs="Times"/>
                <w:sz w:val="18"/>
                <w:szCs w:val="18"/>
              </w:rPr>
              <w:t>Indicator</w:t>
            </w:r>
          </w:p>
          <w:p w:rsidR="007D3287" w:rsidRDefault="001F62D6" w:rsidP="007D3287">
            <w:pPr>
              <w:tabs>
                <w:tab w:val="left" w:pos="440"/>
                <w:tab w:val="left" w:pos="2600"/>
              </w:tabs>
              <w:ind w:left="80"/>
              <w:rPr>
                <w:rFonts w:ascii="Times" w:hAnsi="Times" w:cs="Times"/>
                <w:sz w:val="18"/>
                <w:szCs w:val="18"/>
              </w:rPr>
            </w:pPr>
            <w:r w:rsidRPr="00C31E73">
              <w:rPr>
                <w:rFonts w:ascii="Times" w:hAnsi="Times" w:cs="Times"/>
                <w:sz w:val="18"/>
                <w:szCs w:val="18"/>
              </w:rPr>
              <w:tab/>
              <w:t>(</w:t>
            </w:r>
            <w:r w:rsidR="007D3287">
              <w:rPr>
                <w:rFonts w:ascii="Times" w:hAnsi="Times" w:cs="Times"/>
                <w:sz w:val="18"/>
                <w:szCs w:val="18"/>
              </w:rPr>
              <w:t>Fluid Quantity</w:t>
            </w:r>
          </w:p>
          <w:p w:rsidR="007D3287" w:rsidRDefault="007D3287" w:rsidP="007D3287">
            <w:pPr>
              <w:tabs>
                <w:tab w:val="left" w:pos="440"/>
                <w:tab w:val="left" w:pos="2600"/>
              </w:tabs>
              <w:rPr>
                <w:rFonts w:ascii="Times" w:hAnsi="Times" w:cs="Times"/>
                <w:sz w:val="18"/>
                <w:szCs w:val="18"/>
              </w:rPr>
            </w:pPr>
            <w:r>
              <w:rPr>
                <w:rFonts w:ascii="Times" w:hAnsi="Times" w:cs="Times"/>
                <w:sz w:val="18"/>
                <w:szCs w:val="18"/>
              </w:rPr>
              <w:tab/>
              <w:t>Indicator</w:t>
            </w:r>
            <w:r w:rsidR="001F62D6" w:rsidRPr="00C31E73">
              <w:rPr>
                <w:rFonts w:ascii="Times" w:hAnsi="Times" w:cs="Times"/>
                <w:sz w:val="18"/>
                <w:szCs w:val="18"/>
              </w:rPr>
              <w:t xml:space="preserve"> -</w:t>
            </w:r>
            <w:r>
              <w:rPr>
                <w:rFonts w:ascii="Times" w:hAnsi="Times" w:cs="Times"/>
                <w:sz w:val="18"/>
                <w:szCs w:val="18"/>
              </w:rPr>
              <w:t xml:space="preserve"> </w:t>
            </w:r>
            <w:r w:rsidR="001F62D6" w:rsidRPr="00C31E73">
              <w:rPr>
                <w:rFonts w:ascii="Times" w:hAnsi="Times" w:cs="Times"/>
                <w:sz w:val="18"/>
                <w:szCs w:val="18"/>
              </w:rPr>
              <w:t xml:space="preserve">Aft </w:t>
            </w:r>
          </w:p>
          <w:p w:rsidR="001F62D6" w:rsidRPr="00C31E73" w:rsidRDefault="007D3287" w:rsidP="007D3287">
            <w:pPr>
              <w:tabs>
                <w:tab w:val="left" w:pos="440"/>
                <w:tab w:val="left" w:pos="2600"/>
              </w:tabs>
              <w:rPr>
                <w:rFonts w:ascii="Times" w:hAnsi="Times" w:cs="Times"/>
                <w:sz w:val="18"/>
                <w:szCs w:val="18"/>
              </w:rPr>
            </w:pPr>
            <w:r>
              <w:rPr>
                <w:rFonts w:ascii="Times" w:hAnsi="Times" w:cs="Times"/>
                <w:sz w:val="18"/>
                <w:szCs w:val="18"/>
              </w:rPr>
              <w:tab/>
            </w:r>
            <w:r w:rsidR="001F62D6" w:rsidRPr="00C31E73">
              <w:rPr>
                <w:rFonts w:ascii="Times" w:hAnsi="Times" w:cs="Times"/>
                <w:sz w:val="18"/>
                <w:szCs w:val="18"/>
              </w:rPr>
              <w:t>Equipment Area)</w:t>
            </w:r>
          </w:p>
        </w:tc>
        <w:tc>
          <w:tcPr>
            <w:tcW w:w="440" w:type="dxa"/>
            <w:tcBorders>
              <w:top w:val="single" w:sz="4" w:space="0" w:color="auto"/>
              <w:right w:val="single" w:sz="4" w:space="0" w:color="auto"/>
            </w:tcBorders>
          </w:tcPr>
          <w:p w:rsidR="001F62D6" w:rsidRPr="00C31E73" w:rsidRDefault="001F62D6" w:rsidP="00C06E08">
            <w:pPr>
              <w:tabs>
                <w:tab w:val="left" w:pos="360"/>
              </w:tabs>
              <w:rPr>
                <w:rFonts w:ascii="Times" w:hAnsi="Times" w:cs="Times"/>
                <w:sz w:val="18"/>
                <w:szCs w:val="18"/>
              </w:rPr>
            </w:pPr>
            <w:r w:rsidRPr="00C31E73">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1F62D6" w:rsidRPr="00C31E73" w:rsidRDefault="001F62D6" w:rsidP="00C06E08">
            <w:pPr>
              <w:tabs>
                <w:tab w:val="left" w:pos="360"/>
              </w:tabs>
              <w:rPr>
                <w:rFonts w:ascii="Times" w:hAnsi="Times" w:cs="Times"/>
                <w:sz w:val="18"/>
                <w:szCs w:val="18"/>
              </w:rPr>
            </w:pPr>
            <w:r w:rsidRPr="00C31E73">
              <w:rPr>
                <w:rFonts w:ascii="Times" w:hAnsi="Times" w:cs="Times"/>
                <w:sz w:val="18"/>
                <w:szCs w:val="18"/>
              </w:rPr>
              <w:t>1</w:t>
            </w:r>
          </w:p>
        </w:tc>
        <w:tc>
          <w:tcPr>
            <w:tcW w:w="360" w:type="dxa"/>
            <w:tcBorders>
              <w:top w:val="single" w:sz="4" w:space="0" w:color="auto"/>
            </w:tcBorders>
          </w:tcPr>
          <w:p w:rsidR="001F62D6" w:rsidRPr="00C31E73" w:rsidRDefault="001F62D6" w:rsidP="00C06E08">
            <w:pPr>
              <w:tabs>
                <w:tab w:val="left" w:pos="360"/>
              </w:tabs>
              <w:rPr>
                <w:rFonts w:ascii="Times" w:hAnsi="Times" w:cs="Times"/>
                <w:sz w:val="18"/>
                <w:szCs w:val="18"/>
              </w:rPr>
            </w:pPr>
            <w:r w:rsidRPr="00C31E73">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1F62D6" w:rsidRPr="00C31E73" w:rsidRDefault="001F62D6" w:rsidP="005F6DCD">
            <w:pPr>
              <w:rPr>
                <w:rFonts w:ascii="Times" w:hAnsi="Times" w:cs="Times"/>
                <w:sz w:val="18"/>
                <w:szCs w:val="18"/>
              </w:rPr>
            </w:pPr>
            <w:r w:rsidRPr="00C31E73">
              <w:rPr>
                <w:rFonts w:ascii="Times" w:hAnsi="Times" w:cs="Times"/>
                <w:sz w:val="18"/>
                <w:szCs w:val="18"/>
              </w:rPr>
              <w:t>(</w:t>
            </w:r>
            <w:r w:rsidR="005F6DCD">
              <w:rPr>
                <w:rFonts w:ascii="Times" w:hAnsi="Times" w:cs="Times"/>
                <w:sz w:val="18"/>
                <w:szCs w:val="18"/>
              </w:rPr>
              <w:t>O</w:t>
            </w:r>
            <w:r w:rsidRPr="00C31E73">
              <w:rPr>
                <w:rFonts w:ascii="Times" w:hAnsi="Times" w:cs="Times"/>
                <w:sz w:val="18"/>
                <w:szCs w:val="18"/>
              </w:rPr>
              <w:t xml:space="preserve">) May be inoperative provided quantity is checked by reservoir indicator </w:t>
            </w:r>
            <w:r w:rsidR="005F6DCD">
              <w:rPr>
                <w:rFonts w:ascii="Times" w:hAnsi="Times" w:cs="Times"/>
                <w:sz w:val="18"/>
                <w:szCs w:val="18"/>
              </w:rPr>
              <w:t xml:space="preserve">or using hydraulic quantity indication on hydraulic synoptic </w:t>
            </w:r>
            <w:r w:rsidRPr="00C31E73">
              <w:rPr>
                <w:rFonts w:ascii="Times" w:hAnsi="Times" w:cs="Times"/>
                <w:sz w:val="18"/>
                <w:szCs w:val="18"/>
              </w:rPr>
              <w:t>before each departure.</w:t>
            </w:r>
          </w:p>
        </w:tc>
        <w:tc>
          <w:tcPr>
            <w:tcW w:w="2880" w:type="dxa"/>
            <w:tcBorders>
              <w:top w:val="single" w:sz="4" w:space="0" w:color="auto"/>
              <w:right w:val="single" w:sz="6" w:space="0" w:color="auto"/>
            </w:tcBorders>
          </w:tcPr>
          <w:p w:rsidR="001F62D6" w:rsidRPr="00C31E73" w:rsidRDefault="005F6DCD" w:rsidP="00C06E08">
            <w:pPr>
              <w:rPr>
                <w:rFonts w:ascii="Times" w:hAnsi="Times" w:cs="Times"/>
                <w:sz w:val="18"/>
                <w:szCs w:val="18"/>
              </w:rPr>
            </w:pPr>
            <w:r w:rsidRPr="00C31E73">
              <w:rPr>
                <w:rFonts w:ascii="Times" w:hAnsi="Times" w:cs="Times"/>
                <w:sz w:val="18"/>
                <w:szCs w:val="18"/>
              </w:rPr>
              <w:t>None required.</w:t>
            </w:r>
          </w:p>
        </w:tc>
        <w:tc>
          <w:tcPr>
            <w:tcW w:w="2520" w:type="dxa"/>
            <w:tcBorders>
              <w:top w:val="single" w:sz="4" w:space="0" w:color="auto"/>
              <w:right w:val="single" w:sz="6" w:space="0" w:color="auto"/>
            </w:tcBorders>
          </w:tcPr>
          <w:p w:rsidR="001F62D6" w:rsidRPr="00C31E73" w:rsidRDefault="00EB4191" w:rsidP="00EB4191">
            <w:pPr>
              <w:rPr>
                <w:rFonts w:ascii="Times" w:hAnsi="Times" w:cs="Times"/>
                <w:sz w:val="18"/>
                <w:szCs w:val="18"/>
              </w:rPr>
            </w:pPr>
            <w:r>
              <w:rPr>
                <w:rFonts w:ascii="Times" w:hAnsi="Times" w:cs="Times"/>
                <w:bCs/>
                <w:sz w:val="18"/>
                <w:szCs w:val="18"/>
              </w:rPr>
              <w:t>Flight crew will verify the h</w:t>
            </w:r>
            <w:r w:rsidR="005F6DCD" w:rsidRPr="00C31E73">
              <w:rPr>
                <w:rFonts w:ascii="Times" w:hAnsi="Times" w:cs="Times"/>
                <w:bCs/>
                <w:sz w:val="18"/>
                <w:szCs w:val="18"/>
              </w:rPr>
              <w:t xml:space="preserve">ydraulic </w:t>
            </w:r>
            <w:r>
              <w:rPr>
                <w:rFonts w:ascii="Times" w:hAnsi="Times" w:cs="Times"/>
                <w:bCs/>
                <w:sz w:val="18"/>
                <w:szCs w:val="18"/>
              </w:rPr>
              <w:t>q</w:t>
            </w:r>
            <w:r w:rsidR="005F6DCD" w:rsidRPr="00C31E73">
              <w:rPr>
                <w:rFonts w:ascii="Times" w:hAnsi="Times" w:cs="Times"/>
                <w:bCs/>
                <w:sz w:val="18"/>
                <w:szCs w:val="18"/>
              </w:rPr>
              <w:t xml:space="preserve">uantity </w:t>
            </w:r>
            <w:r>
              <w:rPr>
                <w:rFonts w:ascii="Times" w:hAnsi="Times" w:cs="Times"/>
                <w:bCs/>
                <w:sz w:val="18"/>
                <w:szCs w:val="18"/>
              </w:rPr>
              <w:t>leve</w:t>
            </w:r>
            <w:r w:rsidR="005F6DCD" w:rsidRPr="00C31E73">
              <w:rPr>
                <w:rFonts w:ascii="Times" w:hAnsi="Times" w:cs="Times"/>
                <w:bCs/>
                <w:sz w:val="18"/>
                <w:szCs w:val="18"/>
              </w:rPr>
              <w:t>l</w:t>
            </w:r>
            <w:r>
              <w:rPr>
                <w:rFonts w:ascii="Times" w:hAnsi="Times" w:cs="Times"/>
                <w:bCs/>
                <w:sz w:val="18"/>
                <w:szCs w:val="18"/>
              </w:rPr>
              <w:t xml:space="preserve"> on the</w:t>
            </w:r>
            <w:r w:rsidR="005F6DCD" w:rsidRPr="00C31E73">
              <w:rPr>
                <w:rFonts w:ascii="Times" w:hAnsi="Times" w:cs="Times"/>
                <w:sz w:val="18"/>
                <w:szCs w:val="18"/>
              </w:rPr>
              <w:t xml:space="preserve"> </w:t>
            </w:r>
            <w:r>
              <w:rPr>
                <w:rFonts w:ascii="Times" w:hAnsi="Times" w:cs="Times"/>
                <w:sz w:val="18"/>
                <w:szCs w:val="18"/>
              </w:rPr>
              <w:t>r</w:t>
            </w:r>
            <w:r w:rsidR="005F6DCD" w:rsidRPr="00C31E73">
              <w:rPr>
                <w:rFonts w:ascii="Times" w:hAnsi="Times" w:cs="Times"/>
                <w:bCs/>
                <w:sz w:val="18"/>
                <w:szCs w:val="18"/>
              </w:rPr>
              <w:t xml:space="preserve">eservoir </w:t>
            </w:r>
            <w:r>
              <w:rPr>
                <w:rFonts w:ascii="Times" w:hAnsi="Times" w:cs="Times"/>
                <w:bCs/>
                <w:sz w:val="18"/>
                <w:szCs w:val="18"/>
              </w:rPr>
              <w:t>s</w:t>
            </w:r>
            <w:r w:rsidR="005F6DCD" w:rsidRPr="00C31E73">
              <w:rPr>
                <w:rFonts w:ascii="Times" w:hAnsi="Times" w:cs="Times"/>
                <w:bCs/>
                <w:sz w:val="18"/>
                <w:szCs w:val="18"/>
              </w:rPr>
              <w:t xml:space="preserve">ight </w:t>
            </w:r>
            <w:r>
              <w:rPr>
                <w:rFonts w:ascii="Times" w:hAnsi="Times" w:cs="Times"/>
                <w:bCs/>
                <w:sz w:val="18"/>
                <w:szCs w:val="18"/>
              </w:rPr>
              <w:t>g</w:t>
            </w:r>
            <w:r w:rsidR="005F6DCD" w:rsidRPr="00C31E73">
              <w:rPr>
                <w:rFonts w:ascii="Times" w:hAnsi="Times" w:cs="Times"/>
                <w:bCs/>
                <w:sz w:val="18"/>
                <w:szCs w:val="18"/>
              </w:rPr>
              <w:t>auge</w:t>
            </w:r>
            <w:r w:rsidR="005F6DCD" w:rsidRPr="00C31E73">
              <w:rPr>
                <w:rFonts w:ascii="Times" w:hAnsi="Times" w:cs="Times"/>
                <w:sz w:val="18"/>
                <w:szCs w:val="18"/>
              </w:rPr>
              <w:t xml:space="preserve"> </w:t>
            </w:r>
            <w:r>
              <w:rPr>
                <w:rFonts w:ascii="Times" w:hAnsi="Times" w:cs="Times"/>
                <w:sz w:val="18"/>
                <w:szCs w:val="18"/>
              </w:rPr>
              <w:t xml:space="preserve">or hydraulic synoptic </w:t>
            </w:r>
            <w:r w:rsidR="005F6DCD" w:rsidRPr="00C31E73">
              <w:rPr>
                <w:rFonts w:ascii="Times" w:hAnsi="Times" w:cs="Times"/>
                <w:sz w:val="18"/>
                <w:szCs w:val="18"/>
              </w:rPr>
              <w:t xml:space="preserve">prior to each flight. </w:t>
            </w:r>
            <w:r w:rsidR="00C8485C">
              <w:rPr>
                <w:rFonts w:ascii="Times" w:hAnsi="Times" w:cs="Times"/>
                <w:sz w:val="18"/>
                <w:szCs w:val="18"/>
              </w:rPr>
              <w:t xml:space="preserve">Refer to </w:t>
            </w:r>
            <w:r w:rsidR="005F6DCD" w:rsidRPr="00C31E73">
              <w:rPr>
                <w:rFonts w:ascii="Times" w:hAnsi="Times" w:cs="Times"/>
                <w:bCs/>
                <w:sz w:val="18"/>
                <w:szCs w:val="18"/>
              </w:rPr>
              <w:t>AMM chapter 12-15-00.</w:t>
            </w:r>
          </w:p>
        </w:tc>
        <w:tc>
          <w:tcPr>
            <w:tcW w:w="2340" w:type="dxa"/>
            <w:tcBorders>
              <w:top w:val="single" w:sz="4" w:space="0" w:color="auto"/>
              <w:right w:val="single" w:sz="6" w:space="0" w:color="auto"/>
            </w:tcBorders>
          </w:tcPr>
          <w:p w:rsidR="001F62D6" w:rsidRPr="00C31E73" w:rsidRDefault="001F62D6" w:rsidP="00C06E08">
            <w:pPr>
              <w:rPr>
                <w:rFonts w:ascii="Times" w:hAnsi="Times" w:cs="Times"/>
                <w:sz w:val="18"/>
                <w:szCs w:val="18"/>
              </w:rPr>
            </w:pPr>
            <w:r w:rsidRPr="00C31E73">
              <w:rPr>
                <w:rFonts w:ascii="Times" w:hAnsi="Times" w:cs="Times"/>
                <w:sz w:val="18"/>
                <w:szCs w:val="18"/>
              </w:rPr>
              <w:t xml:space="preserve">An Inoperative Placard will be placed on </w:t>
            </w:r>
            <w:r w:rsidRPr="00C31E73">
              <w:rPr>
                <w:rFonts w:ascii="Times" w:hAnsi="Times" w:cs="Times"/>
                <w:bCs/>
                <w:sz w:val="18"/>
                <w:szCs w:val="18"/>
              </w:rPr>
              <w:t>Ground Service Control Panel</w:t>
            </w:r>
            <w:r w:rsidRPr="00C31E73">
              <w:rPr>
                <w:rFonts w:ascii="Times" w:hAnsi="Times" w:cs="Times"/>
                <w:sz w:val="18"/>
                <w:szCs w:val="18"/>
              </w:rPr>
              <w:t xml:space="preserve"> and will be noted on ADLS.</w:t>
            </w:r>
          </w:p>
        </w:tc>
      </w:tr>
      <w:tr w:rsidR="001F62D6" w:rsidRPr="00C31E73" w:rsidTr="003B197D">
        <w:trPr>
          <w:cantSplit/>
        </w:trPr>
        <w:tc>
          <w:tcPr>
            <w:tcW w:w="2330" w:type="dxa"/>
            <w:tcBorders>
              <w:left w:val="single" w:sz="6" w:space="0" w:color="auto"/>
            </w:tcBorders>
          </w:tcPr>
          <w:p w:rsidR="001F62D6" w:rsidRPr="00C31E73" w:rsidRDefault="001F62D6" w:rsidP="00310B5E">
            <w:pPr>
              <w:tabs>
                <w:tab w:val="left" w:pos="440"/>
                <w:tab w:val="left" w:pos="2600"/>
              </w:tabs>
              <w:spacing w:before="120"/>
              <w:ind w:left="86"/>
              <w:rPr>
                <w:rFonts w:ascii="Times" w:hAnsi="Times" w:cs="Times"/>
                <w:sz w:val="18"/>
                <w:szCs w:val="18"/>
              </w:rPr>
            </w:pPr>
            <w:r w:rsidRPr="00C31E73">
              <w:rPr>
                <w:rFonts w:ascii="Times" w:hAnsi="Times" w:cs="Times"/>
                <w:sz w:val="18"/>
                <w:szCs w:val="18"/>
              </w:rPr>
              <w:t>7.</w:t>
            </w:r>
            <w:r w:rsidRPr="00C31E73">
              <w:rPr>
                <w:rFonts w:ascii="Times" w:hAnsi="Times" w:cs="Times"/>
                <w:sz w:val="18"/>
                <w:szCs w:val="18"/>
              </w:rPr>
              <w:tab/>
              <w:t>Right Hydraulic</w:t>
            </w:r>
          </w:p>
          <w:p w:rsidR="005F6DCD" w:rsidRDefault="001F62D6" w:rsidP="005F6DCD">
            <w:pPr>
              <w:tabs>
                <w:tab w:val="left" w:pos="440"/>
                <w:tab w:val="left" w:pos="2600"/>
              </w:tabs>
              <w:ind w:left="86"/>
              <w:rPr>
                <w:rFonts w:ascii="Times" w:hAnsi="Times" w:cs="Times"/>
                <w:sz w:val="18"/>
                <w:szCs w:val="18"/>
              </w:rPr>
            </w:pPr>
            <w:r w:rsidRPr="00C31E73">
              <w:rPr>
                <w:rFonts w:ascii="Times" w:hAnsi="Times" w:cs="Times"/>
                <w:sz w:val="18"/>
                <w:szCs w:val="18"/>
              </w:rPr>
              <w:tab/>
              <w:t>System</w:t>
            </w:r>
            <w:r w:rsidR="005F6DCD">
              <w:rPr>
                <w:rFonts w:ascii="Times" w:hAnsi="Times" w:cs="Times"/>
                <w:sz w:val="18"/>
                <w:szCs w:val="18"/>
              </w:rPr>
              <w:t xml:space="preserve"> </w:t>
            </w:r>
            <w:r w:rsidRPr="00C31E73">
              <w:rPr>
                <w:rFonts w:ascii="Times" w:hAnsi="Times" w:cs="Times"/>
                <w:sz w:val="18"/>
                <w:szCs w:val="18"/>
              </w:rPr>
              <w:t xml:space="preserve">Quantity </w:t>
            </w:r>
          </w:p>
          <w:p w:rsidR="005F6DCD" w:rsidRDefault="005F6DCD" w:rsidP="005F6DCD">
            <w:pPr>
              <w:tabs>
                <w:tab w:val="left" w:pos="440"/>
                <w:tab w:val="left" w:pos="2600"/>
              </w:tabs>
              <w:ind w:left="86"/>
              <w:rPr>
                <w:rFonts w:ascii="Times" w:hAnsi="Times" w:cs="Times"/>
                <w:sz w:val="18"/>
                <w:szCs w:val="18"/>
              </w:rPr>
            </w:pPr>
            <w:r>
              <w:rPr>
                <w:rFonts w:ascii="Times" w:hAnsi="Times" w:cs="Times"/>
                <w:sz w:val="18"/>
                <w:szCs w:val="18"/>
              </w:rPr>
              <w:tab/>
            </w:r>
            <w:r w:rsidR="001F62D6">
              <w:rPr>
                <w:rFonts w:ascii="Times" w:hAnsi="Times" w:cs="Times"/>
                <w:sz w:val="18"/>
                <w:szCs w:val="18"/>
              </w:rPr>
              <w:t>Indicator</w:t>
            </w:r>
            <w:r>
              <w:rPr>
                <w:rFonts w:ascii="Times" w:hAnsi="Times" w:cs="Times"/>
                <w:sz w:val="18"/>
                <w:szCs w:val="18"/>
              </w:rPr>
              <w:t xml:space="preserve"> (Fluid </w:t>
            </w:r>
          </w:p>
          <w:p w:rsidR="001F62D6" w:rsidRPr="00C31E73" w:rsidRDefault="005F6DCD" w:rsidP="005F6DCD">
            <w:pPr>
              <w:tabs>
                <w:tab w:val="left" w:pos="440"/>
                <w:tab w:val="left" w:pos="2600"/>
              </w:tabs>
              <w:ind w:left="86"/>
              <w:rPr>
                <w:rFonts w:ascii="Times" w:hAnsi="Times" w:cs="Times"/>
                <w:sz w:val="18"/>
                <w:szCs w:val="18"/>
              </w:rPr>
            </w:pPr>
            <w:r>
              <w:rPr>
                <w:rFonts w:ascii="Times" w:hAnsi="Times" w:cs="Times"/>
                <w:sz w:val="18"/>
                <w:szCs w:val="18"/>
              </w:rPr>
              <w:tab/>
              <w:t>Quantity Indicator</w:t>
            </w:r>
            <w:r w:rsidR="001F62D6" w:rsidRPr="00C31E73">
              <w:rPr>
                <w:rFonts w:ascii="Times" w:hAnsi="Times" w:cs="Times"/>
                <w:sz w:val="18"/>
                <w:szCs w:val="18"/>
              </w:rPr>
              <w:t xml:space="preserve"> -</w:t>
            </w:r>
          </w:p>
          <w:p w:rsidR="001F62D6" w:rsidRPr="00C31E73" w:rsidRDefault="001F62D6" w:rsidP="00C06E08">
            <w:pPr>
              <w:tabs>
                <w:tab w:val="left" w:pos="2600"/>
              </w:tabs>
              <w:ind w:left="440"/>
              <w:rPr>
                <w:rFonts w:ascii="Times" w:hAnsi="Times" w:cs="Times"/>
                <w:sz w:val="18"/>
                <w:szCs w:val="18"/>
              </w:rPr>
            </w:pPr>
            <w:r w:rsidRPr="00C31E73">
              <w:rPr>
                <w:rFonts w:ascii="Times" w:hAnsi="Times" w:cs="Times"/>
                <w:sz w:val="18"/>
                <w:szCs w:val="18"/>
              </w:rPr>
              <w:t>Aft Equipment Area)</w:t>
            </w:r>
          </w:p>
        </w:tc>
        <w:tc>
          <w:tcPr>
            <w:tcW w:w="440" w:type="dxa"/>
            <w:tcBorders>
              <w:right w:val="single" w:sz="4" w:space="0" w:color="auto"/>
            </w:tcBorders>
          </w:tcPr>
          <w:p w:rsidR="001F62D6" w:rsidRPr="00C31E73" w:rsidRDefault="001F62D6" w:rsidP="00310B5E">
            <w:pPr>
              <w:tabs>
                <w:tab w:val="left" w:pos="360"/>
              </w:tabs>
              <w:spacing w:before="120"/>
              <w:rPr>
                <w:rFonts w:ascii="Times" w:hAnsi="Times" w:cs="Times"/>
                <w:sz w:val="18"/>
                <w:szCs w:val="18"/>
              </w:rPr>
            </w:pPr>
            <w:r w:rsidRPr="00C31E73">
              <w:rPr>
                <w:rFonts w:ascii="Times" w:hAnsi="Times" w:cs="Times"/>
                <w:sz w:val="18"/>
                <w:szCs w:val="18"/>
              </w:rPr>
              <w:t>D</w:t>
            </w:r>
          </w:p>
        </w:tc>
        <w:tc>
          <w:tcPr>
            <w:tcW w:w="370" w:type="dxa"/>
            <w:tcBorders>
              <w:left w:val="single" w:sz="4" w:space="0" w:color="auto"/>
              <w:right w:val="single" w:sz="6" w:space="0" w:color="auto"/>
            </w:tcBorders>
          </w:tcPr>
          <w:p w:rsidR="001F62D6" w:rsidRPr="00C31E73" w:rsidRDefault="001F62D6" w:rsidP="00310B5E">
            <w:pPr>
              <w:tabs>
                <w:tab w:val="left" w:pos="360"/>
              </w:tabs>
              <w:spacing w:before="120"/>
              <w:rPr>
                <w:rFonts w:ascii="Times" w:hAnsi="Times" w:cs="Times"/>
                <w:sz w:val="18"/>
                <w:szCs w:val="18"/>
              </w:rPr>
            </w:pPr>
            <w:r w:rsidRPr="00C31E73">
              <w:rPr>
                <w:rFonts w:ascii="Times" w:hAnsi="Times" w:cs="Times"/>
                <w:sz w:val="18"/>
                <w:szCs w:val="18"/>
              </w:rPr>
              <w:t>1</w:t>
            </w:r>
          </w:p>
        </w:tc>
        <w:tc>
          <w:tcPr>
            <w:tcW w:w="360" w:type="dxa"/>
          </w:tcPr>
          <w:p w:rsidR="001F62D6" w:rsidRPr="00C31E73" w:rsidRDefault="001F62D6" w:rsidP="00310B5E">
            <w:pPr>
              <w:tabs>
                <w:tab w:val="left" w:pos="360"/>
              </w:tabs>
              <w:spacing w:before="120"/>
              <w:rPr>
                <w:rFonts w:ascii="Times" w:hAnsi="Times" w:cs="Times"/>
                <w:sz w:val="18"/>
                <w:szCs w:val="18"/>
              </w:rPr>
            </w:pPr>
            <w:r w:rsidRPr="00C31E73">
              <w:rPr>
                <w:rFonts w:ascii="Times" w:hAnsi="Times" w:cs="Times"/>
                <w:sz w:val="18"/>
                <w:szCs w:val="18"/>
              </w:rPr>
              <w:t>0</w:t>
            </w:r>
          </w:p>
        </w:tc>
        <w:tc>
          <w:tcPr>
            <w:tcW w:w="3240" w:type="dxa"/>
            <w:tcBorders>
              <w:left w:val="single" w:sz="6" w:space="0" w:color="auto"/>
              <w:right w:val="single" w:sz="6" w:space="0" w:color="auto"/>
            </w:tcBorders>
          </w:tcPr>
          <w:p w:rsidR="001F62D6" w:rsidRPr="00C31E73" w:rsidRDefault="005F6DCD" w:rsidP="00310B5E">
            <w:pPr>
              <w:spacing w:before="120"/>
              <w:rPr>
                <w:rFonts w:ascii="Times" w:hAnsi="Times" w:cs="Times"/>
                <w:sz w:val="18"/>
                <w:szCs w:val="18"/>
              </w:rPr>
            </w:pPr>
            <w:r>
              <w:rPr>
                <w:rFonts w:ascii="Times" w:hAnsi="Times" w:cs="Times"/>
                <w:sz w:val="18"/>
                <w:szCs w:val="18"/>
              </w:rPr>
              <w:t>(O</w:t>
            </w:r>
            <w:r w:rsidR="001F62D6" w:rsidRPr="00C31E73">
              <w:rPr>
                <w:rFonts w:ascii="Times" w:hAnsi="Times" w:cs="Times"/>
                <w:sz w:val="18"/>
                <w:szCs w:val="18"/>
              </w:rPr>
              <w:t xml:space="preserve">) May be inoperative provided quantity is checked by reservoir indicator </w:t>
            </w:r>
            <w:r>
              <w:rPr>
                <w:rFonts w:ascii="Times" w:hAnsi="Times" w:cs="Times"/>
                <w:sz w:val="18"/>
                <w:szCs w:val="18"/>
              </w:rPr>
              <w:t xml:space="preserve">or using hydraulic quantity indication on hydraulic synoptic </w:t>
            </w:r>
            <w:r w:rsidR="001F62D6" w:rsidRPr="00C31E73">
              <w:rPr>
                <w:rFonts w:ascii="Times" w:hAnsi="Times" w:cs="Times"/>
                <w:sz w:val="18"/>
                <w:szCs w:val="18"/>
              </w:rPr>
              <w:t>before each departure.</w:t>
            </w:r>
          </w:p>
        </w:tc>
        <w:tc>
          <w:tcPr>
            <w:tcW w:w="2880" w:type="dxa"/>
            <w:tcBorders>
              <w:right w:val="single" w:sz="6" w:space="0" w:color="auto"/>
            </w:tcBorders>
          </w:tcPr>
          <w:p w:rsidR="001F62D6" w:rsidRPr="00C31E73" w:rsidRDefault="005F6DCD" w:rsidP="00310B5E">
            <w:pPr>
              <w:spacing w:before="120"/>
              <w:rPr>
                <w:rFonts w:ascii="Times" w:hAnsi="Times" w:cs="Times"/>
                <w:sz w:val="18"/>
                <w:szCs w:val="18"/>
              </w:rPr>
            </w:pPr>
            <w:r w:rsidRPr="00C31E73">
              <w:rPr>
                <w:rFonts w:ascii="Times" w:hAnsi="Times" w:cs="Times"/>
                <w:sz w:val="18"/>
                <w:szCs w:val="18"/>
              </w:rPr>
              <w:t>None required.</w:t>
            </w:r>
          </w:p>
        </w:tc>
        <w:tc>
          <w:tcPr>
            <w:tcW w:w="2520" w:type="dxa"/>
            <w:tcBorders>
              <w:right w:val="single" w:sz="6" w:space="0" w:color="auto"/>
            </w:tcBorders>
          </w:tcPr>
          <w:p w:rsidR="001F62D6" w:rsidRPr="00C31E73" w:rsidRDefault="00EB4191" w:rsidP="00310B5E">
            <w:pPr>
              <w:spacing w:before="120"/>
              <w:rPr>
                <w:rFonts w:ascii="Times" w:hAnsi="Times" w:cs="Times"/>
                <w:sz w:val="18"/>
                <w:szCs w:val="18"/>
              </w:rPr>
            </w:pPr>
            <w:r>
              <w:rPr>
                <w:rFonts w:ascii="Times" w:hAnsi="Times" w:cs="Times"/>
                <w:bCs/>
                <w:sz w:val="18"/>
                <w:szCs w:val="18"/>
              </w:rPr>
              <w:t>Flight crew will verify the h</w:t>
            </w:r>
            <w:r w:rsidRPr="00C31E73">
              <w:rPr>
                <w:rFonts w:ascii="Times" w:hAnsi="Times" w:cs="Times"/>
                <w:bCs/>
                <w:sz w:val="18"/>
                <w:szCs w:val="18"/>
              </w:rPr>
              <w:t xml:space="preserve">ydraulic </w:t>
            </w:r>
            <w:r>
              <w:rPr>
                <w:rFonts w:ascii="Times" w:hAnsi="Times" w:cs="Times"/>
                <w:bCs/>
                <w:sz w:val="18"/>
                <w:szCs w:val="18"/>
              </w:rPr>
              <w:t>q</w:t>
            </w:r>
            <w:r w:rsidRPr="00C31E73">
              <w:rPr>
                <w:rFonts w:ascii="Times" w:hAnsi="Times" w:cs="Times"/>
                <w:bCs/>
                <w:sz w:val="18"/>
                <w:szCs w:val="18"/>
              </w:rPr>
              <w:t xml:space="preserve">uantity </w:t>
            </w:r>
            <w:r>
              <w:rPr>
                <w:rFonts w:ascii="Times" w:hAnsi="Times" w:cs="Times"/>
                <w:bCs/>
                <w:sz w:val="18"/>
                <w:szCs w:val="18"/>
              </w:rPr>
              <w:t>leve</w:t>
            </w:r>
            <w:r w:rsidRPr="00C31E73">
              <w:rPr>
                <w:rFonts w:ascii="Times" w:hAnsi="Times" w:cs="Times"/>
                <w:bCs/>
                <w:sz w:val="18"/>
                <w:szCs w:val="18"/>
              </w:rPr>
              <w:t>l</w:t>
            </w:r>
            <w:r>
              <w:rPr>
                <w:rFonts w:ascii="Times" w:hAnsi="Times" w:cs="Times"/>
                <w:bCs/>
                <w:sz w:val="18"/>
                <w:szCs w:val="18"/>
              </w:rPr>
              <w:t xml:space="preserve"> on the</w:t>
            </w:r>
            <w:r w:rsidRPr="00C31E73">
              <w:rPr>
                <w:rFonts w:ascii="Times" w:hAnsi="Times" w:cs="Times"/>
                <w:sz w:val="18"/>
                <w:szCs w:val="18"/>
              </w:rPr>
              <w:t xml:space="preserve"> </w:t>
            </w:r>
            <w:r>
              <w:rPr>
                <w:rFonts w:ascii="Times" w:hAnsi="Times" w:cs="Times"/>
                <w:sz w:val="18"/>
                <w:szCs w:val="18"/>
              </w:rPr>
              <w:t>r</w:t>
            </w:r>
            <w:r w:rsidRPr="00C31E73">
              <w:rPr>
                <w:rFonts w:ascii="Times" w:hAnsi="Times" w:cs="Times"/>
                <w:bCs/>
                <w:sz w:val="18"/>
                <w:szCs w:val="18"/>
              </w:rPr>
              <w:t xml:space="preserve">eservoir </w:t>
            </w:r>
            <w:r>
              <w:rPr>
                <w:rFonts w:ascii="Times" w:hAnsi="Times" w:cs="Times"/>
                <w:bCs/>
                <w:sz w:val="18"/>
                <w:szCs w:val="18"/>
              </w:rPr>
              <w:t>s</w:t>
            </w:r>
            <w:r w:rsidRPr="00C31E73">
              <w:rPr>
                <w:rFonts w:ascii="Times" w:hAnsi="Times" w:cs="Times"/>
                <w:bCs/>
                <w:sz w:val="18"/>
                <w:szCs w:val="18"/>
              </w:rPr>
              <w:t xml:space="preserve">ight </w:t>
            </w:r>
            <w:r>
              <w:rPr>
                <w:rFonts w:ascii="Times" w:hAnsi="Times" w:cs="Times"/>
                <w:bCs/>
                <w:sz w:val="18"/>
                <w:szCs w:val="18"/>
              </w:rPr>
              <w:t>g</w:t>
            </w:r>
            <w:r w:rsidRPr="00C31E73">
              <w:rPr>
                <w:rFonts w:ascii="Times" w:hAnsi="Times" w:cs="Times"/>
                <w:bCs/>
                <w:sz w:val="18"/>
                <w:szCs w:val="18"/>
              </w:rPr>
              <w:t>auge</w:t>
            </w:r>
            <w:r w:rsidRPr="00C31E73">
              <w:rPr>
                <w:rFonts w:ascii="Times" w:hAnsi="Times" w:cs="Times"/>
                <w:sz w:val="18"/>
                <w:szCs w:val="18"/>
              </w:rPr>
              <w:t xml:space="preserve"> </w:t>
            </w:r>
            <w:r>
              <w:rPr>
                <w:rFonts w:ascii="Times" w:hAnsi="Times" w:cs="Times"/>
                <w:sz w:val="18"/>
                <w:szCs w:val="18"/>
              </w:rPr>
              <w:t xml:space="preserve">or hydraulic synoptic </w:t>
            </w:r>
            <w:r w:rsidRPr="00C31E73">
              <w:rPr>
                <w:rFonts w:ascii="Times" w:hAnsi="Times" w:cs="Times"/>
                <w:sz w:val="18"/>
                <w:szCs w:val="18"/>
              </w:rPr>
              <w:t>prior to each flight.</w:t>
            </w:r>
            <w:r w:rsidR="00C8485C">
              <w:rPr>
                <w:rFonts w:ascii="Times" w:hAnsi="Times" w:cs="Times"/>
                <w:sz w:val="18"/>
                <w:szCs w:val="18"/>
              </w:rPr>
              <w:t xml:space="preserve"> Refer to</w:t>
            </w:r>
            <w:r w:rsidRPr="00C31E73">
              <w:rPr>
                <w:rFonts w:ascii="Times" w:hAnsi="Times" w:cs="Times"/>
                <w:sz w:val="18"/>
                <w:szCs w:val="18"/>
              </w:rPr>
              <w:t xml:space="preserve"> </w:t>
            </w:r>
            <w:r w:rsidRPr="00C31E73">
              <w:rPr>
                <w:rFonts w:ascii="Times" w:hAnsi="Times" w:cs="Times"/>
                <w:bCs/>
                <w:sz w:val="18"/>
                <w:szCs w:val="18"/>
              </w:rPr>
              <w:t>AMM chapter 12-15-00.</w:t>
            </w:r>
          </w:p>
        </w:tc>
        <w:tc>
          <w:tcPr>
            <w:tcW w:w="2340" w:type="dxa"/>
            <w:tcBorders>
              <w:right w:val="single" w:sz="6" w:space="0" w:color="auto"/>
            </w:tcBorders>
          </w:tcPr>
          <w:p w:rsidR="001F62D6" w:rsidRPr="00C31E73" w:rsidRDefault="001F62D6" w:rsidP="00310B5E">
            <w:pPr>
              <w:spacing w:before="120"/>
              <w:rPr>
                <w:rFonts w:ascii="Times" w:hAnsi="Times" w:cs="Times"/>
                <w:sz w:val="18"/>
                <w:szCs w:val="18"/>
              </w:rPr>
            </w:pPr>
            <w:r w:rsidRPr="00C31E73">
              <w:rPr>
                <w:rFonts w:ascii="Times" w:hAnsi="Times" w:cs="Times"/>
                <w:sz w:val="18"/>
                <w:szCs w:val="18"/>
              </w:rPr>
              <w:t xml:space="preserve">An Inoperative Placard will be placed on </w:t>
            </w:r>
            <w:r w:rsidRPr="00C31E73">
              <w:rPr>
                <w:rFonts w:ascii="Times" w:hAnsi="Times" w:cs="Times"/>
                <w:bCs/>
                <w:sz w:val="18"/>
                <w:szCs w:val="18"/>
              </w:rPr>
              <w:t>Ground Service Control Panel</w:t>
            </w:r>
            <w:r w:rsidRPr="00C31E73">
              <w:rPr>
                <w:rFonts w:ascii="Times" w:hAnsi="Times" w:cs="Times"/>
                <w:sz w:val="18"/>
                <w:szCs w:val="18"/>
              </w:rPr>
              <w:t xml:space="preserve"> and will be noted on ADLS.</w:t>
            </w:r>
          </w:p>
        </w:tc>
      </w:tr>
      <w:tr w:rsidR="001F62D6" w:rsidRPr="00C31E73" w:rsidTr="00310B5E">
        <w:trPr>
          <w:cantSplit/>
        </w:trPr>
        <w:tc>
          <w:tcPr>
            <w:tcW w:w="2330" w:type="dxa"/>
            <w:tcBorders>
              <w:left w:val="single" w:sz="6" w:space="0" w:color="auto"/>
            </w:tcBorders>
          </w:tcPr>
          <w:p w:rsidR="001F62D6" w:rsidRPr="00C31E73" w:rsidRDefault="001F62D6" w:rsidP="00310B5E">
            <w:pPr>
              <w:tabs>
                <w:tab w:val="left" w:pos="440"/>
                <w:tab w:val="left" w:pos="2600"/>
              </w:tabs>
              <w:spacing w:before="120"/>
              <w:ind w:left="86"/>
              <w:rPr>
                <w:rFonts w:ascii="Times" w:hAnsi="Times" w:cs="Times"/>
                <w:sz w:val="18"/>
                <w:szCs w:val="18"/>
              </w:rPr>
            </w:pPr>
            <w:r w:rsidRPr="00C31E73">
              <w:rPr>
                <w:rFonts w:ascii="Times" w:hAnsi="Times" w:cs="Times"/>
                <w:sz w:val="18"/>
                <w:szCs w:val="18"/>
              </w:rPr>
              <w:t>8.</w:t>
            </w:r>
            <w:r w:rsidRPr="00C31E73">
              <w:rPr>
                <w:rFonts w:ascii="Times" w:hAnsi="Times" w:cs="Times"/>
                <w:sz w:val="18"/>
                <w:szCs w:val="18"/>
              </w:rPr>
              <w:tab/>
              <w:t>Left Hydraulic System</w:t>
            </w:r>
          </w:p>
          <w:p w:rsidR="001F62D6" w:rsidRPr="00C31E73" w:rsidRDefault="001F62D6" w:rsidP="00C06E08">
            <w:pPr>
              <w:tabs>
                <w:tab w:val="left" w:pos="2600"/>
              </w:tabs>
              <w:ind w:left="440"/>
              <w:rPr>
                <w:rFonts w:ascii="Times" w:hAnsi="Times" w:cs="Times"/>
                <w:sz w:val="18"/>
                <w:szCs w:val="18"/>
              </w:rPr>
            </w:pPr>
            <w:r w:rsidRPr="00C31E73">
              <w:rPr>
                <w:rFonts w:ascii="Times" w:hAnsi="Times" w:cs="Times"/>
                <w:sz w:val="18"/>
                <w:szCs w:val="18"/>
              </w:rPr>
              <w:t>Quantity Indication</w:t>
            </w:r>
          </w:p>
          <w:p w:rsidR="001F62D6" w:rsidRPr="00C31E73" w:rsidRDefault="001F62D6" w:rsidP="00C06E08">
            <w:pPr>
              <w:tabs>
                <w:tab w:val="left" w:pos="2600"/>
              </w:tabs>
              <w:ind w:left="446"/>
              <w:rPr>
                <w:rFonts w:ascii="Times" w:hAnsi="Times" w:cs="Times"/>
                <w:sz w:val="18"/>
                <w:szCs w:val="18"/>
              </w:rPr>
            </w:pPr>
            <w:r w:rsidRPr="00C31E73">
              <w:rPr>
                <w:rFonts w:ascii="Times" w:hAnsi="Times" w:cs="Times"/>
                <w:sz w:val="18"/>
                <w:szCs w:val="18"/>
              </w:rPr>
              <w:t>(EICAS)</w:t>
            </w:r>
          </w:p>
        </w:tc>
        <w:tc>
          <w:tcPr>
            <w:tcW w:w="440" w:type="dxa"/>
            <w:tcBorders>
              <w:right w:val="single" w:sz="4" w:space="0" w:color="auto"/>
            </w:tcBorders>
          </w:tcPr>
          <w:p w:rsidR="001F62D6" w:rsidRPr="00C31E73" w:rsidRDefault="001F62D6" w:rsidP="00310B5E">
            <w:pPr>
              <w:tabs>
                <w:tab w:val="left" w:pos="360"/>
              </w:tabs>
              <w:spacing w:before="120"/>
              <w:rPr>
                <w:rFonts w:ascii="Times" w:hAnsi="Times" w:cs="Times"/>
                <w:sz w:val="18"/>
                <w:szCs w:val="18"/>
              </w:rPr>
            </w:pPr>
            <w:r w:rsidRPr="00C31E73">
              <w:rPr>
                <w:rFonts w:ascii="Times" w:hAnsi="Times" w:cs="Times"/>
                <w:sz w:val="18"/>
                <w:szCs w:val="18"/>
              </w:rPr>
              <w:t>C</w:t>
            </w:r>
          </w:p>
        </w:tc>
        <w:tc>
          <w:tcPr>
            <w:tcW w:w="370" w:type="dxa"/>
            <w:tcBorders>
              <w:left w:val="single" w:sz="4" w:space="0" w:color="auto"/>
              <w:right w:val="single" w:sz="6" w:space="0" w:color="auto"/>
            </w:tcBorders>
          </w:tcPr>
          <w:p w:rsidR="001F62D6" w:rsidRPr="00C31E73" w:rsidRDefault="001F62D6" w:rsidP="00310B5E">
            <w:pPr>
              <w:tabs>
                <w:tab w:val="left" w:pos="360"/>
              </w:tabs>
              <w:spacing w:before="120"/>
              <w:rPr>
                <w:rFonts w:ascii="Times" w:hAnsi="Times" w:cs="Times"/>
                <w:sz w:val="18"/>
                <w:szCs w:val="18"/>
              </w:rPr>
            </w:pPr>
            <w:r w:rsidRPr="00C31E73">
              <w:rPr>
                <w:rFonts w:ascii="Times" w:hAnsi="Times" w:cs="Times"/>
                <w:sz w:val="18"/>
                <w:szCs w:val="18"/>
              </w:rPr>
              <w:t>1</w:t>
            </w:r>
          </w:p>
        </w:tc>
        <w:tc>
          <w:tcPr>
            <w:tcW w:w="360" w:type="dxa"/>
          </w:tcPr>
          <w:p w:rsidR="001F62D6" w:rsidRPr="00C31E73" w:rsidRDefault="001F62D6" w:rsidP="00310B5E">
            <w:pPr>
              <w:tabs>
                <w:tab w:val="left" w:pos="360"/>
              </w:tabs>
              <w:spacing w:before="120"/>
              <w:rPr>
                <w:rFonts w:ascii="Times" w:hAnsi="Times" w:cs="Times"/>
                <w:sz w:val="18"/>
                <w:szCs w:val="18"/>
              </w:rPr>
            </w:pPr>
            <w:r w:rsidRPr="00C31E73">
              <w:rPr>
                <w:rFonts w:ascii="Times" w:hAnsi="Times" w:cs="Times"/>
                <w:sz w:val="18"/>
                <w:szCs w:val="18"/>
              </w:rPr>
              <w:t>0</w:t>
            </w:r>
          </w:p>
        </w:tc>
        <w:tc>
          <w:tcPr>
            <w:tcW w:w="3240" w:type="dxa"/>
            <w:tcBorders>
              <w:left w:val="single" w:sz="6" w:space="0" w:color="auto"/>
              <w:right w:val="single" w:sz="6" w:space="0" w:color="auto"/>
            </w:tcBorders>
          </w:tcPr>
          <w:p w:rsidR="00310B5E" w:rsidRDefault="001F62D6" w:rsidP="00310B5E">
            <w:pPr>
              <w:spacing w:before="120"/>
              <w:rPr>
                <w:rFonts w:ascii="Times" w:hAnsi="Times" w:cs="Times"/>
                <w:sz w:val="18"/>
                <w:szCs w:val="18"/>
              </w:rPr>
            </w:pPr>
            <w:r w:rsidRPr="00C31E73">
              <w:rPr>
                <w:rFonts w:ascii="Times" w:hAnsi="Times" w:cs="Times"/>
                <w:sz w:val="18"/>
                <w:szCs w:val="18"/>
              </w:rPr>
              <w:t>May be inoperative provided</w:t>
            </w:r>
            <w:r w:rsidR="00310B5E">
              <w:rPr>
                <w:rFonts w:ascii="Times" w:hAnsi="Times" w:cs="Times"/>
                <w:sz w:val="18"/>
                <w:szCs w:val="18"/>
              </w:rPr>
              <w:t>:</w:t>
            </w:r>
          </w:p>
          <w:p w:rsidR="001F62D6" w:rsidRDefault="00310B5E" w:rsidP="00310B5E">
            <w:pPr>
              <w:numPr>
                <w:ilvl w:val="0"/>
                <w:numId w:val="92"/>
              </w:numPr>
              <w:ind w:left="460"/>
              <w:rPr>
                <w:rFonts w:ascii="Times" w:hAnsi="Times" w:cs="Times"/>
                <w:sz w:val="18"/>
                <w:szCs w:val="18"/>
              </w:rPr>
            </w:pPr>
            <w:r>
              <w:rPr>
                <w:rFonts w:ascii="Times" w:hAnsi="Times" w:cs="Times"/>
                <w:sz w:val="18"/>
                <w:szCs w:val="18"/>
              </w:rPr>
              <w:t>Q</w:t>
            </w:r>
            <w:r w:rsidR="001F62D6" w:rsidRPr="00C31E73">
              <w:rPr>
                <w:rFonts w:ascii="Times" w:hAnsi="Times" w:cs="Times"/>
                <w:sz w:val="18"/>
                <w:szCs w:val="18"/>
              </w:rPr>
              <w:t xml:space="preserve">uantity is checked by reservoir indicator or Ground Service Control Panel Left Hydraulic Quantity </w:t>
            </w:r>
            <w:r w:rsidR="001F62D6">
              <w:rPr>
                <w:rFonts w:ascii="Times" w:hAnsi="Times" w:cs="Times"/>
                <w:sz w:val="18"/>
                <w:szCs w:val="18"/>
              </w:rPr>
              <w:t>indicator</w:t>
            </w:r>
            <w:r w:rsidR="001F62D6" w:rsidRPr="00C31E73">
              <w:rPr>
                <w:rFonts w:ascii="Times" w:hAnsi="Times" w:cs="Times"/>
                <w:sz w:val="18"/>
                <w:szCs w:val="18"/>
              </w:rPr>
              <w:t xml:space="preserve"> before each departure</w:t>
            </w:r>
            <w:r>
              <w:rPr>
                <w:rFonts w:ascii="Times" w:hAnsi="Times" w:cs="Times"/>
                <w:sz w:val="18"/>
                <w:szCs w:val="18"/>
              </w:rPr>
              <w:t>,</w:t>
            </w:r>
          </w:p>
          <w:p w:rsidR="00310B5E" w:rsidRDefault="00310B5E" w:rsidP="00310B5E">
            <w:pPr>
              <w:numPr>
                <w:ilvl w:val="0"/>
                <w:numId w:val="92"/>
              </w:numPr>
              <w:ind w:left="460"/>
              <w:rPr>
                <w:rFonts w:ascii="Times" w:hAnsi="Times" w:cs="Times"/>
                <w:sz w:val="18"/>
                <w:szCs w:val="18"/>
              </w:rPr>
            </w:pPr>
            <w:r>
              <w:rPr>
                <w:rFonts w:ascii="Times" w:hAnsi="Times" w:cs="Times"/>
                <w:sz w:val="18"/>
                <w:szCs w:val="18"/>
              </w:rPr>
              <w:t>PTU is manually selected on for takeoff and landing, and</w:t>
            </w:r>
          </w:p>
          <w:p w:rsidR="00310B5E" w:rsidRDefault="00310B5E" w:rsidP="00310B5E">
            <w:pPr>
              <w:numPr>
                <w:ilvl w:val="0"/>
                <w:numId w:val="92"/>
              </w:numPr>
              <w:ind w:left="460"/>
              <w:rPr>
                <w:rFonts w:ascii="Times" w:hAnsi="Times" w:cs="Times"/>
                <w:sz w:val="18"/>
                <w:szCs w:val="18"/>
              </w:rPr>
            </w:pPr>
            <w:r>
              <w:rPr>
                <w:rFonts w:ascii="Times" w:hAnsi="Times" w:cs="Times"/>
                <w:sz w:val="18"/>
                <w:szCs w:val="18"/>
              </w:rPr>
              <w:t>Only one quantity indicating system is failed.</w:t>
            </w:r>
          </w:p>
          <w:p w:rsidR="00310B5E" w:rsidRPr="00C31E73" w:rsidRDefault="00310B5E" w:rsidP="00310B5E">
            <w:pPr>
              <w:spacing w:before="120"/>
              <w:rPr>
                <w:rFonts w:ascii="Times" w:hAnsi="Times" w:cs="Times"/>
                <w:sz w:val="18"/>
                <w:szCs w:val="18"/>
              </w:rPr>
            </w:pPr>
            <w:r>
              <w:rPr>
                <w:rFonts w:ascii="Times" w:hAnsi="Times" w:cs="Times"/>
                <w:sz w:val="18"/>
                <w:szCs w:val="18"/>
              </w:rPr>
              <w:t>NOTE: System pressure must be present for an accurate reading.</w:t>
            </w:r>
          </w:p>
        </w:tc>
        <w:tc>
          <w:tcPr>
            <w:tcW w:w="2880" w:type="dxa"/>
            <w:tcBorders>
              <w:right w:val="single" w:sz="6" w:space="0" w:color="auto"/>
            </w:tcBorders>
          </w:tcPr>
          <w:p w:rsidR="001F62D6" w:rsidRPr="00C31E73" w:rsidRDefault="001F62D6" w:rsidP="00310B5E">
            <w:pPr>
              <w:spacing w:before="120"/>
              <w:rPr>
                <w:rFonts w:ascii="Times" w:hAnsi="Times" w:cs="Times"/>
                <w:sz w:val="18"/>
                <w:szCs w:val="18"/>
              </w:rPr>
            </w:pPr>
            <w:r w:rsidRPr="00C31E73">
              <w:rPr>
                <w:rFonts w:ascii="Times" w:hAnsi="Times" w:cs="Times"/>
                <w:sz w:val="18"/>
                <w:szCs w:val="18"/>
              </w:rPr>
              <w:t>None required.</w:t>
            </w:r>
          </w:p>
        </w:tc>
        <w:tc>
          <w:tcPr>
            <w:tcW w:w="2520" w:type="dxa"/>
            <w:tcBorders>
              <w:right w:val="single" w:sz="6" w:space="0" w:color="auto"/>
            </w:tcBorders>
          </w:tcPr>
          <w:p w:rsidR="001F62D6" w:rsidRPr="00C31E73" w:rsidRDefault="001F62D6" w:rsidP="00310B5E">
            <w:pPr>
              <w:spacing w:before="120"/>
              <w:rPr>
                <w:rFonts w:ascii="Times" w:hAnsi="Times" w:cs="Times"/>
                <w:sz w:val="18"/>
                <w:szCs w:val="18"/>
              </w:rPr>
            </w:pPr>
            <w:r w:rsidRPr="00C31E73">
              <w:rPr>
                <w:rFonts w:ascii="Times" w:hAnsi="Times" w:cs="Times"/>
                <w:sz w:val="18"/>
                <w:szCs w:val="18"/>
              </w:rPr>
              <w:t>None required.</w:t>
            </w:r>
          </w:p>
        </w:tc>
        <w:tc>
          <w:tcPr>
            <w:tcW w:w="2340" w:type="dxa"/>
            <w:tcBorders>
              <w:right w:val="single" w:sz="6" w:space="0" w:color="auto"/>
            </w:tcBorders>
          </w:tcPr>
          <w:p w:rsidR="001F62D6" w:rsidRPr="00C31E73" w:rsidRDefault="001F62D6" w:rsidP="00310B5E">
            <w:pPr>
              <w:spacing w:before="120"/>
              <w:rPr>
                <w:rFonts w:ascii="Times" w:hAnsi="Times" w:cs="Times"/>
                <w:sz w:val="18"/>
                <w:szCs w:val="18"/>
              </w:rPr>
            </w:pPr>
            <w:r w:rsidRPr="00C31E73">
              <w:rPr>
                <w:rFonts w:ascii="Times" w:hAnsi="Times" w:cs="Times"/>
                <w:sz w:val="18"/>
                <w:szCs w:val="18"/>
              </w:rPr>
              <w:t>An Inoperative Placard will be displayed in a prominent position to be seen by flight crew and will be noted on ADLS.</w:t>
            </w:r>
          </w:p>
        </w:tc>
      </w:tr>
      <w:tr w:rsidR="001F62D6" w:rsidRPr="00C31E73" w:rsidTr="009269B2">
        <w:trPr>
          <w:cantSplit/>
        </w:trPr>
        <w:tc>
          <w:tcPr>
            <w:tcW w:w="2330" w:type="dxa"/>
            <w:tcBorders>
              <w:left w:val="single" w:sz="6" w:space="0" w:color="auto"/>
            </w:tcBorders>
          </w:tcPr>
          <w:p w:rsidR="001F62D6" w:rsidRPr="00C31E73" w:rsidRDefault="001F62D6" w:rsidP="00310B5E">
            <w:pPr>
              <w:tabs>
                <w:tab w:val="left" w:pos="440"/>
                <w:tab w:val="left" w:pos="2600"/>
              </w:tabs>
              <w:spacing w:before="120"/>
              <w:ind w:left="86"/>
              <w:rPr>
                <w:rFonts w:ascii="Times" w:hAnsi="Times" w:cs="Times"/>
                <w:sz w:val="18"/>
                <w:szCs w:val="18"/>
              </w:rPr>
            </w:pPr>
            <w:r w:rsidRPr="00C31E73">
              <w:rPr>
                <w:rFonts w:ascii="Times" w:hAnsi="Times" w:cs="Times"/>
                <w:sz w:val="18"/>
                <w:szCs w:val="18"/>
              </w:rPr>
              <w:t>9.</w:t>
            </w:r>
            <w:r w:rsidRPr="00C31E73">
              <w:rPr>
                <w:rFonts w:ascii="Times" w:hAnsi="Times" w:cs="Times"/>
                <w:sz w:val="18"/>
                <w:szCs w:val="18"/>
              </w:rPr>
              <w:tab/>
              <w:t>Right Hydraulic</w:t>
            </w:r>
          </w:p>
          <w:p w:rsidR="001F62D6" w:rsidRPr="00C31E73" w:rsidRDefault="001F62D6" w:rsidP="00C06E08">
            <w:pPr>
              <w:tabs>
                <w:tab w:val="left" w:pos="440"/>
                <w:tab w:val="left" w:pos="2600"/>
              </w:tabs>
              <w:ind w:left="86"/>
              <w:rPr>
                <w:rFonts w:ascii="Times" w:hAnsi="Times" w:cs="Times"/>
                <w:sz w:val="18"/>
                <w:szCs w:val="18"/>
              </w:rPr>
            </w:pPr>
            <w:r w:rsidRPr="00C31E73">
              <w:rPr>
                <w:rFonts w:ascii="Times" w:hAnsi="Times" w:cs="Times"/>
                <w:sz w:val="18"/>
                <w:szCs w:val="18"/>
              </w:rPr>
              <w:tab/>
              <w:t>System</w:t>
            </w:r>
          </w:p>
          <w:p w:rsidR="001F62D6" w:rsidRPr="00C31E73" w:rsidRDefault="001F62D6" w:rsidP="00C06E08">
            <w:pPr>
              <w:tabs>
                <w:tab w:val="left" w:pos="2600"/>
              </w:tabs>
              <w:ind w:left="440"/>
              <w:rPr>
                <w:rFonts w:ascii="Times" w:hAnsi="Times" w:cs="Times"/>
                <w:sz w:val="18"/>
                <w:szCs w:val="18"/>
              </w:rPr>
            </w:pPr>
            <w:r w:rsidRPr="00C31E73">
              <w:rPr>
                <w:rFonts w:ascii="Times" w:hAnsi="Times" w:cs="Times"/>
                <w:sz w:val="18"/>
                <w:szCs w:val="18"/>
              </w:rPr>
              <w:t>Quantity Indication</w:t>
            </w:r>
          </w:p>
          <w:p w:rsidR="001F62D6" w:rsidRPr="00C31E73" w:rsidRDefault="001F62D6" w:rsidP="00C06E08">
            <w:pPr>
              <w:tabs>
                <w:tab w:val="left" w:pos="2600"/>
              </w:tabs>
              <w:ind w:left="440"/>
              <w:rPr>
                <w:rFonts w:ascii="Times" w:hAnsi="Times" w:cs="Times"/>
                <w:sz w:val="18"/>
                <w:szCs w:val="18"/>
              </w:rPr>
            </w:pPr>
            <w:r w:rsidRPr="00C31E73">
              <w:rPr>
                <w:rFonts w:ascii="Times" w:hAnsi="Times" w:cs="Times"/>
                <w:sz w:val="18"/>
                <w:szCs w:val="18"/>
              </w:rPr>
              <w:t>(EICAS)</w:t>
            </w:r>
          </w:p>
        </w:tc>
        <w:tc>
          <w:tcPr>
            <w:tcW w:w="440" w:type="dxa"/>
            <w:tcBorders>
              <w:right w:val="single" w:sz="4" w:space="0" w:color="auto"/>
            </w:tcBorders>
          </w:tcPr>
          <w:p w:rsidR="001F62D6" w:rsidRPr="00C31E73" w:rsidRDefault="001F62D6" w:rsidP="00C06E08">
            <w:pPr>
              <w:tabs>
                <w:tab w:val="left" w:pos="360"/>
              </w:tabs>
              <w:spacing w:before="120"/>
              <w:rPr>
                <w:rFonts w:ascii="Times" w:hAnsi="Times" w:cs="Times"/>
                <w:sz w:val="18"/>
                <w:szCs w:val="18"/>
              </w:rPr>
            </w:pPr>
            <w:r w:rsidRPr="00C31E73">
              <w:rPr>
                <w:rFonts w:ascii="Times" w:hAnsi="Times" w:cs="Times"/>
                <w:sz w:val="18"/>
                <w:szCs w:val="18"/>
              </w:rPr>
              <w:t>C</w:t>
            </w:r>
          </w:p>
        </w:tc>
        <w:tc>
          <w:tcPr>
            <w:tcW w:w="370" w:type="dxa"/>
            <w:tcBorders>
              <w:left w:val="single" w:sz="4" w:space="0" w:color="auto"/>
              <w:right w:val="single" w:sz="6" w:space="0" w:color="auto"/>
            </w:tcBorders>
          </w:tcPr>
          <w:p w:rsidR="001F62D6" w:rsidRPr="00C31E73" w:rsidRDefault="001F62D6" w:rsidP="00C06E08">
            <w:pPr>
              <w:tabs>
                <w:tab w:val="left" w:pos="360"/>
              </w:tabs>
              <w:spacing w:before="120"/>
              <w:rPr>
                <w:rFonts w:ascii="Times" w:hAnsi="Times" w:cs="Times"/>
                <w:sz w:val="18"/>
                <w:szCs w:val="18"/>
              </w:rPr>
            </w:pPr>
            <w:r w:rsidRPr="00C31E73">
              <w:rPr>
                <w:rFonts w:ascii="Times" w:hAnsi="Times" w:cs="Times"/>
                <w:sz w:val="18"/>
                <w:szCs w:val="18"/>
              </w:rPr>
              <w:t>1</w:t>
            </w:r>
          </w:p>
        </w:tc>
        <w:tc>
          <w:tcPr>
            <w:tcW w:w="360" w:type="dxa"/>
          </w:tcPr>
          <w:p w:rsidR="001F62D6" w:rsidRPr="00C31E73" w:rsidRDefault="001F62D6" w:rsidP="00C06E08">
            <w:pPr>
              <w:tabs>
                <w:tab w:val="left" w:pos="360"/>
              </w:tabs>
              <w:spacing w:before="120"/>
              <w:rPr>
                <w:rFonts w:ascii="Times" w:hAnsi="Times" w:cs="Times"/>
                <w:sz w:val="18"/>
                <w:szCs w:val="18"/>
              </w:rPr>
            </w:pPr>
            <w:r w:rsidRPr="00C31E73">
              <w:rPr>
                <w:rFonts w:ascii="Times" w:hAnsi="Times" w:cs="Times"/>
                <w:sz w:val="18"/>
                <w:szCs w:val="18"/>
              </w:rPr>
              <w:t>0</w:t>
            </w:r>
          </w:p>
        </w:tc>
        <w:tc>
          <w:tcPr>
            <w:tcW w:w="3240" w:type="dxa"/>
            <w:tcBorders>
              <w:left w:val="single" w:sz="6" w:space="0" w:color="auto"/>
              <w:right w:val="single" w:sz="6" w:space="0" w:color="auto"/>
            </w:tcBorders>
          </w:tcPr>
          <w:p w:rsidR="00310B5E" w:rsidRDefault="001F62D6" w:rsidP="00C06E08">
            <w:pPr>
              <w:spacing w:before="120"/>
              <w:rPr>
                <w:rFonts w:ascii="Times" w:hAnsi="Times" w:cs="Times"/>
                <w:sz w:val="18"/>
                <w:szCs w:val="18"/>
              </w:rPr>
            </w:pPr>
            <w:r w:rsidRPr="00C31E73">
              <w:rPr>
                <w:rFonts w:ascii="Times" w:hAnsi="Times" w:cs="Times"/>
                <w:sz w:val="18"/>
                <w:szCs w:val="18"/>
              </w:rPr>
              <w:t>May be inoperative provided</w:t>
            </w:r>
            <w:r w:rsidR="00310B5E">
              <w:rPr>
                <w:rFonts w:ascii="Times" w:hAnsi="Times" w:cs="Times"/>
                <w:sz w:val="18"/>
                <w:szCs w:val="18"/>
              </w:rPr>
              <w:t>:</w:t>
            </w:r>
          </w:p>
          <w:p w:rsidR="001F62D6" w:rsidRDefault="00310B5E" w:rsidP="00310B5E">
            <w:pPr>
              <w:numPr>
                <w:ilvl w:val="0"/>
                <w:numId w:val="93"/>
              </w:numPr>
              <w:ind w:left="460"/>
              <w:rPr>
                <w:rFonts w:ascii="Times" w:hAnsi="Times" w:cs="Times"/>
                <w:sz w:val="18"/>
                <w:szCs w:val="18"/>
              </w:rPr>
            </w:pPr>
            <w:r>
              <w:rPr>
                <w:rFonts w:ascii="Times" w:hAnsi="Times" w:cs="Times"/>
                <w:sz w:val="18"/>
                <w:szCs w:val="18"/>
              </w:rPr>
              <w:t>Q</w:t>
            </w:r>
            <w:r w:rsidR="001F62D6" w:rsidRPr="00C31E73">
              <w:rPr>
                <w:rFonts w:ascii="Times" w:hAnsi="Times" w:cs="Times"/>
                <w:sz w:val="18"/>
                <w:szCs w:val="18"/>
              </w:rPr>
              <w:t>uantity is checked by reservoir indicator or Ground Service Control Panel Right Hy</w:t>
            </w:r>
            <w:r w:rsidR="001F62D6">
              <w:rPr>
                <w:rFonts w:ascii="Times" w:hAnsi="Times" w:cs="Times"/>
                <w:sz w:val="18"/>
                <w:szCs w:val="18"/>
              </w:rPr>
              <w:t>draulic Quantity indicator</w:t>
            </w:r>
            <w:r w:rsidR="001F62D6" w:rsidRPr="00C31E73">
              <w:rPr>
                <w:rFonts w:ascii="Times" w:hAnsi="Times" w:cs="Times"/>
                <w:sz w:val="18"/>
                <w:szCs w:val="18"/>
              </w:rPr>
              <w:t xml:space="preserve"> before each departure</w:t>
            </w:r>
            <w:r>
              <w:rPr>
                <w:rFonts w:ascii="Times" w:hAnsi="Times" w:cs="Times"/>
                <w:sz w:val="18"/>
                <w:szCs w:val="18"/>
              </w:rPr>
              <w:t>, and</w:t>
            </w:r>
          </w:p>
          <w:p w:rsidR="00310B5E" w:rsidRDefault="00310B5E" w:rsidP="00310B5E">
            <w:pPr>
              <w:numPr>
                <w:ilvl w:val="0"/>
                <w:numId w:val="93"/>
              </w:numPr>
              <w:ind w:left="460"/>
              <w:rPr>
                <w:rFonts w:ascii="Times" w:hAnsi="Times" w:cs="Times"/>
                <w:sz w:val="18"/>
                <w:szCs w:val="18"/>
              </w:rPr>
            </w:pPr>
            <w:r>
              <w:rPr>
                <w:rFonts w:ascii="Times" w:hAnsi="Times" w:cs="Times"/>
                <w:sz w:val="18"/>
                <w:szCs w:val="18"/>
              </w:rPr>
              <w:t>Only one quantity indicating system is failed.</w:t>
            </w:r>
          </w:p>
          <w:p w:rsidR="00310B5E" w:rsidRPr="00C31E73" w:rsidRDefault="00310B5E" w:rsidP="00310B5E">
            <w:pPr>
              <w:spacing w:before="120"/>
              <w:rPr>
                <w:rFonts w:ascii="Times" w:hAnsi="Times" w:cs="Times"/>
                <w:sz w:val="18"/>
                <w:szCs w:val="18"/>
              </w:rPr>
            </w:pPr>
            <w:r>
              <w:rPr>
                <w:rFonts w:ascii="Times" w:hAnsi="Times" w:cs="Times"/>
                <w:sz w:val="18"/>
                <w:szCs w:val="18"/>
              </w:rPr>
              <w:t>NOTE: System pressure must be present for an accurate reading.</w:t>
            </w:r>
          </w:p>
        </w:tc>
        <w:tc>
          <w:tcPr>
            <w:tcW w:w="2880" w:type="dxa"/>
            <w:tcBorders>
              <w:right w:val="single" w:sz="6" w:space="0" w:color="auto"/>
            </w:tcBorders>
          </w:tcPr>
          <w:p w:rsidR="001F62D6" w:rsidRPr="00C31E73" w:rsidRDefault="001F62D6" w:rsidP="00C06E08">
            <w:pPr>
              <w:spacing w:before="120"/>
              <w:rPr>
                <w:rFonts w:ascii="Times" w:hAnsi="Times" w:cs="Times"/>
                <w:sz w:val="18"/>
                <w:szCs w:val="18"/>
              </w:rPr>
            </w:pPr>
            <w:r w:rsidRPr="00C31E73">
              <w:rPr>
                <w:rFonts w:ascii="Times" w:hAnsi="Times" w:cs="Times"/>
                <w:sz w:val="18"/>
                <w:szCs w:val="18"/>
              </w:rPr>
              <w:t>None required.</w:t>
            </w:r>
          </w:p>
        </w:tc>
        <w:tc>
          <w:tcPr>
            <w:tcW w:w="2520" w:type="dxa"/>
            <w:tcBorders>
              <w:right w:val="single" w:sz="6" w:space="0" w:color="auto"/>
            </w:tcBorders>
          </w:tcPr>
          <w:p w:rsidR="001F62D6" w:rsidRPr="00C31E73" w:rsidRDefault="001F62D6" w:rsidP="00C06E08">
            <w:pPr>
              <w:spacing w:before="120"/>
              <w:rPr>
                <w:rFonts w:ascii="Times" w:hAnsi="Times" w:cs="Times"/>
                <w:sz w:val="18"/>
                <w:szCs w:val="18"/>
              </w:rPr>
            </w:pPr>
            <w:r w:rsidRPr="00C31E73">
              <w:rPr>
                <w:rFonts w:ascii="Times" w:hAnsi="Times" w:cs="Times"/>
                <w:sz w:val="18"/>
                <w:szCs w:val="18"/>
              </w:rPr>
              <w:t>None required.</w:t>
            </w:r>
          </w:p>
        </w:tc>
        <w:tc>
          <w:tcPr>
            <w:tcW w:w="2340" w:type="dxa"/>
            <w:tcBorders>
              <w:right w:val="single" w:sz="6" w:space="0" w:color="auto"/>
            </w:tcBorders>
          </w:tcPr>
          <w:p w:rsidR="001F62D6" w:rsidRPr="00C31E73" w:rsidRDefault="001F62D6" w:rsidP="00C06E08">
            <w:pPr>
              <w:spacing w:before="120"/>
              <w:rPr>
                <w:rFonts w:ascii="Times" w:hAnsi="Times" w:cs="Times"/>
                <w:sz w:val="18"/>
                <w:szCs w:val="18"/>
              </w:rPr>
            </w:pPr>
            <w:r w:rsidRPr="00C31E73">
              <w:rPr>
                <w:rFonts w:ascii="Times" w:hAnsi="Times" w:cs="Times"/>
                <w:sz w:val="18"/>
                <w:szCs w:val="18"/>
              </w:rPr>
              <w:t>An Inoperative Placard will be displayed in a prominent position to be seen by flight crew and will be noted on ADLS.</w:t>
            </w:r>
          </w:p>
        </w:tc>
      </w:tr>
      <w:tr w:rsidR="009269B2" w:rsidRPr="00C31E73" w:rsidTr="00310B5E">
        <w:trPr>
          <w:cantSplit/>
        </w:trPr>
        <w:tc>
          <w:tcPr>
            <w:tcW w:w="2330" w:type="dxa"/>
            <w:tcBorders>
              <w:left w:val="single" w:sz="6" w:space="0" w:color="auto"/>
              <w:bottom w:val="single" w:sz="4" w:space="0" w:color="auto"/>
            </w:tcBorders>
          </w:tcPr>
          <w:p w:rsidR="009269B2" w:rsidRPr="00C31E73" w:rsidRDefault="009269B2" w:rsidP="00310B5E">
            <w:pPr>
              <w:tabs>
                <w:tab w:val="left" w:pos="440"/>
                <w:tab w:val="left" w:pos="2600"/>
              </w:tabs>
              <w:spacing w:before="120"/>
              <w:ind w:left="86"/>
              <w:rPr>
                <w:rFonts w:ascii="Times" w:hAnsi="Times" w:cs="Times"/>
                <w:sz w:val="18"/>
                <w:szCs w:val="18"/>
              </w:rPr>
            </w:pPr>
          </w:p>
        </w:tc>
        <w:tc>
          <w:tcPr>
            <w:tcW w:w="440" w:type="dxa"/>
            <w:tcBorders>
              <w:bottom w:val="single" w:sz="4" w:space="0" w:color="auto"/>
              <w:right w:val="single" w:sz="4" w:space="0" w:color="auto"/>
            </w:tcBorders>
          </w:tcPr>
          <w:p w:rsidR="009269B2" w:rsidRPr="00C31E73" w:rsidRDefault="009269B2" w:rsidP="00C06E08">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9269B2" w:rsidRPr="00C31E73" w:rsidRDefault="009269B2" w:rsidP="00C06E08">
            <w:pPr>
              <w:tabs>
                <w:tab w:val="left" w:pos="360"/>
              </w:tabs>
              <w:spacing w:before="120"/>
              <w:rPr>
                <w:rFonts w:ascii="Times" w:hAnsi="Times" w:cs="Times"/>
                <w:sz w:val="18"/>
                <w:szCs w:val="18"/>
              </w:rPr>
            </w:pPr>
          </w:p>
        </w:tc>
        <w:tc>
          <w:tcPr>
            <w:tcW w:w="360" w:type="dxa"/>
            <w:tcBorders>
              <w:bottom w:val="single" w:sz="4" w:space="0" w:color="auto"/>
            </w:tcBorders>
          </w:tcPr>
          <w:p w:rsidR="009269B2" w:rsidRPr="00C31E73" w:rsidRDefault="009269B2" w:rsidP="00C06E08">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9269B2" w:rsidRPr="00C31E73" w:rsidRDefault="009269B2" w:rsidP="00C06E08">
            <w:pPr>
              <w:spacing w:before="120"/>
              <w:rPr>
                <w:rFonts w:ascii="Times" w:hAnsi="Times" w:cs="Times"/>
                <w:sz w:val="18"/>
                <w:szCs w:val="18"/>
              </w:rPr>
            </w:pPr>
          </w:p>
        </w:tc>
        <w:tc>
          <w:tcPr>
            <w:tcW w:w="2880" w:type="dxa"/>
            <w:tcBorders>
              <w:bottom w:val="single" w:sz="4" w:space="0" w:color="auto"/>
              <w:right w:val="single" w:sz="6" w:space="0" w:color="auto"/>
            </w:tcBorders>
          </w:tcPr>
          <w:p w:rsidR="009269B2" w:rsidRPr="00C31E73" w:rsidRDefault="009269B2" w:rsidP="00C06E08">
            <w:pPr>
              <w:spacing w:before="120"/>
              <w:rPr>
                <w:rFonts w:ascii="Times" w:hAnsi="Times" w:cs="Times"/>
                <w:sz w:val="18"/>
                <w:szCs w:val="18"/>
              </w:rPr>
            </w:pPr>
          </w:p>
        </w:tc>
        <w:tc>
          <w:tcPr>
            <w:tcW w:w="2520" w:type="dxa"/>
            <w:tcBorders>
              <w:bottom w:val="single" w:sz="4" w:space="0" w:color="auto"/>
              <w:right w:val="single" w:sz="6" w:space="0" w:color="auto"/>
            </w:tcBorders>
          </w:tcPr>
          <w:p w:rsidR="009269B2" w:rsidRPr="00C31E73" w:rsidRDefault="009269B2" w:rsidP="00C06E08">
            <w:pPr>
              <w:spacing w:before="120"/>
              <w:rPr>
                <w:rFonts w:ascii="Times" w:hAnsi="Times" w:cs="Times"/>
                <w:sz w:val="18"/>
                <w:szCs w:val="18"/>
              </w:rPr>
            </w:pPr>
          </w:p>
        </w:tc>
        <w:tc>
          <w:tcPr>
            <w:tcW w:w="2340" w:type="dxa"/>
            <w:tcBorders>
              <w:bottom w:val="single" w:sz="4" w:space="0" w:color="auto"/>
              <w:right w:val="single" w:sz="6" w:space="0" w:color="auto"/>
            </w:tcBorders>
          </w:tcPr>
          <w:p w:rsidR="009269B2" w:rsidRPr="00C31E73" w:rsidRDefault="009269B2" w:rsidP="00C06E08">
            <w:pPr>
              <w:spacing w:before="120"/>
              <w:rPr>
                <w:rFonts w:ascii="Times" w:hAnsi="Times" w:cs="Times"/>
                <w:sz w:val="18"/>
                <w:szCs w:val="18"/>
              </w:rPr>
            </w:pPr>
          </w:p>
        </w:tc>
      </w:tr>
    </w:tbl>
    <w:p w:rsidR="00310B5E" w:rsidRDefault="00310B5E" w:rsidP="00C06E08">
      <w:pPr>
        <w:tabs>
          <w:tab w:val="left" w:pos="440"/>
          <w:tab w:val="left" w:pos="2600"/>
        </w:tabs>
        <w:spacing w:before="120"/>
        <w:rPr>
          <w:rFonts w:ascii="Times" w:hAnsi="Times" w:cs="Times"/>
          <w:sz w:val="18"/>
          <w:szCs w:val="18"/>
        </w:rPr>
        <w:sectPr w:rsidR="00310B5E" w:rsidSect="00EA538C">
          <w:headerReference w:type="default" r:id="rId121"/>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F62D6" w:rsidRPr="00C31E73" w:rsidTr="00310B5E">
        <w:trPr>
          <w:cantSplit/>
        </w:trPr>
        <w:tc>
          <w:tcPr>
            <w:tcW w:w="2330" w:type="dxa"/>
            <w:tcBorders>
              <w:top w:val="single" w:sz="4" w:space="0" w:color="auto"/>
              <w:left w:val="single" w:sz="6" w:space="0" w:color="auto"/>
            </w:tcBorders>
          </w:tcPr>
          <w:p w:rsidR="00310B5E" w:rsidRDefault="001F62D6" w:rsidP="00310B5E">
            <w:pPr>
              <w:tabs>
                <w:tab w:val="left" w:pos="440"/>
                <w:tab w:val="left" w:pos="2600"/>
              </w:tabs>
              <w:rPr>
                <w:rFonts w:ascii="Times" w:hAnsi="Times" w:cs="Times"/>
                <w:sz w:val="18"/>
                <w:szCs w:val="18"/>
              </w:rPr>
            </w:pPr>
            <w:r w:rsidRPr="00C31E73">
              <w:rPr>
                <w:rFonts w:ascii="Times" w:hAnsi="Times" w:cs="Times"/>
                <w:sz w:val="18"/>
                <w:szCs w:val="18"/>
              </w:rPr>
              <w:lastRenderedPageBreak/>
              <w:t>10.</w:t>
            </w:r>
            <w:r w:rsidRPr="00C31E73">
              <w:rPr>
                <w:rFonts w:ascii="Times" w:hAnsi="Times" w:cs="Times"/>
                <w:sz w:val="18"/>
                <w:szCs w:val="18"/>
              </w:rPr>
              <w:tab/>
            </w:r>
            <w:r w:rsidR="00310B5E">
              <w:rPr>
                <w:rFonts w:ascii="Times" w:hAnsi="Times" w:cs="Times"/>
                <w:sz w:val="18"/>
                <w:szCs w:val="18"/>
              </w:rPr>
              <w:t xml:space="preserve">Left </w:t>
            </w:r>
            <w:r w:rsidRPr="00C31E73">
              <w:rPr>
                <w:rFonts w:ascii="Times" w:hAnsi="Times" w:cs="Times"/>
                <w:sz w:val="18"/>
                <w:szCs w:val="18"/>
              </w:rPr>
              <w:t xml:space="preserve">Hydraulic </w:t>
            </w:r>
          </w:p>
          <w:p w:rsidR="00310B5E" w:rsidRDefault="00310B5E" w:rsidP="00310B5E">
            <w:pPr>
              <w:tabs>
                <w:tab w:val="left" w:pos="440"/>
                <w:tab w:val="left" w:pos="2600"/>
              </w:tabs>
              <w:rPr>
                <w:rFonts w:ascii="Times" w:hAnsi="Times" w:cs="Times"/>
                <w:sz w:val="18"/>
                <w:szCs w:val="18"/>
              </w:rPr>
            </w:pPr>
            <w:r>
              <w:rPr>
                <w:rFonts w:ascii="Times" w:hAnsi="Times" w:cs="Times"/>
                <w:sz w:val="18"/>
                <w:szCs w:val="18"/>
              </w:rPr>
              <w:tab/>
            </w:r>
            <w:r w:rsidR="001F62D6" w:rsidRPr="00C31E73">
              <w:rPr>
                <w:rFonts w:ascii="Times" w:hAnsi="Times" w:cs="Times"/>
                <w:sz w:val="18"/>
                <w:szCs w:val="18"/>
              </w:rPr>
              <w:t>Reservoir</w:t>
            </w:r>
            <w:r>
              <w:rPr>
                <w:rFonts w:ascii="Times" w:hAnsi="Times" w:cs="Times"/>
                <w:sz w:val="18"/>
                <w:szCs w:val="18"/>
              </w:rPr>
              <w:t xml:space="preserve"> </w:t>
            </w:r>
            <w:r w:rsidR="001F62D6" w:rsidRPr="00C31E73">
              <w:rPr>
                <w:rFonts w:ascii="Times" w:hAnsi="Times" w:cs="Times"/>
                <w:sz w:val="18"/>
                <w:szCs w:val="18"/>
              </w:rPr>
              <w:t xml:space="preserve">Temperature </w:t>
            </w:r>
          </w:p>
          <w:p w:rsidR="001F62D6" w:rsidRPr="00C31E73" w:rsidRDefault="00310B5E" w:rsidP="00310B5E">
            <w:pPr>
              <w:tabs>
                <w:tab w:val="left" w:pos="440"/>
                <w:tab w:val="left" w:pos="2600"/>
              </w:tabs>
              <w:rPr>
                <w:rFonts w:ascii="Times" w:hAnsi="Times" w:cs="Times"/>
                <w:sz w:val="18"/>
                <w:szCs w:val="18"/>
              </w:rPr>
            </w:pPr>
            <w:r>
              <w:rPr>
                <w:rFonts w:ascii="Times" w:hAnsi="Times" w:cs="Times"/>
                <w:sz w:val="18"/>
                <w:szCs w:val="18"/>
              </w:rPr>
              <w:tab/>
            </w:r>
            <w:r w:rsidR="001F62D6" w:rsidRPr="00C31E73">
              <w:rPr>
                <w:rFonts w:ascii="Times" w:hAnsi="Times" w:cs="Times"/>
                <w:sz w:val="18"/>
                <w:szCs w:val="18"/>
              </w:rPr>
              <w:t>Sensors</w:t>
            </w:r>
          </w:p>
        </w:tc>
        <w:tc>
          <w:tcPr>
            <w:tcW w:w="440" w:type="dxa"/>
            <w:tcBorders>
              <w:top w:val="single" w:sz="4" w:space="0" w:color="auto"/>
              <w:right w:val="single" w:sz="4" w:space="0" w:color="auto"/>
            </w:tcBorders>
          </w:tcPr>
          <w:p w:rsidR="001F62D6" w:rsidRPr="00C31E73" w:rsidRDefault="001F62D6" w:rsidP="00310B5E">
            <w:pPr>
              <w:tabs>
                <w:tab w:val="left" w:pos="360"/>
              </w:tabs>
              <w:rPr>
                <w:rFonts w:ascii="Times" w:hAnsi="Times" w:cs="Times"/>
                <w:sz w:val="18"/>
                <w:szCs w:val="18"/>
              </w:rPr>
            </w:pPr>
            <w:r w:rsidRPr="00C31E73">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1F62D6" w:rsidRPr="00C31E73" w:rsidRDefault="001F62D6" w:rsidP="00310B5E">
            <w:pPr>
              <w:tabs>
                <w:tab w:val="left" w:pos="360"/>
              </w:tabs>
              <w:rPr>
                <w:rFonts w:ascii="Times" w:hAnsi="Times" w:cs="Times"/>
                <w:sz w:val="18"/>
                <w:szCs w:val="18"/>
              </w:rPr>
            </w:pPr>
            <w:r w:rsidRPr="00C31E73">
              <w:rPr>
                <w:rFonts w:ascii="Times" w:hAnsi="Times" w:cs="Times"/>
                <w:sz w:val="18"/>
                <w:szCs w:val="18"/>
              </w:rPr>
              <w:t>2</w:t>
            </w:r>
          </w:p>
        </w:tc>
        <w:tc>
          <w:tcPr>
            <w:tcW w:w="360" w:type="dxa"/>
            <w:tcBorders>
              <w:top w:val="single" w:sz="4" w:space="0" w:color="auto"/>
            </w:tcBorders>
          </w:tcPr>
          <w:p w:rsidR="001F62D6" w:rsidRPr="00C31E73" w:rsidRDefault="001F62D6" w:rsidP="00310B5E">
            <w:pPr>
              <w:tabs>
                <w:tab w:val="left" w:pos="360"/>
              </w:tabs>
              <w:rPr>
                <w:rFonts w:ascii="Times" w:hAnsi="Times" w:cs="Times"/>
                <w:sz w:val="18"/>
                <w:szCs w:val="18"/>
              </w:rPr>
            </w:pPr>
            <w:r w:rsidRPr="00C31E73">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1F62D6" w:rsidRDefault="00310B5E" w:rsidP="00310B5E">
            <w:pPr>
              <w:rPr>
                <w:rFonts w:ascii="Times" w:hAnsi="Times" w:cs="Times"/>
                <w:sz w:val="18"/>
                <w:szCs w:val="18"/>
              </w:rPr>
            </w:pPr>
            <w:r>
              <w:rPr>
                <w:rFonts w:ascii="Times" w:hAnsi="Times" w:cs="Times"/>
                <w:sz w:val="18"/>
                <w:szCs w:val="18"/>
              </w:rPr>
              <w:t>(M) May be inoperative provided quantity is checked by reservoir indicator before each departure.</w:t>
            </w:r>
          </w:p>
          <w:p w:rsidR="00283C8B" w:rsidRPr="00C31E73" w:rsidRDefault="00283C8B" w:rsidP="00283C8B">
            <w:pPr>
              <w:spacing w:before="120"/>
              <w:rPr>
                <w:rFonts w:ascii="Times" w:hAnsi="Times" w:cs="Times"/>
                <w:sz w:val="18"/>
                <w:szCs w:val="18"/>
              </w:rPr>
            </w:pPr>
            <w:r>
              <w:rPr>
                <w:rFonts w:ascii="Times" w:hAnsi="Times" w:cs="Times"/>
                <w:sz w:val="18"/>
                <w:szCs w:val="18"/>
              </w:rPr>
              <w:t>NOTE: System pressure must be present for an accurate reservoir indication reading. With both sensors failed, EICAS quantity will not be temperature compensated.</w:t>
            </w:r>
          </w:p>
        </w:tc>
        <w:tc>
          <w:tcPr>
            <w:tcW w:w="2880" w:type="dxa"/>
            <w:tcBorders>
              <w:top w:val="single" w:sz="4" w:space="0" w:color="auto"/>
              <w:right w:val="single" w:sz="6" w:space="0" w:color="auto"/>
            </w:tcBorders>
          </w:tcPr>
          <w:p w:rsidR="001F62D6" w:rsidRPr="00C31E73" w:rsidRDefault="00EB4191" w:rsidP="00310B5E">
            <w:pPr>
              <w:rPr>
                <w:rFonts w:ascii="Times" w:hAnsi="Times" w:cs="Times"/>
                <w:sz w:val="18"/>
                <w:szCs w:val="18"/>
              </w:rPr>
            </w:pPr>
            <w:r>
              <w:rPr>
                <w:rFonts w:ascii="Times" w:hAnsi="Times" w:cs="Times"/>
                <w:sz w:val="18"/>
                <w:szCs w:val="18"/>
              </w:rPr>
              <w:t>Before each departure, maintenance must verify correct hydraulic quantity at the reservoir.</w:t>
            </w:r>
          </w:p>
        </w:tc>
        <w:tc>
          <w:tcPr>
            <w:tcW w:w="2520" w:type="dxa"/>
            <w:tcBorders>
              <w:top w:val="single" w:sz="4" w:space="0" w:color="auto"/>
              <w:right w:val="single" w:sz="6" w:space="0" w:color="auto"/>
            </w:tcBorders>
          </w:tcPr>
          <w:p w:rsidR="001F62D6" w:rsidRPr="00C31E73" w:rsidRDefault="001F62D6" w:rsidP="00310B5E">
            <w:pPr>
              <w:rPr>
                <w:rFonts w:ascii="Times" w:hAnsi="Times" w:cs="Times"/>
                <w:sz w:val="18"/>
                <w:szCs w:val="18"/>
              </w:rPr>
            </w:pPr>
            <w:r w:rsidRPr="00C31E73">
              <w:rPr>
                <w:rFonts w:ascii="Times" w:hAnsi="Times" w:cs="Times"/>
                <w:sz w:val="18"/>
                <w:szCs w:val="18"/>
              </w:rPr>
              <w:t>None required.</w:t>
            </w:r>
          </w:p>
        </w:tc>
        <w:tc>
          <w:tcPr>
            <w:tcW w:w="2340" w:type="dxa"/>
            <w:tcBorders>
              <w:top w:val="single" w:sz="4" w:space="0" w:color="auto"/>
              <w:right w:val="single" w:sz="6" w:space="0" w:color="auto"/>
            </w:tcBorders>
          </w:tcPr>
          <w:p w:rsidR="001F62D6" w:rsidRPr="00C31E73" w:rsidRDefault="001F62D6" w:rsidP="00310B5E">
            <w:pPr>
              <w:spacing w:after="120"/>
              <w:rPr>
                <w:rFonts w:ascii="Times" w:hAnsi="Times" w:cs="Times"/>
                <w:sz w:val="18"/>
                <w:szCs w:val="18"/>
              </w:rPr>
            </w:pPr>
            <w:r w:rsidRPr="00C31E73">
              <w:rPr>
                <w:rFonts w:ascii="Times" w:hAnsi="Times" w:cs="Times"/>
                <w:sz w:val="18"/>
                <w:szCs w:val="18"/>
              </w:rPr>
              <w:t>An Inoperative Placard will be displayed in a prominent position to be seen by flight crew and will be noted on ADLS.</w:t>
            </w:r>
          </w:p>
        </w:tc>
      </w:tr>
      <w:tr w:rsidR="001F62D6" w:rsidRPr="000F4F43" w:rsidTr="00310B5E">
        <w:trPr>
          <w:cantSplit/>
        </w:trPr>
        <w:tc>
          <w:tcPr>
            <w:tcW w:w="2330" w:type="dxa"/>
            <w:tcBorders>
              <w:left w:val="single" w:sz="6" w:space="0" w:color="auto"/>
            </w:tcBorders>
          </w:tcPr>
          <w:p w:rsidR="00B9488C" w:rsidRDefault="001F62D6" w:rsidP="00B9488C">
            <w:pPr>
              <w:tabs>
                <w:tab w:val="left" w:pos="440"/>
                <w:tab w:val="left" w:pos="2600"/>
              </w:tabs>
              <w:spacing w:before="120"/>
              <w:rPr>
                <w:rFonts w:ascii="Times" w:hAnsi="Times" w:cs="Times"/>
                <w:sz w:val="18"/>
                <w:szCs w:val="18"/>
              </w:rPr>
            </w:pPr>
            <w:r w:rsidRPr="000F4F43">
              <w:rPr>
                <w:rFonts w:ascii="Times" w:hAnsi="Times" w:cs="Times"/>
                <w:sz w:val="18"/>
                <w:szCs w:val="18"/>
              </w:rPr>
              <w:t>11.</w:t>
            </w:r>
            <w:r w:rsidRPr="000F4F43">
              <w:rPr>
                <w:rFonts w:ascii="Times" w:hAnsi="Times" w:cs="Times"/>
                <w:sz w:val="18"/>
                <w:szCs w:val="18"/>
              </w:rPr>
              <w:tab/>
            </w:r>
            <w:r w:rsidR="00B9488C">
              <w:rPr>
                <w:rFonts w:ascii="Times" w:hAnsi="Times" w:cs="Times"/>
                <w:sz w:val="18"/>
                <w:szCs w:val="18"/>
              </w:rPr>
              <w:t xml:space="preserve">Right </w:t>
            </w:r>
            <w:r w:rsidRPr="000F4F43">
              <w:rPr>
                <w:rFonts w:ascii="Times" w:hAnsi="Times" w:cs="Times"/>
                <w:sz w:val="18"/>
                <w:szCs w:val="18"/>
              </w:rPr>
              <w:t xml:space="preserve">Hydraulic </w:t>
            </w:r>
          </w:p>
          <w:p w:rsidR="00B9488C" w:rsidRDefault="00B9488C" w:rsidP="00B9488C">
            <w:pPr>
              <w:tabs>
                <w:tab w:val="left" w:pos="440"/>
                <w:tab w:val="left" w:pos="2600"/>
              </w:tabs>
              <w:rPr>
                <w:rFonts w:ascii="Times" w:hAnsi="Times" w:cs="Times"/>
                <w:sz w:val="18"/>
                <w:szCs w:val="18"/>
              </w:rPr>
            </w:pPr>
            <w:r>
              <w:rPr>
                <w:rFonts w:ascii="Times" w:hAnsi="Times" w:cs="Times"/>
                <w:sz w:val="18"/>
                <w:szCs w:val="18"/>
              </w:rPr>
              <w:tab/>
            </w:r>
            <w:r w:rsidR="001F62D6" w:rsidRPr="000F4F43">
              <w:rPr>
                <w:rFonts w:ascii="Times" w:hAnsi="Times" w:cs="Times"/>
                <w:sz w:val="18"/>
                <w:szCs w:val="18"/>
              </w:rPr>
              <w:t>Reservoir</w:t>
            </w:r>
            <w:r>
              <w:rPr>
                <w:rFonts w:ascii="Times" w:hAnsi="Times" w:cs="Times"/>
                <w:sz w:val="18"/>
                <w:szCs w:val="18"/>
              </w:rPr>
              <w:t xml:space="preserve"> Temperature</w:t>
            </w:r>
            <w:r w:rsidR="001F62D6" w:rsidRPr="000F4F43">
              <w:rPr>
                <w:rFonts w:ascii="Times" w:hAnsi="Times" w:cs="Times"/>
                <w:sz w:val="18"/>
                <w:szCs w:val="18"/>
              </w:rPr>
              <w:t xml:space="preserve"> </w:t>
            </w:r>
          </w:p>
          <w:p w:rsidR="001F62D6" w:rsidRPr="000F4F43" w:rsidRDefault="00B9488C" w:rsidP="00B9488C">
            <w:pPr>
              <w:tabs>
                <w:tab w:val="left" w:pos="440"/>
                <w:tab w:val="left" w:pos="2600"/>
              </w:tabs>
              <w:rPr>
                <w:rFonts w:ascii="Times" w:hAnsi="Times" w:cs="Times"/>
                <w:sz w:val="18"/>
                <w:szCs w:val="18"/>
              </w:rPr>
            </w:pPr>
            <w:r>
              <w:rPr>
                <w:rFonts w:ascii="Times" w:hAnsi="Times" w:cs="Times"/>
                <w:sz w:val="18"/>
                <w:szCs w:val="18"/>
              </w:rPr>
              <w:tab/>
            </w:r>
            <w:r w:rsidR="001F62D6" w:rsidRPr="000F4F43">
              <w:rPr>
                <w:rFonts w:ascii="Times" w:hAnsi="Times" w:cs="Times"/>
                <w:sz w:val="18"/>
                <w:szCs w:val="18"/>
              </w:rPr>
              <w:t>S</w:t>
            </w:r>
            <w:r>
              <w:rPr>
                <w:rFonts w:ascii="Times" w:hAnsi="Times" w:cs="Times"/>
                <w:sz w:val="18"/>
                <w:szCs w:val="18"/>
              </w:rPr>
              <w:t>ensors</w:t>
            </w:r>
          </w:p>
        </w:tc>
        <w:tc>
          <w:tcPr>
            <w:tcW w:w="440" w:type="dxa"/>
            <w:tcBorders>
              <w:right w:val="single" w:sz="4" w:space="0" w:color="auto"/>
            </w:tcBorders>
          </w:tcPr>
          <w:p w:rsidR="001F62D6" w:rsidRPr="000F4F43" w:rsidRDefault="00B9488C" w:rsidP="00283C8B">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F62D6" w:rsidRPr="000F4F43" w:rsidRDefault="00B9488C" w:rsidP="00283C8B">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1F62D6" w:rsidRPr="000F4F43" w:rsidRDefault="00B9488C" w:rsidP="00283C8B">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B9488C" w:rsidRDefault="00B9488C" w:rsidP="00B9488C">
            <w:pPr>
              <w:spacing w:before="120"/>
              <w:rPr>
                <w:rFonts w:ascii="Times" w:hAnsi="Times" w:cs="Times"/>
                <w:sz w:val="18"/>
                <w:szCs w:val="18"/>
              </w:rPr>
            </w:pPr>
            <w:r>
              <w:rPr>
                <w:rFonts w:ascii="Times" w:hAnsi="Times" w:cs="Times"/>
                <w:sz w:val="18"/>
                <w:szCs w:val="18"/>
              </w:rPr>
              <w:t>(M) May be inoperative provided quantity is checked by reservoir indicator before each departure.</w:t>
            </w:r>
          </w:p>
          <w:p w:rsidR="001F62D6" w:rsidRPr="000F4F43" w:rsidRDefault="00B9488C" w:rsidP="00B9488C">
            <w:pPr>
              <w:spacing w:before="120"/>
              <w:rPr>
                <w:rFonts w:ascii="Times" w:hAnsi="Times" w:cs="Times"/>
                <w:sz w:val="18"/>
                <w:szCs w:val="18"/>
              </w:rPr>
            </w:pPr>
            <w:r>
              <w:rPr>
                <w:rFonts w:ascii="Times" w:hAnsi="Times" w:cs="Times"/>
                <w:sz w:val="18"/>
                <w:szCs w:val="18"/>
              </w:rPr>
              <w:t>NOTE: System pressure must be present for an accurate reservoir indication reading. With both sensors failed, EICAS quantity will not be temperature compensated.</w:t>
            </w:r>
          </w:p>
        </w:tc>
        <w:tc>
          <w:tcPr>
            <w:tcW w:w="2880" w:type="dxa"/>
            <w:tcBorders>
              <w:right w:val="single" w:sz="6" w:space="0" w:color="auto"/>
            </w:tcBorders>
          </w:tcPr>
          <w:p w:rsidR="001F62D6" w:rsidRPr="000F4F43" w:rsidRDefault="00EB4191" w:rsidP="00283C8B">
            <w:pPr>
              <w:spacing w:before="120"/>
              <w:rPr>
                <w:rFonts w:ascii="Times" w:hAnsi="Times" w:cs="Times"/>
                <w:sz w:val="18"/>
                <w:szCs w:val="18"/>
              </w:rPr>
            </w:pPr>
            <w:r>
              <w:rPr>
                <w:rFonts w:ascii="Times" w:hAnsi="Times" w:cs="Times"/>
                <w:sz w:val="18"/>
                <w:szCs w:val="18"/>
              </w:rPr>
              <w:t>Before each departure, maintenance must verify correct hydraulic quantity at the reservoir.</w:t>
            </w:r>
          </w:p>
        </w:tc>
        <w:tc>
          <w:tcPr>
            <w:tcW w:w="2520" w:type="dxa"/>
            <w:tcBorders>
              <w:right w:val="single" w:sz="6" w:space="0" w:color="auto"/>
            </w:tcBorders>
          </w:tcPr>
          <w:p w:rsidR="001F62D6" w:rsidRPr="000F4F43" w:rsidRDefault="001F62D6" w:rsidP="00283C8B">
            <w:pPr>
              <w:spacing w:before="120"/>
              <w:rPr>
                <w:rFonts w:ascii="Times" w:hAnsi="Times" w:cs="Times"/>
                <w:sz w:val="18"/>
                <w:szCs w:val="18"/>
              </w:rPr>
            </w:pPr>
            <w:r w:rsidRPr="000F4F43">
              <w:rPr>
                <w:rFonts w:ascii="Times" w:hAnsi="Times" w:cs="Times"/>
                <w:sz w:val="18"/>
                <w:szCs w:val="18"/>
              </w:rPr>
              <w:t>None required.</w:t>
            </w:r>
          </w:p>
        </w:tc>
        <w:tc>
          <w:tcPr>
            <w:tcW w:w="2340" w:type="dxa"/>
            <w:tcBorders>
              <w:right w:val="single" w:sz="6" w:space="0" w:color="auto"/>
            </w:tcBorders>
          </w:tcPr>
          <w:p w:rsidR="001F62D6" w:rsidRPr="000F4F43" w:rsidRDefault="001F62D6" w:rsidP="00283C8B">
            <w:pPr>
              <w:spacing w:before="120"/>
              <w:rPr>
                <w:rFonts w:ascii="Times" w:hAnsi="Times" w:cs="Times"/>
                <w:sz w:val="18"/>
                <w:szCs w:val="18"/>
              </w:rPr>
            </w:pPr>
            <w:r w:rsidRPr="000F4F43">
              <w:rPr>
                <w:rFonts w:ascii="Times" w:hAnsi="Times" w:cs="Times"/>
                <w:sz w:val="18"/>
                <w:szCs w:val="18"/>
              </w:rPr>
              <w:t>An Inoperative Placard will be displayed in a prominent position to be seen by flight crew and will be noted on ADLS.</w:t>
            </w:r>
          </w:p>
        </w:tc>
      </w:tr>
      <w:tr w:rsidR="00B9488C" w:rsidRPr="000F4F43" w:rsidTr="00B9488C">
        <w:trPr>
          <w:cantSplit/>
        </w:trPr>
        <w:tc>
          <w:tcPr>
            <w:tcW w:w="2330" w:type="dxa"/>
            <w:tcBorders>
              <w:left w:val="single" w:sz="6" w:space="0" w:color="auto"/>
            </w:tcBorders>
          </w:tcPr>
          <w:p w:rsidR="00B9488C" w:rsidRDefault="00B9488C" w:rsidP="00B9488C">
            <w:pPr>
              <w:tabs>
                <w:tab w:val="left" w:pos="440"/>
                <w:tab w:val="left" w:pos="2600"/>
              </w:tabs>
              <w:spacing w:before="120"/>
              <w:rPr>
                <w:rFonts w:ascii="Times" w:hAnsi="Times" w:cs="Times"/>
                <w:sz w:val="18"/>
                <w:szCs w:val="18"/>
              </w:rPr>
            </w:pPr>
            <w:r>
              <w:rPr>
                <w:rFonts w:ascii="Times" w:hAnsi="Times" w:cs="Times"/>
                <w:sz w:val="18"/>
                <w:szCs w:val="18"/>
              </w:rPr>
              <w:t>12.</w:t>
            </w:r>
            <w:r>
              <w:rPr>
                <w:rFonts w:ascii="Times" w:hAnsi="Times" w:cs="Times"/>
                <w:sz w:val="18"/>
                <w:szCs w:val="18"/>
              </w:rPr>
              <w:tab/>
              <w:t xml:space="preserve">Hydraulic Reservoir </w:t>
            </w:r>
          </w:p>
          <w:p w:rsidR="00B9488C" w:rsidRPr="000F4F43" w:rsidRDefault="00B9488C" w:rsidP="00B9488C">
            <w:pPr>
              <w:tabs>
                <w:tab w:val="left" w:pos="440"/>
                <w:tab w:val="left" w:pos="2600"/>
              </w:tabs>
              <w:rPr>
                <w:rFonts w:ascii="Times" w:hAnsi="Times" w:cs="Times"/>
                <w:sz w:val="18"/>
                <w:szCs w:val="18"/>
              </w:rPr>
            </w:pPr>
            <w:r>
              <w:rPr>
                <w:rFonts w:ascii="Times" w:hAnsi="Times" w:cs="Times"/>
                <w:sz w:val="18"/>
                <w:szCs w:val="18"/>
              </w:rPr>
              <w:tab/>
              <w:t>Replenishing System</w:t>
            </w:r>
          </w:p>
        </w:tc>
        <w:tc>
          <w:tcPr>
            <w:tcW w:w="440" w:type="dxa"/>
            <w:tcBorders>
              <w:right w:val="single" w:sz="4" w:space="0" w:color="auto"/>
            </w:tcBorders>
          </w:tcPr>
          <w:p w:rsidR="00B9488C" w:rsidRDefault="00B9488C" w:rsidP="00283C8B">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B9488C" w:rsidRDefault="00B9488C" w:rsidP="00283C8B">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B9488C" w:rsidRDefault="00B9488C" w:rsidP="00283C8B">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B9488C" w:rsidRDefault="00B9488C" w:rsidP="00B9488C">
            <w:pPr>
              <w:spacing w:before="120"/>
              <w:rPr>
                <w:rFonts w:ascii="Times" w:hAnsi="Times" w:cs="Times"/>
                <w:sz w:val="18"/>
                <w:szCs w:val="18"/>
              </w:rPr>
            </w:pPr>
            <w:r>
              <w:rPr>
                <w:rFonts w:ascii="Times" w:hAnsi="Times" w:cs="Times"/>
                <w:sz w:val="18"/>
                <w:szCs w:val="18"/>
              </w:rPr>
              <w:t>(M) May be inoperative provided hydraulic reservoirs are replenished as needed using approved servicing techniques.</w:t>
            </w:r>
          </w:p>
        </w:tc>
        <w:tc>
          <w:tcPr>
            <w:tcW w:w="2880" w:type="dxa"/>
            <w:tcBorders>
              <w:right w:val="single" w:sz="6" w:space="0" w:color="auto"/>
            </w:tcBorders>
          </w:tcPr>
          <w:p w:rsidR="00B9488C" w:rsidRPr="000F4F43" w:rsidRDefault="00B9488C" w:rsidP="00283C8B">
            <w:pPr>
              <w:spacing w:before="120"/>
              <w:rPr>
                <w:rFonts w:ascii="Times" w:hAnsi="Times" w:cs="Times"/>
                <w:sz w:val="18"/>
                <w:szCs w:val="18"/>
              </w:rPr>
            </w:pPr>
            <w:r w:rsidRPr="000F4F43">
              <w:rPr>
                <w:rFonts w:ascii="Times" w:hAnsi="Times" w:cs="Times"/>
                <w:sz w:val="18"/>
                <w:szCs w:val="18"/>
              </w:rPr>
              <w:t>Airplane may continue in service provided maintenance personnel replenish hydraulic reservoirs as needed using approved servicing techniques. Refer to AMM 12-15-00.</w:t>
            </w:r>
          </w:p>
        </w:tc>
        <w:tc>
          <w:tcPr>
            <w:tcW w:w="2520" w:type="dxa"/>
            <w:tcBorders>
              <w:right w:val="single" w:sz="6" w:space="0" w:color="auto"/>
            </w:tcBorders>
          </w:tcPr>
          <w:p w:rsidR="00B9488C" w:rsidRPr="000F4F43" w:rsidRDefault="00B9488C" w:rsidP="00923B22">
            <w:pPr>
              <w:spacing w:before="120"/>
              <w:rPr>
                <w:rFonts w:ascii="Times" w:hAnsi="Times" w:cs="Times"/>
                <w:sz w:val="18"/>
                <w:szCs w:val="18"/>
              </w:rPr>
            </w:pPr>
            <w:r w:rsidRPr="000F4F43">
              <w:rPr>
                <w:rFonts w:ascii="Times" w:hAnsi="Times" w:cs="Times"/>
                <w:sz w:val="18"/>
                <w:szCs w:val="18"/>
              </w:rPr>
              <w:t>None required.</w:t>
            </w:r>
          </w:p>
        </w:tc>
        <w:tc>
          <w:tcPr>
            <w:tcW w:w="2340" w:type="dxa"/>
            <w:tcBorders>
              <w:right w:val="single" w:sz="6" w:space="0" w:color="auto"/>
            </w:tcBorders>
          </w:tcPr>
          <w:p w:rsidR="00B9488C" w:rsidRPr="000F4F43" w:rsidRDefault="00B9488C" w:rsidP="00923B22">
            <w:pPr>
              <w:spacing w:before="120"/>
              <w:rPr>
                <w:rFonts w:ascii="Times" w:hAnsi="Times" w:cs="Times"/>
                <w:sz w:val="18"/>
                <w:szCs w:val="18"/>
              </w:rPr>
            </w:pPr>
            <w:r w:rsidRPr="000F4F43">
              <w:rPr>
                <w:rFonts w:ascii="Times" w:hAnsi="Times" w:cs="Times"/>
                <w:sz w:val="18"/>
                <w:szCs w:val="18"/>
              </w:rPr>
              <w:t>An Inoperative Placard will be displayed in a prominent position to be seen by flight crew and will be noted on ADLS.</w:t>
            </w:r>
          </w:p>
        </w:tc>
      </w:tr>
      <w:tr w:rsidR="00B9488C" w:rsidRPr="000F4F43" w:rsidTr="00B9488C">
        <w:trPr>
          <w:cantSplit/>
        </w:trPr>
        <w:tc>
          <w:tcPr>
            <w:tcW w:w="2330" w:type="dxa"/>
            <w:tcBorders>
              <w:left w:val="single" w:sz="6" w:space="0" w:color="auto"/>
              <w:bottom w:val="single" w:sz="4" w:space="0" w:color="auto"/>
            </w:tcBorders>
          </w:tcPr>
          <w:p w:rsidR="00B9488C" w:rsidRDefault="00B9488C" w:rsidP="00B9488C">
            <w:pPr>
              <w:tabs>
                <w:tab w:val="left" w:pos="440"/>
                <w:tab w:val="left" w:pos="2600"/>
              </w:tabs>
              <w:spacing w:before="120"/>
              <w:rPr>
                <w:rFonts w:ascii="Times" w:hAnsi="Times" w:cs="Times"/>
                <w:sz w:val="18"/>
                <w:szCs w:val="18"/>
              </w:rPr>
            </w:pPr>
          </w:p>
        </w:tc>
        <w:tc>
          <w:tcPr>
            <w:tcW w:w="440" w:type="dxa"/>
            <w:tcBorders>
              <w:bottom w:val="single" w:sz="4" w:space="0" w:color="auto"/>
              <w:right w:val="single" w:sz="4" w:space="0" w:color="auto"/>
            </w:tcBorders>
          </w:tcPr>
          <w:p w:rsidR="00B9488C" w:rsidRDefault="00B9488C" w:rsidP="00283C8B">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B9488C" w:rsidRDefault="00B9488C" w:rsidP="00283C8B">
            <w:pPr>
              <w:tabs>
                <w:tab w:val="left" w:pos="360"/>
              </w:tabs>
              <w:spacing w:before="120"/>
              <w:rPr>
                <w:rFonts w:ascii="Times" w:hAnsi="Times" w:cs="Times"/>
                <w:sz w:val="18"/>
                <w:szCs w:val="18"/>
              </w:rPr>
            </w:pPr>
          </w:p>
        </w:tc>
        <w:tc>
          <w:tcPr>
            <w:tcW w:w="360" w:type="dxa"/>
            <w:tcBorders>
              <w:bottom w:val="single" w:sz="4" w:space="0" w:color="auto"/>
            </w:tcBorders>
          </w:tcPr>
          <w:p w:rsidR="00B9488C" w:rsidRDefault="00B9488C" w:rsidP="00283C8B">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B9488C" w:rsidRDefault="00B9488C" w:rsidP="00B9488C">
            <w:pPr>
              <w:spacing w:before="120"/>
              <w:rPr>
                <w:rFonts w:ascii="Times" w:hAnsi="Times" w:cs="Times"/>
                <w:sz w:val="18"/>
                <w:szCs w:val="18"/>
              </w:rPr>
            </w:pPr>
          </w:p>
        </w:tc>
        <w:tc>
          <w:tcPr>
            <w:tcW w:w="2880" w:type="dxa"/>
            <w:tcBorders>
              <w:bottom w:val="single" w:sz="4" w:space="0" w:color="auto"/>
              <w:right w:val="single" w:sz="6" w:space="0" w:color="auto"/>
            </w:tcBorders>
          </w:tcPr>
          <w:p w:rsidR="00B9488C" w:rsidRPr="000F4F43" w:rsidRDefault="00B9488C" w:rsidP="00283C8B">
            <w:pPr>
              <w:spacing w:before="120"/>
              <w:rPr>
                <w:rFonts w:ascii="Times" w:hAnsi="Times" w:cs="Times"/>
                <w:sz w:val="18"/>
                <w:szCs w:val="18"/>
              </w:rPr>
            </w:pPr>
          </w:p>
        </w:tc>
        <w:tc>
          <w:tcPr>
            <w:tcW w:w="2520" w:type="dxa"/>
            <w:tcBorders>
              <w:bottom w:val="single" w:sz="4" w:space="0" w:color="auto"/>
              <w:right w:val="single" w:sz="6" w:space="0" w:color="auto"/>
            </w:tcBorders>
          </w:tcPr>
          <w:p w:rsidR="00B9488C" w:rsidRPr="000F4F43" w:rsidRDefault="00B9488C" w:rsidP="00923B22">
            <w:pPr>
              <w:spacing w:before="120"/>
              <w:rPr>
                <w:rFonts w:ascii="Times" w:hAnsi="Times" w:cs="Times"/>
                <w:sz w:val="18"/>
                <w:szCs w:val="18"/>
              </w:rPr>
            </w:pPr>
          </w:p>
        </w:tc>
        <w:tc>
          <w:tcPr>
            <w:tcW w:w="2340" w:type="dxa"/>
            <w:tcBorders>
              <w:bottom w:val="single" w:sz="4" w:space="0" w:color="auto"/>
              <w:right w:val="single" w:sz="6" w:space="0" w:color="auto"/>
            </w:tcBorders>
          </w:tcPr>
          <w:p w:rsidR="00B9488C" w:rsidRPr="000F4F43" w:rsidRDefault="00B9488C" w:rsidP="00923B22">
            <w:pPr>
              <w:spacing w:before="120"/>
              <w:rPr>
                <w:rFonts w:ascii="Times" w:hAnsi="Times" w:cs="Times"/>
                <w:sz w:val="18"/>
                <w:szCs w:val="18"/>
              </w:rPr>
            </w:pPr>
          </w:p>
        </w:tc>
      </w:tr>
    </w:tbl>
    <w:p w:rsidR="00B9488C" w:rsidRDefault="00B9488C" w:rsidP="00C06E08">
      <w:pPr>
        <w:tabs>
          <w:tab w:val="left" w:pos="440"/>
          <w:tab w:val="left" w:pos="2600"/>
        </w:tabs>
        <w:spacing w:before="120"/>
        <w:rPr>
          <w:rFonts w:ascii="Times" w:hAnsi="Times" w:cs="Times"/>
          <w:sz w:val="18"/>
          <w:szCs w:val="18"/>
        </w:rPr>
        <w:sectPr w:rsidR="00B9488C" w:rsidSect="00EA538C">
          <w:headerReference w:type="default" r:id="rId122"/>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1F62D6" w:rsidRPr="000F4F43" w:rsidTr="00B9488C">
        <w:trPr>
          <w:cantSplit/>
        </w:trPr>
        <w:tc>
          <w:tcPr>
            <w:tcW w:w="2330" w:type="dxa"/>
            <w:tcBorders>
              <w:top w:val="single" w:sz="4" w:space="0" w:color="auto"/>
              <w:left w:val="single" w:sz="6" w:space="0" w:color="auto"/>
            </w:tcBorders>
          </w:tcPr>
          <w:p w:rsidR="001F62D6" w:rsidRPr="000F4F43" w:rsidRDefault="001F62D6" w:rsidP="00B9488C">
            <w:pPr>
              <w:tabs>
                <w:tab w:val="left" w:pos="440"/>
                <w:tab w:val="left" w:pos="2600"/>
              </w:tabs>
              <w:rPr>
                <w:rFonts w:ascii="Times" w:hAnsi="Times" w:cs="Times"/>
                <w:sz w:val="18"/>
                <w:szCs w:val="18"/>
              </w:rPr>
            </w:pPr>
            <w:r w:rsidRPr="000F4F43">
              <w:rPr>
                <w:rFonts w:ascii="Times" w:hAnsi="Times" w:cs="Times"/>
                <w:sz w:val="18"/>
                <w:szCs w:val="18"/>
              </w:rPr>
              <w:lastRenderedPageBreak/>
              <w:t>1</w:t>
            </w:r>
            <w:r w:rsidR="00B9488C">
              <w:rPr>
                <w:rFonts w:ascii="Times" w:hAnsi="Times" w:cs="Times"/>
                <w:sz w:val="18"/>
                <w:szCs w:val="18"/>
              </w:rPr>
              <w:t>3</w:t>
            </w:r>
            <w:r w:rsidRPr="000F4F43">
              <w:rPr>
                <w:rFonts w:ascii="Times" w:hAnsi="Times" w:cs="Times"/>
                <w:sz w:val="18"/>
                <w:szCs w:val="18"/>
              </w:rPr>
              <w:t>.</w:t>
            </w:r>
            <w:r w:rsidRPr="000F4F43">
              <w:rPr>
                <w:rFonts w:ascii="Times" w:hAnsi="Times" w:cs="Times"/>
                <w:sz w:val="18"/>
                <w:szCs w:val="18"/>
              </w:rPr>
              <w:tab/>
            </w:r>
            <w:r w:rsidRPr="000F4F43">
              <w:rPr>
                <w:sz w:val="18"/>
                <w:szCs w:val="18"/>
              </w:rPr>
              <w:t>Brake Accumulator</w:t>
            </w:r>
          </w:p>
          <w:p w:rsidR="001F62D6" w:rsidRPr="000F4F43" w:rsidRDefault="001F62D6" w:rsidP="00B9488C">
            <w:pPr>
              <w:tabs>
                <w:tab w:val="left" w:pos="2600"/>
              </w:tabs>
              <w:ind w:left="440"/>
              <w:rPr>
                <w:sz w:val="18"/>
                <w:szCs w:val="18"/>
              </w:rPr>
            </w:pPr>
            <w:r w:rsidRPr="000F4F43">
              <w:rPr>
                <w:sz w:val="18"/>
                <w:szCs w:val="18"/>
              </w:rPr>
              <w:t>Pressure Gauge</w:t>
            </w:r>
          </w:p>
          <w:p w:rsidR="001F62D6" w:rsidRDefault="001F62D6" w:rsidP="00B9488C">
            <w:pPr>
              <w:tabs>
                <w:tab w:val="left" w:pos="2600"/>
              </w:tabs>
              <w:ind w:left="440"/>
              <w:rPr>
                <w:sz w:val="18"/>
                <w:szCs w:val="18"/>
              </w:rPr>
            </w:pPr>
            <w:r>
              <w:rPr>
                <w:sz w:val="18"/>
                <w:szCs w:val="18"/>
              </w:rPr>
              <w:t>(cockpit Brake</w:t>
            </w:r>
          </w:p>
          <w:p w:rsidR="001F62D6" w:rsidRPr="000F4F43" w:rsidRDefault="001F62D6" w:rsidP="00B9488C">
            <w:pPr>
              <w:tabs>
                <w:tab w:val="left" w:pos="2600"/>
              </w:tabs>
              <w:ind w:left="440"/>
              <w:rPr>
                <w:sz w:val="18"/>
                <w:szCs w:val="18"/>
              </w:rPr>
            </w:pPr>
            <w:r>
              <w:rPr>
                <w:sz w:val="18"/>
                <w:szCs w:val="18"/>
              </w:rPr>
              <w:t>Accumulator Pressure Indicator (BAPI)</w:t>
            </w:r>
            <w:r w:rsidRPr="000F4F43">
              <w:rPr>
                <w:sz w:val="18"/>
                <w:szCs w:val="18"/>
              </w:rPr>
              <w:t>)</w:t>
            </w:r>
          </w:p>
        </w:tc>
        <w:tc>
          <w:tcPr>
            <w:tcW w:w="440" w:type="dxa"/>
            <w:tcBorders>
              <w:top w:val="single" w:sz="4" w:space="0" w:color="auto"/>
              <w:right w:val="single" w:sz="4" w:space="0" w:color="auto"/>
            </w:tcBorders>
          </w:tcPr>
          <w:p w:rsidR="001F62D6" w:rsidRPr="000F4F43" w:rsidRDefault="001F62D6" w:rsidP="00B9488C">
            <w:pPr>
              <w:tabs>
                <w:tab w:val="left" w:pos="360"/>
              </w:tabs>
              <w:rPr>
                <w:rFonts w:ascii="Times" w:hAnsi="Times" w:cs="Times"/>
                <w:sz w:val="18"/>
                <w:szCs w:val="18"/>
              </w:rPr>
            </w:pPr>
            <w:r w:rsidRPr="000F4F43">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1F62D6" w:rsidRPr="000F4F43" w:rsidRDefault="001F62D6" w:rsidP="00B9488C">
            <w:pPr>
              <w:tabs>
                <w:tab w:val="left" w:pos="360"/>
              </w:tabs>
              <w:rPr>
                <w:rFonts w:ascii="Times" w:hAnsi="Times" w:cs="Times"/>
                <w:sz w:val="18"/>
                <w:szCs w:val="18"/>
              </w:rPr>
            </w:pPr>
            <w:r w:rsidRPr="000F4F43">
              <w:rPr>
                <w:rFonts w:ascii="Times" w:hAnsi="Times" w:cs="Times"/>
                <w:sz w:val="18"/>
                <w:szCs w:val="18"/>
              </w:rPr>
              <w:t>1</w:t>
            </w:r>
          </w:p>
        </w:tc>
        <w:tc>
          <w:tcPr>
            <w:tcW w:w="360" w:type="dxa"/>
            <w:tcBorders>
              <w:top w:val="single" w:sz="4" w:space="0" w:color="auto"/>
            </w:tcBorders>
          </w:tcPr>
          <w:p w:rsidR="001F62D6" w:rsidRPr="000F4F43" w:rsidRDefault="001F62D6" w:rsidP="00B9488C">
            <w:pPr>
              <w:tabs>
                <w:tab w:val="left" w:pos="360"/>
              </w:tabs>
              <w:rPr>
                <w:rFonts w:ascii="Times" w:hAnsi="Times" w:cs="Times"/>
                <w:sz w:val="18"/>
                <w:szCs w:val="18"/>
              </w:rPr>
            </w:pPr>
            <w:r w:rsidRPr="000F4F43">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1F62D6" w:rsidRPr="000F4F43" w:rsidRDefault="001F62D6" w:rsidP="00B9488C">
            <w:pPr>
              <w:rPr>
                <w:sz w:val="18"/>
                <w:szCs w:val="18"/>
              </w:rPr>
            </w:pPr>
            <w:r w:rsidRPr="000F4F43">
              <w:rPr>
                <w:sz w:val="18"/>
                <w:szCs w:val="18"/>
              </w:rPr>
              <w:t xml:space="preserve">May be inoperative provided the Brake Synoptic Page Accumulator </w:t>
            </w:r>
            <w:r w:rsidR="00B9488C">
              <w:rPr>
                <w:sz w:val="18"/>
                <w:szCs w:val="18"/>
              </w:rPr>
              <w:t>I</w:t>
            </w:r>
            <w:r w:rsidRPr="000F4F43">
              <w:rPr>
                <w:sz w:val="18"/>
                <w:szCs w:val="18"/>
              </w:rPr>
              <w:t>ndication is operative.</w:t>
            </w:r>
          </w:p>
        </w:tc>
        <w:tc>
          <w:tcPr>
            <w:tcW w:w="2880" w:type="dxa"/>
            <w:tcBorders>
              <w:top w:val="single" w:sz="4" w:space="0" w:color="auto"/>
              <w:right w:val="single" w:sz="6" w:space="0" w:color="auto"/>
            </w:tcBorders>
          </w:tcPr>
          <w:p w:rsidR="001F62D6" w:rsidRPr="000F4F43" w:rsidRDefault="001F62D6" w:rsidP="00B9488C">
            <w:pPr>
              <w:rPr>
                <w:rFonts w:ascii="Times" w:hAnsi="Times" w:cs="Times"/>
                <w:sz w:val="18"/>
                <w:szCs w:val="18"/>
              </w:rPr>
            </w:pPr>
            <w:r w:rsidRPr="000F4F43">
              <w:rPr>
                <w:rFonts w:ascii="Times" w:hAnsi="Times" w:cs="Times"/>
                <w:sz w:val="18"/>
                <w:szCs w:val="18"/>
              </w:rPr>
              <w:t>None required.</w:t>
            </w:r>
          </w:p>
        </w:tc>
        <w:tc>
          <w:tcPr>
            <w:tcW w:w="2520" w:type="dxa"/>
            <w:tcBorders>
              <w:top w:val="single" w:sz="4" w:space="0" w:color="auto"/>
              <w:right w:val="single" w:sz="6" w:space="0" w:color="auto"/>
            </w:tcBorders>
          </w:tcPr>
          <w:p w:rsidR="001F62D6" w:rsidRPr="000F4F43" w:rsidRDefault="001F62D6" w:rsidP="00B9488C">
            <w:pPr>
              <w:rPr>
                <w:rFonts w:ascii="Times" w:hAnsi="Times" w:cs="Times"/>
                <w:sz w:val="18"/>
                <w:szCs w:val="18"/>
              </w:rPr>
            </w:pPr>
            <w:r w:rsidRPr="000F4F43">
              <w:rPr>
                <w:rFonts w:ascii="Times" w:hAnsi="Times" w:cs="Times"/>
                <w:sz w:val="18"/>
                <w:szCs w:val="18"/>
              </w:rPr>
              <w:t>None required.</w:t>
            </w:r>
          </w:p>
        </w:tc>
        <w:tc>
          <w:tcPr>
            <w:tcW w:w="2340" w:type="dxa"/>
            <w:tcBorders>
              <w:top w:val="single" w:sz="4" w:space="0" w:color="auto"/>
              <w:right w:val="single" w:sz="6" w:space="0" w:color="auto"/>
            </w:tcBorders>
          </w:tcPr>
          <w:p w:rsidR="001F62D6" w:rsidRPr="000F4F43" w:rsidRDefault="001F62D6" w:rsidP="00B9488C">
            <w:pPr>
              <w:rPr>
                <w:rFonts w:ascii="Times" w:hAnsi="Times" w:cs="Times"/>
                <w:sz w:val="18"/>
                <w:szCs w:val="18"/>
              </w:rPr>
            </w:pPr>
            <w:r w:rsidRPr="000F4F43">
              <w:rPr>
                <w:rFonts w:ascii="Times" w:hAnsi="Times" w:cs="Times"/>
                <w:sz w:val="18"/>
                <w:szCs w:val="18"/>
              </w:rPr>
              <w:t>An Inoperative Placard will be displayed in a prominent position to be seen by flight crew and will be noted on ADLS.</w:t>
            </w:r>
          </w:p>
        </w:tc>
      </w:tr>
      <w:tr w:rsidR="001F62D6" w:rsidRPr="000F4F43" w:rsidTr="00C06E08">
        <w:trPr>
          <w:cantSplit/>
        </w:trPr>
        <w:tc>
          <w:tcPr>
            <w:tcW w:w="2330" w:type="dxa"/>
            <w:tcBorders>
              <w:left w:val="single" w:sz="6" w:space="0" w:color="auto"/>
            </w:tcBorders>
          </w:tcPr>
          <w:p w:rsidR="001F62D6" w:rsidRPr="000F4F43" w:rsidRDefault="001F62D6" w:rsidP="006443F6">
            <w:pPr>
              <w:tabs>
                <w:tab w:val="left" w:pos="440"/>
                <w:tab w:val="left" w:pos="2600"/>
              </w:tabs>
              <w:spacing w:before="120"/>
              <w:rPr>
                <w:sz w:val="18"/>
                <w:szCs w:val="18"/>
              </w:rPr>
            </w:pPr>
            <w:r w:rsidRPr="000F4F43">
              <w:rPr>
                <w:sz w:val="18"/>
                <w:szCs w:val="18"/>
              </w:rPr>
              <w:t>1</w:t>
            </w:r>
            <w:r w:rsidR="00B9488C">
              <w:rPr>
                <w:sz w:val="18"/>
                <w:szCs w:val="18"/>
              </w:rPr>
              <w:t>4</w:t>
            </w:r>
            <w:r w:rsidRPr="000F4F43">
              <w:rPr>
                <w:sz w:val="18"/>
                <w:szCs w:val="18"/>
              </w:rPr>
              <w:t>.</w:t>
            </w:r>
            <w:r w:rsidRPr="000F4F43">
              <w:rPr>
                <w:sz w:val="18"/>
                <w:szCs w:val="18"/>
              </w:rPr>
              <w:tab/>
              <w:t>Brake Synoptic Page</w:t>
            </w:r>
          </w:p>
          <w:p w:rsidR="001F62D6" w:rsidRPr="000F4F43" w:rsidRDefault="001F62D6" w:rsidP="00C06E08">
            <w:pPr>
              <w:tabs>
                <w:tab w:val="left" w:pos="440"/>
                <w:tab w:val="left" w:pos="2600"/>
              </w:tabs>
              <w:rPr>
                <w:sz w:val="18"/>
                <w:szCs w:val="18"/>
              </w:rPr>
            </w:pPr>
            <w:r w:rsidRPr="000F4F43">
              <w:rPr>
                <w:sz w:val="18"/>
                <w:szCs w:val="18"/>
              </w:rPr>
              <w:tab/>
              <w:t>Accumulator Pressure</w:t>
            </w:r>
          </w:p>
          <w:p w:rsidR="001F62D6" w:rsidRPr="000F4F43" w:rsidRDefault="001F62D6" w:rsidP="00C06E08">
            <w:pPr>
              <w:tabs>
                <w:tab w:val="left" w:pos="440"/>
                <w:tab w:val="left" w:pos="2600"/>
              </w:tabs>
              <w:rPr>
                <w:sz w:val="18"/>
                <w:szCs w:val="18"/>
              </w:rPr>
            </w:pPr>
            <w:r w:rsidRPr="000F4F43">
              <w:rPr>
                <w:sz w:val="18"/>
                <w:szCs w:val="18"/>
              </w:rPr>
              <w:tab/>
              <w:t>Indication</w:t>
            </w:r>
          </w:p>
        </w:tc>
        <w:tc>
          <w:tcPr>
            <w:tcW w:w="440" w:type="dxa"/>
            <w:tcBorders>
              <w:right w:val="single" w:sz="4" w:space="0" w:color="auto"/>
            </w:tcBorders>
          </w:tcPr>
          <w:p w:rsidR="001F62D6" w:rsidRPr="000F4F43" w:rsidRDefault="001F62D6" w:rsidP="006443F6">
            <w:pPr>
              <w:tabs>
                <w:tab w:val="left" w:pos="360"/>
              </w:tabs>
              <w:spacing w:before="120"/>
              <w:rPr>
                <w:sz w:val="18"/>
                <w:szCs w:val="18"/>
              </w:rPr>
            </w:pPr>
            <w:r w:rsidRPr="000F4F43">
              <w:rPr>
                <w:sz w:val="18"/>
                <w:szCs w:val="18"/>
              </w:rPr>
              <w:t>C</w:t>
            </w:r>
          </w:p>
        </w:tc>
        <w:tc>
          <w:tcPr>
            <w:tcW w:w="370" w:type="dxa"/>
            <w:tcBorders>
              <w:left w:val="single" w:sz="4" w:space="0" w:color="auto"/>
              <w:right w:val="single" w:sz="6" w:space="0" w:color="auto"/>
            </w:tcBorders>
          </w:tcPr>
          <w:p w:rsidR="001F62D6" w:rsidRPr="000F4F43" w:rsidRDefault="001F62D6" w:rsidP="006443F6">
            <w:pPr>
              <w:tabs>
                <w:tab w:val="left" w:pos="360"/>
              </w:tabs>
              <w:spacing w:before="120"/>
              <w:rPr>
                <w:sz w:val="18"/>
                <w:szCs w:val="18"/>
              </w:rPr>
            </w:pPr>
            <w:r w:rsidRPr="000F4F43">
              <w:rPr>
                <w:sz w:val="18"/>
                <w:szCs w:val="18"/>
              </w:rPr>
              <w:t>1</w:t>
            </w:r>
          </w:p>
        </w:tc>
        <w:tc>
          <w:tcPr>
            <w:tcW w:w="360" w:type="dxa"/>
          </w:tcPr>
          <w:p w:rsidR="001F62D6" w:rsidRPr="000F4F43" w:rsidRDefault="001F62D6" w:rsidP="006443F6">
            <w:pPr>
              <w:tabs>
                <w:tab w:val="left" w:pos="360"/>
              </w:tabs>
              <w:spacing w:before="120"/>
              <w:rPr>
                <w:sz w:val="18"/>
                <w:szCs w:val="18"/>
              </w:rPr>
            </w:pPr>
            <w:r w:rsidRPr="000F4F43">
              <w:rPr>
                <w:sz w:val="18"/>
                <w:szCs w:val="18"/>
              </w:rPr>
              <w:t>0</w:t>
            </w:r>
          </w:p>
        </w:tc>
        <w:tc>
          <w:tcPr>
            <w:tcW w:w="3240" w:type="dxa"/>
            <w:tcBorders>
              <w:left w:val="single" w:sz="6" w:space="0" w:color="auto"/>
              <w:right w:val="single" w:sz="6" w:space="0" w:color="auto"/>
            </w:tcBorders>
          </w:tcPr>
          <w:p w:rsidR="001F62D6" w:rsidRPr="000F4F43" w:rsidRDefault="001F62D6" w:rsidP="006443F6">
            <w:pPr>
              <w:spacing w:before="120"/>
              <w:rPr>
                <w:sz w:val="18"/>
                <w:szCs w:val="18"/>
              </w:rPr>
            </w:pPr>
            <w:r w:rsidRPr="000F4F43">
              <w:rPr>
                <w:sz w:val="18"/>
                <w:szCs w:val="18"/>
              </w:rPr>
              <w:t xml:space="preserve">May be inoperative provided the Brake Accumulator Pressure </w:t>
            </w:r>
            <w:r>
              <w:rPr>
                <w:sz w:val="18"/>
                <w:szCs w:val="18"/>
              </w:rPr>
              <w:t>indicator</w:t>
            </w:r>
            <w:r w:rsidRPr="000F4F43">
              <w:rPr>
                <w:sz w:val="18"/>
                <w:szCs w:val="18"/>
              </w:rPr>
              <w:t xml:space="preserve"> (</w:t>
            </w:r>
            <w:r>
              <w:rPr>
                <w:sz w:val="18"/>
                <w:szCs w:val="18"/>
              </w:rPr>
              <w:t>BAPI</w:t>
            </w:r>
            <w:r w:rsidRPr="000F4F43">
              <w:rPr>
                <w:sz w:val="18"/>
                <w:szCs w:val="18"/>
              </w:rPr>
              <w:t>) is operative.</w:t>
            </w:r>
          </w:p>
        </w:tc>
        <w:tc>
          <w:tcPr>
            <w:tcW w:w="2880" w:type="dxa"/>
            <w:tcBorders>
              <w:right w:val="single" w:sz="6" w:space="0" w:color="auto"/>
            </w:tcBorders>
          </w:tcPr>
          <w:p w:rsidR="001F62D6" w:rsidRPr="000F4F43" w:rsidRDefault="001F62D6" w:rsidP="006443F6">
            <w:pPr>
              <w:spacing w:before="120"/>
              <w:rPr>
                <w:sz w:val="18"/>
                <w:szCs w:val="18"/>
              </w:rPr>
            </w:pPr>
            <w:r w:rsidRPr="000F4F43">
              <w:rPr>
                <w:sz w:val="18"/>
                <w:szCs w:val="18"/>
              </w:rPr>
              <w:t>None required.</w:t>
            </w:r>
          </w:p>
        </w:tc>
        <w:tc>
          <w:tcPr>
            <w:tcW w:w="2520" w:type="dxa"/>
            <w:tcBorders>
              <w:right w:val="single" w:sz="6" w:space="0" w:color="auto"/>
            </w:tcBorders>
          </w:tcPr>
          <w:p w:rsidR="001F62D6" w:rsidRPr="000F4F43" w:rsidRDefault="001F62D6" w:rsidP="006443F6">
            <w:pPr>
              <w:spacing w:before="120"/>
              <w:rPr>
                <w:sz w:val="18"/>
                <w:szCs w:val="18"/>
              </w:rPr>
            </w:pPr>
            <w:r w:rsidRPr="000F4F43">
              <w:rPr>
                <w:sz w:val="18"/>
                <w:szCs w:val="18"/>
              </w:rPr>
              <w:t>None required.</w:t>
            </w:r>
          </w:p>
        </w:tc>
        <w:tc>
          <w:tcPr>
            <w:tcW w:w="2340" w:type="dxa"/>
            <w:tcBorders>
              <w:right w:val="single" w:sz="6" w:space="0" w:color="auto"/>
            </w:tcBorders>
          </w:tcPr>
          <w:p w:rsidR="001F62D6" w:rsidRPr="000F4F43" w:rsidRDefault="001F62D6" w:rsidP="006443F6">
            <w:pPr>
              <w:spacing w:before="120"/>
              <w:rPr>
                <w:sz w:val="18"/>
                <w:szCs w:val="18"/>
              </w:rPr>
            </w:pPr>
            <w:r w:rsidRPr="000F4F43">
              <w:rPr>
                <w:sz w:val="18"/>
                <w:szCs w:val="18"/>
              </w:rPr>
              <w:t>An Inoperative Placard will be displayed in a prominent position to be seen by flight crew and will be noted on ADLS.</w:t>
            </w:r>
          </w:p>
        </w:tc>
      </w:tr>
      <w:tr w:rsidR="00B9488C" w:rsidRPr="000F4F43" w:rsidTr="006443F6">
        <w:trPr>
          <w:cantSplit/>
        </w:trPr>
        <w:tc>
          <w:tcPr>
            <w:tcW w:w="2330" w:type="dxa"/>
            <w:tcBorders>
              <w:left w:val="single" w:sz="6" w:space="0" w:color="auto"/>
            </w:tcBorders>
          </w:tcPr>
          <w:p w:rsidR="00B9488C" w:rsidRDefault="00B9488C" w:rsidP="00C06E08">
            <w:pPr>
              <w:tabs>
                <w:tab w:val="left" w:pos="440"/>
                <w:tab w:val="left" w:pos="2600"/>
              </w:tabs>
              <w:spacing w:before="120"/>
              <w:rPr>
                <w:rFonts w:ascii="Times" w:hAnsi="Times" w:cs="Times"/>
                <w:sz w:val="18"/>
                <w:szCs w:val="18"/>
              </w:rPr>
            </w:pPr>
            <w:r>
              <w:rPr>
                <w:rFonts w:ascii="Times" w:hAnsi="Times" w:cs="Times"/>
                <w:sz w:val="18"/>
                <w:szCs w:val="18"/>
              </w:rPr>
              <w:t>15.</w:t>
            </w:r>
            <w:r>
              <w:rPr>
                <w:rFonts w:ascii="Times" w:hAnsi="Times" w:cs="Times"/>
                <w:sz w:val="18"/>
                <w:szCs w:val="18"/>
              </w:rPr>
              <w:tab/>
              <w:t xml:space="preserve">Brake Accumulator </w:t>
            </w:r>
          </w:p>
          <w:p w:rsidR="00B9488C" w:rsidRDefault="00B9488C" w:rsidP="00B9488C">
            <w:pPr>
              <w:tabs>
                <w:tab w:val="left" w:pos="440"/>
                <w:tab w:val="left" w:pos="2600"/>
              </w:tabs>
              <w:rPr>
                <w:rFonts w:ascii="Times" w:hAnsi="Times" w:cs="Times"/>
                <w:sz w:val="18"/>
                <w:szCs w:val="18"/>
              </w:rPr>
            </w:pPr>
            <w:r>
              <w:rPr>
                <w:rFonts w:ascii="Times" w:hAnsi="Times" w:cs="Times"/>
                <w:sz w:val="18"/>
                <w:szCs w:val="18"/>
              </w:rPr>
              <w:tab/>
              <w:t xml:space="preserve">Pressure Transducer </w:t>
            </w:r>
          </w:p>
          <w:p w:rsidR="00B9488C" w:rsidRPr="000F4F43" w:rsidRDefault="00B9488C" w:rsidP="00B9488C">
            <w:pPr>
              <w:tabs>
                <w:tab w:val="left" w:pos="440"/>
                <w:tab w:val="left" w:pos="2600"/>
              </w:tabs>
              <w:rPr>
                <w:rFonts w:ascii="Times" w:hAnsi="Times" w:cs="Times"/>
                <w:sz w:val="18"/>
                <w:szCs w:val="18"/>
              </w:rPr>
            </w:pPr>
            <w:r>
              <w:rPr>
                <w:rFonts w:ascii="Times" w:hAnsi="Times" w:cs="Times"/>
                <w:sz w:val="18"/>
                <w:szCs w:val="18"/>
              </w:rPr>
              <w:tab/>
              <w:t>(inboard or outboard)</w:t>
            </w:r>
          </w:p>
        </w:tc>
        <w:tc>
          <w:tcPr>
            <w:tcW w:w="440" w:type="dxa"/>
            <w:tcBorders>
              <w:right w:val="single" w:sz="4" w:space="0" w:color="auto"/>
            </w:tcBorders>
          </w:tcPr>
          <w:p w:rsidR="00B9488C" w:rsidRPr="000F4F43" w:rsidRDefault="00B9488C" w:rsidP="00C06E08">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B9488C" w:rsidRPr="000F4F43" w:rsidRDefault="00B9488C" w:rsidP="00C06E08">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B9488C" w:rsidRPr="000F4F43" w:rsidRDefault="00B9488C" w:rsidP="00C06E08">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B9488C" w:rsidRDefault="00B9488C" w:rsidP="00C06E08">
            <w:pPr>
              <w:spacing w:before="120"/>
              <w:rPr>
                <w:rFonts w:ascii="Times" w:hAnsi="Times" w:cs="Times"/>
                <w:sz w:val="18"/>
                <w:szCs w:val="18"/>
              </w:rPr>
            </w:pPr>
            <w:r>
              <w:rPr>
                <w:rFonts w:ascii="Times" w:hAnsi="Times" w:cs="Times"/>
                <w:sz w:val="18"/>
                <w:szCs w:val="18"/>
              </w:rPr>
              <w:t>One may be inoperative provided:</w:t>
            </w:r>
          </w:p>
          <w:p w:rsidR="00B9488C" w:rsidRDefault="006443F6" w:rsidP="006443F6">
            <w:pPr>
              <w:numPr>
                <w:ilvl w:val="0"/>
                <w:numId w:val="94"/>
              </w:numPr>
              <w:ind w:left="460"/>
              <w:rPr>
                <w:rFonts w:ascii="Times" w:hAnsi="Times" w:cs="Times"/>
                <w:sz w:val="18"/>
                <w:szCs w:val="18"/>
              </w:rPr>
            </w:pPr>
            <w:r>
              <w:rPr>
                <w:rFonts w:ascii="Times" w:hAnsi="Times" w:cs="Times"/>
                <w:sz w:val="18"/>
                <w:szCs w:val="18"/>
              </w:rPr>
              <w:t>Brake system page brake pressure indications are operative, and</w:t>
            </w:r>
          </w:p>
          <w:p w:rsidR="006443F6" w:rsidRPr="000F4F43" w:rsidRDefault="006443F6" w:rsidP="006443F6">
            <w:pPr>
              <w:numPr>
                <w:ilvl w:val="0"/>
                <w:numId w:val="94"/>
              </w:numPr>
              <w:ind w:left="460"/>
              <w:rPr>
                <w:rFonts w:ascii="Times" w:hAnsi="Times" w:cs="Times"/>
                <w:sz w:val="18"/>
                <w:szCs w:val="18"/>
              </w:rPr>
            </w:pPr>
            <w:r>
              <w:rPr>
                <w:rFonts w:ascii="Times" w:hAnsi="Times" w:cs="Times"/>
                <w:sz w:val="18"/>
                <w:szCs w:val="18"/>
              </w:rPr>
              <w:t>BAPI is operative.</w:t>
            </w:r>
          </w:p>
        </w:tc>
        <w:tc>
          <w:tcPr>
            <w:tcW w:w="2880" w:type="dxa"/>
            <w:tcBorders>
              <w:right w:val="single" w:sz="6" w:space="0" w:color="auto"/>
            </w:tcBorders>
          </w:tcPr>
          <w:p w:rsidR="00B9488C" w:rsidRPr="000F4F43" w:rsidRDefault="00B9488C" w:rsidP="006443F6">
            <w:pPr>
              <w:spacing w:before="120"/>
              <w:rPr>
                <w:sz w:val="18"/>
                <w:szCs w:val="18"/>
              </w:rPr>
            </w:pPr>
            <w:r w:rsidRPr="000F4F43">
              <w:rPr>
                <w:sz w:val="18"/>
                <w:szCs w:val="18"/>
              </w:rPr>
              <w:t>None required.</w:t>
            </w:r>
          </w:p>
        </w:tc>
        <w:tc>
          <w:tcPr>
            <w:tcW w:w="2520" w:type="dxa"/>
            <w:tcBorders>
              <w:right w:val="single" w:sz="6" w:space="0" w:color="auto"/>
            </w:tcBorders>
          </w:tcPr>
          <w:p w:rsidR="00B9488C" w:rsidRPr="000F4F43" w:rsidRDefault="00B9488C" w:rsidP="006443F6">
            <w:pPr>
              <w:spacing w:before="120"/>
              <w:rPr>
                <w:sz w:val="18"/>
                <w:szCs w:val="18"/>
              </w:rPr>
            </w:pPr>
            <w:r w:rsidRPr="000F4F43">
              <w:rPr>
                <w:sz w:val="18"/>
                <w:szCs w:val="18"/>
              </w:rPr>
              <w:t>None required.</w:t>
            </w:r>
          </w:p>
        </w:tc>
        <w:tc>
          <w:tcPr>
            <w:tcW w:w="2340" w:type="dxa"/>
            <w:tcBorders>
              <w:right w:val="single" w:sz="6" w:space="0" w:color="auto"/>
            </w:tcBorders>
          </w:tcPr>
          <w:p w:rsidR="00B9488C" w:rsidRPr="000F4F43" w:rsidRDefault="00B9488C" w:rsidP="006443F6">
            <w:pPr>
              <w:spacing w:before="120"/>
              <w:rPr>
                <w:sz w:val="18"/>
                <w:szCs w:val="18"/>
              </w:rPr>
            </w:pPr>
            <w:r w:rsidRPr="000F4F43">
              <w:rPr>
                <w:sz w:val="18"/>
                <w:szCs w:val="18"/>
              </w:rPr>
              <w:t>An Inoperative Placard will be displayed in a prominent position to be seen by flight crew and will be noted on ADLS.</w:t>
            </w:r>
          </w:p>
        </w:tc>
      </w:tr>
      <w:tr w:rsidR="006443F6" w:rsidRPr="000F4F43" w:rsidTr="00C06E08">
        <w:trPr>
          <w:cantSplit/>
        </w:trPr>
        <w:tc>
          <w:tcPr>
            <w:tcW w:w="2330" w:type="dxa"/>
            <w:tcBorders>
              <w:left w:val="single" w:sz="6" w:space="0" w:color="auto"/>
              <w:bottom w:val="single" w:sz="6" w:space="0" w:color="auto"/>
            </w:tcBorders>
          </w:tcPr>
          <w:p w:rsidR="006443F6" w:rsidRDefault="006443F6" w:rsidP="00C06E08">
            <w:pPr>
              <w:tabs>
                <w:tab w:val="left" w:pos="440"/>
                <w:tab w:val="left" w:pos="2600"/>
              </w:tabs>
              <w:spacing w:before="120"/>
              <w:rPr>
                <w:rFonts w:ascii="Times" w:hAnsi="Times" w:cs="Times"/>
                <w:sz w:val="18"/>
                <w:szCs w:val="18"/>
              </w:rPr>
            </w:pPr>
          </w:p>
        </w:tc>
        <w:tc>
          <w:tcPr>
            <w:tcW w:w="440" w:type="dxa"/>
            <w:tcBorders>
              <w:bottom w:val="single" w:sz="6" w:space="0" w:color="auto"/>
              <w:right w:val="single" w:sz="4" w:space="0" w:color="auto"/>
            </w:tcBorders>
          </w:tcPr>
          <w:p w:rsidR="006443F6" w:rsidRDefault="006443F6" w:rsidP="00C06E08">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6443F6" w:rsidRDefault="006443F6" w:rsidP="00C06E08">
            <w:pPr>
              <w:tabs>
                <w:tab w:val="left" w:pos="360"/>
              </w:tabs>
              <w:spacing w:before="120"/>
              <w:rPr>
                <w:rFonts w:ascii="Times" w:hAnsi="Times" w:cs="Times"/>
                <w:sz w:val="18"/>
                <w:szCs w:val="18"/>
              </w:rPr>
            </w:pPr>
          </w:p>
        </w:tc>
        <w:tc>
          <w:tcPr>
            <w:tcW w:w="360" w:type="dxa"/>
            <w:tcBorders>
              <w:bottom w:val="single" w:sz="6" w:space="0" w:color="auto"/>
            </w:tcBorders>
          </w:tcPr>
          <w:p w:rsidR="006443F6" w:rsidRDefault="006443F6" w:rsidP="00C06E08">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6443F6" w:rsidRDefault="006443F6" w:rsidP="00C06E08">
            <w:pPr>
              <w:spacing w:before="120"/>
              <w:rPr>
                <w:rFonts w:ascii="Times" w:hAnsi="Times" w:cs="Times"/>
                <w:sz w:val="18"/>
                <w:szCs w:val="18"/>
              </w:rPr>
            </w:pPr>
          </w:p>
        </w:tc>
        <w:tc>
          <w:tcPr>
            <w:tcW w:w="2880" w:type="dxa"/>
            <w:tcBorders>
              <w:bottom w:val="single" w:sz="6" w:space="0" w:color="auto"/>
              <w:right w:val="single" w:sz="6" w:space="0" w:color="auto"/>
            </w:tcBorders>
          </w:tcPr>
          <w:p w:rsidR="006443F6" w:rsidRPr="000F4F43" w:rsidRDefault="006443F6" w:rsidP="006443F6">
            <w:pPr>
              <w:spacing w:before="120"/>
              <w:rPr>
                <w:sz w:val="18"/>
                <w:szCs w:val="18"/>
              </w:rPr>
            </w:pPr>
          </w:p>
        </w:tc>
        <w:tc>
          <w:tcPr>
            <w:tcW w:w="2520" w:type="dxa"/>
            <w:tcBorders>
              <w:bottom w:val="single" w:sz="6" w:space="0" w:color="auto"/>
              <w:right w:val="single" w:sz="6" w:space="0" w:color="auto"/>
            </w:tcBorders>
          </w:tcPr>
          <w:p w:rsidR="006443F6" w:rsidRPr="000F4F43" w:rsidRDefault="006443F6" w:rsidP="006443F6">
            <w:pPr>
              <w:spacing w:before="120"/>
              <w:rPr>
                <w:sz w:val="18"/>
                <w:szCs w:val="18"/>
              </w:rPr>
            </w:pPr>
          </w:p>
        </w:tc>
        <w:tc>
          <w:tcPr>
            <w:tcW w:w="2340" w:type="dxa"/>
            <w:tcBorders>
              <w:bottom w:val="single" w:sz="6" w:space="0" w:color="auto"/>
              <w:right w:val="single" w:sz="6" w:space="0" w:color="auto"/>
            </w:tcBorders>
          </w:tcPr>
          <w:p w:rsidR="006443F6" w:rsidRPr="000F4F43" w:rsidRDefault="006443F6" w:rsidP="006443F6">
            <w:pPr>
              <w:spacing w:before="120"/>
              <w:rPr>
                <w:sz w:val="18"/>
                <w:szCs w:val="18"/>
              </w:rPr>
            </w:pPr>
          </w:p>
        </w:tc>
      </w:tr>
    </w:tbl>
    <w:p w:rsidR="001F62D6" w:rsidRDefault="001F62D6" w:rsidP="00EA538C">
      <w:pPr>
        <w:jc w:val="center"/>
        <w:rPr>
          <w:sz w:val="22"/>
          <w:szCs w:val="22"/>
        </w:rPr>
        <w:sectPr w:rsidR="001F62D6" w:rsidSect="00EA538C">
          <w:headerReference w:type="default" r:id="rId12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50"/>
        <w:gridCol w:w="2870"/>
        <w:gridCol w:w="2520"/>
        <w:gridCol w:w="2340"/>
      </w:tblGrid>
      <w:tr w:rsidR="0009210A" w:rsidRPr="00956495" w:rsidTr="00C06E08">
        <w:trPr>
          <w:cantSplit/>
        </w:trPr>
        <w:tc>
          <w:tcPr>
            <w:tcW w:w="2330" w:type="dxa"/>
            <w:tcBorders>
              <w:top w:val="single" w:sz="4" w:space="0" w:color="auto"/>
              <w:left w:val="single" w:sz="6" w:space="0" w:color="auto"/>
            </w:tcBorders>
          </w:tcPr>
          <w:p w:rsidR="0009210A" w:rsidRPr="00956495" w:rsidRDefault="0009210A" w:rsidP="00C06E08">
            <w:pPr>
              <w:tabs>
                <w:tab w:val="left" w:pos="440"/>
                <w:tab w:val="left" w:pos="2600"/>
              </w:tabs>
              <w:ind w:left="86"/>
              <w:rPr>
                <w:rFonts w:ascii="Times" w:hAnsi="Times" w:cs="Times"/>
                <w:sz w:val="18"/>
                <w:szCs w:val="18"/>
              </w:rPr>
            </w:pPr>
            <w:r w:rsidRPr="00956495">
              <w:rPr>
                <w:rFonts w:ascii="Times" w:hAnsi="Times" w:cs="Times"/>
                <w:sz w:val="18"/>
                <w:szCs w:val="18"/>
              </w:rPr>
              <w:lastRenderedPageBreak/>
              <w:t>1.</w:t>
            </w:r>
            <w:r w:rsidRPr="00956495">
              <w:rPr>
                <w:rFonts w:ascii="Times" w:hAnsi="Times" w:cs="Times"/>
                <w:sz w:val="18"/>
                <w:szCs w:val="18"/>
              </w:rPr>
              <w:tab/>
              <w:t>Cowl Anti-Ice</w:t>
            </w:r>
          </w:p>
          <w:p w:rsidR="0009210A" w:rsidRPr="00956495" w:rsidRDefault="0009210A" w:rsidP="00C06E08">
            <w:pPr>
              <w:tabs>
                <w:tab w:val="left" w:pos="2600"/>
              </w:tabs>
              <w:ind w:left="440"/>
              <w:rPr>
                <w:rFonts w:ascii="Times" w:hAnsi="Times" w:cs="Times"/>
                <w:sz w:val="18"/>
                <w:szCs w:val="18"/>
              </w:rPr>
            </w:pPr>
            <w:r w:rsidRPr="00956495">
              <w:rPr>
                <w:rFonts w:ascii="Times" w:hAnsi="Times" w:cs="Times"/>
                <w:sz w:val="18"/>
                <w:szCs w:val="18"/>
              </w:rPr>
              <w:t>Pressure Indication</w:t>
            </w:r>
          </w:p>
          <w:p w:rsidR="0009210A" w:rsidRPr="00956495" w:rsidRDefault="0009210A" w:rsidP="00C06E08">
            <w:pPr>
              <w:tabs>
                <w:tab w:val="left" w:pos="2600"/>
              </w:tabs>
              <w:ind w:left="440"/>
              <w:rPr>
                <w:rFonts w:ascii="Times" w:hAnsi="Times" w:cs="Times"/>
                <w:sz w:val="18"/>
                <w:szCs w:val="18"/>
              </w:rPr>
            </w:pPr>
            <w:r w:rsidRPr="00956495">
              <w:rPr>
                <w:rFonts w:ascii="Times" w:hAnsi="Times" w:cs="Times"/>
                <w:sz w:val="18"/>
                <w:szCs w:val="18"/>
              </w:rPr>
              <w:t>Systems</w:t>
            </w:r>
          </w:p>
        </w:tc>
        <w:tc>
          <w:tcPr>
            <w:tcW w:w="450" w:type="dxa"/>
            <w:tcBorders>
              <w:top w:val="single" w:sz="4" w:space="0" w:color="auto"/>
              <w:right w:val="single" w:sz="4" w:space="0" w:color="auto"/>
            </w:tcBorders>
          </w:tcPr>
          <w:p w:rsidR="0009210A" w:rsidRPr="00956495" w:rsidRDefault="0009210A" w:rsidP="00C06E08">
            <w:pPr>
              <w:tabs>
                <w:tab w:val="left" w:pos="360"/>
              </w:tabs>
              <w:rPr>
                <w:rFonts w:ascii="Times" w:hAnsi="Times" w:cs="Times"/>
                <w:sz w:val="18"/>
                <w:szCs w:val="18"/>
              </w:rPr>
            </w:pPr>
            <w:r w:rsidRPr="00956495">
              <w:rPr>
                <w:rFonts w:ascii="Times" w:hAnsi="Times" w:cs="Times"/>
                <w:sz w:val="18"/>
                <w:szCs w:val="18"/>
              </w:rPr>
              <w:t>B</w:t>
            </w:r>
          </w:p>
        </w:tc>
        <w:tc>
          <w:tcPr>
            <w:tcW w:w="360" w:type="dxa"/>
            <w:tcBorders>
              <w:top w:val="single" w:sz="4" w:space="0" w:color="auto"/>
              <w:left w:val="single" w:sz="4" w:space="0" w:color="auto"/>
              <w:right w:val="single" w:sz="6" w:space="0" w:color="auto"/>
            </w:tcBorders>
          </w:tcPr>
          <w:p w:rsidR="0009210A" w:rsidRPr="00956495" w:rsidRDefault="0009210A" w:rsidP="00C06E08">
            <w:pPr>
              <w:tabs>
                <w:tab w:val="left" w:pos="360"/>
              </w:tabs>
              <w:rPr>
                <w:rFonts w:ascii="Times" w:hAnsi="Times" w:cs="Times"/>
                <w:sz w:val="18"/>
                <w:szCs w:val="18"/>
              </w:rPr>
            </w:pPr>
            <w:r w:rsidRPr="00956495">
              <w:rPr>
                <w:rFonts w:ascii="Times" w:hAnsi="Times" w:cs="Times"/>
                <w:sz w:val="18"/>
                <w:szCs w:val="18"/>
              </w:rPr>
              <w:t>2</w:t>
            </w:r>
          </w:p>
        </w:tc>
        <w:tc>
          <w:tcPr>
            <w:tcW w:w="360" w:type="dxa"/>
            <w:tcBorders>
              <w:top w:val="single" w:sz="4" w:space="0" w:color="auto"/>
            </w:tcBorders>
          </w:tcPr>
          <w:p w:rsidR="0009210A" w:rsidRPr="00956495" w:rsidRDefault="0009210A" w:rsidP="00C06E08">
            <w:pPr>
              <w:tabs>
                <w:tab w:val="left" w:pos="360"/>
              </w:tabs>
              <w:rPr>
                <w:rFonts w:ascii="Times" w:hAnsi="Times" w:cs="Times"/>
                <w:sz w:val="18"/>
                <w:szCs w:val="18"/>
              </w:rPr>
            </w:pPr>
            <w:r w:rsidRPr="00956495">
              <w:rPr>
                <w:rFonts w:ascii="Times" w:hAnsi="Times" w:cs="Times"/>
                <w:sz w:val="18"/>
                <w:szCs w:val="18"/>
              </w:rPr>
              <w:t>0</w:t>
            </w:r>
          </w:p>
        </w:tc>
        <w:tc>
          <w:tcPr>
            <w:tcW w:w="3250" w:type="dxa"/>
            <w:tcBorders>
              <w:top w:val="single" w:sz="4" w:space="0" w:color="auto"/>
              <w:left w:val="single" w:sz="6" w:space="0" w:color="auto"/>
              <w:right w:val="single" w:sz="6" w:space="0" w:color="auto"/>
            </w:tcBorders>
          </w:tcPr>
          <w:p w:rsidR="0009210A" w:rsidRDefault="005D7465" w:rsidP="005D7465">
            <w:pPr>
              <w:rPr>
                <w:rFonts w:ascii="Times" w:hAnsi="Times" w:cs="Times"/>
                <w:sz w:val="18"/>
                <w:szCs w:val="18"/>
              </w:rPr>
            </w:pPr>
            <w:r>
              <w:rPr>
                <w:rFonts w:ascii="Times" w:hAnsi="Times" w:cs="Times"/>
                <w:sz w:val="18"/>
                <w:szCs w:val="18"/>
              </w:rPr>
              <w:t xml:space="preserve">(M) </w:t>
            </w:r>
            <w:r w:rsidR="0009210A" w:rsidRPr="00956495">
              <w:rPr>
                <w:rFonts w:ascii="Times" w:hAnsi="Times" w:cs="Times"/>
                <w:sz w:val="18"/>
                <w:szCs w:val="18"/>
              </w:rPr>
              <w:t xml:space="preserve">Except for ER operations, may be inoperative provided </w:t>
            </w:r>
            <w:r>
              <w:rPr>
                <w:rFonts w:ascii="Times" w:hAnsi="Times" w:cs="Times"/>
                <w:sz w:val="18"/>
                <w:szCs w:val="18"/>
              </w:rPr>
              <w:t xml:space="preserve">that with the affected engine running and affected Cowl </w:t>
            </w:r>
            <w:r w:rsidR="0009210A" w:rsidRPr="00956495">
              <w:rPr>
                <w:rFonts w:ascii="Times" w:hAnsi="Times" w:cs="Times"/>
                <w:sz w:val="18"/>
                <w:szCs w:val="18"/>
              </w:rPr>
              <w:t xml:space="preserve">Anti-Ice </w:t>
            </w:r>
            <w:r>
              <w:rPr>
                <w:rFonts w:ascii="Times" w:hAnsi="Times" w:cs="Times"/>
                <w:sz w:val="18"/>
                <w:szCs w:val="18"/>
              </w:rPr>
              <w:t>selected ON, the affected valve is verified OPEN</w:t>
            </w:r>
            <w:r w:rsidR="0009210A" w:rsidRPr="00956495">
              <w:rPr>
                <w:rFonts w:ascii="Times" w:hAnsi="Times" w:cs="Times"/>
                <w:sz w:val="18"/>
                <w:szCs w:val="18"/>
              </w:rPr>
              <w:t>.</w:t>
            </w:r>
          </w:p>
          <w:p w:rsidR="005D7465" w:rsidRPr="00956495" w:rsidRDefault="005D7465" w:rsidP="005D7465">
            <w:pPr>
              <w:spacing w:before="120"/>
              <w:rPr>
                <w:rFonts w:ascii="Times" w:hAnsi="Times" w:cs="Times"/>
                <w:sz w:val="18"/>
                <w:szCs w:val="18"/>
              </w:rPr>
            </w:pPr>
            <w:r>
              <w:rPr>
                <w:rFonts w:ascii="Times" w:hAnsi="Times" w:cs="Times"/>
                <w:sz w:val="18"/>
                <w:szCs w:val="18"/>
              </w:rPr>
              <w:t>NOTE: Cowl Anti-Ice operation can be verified by the hot air discharge from the engine nacelle Cowl Anti-Ice Exhaust port.</w:t>
            </w:r>
          </w:p>
        </w:tc>
        <w:tc>
          <w:tcPr>
            <w:tcW w:w="2870" w:type="dxa"/>
            <w:tcBorders>
              <w:top w:val="single" w:sz="4" w:space="0" w:color="auto"/>
              <w:right w:val="single" w:sz="6" w:space="0" w:color="auto"/>
            </w:tcBorders>
          </w:tcPr>
          <w:p w:rsidR="0009210A" w:rsidRPr="00956495" w:rsidRDefault="00EB4191" w:rsidP="00C06E08">
            <w:pPr>
              <w:rPr>
                <w:rFonts w:ascii="Times" w:hAnsi="Times" w:cs="Times"/>
                <w:sz w:val="18"/>
                <w:szCs w:val="18"/>
              </w:rPr>
            </w:pPr>
            <w:r>
              <w:rPr>
                <w:rFonts w:ascii="Times" w:hAnsi="Times" w:cs="Times"/>
                <w:sz w:val="18"/>
                <w:szCs w:val="18"/>
              </w:rPr>
              <w:t>Maintenance will verify the valve is OPEN when selected ON.</w:t>
            </w:r>
          </w:p>
        </w:tc>
        <w:tc>
          <w:tcPr>
            <w:tcW w:w="2520" w:type="dxa"/>
            <w:tcBorders>
              <w:top w:val="single" w:sz="4" w:space="0" w:color="auto"/>
              <w:right w:val="single" w:sz="6" w:space="0" w:color="auto"/>
            </w:tcBorders>
          </w:tcPr>
          <w:p w:rsidR="0009210A" w:rsidRPr="00956495" w:rsidRDefault="0009210A" w:rsidP="00C06E08">
            <w:pPr>
              <w:rPr>
                <w:rFonts w:ascii="Times" w:hAnsi="Times" w:cs="Times"/>
                <w:sz w:val="18"/>
                <w:szCs w:val="18"/>
              </w:rPr>
            </w:pPr>
            <w:r w:rsidRPr="00956495">
              <w:rPr>
                <w:rFonts w:ascii="Times" w:hAnsi="Times" w:cs="Times"/>
                <w:sz w:val="18"/>
                <w:szCs w:val="18"/>
              </w:rPr>
              <w:t>None required.</w:t>
            </w:r>
          </w:p>
        </w:tc>
        <w:tc>
          <w:tcPr>
            <w:tcW w:w="2340" w:type="dxa"/>
            <w:tcBorders>
              <w:top w:val="single" w:sz="4" w:space="0" w:color="auto"/>
              <w:right w:val="single" w:sz="6" w:space="0" w:color="auto"/>
            </w:tcBorders>
          </w:tcPr>
          <w:p w:rsidR="0009210A" w:rsidRPr="00956495" w:rsidRDefault="0009210A" w:rsidP="00C06E08">
            <w:pPr>
              <w:rPr>
                <w:rFonts w:ascii="Times" w:hAnsi="Times" w:cs="Times"/>
                <w:sz w:val="18"/>
                <w:szCs w:val="18"/>
              </w:rPr>
            </w:pPr>
            <w:r w:rsidRPr="00956495">
              <w:rPr>
                <w:rFonts w:ascii="Times" w:hAnsi="Times" w:cs="Times"/>
                <w:sz w:val="18"/>
                <w:szCs w:val="18"/>
              </w:rPr>
              <w:t>An Inoperative Placard will be placed in a prominent position to be seen by flight crew and will be noted on ADLS.</w:t>
            </w:r>
          </w:p>
        </w:tc>
      </w:tr>
      <w:tr w:rsidR="0009210A" w:rsidRPr="00956495" w:rsidTr="00C06E08">
        <w:trPr>
          <w:cantSplit/>
        </w:trPr>
        <w:tc>
          <w:tcPr>
            <w:tcW w:w="2330" w:type="dxa"/>
            <w:tcBorders>
              <w:left w:val="single" w:sz="6" w:space="0" w:color="auto"/>
            </w:tcBorders>
          </w:tcPr>
          <w:p w:rsidR="0009210A" w:rsidRPr="00956495" w:rsidRDefault="0009210A" w:rsidP="00C06E08">
            <w:pPr>
              <w:tabs>
                <w:tab w:val="left" w:pos="440"/>
                <w:tab w:val="left" w:pos="2600"/>
              </w:tabs>
              <w:spacing w:before="120"/>
              <w:ind w:left="86"/>
              <w:rPr>
                <w:rFonts w:ascii="Times" w:hAnsi="Times" w:cs="Times"/>
                <w:sz w:val="18"/>
                <w:szCs w:val="18"/>
              </w:rPr>
            </w:pPr>
          </w:p>
        </w:tc>
        <w:tc>
          <w:tcPr>
            <w:tcW w:w="450" w:type="dxa"/>
            <w:tcBorders>
              <w:right w:val="single" w:sz="4"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B</w:t>
            </w:r>
          </w:p>
        </w:tc>
        <w:tc>
          <w:tcPr>
            <w:tcW w:w="360" w:type="dxa"/>
            <w:tcBorders>
              <w:left w:val="single" w:sz="4" w:space="0" w:color="auto"/>
              <w:right w:val="single" w:sz="6"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2</w:t>
            </w:r>
          </w:p>
        </w:tc>
        <w:tc>
          <w:tcPr>
            <w:tcW w:w="360" w:type="dxa"/>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0</w:t>
            </w:r>
          </w:p>
        </w:tc>
        <w:tc>
          <w:tcPr>
            <w:tcW w:w="3250" w:type="dxa"/>
            <w:tcBorders>
              <w:left w:val="single" w:sz="6" w:space="0" w:color="auto"/>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 xml:space="preserve">Except for ER operations, may be inoperative provided airplane is operated at greater than +10 deg. </w:t>
            </w:r>
            <w:r w:rsidR="00185FDA">
              <w:rPr>
                <w:rFonts w:ascii="Times" w:hAnsi="Times" w:cs="Times"/>
                <w:sz w:val="18"/>
                <w:szCs w:val="18"/>
              </w:rPr>
              <w:t xml:space="preserve">C </w:t>
            </w:r>
            <w:r w:rsidRPr="00956495">
              <w:rPr>
                <w:rFonts w:ascii="Times" w:hAnsi="Times" w:cs="Times"/>
                <w:sz w:val="18"/>
                <w:szCs w:val="18"/>
              </w:rPr>
              <w:t>SAT.</w:t>
            </w:r>
          </w:p>
        </w:tc>
        <w:tc>
          <w:tcPr>
            <w:tcW w:w="287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None required.</w:t>
            </w:r>
          </w:p>
        </w:tc>
        <w:tc>
          <w:tcPr>
            <w:tcW w:w="234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An Inoperative Placard will be placed in a prominent position to be seen by flight crew and will be noted on ADLS.</w:t>
            </w:r>
          </w:p>
        </w:tc>
      </w:tr>
      <w:tr w:rsidR="0009210A" w:rsidRPr="00956495" w:rsidTr="00C06E08">
        <w:trPr>
          <w:cantSplit/>
        </w:trPr>
        <w:tc>
          <w:tcPr>
            <w:tcW w:w="2330" w:type="dxa"/>
            <w:tcBorders>
              <w:left w:val="single" w:sz="6" w:space="0" w:color="auto"/>
            </w:tcBorders>
          </w:tcPr>
          <w:p w:rsidR="0009210A" w:rsidRPr="00956495" w:rsidRDefault="0009210A" w:rsidP="00C06E08">
            <w:pPr>
              <w:tabs>
                <w:tab w:val="left" w:pos="440"/>
                <w:tab w:val="left" w:pos="2600"/>
              </w:tabs>
              <w:spacing w:before="120"/>
              <w:ind w:left="86"/>
              <w:rPr>
                <w:rFonts w:ascii="Times" w:hAnsi="Times" w:cs="Times"/>
                <w:sz w:val="18"/>
                <w:szCs w:val="18"/>
              </w:rPr>
            </w:pPr>
          </w:p>
        </w:tc>
        <w:tc>
          <w:tcPr>
            <w:tcW w:w="450" w:type="dxa"/>
            <w:tcBorders>
              <w:right w:val="single" w:sz="4"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B</w:t>
            </w:r>
          </w:p>
        </w:tc>
        <w:tc>
          <w:tcPr>
            <w:tcW w:w="360" w:type="dxa"/>
            <w:tcBorders>
              <w:left w:val="single" w:sz="4" w:space="0" w:color="auto"/>
              <w:right w:val="single" w:sz="6"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2</w:t>
            </w:r>
          </w:p>
        </w:tc>
        <w:tc>
          <w:tcPr>
            <w:tcW w:w="360" w:type="dxa"/>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0</w:t>
            </w:r>
          </w:p>
        </w:tc>
        <w:tc>
          <w:tcPr>
            <w:tcW w:w="3250" w:type="dxa"/>
            <w:tcBorders>
              <w:left w:val="single" w:sz="6" w:space="0" w:color="auto"/>
              <w:right w:val="single" w:sz="6" w:space="0" w:color="auto"/>
            </w:tcBorders>
          </w:tcPr>
          <w:p w:rsidR="0009210A" w:rsidRPr="00956495" w:rsidRDefault="0009210A" w:rsidP="00C06E08">
            <w:pPr>
              <w:pStyle w:val="BodyText"/>
            </w:pPr>
            <w:r w:rsidRPr="00956495">
              <w:t>Except for ER operations, may be inoperative provided:</w:t>
            </w:r>
          </w:p>
          <w:p w:rsidR="0009210A" w:rsidRPr="00956495" w:rsidRDefault="0009210A" w:rsidP="003868A5">
            <w:pPr>
              <w:numPr>
                <w:ilvl w:val="0"/>
                <w:numId w:val="24"/>
              </w:numPr>
              <w:tabs>
                <w:tab w:val="clear" w:pos="740"/>
                <w:tab w:val="num" w:pos="460"/>
              </w:tabs>
              <w:ind w:left="460"/>
              <w:rPr>
                <w:rFonts w:ascii="Times" w:hAnsi="Times" w:cs="Times"/>
                <w:sz w:val="18"/>
                <w:szCs w:val="18"/>
              </w:rPr>
            </w:pPr>
            <w:r w:rsidRPr="00956495">
              <w:rPr>
                <w:rFonts w:ascii="Times" w:hAnsi="Times" w:cs="Times"/>
                <w:sz w:val="18"/>
                <w:szCs w:val="18"/>
              </w:rPr>
              <w:t>Airplane is operated in VMC, and</w:t>
            </w:r>
          </w:p>
          <w:p w:rsidR="0009210A" w:rsidRPr="00956495" w:rsidRDefault="0009210A" w:rsidP="003868A5">
            <w:pPr>
              <w:numPr>
                <w:ilvl w:val="0"/>
                <w:numId w:val="24"/>
              </w:numPr>
              <w:tabs>
                <w:tab w:val="clear" w:pos="740"/>
                <w:tab w:val="num" w:pos="460"/>
              </w:tabs>
              <w:ind w:left="460"/>
              <w:rPr>
                <w:rFonts w:ascii="Times" w:hAnsi="Times" w:cs="Times"/>
                <w:sz w:val="18"/>
                <w:szCs w:val="18"/>
              </w:rPr>
            </w:pPr>
            <w:r w:rsidRPr="00956495">
              <w:rPr>
                <w:rFonts w:ascii="Times" w:hAnsi="Times" w:cs="Times"/>
                <w:sz w:val="18"/>
                <w:szCs w:val="18"/>
              </w:rPr>
              <w:t>Airplane is not operated in visible moisture.</w:t>
            </w:r>
          </w:p>
        </w:tc>
        <w:tc>
          <w:tcPr>
            <w:tcW w:w="287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None required.</w:t>
            </w:r>
          </w:p>
        </w:tc>
        <w:tc>
          <w:tcPr>
            <w:tcW w:w="234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An Inoperative Placard will be placed in a prominent position to be seen by flight crew and will be noted on ADLS.</w:t>
            </w:r>
          </w:p>
        </w:tc>
      </w:tr>
      <w:tr w:rsidR="0009210A" w:rsidRPr="00956495" w:rsidTr="00C06E08">
        <w:trPr>
          <w:cantSplit/>
        </w:trPr>
        <w:tc>
          <w:tcPr>
            <w:tcW w:w="2330" w:type="dxa"/>
            <w:tcBorders>
              <w:left w:val="single" w:sz="6" w:space="0" w:color="auto"/>
            </w:tcBorders>
          </w:tcPr>
          <w:p w:rsidR="0009210A" w:rsidRPr="00956495" w:rsidRDefault="0009210A" w:rsidP="00C06E08">
            <w:pPr>
              <w:tabs>
                <w:tab w:val="left" w:pos="440"/>
                <w:tab w:val="left" w:pos="2600"/>
              </w:tabs>
              <w:spacing w:before="120"/>
              <w:ind w:left="86"/>
              <w:rPr>
                <w:rFonts w:ascii="Times" w:hAnsi="Times" w:cs="Times"/>
                <w:sz w:val="18"/>
                <w:szCs w:val="18"/>
              </w:rPr>
            </w:pPr>
            <w:r w:rsidRPr="00956495">
              <w:rPr>
                <w:rFonts w:ascii="Times" w:hAnsi="Times" w:cs="Times"/>
                <w:sz w:val="18"/>
                <w:szCs w:val="18"/>
              </w:rPr>
              <w:t>2.</w:t>
            </w:r>
            <w:r w:rsidRPr="00956495">
              <w:rPr>
                <w:rFonts w:ascii="Times" w:hAnsi="Times" w:cs="Times"/>
                <w:sz w:val="18"/>
                <w:szCs w:val="18"/>
              </w:rPr>
              <w:tab/>
              <w:t>Wing Anti-Ice</w:t>
            </w:r>
          </w:p>
          <w:p w:rsidR="0009210A" w:rsidRPr="00956495" w:rsidRDefault="0009210A" w:rsidP="00C06E08">
            <w:pPr>
              <w:tabs>
                <w:tab w:val="left" w:pos="2600"/>
              </w:tabs>
              <w:ind w:left="440"/>
              <w:rPr>
                <w:rFonts w:ascii="Times" w:hAnsi="Times" w:cs="Times"/>
                <w:sz w:val="18"/>
                <w:szCs w:val="18"/>
              </w:rPr>
            </w:pPr>
            <w:r w:rsidRPr="00956495">
              <w:rPr>
                <w:rFonts w:ascii="Times" w:hAnsi="Times" w:cs="Times"/>
                <w:sz w:val="18"/>
                <w:szCs w:val="18"/>
              </w:rPr>
              <w:t>Systems</w:t>
            </w:r>
          </w:p>
        </w:tc>
        <w:tc>
          <w:tcPr>
            <w:tcW w:w="450" w:type="dxa"/>
            <w:tcBorders>
              <w:right w:val="single" w:sz="4"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C</w:t>
            </w:r>
          </w:p>
        </w:tc>
        <w:tc>
          <w:tcPr>
            <w:tcW w:w="360" w:type="dxa"/>
            <w:tcBorders>
              <w:left w:val="single" w:sz="4" w:space="0" w:color="auto"/>
              <w:right w:val="single" w:sz="6"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2</w:t>
            </w:r>
          </w:p>
        </w:tc>
        <w:tc>
          <w:tcPr>
            <w:tcW w:w="360" w:type="dxa"/>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0</w:t>
            </w:r>
          </w:p>
        </w:tc>
        <w:tc>
          <w:tcPr>
            <w:tcW w:w="3250" w:type="dxa"/>
            <w:tcBorders>
              <w:left w:val="single" w:sz="6" w:space="0" w:color="auto"/>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Except for ER oper</w:t>
            </w:r>
            <w:r w:rsidR="00185FDA">
              <w:rPr>
                <w:rFonts w:ascii="Times" w:hAnsi="Times" w:cs="Times"/>
                <w:sz w:val="18"/>
                <w:szCs w:val="18"/>
              </w:rPr>
              <w:t>a</w:t>
            </w:r>
            <w:r w:rsidRPr="00956495">
              <w:rPr>
                <w:rFonts w:ascii="Times" w:hAnsi="Times" w:cs="Times"/>
                <w:sz w:val="18"/>
                <w:szCs w:val="18"/>
              </w:rPr>
              <w:t>tions, may be inoperative provided airplane is not operated in known or forecast icing conditions.</w:t>
            </w:r>
          </w:p>
        </w:tc>
        <w:tc>
          <w:tcPr>
            <w:tcW w:w="287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None required.</w:t>
            </w:r>
          </w:p>
        </w:tc>
        <w:tc>
          <w:tcPr>
            <w:tcW w:w="2340" w:type="dxa"/>
            <w:tcBorders>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 xml:space="preserve">An Inoperative Placard will be placed on affected </w:t>
            </w:r>
            <w:r w:rsidRPr="00956495">
              <w:rPr>
                <w:rFonts w:ascii="Times" w:hAnsi="Times" w:cs="Times"/>
                <w:bCs/>
                <w:sz w:val="18"/>
                <w:szCs w:val="18"/>
              </w:rPr>
              <w:t xml:space="preserve">Wing Anti-Ice "OFF/AUTO/ ON" Switch </w:t>
            </w:r>
            <w:r w:rsidRPr="00956495">
              <w:rPr>
                <w:rFonts w:ascii="Times" w:hAnsi="Times" w:cs="Times"/>
                <w:sz w:val="18"/>
                <w:szCs w:val="18"/>
              </w:rPr>
              <w:t>and will be noted on ADLS.</w:t>
            </w:r>
          </w:p>
        </w:tc>
      </w:tr>
      <w:tr w:rsidR="0009210A" w:rsidRPr="00956495" w:rsidTr="00C06E08">
        <w:trPr>
          <w:cantSplit/>
        </w:trPr>
        <w:tc>
          <w:tcPr>
            <w:tcW w:w="2330" w:type="dxa"/>
            <w:tcBorders>
              <w:left w:val="single" w:sz="6" w:space="0" w:color="auto"/>
              <w:bottom w:val="single" w:sz="6" w:space="0" w:color="auto"/>
            </w:tcBorders>
          </w:tcPr>
          <w:p w:rsidR="0009210A" w:rsidRPr="00956495" w:rsidRDefault="0009210A" w:rsidP="00C06E08">
            <w:pPr>
              <w:tabs>
                <w:tab w:val="left" w:pos="720"/>
                <w:tab w:val="left" w:pos="2600"/>
              </w:tabs>
              <w:spacing w:before="120"/>
              <w:ind w:left="446" w:hanging="446"/>
              <w:rPr>
                <w:rFonts w:ascii="Times" w:hAnsi="Times" w:cs="Times"/>
                <w:sz w:val="18"/>
                <w:szCs w:val="18"/>
              </w:rPr>
            </w:pPr>
            <w:r w:rsidRPr="00956495">
              <w:rPr>
                <w:rFonts w:ascii="Times" w:hAnsi="Times" w:cs="Times"/>
                <w:sz w:val="18"/>
                <w:szCs w:val="18"/>
              </w:rPr>
              <w:tab/>
              <w:t>1)</w:t>
            </w:r>
            <w:r w:rsidRPr="00956495">
              <w:rPr>
                <w:rFonts w:ascii="Times" w:hAnsi="Times" w:cs="Times"/>
                <w:sz w:val="18"/>
                <w:szCs w:val="18"/>
              </w:rPr>
              <w:tab/>
              <w:t>Automatic</w:t>
            </w:r>
          </w:p>
          <w:p w:rsidR="0009210A" w:rsidRPr="00956495" w:rsidRDefault="0009210A" w:rsidP="00C06E08">
            <w:pPr>
              <w:tabs>
                <w:tab w:val="left" w:pos="720"/>
                <w:tab w:val="left" w:pos="2600"/>
              </w:tabs>
              <w:ind w:left="446" w:hanging="446"/>
              <w:rPr>
                <w:rFonts w:ascii="Times" w:hAnsi="Times" w:cs="Times"/>
                <w:sz w:val="18"/>
                <w:szCs w:val="18"/>
              </w:rPr>
            </w:pPr>
            <w:r w:rsidRPr="00956495">
              <w:rPr>
                <w:rFonts w:ascii="Times" w:hAnsi="Times" w:cs="Times"/>
                <w:sz w:val="18"/>
                <w:szCs w:val="18"/>
              </w:rPr>
              <w:tab/>
            </w:r>
            <w:r w:rsidRPr="00956495">
              <w:rPr>
                <w:rFonts w:ascii="Times" w:hAnsi="Times" w:cs="Times"/>
                <w:sz w:val="18"/>
                <w:szCs w:val="18"/>
              </w:rPr>
              <w:tab/>
              <w:t>Functions</w:t>
            </w:r>
          </w:p>
        </w:tc>
        <w:tc>
          <w:tcPr>
            <w:tcW w:w="450" w:type="dxa"/>
            <w:tcBorders>
              <w:bottom w:val="single" w:sz="6" w:space="0" w:color="auto"/>
              <w:right w:val="single" w:sz="4"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C</w:t>
            </w:r>
          </w:p>
        </w:tc>
        <w:tc>
          <w:tcPr>
            <w:tcW w:w="360" w:type="dxa"/>
            <w:tcBorders>
              <w:left w:val="single" w:sz="4" w:space="0" w:color="auto"/>
              <w:bottom w:val="single" w:sz="6" w:space="0" w:color="auto"/>
              <w:right w:val="single" w:sz="6"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2</w:t>
            </w:r>
          </w:p>
        </w:tc>
        <w:tc>
          <w:tcPr>
            <w:tcW w:w="360" w:type="dxa"/>
            <w:tcBorders>
              <w:bottom w:val="single" w:sz="6" w:space="0" w:color="auto"/>
            </w:tcBorders>
          </w:tcPr>
          <w:p w:rsidR="0009210A" w:rsidRPr="00956495" w:rsidRDefault="0009210A" w:rsidP="00C06E08">
            <w:pPr>
              <w:tabs>
                <w:tab w:val="left" w:pos="360"/>
              </w:tabs>
              <w:spacing w:before="120"/>
              <w:rPr>
                <w:rFonts w:ascii="Times" w:hAnsi="Times" w:cs="Times"/>
                <w:sz w:val="18"/>
                <w:szCs w:val="18"/>
              </w:rPr>
            </w:pPr>
            <w:r w:rsidRPr="00956495">
              <w:rPr>
                <w:rFonts w:ascii="Times" w:hAnsi="Times" w:cs="Times"/>
                <w:sz w:val="18"/>
                <w:szCs w:val="18"/>
              </w:rPr>
              <w:t>0</w:t>
            </w:r>
          </w:p>
        </w:tc>
        <w:tc>
          <w:tcPr>
            <w:tcW w:w="3250" w:type="dxa"/>
            <w:tcBorders>
              <w:left w:val="single" w:sz="6" w:space="0" w:color="auto"/>
              <w:bottom w:val="single" w:sz="6" w:space="0" w:color="auto"/>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May be inoperative provided airplane is operated in accordance with AFM Limitations.</w:t>
            </w:r>
          </w:p>
        </w:tc>
        <w:tc>
          <w:tcPr>
            <w:tcW w:w="2870" w:type="dxa"/>
            <w:tcBorders>
              <w:bottom w:val="single" w:sz="6" w:space="0" w:color="auto"/>
              <w:right w:val="single" w:sz="6" w:space="0" w:color="auto"/>
            </w:tcBorders>
          </w:tcPr>
          <w:p w:rsidR="0009210A" w:rsidRPr="00956495" w:rsidRDefault="0009210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bottom w:val="single" w:sz="6" w:space="0" w:color="auto"/>
              <w:right w:val="single" w:sz="6" w:space="0" w:color="auto"/>
            </w:tcBorders>
          </w:tcPr>
          <w:p w:rsidR="0009210A" w:rsidRPr="00956495" w:rsidRDefault="0009210A" w:rsidP="00C06E08">
            <w:pPr>
              <w:spacing w:before="120"/>
              <w:rPr>
                <w:rFonts w:ascii="Times" w:hAnsi="Times" w:cs="Times"/>
                <w:bCs/>
                <w:sz w:val="18"/>
                <w:szCs w:val="18"/>
              </w:rPr>
            </w:pPr>
            <w:r>
              <w:rPr>
                <w:rFonts w:ascii="Times" w:hAnsi="Times" w:cs="Times"/>
                <w:bCs/>
                <w:sz w:val="18"/>
                <w:szCs w:val="18"/>
              </w:rPr>
              <w:t>Non</w:t>
            </w:r>
            <w:r w:rsidRPr="00956495">
              <w:rPr>
                <w:rFonts w:ascii="Times" w:hAnsi="Times" w:cs="Times"/>
                <w:bCs/>
                <w:sz w:val="18"/>
                <w:szCs w:val="18"/>
              </w:rPr>
              <w:t>e required.</w:t>
            </w:r>
          </w:p>
          <w:p w:rsidR="0009210A" w:rsidRPr="00956495" w:rsidRDefault="00BB0CF3" w:rsidP="00C06E08">
            <w:pPr>
              <w:spacing w:before="120"/>
              <w:rPr>
                <w:rFonts w:ascii="Times" w:hAnsi="Times" w:cs="Times"/>
                <w:sz w:val="18"/>
                <w:szCs w:val="18"/>
              </w:rPr>
            </w:pPr>
            <w:r>
              <w:rPr>
                <w:rFonts w:ascii="Times" w:hAnsi="Times" w:cs="Times"/>
                <w:bCs/>
                <w:sz w:val="18"/>
                <w:szCs w:val="18"/>
              </w:rPr>
              <w:t xml:space="preserve">Refer to AFM Section 1-30-10 and </w:t>
            </w:r>
            <w:r w:rsidR="0009210A" w:rsidRPr="00956495">
              <w:rPr>
                <w:rFonts w:ascii="Times" w:hAnsi="Times" w:cs="Times"/>
                <w:bCs/>
                <w:sz w:val="18"/>
                <w:szCs w:val="18"/>
              </w:rPr>
              <w:t>1-30-20</w:t>
            </w:r>
            <w:r>
              <w:rPr>
                <w:rFonts w:ascii="Times" w:hAnsi="Times" w:cs="Times"/>
                <w:bCs/>
                <w:sz w:val="18"/>
                <w:szCs w:val="18"/>
              </w:rPr>
              <w:t>.</w:t>
            </w:r>
          </w:p>
        </w:tc>
        <w:tc>
          <w:tcPr>
            <w:tcW w:w="2340" w:type="dxa"/>
            <w:tcBorders>
              <w:bottom w:val="single" w:sz="6" w:space="0" w:color="auto"/>
              <w:right w:val="single" w:sz="6" w:space="0" w:color="auto"/>
            </w:tcBorders>
          </w:tcPr>
          <w:p w:rsidR="0009210A" w:rsidRPr="00956495" w:rsidRDefault="0009210A" w:rsidP="00C06E08">
            <w:pPr>
              <w:spacing w:before="120" w:after="120"/>
              <w:rPr>
                <w:rFonts w:ascii="Times" w:hAnsi="Times" w:cs="Times"/>
                <w:sz w:val="18"/>
                <w:szCs w:val="18"/>
              </w:rPr>
            </w:pPr>
            <w:r w:rsidRPr="00956495">
              <w:rPr>
                <w:rFonts w:ascii="Times" w:hAnsi="Times" w:cs="Times"/>
                <w:sz w:val="18"/>
                <w:szCs w:val="18"/>
              </w:rPr>
              <w:t>An Inoperative Placard will be displayed in a prominent position to be seen by flight crew and will be noted on ADLS.</w:t>
            </w:r>
          </w:p>
        </w:tc>
      </w:tr>
    </w:tbl>
    <w:p w:rsidR="00185FDA" w:rsidRDefault="00185FDA" w:rsidP="00EA538C">
      <w:pPr>
        <w:jc w:val="center"/>
        <w:rPr>
          <w:sz w:val="22"/>
          <w:szCs w:val="22"/>
        </w:rPr>
        <w:sectPr w:rsidR="00185FDA" w:rsidSect="00EA538C">
          <w:headerReference w:type="default" r:id="rId12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50"/>
        <w:gridCol w:w="2870"/>
        <w:gridCol w:w="2520"/>
        <w:gridCol w:w="2340"/>
      </w:tblGrid>
      <w:tr w:rsidR="00185FDA" w:rsidRPr="00956495" w:rsidTr="00C06E08">
        <w:trPr>
          <w:cantSplit/>
        </w:trPr>
        <w:tc>
          <w:tcPr>
            <w:tcW w:w="2330" w:type="dxa"/>
            <w:tcBorders>
              <w:top w:val="single" w:sz="4" w:space="0" w:color="auto"/>
              <w:left w:val="single" w:sz="6" w:space="0" w:color="auto"/>
            </w:tcBorders>
          </w:tcPr>
          <w:p w:rsidR="00185FDA" w:rsidRPr="00956495" w:rsidRDefault="00185FDA" w:rsidP="00C06E08">
            <w:pPr>
              <w:tabs>
                <w:tab w:val="left" w:pos="440"/>
                <w:tab w:val="left" w:pos="2600"/>
              </w:tabs>
              <w:ind w:left="86"/>
              <w:rPr>
                <w:rFonts w:ascii="Times" w:hAnsi="Times" w:cs="Times"/>
                <w:sz w:val="18"/>
                <w:szCs w:val="18"/>
              </w:rPr>
            </w:pPr>
            <w:r w:rsidRPr="00956495">
              <w:rPr>
                <w:rFonts w:ascii="Times" w:hAnsi="Times" w:cs="Times"/>
                <w:sz w:val="18"/>
                <w:szCs w:val="18"/>
              </w:rPr>
              <w:lastRenderedPageBreak/>
              <w:t>3.</w:t>
            </w:r>
            <w:r w:rsidRPr="00956495">
              <w:rPr>
                <w:rFonts w:ascii="Times" w:hAnsi="Times" w:cs="Times"/>
                <w:sz w:val="18"/>
                <w:szCs w:val="18"/>
              </w:rPr>
              <w:tab/>
              <w:t>Windshield Heat</w:t>
            </w:r>
          </w:p>
          <w:p w:rsidR="00185FDA" w:rsidRPr="00956495" w:rsidRDefault="00185FDA" w:rsidP="00C06E08">
            <w:pPr>
              <w:tabs>
                <w:tab w:val="left" w:pos="2600"/>
              </w:tabs>
              <w:ind w:left="440"/>
              <w:rPr>
                <w:rFonts w:ascii="Times" w:hAnsi="Times" w:cs="Times"/>
                <w:sz w:val="18"/>
                <w:szCs w:val="18"/>
              </w:rPr>
            </w:pPr>
            <w:r w:rsidRPr="00956495">
              <w:rPr>
                <w:rFonts w:ascii="Times" w:hAnsi="Times" w:cs="Times"/>
                <w:sz w:val="18"/>
                <w:szCs w:val="18"/>
              </w:rPr>
              <w:t>Systems</w:t>
            </w:r>
          </w:p>
        </w:tc>
        <w:tc>
          <w:tcPr>
            <w:tcW w:w="450" w:type="dxa"/>
            <w:tcBorders>
              <w:top w:val="single" w:sz="4" w:space="0" w:color="auto"/>
              <w:right w:val="single" w:sz="4" w:space="0" w:color="auto"/>
            </w:tcBorders>
          </w:tcPr>
          <w:p w:rsidR="00185FDA" w:rsidRPr="00956495" w:rsidRDefault="00185FDA" w:rsidP="00C06E08">
            <w:pPr>
              <w:tabs>
                <w:tab w:val="left" w:pos="360"/>
              </w:tabs>
              <w:rPr>
                <w:rFonts w:ascii="Times" w:hAnsi="Times" w:cs="Times"/>
                <w:sz w:val="18"/>
                <w:szCs w:val="18"/>
              </w:rPr>
            </w:pPr>
            <w:r w:rsidRPr="00956495">
              <w:rPr>
                <w:rFonts w:ascii="Times" w:hAnsi="Times" w:cs="Times"/>
                <w:sz w:val="18"/>
                <w:szCs w:val="18"/>
              </w:rPr>
              <w:t>C</w:t>
            </w:r>
          </w:p>
        </w:tc>
        <w:tc>
          <w:tcPr>
            <w:tcW w:w="360" w:type="dxa"/>
            <w:tcBorders>
              <w:top w:val="single" w:sz="4" w:space="0" w:color="auto"/>
              <w:left w:val="single" w:sz="4" w:space="0" w:color="auto"/>
              <w:right w:val="single" w:sz="6" w:space="0" w:color="auto"/>
            </w:tcBorders>
          </w:tcPr>
          <w:p w:rsidR="00185FDA" w:rsidRPr="00956495" w:rsidRDefault="00185FDA" w:rsidP="00C06E08">
            <w:pPr>
              <w:tabs>
                <w:tab w:val="left" w:pos="360"/>
              </w:tabs>
              <w:rPr>
                <w:rFonts w:ascii="Times" w:hAnsi="Times" w:cs="Times"/>
                <w:sz w:val="18"/>
                <w:szCs w:val="18"/>
              </w:rPr>
            </w:pPr>
            <w:r w:rsidRPr="00956495">
              <w:rPr>
                <w:rFonts w:ascii="Times" w:hAnsi="Times" w:cs="Times"/>
                <w:sz w:val="18"/>
                <w:szCs w:val="18"/>
              </w:rPr>
              <w:t>2</w:t>
            </w:r>
          </w:p>
        </w:tc>
        <w:tc>
          <w:tcPr>
            <w:tcW w:w="360" w:type="dxa"/>
            <w:tcBorders>
              <w:top w:val="single" w:sz="4" w:space="0" w:color="auto"/>
            </w:tcBorders>
          </w:tcPr>
          <w:p w:rsidR="00185FDA" w:rsidRPr="00956495" w:rsidRDefault="00185FDA" w:rsidP="00C06E08">
            <w:pPr>
              <w:tabs>
                <w:tab w:val="left" w:pos="360"/>
              </w:tabs>
              <w:rPr>
                <w:rFonts w:ascii="Times" w:hAnsi="Times" w:cs="Times"/>
                <w:sz w:val="18"/>
                <w:szCs w:val="18"/>
              </w:rPr>
            </w:pPr>
            <w:r w:rsidRPr="00956495">
              <w:rPr>
                <w:rFonts w:ascii="Times" w:hAnsi="Times" w:cs="Times"/>
                <w:sz w:val="18"/>
                <w:szCs w:val="18"/>
              </w:rPr>
              <w:t>1</w:t>
            </w:r>
          </w:p>
        </w:tc>
        <w:tc>
          <w:tcPr>
            <w:tcW w:w="3250" w:type="dxa"/>
            <w:tcBorders>
              <w:top w:val="single" w:sz="4" w:space="0" w:color="auto"/>
              <w:left w:val="single" w:sz="6"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Except for ER operations, may be inoperative provided airplane is not operated in known or forecast icing conditions.</w:t>
            </w:r>
          </w:p>
        </w:tc>
        <w:tc>
          <w:tcPr>
            <w:tcW w:w="2870" w:type="dxa"/>
            <w:tcBorders>
              <w:top w:val="single" w:sz="4"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None required.</w:t>
            </w:r>
          </w:p>
        </w:tc>
        <w:tc>
          <w:tcPr>
            <w:tcW w:w="2520" w:type="dxa"/>
            <w:tcBorders>
              <w:top w:val="single" w:sz="4"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None required.</w:t>
            </w:r>
          </w:p>
        </w:tc>
        <w:tc>
          <w:tcPr>
            <w:tcW w:w="2340" w:type="dxa"/>
            <w:tcBorders>
              <w:top w:val="single" w:sz="4"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An Inoperative Placard will be displayed in a prominent position to be seen by flight crew and will be noted on ADLS.</w:t>
            </w:r>
          </w:p>
        </w:tc>
      </w:tr>
      <w:tr w:rsidR="00185FDA" w:rsidRPr="00956495" w:rsidTr="00C06E08">
        <w:trPr>
          <w:cantSplit/>
        </w:trPr>
        <w:tc>
          <w:tcPr>
            <w:tcW w:w="2330" w:type="dxa"/>
            <w:tcBorders>
              <w:left w:val="single" w:sz="6" w:space="0" w:color="auto"/>
            </w:tcBorders>
          </w:tcPr>
          <w:p w:rsidR="00185FDA" w:rsidRPr="00956495" w:rsidRDefault="00185FDA" w:rsidP="00C06E08">
            <w:pPr>
              <w:tabs>
                <w:tab w:val="left" w:pos="2600"/>
              </w:tabs>
              <w:spacing w:before="120"/>
              <w:ind w:left="720" w:hanging="274"/>
              <w:rPr>
                <w:rFonts w:ascii="Times" w:hAnsi="Times" w:cs="Times"/>
                <w:sz w:val="18"/>
                <w:szCs w:val="18"/>
              </w:rPr>
            </w:pPr>
            <w:r w:rsidRPr="00956495">
              <w:rPr>
                <w:rFonts w:ascii="Times" w:hAnsi="Times" w:cs="Times"/>
                <w:sz w:val="18"/>
                <w:szCs w:val="18"/>
              </w:rPr>
              <w:t>1)</w:t>
            </w:r>
            <w:r w:rsidRPr="00956495">
              <w:rPr>
                <w:rFonts w:ascii="Times" w:hAnsi="Times" w:cs="Times"/>
                <w:sz w:val="18"/>
                <w:szCs w:val="18"/>
              </w:rPr>
              <w:tab/>
              <w:t>Windshield Heat</w:t>
            </w:r>
          </w:p>
          <w:p w:rsidR="00185FDA" w:rsidRPr="00956495" w:rsidRDefault="00185FDA" w:rsidP="00C06E08">
            <w:pPr>
              <w:tabs>
                <w:tab w:val="left" w:pos="2600"/>
              </w:tabs>
              <w:ind w:left="720" w:hanging="274"/>
              <w:rPr>
                <w:rFonts w:ascii="Times" w:hAnsi="Times" w:cs="Times"/>
                <w:sz w:val="18"/>
                <w:szCs w:val="18"/>
              </w:rPr>
            </w:pPr>
            <w:r w:rsidRPr="00956495">
              <w:rPr>
                <w:rFonts w:ascii="Times" w:hAnsi="Times" w:cs="Times"/>
                <w:sz w:val="18"/>
                <w:szCs w:val="18"/>
              </w:rPr>
              <w:tab/>
              <w:t>Sensors</w:t>
            </w:r>
          </w:p>
        </w:tc>
        <w:tc>
          <w:tcPr>
            <w:tcW w:w="450" w:type="dxa"/>
            <w:tcBorders>
              <w:right w:val="single" w:sz="4"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D</w:t>
            </w:r>
          </w:p>
        </w:tc>
        <w:tc>
          <w:tcPr>
            <w:tcW w:w="360" w:type="dxa"/>
            <w:tcBorders>
              <w:left w:val="single" w:sz="4" w:space="0" w:color="auto"/>
              <w:right w:val="single" w:sz="6"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4</w:t>
            </w:r>
          </w:p>
        </w:tc>
        <w:tc>
          <w:tcPr>
            <w:tcW w:w="360" w:type="dxa"/>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2</w:t>
            </w:r>
          </w:p>
        </w:tc>
        <w:tc>
          <w:tcPr>
            <w:tcW w:w="3250" w:type="dxa"/>
            <w:tcBorders>
              <w:left w:val="single" w:sz="6" w:space="0" w:color="auto"/>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One sensor may be inoperative for each Windshield Heat System</w:t>
            </w:r>
            <w:r w:rsidR="00455772">
              <w:rPr>
                <w:rFonts w:ascii="Times" w:hAnsi="Times" w:cs="Times"/>
                <w:sz w:val="18"/>
                <w:szCs w:val="18"/>
              </w:rPr>
              <w:t>.</w:t>
            </w:r>
          </w:p>
        </w:tc>
        <w:tc>
          <w:tcPr>
            <w:tcW w:w="287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34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An Inoperative Placard will be displayed in a prominent position to be seen by flight crew and will be noted on ADLS.</w:t>
            </w:r>
          </w:p>
        </w:tc>
      </w:tr>
      <w:tr w:rsidR="00185FDA" w:rsidRPr="00956495" w:rsidTr="00C06E08">
        <w:trPr>
          <w:cantSplit/>
        </w:trPr>
        <w:tc>
          <w:tcPr>
            <w:tcW w:w="2330" w:type="dxa"/>
            <w:tcBorders>
              <w:left w:val="single" w:sz="6" w:space="0" w:color="auto"/>
            </w:tcBorders>
          </w:tcPr>
          <w:p w:rsidR="00185FDA" w:rsidRPr="00956495" w:rsidRDefault="00185FDA" w:rsidP="00C06E08">
            <w:pPr>
              <w:tabs>
                <w:tab w:val="left" w:pos="440"/>
                <w:tab w:val="left" w:pos="2600"/>
              </w:tabs>
              <w:spacing w:before="120"/>
              <w:ind w:left="86"/>
              <w:rPr>
                <w:rFonts w:ascii="Times" w:hAnsi="Times" w:cs="Times"/>
                <w:sz w:val="18"/>
                <w:szCs w:val="18"/>
              </w:rPr>
            </w:pPr>
            <w:r w:rsidRPr="00956495">
              <w:rPr>
                <w:rFonts w:ascii="Times" w:hAnsi="Times" w:cs="Times"/>
                <w:sz w:val="18"/>
                <w:szCs w:val="18"/>
              </w:rPr>
              <w:t>4.</w:t>
            </w:r>
            <w:r w:rsidRPr="00956495">
              <w:rPr>
                <w:rFonts w:ascii="Times" w:hAnsi="Times" w:cs="Times"/>
                <w:sz w:val="18"/>
                <w:szCs w:val="18"/>
              </w:rPr>
              <w:tab/>
              <w:t>Side Window Heat</w:t>
            </w:r>
          </w:p>
          <w:p w:rsidR="00185FDA" w:rsidRPr="00956495" w:rsidRDefault="00185FDA" w:rsidP="00C06E08">
            <w:pPr>
              <w:tabs>
                <w:tab w:val="left" w:pos="440"/>
                <w:tab w:val="left" w:pos="2600"/>
              </w:tabs>
              <w:ind w:left="80"/>
              <w:rPr>
                <w:rFonts w:ascii="Times" w:hAnsi="Times" w:cs="Times"/>
                <w:sz w:val="18"/>
                <w:szCs w:val="18"/>
              </w:rPr>
            </w:pPr>
            <w:r w:rsidRPr="00956495">
              <w:rPr>
                <w:rFonts w:ascii="Times" w:hAnsi="Times" w:cs="Times"/>
                <w:sz w:val="18"/>
                <w:szCs w:val="18"/>
              </w:rPr>
              <w:tab/>
              <w:t>Systems</w:t>
            </w:r>
          </w:p>
        </w:tc>
        <w:tc>
          <w:tcPr>
            <w:tcW w:w="450" w:type="dxa"/>
            <w:tcBorders>
              <w:right w:val="single" w:sz="4"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C</w:t>
            </w:r>
          </w:p>
        </w:tc>
        <w:tc>
          <w:tcPr>
            <w:tcW w:w="360" w:type="dxa"/>
            <w:tcBorders>
              <w:left w:val="single" w:sz="4" w:space="0" w:color="auto"/>
              <w:right w:val="single" w:sz="6"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2</w:t>
            </w:r>
          </w:p>
        </w:tc>
        <w:tc>
          <w:tcPr>
            <w:tcW w:w="360" w:type="dxa"/>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0</w:t>
            </w:r>
          </w:p>
        </w:tc>
        <w:tc>
          <w:tcPr>
            <w:tcW w:w="3250" w:type="dxa"/>
            <w:tcBorders>
              <w:left w:val="single" w:sz="6" w:space="0" w:color="auto"/>
              <w:right w:val="single" w:sz="6" w:space="0" w:color="auto"/>
            </w:tcBorders>
          </w:tcPr>
          <w:p w:rsidR="00185FDA" w:rsidRPr="00956495" w:rsidRDefault="00185FDA" w:rsidP="00C06E08">
            <w:pPr>
              <w:spacing w:before="120"/>
              <w:rPr>
                <w:rFonts w:ascii="Times" w:hAnsi="Times" w:cs="Times"/>
                <w:sz w:val="18"/>
                <w:szCs w:val="18"/>
              </w:rPr>
            </w:pPr>
          </w:p>
        </w:tc>
        <w:tc>
          <w:tcPr>
            <w:tcW w:w="287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34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An Inoperative Placard will be displayed in a prominent position to be seen by flight crew and will be noted on ADLS.</w:t>
            </w:r>
          </w:p>
        </w:tc>
      </w:tr>
      <w:tr w:rsidR="00185FDA" w:rsidRPr="00956495" w:rsidTr="00C06E08">
        <w:trPr>
          <w:cantSplit/>
        </w:trPr>
        <w:tc>
          <w:tcPr>
            <w:tcW w:w="2330" w:type="dxa"/>
            <w:tcBorders>
              <w:left w:val="single" w:sz="6" w:space="0" w:color="auto"/>
            </w:tcBorders>
          </w:tcPr>
          <w:p w:rsidR="00185FDA" w:rsidRPr="00956495" w:rsidRDefault="00185FDA" w:rsidP="00C06E08">
            <w:pPr>
              <w:tabs>
                <w:tab w:val="left" w:pos="2600"/>
              </w:tabs>
              <w:spacing w:before="120"/>
              <w:ind w:left="806" w:hanging="360"/>
              <w:rPr>
                <w:rFonts w:ascii="Times" w:hAnsi="Times" w:cs="Times"/>
                <w:sz w:val="18"/>
                <w:szCs w:val="18"/>
              </w:rPr>
            </w:pPr>
            <w:r w:rsidRPr="00956495">
              <w:rPr>
                <w:rFonts w:ascii="Times" w:hAnsi="Times" w:cs="Times"/>
                <w:sz w:val="18"/>
                <w:szCs w:val="18"/>
              </w:rPr>
              <w:t>1)</w:t>
            </w:r>
            <w:r w:rsidRPr="00956495">
              <w:rPr>
                <w:rFonts w:ascii="Times" w:hAnsi="Times" w:cs="Times"/>
                <w:sz w:val="18"/>
                <w:szCs w:val="18"/>
              </w:rPr>
              <w:tab/>
              <w:t>Side Window</w:t>
            </w:r>
          </w:p>
          <w:p w:rsidR="00185FDA" w:rsidRPr="00956495" w:rsidRDefault="00185FDA" w:rsidP="001E4FF0">
            <w:pPr>
              <w:tabs>
                <w:tab w:val="left" w:pos="2600"/>
              </w:tabs>
              <w:ind w:left="806" w:hanging="360"/>
              <w:rPr>
                <w:rFonts w:ascii="Times" w:hAnsi="Times" w:cs="Times"/>
                <w:sz w:val="18"/>
                <w:szCs w:val="18"/>
              </w:rPr>
            </w:pPr>
            <w:r w:rsidRPr="00956495">
              <w:rPr>
                <w:rFonts w:ascii="Times" w:hAnsi="Times" w:cs="Times"/>
                <w:sz w:val="18"/>
                <w:szCs w:val="18"/>
              </w:rPr>
              <w:tab/>
              <w:t>Heat Sensors</w:t>
            </w:r>
          </w:p>
        </w:tc>
        <w:tc>
          <w:tcPr>
            <w:tcW w:w="450" w:type="dxa"/>
            <w:tcBorders>
              <w:right w:val="single" w:sz="4" w:space="0" w:color="auto"/>
            </w:tcBorders>
          </w:tcPr>
          <w:p w:rsidR="00185FDA" w:rsidRPr="00956495" w:rsidRDefault="00185FDA" w:rsidP="00C06E08">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6" w:space="0" w:color="auto"/>
            </w:tcBorders>
          </w:tcPr>
          <w:p w:rsidR="00185FDA" w:rsidRPr="00956495" w:rsidRDefault="007A5F39" w:rsidP="00C06E08">
            <w:pPr>
              <w:tabs>
                <w:tab w:val="left" w:pos="360"/>
              </w:tabs>
              <w:spacing w:before="120"/>
              <w:rPr>
                <w:rFonts w:ascii="Times" w:hAnsi="Times" w:cs="Times"/>
                <w:sz w:val="18"/>
                <w:szCs w:val="18"/>
              </w:rPr>
            </w:pPr>
            <w:r>
              <w:rPr>
                <w:rFonts w:ascii="Times" w:hAnsi="Times" w:cs="Times"/>
                <w:sz w:val="18"/>
                <w:szCs w:val="18"/>
              </w:rPr>
              <w:t>6</w:t>
            </w:r>
          </w:p>
        </w:tc>
        <w:tc>
          <w:tcPr>
            <w:tcW w:w="360" w:type="dxa"/>
          </w:tcPr>
          <w:p w:rsidR="00185FDA" w:rsidRPr="00956495" w:rsidRDefault="007A5F39" w:rsidP="00C06E08">
            <w:pPr>
              <w:tabs>
                <w:tab w:val="left" w:pos="360"/>
              </w:tabs>
              <w:spacing w:before="120"/>
              <w:rPr>
                <w:rFonts w:ascii="Times" w:hAnsi="Times" w:cs="Times"/>
                <w:sz w:val="18"/>
                <w:szCs w:val="18"/>
              </w:rPr>
            </w:pPr>
            <w:r>
              <w:rPr>
                <w:rFonts w:ascii="Times" w:hAnsi="Times" w:cs="Times"/>
                <w:sz w:val="18"/>
                <w:szCs w:val="18"/>
              </w:rPr>
              <w:t>3</w:t>
            </w:r>
          </w:p>
        </w:tc>
        <w:tc>
          <w:tcPr>
            <w:tcW w:w="3250" w:type="dxa"/>
            <w:tcBorders>
              <w:left w:val="single" w:sz="6" w:space="0" w:color="auto"/>
              <w:right w:val="single" w:sz="6" w:space="0" w:color="auto"/>
            </w:tcBorders>
          </w:tcPr>
          <w:p w:rsidR="00185FDA" w:rsidRPr="00956495" w:rsidRDefault="007A5F39" w:rsidP="007A5F39">
            <w:pPr>
              <w:spacing w:before="120"/>
              <w:rPr>
                <w:rFonts w:ascii="Times" w:hAnsi="Times" w:cs="Times"/>
                <w:sz w:val="18"/>
                <w:szCs w:val="18"/>
              </w:rPr>
            </w:pPr>
            <w:r>
              <w:rPr>
                <w:rFonts w:ascii="Times" w:hAnsi="Times" w:cs="Times"/>
                <w:sz w:val="18"/>
                <w:szCs w:val="18"/>
              </w:rPr>
              <w:t xml:space="preserve">Two of three </w:t>
            </w:r>
            <w:r w:rsidR="00185FDA" w:rsidRPr="00956495">
              <w:rPr>
                <w:rFonts w:ascii="Times" w:hAnsi="Times" w:cs="Times"/>
                <w:sz w:val="18"/>
                <w:szCs w:val="18"/>
              </w:rPr>
              <w:t>Side Window Heat Sensor</w:t>
            </w:r>
            <w:r>
              <w:rPr>
                <w:rFonts w:ascii="Times" w:hAnsi="Times" w:cs="Times"/>
                <w:sz w:val="18"/>
                <w:szCs w:val="18"/>
              </w:rPr>
              <w:t>s</w:t>
            </w:r>
            <w:r w:rsidR="00185FDA" w:rsidRPr="00956495">
              <w:rPr>
                <w:rFonts w:ascii="Times" w:hAnsi="Times" w:cs="Times"/>
                <w:sz w:val="18"/>
                <w:szCs w:val="18"/>
              </w:rPr>
              <w:t xml:space="preserve"> may be inoperative for each Side Window Heat System.</w:t>
            </w:r>
          </w:p>
        </w:tc>
        <w:tc>
          <w:tcPr>
            <w:tcW w:w="287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340" w:type="dxa"/>
            <w:tcBorders>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An Inoperative Placard will be displayed in a prominent position to be seen by flight crew and will be noted on ADLS.</w:t>
            </w:r>
          </w:p>
        </w:tc>
      </w:tr>
      <w:tr w:rsidR="00185FDA" w:rsidRPr="00956495" w:rsidTr="00C06E08">
        <w:trPr>
          <w:cantSplit/>
        </w:trPr>
        <w:tc>
          <w:tcPr>
            <w:tcW w:w="2330" w:type="dxa"/>
            <w:tcBorders>
              <w:left w:val="single" w:sz="6" w:space="0" w:color="auto"/>
              <w:bottom w:val="single" w:sz="6" w:space="0" w:color="auto"/>
            </w:tcBorders>
          </w:tcPr>
          <w:p w:rsidR="001E4FF0" w:rsidRPr="00956495" w:rsidRDefault="001E4FF0" w:rsidP="001E4FF0">
            <w:pPr>
              <w:tabs>
                <w:tab w:val="left" w:pos="2600"/>
              </w:tabs>
              <w:spacing w:before="120"/>
              <w:ind w:left="806" w:hanging="360"/>
              <w:rPr>
                <w:rFonts w:ascii="Times" w:hAnsi="Times" w:cs="Times"/>
                <w:sz w:val="18"/>
                <w:szCs w:val="18"/>
              </w:rPr>
            </w:pPr>
            <w:r>
              <w:rPr>
                <w:rFonts w:ascii="Times" w:hAnsi="Times" w:cs="Times"/>
                <w:sz w:val="18"/>
                <w:szCs w:val="18"/>
              </w:rPr>
              <w:t>2</w:t>
            </w:r>
            <w:r w:rsidRPr="00956495">
              <w:rPr>
                <w:rFonts w:ascii="Times" w:hAnsi="Times" w:cs="Times"/>
                <w:sz w:val="18"/>
                <w:szCs w:val="18"/>
              </w:rPr>
              <w:t>)</w:t>
            </w:r>
            <w:r w:rsidRPr="00956495">
              <w:rPr>
                <w:rFonts w:ascii="Times" w:hAnsi="Times" w:cs="Times"/>
                <w:sz w:val="18"/>
                <w:szCs w:val="18"/>
              </w:rPr>
              <w:tab/>
              <w:t>Side Window</w:t>
            </w:r>
          </w:p>
          <w:p w:rsidR="00185FDA" w:rsidRPr="00956495" w:rsidRDefault="001E4FF0" w:rsidP="001E4FF0">
            <w:pPr>
              <w:tabs>
                <w:tab w:val="left" w:pos="2600"/>
              </w:tabs>
              <w:ind w:left="806" w:hanging="360"/>
              <w:rPr>
                <w:rFonts w:ascii="Times" w:hAnsi="Times" w:cs="Times"/>
                <w:sz w:val="18"/>
                <w:szCs w:val="18"/>
              </w:rPr>
            </w:pPr>
            <w:r w:rsidRPr="00956495">
              <w:rPr>
                <w:rFonts w:ascii="Times" w:hAnsi="Times" w:cs="Times"/>
                <w:sz w:val="18"/>
                <w:szCs w:val="18"/>
              </w:rPr>
              <w:tab/>
              <w:t>Heat Sensors</w:t>
            </w:r>
          </w:p>
        </w:tc>
        <w:tc>
          <w:tcPr>
            <w:tcW w:w="450" w:type="dxa"/>
            <w:tcBorders>
              <w:bottom w:val="single" w:sz="6" w:space="0" w:color="auto"/>
              <w:right w:val="single" w:sz="4"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C</w:t>
            </w:r>
          </w:p>
        </w:tc>
        <w:tc>
          <w:tcPr>
            <w:tcW w:w="360" w:type="dxa"/>
            <w:tcBorders>
              <w:left w:val="single" w:sz="4" w:space="0" w:color="auto"/>
              <w:bottom w:val="single" w:sz="6" w:space="0" w:color="auto"/>
              <w:right w:val="single" w:sz="6" w:space="0" w:color="auto"/>
            </w:tcBorders>
          </w:tcPr>
          <w:p w:rsidR="00185FDA" w:rsidRPr="00956495" w:rsidRDefault="007A5F39" w:rsidP="00C06E08">
            <w:pPr>
              <w:tabs>
                <w:tab w:val="left" w:pos="360"/>
              </w:tabs>
              <w:spacing w:before="120"/>
              <w:rPr>
                <w:rFonts w:ascii="Times" w:hAnsi="Times" w:cs="Times"/>
                <w:sz w:val="18"/>
                <w:szCs w:val="18"/>
              </w:rPr>
            </w:pPr>
            <w:r>
              <w:rPr>
                <w:rFonts w:ascii="Times" w:hAnsi="Times" w:cs="Times"/>
                <w:sz w:val="18"/>
                <w:szCs w:val="18"/>
              </w:rPr>
              <w:t>6</w:t>
            </w:r>
          </w:p>
        </w:tc>
        <w:tc>
          <w:tcPr>
            <w:tcW w:w="360" w:type="dxa"/>
            <w:tcBorders>
              <w:bottom w:val="single" w:sz="6" w:space="0" w:color="auto"/>
            </w:tcBorders>
          </w:tcPr>
          <w:p w:rsidR="00185FDA" w:rsidRPr="00956495" w:rsidRDefault="007A5F39" w:rsidP="00C06E08">
            <w:pPr>
              <w:tabs>
                <w:tab w:val="left" w:pos="360"/>
              </w:tabs>
              <w:spacing w:before="120"/>
              <w:rPr>
                <w:rFonts w:ascii="Times" w:hAnsi="Times" w:cs="Times"/>
                <w:sz w:val="18"/>
                <w:szCs w:val="18"/>
              </w:rPr>
            </w:pPr>
            <w:r>
              <w:rPr>
                <w:rFonts w:ascii="Times" w:hAnsi="Times" w:cs="Times"/>
                <w:sz w:val="18"/>
                <w:szCs w:val="18"/>
              </w:rPr>
              <w:t>0</w:t>
            </w:r>
          </w:p>
        </w:tc>
        <w:tc>
          <w:tcPr>
            <w:tcW w:w="3250" w:type="dxa"/>
            <w:tcBorders>
              <w:left w:val="single" w:sz="6" w:space="0" w:color="auto"/>
              <w:bottom w:val="single" w:sz="6" w:space="0" w:color="auto"/>
              <w:right w:val="single" w:sz="6" w:space="0" w:color="auto"/>
            </w:tcBorders>
          </w:tcPr>
          <w:p w:rsidR="00185FDA" w:rsidRPr="00956495" w:rsidRDefault="00185FDA" w:rsidP="00C06E08">
            <w:pPr>
              <w:spacing w:before="120"/>
              <w:rPr>
                <w:rFonts w:ascii="Times" w:hAnsi="Times" w:cs="Times"/>
                <w:sz w:val="18"/>
                <w:szCs w:val="18"/>
              </w:rPr>
            </w:pPr>
          </w:p>
        </w:tc>
        <w:tc>
          <w:tcPr>
            <w:tcW w:w="2870" w:type="dxa"/>
            <w:tcBorders>
              <w:bottom w:val="single" w:sz="6" w:space="0" w:color="auto"/>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bottom w:val="single" w:sz="6" w:space="0" w:color="auto"/>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340" w:type="dxa"/>
            <w:tcBorders>
              <w:bottom w:val="single" w:sz="6" w:space="0" w:color="auto"/>
              <w:right w:val="single" w:sz="6" w:space="0" w:color="auto"/>
            </w:tcBorders>
          </w:tcPr>
          <w:p w:rsidR="00185FDA" w:rsidRPr="00956495" w:rsidRDefault="00185FDA" w:rsidP="00C06E08">
            <w:pPr>
              <w:spacing w:before="120" w:after="120"/>
              <w:rPr>
                <w:rFonts w:ascii="Times" w:hAnsi="Times" w:cs="Times"/>
                <w:sz w:val="18"/>
                <w:szCs w:val="18"/>
              </w:rPr>
            </w:pPr>
            <w:r w:rsidRPr="00956495">
              <w:rPr>
                <w:rFonts w:ascii="Times" w:hAnsi="Times" w:cs="Times"/>
                <w:sz w:val="18"/>
                <w:szCs w:val="18"/>
              </w:rPr>
              <w:t>An Inoperative Placard will be displayed in a prominent position to be seen by flight crew and will be noted on ADLS.</w:t>
            </w:r>
          </w:p>
        </w:tc>
      </w:tr>
    </w:tbl>
    <w:p w:rsidR="00185FDA" w:rsidRDefault="00185FDA" w:rsidP="00EA538C">
      <w:pPr>
        <w:jc w:val="center"/>
        <w:rPr>
          <w:sz w:val="22"/>
          <w:szCs w:val="22"/>
        </w:rPr>
        <w:sectPr w:rsidR="00185FDA" w:rsidSect="00EA538C">
          <w:headerReference w:type="default" r:id="rId12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50"/>
        <w:gridCol w:w="2870"/>
        <w:gridCol w:w="2520"/>
        <w:gridCol w:w="2340"/>
      </w:tblGrid>
      <w:tr w:rsidR="00185FDA" w:rsidRPr="00956495" w:rsidTr="00C06E08">
        <w:trPr>
          <w:cantSplit/>
        </w:trPr>
        <w:tc>
          <w:tcPr>
            <w:tcW w:w="2330" w:type="dxa"/>
            <w:tcBorders>
              <w:top w:val="single" w:sz="4" w:space="0" w:color="auto"/>
              <w:left w:val="single" w:sz="6" w:space="0" w:color="auto"/>
            </w:tcBorders>
          </w:tcPr>
          <w:p w:rsidR="00185FDA" w:rsidRPr="003B197D" w:rsidRDefault="00185FDA" w:rsidP="00C06E08">
            <w:pPr>
              <w:tabs>
                <w:tab w:val="left" w:pos="440"/>
                <w:tab w:val="left" w:pos="2600"/>
              </w:tabs>
              <w:ind w:left="86"/>
              <w:rPr>
                <w:rFonts w:ascii="Times" w:hAnsi="Times" w:cs="Times"/>
                <w:sz w:val="18"/>
                <w:szCs w:val="18"/>
              </w:rPr>
            </w:pPr>
            <w:r w:rsidRPr="00956495">
              <w:rPr>
                <w:rFonts w:ascii="Times" w:hAnsi="Times" w:cs="Times"/>
                <w:sz w:val="18"/>
                <w:szCs w:val="18"/>
              </w:rPr>
              <w:lastRenderedPageBreak/>
              <w:t>5.</w:t>
            </w:r>
            <w:r w:rsidRPr="00956495">
              <w:rPr>
                <w:rFonts w:ascii="Times" w:hAnsi="Times" w:cs="Times"/>
                <w:sz w:val="18"/>
                <w:szCs w:val="18"/>
              </w:rPr>
              <w:tab/>
            </w:r>
            <w:r w:rsidRPr="003B197D">
              <w:rPr>
                <w:rFonts w:ascii="Times" w:hAnsi="Times" w:cs="Times"/>
                <w:sz w:val="18"/>
                <w:szCs w:val="18"/>
              </w:rPr>
              <w:t>Anti-Ice Heater</w:t>
            </w:r>
          </w:p>
          <w:p w:rsidR="00185FDA" w:rsidRPr="00956495" w:rsidRDefault="00185FDA" w:rsidP="00C06E08">
            <w:pPr>
              <w:tabs>
                <w:tab w:val="left" w:pos="2600"/>
              </w:tabs>
              <w:ind w:left="440"/>
              <w:rPr>
                <w:rFonts w:ascii="Times" w:hAnsi="Times" w:cs="Times"/>
                <w:sz w:val="18"/>
                <w:szCs w:val="18"/>
              </w:rPr>
            </w:pPr>
            <w:r w:rsidRPr="003B197D">
              <w:rPr>
                <w:rFonts w:ascii="Times" w:hAnsi="Times" w:cs="Times"/>
                <w:sz w:val="18"/>
                <w:szCs w:val="18"/>
              </w:rPr>
              <w:t>Switch Lights</w:t>
            </w:r>
          </w:p>
        </w:tc>
        <w:tc>
          <w:tcPr>
            <w:tcW w:w="450" w:type="dxa"/>
            <w:tcBorders>
              <w:top w:val="single" w:sz="4" w:space="0" w:color="auto"/>
              <w:right w:val="single" w:sz="4" w:space="0" w:color="auto"/>
            </w:tcBorders>
          </w:tcPr>
          <w:p w:rsidR="00185FDA" w:rsidRPr="00956495" w:rsidRDefault="00185FDA" w:rsidP="00C06E08">
            <w:pPr>
              <w:tabs>
                <w:tab w:val="left" w:pos="360"/>
              </w:tabs>
              <w:rPr>
                <w:rFonts w:ascii="Times" w:hAnsi="Times" w:cs="Times"/>
                <w:sz w:val="18"/>
                <w:szCs w:val="18"/>
              </w:rPr>
            </w:pPr>
            <w:r w:rsidRPr="00956495">
              <w:rPr>
                <w:rFonts w:ascii="Times" w:hAnsi="Times" w:cs="Times"/>
                <w:sz w:val="18"/>
                <w:szCs w:val="18"/>
              </w:rPr>
              <w:t>B</w:t>
            </w:r>
          </w:p>
        </w:tc>
        <w:tc>
          <w:tcPr>
            <w:tcW w:w="360" w:type="dxa"/>
            <w:tcBorders>
              <w:top w:val="single" w:sz="4" w:space="0" w:color="auto"/>
              <w:left w:val="single" w:sz="4" w:space="0" w:color="auto"/>
              <w:right w:val="single" w:sz="6" w:space="0" w:color="auto"/>
            </w:tcBorders>
          </w:tcPr>
          <w:p w:rsidR="00185FDA" w:rsidRPr="00956495" w:rsidRDefault="00185FDA" w:rsidP="00C06E08">
            <w:pPr>
              <w:tabs>
                <w:tab w:val="left" w:pos="360"/>
              </w:tabs>
              <w:rPr>
                <w:rFonts w:ascii="Times" w:hAnsi="Times" w:cs="Times"/>
                <w:sz w:val="18"/>
                <w:szCs w:val="18"/>
              </w:rPr>
            </w:pPr>
            <w:r w:rsidRPr="00956495">
              <w:rPr>
                <w:rFonts w:ascii="Times" w:hAnsi="Times" w:cs="Times"/>
                <w:sz w:val="18"/>
                <w:szCs w:val="18"/>
              </w:rPr>
              <w:t>4</w:t>
            </w:r>
          </w:p>
        </w:tc>
        <w:tc>
          <w:tcPr>
            <w:tcW w:w="360" w:type="dxa"/>
            <w:tcBorders>
              <w:top w:val="single" w:sz="4" w:space="0" w:color="auto"/>
            </w:tcBorders>
          </w:tcPr>
          <w:p w:rsidR="00185FDA" w:rsidRPr="00956495" w:rsidRDefault="00185FDA" w:rsidP="00C06E08">
            <w:pPr>
              <w:tabs>
                <w:tab w:val="left" w:pos="360"/>
              </w:tabs>
              <w:rPr>
                <w:rFonts w:ascii="Times" w:hAnsi="Times" w:cs="Times"/>
                <w:sz w:val="18"/>
                <w:szCs w:val="18"/>
              </w:rPr>
            </w:pPr>
            <w:r w:rsidRPr="00956495">
              <w:rPr>
                <w:rFonts w:ascii="Times" w:hAnsi="Times" w:cs="Times"/>
                <w:sz w:val="18"/>
                <w:szCs w:val="18"/>
              </w:rPr>
              <w:t>0</w:t>
            </w:r>
          </w:p>
        </w:tc>
        <w:tc>
          <w:tcPr>
            <w:tcW w:w="3250" w:type="dxa"/>
            <w:tcBorders>
              <w:top w:val="single" w:sz="4" w:space="0" w:color="auto"/>
              <w:left w:val="single" w:sz="6"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(M)(O) May be inoperative provided all other elements of the anti-ice heater indicating system are verified to operate normally.</w:t>
            </w:r>
          </w:p>
        </w:tc>
        <w:tc>
          <w:tcPr>
            <w:tcW w:w="2870" w:type="dxa"/>
            <w:tcBorders>
              <w:top w:val="single" w:sz="4"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 xml:space="preserve">Maintenance will check all other elements of </w:t>
            </w:r>
            <w:r w:rsidRPr="00956495">
              <w:rPr>
                <w:rFonts w:ascii="Times" w:hAnsi="Times" w:cs="Times"/>
                <w:bCs/>
                <w:sz w:val="18"/>
                <w:szCs w:val="18"/>
              </w:rPr>
              <w:t>Probe Heat Control Switch</w:t>
            </w:r>
            <w:r w:rsidRPr="00956495">
              <w:rPr>
                <w:rFonts w:ascii="Times" w:hAnsi="Times" w:cs="Times"/>
                <w:sz w:val="18"/>
                <w:szCs w:val="18"/>
              </w:rPr>
              <w:t xml:space="preserve"> and ensure them to be functional. </w:t>
            </w:r>
            <w:r w:rsidR="00770E17">
              <w:rPr>
                <w:rFonts w:ascii="Times" w:hAnsi="Times" w:cs="Times"/>
                <w:sz w:val="18"/>
                <w:szCs w:val="18"/>
              </w:rPr>
              <w:t xml:space="preserve">Refer to </w:t>
            </w:r>
            <w:r w:rsidRPr="00956495">
              <w:rPr>
                <w:rFonts w:ascii="Times" w:hAnsi="Times" w:cs="Times"/>
                <w:bCs/>
                <w:sz w:val="18"/>
                <w:szCs w:val="18"/>
              </w:rPr>
              <w:t>AMM chapter 30-31-</w:t>
            </w:r>
            <w:r w:rsidR="00BB0CF3">
              <w:rPr>
                <w:rFonts w:ascii="Times" w:hAnsi="Times" w:cs="Times"/>
                <w:bCs/>
                <w:sz w:val="18"/>
                <w:szCs w:val="18"/>
              </w:rPr>
              <w:t>01</w:t>
            </w:r>
            <w:r w:rsidRPr="00956495">
              <w:rPr>
                <w:rFonts w:ascii="Times" w:hAnsi="Times" w:cs="Times"/>
                <w:bCs/>
                <w:sz w:val="18"/>
                <w:szCs w:val="18"/>
              </w:rPr>
              <w:t>.</w:t>
            </w:r>
          </w:p>
        </w:tc>
        <w:tc>
          <w:tcPr>
            <w:tcW w:w="2520" w:type="dxa"/>
            <w:tcBorders>
              <w:top w:val="single" w:sz="4"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 xml:space="preserve">Flight crew will ensure all other elements of </w:t>
            </w:r>
            <w:r w:rsidRPr="00956495">
              <w:rPr>
                <w:rFonts w:ascii="Times" w:hAnsi="Times" w:cs="Times"/>
                <w:bCs/>
                <w:sz w:val="18"/>
                <w:szCs w:val="18"/>
              </w:rPr>
              <w:t>Probe</w:t>
            </w:r>
            <w:r w:rsidRPr="00956495">
              <w:rPr>
                <w:rFonts w:ascii="Times" w:hAnsi="Times" w:cs="Times"/>
                <w:sz w:val="18"/>
                <w:szCs w:val="18"/>
              </w:rPr>
              <w:t xml:space="preserve"> </w:t>
            </w:r>
            <w:r w:rsidRPr="00956495">
              <w:rPr>
                <w:rFonts w:ascii="Times" w:hAnsi="Times" w:cs="Times"/>
                <w:bCs/>
                <w:sz w:val="18"/>
                <w:szCs w:val="18"/>
              </w:rPr>
              <w:t>Heat</w:t>
            </w:r>
            <w:r w:rsidRPr="00956495">
              <w:rPr>
                <w:rFonts w:ascii="Times" w:hAnsi="Times" w:cs="Times"/>
                <w:sz w:val="18"/>
                <w:szCs w:val="18"/>
              </w:rPr>
              <w:t xml:space="preserve"> </w:t>
            </w:r>
            <w:r w:rsidRPr="00956495">
              <w:rPr>
                <w:rFonts w:ascii="Times" w:hAnsi="Times" w:cs="Times"/>
                <w:bCs/>
                <w:sz w:val="18"/>
                <w:szCs w:val="18"/>
              </w:rPr>
              <w:t>Indicating Switch</w:t>
            </w:r>
            <w:r w:rsidRPr="00956495">
              <w:rPr>
                <w:rFonts w:ascii="Times" w:hAnsi="Times" w:cs="Times"/>
                <w:sz w:val="18"/>
                <w:szCs w:val="18"/>
              </w:rPr>
              <w:t xml:space="preserve"> are functioning normally, i.e. when </w:t>
            </w:r>
            <w:r w:rsidR="00337125">
              <w:rPr>
                <w:rFonts w:ascii="Times" w:hAnsi="Times" w:cs="Times"/>
                <w:sz w:val="18"/>
                <w:szCs w:val="18"/>
              </w:rPr>
              <w:t>probe</w:t>
            </w:r>
            <w:r w:rsidRPr="00956495">
              <w:rPr>
                <w:rFonts w:ascii="Times" w:hAnsi="Times" w:cs="Times"/>
                <w:sz w:val="18"/>
                <w:szCs w:val="18"/>
              </w:rPr>
              <w:t xml:space="preserve"> heat is selected ON, appropriate EICAS fail message extinguishes.</w:t>
            </w:r>
          </w:p>
        </w:tc>
        <w:tc>
          <w:tcPr>
            <w:tcW w:w="2340" w:type="dxa"/>
            <w:tcBorders>
              <w:top w:val="single" w:sz="4" w:space="0" w:color="auto"/>
              <w:right w:val="single" w:sz="6" w:space="0" w:color="auto"/>
            </w:tcBorders>
          </w:tcPr>
          <w:p w:rsidR="00185FDA" w:rsidRPr="00956495" w:rsidRDefault="00185FDA" w:rsidP="00C06E08">
            <w:pPr>
              <w:rPr>
                <w:rFonts w:ascii="Times" w:hAnsi="Times" w:cs="Times"/>
                <w:sz w:val="18"/>
                <w:szCs w:val="18"/>
              </w:rPr>
            </w:pPr>
            <w:r w:rsidRPr="00956495">
              <w:rPr>
                <w:rFonts w:ascii="Times" w:hAnsi="Times" w:cs="Times"/>
                <w:sz w:val="18"/>
                <w:szCs w:val="18"/>
              </w:rPr>
              <w:t xml:space="preserve">An Inoperative Placard will be placed on </w:t>
            </w:r>
            <w:r w:rsidRPr="00956495">
              <w:rPr>
                <w:rFonts w:ascii="Times" w:hAnsi="Times" w:cs="Times"/>
                <w:bCs/>
                <w:sz w:val="18"/>
                <w:szCs w:val="18"/>
              </w:rPr>
              <w:t xml:space="preserve">Probe Heat Switch </w:t>
            </w:r>
            <w:r w:rsidRPr="00956495">
              <w:rPr>
                <w:rFonts w:ascii="Times" w:hAnsi="Times" w:cs="Times"/>
                <w:sz w:val="18"/>
                <w:szCs w:val="18"/>
              </w:rPr>
              <w:t>and will be noted on ADLS.</w:t>
            </w:r>
          </w:p>
        </w:tc>
      </w:tr>
      <w:tr w:rsidR="00185FDA" w:rsidRPr="00956495" w:rsidTr="00C06E08">
        <w:trPr>
          <w:cantSplit/>
        </w:trPr>
        <w:tc>
          <w:tcPr>
            <w:tcW w:w="2330" w:type="dxa"/>
            <w:tcBorders>
              <w:left w:val="single" w:sz="6" w:space="0" w:color="auto"/>
              <w:bottom w:val="single" w:sz="6" w:space="0" w:color="auto"/>
            </w:tcBorders>
          </w:tcPr>
          <w:p w:rsidR="00185FDA" w:rsidRPr="00956495" w:rsidRDefault="00455772" w:rsidP="00C06E08">
            <w:pPr>
              <w:tabs>
                <w:tab w:val="left" w:pos="440"/>
                <w:tab w:val="left" w:pos="2600"/>
              </w:tabs>
              <w:spacing w:before="120"/>
              <w:ind w:left="86"/>
              <w:rPr>
                <w:rFonts w:ascii="Times" w:hAnsi="Times" w:cs="Times"/>
                <w:sz w:val="18"/>
                <w:szCs w:val="18"/>
              </w:rPr>
            </w:pPr>
            <w:r>
              <w:rPr>
                <w:rFonts w:ascii="Times" w:hAnsi="Times" w:cs="Times"/>
                <w:sz w:val="18"/>
                <w:szCs w:val="18"/>
              </w:rPr>
              <w:t>6</w:t>
            </w:r>
            <w:r w:rsidR="00185FDA" w:rsidRPr="00956495">
              <w:rPr>
                <w:rFonts w:ascii="Times" w:hAnsi="Times" w:cs="Times"/>
                <w:sz w:val="18"/>
                <w:szCs w:val="18"/>
              </w:rPr>
              <w:t>.</w:t>
            </w:r>
            <w:r w:rsidR="00185FDA" w:rsidRPr="00956495">
              <w:rPr>
                <w:rFonts w:ascii="Times" w:hAnsi="Times" w:cs="Times"/>
                <w:sz w:val="18"/>
                <w:szCs w:val="18"/>
              </w:rPr>
              <w:tab/>
              <w:t>Ice Detection</w:t>
            </w:r>
          </w:p>
          <w:p w:rsidR="00185FDA" w:rsidRPr="00956495" w:rsidRDefault="00185FDA" w:rsidP="00C06E08">
            <w:pPr>
              <w:tabs>
                <w:tab w:val="left" w:pos="440"/>
                <w:tab w:val="left" w:pos="2600"/>
              </w:tabs>
              <w:rPr>
                <w:rFonts w:ascii="Times" w:hAnsi="Times" w:cs="Times"/>
                <w:sz w:val="18"/>
                <w:szCs w:val="18"/>
              </w:rPr>
            </w:pPr>
            <w:r w:rsidRPr="00956495">
              <w:rPr>
                <w:rFonts w:ascii="Times" w:hAnsi="Times" w:cs="Times"/>
                <w:sz w:val="18"/>
                <w:szCs w:val="18"/>
              </w:rPr>
              <w:tab/>
              <w:t>Systems</w:t>
            </w:r>
          </w:p>
        </w:tc>
        <w:tc>
          <w:tcPr>
            <w:tcW w:w="450" w:type="dxa"/>
            <w:tcBorders>
              <w:bottom w:val="single" w:sz="6" w:space="0" w:color="auto"/>
              <w:right w:val="single" w:sz="4"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C</w:t>
            </w:r>
          </w:p>
        </w:tc>
        <w:tc>
          <w:tcPr>
            <w:tcW w:w="360" w:type="dxa"/>
            <w:tcBorders>
              <w:left w:val="single" w:sz="4" w:space="0" w:color="auto"/>
              <w:bottom w:val="single" w:sz="6" w:space="0" w:color="auto"/>
              <w:right w:val="single" w:sz="6"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2</w:t>
            </w:r>
          </w:p>
        </w:tc>
        <w:tc>
          <w:tcPr>
            <w:tcW w:w="360" w:type="dxa"/>
            <w:tcBorders>
              <w:bottom w:val="single" w:sz="6" w:space="0" w:color="auto"/>
            </w:tcBorders>
          </w:tcPr>
          <w:p w:rsidR="00185FDA" w:rsidRPr="00956495" w:rsidRDefault="00185FDA" w:rsidP="00C06E08">
            <w:pPr>
              <w:tabs>
                <w:tab w:val="left" w:pos="360"/>
              </w:tabs>
              <w:spacing w:before="120"/>
              <w:rPr>
                <w:rFonts w:ascii="Times" w:hAnsi="Times" w:cs="Times"/>
                <w:sz w:val="18"/>
                <w:szCs w:val="18"/>
              </w:rPr>
            </w:pPr>
            <w:r w:rsidRPr="00956495">
              <w:rPr>
                <w:rFonts w:ascii="Times" w:hAnsi="Times" w:cs="Times"/>
                <w:sz w:val="18"/>
                <w:szCs w:val="18"/>
              </w:rPr>
              <w:t>0</w:t>
            </w:r>
          </w:p>
        </w:tc>
        <w:tc>
          <w:tcPr>
            <w:tcW w:w="3250" w:type="dxa"/>
            <w:tcBorders>
              <w:left w:val="single" w:sz="6" w:space="0" w:color="auto"/>
              <w:bottom w:val="single" w:sz="6" w:space="0" w:color="auto"/>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(O) May be inoperative provided airplane is operated in accordance with alternate AFM procedures.</w:t>
            </w:r>
          </w:p>
          <w:p w:rsidR="00185FDA" w:rsidRPr="00956495" w:rsidRDefault="00185FDA" w:rsidP="00C06E08">
            <w:pPr>
              <w:spacing w:before="120"/>
              <w:rPr>
                <w:rFonts w:ascii="Times" w:hAnsi="Times" w:cs="Times"/>
                <w:sz w:val="18"/>
                <w:szCs w:val="18"/>
              </w:rPr>
            </w:pPr>
            <w:r w:rsidRPr="00956495">
              <w:rPr>
                <w:rFonts w:ascii="Times" w:hAnsi="Times" w:cs="Times"/>
                <w:sz w:val="18"/>
                <w:szCs w:val="18"/>
              </w:rPr>
              <w:t>NOTE: With Ice Detection Systems inoperative, automatic anti-ice is not available.</w:t>
            </w:r>
          </w:p>
        </w:tc>
        <w:tc>
          <w:tcPr>
            <w:tcW w:w="2870" w:type="dxa"/>
            <w:tcBorders>
              <w:bottom w:val="single" w:sz="6" w:space="0" w:color="auto"/>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None required.</w:t>
            </w:r>
          </w:p>
        </w:tc>
        <w:tc>
          <w:tcPr>
            <w:tcW w:w="2520" w:type="dxa"/>
            <w:tcBorders>
              <w:bottom w:val="single" w:sz="6" w:space="0" w:color="auto"/>
              <w:right w:val="single" w:sz="6" w:space="0" w:color="auto"/>
            </w:tcBorders>
          </w:tcPr>
          <w:p w:rsidR="00185FDA" w:rsidRPr="00956495" w:rsidRDefault="002D579B" w:rsidP="00C06E08">
            <w:pPr>
              <w:spacing w:before="120"/>
              <w:rPr>
                <w:rFonts w:ascii="Times" w:hAnsi="Times" w:cs="Times"/>
                <w:sz w:val="18"/>
                <w:szCs w:val="18"/>
              </w:rPr>
            </w:pPr>
            <w:r>
              <w:rPr>
                <w:rFonts w:ascii="Times" w:hAnsi="Times" w:cs="Times"/>
                <w:bCs/>
                <w:sz w:val="18"/>
                <w:szCs w:val="18"/>
              </w:rPr>
              <w:t>R</w:t>
            </w:r>
            <w:r w:rsidR="00185FDA" w:rsidRPr="00956495">
              <w:rPr>
                <w:rFonts w:ascii="Times" w:hAnsi="Times" w:cs="Times"/>
                <w:bCs/>
                <w:sz w:val="18"/>
                <w:szCs w:val="18"/>
              </w:rPr>
              <w:t>efer to AFM Section 1-30-10, 1-30-20, and 1-30-30.</w:t>
            </w:r>
            <w:r w:rsidR="00185FDA" w:rsidRPr="00956495">
              <w:rPr>
                <w:rFonts w:ascii="Times" w:hAnsi="Times" w:cs="Times"/>
                <w:sz w:val="18"/>
                <w:szCs w:val="18"/>
              </w:rPr>
              <w:t xml:space="preserve">  Cowl Anti-Ice shall be selected ON manually any time visible moist</w:t>
            </w:r>
            <w:r w:rsidR="00185FDA">
              <w:rPr>
                <w:rFonts w:ascii="Times" w:hAnsi="Times" w:cs="Times"/>
                <w:sz w:val="18"/>
                <w:szCs w:val="18"/>
              </w:rPr>
              <w:t>ure is present and the SAT is +10</w:t>
            </w:r>
            <w:r w:rsidR="00185FDA" w:rsidRPr="00956495">
              <w:rPr>
                <w:rFonts w:ascii="Times" w:hAnsi="Times" w:cs="Times"/>
                <w:sz w:val="18"/>
                <w:szCs w:val="18"/>
              </w:rPr>
              <w:t>°C or less.</w:t>
            </w:r>
          </w:p>
          <w:p w:rsidR="00185FDA" w:rsidRPr="00956495" w:rsidRDefault="00185FDA" w:rsidP="00C06E08">
            <w:pPr>
              <w:spacing w:before="60" w:after="120"/>
              <w:rPr>
                <w:rFonts w:ascii="Times" w:hAnsi="Times" w:cs="Times"/>
                <w:sz w:val="18"/>
                <w:szCs w:val="18"/>
              </w:rPr>
            </w:pPr>
            <w:r w:rsidRPr="00956495">
              <w:rPr>
                <w:rFonts w:ascii="Times" w:hAnsi="Times" w:cs="Times"/>
                <w:sz w:val="18"/>
                <w:szCs w:val="18"/>
              </w:rPr>
              <w:t>Wing Anti-Ice should be selected ON manually if icing conditions are imminent or immediately upon detection of ice formation on the wings, winglets or windshield edges.</w:t>
            </w:r>
          </w:p>
        </w:tc>
        <w:tc>
          <w:tcPr>
            <w:tcW w:w="2340" w:type="dxa"/>
            <w:tcBorders>
              <w:bottom w:val="single" w:sz="6" w:space="0" w:color="auto"/>
              <w:right w:val="single" w:sz="6" w:space="0" w:color="auto"/>
            </w:tcBorders>
          </w:tcPr>
          <w:p w:rsidR="00185FDA" w:rsidRPr="00956495" w:rsidRDefault="00185FDA" w:rsidP="00C06E08">
            <w:pPr>
              <w:spacing w:before="120"/>
              <w:rPr>
                <w:rFonts w:ascii="Times" w:hAnsi="Times" w:cs="Times"/>
                <w:sz w:val="18"/>
                <w:szCs w:val="18"/>
              </w:rPr>
            </w:pPr>
            <w:r w:rsidRPr="00956495">
              <w:rPr>
                <w:rFonts w:ascii="Times" w:hAnsi="Times" w:cs="Times"/>
                <w:sz w:val="18"/>
                <w:szCs w:val="18"/>
              </w:rPr>
              <w:t>An Inoperative Placard will be displayed in a prominent position to be seen by flight crew and will be noted on ADLS.</w:t>
            </w:r>
          </w:p>
        </w:tc>
      </w:tr>
    </w:tbl>
    <w:p w:rsidR="00AC661C" w:rsidRDefault="00AC661C" w:rsidP="00EA538C">
      <w:pPr>
        <w:jc w:val="center"/>
        <w:rPr>
          <w:sz w:val="22"/>
          <w:szCs w:val="22"/>
        </w:rPr>
        <w:sectPr w:rsidR="00AC661C" w:rsidSect="00EA538C">
          <w:headerReference w:type="default" r:id="rId12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50"/>
        <w:gridCol w:w="2870"/>
        <w:gridCol w:w="2520"/>
        <w:gridCol w:w="2340"/>
      </w:tblGrid>
      <w:tr w:rsidR="00AC661C" w:rsidRPr="00093A32" w:rsidTr="00C06E08">
        <w:trPr>
          <w:cantSplit/>
        </w:trPr>
        <w:tc>
          <w:tcPr>
            <w:tcW w:w="2330" w:type="dxa"/>
            <w:tcBorders>
              <w:top w:val="single" w:sz="4" w:space="0" w:color="auto"/>
              <w:left w:val="single" w:sz="6" w:space="0" w:color="auto"/>
            </w:tcBorders>
          </w:tcPr>
          <w:p w:rsidR="00AC661C" w:rsidRPr="00093A32" w:rsidRDefault="00455772" w:rsidP="00C06E08">
            <w:pPr>
              <w:tabs>
                <w:tab w:val="left" w:pos="440"/>
                <w:tab w:val="left" w:pos="2600"/>
              </w:tabs>
              <w:rPr>
                <w:sz w:val="18"/>
                <w:szCs w:val="18"/>
              </w:rPr>
            </w:pPr>
            <w:r w:rsidRPr="00093A32">
              <w:rPr>
                <w:sz w:val="18"/>
                <w:szCs w:val="18"/>
              </w:rPr>
              <w:lastRenderedPageBreak/>
              <w:t>7</w:t>
            </w:r>
            <w:r w:rsidR="00AC661C" w:rsidRPr="00093A32">
              <w:rPr>
                <w:sz w:val="18"/>
                <w:szCs w:val="18"/>
              </w:rPr>
              <w:t>.</w:t>
            </w:r>
            <w:r w:rsidR="00AC661C" w:rsidRPr="00093A32">
              <w:rPr>
                <w:sz w:val="18"/>
                <w:szCs w:val="18"/>
              </w:rPr>
              <w:tab/>
              <w:t>Cowl Anti-Ice</w:t>
            </w:r>
          </w:p>
          <w:p w:rsidR="00AC661C" w:rsidRPr="00093A32" w:rsidRDefault="00AC661C" w:rsidP="00C06E08">
            <w:pPr>
              <w:tabs>
                <w:tab w:val="left" w:pos="440"/>
                <w:tab w:val="left" w:pos="2600"/>
              </w:tabs>
              <w:ind w:left="80"/>
              <w:rPr>
                <w:sz w:val="18"/>
                <w:szCs w:val="18"/>
              </w:rPr>
            </w:pPr>
            <w:r w:rsidRPr="00093A32">
              <w:rPr>
                <w:sz w:val="18"/>
                <w:szCs w:val="18"/>
              </w:rPr>
              <w:tab/>
              <w:t>Systems</w:t>
            </w:r>
          </w:p>
        </w:tc>
        <w:tc>
          <w:tcPr>
            <w:tcW w:w="450" w:type="dxa"/>
            <w:tcBorders>
              <w:top w:val="single" w:sz="4" w:space="0" w:color="auto"/>
              <w:right w:val="single" w:sz="4" w:space="0" w:color="auto"/>
            </w:tcBorders>
          </w:tcPr>
          <w:p w:rsidR="00AC661C" w:rsidRPr="00093A32" w:rsidRDefault="00AC661C" w:rsidP="00C06E08">
            <w:pPr>
              <w:tabs>
                <w:tab w:val="left" w:pos="360"/>
              </w:tabs>
              <w:rPr>
                <w:sz w:val="18"/>
                <w:szCs w:val="18"/>
              </w:rPr>
            </w:pPr>
            <w:r w:rsidRPr="00093A32">
              <w:rPr>
                <w:sz w:val="18"/>
                <w:szCs w:val="18"/>
              </w:rPr>
              <w:t>C</w:t>
            </w:r>
          </w:p>
        </w:tc>
        <w:tc>
          <w:tcPr>
            <w:tcW w:w="360" w:type="dxa"/>
            <w:tcBorders>
              <w:top w:val="single" w:sz="4" w:space="0" w:color="auto"/>
              <w:left w:val="single" w:sz="4" w:space="0" w:color="auto"/>
              <w:right w:val="single" w:sz="6" w:space="0" w:color="auto"/>
            </w:tcBorders>
          </w:tcPr>
          <w:p w:rsidR="00AC661C" w:rsidRPr="00093A32" w:rsidRDefault="00AC661C" w:rsidP="00C06E08">
            <w:pPr>
              <w:tabs>
                <w:tab w:val="left" w:pos="360"/>
              </w:tabs>
              <w:rPr>
                <w:sz w:val="18"/>
                <w:szCs w:val="18"/>
              </w:rPr>
            </w:pPr>
            <w:r w:rsidRPr="00093A32">
              <w:rPr>
                <w:sz w:val="18"/>
                <w:szCs w:val="18"/>
              </w:rPr>
              <w:t>2</w:t>
            </w:r>
          </w:p>
        </w:tc>
        <w:tc>
          <w:tcPr>
            <w:tcW w:w="360" w:type="dxa"/>
            <w:tcBorders>
              <w:top w:val="single" w:sz="4" w:space="0" w:color="auto"/>
            </w:tcBorders>
          </w:tcPr>
          <w:p w:rsidR="00AC661C" w:rsidRPr="00093A32" w:rsidRDefault="00AC661C" w:rsidP="00C06E08">
            <w:pPr>
              <w:tabs>
                <w:tab w:val="left" w:pos="360"/>
              </w:tabs>
              <w:rPr>
                <w:sz w:val="18"/>
                <w:szCs w:val="18"/>
              </w:rPr>
            </w:pPr>
            <w:r w:rsidRPr="00093A32">
              <w:rPr>
                <w:sz w:val="18"/>
                <w:szCs w:val="18"/>
              </w:rPr>
              <w:t>0</w:t>
            </w:r>
          </w:p>
        </w:tc>
        <w:tc>
          <w:tcPr>
            <w:tcW w:w="3250" w:type="dxa"/>
            <w:tcBorders>
              <w:top w:val="single" w:sz="4" w:space="0" w:color="auto"/>
              <w:left w:val="single" w:sz="6" w:space="0" w:color="auto"/>
              <w:right w:val="single" w:sz="6" w:space="0" w:color="auto"/>
            </w:tcBorders>
          </w:tcPr>
          <w:p w:rsidR="00AC661C" w:rsidRPr="00093A32" w:rsidRDefault="00AC661C" w:rsidP="00C06E08">
            <w:pPr>
              <w:pStyle w:val="BodyText"/>
              <w:spacing w:before="0"/>
              <w:rPr>
                <w:rFonts w:ascii="Times New Roman" w:hAnsi="Times New Roman" w:cs="Times New Roman"/>
              </w:rPr>
            </w:pPr>
            <w:r w:rsidRPr="00093A32">
              <w:rPr>
                <w:rFonts w:ascii="Times New Roman" w:hAnsi="Times New Roman" w:cs="Times New Roman"/>
              </w:rPr>
              <w:t>(M) Except for ER operations, may be inoperative provided:</w:t>
            </w:r>
          </w:p>
          <w:p w:rsidR="00AC661C" w:rsidRPr="00093A32" w:rsidRDefault="00AC661C" w:rsidP="00C06E08">
            <w:pPr>
              <w:ind w:left="460" w:hanging="360"/>
              <w:rPr>
                <w:sz w:val="18"/>
                <w:szCs w:val="18"/>
              </w:rPr>
            </w:pPr>
            <w:r w:rsidRPr="00093A32">
              <w:rPr>
                <w:sz w:val="18"/>
                <w:szCs w:val="18"/>
              </w:rPr>
              <w:t>a)</w:t>
            </w:r>
            <w:r w:rsidRPr="00093A32">
              <w:rPr>
                <w:sz w:val="18"/>
                <w:szCs w:val="18"/>
              </w:rPr>
              <w:tab/>
              <w:t>Affected Valve(s) are verified CLOSED, and</w:t>
            </w:r>
          </w:p>
          <w:p w:rsidR="00AC661C" w:rsidRPr="00093A32" w:rsidRDefault="00AC661C" w:rsidP="00C06E08">
            <w:pPr>
              <w:ind w:left="460" w:hanging="360"/>
              <w:rPr>
                <w:sz w:val="18"/>
                <w:szCs w:val="18"/>
              </w:rPr>
            </w:pPr>
            <w:r w:rsidRPr="00093A32">
              <w:rPr>
                <w:sz w:val="18"/>
                <w:szCs w:val="18"/>
              </w:rPr>
              <w:t>b)</w:t>
            </w:r>
            <w:r w:rsidRPr="00093A32">
              <w:rPr>
                <w:sz w:val="18"/>
                <w:szCs w:val="18"/>
              </w:rPr>
              <w:tab/>
              <w:t>Airplane is not operated in known or forecast icing conditions.</w:t>
            </w:r>
          </w:p>
        </w:tc>
        <w:tc>
          <w:tcPr>
            <w:tcW w:w="2870" w:type="dxa"/>
            <w:tcBorders>
              <w:top w:val="single" w:sz="4" w:space="0" w:color="auto"/>
              <w:right w:val="single" w:sz="6" w:space="0" w:color="auto"/>
            </w:tcBorders>
          </w:tcPr>
          <w:p w:rsidR="00AC661C" w:rsidRPr="00093A32" w:rsidRDefault="00AC661C" w:rsidP="00C06E08">
            <w:pPr>
              <w:autoSpaceDE w:val="0"/>
              <w:autoSpaceDN w:val="0"/>
              <w:adjustRightInd w:val="0"/>
              <w:rPr>
                <w:sz w:val="18"/>
                <w:szCs w:val="18"/>
              </w:rPr>
            </w:pPr>
            <w:r w:rsidRPr="00093A32">
              <w:rPr>
                <w:sz w:val="18"/>
                <w:szCs w:val="18"/>
              </w:rPr>
              <w:t xml:space="preserve">Maintenance will ensure affected </w:t>
            </w:r>
            <w:r w:rsidRPr="00093A32">
              <w:rPr>
                <w:bCs/>
                <w:sz w:val="18"/>
                <w:szCs w:val="18"/>
              </w:rPr>
              <w:t xml:space="preserve">Cowl Anti-Ice Valve(s) is/are verified closed IAW RR EMM, task </w:t>
            </w:r>
            <w:r w:rsidRPr="00093A32">
              <w:rPr>
                <w:sz w:val="18"/>
                <w:szCs w:val="18"/>
              </w:rPr>
              <w:t># 30-21-01-040-801.</w:t>
            </w:r>
          </w:p>
          <w:p w:rsidR="00AC661C" w:rsidRPr="00093A32" w:rsidRDefault="00AC661C" w:rsidP="00C06E08">
            <w:pPr>
              <w:pStyle w:val="BodyText"/>
              <w:spacing w:before="0"/>
              <w:rPr>
                <w:rFonts w:ascii="Times New Roman" w:hAnsi="Times New Roman" w:cs="Times New Roman"/>
              </w:rPr>
            </w:pPr>
            <w:r w:rsidRPr="00093A32">
              <w:rPr>
                <w:rFonts w:ascii="Times New Roman" w:hAnsi="Times New Roman" w:cs="Times New Roman"/>
              </w:rPr>
              <w:t>Flight crew may accomplish this task if properly qualified and authorized.</w:t>
            </w:r>
          </w:p>
        </w:tc>
        <w:tc>
          <w:tcPr>
            <w:tcW w:w="2520" w:type="dxa"/>
            <w:tcBorders>
              <w:top w:val="single" w:sz="4" w:space="0" w:color="auto"/>
              <w:right w:val="single" w:sz="6" w:space="0" w:color="auto"/>
            </w:tcBorders>
          </w:tcPr>
          <w:p w:rsidR="00AC661C" w:rsidRPr="00093A32" w:rsidRDefault="00AC661C" w:rsidP="00C06E08">
            <w:pPr>
              <w:rPr>
                <w:sz w:val="18"/>
                <w:szCs w:val="18"/>
              </w:rPr>
            </w:pPr>
            <w:r w:rsidRPr="00093A32">
              <w:rPr>
                <w:sz w:val="18"/>
                <w:szCs w:val="18"/>
              </w:rPr>
              <w:t>None required.</w:t>
            </w:r>
          </w:p>
        </w:tc>
        <w:tc>
          <w:tcPr>
            <w:tcW w:w="2340" w:type="dxa"/>
            <w:tcBorders>
              <w:top w:val="single" w:sz="4" w:space="0" w:color="auto"/>
              <w:right w:val="single" w:sz="6" w:space="0" w:color="auto"/>
            </w:tcBorders>
          </w:tcPr>
          <w:p w:rsidR="00AC661C" w:rsidRPr="00093A32" w:rsidRDefault="00AC661C" w:rsidP="00C06E08">
            <w:pPr>
              <w:rPr>
                <w:sz w:val="18"/>
                <w:szCs w:val="18"/>
              </w:rPr>
            </w:pPr>
            <w:r w:rsidRPr="00093A32">
              <w:rPr>
                <w:sz w:val="18"/>
                <w:szCs w:val="18"/>
              </w:rPr>
              <w:t xml:space="preserve">An Inoperative Placard will be placed on or next to affected </w:t>
            </w:r>
            <w:r w:rsidRPr="00093A32">
              <w:rPr>
                <w:bCs/>
                <w:sz w:val="18"/>
                <w:szCs w:val="18"/>
              </w:rPr>
              <w:t>Cowl Anti-Ice Switch</w:t>
            </w:r>
            <w:r w:rsidRPr="00093A32">
              <w:rPr>
                <w:sz w:val="18"/>
                <w:szCs w:val="18"/>
              </w:rPr>
              <w:t xml:space="preserve"> indicting valve position and will be noted on ADLS.</w:t>
            </w:r>
          </w:p>
        </w:tc>
      </w:tr>
      <w:tr w:rsidR="00AC661C" w:rsidRPr="00093A32" w:rsidTr="00C06E08">
        <w:trPr>
          <w:cantSplit/>
        </w:trPr>
        <w:tc>
          <w:tcPr>
            <w:tcW w:w="2330" w:type="dxa"/>
            <w:tcBorders>
              <w:left w:val="single" w:sz="6" w:space="0" w:color="auto"/>
            </w:tcBorders>
          </w:tcPr>
          <w:p w:rsidR="00AC661C" w:rsidRPr="00093A32" w:rsidRDefault="00AC661C" w:rsidP="00C06E08">
            <w:pPr>
              <w:tabs>
                <w:tab w:val="left" w:pos="440"/>
                <w:tab w:val="left" w:pos="2600"/>
              </w:tabs>
              <w:spacing w:before="120"/>
              <w:rPr>
                <w:sz w:val="18"/>
                <w:szCs w:val="18"/>
              </w:rPr>
            </w:pPr>
          </w:p>
        </w:tc>
        <w:tc>
          <w:tcPr>
            <w:tcW w:w="450" w:type="dxa"/>
            <w:tcBorders>
              <w:right w:val="single" w:sz="4" w:space="0" w:color="auto"/>
            </w:tcBorders>
          </w:tcPr>
          <w:p w:rsidR="00AC661C" w:rsidRPr="00093A32" w:rsidRDefault="00AC661C" w:rsidP="00C06E08">
            <w:pPr>
              <w:tabs>
                <w:tab w:val="left" w:pos="360"/>
              </w:tabs>
              <w:spacing w:before="120"/>
              <w:rPr>
                <w:sz w:val="18"/>
                <w:szCs w:val="18"/>
              </w:rPr>
            </w:pPr>
            <w:r w:rsidRPr="00093A32">
              <w:rPr>
                <w:sz w:val="18"/>
                <w:szCs w:val="18"/>
              </w:rPr>
              <w:t>C</w:t>
            </w:r>
          </w:p>
        </w:tc>
        <w:tc>
          <w:tcPr>
            <w:tcW w:w="360" w:type="dxa"/>
            <w:tcBorders>
              <w:left w:val="single" w:sz="4" w:space="0" w:color="auto"/>
              <w:right w:val="single" w:sz="6" w:space="0" w:color="auto"/>
            </w:tcBorders>
          </w:tcPr>
          <w:p w:rsidR="00AC661C" w:rsidRPr="00093A32" w:rsidRDefault="00AC661C" w:rsidP="00C06E08">
            <w:pPr>
              <w:tabs>
                <w:tab w:val="left" w:pos="360"/>
              </w:tabs>
              <w:spacing w:before="120"/>
              <w:rPr>
                <w:sz w:val="18"/>
                <w:szCs w:val="18"/>
              </w:rPr>
            </w:pPr>
            <w:r w:rsidRPr="00093A32">
              <w:rPr>
                <w:sz w:val="18"/>
                <w:szCs w:val="18"/>
              </w:rPr>
              <w:t>2</w:t>
            </w:r>
          </w:p>
        </w:tc>
        <w:tc>
          <w:tcPr>
            <w:tcW w:w="360" w:type="dxa"/>
          </w:tcPr>
          <w:p w:rsidR="00AC661C" w:rsidRPr="00093A32" w:rsidRDefault="00AC661C" w:rsidP="00C06E08">
            <w:pPr>
              <w:tabs>
                <w:tab w:val="left" w:pos="360"/>
              </w:tabs>
              <w:spacing w:before="120"/>
              <w:rPr>
                <w:sz w:val="18"/>
                <w:szCs w:val="18"/>
              </w:rPr>
            </w:pPr>
            <w:r w:rsidRPr="00093A32">
              <w:rPr>
                <w:sz w:val="18"/>
                <w:szCs w:val="18"/>
              </w:rPr>
              <w:t>1</w:t>
            </w:r>
          </w:p>
        </w:tc>
        <w:tc>
          <w:tcPr>
            <w:tcW w:w="3250" w:type="dxa"/>
            <w:tcBorders>
              <w:left w:val="single" w:sz="6" w:space="0" w:color="auto"/>
              <w:right w:val="single" w:sz="6" w:space="0" w:color="auto"/>
            </w:tcBorders>
          </w:tcPr>
          <w:p w:rsidR="00AC661C" w:rsidRPr="00093A32" w:rsidRDefault="00AC661C" w:rsidP="00C06E08">
            <w:pPr>
              <w:pStyle w:val="BodyText"/>
              <w:rPr>
                <w:rFonts w:ascii="Times New Roman" w:hAnsi="Times New Roman" w:cs="Times New Roman"/>
              </w:rPr>
            </w:pPr>
            <w:r w:rsidRPr="00093A32">
              <w:rPr>
                <w:rFonts w:ascii="Times New Roman" w:hAnsi="Times New Roman" w:cs="Times New Roman"/>
              </w:rPr>
              <w:t>(M) May be inoperative provided:</w:t>
            </w:r>
          </w:p>
          <w:p w:rsidR="00AC661C" w:rsidRPr="00093A32" w:rsidRDefault="00AC661C" w:rsidP="00C06E08">
            <w:pPr>
              <w:ind w:left="460" w:hanging="360"/>
              <w:rPr>
                <w:sz w:val="18"/>
                <w:szCs w:val="18"/>
              </w:rPr>
            </w:pPr>
            <w:r w:rsidRPr="00093A32">
              <w:rPr>
                <w:sz w:val="18"/>
                <w:szCs w:val="18"/>
              </w:rPr>
              <w:t>a)</w:t>
            </w:r>
            <w:r w:rsidRPr="00093A32">
              <w:rPr>
                <w:sz w:val="18"/>
                <w:szCs w:val="18"/>
              </w:rPr>
              <w:tab/>
              <w:t xml:space="preserve">Affected Valve is </w:t>
            </w:r>
            <w:r w:rsidR="009633B7" w:rsidRPr="00093A32">
              <w:rPr>
                <w:sz w:val="18"/>
                <w:szCs w:val="18"/>
              </w:rPr>
              <w:t>verified</w:t>
            </w:r>
            <w:r w:rsidRPr="00093A32">
              <w:rPr>
                <w:sz w:val="18"/>
                <w:szCs w:val="18"/>
              </w:rPr>
              <w:t xml:space="preserve"> OPEN,</w:t>
            </w:r>
          </w:p>
          <w:p w:rsidR="00AC661C" w:rsidRPr="00093A32" w:rsidRDefault="00AC661C" w:rsidP="00C06E08">
            <w:pPr>
              <w:ind w:left="460" w:hanging="360"/>
              <w:rPr>
                <w:sz w:val="18"/>
                <w:szCs w:val="18"/>
              </w:rPr>
            </w:pPr>
            <w:r w:rsidRPr="00093A32">
              <w:rPr>
                <w:sz w:val="18"/>
                <w:szCs w:val="18"/>
              </w:rPr>
              <w:t>b)</w:t>
            </w:r>
            <w:r w:rsidRPr="00093A32">
              <w:rPr>
                <w:sz w:val="18"/>
                <w:szCs w:val="18"/>
              </w:rPr>
              <w:tab/>
              <w:t xml:space="preserve">All components of both HP Bleed Air Systems are operative, </w:t>
            </w:r>
          </w:p>
          <w:p w:rsidR="00AC661C" w:rsidRPr="00093A32" w:rsidRDefault="00AC661C" w:rsidP="003868A5">
            <w:pPr>
              <w:numPr>
                <w:ilvl w:val="0"/>
                <w:numId w:val="24"/>
              </w:numPr>
              <w:tabs>
                <w:tab w:val="clear" w:pos="740"/>
                <w:tab w:val="num" w:pos="460"/>
              </w:tabs>
              <w:ind w:left="460"/>
              <w:rPr>
                <w:sz w:val="18"/>
                <w:szCs w:val="18"/>
              </w:rPr>
            </w:pPr>
            <w:r w:rsidRPr="00093A32">
              <w:rPr>
                <w:sz w:val="18"/>
                <w:szCs w:val="18"/>
              </w:rPr>
              <w:t>Both Environmental Control System (ECS) Packs are operative,</w:t>
            </w:r>
          </w:p>
          <w:p w:rsidR="00AC661C" w:rsidRPr="00093A32" w:rsidRDefault="00AC661C" w:rsidP="00AC661C">
            <w:pPr>
              <w:pStyle w:val="BodyTextIndent3"/>
              <w:spacing w:after="0"/>
              <w:ind w:left="461" w:hanging="360"/>
              <w:rPr>
                <w:sz w:val="18"/>
                <w:szCs w:val="18"/>
              </w:rPr>
            </w:pPr>
            <w:r w:rsidRPr="00093A32">
              <w:rPr>
                <w:sz w:val="18"/>
                <w:szCs w:val="18"/>
              </w:rPr>
              <w:t>d)</w:t>
            </w:r>
            <w:r w:rsidRPr="00093A32">
              <w:rPr>
                <w:sz w:val="18"/>
                <w:szCs w:val="18"/>
              </w:rPr>
              <w:tab/>
              <w:t>Performance Computer is initialized with COWL ANTI-ICE selected ON for either takeoff or landing when COWL ANTI-ICE valve is pressurized, and</w:t>
            </w:r>
          </w:p>
          <w:p w:rsidR="00AC661C" w:rsidRPr="00093A32" w:rsidRDefault="00AC661C" w:rsidP="00C06E08">
            <w:pPr>
              <w:ind w:left="460" w:hanging="360"/>
              <w:rPr>
                <w:sz w:val="18"/>
                <w:szCs w:val="18"/>
              </w:rPr>
            </w:pPr>
            <w:r w:rsidRPr="00093A32">
              <w:rPr>
                <w:sz w:val="18"/>
                <w:szCs w:val="18"/>
              </w:rPr>
              <w:t>e)</w:t>
            </w:r>
            <w:r w:rsidRPr="00093A32">
              <w:rPr>
                <w:sz w:val="18"/>
                <w:szCs w:val="18"/>
              </w:rPr>
              <w:tab/>
              <w:t>Airplane is operated in accordance with AFM Limitations and Performance.</w:t>
            </w:r>
          </w:p>
        </w:tc>
        <w:tc>
          <w:tcPr>
            <w:tcW w:w="2870" w:type="dxa"/>
            <w:tcBorders>
              <w:right w:val="single" w:sz="6" w:space="0" w:color="auto"/>
            </w:tcBorders>
          </w:tcPr>
          <w:p w:rsidR="00AC661C" w:rsidRPr="00093A32" w:rsidRDefault="00AC661C" w:rsidP="00C06E08">
            <w:pPr>
              <w:pStyle w:val="BodyText"/>
              <w:rPr>
                <w:rFonts w:ascii="Times New Roman" w:hAnsi="Times New Roman" w:cs="Times New Roman"/>
              </w:rPr>
            </w:pPr>
            <w:r w:rsidRPr="00093A32">
              <w:rPr>
                <w:rFonts w:ascii="Times New Roman" w:hAnsi="Times New Roman" w:cs="Times New Roman"/>
              </w:rPr>
              <w:t>Maintenance will ensure:</w:t>
            </w:r>
          </w:p>
          <w:p w:rsidR="00AC661C" w:rsidRPr="00093A32" w:rsidRDefault="00AC661C" w:rsidP="003868A5">
            <w:pPr>
              <w:numPr>
                <w:ilvl w:val="0"/>
                <w:numId w:val="25"/>
              </w:numPr>
              <w:ind w:hanging="270"/>
              <w:rPr>
                <w:sz w:val="18"/>
                <w:szCs w:val="18"/>
              </w:rPr>
            </w:pPr>
            <w:r w:rsidRPr="00093A32">
              <w:rPr>
                <w:bCs/>
                <w:sz w:val="18"/>
                <w:szCs w:val="18"/>
              </w:rPr>
              <w:t>BOTH HP Bleed Air Systems</w:t>
            </w:r>
            <w:r w:rsidRPr="00093A32">
              <w:rPr>
                <w:sz w:val="18"/>
                <w:szCs w:val="18"/>
              </w:rPr>
              <w:t xml:space="preserve"> and </w:t>
            </w:r>
            <w:r w:rsidRPr="00093A32">
              <w:rPr>
                <w:bCs/>
                <w:sz w:val="18"/>
                <w:szCs w:val="18"/>
              </w:rPr>
              <w:t>BOTH Environmental Control System (ECS) Packs</w:t>
            </w:r>
            <w:r w:rsidRPr="00093A32">
              <w:rPr>
                <w:sz w:val="18"/>
                <w:szCs w:val="18"/>
              </w:rPr>
              <w:t xml:space="preserve"> are operative.</w:t>
            </w:r>
          </w:p>
          <w:p w:rsidR="00AC661C" w:rsidRPr="00093A32" w:rsidRDefault="00AC661C" w:rsidP="003868A5">
            <w:pPr>
              <w:numPr>
                <w:ilvl w:val="0"/>
                <w:numId w:val="25"/>
              </w:numPr>
              <w:ind w:hanging="270"/>
              <w:rPr>
                <w:sz w:val="18"/>
                <w:szCs w:val="18"/>
              </w:rPr>
            </w:pPr>
            <w:r w:rsidRPr="00093A32">
              <w:rPr>
                <w:sz w:val="18"/>
                <w:szCs w:val="18"/>
              </w:rPr>
              <w:t xml:space="preserve">Select the affected </w:t>
            </w:r>
            <w:r w:rsidRPr="00093A32">
              <w:rPr>
                <w:bCs/>
                <w:sz w:val="18"/>
                <w:szCs w:val="18"/>
              </w:rPr>
              <w:t xml:space="preserve">Cowl Anti-Ice </w:t>
            </w:r>
            <w:r w:rsidRPr="00093A32">
              <w:rPr>
                <w:sz w:val="18"/>
                <w:szCs w:val="18"/>
              </w:rPr>
              <w:t xml:space="preserve">switch ON and ensure that the affected valve circuit breaker is pulled or in the OPEN position. </w:t>
            </w:r>
            <w:r w:rsidR="00770E17" w:rsidRPr="00093A32">
              <w:rPr>
                <w:sz w:val="18"/>
                <w:szCs w:val="18"/>
              </w:rPr>
              <w:t xml:space="preserve">Refer to </w:t>
            </w:r>
            <w:r w:rsidRPr="00093A32">
              <w:rPr>
                <w:bCs/>
                <w:sz w:val="18"/>
                <w:szCs w:val="18"/>
              </w:rPr>
              <w:t>AMM, chapter 21-21-00, 30-21-</w:t>
            </w:r>
            <w:r w:rsidR="00BB0CF3" w:rsidRPr="00093A32">
              <w:rPr>
                <w:bCs/>
                <w:sz w:val="18"/>
                <w:szCs w:val="18"/>
              </w:rPr>
              <w:t>01</w:t>
            </w:r>
            <w:r w:rsidRPr="00093A32">
              <w:rPr>
                <w:sz w:val="18"/>
                <w:szCs w:val="18"/>
              </w:rPr>
              <w:t xml:space="preserve"> and </w:t>
            </w:r>
            <w:r w:rsidRPr="00093A32">
              <w:rPr>
                <w:bCs/>
                <w:sz w:val="18"/>
                <w:szCs w:val="18"/>
              </w:rPr>
              <w:t>36-</w:t>
            </w:r>
            <w:r w:rsidR="00BB0CF3" w:rsidRPr="00093A32">
              <w:rPr>
                <w:bCs/>
                <w:sz w:val="18"/>
                <w:szCs w:val="18"/>
              </w:rPr>
              <w:t>12</w:t>
            </w:r>
            <w:r w:rsidRPr="00093A32">
              <w:rPr>
                <w:bCs/>
                <w:sz w:val="18"/>
                <w:szCs w:val="18"/>
              </w:rPr>
              <w:t>-00.</w:t>
            </w:r>
          </w:p>
          <w:p w:rsidR="00AC661C" w:rsidRPr="00093A32" w:rsidRDefault="00AC661C" w:rsidP="00C06E08">
            <w:pPr>
              <w:spacing w:before="120"/>
              <w:rPr>
                <w:sz w:val="18"/>
                <w:szCs w:val="18"/>
              </w:rPr>
            </w:pPr>
            <w:r w:rsidRPr="00093A32">
              <w:rPr>
                <w:sz w:val="18"/>
                <w:szCs w:val="18"/>
              </w:rPr>
              <w:t>Flight crew may accomplish this task if properly qualified and authorized.</w:t>
            </w:r>
          </w:p>
        </w:tc>
        <w:tc>
          <w:tcPr>
            <w:tcW w:w="2520" w:type="dxa"/>
            <w:tcBorders>
              <w:right w:val="single" w:sz="6" w:space="0" w:color="auto"/>
            </w:tcBorders>
          </w:tcPr>
          <w:p w:rsidR="00AC661C" w:rsidRPr="00093A32" w:rsidRDefault="00AC661C" w:rsidP="00C06E08">
            <w:pPr>
              <w:spacing w:before="120"/>
              <w:rPr>
                <w:sz w:val="18"/>
                <w:szCs w:val="18"/>
              </w:rPr>
            </w:pPr>
            <w:r w:rsidRPr="00093A32">
              <w:rPr>
                <w:sz w:val="18"/>
                <w:szCs w:val="18"/>
              </w:rPr>
              <w:t>None required.</w:t>
            </w:r>
          </w:p>
        </w:tc>
        <w:tc>
          <w:tcPr>
            <w:tcW w:w="2340" w:type="dxa"/>
            <w:tcBorders>
              <w:right w:val="single" w:sz="6" w:space="0" w:color="auto"/>
            </w:tcBorders>
          </w:tcPr>
          <w:p w:rsidR="00AC661C" w:rsidRPr="00093A32" w:rsidRDefault="00AC661C" w:rsidP="00C06E08">
            <w:pPr>
              <w:spacing w:before="120"/>
              <w:rPr>
                <w:sz w:val="18"/>
                <w:szCs w:val="18"/>
              </w:rPr>
            </w:pPr>
            <w:r w:rsidRPr="00093A32">
              <w:rPr>
                <w:sz w:val="18"/>
                <w:szCs w:val="18"/>
              </w:rPr>
              <w:t xml:space="preserve">An Inoperative Placard will be placed on or next to affected </w:t>
            </w:r>
            <w:r w:rsidRPr="00093A32">
              <w:rPr>
                <w:bCs/>
                <w:sz w:val="18"/>
                <w:szCs w:val="18"/>
              </w:rPr>
              <w:t>Cowl Anti-Ice Switch</w:t>
            </w:r>
            <w:r w:rsidRPr="00093A32">
              <w:rPr>
                <w:sz w:val="18"/>
                <w:szCs w:val="18"/>
              </w:rPr>
              <w:t xml:space="preserve"> indicting valve position and will be noted on ADLS.</w:t>
            </w:r>
          </w:p>
        </w:tc>
      </w:tr>
      <w:tr w:rsidR="00AC661C" w:rsidRPr="00093A32" w:rsidTr="00C06E08">
        <w:trPr>
          <w:cantSplit/>
        </w:trPr>
        <w:tc>
          <w:tcPr>
            <w:tcW w:w="2330" w:type="dxa"/>
            <w:tcBorders>
              <w:left w:val="single" w:sz="6" w:space="0" w:color="auto"/>
              <w:bottom w:val="single" w:sz="6" w:space="0" w:color="auto"/>
            </w:tcBorders>
          </w:tcPr>
          <w:p w:rsidR="00AC661C" w:rsidRPr="00093A32" w:rsidRDefault="00AC661C" w:rsidP="00C06E08">
            <w:pPr>
              <w:tabs>
                <w:tab w:val="left" w:pos="720"/>
                <w:tab w:val="left" w:pos="2600"/>
              </w:tabs>
              <w:spacing w:before="120"/>
              <w:ind w:left="446" w:hanging="446"/>
              <w:rPr>
                <w:sz w:val="18"/>
                <w:szCs w:val="18"/>
              </w:rPr>
            </w:pPr>
            <w:r w:rsidRPr="00093A32">
              <w:rPr>
                <w:sz w:val="18"/>
                <w:szCs w:val="18"/>
              </w:rPr>
              <w:tab/>
              <w:t>1)</w:t>
            </w:r>
            <w:r w:rsidRPr="00093A32">
              <w:rPr>
                <w:sz w:val="18"/>
                <w:szCs w:val="18"/>
              </w:rPr>
              <w:tab/>
              <w:t>Automatic</w:t>
            </w:r>
          </w:p>
          <w:p w:rsidR="00AC661C" w:rsidRPr="00093A32" w:rsidRDefault="00AC661C" w:rsidP="00C06E08">
            <w:pPr>
              <w:tabs>
                <w:tab w:val="left" w:pos="720"/>
                <w:tab w:val="left" w:pos="2600"/>
              </w:tabs>
              <w:ind w:left="446" w:hanging="446"/>
              <w:rPr>
                <w:sz w:val="18"/>
                <w:szCs w:val="18"/>
              </w:rPr>
            </w:pPr>
            <w:r w:rsidRPr="00093A32">
              <w:rPr>
                <w:sz w:val="18"/>
                <w:szCs w:val="18"/>
              </w:rPr>
              <w:tab/>
            </w:r>
            <w:r w:rsidRPr="00093A32">
              <w:rPr>
                <w:sz w:val="18"/>
                <w:szCs w:val="18"/>
              </w:rPr>
              <w:tab/>
              <w:t>Functions</w:t>
            </w:r>
          </w:p>
        </w:tc>
        <w:tc>
          <w:tcPr>
            <w:tcW w:w="450" w:type="dxa"/>
            <w:tcBorders>
              <w:bottom w:val="single" w:sz="6" w:space="0" w:color="auto"/>
              <w:right w:val="single" w:sz="4" w:space="0" w:color="auto"/>
            </w:tcBorders>
          </w:tcPr>
          <w:p w:rsidR="00AC661C" w:rsidRPr="00093A32" w:rsidRDefault="00AC661C" w:rsidP="00C06E08">
            <w:pPr>
              <w:tabs>
                <w:tab w:val="left" w:pos="360"/>
              </w:tabs>
              <w:spacing w:before="120"/>
              <w:rPr>
                <w:sz w:val="18"/>
                <w:szCs w:val="18"/>
              </w:rPr>
            </w:pPr>
            <w:r w:rsidRPr="00093A32">
              <w:rPr>
                <w:sz w:val="18"/>
                <w:szCs w:val="18"/>
              </w:rPr>
              <w:t>C</w:t>
            </w:r>
          </w:p>
        </w:tc>
        <w:tc>
          <w:tcPr>
            <w:tcW w:w="360" w:type="dxa"/>
            <w:tcBorders>
              <w:left w:val="single" w:sz="4" w:space="0" w:color="auto"/>
              <w:bottom w:val="single" w:sz="6" w:space="0" w:color="auto"/>
              <w:right w:val="single" w:sz="6" w:space="0" w:color="auto"/>
            </w:tcBorders>
          </w:tcPr>
          <w:p w:rsidR="00AC661C" w:rsidRPr="00093A32" w:rsidRDefault="00AC661C" w:rsidP="00C06E08">
            <w:pPr>
              <w:tabs>
                <w:tab w:val="left" w:pos="360"/>
              </w:tabs>
              <w:spacing w:before="120"/>
              <w:rPr>
                <w:sz w:val="18"/>
                <w:szCs w:val="18"/>
              </w:rPr>
            </w:pPr>
            <w:r w:rsidRPr="00093A32">
              <w:rPr>
                <w:sz w:val="18"/>
                <w:szCs w:val="18"/>
              </w:rPr>
              <w:t>2</w:t>
            </w:r>
          </w:p>
        </w:tc>
        <w:tc>
          <w:tcPr>
            <w:tcW w:w="360" w:type="dxa"/>
            <w:tcBorders>
              <w:bottom w:val="single" w:sz="6" w:space="0" w:color="auto"/>
            </w:tcBorders>
          </w:tcPr>
          <w:p w:rsidR="00AC661C" w:rsidRPr="00093A32" w:rsidRDefault="00AC661C" w:rsidP="00C06E08">
            <w:pPr>
              <w:tabs>
                <w:tab w:val="left" w:pos="360"/>
              </w:tabs>
              <w:spacing w:before="120"/>
              <w:rPr>
                <w:sz w:val="18"/>
                <w:szCs w:val="18"/>
              </w:rPr>
            </w:pPr>
            <w:r w:rsidRPr="00093A32">
              <w:rPr>
                <w:sz w:val="18"/>
                <w:szCs w:val="18"/>
              </w:rPr>
              <w:t>0</w:t>
            </w:r>
          </w:p>
        </w:tc>
        <w:tc>
          <w:tcPr>
            <w:tcW w:w="3250" w:type="dxa"/>
            <w:tcBorders>
              <w:left w:val="single" w:sz="6" w:space="0" w:color="auto"/>
              <w:bottom w:val="single" w:sz="6" w:space="0" w:color="auto"/>
              <w:right w:val="single" w:sz="6" w:space="0" w:color="auto"/>
            </w:tcBorders>
          </w:tcPr>
          <w:p w:rsidR="00AC661C" w:rsidRPr="00093A32" w:rsidRDefault="00AC661C" w:rsidP="00C06E08">
            <w:pPr>
              <w:spacing w:before="120"/>
              <w:rPr>
                <w:sz w:val="18"/>
                <w:szCs w:val="18"/>
              </w:rPr>
            </w:pPr>
            <w:r w:rsidRPr="00093A32">
              <w:rPr>
                <w:sz w:val="18"/>
                <w:szCs w:val="18"/>
              </w:rPr>
              <w:t>May be inoperative provided airplane is operated in accordance with alternate AFM procedures.</w:t>
            </w:r>
          </w:p>
        </w:tc>
        <w:tc>
          <w:tcPr>
            <w:tcW w:w="2870" w:type="dxa"/>
            <w:tcBorders>
              <w:bottom w:val="single" w:sz="6" w:space="0" w:color="auto"/>
              <w:right w:val="single" w:sz="6" w:space="0" w:color="auto"/>
            </w:tcBorders>
          </w:tcPr>
          <w:p w:rsidR="00AC661C" w:rsidRPr="00093A32" w:rsidRDefault="00AC661C" w:rsidP="00C06E08">
            <w:pPr>
              <w:spacing w:before="120"/>
              <w:ind w:left="360" w:hanging="360"/>
              <w:rPr>
                <w:sz w:val="18"/>
                <w:szCs w:val="18"/>
              </w:rPr>
            </w:pPr>
            <w:r w:rsidRPr="00093A32">
              <w:rPr>
                <w:sz w:val="18"/>
                <w:szCs w:val="18"/>
              </w:rPr>
              <w:t>None required.</w:t>
            </w:r>
          </w:p>
        </w:tc>
        <w:tc>
          <w:tcPr>
            <w:tcW w:w="2520" w:type="dxa"/>
            <w:tcBorders>
              <w:bottom w:val="single" w:sz="6" w:space="0" w:color="auto"/>
              <w:right w:val="single" w:sz="6" w:space="0" w:color="auto"/>
            </w:tcBorders>
          </w:tcPr>
          <w:p w:rsidR="00AC661C" w:rsidRPr="00093A32" w:rsidRDefault="00AC661C" w:rsidP="00C06E08">
            <w:pPr>
              <w:spacing w:before="120"/>
              <w:rPr>
                <w:sz w:val="18"/>
                <w:szCs w:val="18"/>
              </w:rPr>
            </w:pPr>
            <w:r w:rsidRPr="00093A32">
              <w:rPr>
                <w:sz w:val="18"/>
                <w:szCs w:val="18"/>
              </w:rPr>
              <w:t>None required.</w:t>
            </w:r>
          </w:p>
        </w:tc>
        <w:tc>
          <w:tcPr>
            <w:tcW w:w="2340" w:type="dxa"/>
            <w:tcBorders>
              <w:bottom w:val="single" w:sz="6" w:space="0" w:color="auto"/>
              <w:right w:val="single" w:sz="6" w:space="0" w:color="auto"/>
            </w:tcBorders>
          </w:tcPr>
          <w:p w:rsidR="00AC661C" w:rsidRPr="00093A32" w:rsidRDefault="00AC661C" w:rsidP="00C06E08">
            <w:pPr>
              <w:spacing w:before="120" w:after="120"/>
              <w:rPr>
                <w:sz w:val="18"/>
                <w:szCs w:val="18"/>
              </w:rPr>
            </w:pPr>
            <w:r w:rsidRPr="00093A32">
              <w:rPr>
                <w:sz w:val="18"/>
                <w:szCs w:val="18"/>
              </w:rPr>
              <w:t>An Inoperative Placard will be displayed in a prominent position to be seen by flight crew and will be noted on ADLS.</w:t>
            </w:r>
          </w:p>
        </w:tc>
      </w:tr>
    </w:tbl>
    <w:p w:rsidR="00026930" w:rsidRDefault="00026930" w:rsidP="00EA538C">
      <w:pPr>
        <w:jc w:val="center"/>
        <w:rPr>
          <w:sz w:val="22"/>
          <w:szCs w:val="22"/>
        </w:rPr>
        <w:sectPr w:rsidR="00026930" w:rsidSect="00EA538C">
          <w:headerReference w:type="default" r:id="rId12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50"/>
        <w:gridCol w:w="360"/>
        <w:gridCol w:w="360"/>
        <w:gridCol w:w="3250"/>
        <w:gridCol w:w="2870"/>
        <w:gridCol w:w="2520"/>
        <w:gridCol w:w="2340"/>
      </w:tblGrid>
      <w:tr w:rsidR="00026930" w:rsidRPr="00876B4C" w:rsidTr="00C06E08">
        <w:trPr>
          <w:cantSplit/>
        </w:trPr>
        <w:tc>
          <w:tcPr>
            <w:tcW w:w="2330" w:type="dxa"/>
            <w:tcBorders>
              <w:top w:val="single" w:sz="4" w:space="0" w:color="auto"/>
              <w:left w:val="single" w:sz="6" w:space="0" w:color="auto"/>
            </w:tcBorders>
          </w:tcPr>
          <w:p w:rsidR="00026930" w:rsidRPr="00876B4C" w:rsidRDefault="00455772" w:rsidP="00C06E08">
            <w:pPr>
              <w:tabs>
                <w:tab w:val="left" w:pos="440"/>
                <w:tab w:val="left" w:pos="2600"/>
              </w:tabs>
              <w:rPr>
                <w:rFonts w:ascii="Times" w:hAnsi="Times" w:cs="Times"/>
                <w:sz w:val="18"/>
                <w:szCs w:val="18"/>
              </w:rPr>
            </w:pPr>
            <w:r>
              <w:rPr>
                <w:rFonts w:ascii="Times" w:hAnsi="Times" w:cs="Times"/>
                <w:sz w:val="18"/>
                <w:szCs w:val="18"/>
              </w:rPr>
              <w:lastRenderedPageBreak/>
              <w:t>8</w:t>
            </w:r>
            <w:r w:rsidR="00026930" w:rsidRPr="00876B4C">
              <w:rPr>
                <w:rFonts w:ascii="Times" w:hAnsi="Times" w:cs="Times"/>
                <w:sz w:val="18"/>
                <w:szCs w:val="18"/>
              </w:rPr>
              <w:t>.</w:t>
            </w:r>
            <w:r w:rsidR="00026930" w:rsidRPr="00876B4C">
              <w:rPr>
                <w:rFonts w:ascii="Times" w:hAnsi="Times" w:cs="Times"/>
                <w:sz w:val="18"/>
                <w:szCs w:val="18"/>
              </w:rPr>
              <w:tab/>
              <w:t>Cowl Pressure</w:t>
            </w:r>
          </w:p>
          <w:p w:rsidR="00026930" w:rsidRPr="00876B4C" w:rsidRDefault="00026930" w:rsidP="00C06E08">
            <w:pPr>
              <w:tabs>
                <w:tab w:val="left" w:pos="440"/>
                <w:tab w:val="left" w:pos="2600"/>
              </w:tabs>
              <w:rPr>
                <w:rFonts w:ascii="Times" w:hAnsi="Times" w:cs="Times"/>
                <w:sz w:val="18"/>
                <w:szCs w:val="18"/>
              </w:rPr>
            </w:pPr>
            <w:r w:rsidRPr="00876B4C">
              <w:rPr>
                <w:rFonts w:ascii="Times" w:hAnsi="Times" w:cs="Times"/>
                <w:sz w:val="18"/>
                <w:szCs w:val="18"/>
              </w:rPr>
              <w:tab/>
              <w:t>Differential</w:t>
            </w:r>
          </w:p>
          <w:p w:rsidR="00026930" w:rsidRPr="00876B4C" w:rsidRDefault="00026930" w:rsidP="00C06E08">
            <w:pPr>
              <w:tabs>
                <w:tab w:val="left" w:pos="440"/>
                <w:tab w:val="left" w:pos="2600"/>
              </w:tabs>
              <w:rPr>
                <w:rFonts w:ascii="Times" w:hAnsi="Times" w:cs="Times"/>
                <w:sz w:val="18"/>
                <w:szCs w:val="18"/>
              </w:rPr>
            </w:pPr>
            <w:r w:rsidRPr="00876B4C">
              <w:rPr>
                <w:rFonts w:ascii="Times" w:hAnsi="Times" w:cs="Times"/>
                <w:sz w:val="18"/>
                <w:szCs w:val="18"/>
              </w:rPr>
              <w:tab/>
              <w:t>Indication System</w:t>
            </w:r>
          </w:p>
        </w:tc>
        <w:tc>
          <w:tcPr>
            <w:tcW w:w="450" w:type="dxa"/>
            <w:tcBorders>
              <w:top w:val="single" w:sz="4" w:space="0" w:color="auto"/>
              <w:right w:val="single" w:sz="4" w:space="0" w:color="auto"/>
            </w:tcBorders>
          </w:tcPr>
          <w:p w:rsidR="00026930" w:rsidRPr="00876B4C" w:rsidRDefault="00026930" w:rsidP="00C06E08">
            <w:pPr>
              <w:tabs>
                <w:tab w:val="left" w:pos="360"/>
              </w:tabs>
              <w:rPr>
                <w:rFonts w:ascii="Times" w:hAnsi="Times" w:cs="Times"/>
                <w:sz w:val="18"/>
                <w:szCs w:val="18"/>
              </w:rPr>
            </w:pPr>
            <w:r w:rsidRPr="00876B4C">
              <w:rPr>
                <w:rFonts w:ascii="Times" w:hAnsi="Times" w:cs="Times"/>
                <w:sz w:val="18"/>
                <w:szCs w:val="18"/>
              </w:rPr>
              <w:t>C</w:t>
            </w:r>
          </w:p>
        </w:tc>
        <w:tc>
          <w:tcPr>
            <w:tcW w:w="360" w:type="dxa"/>
            <w:tcBorders>
              <w:top w:val="single" w:sz="4" w:space="0" w:color="auto"/>
              <w:left w:val="single" w:sz="4" w:space="0" w:color="auto"/>
              <w:right w:val="single" w:sz="6" w:space="0" w:color="auto"/>
            </w:tcBorders>
          </w:tcPr>
          <w:p w:rsidR="00026930" w:rsidRPr="00876B4C" w:rsidRDefault="00026930" w:rsidP="00C06E08">
            <w:pPr>
              <w:tabs>
                <w:tab w:val="left" w:pos="360"/>
              </w:tabs>
              <w:rPr>
                <w:rFonts w:ascii="Times" w:hAnsi="Times" w:cs="Times"/>
                <w:sz w:val="18"/>
                <w:szCs w:val="18"/>
              </w:rPr>
            </w:pPr>
            <w:r w:rsidRPr="00876B4C">
              <w:rPr>
                <w:rFonts w:ascii="Times" w:hAnsi="Times" w:cs="Times"/>
                <w:sz w:val="18"/>
                <w:szCs w:val="18"/>
              </w:rPr>
              <w:t>1</w:t>
            </w:r>
          </w:p>
        </w:tc>
        <w:tc>
          <w:tcPr>
            <w:tcW w:w="360" w:type="dxa"/>
            <w:tcBorders>
              <w:top w:val="single" w:sz="4" w:space="0" w:color="auto"/>
            </w:tcBorders>
          </w:tcPr>
          <w:p w:rsidR="00026930" w:rsidRPr="00876B4C" w:rsidRDefault="00026930" w:rsidP="00C06E08">
            <w:pPr>
              <w:tabs>
                <w:tab w:val="left" w:pos="360"/>
              </w:tabs>
              <w:rPr>
                <w:rFonts w:ascii="Times" w:hAnsi="Times" w:cs="Times"/>
                <w:sz w:val="18"/>
                <w:szCs w:val="18"/>
              </w:rPr>
            </w:pPr>
            <w:r w:rsidRPr="00876B4C">
              <w:rPr>
                <w:rFonts w:ascii="Times" w:hAnsi="Times" w:cs="Times"/>
                <w:sz w:val="18"/>
                <w:szCs w:val="18"/>
              </w:rPr>
              <w:t>0</w:t>
            </w:r>
          </w:p>
        </w:tc>
        <w:tc>
          <w:tcPr>
            <w:tcW w:w="3250" w:type="dxa"/>
            <w:tcBorders>
              <w:top w:val="single" w:sz="4" w:space="0" w:color="auto"/>
              <w:left w:val="single" w:sz="6" w:space="0" w:color="auto"/>
              <w:right w:val="single" w:sz="6" w:space="0" w:color="auto"/>
            </w:tcBorders>
          </w:tcPr>
          <w:p w:rsidR="00026930" w:rsidRPr="00876B4C" w:rsidRDefault="00026930" w:rsidP="00C06E08">
            <w:pPr>
              <w:rPr>
                <w:rFonts w:ascii="Times" w:hAnsi="Times" w:cs="Times"/>
                <w:sz w:val="18"/>
                <w:szCs w:val="18"/>
              </w:rPr>
            </w:pPr>
            <w:r w:rsidRPr="00876B4C">
              <w:rPr>
                <w:rFonts w:ascii="Times" w:hAnsi="Times" w:cs="Times"/>
                <w:sz w:val="18"/>
                <w:szCs w:val="18"/>
              </w:rPr>
              <w:t>May be inoperative provided Cowl Anti-Ice Pressure Indications are operative.</w:t>
            </w:r>
          </w:p>
        </w:tc>
        <w:tc>
          <w:tcPr>
            <w:tcW w:w="2870" w:type="dxa"/>
            <w:tcBorders>
              <w:top w:val="single" w:sz="4" w:space="0" w:color="auto"/>
              <w:right w:val="single" w:sz="6" w:space="0" w:color="auto"/>
            </w:tcBorders>
          </w:tcPr>
          <w:p w:rsidR="00026930" w:rsidRPr="00876B4C" w:rsidRDefault="00026930" w:rsidP="00C06E08">
            <w:pPr>
              <w:ind w:left="360" w:hanging="360"/>
              <w:rPr>
                <w:rFonts w:ascii="Times" w:hAnsi="Times" w:cs="Times"/>
                <w:sz w:val="18"/>
                <w:szCs w:val="18"/>
              </w:rPr>
            </w:pPr>
            <w:r w:rsidRPr="00876B4C">
              <w:rPr>
                <w:rFonts w:ascii="Times" w:hAnsi="Times" w:cs="Times"/>
                <w:sz w:val="18"/>
                <w:szCs w:val="18"/>
              </w:rPr>
              <w:t>None required.</w:t>
            </w:r>
          </w:p>
        </w:tc>
        <w:tc>
          <w:tcPr>
            <w:tcW w:w="2520" w:type="dxa"/>
            <w:tcBorders>
              <w:top w:val="single" w:sz="4" w:space="0" w:color="auto"/>
              <w:right w:val="single" w:sz="6" w:space="0" w:color="auto"/>
            </w:tcBorders>
          </w:tcPr>
          <w:p w:rsidR="00026930" w:rsidRPr="00876B4C" w:rsidRDefault="00026930" w:rsidP="00C06E08">
            <w:pPr>
              <w:rPr>
                <w:rFonts w:ascii="Times" w:hAnsi="Times" w:cs="Times"/>
                <w:sz w:val="18"/>
                <w:szCs w:val="18"/>
              </w:rPr>
            </w:pPr>
            <w:r w:rsidRPr="00876B4C">
              <w:rPr>
                <w:rFonts w:ascii="Times" w:hAnsi="Times" w:cs="Times"/>
                <w:sz w:val="18"/>
                <w:szCs w:val="18"/>
              </w:rPr>
              <w:t>None required.</w:t>
            </w:r>
          </w:p>
        </w:tc>
        <w:tc>
          <w:tcPr>
            <w:tcW w:w="2340" w:type="dxa"/>
            <w:tcBorders>
              <w:top w:val="single" w:sz="4" w:space="0" w:color="auto"/>
              <w:right w:val="single" w:sz="6" w:space="0" w:color="auto"/>
            </w:tcBorders>
          </w:tcPr>
          <w:p w:rsidR="00026930" w:rsidRPr="00876B4C" w:rsidRDefault="00026930" w:rsidP="00C06E08">
            <w:pPr>
              <w:rPr>
                <w:rFonts w:ascii="Times" w:hAnsi="Times" w:cs="Times"/>
                <w:sz w:val="18"/>
                <w:szCs w:val="18"/>
              </w:rPr>
            </w:pPr>
            <w:r w:rsidRPr="00876B4C">
              <w:rPr>
                <w:rFonts w:ascii="Times" w:hAnsi="Times" w:cs="Times"/>
                <w:sz w:val="18"/>
                <w:szCs w:val="18"/>
              </w:rPr>
              <w:t>An Inoperative Placard will be displayed in a prominent position to be seen by flight crew and will be noted on ADLS.</w:t>
            </w:r>
          </w:p>
        </w:tc>
      </w:tr>
      <w:tr w:rsidR="00026930" w:rsidRPr="00876B4C" w:rsidTr="00C06E08">
        <w:trPr>
          <w:cantSplit/>
        </w:trPr>
        <w:tc>
          <w:tcPr>
            <w:tcW w:w="2330" w:type="dxa"/>
            <w:tcBorders>
              <w:left w:val="single" w:sz="6" w:space="0" w:color="auto"/>
            </w:tcBorders>
          </w:tcPr>
          <w:p w:rsidR="00026930" w:rsidRPr="00876B4C" w:rsidRDefault="00455772" w:rsidP="00BC2DA1">
            <w:pPr>
              <w:tabs>
                <w:tab w:val="left" w:pos="446"/>
              </w:tabs>
              <w:spacing w:before="120"/>
              <w:rPr>
                <w:rFonts w:ascii="Times" w:hAnsi="Times" w:cs="Times"/>
                <w:sz w:val="18"/>
                <w:szCs w:val="18"/>
              </w:rPr>
            </w:pPr>
            <w:r>
              <w:rPr>
                <w:rFonts w:ascii="Times" w:hAnsi="Times" w:cs="Times"/>
                <w:sz w:val="18"/>
                <w:szCs w:val="18"/>
              </w:rPr>
              <w:t>9</w:t>
            </w:r>
            <w:r w:rsidR="00BC2DA1">
              <w:rPr>
                <w:rFonts w:ascii="Times" w:hAnsi="Times" w:cs="Times"/>
                <w:sz w:val="18"/>
                <w:szCs w:val="18"/>
              </w:rPr>
              <w:t>.</w:t>
            </w:r>
            <w:r w:rsidR="00026930" w:rsidRPr="00876B4C">
              <w:rPr>
                <w:rFonts w:ascii="Times" w:hAnsi="Times" w:cs="Times"/>
                <w:sz w:val="18"/>
                <w:szCs w:val="18"/>
              </w:rPr>
              <w:tab/>
              <w:t>Windshield Surface</w:t>
            </w:r>
          </w:p>
          <w:p w:rsidR="00026930" w:rsidRPr="00876B4C" w:rsidRDefault="00026930" w:rsidP="00BC2DA1">
            <w:pPr>
              <w:tabs>
                <w:tab w:val="left" w:pos="446"/>
                <w:tab w:val="left" w:pos="2600"/>
              </w:tabs>
              <w:ind w:left="720" w:hanging="274"/>
              <w:rPr>
                <w:rFonts w:ascii="Times" w:hAnsi="Times" w:cs="Times"/>
                <w:sz w:val="18"/>
                <w:szCs w:val="18"/>
              </w:rPr>
            </w:pPr>
            <w:r w:rsidRPr="00876B4C">
              <w:rPr>
                <w:rFonts w:ascii="Times" w:hAnsi="Times" w:cs="Times"/>
                <w:sz w:val="18"/>
                <w:szCs w:val="18"/>
              </w:rPr>
              <w:t>Seal Protection</w:t>
            </w:r>
          </w:p>
          <w:p w:rsidR="00026930" w:rsidRPr="00876B4C" w:rsidRDefault="00026930" w:rsidP="00BC2DA1">
            <w:pPr>
              <w:tabs>
                <w:tab w:val="left" w:pos="446"/>
                <w:tab w:val="left" w:pos="2600"/>
              </w:tabs>
              <w:ind w:left="720" w:hanging="274"/>
              <w:rPr>
                <w:rFonts w:ascii="Times" w:hAnsi="Times" w:cs="Times"/>
                <w:sz w:val="18"/>
                <w:szCs w:val="18"/>
              </w:rPr>
            </w:pPr>
            <w:r w:rsidRPr="00876B4C">
              <w:rPr>
                <w:rFonts w:ascii="Times" w:hAnsi="Times" w:cs="Times"/>
                <w:sz w:val="18"/>
                <w:szCs w:val="18"/>
              </w:rPr>
              <w:t>Systems</w:t>
            </w:r>
          </w:p>
        </w:tc>
        <w:tc>
          <w:tcPr>
            <w:tcW w:w="450" w:type="dxa"/>
            <w:tcBorders>
              <w:right w:val="single" w:sz="4" w:space="0" w:color="auto"/>
            </w:tcBorders>
          </w:tcPr>
          <w:p w:rsidR="00026930" w:rsidRPr="00876B4C" w:rsidRDefault="00026930" w:rsidP="00C06E08">
            <w:pPr>
              <w:tabs>
                <w:tab w:val="left" w:pos="360"/>
              </w:tabs>
              <w:spacing w:before="120"/>
              <w:rPr>
                <w:rFonts w:ascii="Times" w:hAnsi="Times" w:cs="Times"/>
                <w:sz w:val="18"/>
                <w:szCs w:val="18"/>
              </w:rPr>
            </w:pPr>
            <w:r w:rsidRPr="00876B4C">
              <w:rPr>
                <w:rFonts w:ascii="Times" w:hAnsi="Times" w:cs="Times"/>
                <w:sz w:val="18"/>
                <w:szCs w:val="18"/>
              </w:rPr>
              <w:t>D</w:t>
            </w:r>
          </w:p>
        </w:tc>
        <w:tc>
          <w:tcPr>
            <w:tcW w:w="360" w:type="dxa"/>
            <w:tcBorders>
              <w:left w:val="single" w:sz="4" w:space="0" w:color="auto"/>
              <w:right w:val="single" w:sz="6" w:space="0" w:color="auto"/>
            </w:tcBorders>
          </w:tcPr>
          <w:p w:rsidR="00026930" w:rsidRPr="00876B4C" w:rsidRDefault="00026930" w:rsidP="00C06E08">
            <w:pPr>
              <w:tabs>
                <w:tab w:val="left" w:pos="360"/>
              </w:tabs>
              <w:spacing w:before="120"/>
              <w:rPr>
                <w:rFonts w:ascii="Times" w:hAnsi="Times" w:cs="Times"/>
                <w:sz w:val="18"/>
                <w:szCs w:val="18"/>
              </w:rPr>
            </w:pPr>
            <w:r w:rsidRPr="00876B4C">
              <w:rPr>
                <w:rFonts w:ascii="Times" w:hAnsi="Times" w:cs="Times"/>
                <w:sz w:val="18"/>
                <w:szCs w:val="18"/>
              </w:rPr>
              <w:t>2</w:t>
            </w:r>
          </w:p>
        </w:tc>
        <w:tc>
          <w:tcPr>
            <w:tcW w:w="360" w:type="dxa"/>
          </w:tcPr>
          <w:p w:rsidR="00026930" w:rsidRPr="00876B4C" w:rsidRDefault="00026930" w:rsidP="00C06E08">
            <w:pPr>
              <w:tabs>
                <w:tab w:val="left" w:pos="360"/>
              </w:tabs>
              <w:spacing w:before="120"/>
              <w:rPr>
                <w:rFonts w:ascii="Times" w:hAnsi="Times" w:cs="Times"/>
                <w:sz w:val="18"/>
                <w:szCs w:val="18"/>
              </w:rPr>
            </w:pPr>
            <w:r w:rsidRPr="00876B4C">
              <w:rPr>
                <w:rFonts w:ascii="Times" w:hAnsi="Times" w:cs="Times"/>
                <w:sz w:val="18"/>
                <w:szCs w:val="18"/>
              </w:rPr>
              <w:t>0</w:t>
            </w:r>
          </w:p>
        </w:tc>
        <w:tc>
          <w:tcPr>
            <w:tcW w:w="3250" w:type="dxa"/>
            <w:tcBorders>
              <w:left w:val="single" w:sz="6" w:space="0" w:color="auto"/>
              <w:right w:val="single" w:sz="6" w:space="0" w:color="auto"/>
            </w:tcBorders>
          </w:tcPr>
          <w:p w:rsidR="00026930" w:rsidRPr="00876B4C" w:rsidRDefault="00BC2DA1" w:rsidP="00C06E08">
            <w:pPr>
              <w:spacing w:before="120"/>
              <w:rPr>
                <w:rFonts w:ascii="Times" w:hAnsi="Times" w:cs="Times"/>
                <w:sz w:val="18"/>
                <w:szCs w:val="18"/>
              </w:rPr>
            </w:pPr>
            <w:r>
              <w:rPr>
                <w:rFonts w:ascii="Times" w:hAnsi="Times" w:cs="Times"/>
                <w:sz w:val="18"/>
                <w:szCs w:val="18"/>
              </w:rPr>
              <w:t>M</w:t>
            </w:r>
            <w:r w:rsidR="00026930" w:rsidRPr="00876B4C">
              <w:rPr>
                <w:rFonts w:ascii="Times" w:hAnsi="Times" w:cs="Times"/>
                <w:sz w:val="18"/>
                <w:szCs w:val="18"/>
              </w:rPr>
              <w:t>ay be inoperative provided airplane is not operated in precipitation within 5 NM of the airport of takeoff or intended landing.</w:t>
            </w:r>
          </w:p>
        </w:tc>
        <w:tc>
          <w:tcPr>
            <w:tcW w:w="2870" w:type="dxa"/>
            <w:tcBorders>
              <w:right w:val="single" w:sz="6" w:space="0" w:color="auto"/>
            </w:tcBorders>
          </w:tcPr>
          <w:p w:rsidR="00026930" w:rsidRPr="00876B4C" w:rsidRDefault="00026930" w:rsidP="00C06E08">
            <w:pPr>
              <w:spacing w:before="120"/>
              <w:rPr>
                <w:rFonts w:ascii="Times" w:hAnsi="Times" w:cs="Times"/>
                <w:sz w:val="18"/>
                <w:szCs w:val="18"/>
              </w:rPr>
            </w:pPr>
            <w:r w:rsidRPr="00876B4C">
              <w:rPr>
                <w:rFonts w:ascii="Times" w:hAnsi="Times" w:cs="Times"/>
                <w:sz w:val="18"/>
                <w:szCs w:val="18"/>
              </w:rPr>
              <w:t>None required.</w:t>
            </w:r>
          </w:p>
        </w:tc>
        <w:tc>
          <w:tcPr>
            <w:tcW w:w="2520" w:type="dxa"/>
            <w:tcBorders>
              <w:right w:val="single" w:sz="6" w:space="0" w:color="auto"/>
            </w:tcBorders>
          </w:tcPr>
          <w:p w:rsidR="00026930" w:rsidRPr="00876B4C" w:rsidRDefault="00026930" w:rsidP="00C06E08">
            <w:pPr>
              <w:spacing w:before="120"/>
              <w:rPr>
                <w:rFonts w:ascii="Times" w:hAnsi="Times" w:cs="Times"/>
                <w:sz w:val="18"/>
                <w:szCs w:val="18"/>
              </w:rPr>
            </w:pPr>
            <w:r w:rsidRPr="00876B4C">
              <w:rPr>
                <w:rFonts w:ascii="Times" w:hAnsi="Times" w:cs="Times"/>
                <w:sz w:val="18"/>
                <w:szCs w:val="18"/>
              </w:rPr>
              <w:t>None required.</w:t>
            </w:r>
          </w:p>
        </w:tc>
        <w:tc>
          <w:tcPr>
            <w:tcW w:w="2340" w:type="dxa"/>
            <w:tcBorders>
              <w:right w:val="single" w:sz="6" w:space="0" w:color="auto"/>
            </w:tcBorders>
          </w:tcPr>
          <w:p w:rsidR="00026930" w:rsidRPr="00876B4C" w:rsidRDefault="00026930" w:rsidP="00C06E08">
            <w:pPr>
              <w:spacing w:before="120"/>
              <w:rPr>
                <w:rFonts w:ascii="Times" w:hAnsi="Times" w:cs="Times"/>
                <w:sz w:val="18"/>
                <w:szCs w:val="18"/>
              </w:rPr>
            </w:pPr>
            <w:r w:rsidRPr="00876B4C">
              <w:rPr>
                <w:rFonts w:ascii="Times" w:hAnsi="Times" w:cs="Times"/>
                <w:sz w:val="18"/>
                <w:szCs w:val="18"/>
              </w:rPr>
              <w:t>An Inoperative Placard will be displayed in a prominent position to be seen by flight crew and will be noted on ADLS.</w:t>
            </w:r>
          </w:p>
        </w:tc>
      </w:tr>
      <w:tr w:rsidR="00026930" w:rsidRPr="00876B4C" w:rsidTr="007A5F39">
        <w:trPr>
          <w:cantSplit/>
        </w:trPr>
        <w:tc>
          <w:tcPr>
            <w:tcW w:w="2330" w:type="dxa"/>
            <w:tcBorders>
              <w:left w:val="single" w:sz="6" w:space="0" w:color="auto"/>
            </w:tcBorders>
          </w:tcPr>
          <w:p w:rsidR="00026930" w:rsidRDefault="00975FAE" w:rsidP="00975FAE">
            <w:pPr>
              <w:tabs>
                <w:tab w:val="left" w:pos="446"/>
                <w:tab w:val="left" w:pos="2600"/>
              </w:tabs>
              <w:spacing w:before="120"/>
              <w:rPr>
                <w:rFonts w:ascii="Times" w:hAnsi="Times" w:cs="Times"/>
                <w:sz w:val="18"/>
                <w:szCs w:val="18"/>
              </w:rPr>
            </w:pPr>
            <w:r>
              <w:rPr>
                <w:rFonts w:ascii="Times" w:hAnsi="Times" w:cs="Times"/>
                <w:sz w:val="18"/>
                <w:szCs w:val="18"/>
              </w:rPr>
              <w:t>1</w:t>
            </w:r>
            <w:r w:rsidR="00455772">
              <w:rPr>
                <w:rFonts w:ascii="Times" w:hAnsi="Times" w:cs="Times"/>
                <w:sz w:val="18"/>
                <w:szCs w:val="18"/>
              </w:rPr>
              <w:t>0</w:t>
            </w:r>
            <w:r>
              <w:rPr>
                <w:rFonts w:ascii="Times" w:hAnsi="Times" w:cs="Times"/>
                <w:sz w:val="18"/>
                <w:szCs w:val="18"/>
              </w:rPr>
              <w:t>.</w:t>
            </w:r>
            <w:r>
              <w:rPr>
                <w:rFonts w:ascii="Times" w:hAnsi="Times" w:cs="Times"/>
                <w:sz w:val="18"/>
                <w:szCs w:val="18"/>
              </w:rPr>
              <w:tab/>
              <w:t>Cabin Window Heat</w:t>
            </w:r>
          </w:p>
          <w:p w:rsidR="00975FAE" w:rsidRPr="00876B4C" w:rsidRDefault="00975FAE" w:rsidP="00975FAE">
            <w:pPr>
              <w:tabs>
                <w:tab w:val="left" w:pos="446"/>
                <w:tab w:val="left" w:pos="2600"/>
              </w:tabs>
              <w:rPr>
                <w:rFonts w:ascii="Times" w:hAnsi="Times" w:cs="Times"/>
                <w:sz w:val="18"/>
                <w:szCs w:val="18"/>
              </w:rPr>
            </w:pPr>
            <w:r>
              <w:rPr>
                <w:rFonts w:ascii="Times" w:hAnsi="Times" w:cs="Times"/>
                <w:sz w:val="18"/>
                <w:szCs w:val="18"/>
              </w:rPr>
              <w:tab/>
              <w:t>System</w:t>
            </w:r>
          </w:p>
        </w:tc>
        <w:tc>
          <w:tcPr>
            <w:tcW w:w="450" w:type="dxa"/>
            <w:tcBorders>
              <w:right w:val="single" w:sz="4" w:space="0" w:color="auto"/>
            </w:tcBorders>
          </w:tcPr>
          <w:p w:rsidR="00026930" w:rsidRPr="00876B4C" w:rsidRDefault="00975FAE" w:rsidP="00C06E08">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6" w:space="0" w:color="auto"/>
            </w:tcBorders>
          </w:tcPr>
          <w:p w:rsidR="00026930" w:rsidRPr="00876B4C" w:rsidRDefault="00975FAE" w:rsidP="00C06E08">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026930" w:rsidRPr="00876B4C" w:rsidRDefault="00975FAE" w:rsidP="00C06E08">
            <w:pPr>
              <w:tabs>
                <w:tab w:val="left" w:pos="360"/>
              </w:tabs>
              <w:spacing w:before="120"/>
              <w:rPr>
                <w:rFonts w:ascii="Times" w:hAnsi="Times" w:cs="Times"/>
                <w:sz w:val="18"/>
                <w:szCs w:val="18"/>
              </w:rPr>
            </w:pPr>
            <w:r>
              <w:rPr>
                <w:rFonts w:ascii="Times" w:hAnsi="Times" w:cs="Times"/>
                <w:sz w:val="18"/>
                <w:szCs w:val="18"/>
              </w:rPr>
              <w:t>0</w:t>
            </w:r>
          </w:p>
        </w:tc>
        <w:tc>
          <w:tcPr>
            <w:tcW w:w="3250" w:type="dxa"/>
            <w:tcBorders>
              <w:left w:val="single" w:sz="6" w:space="0" w:color="auto"/>
              <w:right w:val="single" w:sz="6" w:space="0" w:color="auto"/>
            </w:tcBorders>
          </w:tcPr>
          <w:p w:rsidR="00975FAE" w:rsidRPr="00876B4C" w:rsidRDefault="00975FAE" w:rsidP="00975FAE">
            <w:pPr>
              <w:pStyle w:val="BodyText"/>
            </w:pPr>
            <w:r w:rsidRPr="00876B4C">
              <w:t>(</w:t>
            </w:r>
            <w:r w:rsidR="0059024D">
              <w:t>M) M</w:t>
            </w:r>
            <w:r w:rsidRPr="00876B4C">
              <w:t>ay be inoperative provided:</w:t>
            </w:r>
          </w:p>
          <w:p w:rsidR="00975FAE" w:rsidRPr="00876B4C" w:rsidRDefault="00975FAE" w:rsidP="00975FAE">
            <w:pPr>
              <w:ind w:left="460" w:hanging="360"/>
              <w:rPr>
                <w:rFonts w:ascii="Times" w:hAnsi="Times" w:cs="Times"/>
                <w:sz w:val="18"/>
                <w:szCs w:val="18"/>
              </w:rPr>
            </w:pPr>
            <w:r w:rsidRPr="00876B4C">
              <w:rPr>
                <w:rFonts w:ascii="Times" w:hAnsi="Times" w:cs="Times"/>
                <w:sz w:val="18"/>
                <w:szCs w:val="18"/>
              </w:rPr>
              <w:t>a)</w:t>
            </w:r>
            <w:r w:rsidRPr="00876B4C">
              <w:rPr>
                <w:rFonts w:ascii="Times" w:hAnsi="Times" w:cs="Times"/>
                <w:sz w:val="18"/>
                <w:szCs w:val="18"/>
              </w:rPr>
              <w:tab/>
            </w:r>
            <w:r w:rsidR="0059024D">
              <w:rPr>
                <w:rFonts w:ascii="Times" w:hAnsi="Times" w:cs="Times"/>
                <w:sz w:val="18"/>
                <w:szCs w:val="18"/>
              </w:rPr>
              <w:t>Cabin Window Heat switch is selected OFF,</w:t>
            </w:r>
            <w:r w:rsidRPr="00876B4C">
              <w:rPr>
                <w:rFonts w:ascii="Times" w:hAnsi="Times" w:cs="Times"/>
                <w:sz w:val="18"/>
                <w:szCs w:val="18"/>
              </w:rPr>
              <w:t xml:space="preserve"> and</w:t>
            </w:r>
          </w:p>
          <w:p w:rsidR="00026930" w:rsidRPr="00876B4C" w:rsidRDefault="00975FAE" w:rsidP="0059024D">
            <w:pPr>
              <w:ind w:left="461" w:hanging="360"/>
              <w:rPr>
                <w:rFonts w:ascii="Times" w:hAnsi="Times" w:cs="Times"/>
                <w:sz w:val="18"/>
                <w:szCs w:val="18"/>
              </w:rPr>
            </w:pPr>
            <w:r w:rsidRPr="00876B4C">
              <w:rPr>
                <w:rFonts w:ascii="Times" w:hAnsi="Times" w:cs="Times"/>
                <w:sz w:val="18"/>
                <w:szCs w:val="18"/>
              </w:rPr>
              <w:t>b)</w:t>
            </w:r>
            <w:r w:rsidRPr="00876B4C">
              <w:rPr>
                <w:rFonts w:ascii="Times" w:hAnsi="Times" w:cs="Times"/>
                <w:sz w:val="18"/>
                <w:szCs w:val="18"/>
              </w:rPr>
              <w:tab/>
            </w:r>
            <w:r w:rsidR="0059024D">
              <w:rPr>
                <w:rFonts w:ascii="Times" w:hAnsi="Times" w:cs="Times"/>
                <w:sz w:val="18"/>
                <w:szCs w:val="18"/>
              </w:rPr>
              <w:t>Cabin Window Heat System circuit breakers are pulled and collared</w:t>
            </w:r>
            <w:r w:rsidRPr="00876B4C">
              <w:rPr>
                <w:rFonts w:ascii="Times" w:hAnsi="Times" w:cs="Times"/>
                <w:sz w:val="18"/>
                <w:szCs w:val="18"/>
              </w:rPr>
              <w:t>.</w:t>
            </w:r>
          </w:p>
        </w:tc>
        <w:tc>
          <w:tcPr>
            <w:tcW w:w="2870" w:type="dxa"/>
            <w:tcBorders>
              <w:right w:val="single" w:sz="6" w:space="0" w:color="auto"/>
            </w:tcBorders>
          </w:tcPr>
          <w:p w:rsidR="0059024D" w:rsidRPr="00876B4C" w:rsidRDefault="0059024D" w:rsidP="0059024D">
            <w:pPr>
              <w:spacing w:before="120"/>
              <w:rPr>
                <w:rFonts w:ascii="Times" w:hAnsi="Times" w:cs="Times"/>
                <w:sz w:val="18"/>
                <w:szCs w:val="18"/>
              </w:rPr>
            </w:pPr>
            <w:r w:rsidRPr="00876B4C">
              <w:rPr>
                <w:rFonts w:ascii="Times" w:hAnsi="Times" w:cs="Times"/>
                <w:sz w:val="18"/>
                <w:szCs w:val="18"/>
              </w:rPr>
              <w:t>Maintenance will ensure:</w:t>
            </w:r>
          </w:p>
          <w:p w:rsidR="0059024D" w:rsidRPr="00876B4C" w:rsidRDefault="0059024D" w:rsidP="0059024D">
            <w:pPr>
              <w:ind w:left="300" w:hanging="300"/>
              <w:rPr>
                <w:rFonts w:ascii="Times" w:hAnsi="Times" w:cs="Times"/>
                <w:sz w:val="18"/>
                <w:szCs w:val="18"/>
              </w:rPr>
            </w:pPr>
            <w:r w:rsidRPr="00876B4C">
              <w:rPr>
                <w:rFonts w:ascii="Times" w:hAnsi="Times" w:cs="Times"/>
                <w:sz w:val="18"/>
                <w:szCs w:val="18"/>
              </w:rPr>
              <w:t>a)</w:t>
            </w:r>
            <w:r w:rsidRPr="00876B4C">
              <w:rPr>
                <w:rFonts w:ascii="Times" w:hAnsi="Times" w:cs="Times"/>
                <w:sz w:val="18"/>
                <w:szCs w:val="18"/>
              </w:rPr>
              <w:tab/>
              <w:t xml:space="preserve">Cabin Window Heat switch is selected </w:t>
            </w:r>
            <w:r w:rsidRPr="00876B4C">
              <w:rPr>
                <w:rFonts w:ascii="Times" w:hAnsi="Times" w:cs="Times"/>
                <w:bCs/>
                <w:sz w:val="18"/>
                <w:szCs w:val="18"/>
              </w:rPr>
              <w:t>OFF</w:t>
            </w:r>
            <w:r w:rsidRPr="00876B4C">
              <w:rPr>
                <w:rFonts w:ascii="Times" w:hAnsi="Times" w:cs="Times"/>
                <w:sz w:val="18"/>
                <w:szCs w:val="18"/>
              </w:rPr>
              <w:t>, and</w:t>
            </w:r>
          </w:p>
          <w:p w:rsidR="0059024D" w:rsidRPr="00876B4C" w:rsidRDefault="0059024D" w:rsidP="0059024D">
            <w:pPr>
              <w:ind w:left="300" w:hanging="300"/>
              <w:rPr>
                <w:rFonts w:ascii="Times" w:hAnsi="Times" w:cs="Times"/>
                <w:sz w:val="18"/>
                <w:szCs w:val="18"/>
              </w:rPr>
            </w:pPr>
            <w:r w:rsidRPr="00876B4C">
              <w:rPr>
                <w:rFonts w:ascii="Times" w:hAnsi="Times" w:cs="Times"/>
                <w:sz w:val="18"/>
                <w:szCs w:val="18"/>
              </w:rPr>
              <w:t>b)</w:t>
            </w:r>
            <w:r w:rsidRPr="00876B4C">
              <w:rPr>
                <w:rFonts w:ascii="Times" w:hAnsi="Times" w:cs="Times"/>
                <w:sz w:val="18"/>
                <w:szCs w:val="18"/>
              </w:rPr>
              <w:tab/>
              <w:t>Cabin Window Heat System circuit breakers are pulled and collared.</w:t>
            </w:r>
          </w:p>
          <w:p w:rsidR="00026930" w:rsidRPr="00876B4C" w:rsidRDefault="0059024D" w:rsidP="00455772">
            <w:pPr>
              <w:spacing w:before="120" w:after="120"/>
              <w:rPr>
                <w:rFonts w:ascii="Times" w:hAnsi="Times" w:cs="Times"/>
                <w:sz w:val="18"/>
                <w:szCs w:val="18"/>
              </w:rPr>
            </w:pPr>
            <w:r w:rsidRPr="00876B4C">
              <w:rPr>
                <w:rFonts w:ascii="Times" w:hAnsi="Times" w:cs="Times"/>
                <w:sz w:val="18"/>
                <w:szCs w:val="18"/>
              </w:rPr>
              <w:t>Flight crew may accomplish this task if properly qualified and authorized.</w:t>
            </w:r>
          </w:p>
        </w:tc>
        <w:tc>
          <w:tcPr>
            <w:tcW w:w="2520" w:type="dxa"/>
            <w:tcBorders>
              <w:right w:val="single" w:sz="6" w:space="0" w:color="auto"/>
            </w:tcBorders>
          </w:tcPr>
          <w:p w:rsidR="00026930" w:rsidRPr="00876B4C" w:rsidRDefault="0059024D" w:rsidP="00C06E08">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026930" w:rsidRPr="00876B4C" w:rsidRDefault="0059024D" w:rsidP="00C06E08">
            <w:pPr>
              <w:spacing w:before="120"/>
              <w:rPr>
                <w:rFonts w:ascii="Times" w:hAnsi="Times" w:cs="Times"/>
                <w:sz w:val="18"/>
                <w:szCs w:val="18"/>
              </w:rPr>
            </w:pPr>
            <w:r w:rsidRPr="00876B4C">
              <w:rPr>
                <w:rFonts w:ascii="Times" w:hAnsi="Times" w:cs="Times"/>
                <w:sz w:val="18"/>
                <w:szCs w:val="18"/>
              </w:rPr>
              <w:t>An Inoperative Placard will be displayed in a prominent position to be seen by flight crew and will be noted on ADLS.</w:t>
            </w:r>
          </w:p>
        </w:tc>
      </w:tr>
      <w:tr w:rsidR="007A5F39" w:rsidRPr="00876B4C" w:rsidTr="007A5F39">
        <w:trPr>
          <w:cantSplit/>
        </w:trPr>
        <w:tc>
          <w:tcPr>
            <w:tcW w:w="2330" w:type="dxa"/>
            <w:tcBorders>
              <w:left w:val="single" w:sz="6" w:space="0" w:color="auto"/>
            </w:tcBorders>
          </w:tcPr>
          <w:p w:rsidR="007A5F39" w:rsidRPr="007A5F39" w:rsidRDefault="007A5F39" w:rsidP="007A5F39">
            <w:pPr>
              <w:numPr>
                <w:ilvl w:val="0"/>
                <w:numId w:val="95"/>
              </w:numPr>
              <w:tabs>
                <w:tab w:val="left" w:pos="720"/>
                <w:tab w:val="left" w:pos="2600"/>
              </w:tabs>
              <w:spacing w:before="120"/>
              <w:ind w:left="720"/>
              <w:rPr>
                <w:rFonts w:ascii="Times" w:hAnsi="Times" w:cs="Times"/>
                <w:sz w:val="18"/>
                <w:szCs w:val="18"/>
              </w:rPr>
            </w:pPr>
            <w:r>
              <w:rPr>
                <w:rFonts w:ascii="Times" w:hAnsi="Times" w:cs="Times"/>
                <w:sz w:val="18"/>
                <w:szCs w:val="18"/>
              </w:rPr>
              <w:t>Cabin Window Heating Elements</w:t>
            </w:r>
          </w:p>
        </w:tc>
        <w:tc>
          <w:tcPr>
            <w:tcW w:w="450" w:type="dxa"/>
            <w:tcBorders>
              <w:right w:val="single" w:sz="4" w:space="0" w:color="auto"/>
            </w:tcBorders>
          </w:tcPr>
          <w:p w:rsidR="007A5F39" w:rsidRDefault="007A5F39" w:rsidP="00C06E08">
            <w:pPr>
              <w:tabs>
                <w:tab w:val="left" w:pos="360"/>
              </w:tabs>
              <w:spacing w:before="120"/>
              <w:rPr>
                <w:rFonts w:ascii="Times" w:hAnsi="Times" w:cs="Times"/>
                <w:sz w:val="18"/>
                <w:szCs w:val="18"/>
              </w:rPr>
            </w:pPr>
            <w:r>
              <w:rPr>
                <w:rFonts w:ascii="Times" w:hAnsi="Times" w:cs="Times"/>
                <w:sz w:val="18"/>
                <w:szCs w:val="18"/>
              </w:rPr>
              <w:t>D</w:t>
            </w:r>
          </w:p>
        </w:tc>
        <w:tc>
          <w:tcPr>
            <w:tcW w:w="360" w:type="dxa"/>
            <w:tcBorders>
              <w:left w:val="single" w:sz="4" w:space="0" w:color="auto"/>
              <w:right w:val="single" w:sz="6" w:space="0" w:color="auto"/>
            </w:tcBorders>
          </w:tcPr>
          <w:p w:rsidR="007A5F39" w:rsidRDefault="007A5F39" w:rsidP="00C06E08">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7A5F39" w:rsidRDefault="007A5F39" w:rsidP="00C06E08">
            <w:pPr>
              <w:tabs>
                <w:tab w:val="left" w:pos="360"/>
              </w:tabs>
              <w:spacing w:before="120"/>
              <w:rPr>
                <w:rFonts w:ascii="Times" w:hAnsi="Times" w:cs="Times"/>
                <w:sz w:val="18"/>
                <w:szCs w:val="18"/>
              </w:rPr>
            </w:pPr>
            <w:r>
              <w:rPr>
                <w:rFonts w:ascii="Times" w:hAnsi="Times" w:cs="Times"/>
                <w:sz w:val="18"/>
                <w:szCs w:val="18"/>
              </w:rPr>
              <w:t>0</w:t>
            </w:r>
          </w:p>
        </w:tc>
        <w:tc>
          <w:tcPr>
            <w:tcW w:w="3250" w:type="dxa"/>
            <w:tcBorders>
              <w:left w:val="single" w:sz="6" w:space="0" w:color="auto"/>
              <w:right w:val="single" w:sz="6" w:space="0" w:color="auto"/>
            </w:tcBorders>
          </w:tcPr>
          <w:p w:rsidR="007A5F39" w:rsidRPr="00876B4C" w:rsidRDefault="007A5F39" w:rsidP="00975FAE">
            <w:pPr>
              <w:pStyle w:val="BodyText"/>
            </w:pPr>
            <w:r>
              <w:t>(M) May be inoperative provided the associated Window Heat circuit breakers are pulled and collared.</w:t>
            </w:r>
          </w:p>
        </w:tc>
        <w:tc>
          <w:tcPr>
            <w:tcW w:w="2870" w:type="dxa"/>
            <w:tcBorders>
              <w:right w:val="single" w:sz="6" w:space="0" w:color="auto"/>
            </w:tcBorders>
          </w:tcPr>
          <w:p w:rsidR="007A5F39" w:rsidRPr="00956495" w:rsidRDefault="00EB4191" w:rsidP="007A5F39">
            <w:pPr>
              <w:spacing w:before="120"/>
              <w:rPr>
                <w:rFonts w:ascii="Times" w:hAnsi="Times" w:cs="Times"/>
                <w:sz w:val="18"/>
                <w:szCs w:val="18"/>
              </w:rPr>
            </w:pPr>
            <w:r>
              <w:rPr>
                <w:rFonts w:ascii="Times" w:hAnsi="Times" w:cs="Times"/>
                <w:sz w:val="18"/>
                <w:szCs w:val="18"/>
              </w:rPr>
              <w:t>Maintenance will pull and collar the affected cabin window heat system circuit breakers.</w:t>
            </w:r>
          </w:p>
        </w:tc>
        <w:tc>
          <w:tcPr>
            <w:tcW w:w="2520" w:type="dxa"/>
            <w:tcBorders>
              <w:right w:val="single" w:sz="6" w:space="0" w:color="auto"/>
            </w:tcBorders>
          </w:tcPr>
          <w:p w:rsidR="007A5F39" w:rsidRPr="00956495" w:rsidRDefault="007A5F39" w:rsidP="007A5F39">
            <w:pPr>
              <w:spacing w:before="120"/>
              <w:rPr>
                <w:rFonts w:ascii="Times" w:hAnsi="Times" w:cs="Times"/>
                <w:sz w:val="18"/>
                <w:szCs w:val="18"/>
              </w:rPr>
            </w:pPr>
            <w:r w:rsidRPr="00956495">
              <w:rPr>
                <w:rFonts w:ascii="Times" w:hAnsi="Times" w:cs="Times"/>
                <w:sz w:val="18"/>
                <w:szCs w:val="18"/>
              </w:rPr>
              <w:t>None required.</w:t>
            </w:r>
          </w:p>
        </w:tc>
        <w:tc>
          <w:tcPr>
            <w:tcW w:w="2340" w:type="dxa"/>
            <w:tcBorders>
              <w:right w:val="single" w:sz="6" w:space="0" w:color="auto"/>
            </w:tcBorders>
          </w:tcPr>
          <w:p w:rsidR="007A5F39" w:rsidRPr="00956495" w:rsidRDefault="007A5F39" w:rsidP="007A5F39">
            <w:pPr>
              <w:spacing w:before="120"/>
              <w:rPr>
                <w:rFonts w:ascii="Times" w:hAnsi="Times" w:cs="Times"/>
                <w:sz w:val="18"/>
                <w:szCs w:val="18"/>
              </w:rPr>
            </w:pPr>
            <w:r w:rsidRPr="00956495">
              <w:rPr>
                <w:rFonts w:ascii="Times" w:hAnsi="Times" w:cs="Times"/>
                <w:sz w:val="18"/>
                <w:szCs w:val="18"/>
              </w:rPr>
              <w:t>An Inoperative Placard will be placed in a prominent position to be seen by flight crew and will be noted on ADLS.</w:t>
            </w:r>
          </w:p>
        </w:tc>
      </w:tr>
      <w:tr w:rsidR="007A5F39" w:rsidRPr="00876B4C" w:rsidTr="00C06E08">
        <w:trPr>
          <w:cantSplit/>
        </w:trPr>
        <w:tc>
          <w:tcPr>
            <w:tcW w:w="2330" w:type="dxa"/>
            <w:tcBorders>
              <w:left w:val="single" w:sz="6" w:space="0" w:color="auto"/>
              <w:bottom w:val="single" w:sz="4" w:space="0" w:color="auto"/>
            </w:tcBorders>
          </w:tcPr>
          <w:p w:rsidR="007A5F39" w:rsidRPr="00876B4C" w:rsidRDefault="007A5F39" w:rsidP="007A5F39">
            <w:pPr>
              <w:tabs>
                <w:tab w:val="left" w:pos="720"/>
                <w:tab w:val="left" w:pos="2600"/>
              </w:tabs>
              <w:spacing w:before="120"/>
              <w:rPr>
                <w:rFonts w:ascii="Times" w:hAnsi="Times" w:cs="Times"/>
                <w:sz w:val="18"/>
                <w:szCs w:val="18"/>
              </w:rPr>
            </w:pPr>
          </w:p>
        </w:tc>
        <w:tc>
          <w:tcPr>
            <w:tcW w:w="450" w:type="dxa"/>
            <w:tcBorders>
              <w:bottom w:val="single" w:sz="4" w:space="0" w:color="auto"/>
              <w:right w:val="single" w:sz="4" w:space="0" w:color="auto"/>
            </w:tcBorders>
          </w:tcPr>
          <w:p w:rsidR="007A5F39" w:rsidRDefault="007A5F39" w:rsidP="00C06E08">
            <w:pPr>
              <w:tabs>
                <w:tab w:val="left" w:pos="360"/>
              </w:tabs>
              <w:spacing w:before="120"/>
              <w:rPr>
                <w:rFonts w:ascii="Times" w:hAnsi="Times" w:cs="Times"/>
                <w:sz w:val="18"/>
                <w:szCs w:val="18"/>
              </w:rPr>
            </w:pPr>
          </w:p>
        </w:tc>
        <w:tc>
          <w:tcPr>
            <w:tcW w:w="360" w:type="dxa"/>
            <w:tcBorders>
              <w:left w:val="single" w:sz="4" w:space="0" w:color="auto"/>
              <w:bottom w:val="single" w:sz="4" w:space="0" w:color="auto"/>
              <w:right w:val="single" w:sz="6" w:space="0" w:color="auto"/>
            </w:tcBorders>
          </w:tcPr>
          <w:p w:rsidR="007A5F39" w:rsidRDefault="007A5F39" w:rsidP="00C06E08">
            <w:pPr>
              <w:tabs>
                <w:tab w:val="left" w:pos="360"/>
              </w:tabs>
              <w:spacing w:before="120"/>
              <w:rPr>
                <w:rFonts w:ascii="Times" w:hAnsi="Times" w:cs="Times"/>
                <w:sz w:val="18"/>
                <w:szCs w:val="18"/>
              </w:rPr>
            </w:pPr>
          </w:p>
        </w:tc>
        <w:tc>
          <w:tcPr>
            <w:tcW w:w="360" w:type="dxa"/>
            <w:tcBorders>
              <w:bottom w:val="single" w:sz="4" w:space="0" w:color="auto"/>
            </w:tcBorders>
          </w:tcPr>
          <w:p w:rsidR="007A5F39" w:rsidRDefault="007A5F39" w:rsidP="00C06E08">
            <w:pPr>
              <w:tabs>
                <w:tab w:val="left" w:pos="360"/>
              </w:tabs>
              <w:spacing w:before="120"/>
              <w:rPr>
                <w:rFonts w:ascii="Times" w:hAnsi="Times" w:cs="Times"/>
                <w:sz w:val="18"/>
                <w:szCs w:val="18"/>
              </w:rPr>
            </w:pPr>
          </w:p>
        </w:tc>
        <w:tc>
          <w:tcPr>
            <w:tcW w:w="3250" w:type="dxa"/>
            <w:tcBorders>
              <w:left w:val="single" w:sz="6" w:space="0" w:color="auto"/>
              <w:bottom w:val="single" w:sz="4" w:space="0" w:color="auto"/>
              <w:right w:val="single" w:sz="6" w:space="0" w:color="auto"/>
            </w:tcBorders>
          </w:tcPr>
          <w:p w:rsidR="007A5F39" w:rsidRDefault="007A5F39" w:rsidP="00975FAE">
            <w:pPr>
              <w:pStyle w:val="BodyText"/>
            </w:pPr>
          </w:p>
        </w:tc>
        <w:tc>
          <w:tcPr>
            <w:tcW w:w="2870" w:type="dxa"/>
            <w:tcBorders>
              <w:bottom w:val="single" w:sz="4" w:space="0" w:color="auto"/>
              <w:right w:val="single" w:sz="6" w:space="0" w:color="auto"/>
            </w:tcBorders>
          </w:tcPr>
          <w:p w:rsidR="007A5F39" w:rsidRPr="00956495" w:rsidRDefault="007A5F39" w:rsidP="007A5F39">
            <w:pPr>
              <w:spacing w:before="120"/>
              <w:rPr>
                <w:rFonts w:ascii="Times" w:hAnsi="Times" w:cs="Times"/>
                <w:sz w:val="18"/>
                <w:szCs w:val="18"/>
              </w:rPr>
            </w:pPr>
          </w:p>
        </w:tc>
        <w:tc>
          <w:tcPr>
            <w:tcW w:w="2520" w:type="dxa"/>
            <w:tcBorders>
              <w:bottom w:val="single" w:sz="4" w:space="0" w:color="auto"/>
              <w:right w:val="single" w:sz="6" w:space="0" w:color="auto"/>
            </w:tcBorders>
          </w:tcPr>
          <w:p w:rsidR="007A5F39" w:rsidRPr="00956495" w:rsidRDefault="007A5F39" w:rsidP="007A5F39">
            <w:pPr>
              <w:spacing w:before="120"/>
              <w:rPr>
                <w:rFonts w:ascii="Times" w:hAnsi="Times" w:cs="Times"/>
                <w:sz w:val="18"/>
                <w:szCs w:val="18"/>
              </w:rPr>
            </w:pPr>
          </w:p>
        </w:tc>
        <w:tc>
          <w:tcPr>
            <w:tcW w:w="2340" w:type="dxa"/>
            <w:tcBorders>
              <w:bottom w:val="single" w:sz="4" w:space="0" w:color="auto"/>
              <w:right w:val="single" w:sz="6" w:space="0" w:color="auto"/>
            </w:tcBorders>
          </w:tcPr>
          <w:p w:rsidR="007A5F39" w:rsidRPr="00956495" w:rsidRDefault="007A5F39" w:rsidP="007A5F39">
            <w:pPr>
              <w:spacing w:before="120"/>
              <w:rPr>
                <w:rFonts w:ascii="Times" w:hAnsi="Times" w:cs="Times"/>
                <w:sz w:val="18"/>
                <w:szCs w:val="18"/>
              </w:rPr>
            </w:pPr>
          </w:p>
        </w:tc>
      </w:tr>
    </w:tbl>
    <w:p w:rsidR="0059024D" w:rsidRDefault="0059024D" w:rsidP="00EA538C">
      <w:pPr>
        <w:jc w:val="center"/>
        <w:rPr>
          <w:sz w:val="22"/>
          <w:szCs w:val="22"/>
        </w:rPr>
        <w:sectPr w:rsidR="0059024D" w:rsidSect="00EA538C">
          <w:headerReference w:type="default" r:id="rId128"/>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59024D" w:rsidRPr="004C388A" w:rsidTr="00C06E08">
        <w:trPr>
          <w:cantSplit/>
        </w:trPr>
        <w:tc>
          <w:tcPr>
            <w:tcW w:w="2330" w:type="dxa"/>
            <w:tcBorders>
              <w:top w:val="single" w:sz="4" w:space="0" w:color="auto"/>
              <w:left w:val="single" w:sz="6" w:space="0" w:color="auto"/>
            </w:tcBorders>
          </w:tcPr>
          <w:p w:rsidR="0059024D" w:rsidRPr="004C388A" w:rsidRDefault="0059024D" w:rsidP="00C06E08">
            <w:pPr>
              <w:tabs>
                <w:tab w:val="left" w:pos="440"/>
                <w:tab w:val="left" w:pos="2600"/>
              </w:tabs>
              <w:ind w:left="80"/>
              <w:rPr>
                <w:rFonts w:ascii="Times" w:hAnsi="Times" w:cs="Times"/>
                <w:sz w:val="18"/>
                <w:szCs w:val="18"/>
              </w:rPr>
            </w:pPr>
            <w:r w:rsidRPr="004C388A">
              <w:rPr>
                <w:rFonts w:ascii="Times" w:hAnsi="Times" w:cs="Times"/>
                <w:sz w:val="18"/>
                <w:szCs w:val="18"/>
              </w:rPr>
              <w:lastRenderedPageBreak/>
              <w:t>1.</w:t>
            </w:r>
            <w:r w:rsidRPr="004C388A">
              <w:rPr>
                <w:rFonts w:ascii="Times" w:hAnsi="Times" w:cs="Times"/>
                <w:sz w:val="18"/>
                <w:szCs w:val="18"/>
              </w:rPr>
              <w:tab/>
              <w:t>Clocks (Cockpit)</w:t>
            </w:r>
          </w:p>
        </w:tc>
        <w:tc>
          <w:tcPr>
            <w:tcW w:w="440" w:type="dxa"/>
            <w:tcBorders>
              <w:top w:val="single" w:sz="4" w:space="0" w:color="auto"/>
              <w:right w:val="single" w:sz="4" w:space="0" w:color="auto"/>
            </w:tcBorders>
          </w:tcPr>
          <w:p w:rsidR="0059024D" w:rsidRPr="004C388A" w:rsidRDefault="0059024D" w:rsidP="00C06E08">
            <w:pPr>
              <w:tabs>
                <w:tab w:val="left" w:pos="360"/>
              </w:tabs>
              <w:rPr>
                <w:rFonts w:ascii="Times" w:hAnsi="Times" w:cs="Times"/>
                <w:sz w:val="18"/>
                <w:szCs w:val="18"/>
              </w:rPr>
            </w:pPr>
            <w:r w:rsidRPr="004C388A">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59024D" w:rsidRPr="004C388A" w:rsidRDefault="009F1DF0" w:rsidP="00C06E08">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tcBorders>
          </w:tcPr>
          <w:p w:rsidR="0059024D" w:rsidRPr="004C388A" w:rsidRDefault="009F1DF0" w:rsidP="00C06E08">
            <w:pPr>
              <w:tabs>
                <w:tab w:val="left" w:pos="360"/>
              </w:tabs>
              <w:rPr>
                <w:rFonts w:ascii="Times" w:hAnsi="Times" w:cs="Times"/>
                <w:sz w:val="18"/>
                <w:szCs w:val="18"/>
              </w:rPr>
            </w:pPr>
            <w:r>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59024D" w:rsidRPr="004C388A" w:rsidRDefault="0059024D" w:rsidP="00C06E08">
            <w:pPr>
              <w:rPr>
                <w:rFonts w:ascii="Times" w:hAnsi="Times" w:cs="Times"/>
                <w:sz w:val="18"/>
                <w:szCs w:val="18"/>
              </w:rPr>
            </w:pPr>
          </w:p>
        </w:tc>
        <w:tc>
          <w:tcPr>
            <w:tcW w:w="2880" w:type="dxa"/>
            <w:tcBorders>
              <w:top w:val="single" w:sz="4" w:space="0" w:color="auto"/>
              <w:right w:val="single" w:sz="6" w:space="0" w:color="auto"/>
            </w:tcBorders>
          </w:tcPr>
          <w:p w:rsidR="0059024D" w:rsidRPr="004C388A" w:rsidRDefault="0059024D" w:rsidP="00C06E08">
            <w:pPr>
              <w:ind w:left="360" w:hanging="360"/>
              <w:rPr>
                <w:rFonts w:ascii="Times" w:hAnsi="Times" w:cs="Times"/>
                <w:sz w:val="18"/>
                <w:szCs w:val="18"/>
              </w:rPr>
            </w:pPr>
            <w:r w:rsidRPr="004C388A">
              <w:rPr>
                <w:rFonts w:ascii="Times" w:hAnsi="Times" w:cs="Times"/>
                <w:sz w:val="18"/>
                <w:szCs w:val="18"/>
              </w:rPr>
              <w:t>None required.</w:t>
            </w:r>
          </w:p>
        </w:tc>
        <w:tc>
          <w:tcPr>
            <w:tcW w:w="2520" w:type="dxa"/>
            <w:tcBorders>
              <w:top w:val="single" w:sz="4" w:space="0" w:color="auto"/>
              <w:right w:val="single" w:sz="6" w:space="0" w:color="auto"/>
            </w:tcBorders>
          </w:tcPr>
          <w:p w:rsidR="0059024D" w:rsidRPr="004C388A" w:rsidRDefault="0059024D" w:rsidP="00C06E08">
            <w:pPr>
              <w:rPr>
                <w:rFonts w:ascii="Times" w:hAnsi="Times" w:cs="Times"/>
                <w:sz w:val="18"/>
                <w:szCs w:val="18"/>
              </w:rPr>
            </w:pPr>
            <w:r w:rsidRPr="004C388A">
              <w:rPr>
                <w:rFonts w:ascii="Times" w:hAnsi="Times" w:cs="Times"/>
                <w:sz w:val="18"/>
                <w:szCs w:val="18"/>
              </w:rPr>
              <w:t>None required.</w:t>
            </w:r>
          </w:p>
        </w:tc>
        <w:tc>
          <w:tcPr>
            <w:tcW w:w="2340" w:type="dxa"/>
            <w:tcBorders>
              <w:top w:val="single" w:sz="4" w:space="0" w:color="auto"/>
              <w:right w:val="single" w:sz="6" w:space="0" w:color="auto"/>
            </w:tcBorders>
          </w:tcPr>
          <w:p w:rsidR="0059024D" w:rsidRPr="004C388A" w:rsidRDefault="0059024D" w:rsidP="00C06E08">
            <w:pPr>
              <w:rPr>
                <w:rFonts w:ascii="Times" w:hAnsi="Times" w:cs="Times"/>
                <w:sz w:val="18"/>
                <w:szCs w:val="18"/>
              </w:rPr>
            </w:pPr>
            <w:r w:rsidRPr="004C388A">
              <w:rPr>
                <w:rFonts w:ascii="Times" w:hAnsi="Times" w:cs="Times"/>
                <w:sz w:val="18"/>
                <w:szCs w:val="18"/>
              </w:rPr>
              <w:t xml:space="preserve">An Inoperative Placard will be placed on affected </w:t>
            </w:r>
            <w:r w:rsidRPr="004C388A">
              <w:rPr>
                <w:rFonts w:ascii="Times" w:hAnsi="Times" w:cs="Times"/>
                <w:bCs/>
                <w:sz w:val="18"/>
                <w:szCs w:val="18"/>
              </w:rPr>
              <w:t xml:space="preserve">Clock </w:t>
            </w:r>
            <w:r w:rsidRPr="004C388A">
              <w:rPr>
                <w:rFonts w:ascii="Times" w:hAnsi="Times" w:cs="Times"/>
                <w:sz w:val="18"/>
                <w:szCs w:val="18"/>
              </w:rPr>
              <w:t>face and will be noted on ADLS.</w:t>
            </w:r>
          </w:p>
        </w:tc>
      </w:tr>
      <w:tr w:rsidR="0059024D" w:rsidRPr="004C388A" w:rsidTr="009F1DF0">
        <w:trPr>
          <w:cantSplit/>
        </w:trPr>
        <w:tc>
          <w:tcPr>
            <w:tcW w:w="2330" w:type="dxa"/>
            <w:tcBorders>
              <w:left w:val="single" w:sz="6" w:space="0" w:color="auto"/>
            </w:tcBorders>
          </w:tcPr>
          <w:p w:rsidR="0059024D" w:rsidRPr="004C388A" w:rsidRDefault="0059024D" w:rsidP="00C06E08">
            <w:pPr>
              <w:tabs>
                <w:tab w:val="left" w:pos="440"/>
                <w:tab w:val="left" w:pos="2600"/>
              </w:tabs>
              <w:spacing w:before="240"/>
              <w:ind w:left="86"/>
              <w:rPr>
                <w:rFonts w:ascii="Times" w:hAnsi="Times" w:cs="Times"/>
                <w:sz w:val="18"/>
                <w:szCs w:val="18"/>
              </w:rPr>
            </w:pPr>
            <w:r w:rsidRPr="004C388A">
              <w:rPr>
                <w:rFonts w:ascii="Times" w:hAnsi="Times" w:cs="Times"/>
                <w:sz w:val="18"/>
                <w:szCs w:val="18"/>
              </w:rPr>
              <w:t>2.</w:t>
            </w:r>
            <w:r w:rsidRPr="004C388A">
              <w:rPr>
                <w:rFonts w:ascii="Times" w:hAnsi="Times" w:cs="Times"/>
                <w:sz w:val="18"/>
                <w:szCs w:val="18"/>
              </w:rPr>
              <w:tab/>
              <w:t>Flight Data</w:t>
            </w:r>
          </w:p>
          <w:p w:rsidR="0059024D" w:rsidRPr="004C388A" w:rsidRDefault="0059024D" w:rsidP="00C06E08">
            <w:pPr>
              <w:tabs>
                <w:tab w:val="left" w:pos="440"/>
                <w:tab w:val="left" w:pos="2600"/>
              </w:tabs>
              <w:ind w:left="86"/>
              <w:rPr>
                <w:rFonts w:ascii="Times" w:hAnsi="Times" w:cs="Times"/>
                <w:sz w:val="18"/>
                <w:szCs w:val="18"/>
              </w:rPr>
            </w:pPr>
            <w:r w:rsidRPr="004C388A">
              <w:rPr>
                <w:rFonts w:ascii="Times" w:hAnsi="Times" w:cs="Times"/>
                <w:sz w:val="18"/>
                <w:szCs w:val="18"/>
              </w:rPr>
              <w:tab/>
              <w:t>Recorder (FDR)</w:t>
            </w:r>
          </w:p>
          <w:p w:rsidR="0059024D" w:rsidRPr="004C388A" w:rsidRDefault="0059024D" w:rsidP="00C06E08">
            <w:pPr>
              <w:tabs>
                <w:tab w:val="left" w:pos="440"/>
                <w:tab w:val="left" w:pos="2600"/>
              </w:tabs>
              <w:ind w:left="86"/>
              <w:rPr>
                <w:rFonts w:ascii="Times" w:hAnsi="Times" w:cs="Times"/>
                <w:sz w:val="18"/>
                <w:szCs w:val="18"/>
              </w:rPr>
            </w:pPr>
            <w:r w:rsidRPr="004C388A">
              <w:rPr>
                <w:rFonts w:ascii="Times" w:hAnsi="Times" w:cs="Times"/>
                <w:sz w:val="18"/>
                <w:szCs w:val="18"/>
              </w:rPr>
              <w:tab/>
              <w:t>Systems</w:t>
            </w:r>
          </w:p>
        </w:tc>
        <w:tc>
          <w:tcPr>
            <w:tcW w:w="440" w:type="dxa"/>
            <w:tcBorders>
              <w:right w:val="single" w:sz="4" w:space="0" w:color="auto"/>
            </w:tcBorders>
          </w:tcPr>
          <w:p w:rsidR="0059024D" w:rsidRPr="004C388A" w:rsidRDefault="0059024D" w:rsidP="00C06E08">
            <w:pPr>
              <w:tabs>
                <w:tab w:val="left" w:pos="360"/>
              </w:tabs>
              <w:spacing w:before="240"/>
              <w:rPr>
                <w:rFonts w:ascii="Times" w:hAnsi="Times" w:cs="Times"/>
                <w:sz w:val="18"/>
                <w:szCs w:val="18"/>
              </w:rPr>
            </w:pPr>
            <w:r w:rsidRPr="004C388A">
              <w:rPr>
                <w:rFonts w:ascii="Times" w:hAnsi="Times" w:cs="Times"/>
                <w:sz w:val="18"/>
                <w:szCs w:val="18"/>
              </w:rPr>
              <w:t>C</w:t>
            </w:r>
          </w:p>
        </w:tc>
        <w:tc>
          <w:tcPr>
            <w:tcW w:w="370" w:type="dxa"/>
            <w:tcBorders>
              <w:left w:val="single" w:sz="4" w:space="0" w:color="auto"/>
              <w:right w:val="single" w:sz="6" w:space="0" w:color="auto"/>
            </w:tcBorders>
          </w:tcPr>
          <w:p w:rsidR="0059024D" w:rsidRPr="004C388A" w:rsidRDefault="0059024D" w:rsidP="00C06E08">
            <w:pPr>
              <w:tabs>
                <w:tab w:val="left" w:pos="360"/>
              </w:tabs>
              <w:spacing w:before="240"/>
              <w:rPr>
                <w:rFonts w:ascii="Times" w:hAnsi="Times" w:cs="Times"/>
                <w:sz w:val="18"/>
                <w:szCs w:val="18"/>
              </w:rPr>
            </w:pPr>
            <w:r w:rsidRPr="004C388A">
              <w:rPr>
                <w:rFonts w:ascii="Times" w:hAnsi="Times" w:cs="Times"/>
                <w:sz w:val="18"/>
                <w:szCs w:val="18"/>
              </w:rPr>
              <w:t>-</w:t>
            </w:r>
          </w:p>
        </w:tc>
        <w:tc>
          <w:tcPr>
            <w:tcW w:w="360" w:type="dxa"/>
          </w:tcPr>
          <w:p w:rsidR="0059024D" w:rsidRPr="004C388A" w:rsidRDefault="0059024D" w:rsidP="00C06E08">
            <w:pPr>
              <w:tabs>
                <w:tab w:val="left" w:pos="360"/>
              </w:tabs>
              <w:spacing w:before="240"/>
              <w:rPr>
                <w:rFonts w:ascii="Times" w:hAnsi="Times" w:cs="Times"/>
                <w:sz w:val="18"/>
                <w:szCs w:val="18"/>
              </w:rPr>
            </w:pPr>
            <w:r w:rsidRPr="004C388A">
              <w:rPr>
                <w:rFonts w:ascii="Times" w:hAnsi="Times" w:cs="Times"/>
                <w:sz w:val="18"/>
                <w:szCs w:val="18"/>
              </w:rPr>
              <w:t>1</w:t>
            </w:r>
          </w:p>
        </w:tc>
        <w:tc>
          <w:tcPr>
            <w:tcW w:w="3240" w:type="dxa"/>
            <w:tcBorders>
              <w:left w:val="single" w:sz="6" w:space="0" w:color="auto"/>
              <w:right w:val="single" w:sz="6" w:space="0" w:color="auto"/>
            </w:tcBorders>
          </w:tcPr>
          <w:p w:rsidR="0059024D" w:rsidRPr="004C388A" w:rsidRDefault="0059024D" w:rsidP="00C06E08">
            <w:pPr>
              <w:spacing w:before="240"/>
              <w:ind w:left="20" w:hanging="20"/>
              <w:rPr>
                <w:rFonts w:ascii="Times" w:hAnsi="Times" w:cs="Times"/>
                <w:sz w:val="18"/>
                <w:szCs w:val="18"/>
              </w:rPr>
            </w:pPr>
            <w:r w:rsidRPr="004C388A">
              <w:rPr>
                <w:rFonts w:ascii="Times" w:hAnsi="Times" w:cs="Times"/>
                <w:sz w:val="18"/>
                <w:szCs w:val="18"/>
              </w:rPr>
              <w:t>Any in excess of those required by 14 CFR may be inoperative.</w:t>
            </w:r>
          </w:p>
        </w:tc>
        <w:tc>
          <w:tcPr>
            <w:tcW w:w="2880" w:type="dxa"/>
            <w:tcBorders>
              <w:right w:val="single" w:sz="6" w:space="0" w:color="auto"/>
            </w:tcBorders>
          </w:tcPr>
          <w:p w:rsidR="0059024D" w:rsidRPr="004C388A" w:rsidRDefault="0059024D" w:rsidP="00C06E08">
            <w:pPr>
              <w:spacing w:before="24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59024D" w:rsidRPr="004C388A" w:rsidRDefault="0059024D" w:rsidP="00C06E08">
            <w:pPr>
              <w:spacing w:before="24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59024D" w:rsidRPr="004C388A" w:rsidRDefault="0059024D" w:rsidP="00C06E08">
            <w:pPr>
              <w:spacing w:before="240"/>
              <w:rPr>
                <w:rFonts w:ascii="Times" w:hAnsi="Times" w:cs="Times"/>
                <w:sz w:val="18"/>
                <w:szCs w:val="18"/>
              </w:rPr>
            </w:pPr>
            <w:r w:rsidRPr="004C388A">
              <w:rPr>
                <w:rFonts w:ascii="Times" w:hAnsi="Times" w:cs="Times"/>
                <w:sz w:val="18"/>
                <w:szCs w:val="18"/>
              </w:rPr>
              <w:t xml:space="preserve">An Inoperative Placard will be placed on </w:t>
            </w:r>
            <w:r w:rsidRPr="004C388A">
              <w:rPr>
                <w:rFonts w:ascii="Times" w:hAnsi="Times" w:cs="Times"/>
                <w:bCs/>
                <w:sz w:val="18"/>
                <w:szCs w:val="18"/>
              </w:rPr>
              <w:t>FDR Control Panel</w:t>
            </w:r>
            <w:r w:rsidRPr="004C388A">
              <w:rPr>
                <w:rFonts w:ascii="Times" w:hAnsi="Times" w:cs="Times"/>
                <w:sz w:val="18"/>
                <w:szCs w:val="18"/>
              </w:rPr>
              <w:t xml:space="preserve"> and will be noted on ADLS.</w:t>
            </w:r>
          </w:p>
        </w:tc>
      </w:tr>
      <w:tr w:rsidR="009F1DF0" w:rsidRPr="004C388A" w:rsidTr="009F1DF0">
        <w:trPr>
          <w:cantSplit/>
        </w:trPr>
        <w:tc>
          <w:tcPr>
            <w:tcW w:w="2330" w:type="dxa"/>
            <w:tcBorders>
              <w:left w:val="single" w:sz="6" w:space="0" w:color="auto"/>
            </w:tcBorders>
          </w:tcPr>
          <w:p w:rsidR="003D6A64" w:rsidRPr="004C388A" w:rsidRDefault="003D6A64" w:rsidP="003D6A64">
            <w:pPr>
              <w:tabs>
                <w:tab w:val="left" w:pos="440"/>
                <w:tab w:val="left" w:pos="2600"/>
              </w:tabs>
              <w:spacing w:before="120"/>
              <w:ind w:left="86"/>
              <w:rPr>
                <w:rFonts w:ascii="Times" w:hAnsi="Times" w:cs="Times"/>
                <w:sz w:val="18"/>
                <w:szCs w:val="18"/>
              </w:rPr>
            </w:pPr>
            <w:r>
              <w:rPr>
                <w:rFonts w:ascii="Times" w:hAnsi="Times" w:cs="Times"/>
                <w:sz w:val="18"/>
                <w:szCs w:val="18"/>
              </w:rPr>
              <w:tab/>
              <w:t>Includes FDR function</w:t>
            </w:r>
          </w:p>
          <w:p w:rsidR="003D6A64" w:rsidRDefault="003D6A64" w:rsidP="00C06E08">
            <w:pPr>
              <w:tabs>
                <w:tab w:val="left" w:pos="440"/>
                <w:tab w:val="left" w:pos="2600"/>
              </w:tabs>
              <w:ind w:left="86"/>
              <w:rPr>
                <w:rFonts w:ascii="Times" w:hAnsi="Times" w:cs="Times"/>
                <w:sz w:val="18"/>
                <w:szCs w:val="18"/>
              </w:rPr>
            </w:pPr>
            <w:r>
              <w:rPr>
                <w:rFonts w:ascii="Times" w:hAnsi="Times" w:cs="Times"/>
                <w:sz w:val="18"/>
                <w:szCs w:val="18"/>
              </w:rPr>
              <w:tab/>
              <w:t xml:space="preserve">of Combined Voice and </w:t>
            </w:r>
            <w:r>
              <w:rPr>
                <w:rFonts w:ascii="Times" w:hAnsi="Times" w:cs="Times"/>
                <w:sz w:val="18"/>
                <w:szCs w:val="18"/>
              </w:rPr>
              <w:tab/>
              <w:t>Flight Data Recorder</w:t>
            </w:r>
          </w:p>
          <w:p w:rsidR="009F1DF0" w:rsidRPr="004C388A" w:rsidRDefault="003D6A64" w:rsidP="00C06E08">
            <w:pPr>
              <w:tabs>
                <w:tab w:val="left" w:pos="440"/>
                <w:tab w:val="left" w:pos="2600"/>
              </w:tabs>
              <w:ind w:left="86"/>
              <w:rPr>
                <w:rFonts w:ascii="Times" w:hAnsi="Times" w:cs="Times"/>
                <w:sz w:val="18"/>
                <w:szCs w:val="18"/>
              </w:rPr>
            </w:pPr>
            <w:r>
              <w:rPr>
                <w:rFonts w:ascii="Times" w:hAnsi="Times" w:cs="Times"/>
                <w:sz w:val="18"/>
                <w:szCs w:val="18"/>
              </w:rPr>
              <w:tab/>
              <w:t>(CVFDR)</w:t>
            </w:r>
          </w:p>
        </w:tc>
        <w:tc>
          <w:tcPr>
            <w:tcW w:w="440" w:type="dxa"/>
            <w:tcBorders>
              <w:right w:val="single" w:sz="4" w:space="0" w:color="auto"/>
            </w:tcBorders>
          </w:tcPr>
          <w:p w:rsidR="009F1DF0" w:rsidRPr="004C388A" w:rsidRDefault="009F1DF0" w:rsidP="009F1DF0">
            <w:pPr>
              <w:tabs>
                <w:tab w:val="left" w:pos="360"/>
              </w:tabs>
              <w:spacing w:before="120"/>
              <w:rPr>
                <w:rFonts w:ascii="Times" w:hAnsi="Times" w:cs="Times"/>
                <w:sz w:val="18"/>
                <w:szCs w:val="18"/>
              </w:rPr>
            </w:pPr>
            <w:r w:rsidRPr="004C388A">
              <w:rPr>
                <w:rFonts w:ascii="Times" w:hAnsi="Times" w:cs="Times"/>
                <w:sz w:val="18"/>
                <w:szCs w:val="18"/>
              </w:rPr>
              <w:t>A</w:t>
            </w:r>
          </w:p>
        </w:tc>
        <w:tc>
          <w:tcPr>
            <w:tcW w:w="370" w:type="dxa"/>
            <w:tcBorders>
              <w:left w:val="single" w:sz="4" w:space="0" w:color="auto"/>
              <w:right w:val="single" w:sz="6" w:space="0" w:color="auto"/>
            </w:tcBorders>
          </w:tcPr>
          <w:p w:rsidR="009F1DF0" w:rsidRPr="004C388A" w:rsidRDefault="009F1DF0" w:rsidP="009F1DF0">
            <w:pPr>
              <w:tabs>
                <w:tab w:val="left" w:pos="360"/>
              </w:tabs>
              <w:spacing w:before="120"/>
              <w:rPr>
                <w:rFonts w:ascii="Times" w:hAnsi="Times" w:cs="Times"/>
                <w:sz w:val="18"/>
                <w:szCs w:val="18"/>
              </w:rPr>
            </w:pPr>
            <w:r w:rsidRPr="004C388A">
              <w:rPr>
                <w:rFonts w:ascii="Times" w:hAnsi="Times" w:cs="Times"/>
                <w:sz w:val="18"/>
                <w:szCs w:val="18"/>
              </w:rPr>
              <w:t>-</w:t>
            </w:r>
          </w:p>
        </w:tc>
        <w:tc>
          <w:tcPr>
            <w:tcW w:w="360" w:type="dxa"/>
          </w:tcPr>
          <w:p w:rsidR="009F1DF0" w:rsidRPr="004C388A" w:rsidRDefault="009F1DF0" w:rsidP="009F1DF0">
            <w:pPr>
              <w:tabs>
                <w:tab w:val="left" w:pos="360"/>
              </w:tabs>
              <w:spacing w:before="120"/>
              <w:rPr>
                <w:rFonts w:ascii="Times" w:hAnsi="Times" w:cs="Times"/>
                <w:sz w:val="18"/>
                <w:szCs w:val="18"/>
              </w:rPr>
            </w:pPr>
            <w:r w:rsidRPr="004C388A">
              <w:rPr>
                <w:rFonts w:ascii="Times" w:hAnsi="Times" w:cs="Times"/>
                <w:sz w:val="18"/>
                <w:szCs w:val="18"/>
              </w:rPr>
              <w:t>0</w:t>
            </w:r>
          </w:p>
        </w:tc>
        <w:tc>
          <w:tcPr>
            <w:tcW w:w="3240" w:type="dxa"/>
            <w:tcBorders>
              <w:left w:val="single" w:sz="6" w:space="0" w:color="auto"/>
              <w:right w:val="single" w:sz="6" w:space="0" w:color="auto"/>
            </w:tcBorders>
          </w:tcPr>
          <w:p w:rsidR="009F1DF0" w:rsidRPr="004C388A" w:rsidRDefault="009F1DF0" w:rsidP="009F1DF0">
            <w:pPr>
              <w:pStyle w:val="BodyText"/>
            </w:pPr>
            <w:r w:rsidRPr="004C388A">
              <w:t>May be inoperative provided:</w:t>
            </w:r>
          </w:p>
          <w:p w:rsidR="009F1DF0" w:rsidRPr="004C388A" w:rsidRDefault="009F1DF0" w:rsidP="00C06E08">
            <w:pPr>
              <w:pStyle w:val="BodyText"/>
              <w:spacing w:before="0"/>
              <w:ind w:left="460" w:hanging="360"/>
            </w:pPr>
            <w:r w:rsidRPr="004C388A">
              <w:t>a)</w:t>
            </w:r>
            <w:r w:rsidRPr="004C388A">
              <w:tab/>
              <w:t>Cockpit Voice Recorder (CVR) is operative,</w:t>
            </w:r>
          </w:p>
          <w:p w:rsidR="009F1DF0" w:rsidRPr="004C388A" w:rsidRDefault="009F1DF0" w:rsidP="00C06E08">
            <w:pPr>
              <w:pStyle w:val="BodyText"/>
              <w:spacing w:before="0"/>
              <w:ind w:left="460" w:hanging="360"/>
            </w:pPr>
            <w:r w:rsidRPr="004C388A">
              <w:t>b)</w:t>
            </w:r>
            <w:r w:rsidRPr="004C388A">
              <w:tab/>
              <w:t>Airplane is not dispatched from a designated airport as listed in the operator’s MEL unless:</w:t>
            </w:r>
          </w:p>
          <w:p w:rsidR="009F1DF0" w:rsidRPr="004C388A" w:rsidRDefault="009F1DF0" w:rsidP="00C06E08">
            <w:pPr>
              <w:pStyle w:val="BodyText"/>
              <w:spacing w:before="0"/>
              <w:ind w:left="640" w:hanging="180"/>
            </w:pPr>
            <w:r w:rsidRPr="004C388A">
              <w:t>1.</w:t>
            </w:r>
            <w:r w:rsidRPr="004C388A">
              <w:tab/>
              <w:t>The FDR failure occurs after pushback but before takeoff, or</w:t>
            </w:r>
          </w:p>
          <w:p w:rsidR="009F1DF0" w:rsidRPr="004C388A" w:rsidRDefault="009F1DF0" w:rsidP="00C06E08">
            <w:pPr>
              <w:pStyle w:val="BodyText"/>
              <w:spacing w:before="0"/>
              <w:ind w:left="640" w:hanging="180"/>
            </w:pPr>
            <w:r w:rsidRPr="004C388A">
              <w:t>2.</w:t>
            </w:r>
            <w:r w:rsidRPr="004C388A">
              <w:tab/>
              <w:t>The FDR repair was attempted but was not successful.</w:t>
            </w:r>
          </w:p>
          <w:p w:rsidR="009F1DF0" w:rsidRPr="004C388A" w:rsidRDefault="009F1DF0" w:rsidP="00C06E08">
            <w:pPr>
              <w:pStyle w:val="BodyText"/>
              <w:spacing w:before="0"/>
              <w:ind w:left="460" w:hanging="360"/>
            </w:pPr>
            <w:r w:rsidRPr="004C388A">
              <w:t>c)</w:t>
            </w:r>
            <w:r w:rsidRPr="004C388A">
              <w:tab/>
              <w:t>In those cases where repair is attempted but not successful, the airplane may be dispatched on a flight or series of flights until the next designated airport where repair must be accomplished prior to dispatch, and</w:t>
            </w:r>
          </w:p>
          <w:p w:rsidR="009F1DF0" w:rsidRPr="004C388A" w:rsidRDefault="009F1DF0" w:rsidP="00C06E08">
            <w:pPr>
              <w:pStyle w:val="BodyText"/>
              <w:spacing w:before="0"/>
              <w:ind w:left="460" w:hanging="360"/>
            </w:pPr>
            <w:r w:rsidRPr="004C388A">
              <w:t>d)</w:t>
            </w:r>
            <w:r w:rsidRPr="004C388A">
              <w:tab/>
              <w:t>Repairs are made within three (3) flight days.</w:t>
            </w:r>
          </w:p>
        </w:tc>
        <w:tc>
          <w:tcPr>
            <w:tcW w:w="2880" w:type="dxa"/>
            <w:tcBorders>
              <w:right w:val="single" w:sz="6" w:space="0" w:color="auto"/>
            </w:tcBorders>
          </w:tcPr>
          <w:p w:rsidR="009F1DF0" w:rsidRPr="004C388A" w:rsidRDefault="009F1DF0" w:rsidP="009F1DF0">
            <w:pPr>
              <w:spacing w:before="12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9F1DF0" w:rsidRPr="004C388A" w:rsidRDefault="009F1DF0" w:rsidP="009F1DF0">
            <w:pPr>
              <w:spacing w:before="12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9F1DF0" w:rsidRPr="004C388A" w:rsidRDefault="009F1DF0" w:rsidP="009F1DF0">
            <w:pPr>
              <w:spacing w:before="120"/>
              <w:rPr>
                <w:rFonts w:ascii="Times" w:hAnsi="Times" w:cs="Times"/>
                <w:sz w:val="18"/>
                <w:szCs w:val="18"/>
              </w:rPr>
            </w:pPr>
            <w:r w:rsidRPr="004C388A">
              <w:rPr>
                <w:rFonts w:ascii="Times" w:hAnsi="Times" w:cs="Times"/>
                <w:sz w:val="18"/>
                <w:szCs w:val="18"/>
              </w:rPr>
              <w:t xml:space="preserve">An Inoperative Placard will be placed on </w:t>
            </w:r>
            <w:r w:rsidRPr="004C388A">
              <w:rPr>
                <w:rFonts w:ascii="Times" w:hAnsi="Times" w:cs="Times"/>
                <w:bCs/>
                <w:sz w:val="18"/>
                <w:szCs w:val="18"/>
              </w:rPr>
              <w:t>FDR Control Panel</w:t>
            </w:r>
            <w:r w:rsidRPr="004C388A">
              <w:rPr>
                <w:rFonts w:ascii="Times" w:hAnsi="Times" w:cs="Times"/>
                <w:sz w:val="18"/>
                <w:szCs w:val="18"/>
              </w:rPr>
              <w:t xml:space="preserve"> and will be noted on ADLS.</w:t>
            </w:r>
          </w:p>
        </w:tc>
      </w:tr>
      <w:tr w:rsidR="009F1DF0" w:rsidRPr="004C388A" w:rsidTr="009F1DF0">
        <w:trPr>
          <w:cantSplit/>
        </w:trPr>
        <w:tc>
          <w:tcPr>
            <w:tcW w:w="2330" w:type="dxa"/>
            <w:tcBorders>
              <w:left w:val="single" w:sz="6" w:space="0" w:color="auto"/>
              <w:bottom w:val="single" w:sz="4" w:space="0" w:color="auto"/>
            </w:tcBorders>
          </w:tcPr>
          <w:p w:rsidR="009F1DF0" w:rsidRPr="004C388A" w:rsidRDefault="009F1DF0" w:rsidP="009F1DF0">
            <w:pPr>
              <w:tabs>
                <w:tab w:val="left" w:pos="440"/>
                <w:tab w:val="left" w:pos="2600"/>
              </w:tabs>
              <w:spacing w:before="120"/>
              <w:ind w:left="86"/>
              <w:jc w:val="center"/>
              <w:rPr>
                <w:rFonts w:ascii="Times" w:hAnsi="Times" w:cs="Times"/>
                <w:sz w:val="18"/>
                <w:szCs w:val="18"/>
              </w:rPr>
            </w:pPr>
            <w:r w:rsidRPr="009E545A">
              <w:rPr>
                <w:rFonts w:ascii="Times" w:hAnsi="Times" w:cs="Times"/>
                <w:sz w:val="18"/>
                <w:szCs w:val="18"/>
              </w:rPr>
              <w:t>(continued)</w:t>
            </w:r>
          </w:p>
        </w:tc>
        <w:tc>
          <w:tcPr>
            <w:tcW w:w="440" w:type="dxa"/>
            <w:tcBorders>
              <w:bottom w:val="single" w:sz="4" w:space="0" w:color="auto"/>
              <w:right w:val="single" w:sz="4" w:space="0" w:color="auto"/>
            </w:tcBorders>
          </w:tcPr>
          <w:p w:rsidR="009F1DF0" w:rsidRPr="004C388A" w:rsidRDefault="009F1DF0" w:rsidP="009F1DF0">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9F1DF0" w:rsidRPr="004C388A" w:rsidRDefault="009F1DF0" w:rsidP="009F1DF0">
            <w:pPr>
              <w:tabs>
                <w:tab w:val="left" w:pos="360"/>
              </w:tabs>
              <w:spacing w:before="120"/>
              <w:rPr>
                <w:rFonts w:ascii="Times" w:hAnsi="Times" w:cs="Times"/>
                <w:sz w:val="18"/>
                <w:szCs w:val="18"/>
              </w:rPr>
            </w:pPr>
          </w:p>
        </w:tc>
        <w:tc>
          <w:tcPr>
            <w:tcW w:w="360" w:type="dxa"/>
            <w:tcBorders>
              <w:bottom w:val="single" w:sz="4" w:space="0" w:color="auto"/>
            </w:tcBorders>
          </w:tcPr>
          <w:p w:rsidR="009F1DF0" w:rsidRPr="004C388A" w:rsidRDefault="009F1DF0" w:rsidP="009F1DF0">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9F1DF0" w:rsidRPr="004C388A" w:rsidRDefault="009F1DF0" w:rsidP="009F1DF0">
            <w:pPr>
              <w:pStyle w:val="BodyText"/>
            </w:pPr>
          </w:p>
        </w:tc>
        <w:tc>
          <w:tcPr>
            <w:tcW w:w="2880" w:type="dxa"/>
            <w:tcBorders>
              <w:bottom w:val="single" w:sz="4" w:space="0" w:color="auto"/>
              <w:right w:val="single" w:sz="6" w:space="0" w:color="auto"/>
            </w:tcBorders>
          </w:tcPr>
          <w:p w:rsidR="009F1DF0" w:rsidRPr="004C388A" w:rsidRDefault="009F1DF0" w:rsidP="009F1DF0">
            <w:pPr>
              <w:spacing w:before="120"/>
              <w:rPr>
                <w:rFonts w:ascii="Times" w:hAnsi="Times" w:cs="Times"/>
                <w:sz w:val="18"/>
                <w:szCs w:val="18"/>
              </w:rPr>
            </w:pPr>
          </w:p>
        </w:tc>
        <w:tc>
          <w:tcPr>
            <w:tcW w:w="2520" w:type="dxa"/>
            <w:tcBorders>
              <w:bottom w:val="single" w:sz="4" w:space="0" w:color="auto"/>
              <w:right w:val="single" w:sz="6" w:space="0" w:color="auto"/>
            </w:tcBorders>
          </w:tcPr>
          <w:p w:rsidR="009F1DF0" w:rsidRPr="004C388A" w:rsidRDefault="009F1DF0" w:rsidP="009F1DF0">
            <w:pPr>
              <w:spacing w:before="120"/>
              <w:rPr>
                <w:rFonts w:ascii="Times" w:hAnsi="Times" w:cs="Times"/>
                <w:sz w:val="18"/>
                <w:szCs w:val="18"/>
              </w:rPr>
            </w:pPr>
          </w:p>
        </w:tc>
        <w:tc>
          <w:tcPr>
            <w:tcW w:w="2340" w:type="dxa"/>
            <w:tcBorders>
              <w:bottom w:val="single" w:sz="4" w:space="0" w:color="auto"/>
              <w:right w:val="single" w:sz="6" w:space="0" w:color="auto"/>
            </w:tcBorders>
          </w:tcPr>
          <w:p w:rsidR="009F1DF0" w:rsidRPr="004C388A" w:rsidRDefault="009F1DF0" w:rsidP="009F1DF0">
            <w:pPr>
              <w:spacing w:before="120"/>
              <w:rPr>
                <w:rFonts w:ascii="Times" w:hAnsi="Times" w:cs="Times"/>
                <w:sz w:val="18"/>
                <w:szCs w:val="18"/>
              </w:rPr>
            </w:pPr>
          </w:p>
        </w:tc>
      </w:tr>
    </w:tbl>
    <w:p w:rsidR="009F1DF0" w:rsidRDefault="009F1DF0" w:rsidP="00EA538C">
      <w:pPr>
        <w:jc w:val="center"/>
        <w:rPr>
          <w:sz w:val="22"/>
          <w:szCs w:val="22"/>
        </w:rPr>
        <w:sectPr w:rsidR="009F1DF0" w:rsidSect="00EA538C">
          <w:headerReference w:type="default" r:id="rId129"/>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C20C64" w:rsidRPr="004C388A" w:rsidTr="00C06E08">
        <w:trPr>
          <w:cantSplit/>
        </w:trPr>
        <w:tc>
          <w:tcPr>
            <w:tcW w:w="2330" w:type="dxa"/>
            <w:tcBorders>
              <w:top w:val="single" w:sz="4" w:space="0" w:color="auto"/>
              <w:left w:val="single" w:sz="6" w:space="0" w:color="auto"/>
            </w:tcBorders>
          </w:tcPr>
          <w:p w:rsidR="00C20C64" w:rsidRPr="004C388A" w:rsidRDefault="00C20C64" w:rsidP="00C06E08">
            <w:pPr>
              <w:tabs>
                <w:tab w:val="left" w:pos="440"/>
                <w:tab w:val="left" w:pos="2600"/>
              </w:tabs>
              <w:ind w:left="86"/>
              <w:rPr>
                <w:rFonts w:ascii="Times" w:hAnsi="Times" w:cs="Times"/>
                <w:sz w:val="18"/>
                <w:szCs w:val="18"/>
              </w:rPr>
            </w:pPr>
            <w:r w:rsidRPr="004C388A">
              <w:rPr>
                <w:rFonts w:ascii="Times" w:hAnsi="Times" w:cs="Times"/>
                <w:sz w:val="18"/>
                <w:szCs w:val="18"/>
              </w:rPr>
              <w:lastRenderedPageBreak/>
              <w:t>2.</w:t>
            </w:r>
            <w:r w:rsidRPr="004C388A">
              <w:rPr>
                <w:rFonts w:ascii="Times" w:hAnsi="Times" w:cs="Times"/>
                <w:sz w:val="18"/>
                <w:szCs w:val="18"/>
              </w:rPr>
              <w:tab/>
              <w:t>Flight Data</w:t>
            </w:r>
          </w:p>
          <w:p w:rsidR="00C20C64" w:rsidRPr="004C388A" w:rsidRDefault="00C20C64" w:rsidP="00C06E08">
            <w:pPr>
              <w:tabs>
                <w:tab w:val="left" w:pos="440"/>
                <w:tab w:val="left" w:pos="2600"/>
              </w:tabs>
              <w:ind w:left="86"/>
              <w:rPr>
                <w:rFonts w:ascii="Times" w:hAnsi="Times" w:cs="Times"/>
                <w:sz w:val="18"/>
                <w:szCs w:val="18"/>
              </w:rPr>
            </w:pPr>
            <w:r w:rsidRPr="004C388A">
              <w:rPr>
                <w:rFonts w:ascii="Times" w:hAnsi="Times" w:cs="Times"/>
                <w:sz w:val="18"/>
                <w:szCs w:val="18"/>
              </w:rPr>
              <w:tab/>
              <w:t>Recorder (FDR)</w:t>
            </w:r>
          </w:p>
          <w:p w:rsidR="00C20C64" w:rsidRPr="004C388A" w:rsidRDefault="00C20C64" w:rsidP="00C06E08">
            <w:pPr>
              <w:tabs>
                <w:tab w:val="left" w:pos="440"/>
                <w:tab w:val="left" w:pos="2600"/>
              </w:tabs>
              <w:ind w:left="86"/>
              <w:rPr>
                <w:rFonts w:ascii="Times" w:hAnsi="Times" w:cs="Times"/>
                <w:sz w:val="18"/>
                <w:szCs w:val="18"/>
              </w:rPr>
            </w:pPr>
            <w:r w:rsidRPr="004C388A">
              <w:rPr>
                <w:rFonts w:ascii="Times" w:hAnsi="Times" w:cs="Times"/>
                <w:sz w:val="18"/>
                <w:szCs w:val="18"/>
              </w:rPr>
              <w:tab/>
              <w:t>Systems (continued)</w:t>
            </w:r>
          </w:p>
        </w:tc>
        <w:tc>
          <w:tcPr>
            <w:tcW w:w="440" w:type="dxa"/>
            <w:tcBorders>
              <w:top w:val="single" w:sz="4" w:space="0" w:color="auto"/>
              <w:right w:val="single" w:sz="4" w:space="0" w:color="auto"/>
            </w:tcBorders>
          </w:tcPr>
          <w:p w:rsidR="00C20C64" w:rsidRPr="004C388A" w:rsidRDefault="00C20C64" w:rsidP="00C06E08">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C20C64" w:rsidRPr="004C388A" w:rsidRDefault="00C20C64" w:rsidP="00C06E08">
            <w:pPr>
              <w:tabs>
                <w:tab w:val="left" w:pos="360"/>
              </w:tabs>
              <w:rPr>
                <w:rFonts w:ascii="Times" w:hAnsi="Times" w:cs="Times"/>
                <w:sz w:val="18"/>
                <w:szCs w:val="18"/>
              </w:rPr>
            </w:pPr>
          </w:p>
        </w:tc>
        <w:tc>
          <w:tcPr>
            <w:tcW w:w="360" w:type="dxa"/>
            <w:tcBorders>
              <w:top w:val="single" w:sz="4" w:space="0" w:color="auto"/>
            </w:tcBorders>
          </w:tcPr>
          <w:p w:rsidR="00C20C64" w:rsidRPr="004C388A" w:rsidRDefault="00C20C64" w:rsidP="00C06E08">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C20C64" w:rsidRPr="004C388A" w:rsidRDefault="00C20C64" w:rsidP="00C06E08">
            <w:pPr>
              <w:pStyle w:val="BodyText"/>
              <w:spacing w:before="0"/>
              <w:ind w:left="460" w:hanging="360"/>
            </w:pPr>
          </w:p>
        </w:tc>
        <w:tc>
          <w:tcPr>
            <w:tcW w:w="2880" w:type="dxa"/>
            <w:tcBorders>
              <w:top w:val="single" w:sz="4" w:space="0" w:color="auto"/>
              <w:right w:val="single" w:sz="6" w:space="0" w:color="auto"/>
            </w:tcBorders>
          </w:tcPr>
          <w:p w:rsidR="00C20C64" w:rsidRPr="004C388A" w:rsidRDefault="00C20C64" w:rsidP="00C06E08">
            <w:pPr>
              <w:rPr>
                <w:rFonts w:ascii="Times" w:hAnsi="Times" w:cs="Times"/>
                <w:sz w:val="18"/>
                <w:szCs w:val="18"/>
              </w:rPr>
            </w:pPr>
          </w:p>
        </w:tc>
        <w:tc>
          <w:tcPr>
            <w:tcW w:w="2520" w:type="dxa"/>
            <w:tcBorders>
              <w:top w:val="single" w:sz="4" w:space="0" w:color="auto"/>
              <w:right w:val="single" w:sz="6" w:space="0" w:color="auto"/>
            </w:tcBorders>
          </w:tcPr>
          <w:p w:rsidR="00C20C64" w:rsidRPr="004C388A" w:rsidRDefault="00C20C64" w:rsidP="00C06E08">
            <w:pPr>
              <w:rPr>
                <w:rFonts w:ascii="Times" w:hAnsi="Times" w:cs="Times"/>
                <w:sz w:val="18"/>
                <w:szCs w:val="18"/>
              </w:rPr>
            </w:pPr>
          </w:p>
        </w:tc>
        <w:tc>
          <w:tcPr>
            <w:tcW w:w="2340" w:type="dxa"/>
            <w:tcBorders>
              <w:top w:val="single" w:sz="4" w:space="0" w:color="auto"/>
              <w:right w:val="single" w:sz="6" w:space="0" w:color="auto"/>
            </w:tcBorders>
          </w:tcPr>
          <w:p w:rsidR="00C20C64" w:rsidRPr="004C388A" w:rsidRDefault="00C20C64" w:rsidP="00C06E08">
            <w:pPr>
              <w:rPr>
                <w:rFonts w:ascii="Times" w:hAnsi="Times" w:cs="Times"/>
                <w:sz w:val="18"/>
                <w:szCs w:val="18"/>
              </w:rPr>
            </w:pPr>
          </w:p>
        </w:tc>
      </w:tr>
      <w:tr w:rsidR="00C20C64" w:rsidRPr="004C388A" w:rsidTr="00C06E08">
        <w:trPr>
          <w:cantSplit/>
        </w:trPr>
        <w:tc>
          <w:tcPr>
            <w:tcW w:w="2330" w:type="dxa"/>
            <w:tcBorders>
              <w:left w:val="single" w:sz="6" w:space="0" w:color="auto"/>
            </w:tcBorders>
          </w:tcPr>
          <w:p w:rsidR="00C20C64" w:rsidRPr="004C388A" w:rsidRDefault="00C20C64" w:rsidP="00C06E08">
            <w:pPr>
              <w:tabs>
                <w:tab w:val="left" w:pos="2600"/>
              </w:tabs>
              <w:spacing w:before="120"/>
              <w:ind w:left="720" w:hanging="274"/>
              <w:rPr>
                <w:rFonts w:ascii="Times" w:hAnsi="Times" w:cs="Times"/>
                <w:sz w:val="18"/>
                <w:szCs w:val="18"/>
              </w:rPr>
            </w:pPr>
            <w:r w:rsidRPr="004C388A">
              <w:rPr>
                <w:rFonts w:ascii="Times" w:hAnsi="Times" w:cs="Times"/>
                <w:sz w:val="18"/>
                <w:szCs w:val="18"/>
              </w:rPr>
              <w:t>FDR Recording</w:t>
            </w:r>
          </w:p>
          <w:p w:rsidR="00C20C64" w:rsidRPr="004C388A" w:rsidRDefault="00C20C64" w:rsidP="00C06E08">
            <w:pPr>
              <w:tabs>
                <w:tab w:val="left" w:pos="2600"/>
              </w:tabs>
              <w:ind w:left="450" w:hanging="450"/>
              <w:rPr>
                <w:rFonts w:ascii="Times" w:hAnsi="Times" w:cs="Times"/>
                <w:sz w:val="18"/>
                <w:szCs w:val="18"/>
              </w:rPr>
            </w:pPr>
            <w:r w:rsidRPr="004C388A">
              <w:rPr>
                <w:rFonts w:ascii="Times" w:hAnsi="Times" w:cs="Times"/>
                <w:sz w:val="18"/>
                <w:szCs w:val="18"/>
              </w:rPr>
              <w:tab/>
              <w:t>Parameters</w:t>
            </w:r>
            <w:r>
              <w:rPr>
                <w:rFonts w:ascii="Times" w:hAnsi="Times" w:cs="Times"/>
                <w:sz w:val="18"/>
                <w:szCs w:val="18"/>
              </w:rPr>
              <w:t xml:space="preserve"> required</w:t>
            </w:r>
          </w:p>
          <w:p w:rsidR="00C20C64" w:rsidRPr="004C388A" w:rsidRDefault="00C20C64" w:rsidP="00C06E08">
            <w:pPr>
              <w:tabs>
                <w:tab w:val="left" w:pos="2600"/>
              </w:tabs>
              <w:ind w:left="450" w:hanging="450"/>
              <w:rPr>
                <w:rFonts w:ascii="Times" w:hAnsi="Times" w:cs="Times"/>
                <w:sz w:val="18"/>
                <w:szCs w:val="18"/>
              </w:rPr>
            </w:pPr>
            <w:r w:rsidRPr="004C388A">
              <w:rPr>
                <w:rFonts w:ascii="Times" w:hAnsi="Times" w:cs="Times"/>
                <w:sz w:val="18"/>
                <w:szCs w:val="18"/>
              </w:rPr>
              <w:tab/>
              <w:t>by 14 CFR</w:t>
            </w:r>
          </w:p>
        </w:tc>
        <w:tc>
          <w:tcPr>
            <w:tcW w:w="440" w:type="dxa"/>
            <w:tcBorders>
              <w:right w:val="single" w:sz="4"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A</w:t>
            </w:r>
          </w:p>
        </w:tc>
        <w:tc>
          <w:tcPr>
            <w:tcW w:w="370" w:type="dxa"/>
            <w:tcBorders>
              <w:left w:val="single" w:sz="4" w:space="0" w:color="auto"/>
              <w:right w:val="single" w:sz="6"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w:t>
            </w:r>
          </w:p>
        </w:tc>
        <w:tc>
          <w:tcPr>
            <w:tcW w:w="360" w:type="dxa"/>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w:t>
            </w:r>
          </w:p>
        </w:tc>
        <w:tc>
          <w:tcPr>
            <w:tcW w:w="3240" w:type="dxa"/>
            <w:tcBorders>
              <w:left w:val="single" w:sz="6" w:space="0" w:color="auto"/>
              <w:right w:val="single" w:sz="6" w:space="0" w:color="auto"/>
            </w:tcBorders>
          </w:tcPr>
          <w:p w:rsidR="00C20C64" w:rsidRPr="004C388A" w:rsidRDefault="00C20C64" w:rsidP="00C06E08">
            <w:pPr>
              <w:pStyle w:val="BodyText"/>
            </w:pPr>
            <w:r w:rsidRPr="004C388A">
              <w:t>Up to three (3) recording parameters may be inoperative provided:</w:t>
            </w:r>
          </w:p>
          <w:p w:rsidR="00C20C64" w:rsidRPr="004C388A" w:rsidRDefault="00C20C64" w:rsidP="003868A5">
            <w:pPr>
              <w:pStyle w:val="BodyTextIndent3"/>
              <w:numPr>
                <w:ilvl w:val="0"/>
                <w:numId w:val="26"/>
              </w:numPr>
              <w:tabs>
                <w:tab w:val="clear" w:pos="740"/>
                <w:tab w:val="num" w:pos="460"/>
              </w:tabs>
              <w:spacing w:after="0"/>
              <w:ind w:left="460"/>
            </w:pPr>
            <w:r w:rsidRPr="004C388A">
              <w:t>Cockpit Voice Recorder (CVR) is operative, and</w:t>
            </w:r>
          </w:p>
          <w:p w:rsidR="00C20C64" w:rsidRPr="004C388A" w:rsidRDefault="00C20C64" w:rsidP="003868A5">
            <w:pPr>
              <w:numPr>
                <w:ilvl w:val="0"/>
                <w:numId w:val="26"/>
              </w:numPr>
              <w:tabs>
                <w:tab w:val="clear" w:pos="740"/>
                <w:tab w:val="num" w:pos="460"/>
              </w:tabs>
              <w:ind w:left="460"/>
              <w:rPr>
                <w:rFonts w:ascii="Times" w:hAnsi="Times" w:cs="Times"/>
                <w:sz w:val="18"/>
                <w:szCs w:val="18"/>
              </w:rPr>
            </w:pPr>
            <w:r w:rsidRPr="004C388A">
              <w:rPr>
                <w:rFonts w:ascii="Times" w:hAnsi="Times" w:cs="Times"/>
                <w:sz w:val="18"/>
                <w:szCs w:val="18"/>
              </w:rPr>
              <w:t>Repairs are made within 20 calendar days.</w:t>
            </w:r>
          </w:p>
        </w:tc>
        <w:tc>
          <w:tcPr>
            <w:tcW w:w="288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An Inoperative Placard will be displayed in a prominent position to be seen by flight crew and will be noted on ADLS.</w:t>
            </w:r>
          </w:p>
        </w:tc>
      </w:tr>
      <w:tr w:rsidR="00C20C64" w:rsidRPr="004C388A" w:rsidTr="00C06E08">
        <w:trPr>
          <w:cantSplit/>
        </w:trPr>
        <w:tc>
          <w:tcPr>
            <w:tcW w:w="2330" w:type="dxa"/>
            <w:tcBorders>
              <w:left w:val="single" w:sz="6" w:space="0" w:color="auto"/>
            </w:tcBorders>
          </w:tcPr>
          <w:p w:rsidR="00C20C64" w:rsidRPr="004C388A" w:rsidRDefault="00C20C64" w:rsidP="00C06E08">
            <w:pPr>
              <w:tabs>
                <w:tab w:val="left" w:pos="2600"/>
              </w:tabs>
              <w:spacing w:before="120"/>
              <w:ind w:left="720" w:hanging="274"/>
              <w:rPr>
                <w:rFonts w:ascii="Times" w:hAnsi="Times" w:cs="Times"/>
                <w:sz w:val="18"/>
                <w:szCs w:val="18"/>
              </w:rPr>
            </w:pPr>
            <w:r w:rsidRPr="004C388A">
              <w:rPr>
                <w:rFonts w:ascii="Times" w:hAnsi="Times" w:cs="Times"/>
                <w:sz w:val="18"/>
                <w:szCs w:val="18"/>
              </w:rPr>
              <w:t>FDR Recording</w:t>
            </w:r>
          </w:p>
          <w:p w:rsidR="00C20C64" w:rsidRPr="004C388A" w:rsidRDefault="00C20C64" w:rsidP="00C06E08">
            <w:pPr>
              <w:tabs>
                <w:tab w:val="left" w:pos="2600"/>
              </w:tabs>
              <w:ind w:left="720" w:hanging="274"/>
              <w:rPr>
                <w:rFonts w:ascii="Times" w:hAnsi="Times" w:cs="Times"/>
                <w:sz w:val="18"/>
                <w:szCs w:val="18"/>
              </w:rPr>
            </w:pPr>
            <w:r w:rsidRPr="004C388A">
              <w:rPr>
                <w:rFonts w:ascii="Times" w:hAnsi="Times" w:cs="Times"/>
                <w:sz w:val="18"/>
                <w:szCs w:val="18"/>
              </w:rPr>
              <w:t>Parameters not</w:t>
            </w:r>
          </w:p>
          <w:p w:rsidR="00C20C64" w:rsidRPr="004C388A" w:rsidRDefault="00C20C64" w:rsidP="00C06E08">
            <w:pPr>
              <w:tabs>
                <w:tab w:val="left" w:pos="2600"/>
              </w:tabs>
              <w:ind w:left="720" w:hanging="274"/>
              <w:rPr>
                <w:rFonts w:ascii="Times" w:hAnsi="Times" w:cs="Times"/>
                <w:sz w:val="18"/>
                <w:szCs w:val="18"/>
              </w:rPr>
            </w:pPr>
            <w:r>
              <w:rPr>
                <w:rFonts w:ascii="Times" w:hAnsi="Times" w:cs="Times"/>
                <w:sz w:val="18"/>
                <w:szCs w:val="18"/>
              </w:rPr>
              <w:t>r</w:t>
            </w:r>
            <w:r w:rsidRPr="004C388A">
              <w:rPr>
                <w:rFonts w:ascii="Times" w:hAnsi="Times" w:cs="Times"/>
                <w:sz w:val="18"/>
                <w:szCs w:val="18"/>
              </w:rPr>
              <w:t>equired by 14 CFR</w:t>
            </w:r>
          </w:p>
        </w:tc>
        <w:tc>
          <w:tcPr>
            <w:tcW w:w="440" w:type="dxa"/>
            <w:tcBorders>
              <w:right w:val="single" w:sz="4"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A</w:t>
            </w:r>
          </w:p>
        </w:tc>
        <w:tc>
          <w:tcPr>
            <w:tcW w:w="370" w:type="dxa"/>
            <w:tcBorders>
              <w:left w:val="single" w:sz="4" w:space="0" w:color="auto"/>
              <w:right w:val="single" w:sz="6"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w:t>
            </w:r>
          </w:p>
        </w:tc>
        <w:tc>
          <w:tcPr>
            <w:tcW w:w="360" w:type="dxa"/>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w:t>
            </w:r>
          </w:p>
        </w:tc>
        <w:tc>
          <w:tcPr>
            <w:tcW w:w="3240" w:type="dxa"/>
            <w:tcBorders>
              <w:left w:val="single" w:sz="6" w:space="0" w:color="auto"/>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May be inoperative provided repairs are made prior to the completion of the next heavy maintenance visit.</w:t>
            </w:r>
          </w:p>
        </w:tc>
        <w:tc>
          <w:tcPr>
            <w:tcW w:w="288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An Inoperative Placard will be displayed in a prominent position to be seen by flight crew and will be noted on ADLS.</w:t>
            </w:r>
          </w:p>
        </w:tc>
      </w:tr>
      <w:tr w:rsidR="00C20C64" w:rsidRPr="004C388A" w:rsidTr="00C20C64">
        <w:trPr>
          <w:cantSplit/>
        </w:trPr>
        <w:tc>
          <w:tcPr>
            <w:tcW w:w="2330" w:type="dxa"/>
            <w:tcBorders>
              <w:left w:val="single" w:sz="6" w:space="0" w:color="auto"/>
            </w:tcBorders>
          </w:tcPr>
          <w:p w:rsidR="00C20C64" w:rsidRPr="004C388A" w:rsidRDefault="00C20C64" w:rsidP="00C06E08">
            <w:pPr>
              <w:tabs>
                <w:tab w:val="left" w:pos="440"/>
                <w:tab w:val="left" w:pos="2600"/>
              </w:tabs>
              <w:spacing w:before="120"/>
              <w:ind w:left="446"/>
              <w:rPr>
                <w:rFonts w:ascii="Times" w:hAnsi="Times" w:cs="Times"/>
                <w:sz w:val="18"/>
                <w:szCs w:val="18"/>
              </w:rPr>
            </w:pPr>
            <w:r w:rsidRPr="004C388A">
              <w:rPr>
                <w:rFonts w:ascii="Times" w:hAnsi="Times" w:cs="Times"/>
                <w:sz w:val="18"/>
                <w:szCs w:val="18"/>
              </w:rPr>
              <w:t>Flight Data Recorder</w:t>
            </w:r>
          </w:p>
          <w:p w:rsidR="00C20C64" w:rsidRPr="004C388A" w:rsidRDefault="00C20C64" w:rsidP="00C06E08">
            <w:pPr>
              <w:tabs>
                <w:tab w:val="left" w:pos="440"/>
                <w:tab w:val="left" w:pos="2600"/>
              </w:tabs>
              <w:ind w:left="446"/>
              <w:rPr>
                <w:rFonts w:ascii="Times" w:hAnsi="Times" w:cs="Times"/>
                <w:sz w:val="18"/>
                <w:szCs w:val="18"/>
              </w:rPr>
            </w:pPr>
            <w:r w:rsidRPr="004C388A">
              <w:rPr>
                <w:rFonts w:ascii="Times" w:hAnsi="Times" w:cs="Times"/>
                <w:sz w:val="18"/>
                <w:szCs w:val="18"/>
              </w:rPr>
              <w:t>(FDR) Systems (Operator</w:t>
            </w:r>
            <w:r>
              <w:rPr>
                <w:rFonts w:ascii="Times" w:hAnsi="Times" w:cs="Times"/>
                <w:sz w:val="18"/>
                <w:szCs w:val="18"/>
              </w:rPr>
              <w:t xml:space="preserve"> </w:t>
            </w:r>
            <w:r w:rsidRPr="004C388A">
              <w:rPr>
                <w:rFonts w:ascii="Times" w:hAnsi="Times" w:cs="Times"/>
                <w:sz w:val="18"/>
                <w:szCs w:val="18"/>
              </w:rPr>
              <w:t>Other Than a Holder of an Air Carrier or Commercial Operator Certificate)</w:t>
            </w:r>
          </w:p>
        </w:tc>
        <w:tc>
          <w:tcPr>
            <w:tcW w:w="440" w:type="dxa"/>
            <w:tcBorders>
              <w:right w:val="single" w:sz="4"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C</w:t>
            </w:r>
          </w:p>
        </w:tc>
        <w:tc>
          <w:tcPr>
            <w:tcW w:w="370" w:type="dxa"/>
            <w:tcBorders>
              <w:left w:val="single" w:sz="4" w:space="0" w:color="auto"/>
              <w:right w:val="single" w:sz="6"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w:t>
            </w:r>
          </w:p>
        </w:tc>
        <w:tc>
          <w:tcPr>
            <w:tcW w:w="360" w:type="dxa"/>
          </w:tcPr>
          <w:p w:rsidR="00C20C64" w:rsidRPr="004C388A" w:rsidRDefault="00C20C64" w:rsidP="00C06E08">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Any in excess of those required by 14 CFR may be inoperative.</w:t>
            </w:r>
          </w:p>
        </w:tc>
        <w:tc>
          <w:tcPr>
            <w:tcW w:w="288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06E08">
            <w:pPr>
              <w:spacing w:before="120"/>
              <w:rPr>
                <w:rFonts w:ascii="Times" w:hAnsi="Times" w:cs="Times"/>
                <w:sz w:val="18"/>
                <w:szCs w:val="18"/>
              </w:rPr>
            </w:pPr>
          </w:p>
        </w:tc>
      </w:tr>
      <w:tr w:rsidR="00C20C64" w:rsidRPr="004C388A" w:rsidTr="00C20C64">
        <w:trPr>
          <w:cantSplit/>
        </w:trPr>
        <w:tc>
          <w:tcPr>
            <w:tcW w:w="2330" w:type="dxa"/>
            <w:tcBorders>
              <w:left w:val="single" w:sz="6" w:space="0" w:color="auto"/>
            </w:tcBorders>
          </w:tcPr>
          <w:p w:rsidR="00C20C64" w:rsidRPr="004C388A" w:rsidRDefault="00C20C64" w:rsidP="00C06E08">
            <w:pPr>
              <w:tabs>
                <w:tab w:val="left" w:pos="440"/>
                <w:tab w:val="left" w:pos="2600"/>
              </w:tabs>
              <w:spacing w:before="120"/>
              <w:ind w:left="450"/>
              <w:rPr>
                <w:rFonts w:ascii="Times" w:hAnsi="Times" w:cs="Times"/>
                <w:sz w:val="18"/>
                <w:szCs w:val="18"/>
              </w:rPr>
            </w:pPr>
          </w:p>
        </w:tc>
        <w:tc>
          <w:tcPr>
            <w:tcW w:w="440" w:type="dxa"/>
            <w:tcBorders>
              <w:right w:val="single" w:sz="4"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A</w:t>
            </w:r>
          </w:p>
        </w:tc>
        <w:tc>
          <w:tcPr>
            <w:tcW w:w="370" w:type="dxa"/>
            <w:tcBorders>
              <w:left w:val="single" w:sz="4" w:space="0" w:color="auto"/>
              <w:right w:val="single" w:sz="6" w:space="0" w:color="auto"/>
            </w:tcBorders>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w:t>
            </w:r>
          </w:p>
        </w:tc>
        <w:tc>
          <w:tcPr>
            <w:tcW w:w="360" w:type="dxa"/>
          </w:tcPr>
          <w:p w:rsidR="00C20C64" w:rsidRPr="004C388A" w:rsidRDefault="00C20C64" w:rsidP="00C06E08">
            <w:pPr>
              <w:tabs>
                <w:tab w:val="left" w:pos="360"/>
              </w:tabs>
              <w:spacing w:before="120"/>
              <w:rPr>
                <w:rFonts w:ascii="Times" w:hAnsi="Times" w:cs="Times"/>
                <w:sz w:val="18"/>
                <w:szCs w:val="18"/>
              </w:rPr>
            </w:pPr>
            <w:r w:rsidRPr="004C388A">
              <w:rPr>
                <w:rFonts w:ascii="Times" w:hAnsi="Times" w:cs="Times"/>
                <w:sz w:val="18"/>
                <w:szCs w:val="18"/>
              </w:rPr>
              <w:t>0</w:t>
            </w:r>
          </w:p>
        </w:tc>
        <w:tc>
          <w:tcPr>
            <w:tcW w:w="3240" w:type="dxa"/>
            <w:tcBorders>
              <w:left w:val="single" w:sz="6" w:space="0" w:color="auto"/>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May be inoperative provided repairs are made in accordance with applicable</w:t>
            </w:r>
            <w:r w:rsidRPr="004C388A">
              <w:rPr>
                <w:rFonts w:ascii="Times" w:hAnsi="Times" w:cs="Times"/>
                <w:color w:val="FF0000"/>
                <w:sz w:val="18"/>
                <w:szCs w:val="18"/>
              </w:rPr>
              <w:t xml:space="preserve"> </w:t>
            </w:r>
            <w:r w:rsidRPr="004C388A">
              <w:rPr>
                <w:rFonts w:ascii="Times" w:hAnsi="Times" w:cs="Times"/>
                <w:sz w:val="18"/>
                <w:szCs w:val="18"/>
              </w:rPr>
              <w:t>14 CFRs.</w:t>
            </w:r>
          </w:p>
        </w:tc>
        <w:tc>
          <w:tcPr>
            <w:tcW w:w="288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06E08">
            <w:pPr>
              <w:spacing w:before="12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06E08">
            <w:pPr>
              <w:spacing w:before="120"/>
              <w:rPr>
                <w:rFonts w:ascii="Times" w:hAnsi="Times" w:cs="Times"/>
                <w:sz w:val="18"/>
                <w:szCs w:val="18"/>
              </w:rPr>
            </w:pPr>
          </w:p>
        </w:tc>
      </w:tr>
      <w:tr w:rsidR="00C20C64" w:rsidRPr="004C388A" w:rsidTr="00C20C64">
        <w:trPr>
          <w:cantSplit/>
        </w:trPr>
        <w:tc>
          <w:tcPr>
            <w:tcW w:w="2330" w:type="dxa"/>
            <w:tcBorders>
              <w:left w:val="single" w:sz="6" w:space="0" w:color="auto"/>
            </w:tcBorders>
          </w:tcPr>
          <w:p w:rsidR="00C20C64" w:rsidRPr="004C388A" w:rsidRDefault="00C20C64" w:rsidP="00C20C64">
            <w:pPr>
              <w:tabs>
                <w:tab w:val="left" w:pos="440"/>
                <w:tab w:val="left" w:pos="2600"/>
              </w:tabs>
              <w:spacing w:before="120"/>
              <w:ind w:left="86"/>
              <w:rPr>
                <w:rFonts w:ascii="Times" w:hAnsi="Times" w:cs="Times"/>
                <w:sz w:val="18"/>
                <w:szCs w:val="18"/>
              </w:rPr>
            </w:pPr>
            <w:r w:rsidRPr="004C388A">
              <w:rPr>
                <w:rFonts w:ascii="Times" w:hAnsi="Times" w:cs="Times"/>
                <w:sz w:val="18"/>
                <w:szCs w:val="18"/>
              </w:rPr>
              <w:t>3.</w:t>
            </w:r>
            <w:r w:rsidRPr="004C388A">
              <w:rPr>
                <w:rFonts w:ascii="Times" w:hAnsi="Times" w:cs="Times"/>
                <w:sz w:val="18"/>
                <w:szCs w:val="18"/>
              </w:rPr>
              <w:tab/>
              <w:t>Brake Temperature</w:t>
            </w:r>
          </w:p>
          <w:p w:rsidR="00C20C64" w:rsidRPr="004C388A" w:rsidRDefault="00C20C64" w:rsidP="00C20C64">
            <w:pPr>
              <w:tabs>
                <w:tab w:val="left" w:pos="440"/>
                <w:tab w:val="left" w:pos="2600"/>
              </w:tabs>
              <w:ind w:left="80"/>
              <w:rPr>
                <w:rFonts w:ascii="Times" w:hAnsi="Times" w:cs="Times"/>
                <w:sz w:val="18"/>
                <w:szCs w:val="18"/>
              </w:rPr>
            </w:pPr>
            <w:r w:rsidRPr="004C388A">
              <w:rPr>
                <w:rFonts w:ascii="Times" w:hAnsi="Times" w:cs="Times"/>
                <w:sz w:val="18"/>
                <w:szCs w:val="18"/>
              </w:rPr>
              <w:tab/>
              <w:t>Monitoring System</w:t>
            </w:r>
          </w:p>
          <w:p w:rsidR="00C20C64" w:rsidRPr="004C388A" w:rsidRDefault="00C20C64" w:rsidP="00C20C64">
            <w:pPr>
              <w:tabs>
                <w:tab w:val="left" w:pos="2600"/>
              </w:tabs>
              <w:ind w:left="440"/>
              <w:rPr>
                <w:rFonts w:ascii="Times" w:hAnsi="Times" w:cs="Times"/>
                <w:sz w:val="18"/>
                <w:szCs w:val="18"/>
              </w:rPr>
            </w:pPr>
            <w:r w:rsidRPr="004C388A">
              <w:rPr>
                <w:rFonts w:ascii="Times" w:hAnsi="Times" w:cs="Times"/>
                <w:sz w:val="18"/>
                <w:szCs w:val="18"/>
              </w:rPr>
              <w:t>(BTMS)</w:t>
            </w:r>
          </w:p>
        </w:tc>
        <w:tc>
          <w:tcPr>
            <w:tcW w:w="440" w:type="dxa"/>
            <w:tcBorders>
              <w:right w:val="single" w:sz="4" w:space="0" w:color="auto"/>
            </w:tcBorders>
          </w:tcPr>
          <w:p w:rsidR="00C20C64" w:rsidRPr="004C388A" w:rsidRDefault="00C20C64" w:rsidP="00C20C64">
            <w:pPr>
              <w:tabs>
                <w:tab w:val="left" w:pos="360"/>
              </w:tabs>
              <w:spacing w:before="120"/>
              <w:rPr>
                <w:rFonts w:ascii="Times" w:hAnsi="Times" w:cs="Times"/>
                <w:sz w:val="18"/>
                <w:szCs w:val="18"/>
              </w:rPr>
            </w:pPr>
            <w:r w:rsidRPr="004C388A">
              <w:rPr>
                <w:rFonts w:ascii="Times" w:hAnsi="Times" w:cs="Times"/>
                <w:sz w:val="18"/>
                <w:szCs w:val="18"/>
              </w:rPr>
              <w:t>C</w:t>
            </w:r>
          </w:p>
        </w:tc>
        <w:tc>
          <w:tcPr>
            <w:tcW w:w="370" w:type="dxa"/>
            <w:tcBorders>
              <w:left w:val="single" w:sz="4" w:space="0" w:color="auto"/>
              <w:right w:val="single" w:sz="6" w:space="0" w:color="auto"/>
            </w:tcBorders>
          </w:tcPr>
          <w:p w:rsidR="00C20C64" w:rsidRPr="004C388A" w:rsidRDefault="00C20C64" w:rsidP="00C20C64">
            <w:pPr>
              <w:tabs>
                <w:tab w:val="left" w:pos="360"/>
              </w:tabs>
              <w:spacing w:before="120"/>
              <w:rPr>
                <w:rFonts w:ascii="Times" w:hAnsi="Times" w:cs="Times"/>
                <w:sz w:val="18"/>
                <w:szCs w:val="18"/>
              </w:rPr>
            </w:pPr>
            <w:r w:rsidRPr="004C388A">
              <w:rPr>
                <w:rFonts w:ascii="Times" w:hAnsi="Times" w:cs="Times"/>
                <w:sz w:val="18"/>
                <w:szCs w:val="18"/>
              </w:rPr>
              <w:t>1</w:t>
            </w:r>
          </w:p>
        </w:tc>
        <w:tc>
          <w:tcPr>
            <w:tcW w:w="360" w:type="dxa"/>
          </w:tcPr>
          <w:p w:rsidR="00C20C64" w:rsidRPr="004C388A" w:rsidRDefault="00C20C64" w:rsidP="00C20C64">
            <w:pPr>
              <w:tabs>
                <w:tab w:val="left" w:pos="360"/>
              </w:tabs>
              <w:spacing w:before="120"/>
              <w:rPr>
                <w:rFonts w:ascii="Times" w:hAnsi="Times" w:cs="Times"/>
                <w:sz w:val="18"/>
                <w:szCs w:val="18"/>
              </w:rPr>
            </w:pPr>
            <w:r w:rsidRPr="004C388A">
              <w:rPr>
                <w:rFonts w:ascii="Times" w:hAnsi="Times" w:cs="Times"/>
                <w:sz w:val="18"/>
                <w:szCs w:val="18"/>
              </w:rPr>
              <w:t>0</w:t>
            </w:r>
          </w:p>
        </w:tc>
        <w:tc>
          <w:tcPr>
            <w:tcW w:w="3240" w:type="dxa"/>
            <w:tcBorders>
              <w:left w:val="single" w:sz="6" w:space="0" w:color="auto"/>
              <w:right w:val="single" w:sz="6" w:space="0" w:color="auto"/>
            </w:tcBorders>
          </w:tcPr>
          <w:p w:rsidR="00C20C64" w:rsidRPr="004C388A" w:rsidRDefault="00C20C64" w:rsidP="00C20C64">
            <w:pPr>
              <w:spacing w:before="120"/>
              <w:rPr>
                <w:rFonts w:ascii="Times" w:hAnsi="Times" w:cs="Times"/>
                <w:sz w:val="18"/>
                <w:szCs w:val="18"/>
              </w:rPr>
            </w:pPr>
            <w:r w:rsidRPr="004C388A">
              <w:rPr>
                <w:rFonts w:ascii="Times" w:hAnsi="Times" w:cs="Times"/>
                <w:sz w:val="18"/>
                <w:szCs w:val="18"/>
              </w:rPr>
              <w:t>May be inoperative provided airplane is operated in accordance with AFM Appendix on Brake Kinetic Energy and Carbon Brake Cooling.</w:t>
            </w:r>
          </w:p>
        </w:tc>
        <w:tc>
          <w:tcPr>
            <w:tcW w:w="2880" w:type="dxa"/>
            <w:tcBorders>
              <w:right w:val="single" w:sz="6" w:space="0" w:color="auto"/>
            </w:tcBorders>
          </w:tcPr>
          <w:p w:rsidR="00C20C64" w:rsidRPr="004C388A" w:rsidRDefault="00C20C64" w:rsidP="00C20C64">
            <w:pPr>
              <w:spacing w:before="12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20C64">
            <w:pPr>
              <w:spacing w:before="12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20C64">
            <w:pPr>
              <w:spacing w:before="120"/>
              <w:rPr>
                <w:rFonts w:ascii="Times" w:hAnsi="Times" w:cs="Times"/>
                <w:sz w:val="18"/>
                <w:szCs w:val="18"/>
              </w:rPr>
            </w:pPr>
            <w:r w:rsidRPr="004C388A">
              <w:rPr>
                <w:rFonts w:ascii="Times" w:hAnsi="Times" w:cs="Times"/>
                <w:sz w:val="18"/>
                <w:szCs w:val="18"/>
              </w:rPr>
              <w:t>An Inoperative Placard will be displayed in a prominent position to be seen by flight crew and will be noted on ADLS.</w:t>
            </w:r>
          </w:p>
        </w:tc>
      </w:tr>
      <w:tr w:rsidR="00C20C64" w:rsidRPr="004C388A" w:rsidTr="00C20C64">
        <w:trPr>
          <w:cantSplit/>
        </w:trPr>
        <w:tc>
          <w:tcPr>
            <w:tcW w:w="2330" w:type="dxa"/>
            <w:tcBorders>
              <w:left w:val="single" w:sz="6" w:space="0" w:color="auto"/>
              <w:bottom w:val="single" w:sz="4" w:space="0" w:color="auto"/>
            </w:tcBorders>
          </w:tcPr>
          <w:p w:rsidR="00C20C64" w:rsidRPr="004C388A" w:rsidRDefault="00C20C64" w:rsidP="00C20C64">
            <w:pPr>
              <w:tabs>
                <w:tab w:val="left" w:pos="440"/>
                <w:tab w:val="left" w:pos="2600"/>
              </w:tabs>
              <w:spacing w:before="120"/>
              <w:ind w:left="86"/>
              <w:rPr>
                <w:rFonts w:ascii="Times" w:hAnsi="Times" w:cs="Times"/>
                <w:sz w:val="18"/>
                <w:szCs w:val="18"/>
              </w:rPr>
            </w:pPr>
          </w:p>
        </w:tc>
        <w:tc>
          <w:tcPr>
            <w:tcW w:w="440" w:type="dxa"/>
            <w:tcBorders>
              <w:bottom w:val="single" w:sz="4" w:space="0" w:color="auto"/>
              <w:right w:val="single" w:sz="4" w:space="0" w:color="auto"/>
            </w:tcBorders>
          </w:tcPr>
          <w:p w:rsidR="00C20C64" w:rsidRPr="004C388A" w:rsidRDefault="00C20C64" w:rsidP="00C20C64">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C20C64" w:rsidRPr="004C388A" w:rsidRDefault="00C20C64" w:rsidP="00C20C64">
            <w:pPr>
              <w:tabs>
                <w:tab w:val="left" w:pos="360"/>
              </w:tabs>
              <w:spacing w:before="120"/>
              <w:rPr>
                <w:rFonts w:ascii="Times" w:hAnsi="Times" w:cs="Times"/>
                <w:sz w:val="18"/>
                <w:szCs w:val="18"/>
              </w:rPr>
            </w:pPr>
          </w:p>
        </w:tc>
        <w:tc>
          <w:tcPr>
            <w:tcW w:w="360" w:type="dxa"/>
            <w:tcBorders>
              <w:bottom w:val="single" w:sz="4" w:space="0" w:color="auto"/>
            </w:tcBorders>
          </w:tcPr>
          <w:p w:rsidR="00C20C64" w:rsidRPr="004C388A" w:rsidRDefault="00C20C64" w:rsidP="00C20C64">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C20C64" w:rsidRPr="004C388A" w:rsidRDefault="00C20C64" w:rsidP="00C20C64">
            <w:pPr>
              <w:spacing w:before="120"/>
              <w:rPr>
                <w:rFonts w:ascii="Times" w:hAnsi="Times" w:cs="Times"/>
                <w:sz w:val="18"/>
                <w:szCs w:val="18"/>
              </w:rPr>
            </w:pPr>
          </w:p>
        </w:tc>
        <w:tc>
          <w:tcPr>
            <w:tcW w:w="2880" w:type="dxa"/>
            <w:tcBorders>
              <w:bottom w:val="single" w:sz="4" w:space="0" w:color="auto"/>
              <w:right w:val="single" w:sz="6" w:space="0" w:color="auto"/>
            </w:tcBorders>
          </w:tcPr>
          <w:p w:rsidR="00C20C64" w:rsidRPr="004C388A" w:rsidRDefault="00C20C64" w:rsidP="00C20C64">
            <w:pPr>
              <w:spacing w:before="120"/>
              <w:rPr>
                <w:rFonts w:ascii="Times" w:hAnsi="Times" w:cs="Times"/>
                <w:sz w:val="18"/>
                <w:szCs w:val="18"/>
              </w:rPr>
            </w:pPr>
          </w:p>
        </w:tc>
        <w:tc>
          <w:tcPr>
            <w:tcW w:w="2520" w:type="dxa"/>
            <w:tcBorders>
              <w:bottom w:val="single" w:sz="4" w:space="0" w:color="auto"/>
              <w:right w:val="single" w:sz="6" w:space="0" w:color="auto"/>
            </w:tcBorders>
          </w:tcPr>
          <w:p w:rsidR="00C20C64" w:rsidRPr="004C388A" w:rsidRDefault="00C20C64" w:rsidP="00C20C64">
            <w:pPr>
              <w:spacing w:before="120"/>
              <w:rPr>
                <w:rFonts w:ascii="Times" w:hAnsi="Times" w:cs="Times"/>
                <w:sz w:val="18"/>
                <w:szCs w:val="18"/>
              </w:rPr>
            </w:pPr>
          </w:p>
        </w:tc>
        <w:tc>
          <w:tcPr>
            <w:tcW w:w="2340" w:type="dxa"/>
            <w:tcBorders>
              <w:bottom w:val="single" w:sz="4" w:space="0" w:color="auto"/>
              <w:right w:val="single" w:sz="6" w:space="0" w:color="auto"/>
            </w:tcBorders>
          </w:tcPr>
          <w:p w:rsidR="00C20C64" w:rsidRPr="004C388A" w:rsidRDefault="00C20C64" w:rsidP="00C20C64">
            <w:pPr>
              <w:spacing w:before="120"/>
              <w:rPr>
                <w:rFonts w:ascii="Times" w:hAnsi="Times" w:cs="Times"/>
                <w:sz w:val="18"/>
                <w:szCs w:val="18"/>
              </w:rPr>
            </w:pPr>
          </w:p>
        </w:tc>
      </w:tr>
    </w:tbl>
    <w:p w:rsidR="00C20C64" w:rsidRDefault="00C20C64" w:rsidP="00C06E08">
      <w:pPr>
        <w:tabs>
          <w:tab w:val="left" w:pos="440"/>
          <w:tab w:val="left" w:pos="2600"/>
        </w:tabs>
        <w:spacing w:before="120"/>
        <w:ind w:left="86"/>
        <w:rPr>
          <w:rFonts w:ascii="Times" w:hAnsi="Times" w:cs="Times"/>
          <w:sz w:val="18"/>
          <w:szCs w:val="18"/>
        </w:rPr>
        <w:sectPr w:rsidR="00C20C64" w:rsidSect="00EA538C">
          <w:headerReference w:type="default" r:id="rId130"/>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C20C64" w:rsidRPr="004C388A" w:rsidTr="00C20C64">
        <w:trPr>
          <w:cantSplit/>
        </w:trPr>
        <w:tc>
          <w:tcPr>
            <w:tcW w:w="2330" w:type="dxa"/>
            <w:tcBorders>
              <w:top w:val="single" w:sz="4" w:space="0" w:color="auto"/>
              <w:left w:val="single" w:sz="6" w:space="0" w:color="auto"/>
            </w:tcBorders>
          </w:tcPr>
          <w:p w:rsidR="00C20C64" w:rsidRPr="004C388A" w:rsidRDefault="00C20C64" w:rsidP="00C20C64">
            <w:pPr>
              <w:tabs>
                <w:tab w:val="left" w:pos="440"/>
                <w:tab w:val="left" w:pos="2600"/>
              </w:tabs>
              <w:ind w:left="86"/>
              <w:rPr>
                <w:rFonts w:ascii="Times" w:hAnsi="Times" w:cs="Times"/>
                <w:sz w:val="18"/>
                <w:szCs w:val="18"/>
              </w:rPr>
            </w:pPr>
            <w:r w:rsidRPr="004C388A">
              <w:rPr>
                <w:rFonts w:ascii="Times" w:hAnsi="Times" w:cs="Times"/>
                <w:sz w:val="18"/>
                <w:szCs w:val="18"/>
              </w:rPr>
              <w:lastRenderedPageBreak/>
              <w:t>4.</w:t>
            </w:r>
            <w:r w:rsidRPr="004C388A">
              <w:rPr>
                <w:rFonts w:ascii="Times" w:hAnsi="Times" w:cs="Times"/>
                <w:sz w:val="18"/>
                <w:szCs w:val="18"/>
              </w:rPr>
              <w:tab/>
              <w:t>G Monitor System</w:t>
            </w:r>
          </w:p>
        </w:tc>
        <w:tc>
          <w:tcPr>
            <w:tcW w:w="440" w:type="dxa"/>
            <w:tcBorders>
              <w:top w:val="single" w:sz="4" w:space="0" w:color="auto"/>
              <w:right w:val="single" w:sz="4" w:space="0" w:color="auto"/>
            </w:tcBorders>
          </w:tcPr>
          <w:p w:rsidR="00C20C64" w:rsidRPr="004C388A" w:rsidRDefault="00C20C64" w:rsidP="00C20C64">
            <w:pPr>
              <w:tabs>
                <w:tab w:val="left" w:pos="360"/>
              </w:tabs>
              <w:rPr>
                <w:rFonts w:ascii="Times" w:hAnsi="Times" w:cs="Times"/>
                <w:sz w:val="18"/>
                <w:szCs w:val="18"/>
              </w:rPr>
            </w:pPr>
            <w:r w:rsidRPr="004C388A">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C20C64" w:rsidRPr="004C388A" w:rsidRDefault="00C20C64" w:rsidP="00C20C64">
            <w:pPr>
              <w:tabs>
                <w:tab w:val="left" w:pos="360"/>
              </w:tabs>
              <w:rPr>
                <w:rFonts w:ascii="Times" w:hAnsi="Times" w:cs="Times"/>
                <w:sz w:val="18"/>
                <w:szCs w:val="18"/>
              </w:rPr>
            </w:pPr>
            <w:r w:rsidRPr="004C388A">
              <w:rPr>
                <w:rFonts w:ascii="Times" w:hAnsi="Times" w:cs="Times"/>
                <w:sz w:val="18"/>
                <w:szCs w:val="18"/>
              </w:rPr>
              <w:t>1</w:t>
            </w:r>
          </w:p>
        </w:tc>
        <w:tc>
          <w:tcPr>
            <w:tcW w:w="360" w:type="dxa"/>
            <w:tcBorders>
              <w:top w:val="single" w:sz="4" w:space="0" w:color="auto"/>
            </w:tcBorders>
          </w:tcPr>
          <w:p w:rsidR="00C20C64" w:rsidRPr="004C388A" w:rsidRDefault="00C20C64" w:rsidP="00C20C64">
            <w:pPr>
              <w:tabs>
                <w:tab w:val="left" w:pos="360"/>
              </w:tabs>
              <w:rPr>
                <w:rFonts w:ascii="Times" w:hAnsi="Times" w:cs="Times"/>
                <w:sz w:val="18"/>
                <w:szCs w:val="18"/>
              </w:rPr>
            </w:pPr>
            <w:r w:rsidRPr="004C388A">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C20C64" w:rsidRPr="004C388A" w:rsidRDefault="00C20C64" w:rsidP="00C20C64">
            <w:pPr>
              <w:rPr>
                <w:rFonts w:ascii="Times" w:hAnsi="Times" w:cs="Times"/>
                <w:sz w:val="18"/>
                <w:szCs w:val="18"/>
              </w:rPr>
            </w:pPr>
          </w:p>
        </w:tc>
        <w:tc>
          <w:tcPr>
            <w:tcW w:w="2880" w:type="dxa"/>
            <w:tcBorders>
              <w:top w:val="single" w:sz="4" w:space="0" w:color="auto"/>
              <w:right w:val="single" w:sz="6" w:space="0" w:color="auto"/>
            </w:tcBorders>
          </w:tcPr>
          <w:p w:rsidR="00C20C64" w:rsidRPr="004C388A" w:rsidRDefault="00C20C64" w:rsidP="00C20C64">
            <w:pPr>
              <w:rPr>
                <w:rFonts w:ascii="Times" w:hAnsi="Times" w:cs="Times"/>
                <w:sz w:val="18"/>
                <w:szCs w:val="18"/>
              </w:rPr>
            </w:pPr>
            <w:r w:rsidRPr="004C388A">
              <w:rPr>
                <w:rFonts w:ascii="Times" w:hAnsi="Times" w:cs="Times"/>
                <w:sz w:val="18"/>
                <w:szCs w:val="18"/>
              </w:rPr>
              <w:t>None required.</w:t>
            </w:r>
          </w:p>
        </w:tc>
        <w:tc>
          <w:tcPr>
            <w:tcW w:w="2520" w:type="dxa"/>
            <w:tcBorders>
              <w:top w:val="single" w:sz="4" w:space="0" w:color="auto"/>
              <w:right w:val="single" w:sz="6" w:space="0" w:color="auto"/>
            </w:tcBorders>
          </w:tcPr>
          <w:p w:rsidR="00C20C64" w:rsidRPr="004C388A" w:rsidRDefault="00C20C64" w:rsidP="00C20C64">
            <w:pPr>
              <w:rPr>
                <w:rFonts w:ascii="Times" w:hAnsi="Times" w:cs="Times"/>
                <w:sz w:val="18"/>
                <w:szCs w:val="18"/>
              </w:rPr>
            </w:pPr>
            <w:r w:rsidRPr="004C388A">
              <w:rPr>
                <w:rFonts w:ascii="Times" w:hAnsi="Times" w:cs="Times"/>
                <w:sz w:val="18"/>
                <w:szCs w:val="18"/>
              </w:rPr>
              <w:t>None required.</w:t>
            </w:r>
          </w:p>
        </w:tc>
        <w:tc>
          <w:tcPr>
            <w:tcW w:w="2340" w:type="dxa"/>
            <w:tcBorders>
              <w:top w:val="single" w:sz="4" w:space="0" w:color="auto"/>
              <w:right w:val="single" w:sz="6" w:space="0" w:color="auto"/>
            </w:tcBorders>
          </w:tcPr>
          <w:p w:rsidR="00C20C64" w:rsidRPr="004C388A" w:rsidRDefault="00C20C64" w:rsidP="00C20C64">
            <w:pPr>
              <w:spacing w:after="120"/>
              <w:rPr>
                <w:rFonts w:ascii="Times" w:hAnsi="Times" w:cs="Times"/>
                <w:sz w:val="18"/>
                <w:szCs w:val="18"/>
              </w:rPr>
            </w:pPr>
            <w:r w:rsidRPr="004C388A">
              <w:rPr>
                <w:rFonts w:ascii="Times" w:hAnsi="Times" w:cs="Times"/>
                <w:sz w:val="18"/>
                <w:szCs w:val="18"/>
              </w:rPr>
              <w:t>An Inoperative Placard will be displayed in a prominent position to be seen by flight crew and will be noted on ADLS.</w:t>
            </w:r>
          </w:p>
        </w:tc>
      </w:tr>
      <w:tr w:rsidR="00C20C64" w:rsidRPr="004C388A" w:rsidTr="00C20C64">
        <w:trPr>
          <w:cantSplit/>
        </w:trPr>
        <w:tc>
          <w:tcPr>
            <w:tcW w:w="2330" w:type="dxa"/>
            <w:tcBorders>
              <w:left w:val="single" w:sz="6" w:space="0" w:color="auto"/>
            </w:tcBorders>
          </w:tcPr>
          <w:p w:rsidR="00C20C64" w:rsidRPr="004C388A" w:rsidRDefault="00C20C64" w:rsidP="00E16E64">
            <w:pPr>
              <w:tabs>
                <w:tab w:val="left" w:pos="440"/>
                <w:tab w:val="left" w:pos="2600"/>
              </w:tabs>
              <w:spacing w:before="240"/>
              <w:ind w:left="86"/>
              <w:rPr>
                <w:rFonts w:ascii="Times" w:hAnsi="Times" w:cs="Times"/>
                <w:sz w:val="18"/>
                <w:szCs w:val="18"/>
              </w:rPr>
            </w:pPr>
            <w:r>
              <w:rPr>
                <w:rFonts w:ascii="Times" w:hAnsi="Times" w:cs="Times"/>
                <w:sz w:val="18"/>
                <w:szCs w:val="18"/>
              </w:rPr>
              <w:t>5.</w:t>
            </w:r>
            <w:r w:rsidRPr="004C388A">
              <w:rPr>
                <w:rFonts w:ascii="Times" w:hAnsi="Times" w:cs="Times"/>
                <w:sz w:val="18"/>
                <w:szCs w:val="18"/>
              </w:rPr>
              <w:tab/>
              <w:t>Electronic Checklist</w:t>
            </w:r>
          </w:p>
        </w:tc>
        <w:tc>
          <w:tcPr>
            <w:tcW w:w="440" w:type="dxa"/>
            <w:tcBorders>
              <w:right w:val="single" w:sz="4" w:space="0" w:color="auto"/>
            </w:tcBorders>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C</w:t>
            </w:r>
          </w:p>
        </w:tc>
        <w:tc>
          <w:tcPr>
            <w:tcW w:w="370" w:type="dxa"/>
            <w:tcBorders>
              <w:left w:val="single" w:sz="4" w:space="0" w:color="auto"/>
              <w:right w:val="single" w:sz="6" w:space="0" w:color="auto"/>
            </w:tcBorders>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1</w:t>
            </w:r>
          </w:p>
        </w:tc>
        <w:tc>
          <w:tcPr>
            <w:tcW w:w="360" w:type="dxa"/>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0</w:t>
            </w:r>
          </w:p>
        </w:tc>
        <w:tc>
          <w:tcPr>
            <w:tcW w:w="3240" w:type="dxa"/>
            <w:tcBorders>
              <w:left w:val="single" w:sz="6" w:space="0" w:color="auto"/>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May be inoperative provided the current AFM is carried on board the airplane.</w:t>
            </w:r>
          </w:p>
        </w:tc>
        <w:tc>
          <w:tcPr>
            <w:tcW w:w="288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An Inoperative Placard will be displayed in a prominent position to be seen by flight crew and will be noted on ADLS.</w:t>
            </w:r>
          </w:p>
        </w:tc>
      </w:tr>
      <w:tr w:rsidR="00C20C64" w:rsidRPr="004C388A" w:rsidTr="00C06E08">
        <w:trPr>
          <w:cantSplit/>
        </w:trPr>
        <w:tc>
          <w:tcPr>
            <w:tcW w:w="2330" w:type="dxa"/>
            <w:tcBorders>
              <w:left w:val="single" w:sz="6" w:space="0" w:color="auto"/>
            </w:tcBorders>
          </w:tcPr>
          <w:p w:rsidR="00C20C64" w:rsidRPr="004C388A" w:rsidRDefault="00E16E64" w:rsidP="00C20C64">
            <w:pPr>
              <w:tabs>
                <w:tab w:val="left" w:pos="440"/>
                <w:tab w:val="left" w:pos="2600"/>
              </w:tabs>
              <w:spacing w:before="240"/>
              <w:ind w:left="86"/>
              <w:rPr>
                <w:rFonts w:ascii="Times" w:hAnsi="Times" w:cs="Times"/>
                <w:sz w:val="18"/>
                <w:szCs w:val="18"/>
              </w:rPr>
            </w:pPr>
            <w:r>
              <w:rPr>
                <w:rFonts w:ascii="Times" w:hAnsi="Times" w:cs="Times"/>
                <w:sz w:val="18"/>
                <w:szCs w:val="18"/>
              </w:rPr>
              <w:t>6</w:t>
            </w:r>
            <w:r w:rsidR="00C20C64" w:rsidRPr="004C388A">
              <w:rPr>
                <w:rFonts w:ascii="Times" w:hAnsi="Times" w:cs="Times"/>
                <w:sz w:val="18"/>
                <w:szCs w:val="18"/>
              </w:rPr>
              <w:t>.</w:t>
            </w:r>
            <w:r w:rsidR="00C20C64" w:rsidRPr="004C388A">
              <w:rPr>
                <w:rFonts w:ascii="Times" w:hAnsi="Times" w:cs="Times"/>
                <w:sz w:val="18"/>
                <w:szCs w:val="18"/>
              </w:rPr>
              <w:tab/>
              <w:t>Security System</w:t>
            </w:r>
          </w:p>
          <w:p w:rsidR="00C20C64" w:rsidRPr="004C388A" w:rsidRDefault="00C20C64" w:rsidP="00C20C64">
            <w:pPr>
              <w:tabs>
                <w:tab w:val="left" w:pos="440"/>
                <w:tab w:val="left" w:pos="2600"/>
              </w:tabs>
              <w:ind w:left="86"/>
              <w:rPr>
                <w:rFonts w:ascii="Times" w:hAnsi="Times" w:cs="Times"/>
                <w:sz w:val="18"/>
                <w:szCs w:val="18"/>
              </w:rPr>
            </w:pPr>
            <w:r w:rsidRPr="004C388A">
              <w:rPr>
                <w:rFonts w:ascii="Times" w:hAnsi="Times" w:cs="Times"/>
                <w:sz w:val="18"/>
                <w:szCs w:val="18"/>
              </w:rPr>
              <w:t>***</w:t>
            </w:r>
          </w:p>
        </w:tc>
        <w:tc>
          <w:tcPr>
            <w:tcW w:w="440" w:type="dxa"/>
            <w:tcBorders>
              <w:right w:val="single" w:sz="4" w:space="0" w:color="auto"/>
            </w:tcBorders>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D</w:t>
            </w:r>
          </w:p>
        </w:tc>
        <w:tc>
          <w:tcPr>
            <w:tcW w:w="370" w:type="dxa"/>
            <w:tcBorders>
              <w:left w:val="single" w:sz="4" w:space="0" w:color="auto"/>
              <w:right w:val="single" w:sz="6" w:space="0" w:color="auto"/>
            </w:tcBorders>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1</w:t>
            </w:r>
          </w:p>
        </w:tc>
        <w:tc>
          <w:tcPr>
            <w:tcW w:w="360" w:type="dxa"/>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0</w:t>
            </w:r>
          </w:p>
        </w:tc>
        <w:tc>
          <w:tcPr>
            <w:tcW w:w="3240" w:type="dxa"/>
            <w:tcBorders>
              <w:left w:val="single" w:sz="6" w:space="0" w:color="auto"/>
              <w:right w:val="single" w:sz="6" w:space="0" w:color="auto"/>
            </w:tcBorders>
          </w:tcPr>
          <w:p w:rsidR="00C20C64" w:rsidRPr="004C388A" w:rsidRDefault="00C20C64" w:rsidP="00C06E08">
            <w:pPr>
              <w:spacing w:before="240"/>
              <w:rPr>
                <w:rFonts w:ascii="Times" w:hAnsi="Times" w:cs="Times"/>
                <w:sz w:val="18"/>
                <w:szCs w:val="18"/>
              </w:rPr>
            </w:pPr>
          </w:p>
        </w:tc>
        <w:tc>
          <w:tcPr>
            <w:tcW w:w="288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An Inoperative Placard will be displayed in a prominent position to be seen by flight crew and will be noted on ADLS.</w:t>
            </w:r>
          </w:p>
        </w:tc>
      </w:tr>
      <w:tr w:rsidR="00C20C64" w:rsidRPr="004C388A" w:rsidTr="00E16E64">
        <w:trPr>
          <w:cantSplit/>
        </w:trPr>
        <w:tc>
          <w:tcPr>
            <w:tcW w:w="2330" w:type="dxa"/>
            <w:tcBorders>
              <w:left w:val="single" w:sz="6" w:space="0" w:color="auto"/>
            </w:tcBorders>
          </w:tcPr>
          <w:p w:rsidR="00C20C64" w:rsidRPr="004C388A" w:rsidRDefault="00E16E64" w:rsidP="00C20C64">
            <w:pPr>
              <w:tabs>
                <w:tab w:val="left" w:pos="440"/>
                <w:tab w:val="left" w:pos="2600"/>
              </w:tabs>
              <w:spacing w:before="240"/>
              <w:ind w:left="86"/>
              <w:rPr>
                <w:rFonts w:ascii="Times" w:hAnsi="Times" w:cs="Times"/>
                <w:sz w:val="18"/>
                <w:szCs w:val="18"/>
              </w:rPr>
            </w:pPr>
            <w:r>
              <w:rPr>
                <w:rFonts w:ascii="Times" w:hAnsi="Times" w:cs="Times"/>
                <w:sz w:val="18"/>
                <w:szCs w:val="18"/>
              </w:rPr>
              <w:t>7</w:t>
            </w:r>
            <w:r w:rsidR="00C20C64" w:rsidRPr="004C388A">
              <w:rPr>
                <w:rFonts w:ascii="Times" w:hAnsi="Times" w:cs="Times"/>
                <w:sz w:val="18"/>
                <w:szCs w:val="18"/>
              </w:rPr>
              <w:t>.</w:t>
            </w:r>
            <w:r w:rsidR="00C20C64" w:rsidRPr="004C388A">
              <w:rPr>
                <w:rFonts w:ascii="Times" w:hAnsi="Times" w:cs="Times"/>
                <w:sz w:val="18"/>
                <w:szCs w:val="18"/>
              </w:rPr>
              <w:tab/>
              <w:t>Engine Cowl Open</w:t>
            </w:r>
          </w:p>
          <w:p w:rsidR="00C20C64" w:rsidRPr="004C388A" w:rsidRDefault="00C20C64" w:rsidP="00F22F21">
            <w:pPr>
              <w:tabs>
                <w:tab w:val="left" w:pos="440"/>
                <w:tab w:val="left" w:pos="2600"/>
              </w:tabs>
              <w:rPr>
                <w:rFonts w:ascii="Times" w:hAnsi="Times" w:cs="Times"/>
                <w:sz w:val="18"/>
                <w:szCs w:val="18"/>
              </w:rPr>
            </w:pPr>
            <w:r w:rsidRPr="004C388A">
              <w:rPr>
                <w:rFonts w:ascii="Times" w:hAnsi="Times" w:cs="Times"/>
                <w:sz w:val="18"/>
                <w:szCs w:val="18"/>
              </w:rPr>
              <w:tab/>
              <w:t>Indicating System</w:t>
            </w:r>
          </w:p>
        </w:tc>
        <w:tc>
          <w:tcPr>
            <w:tcW w:w="440" w:type="dxa"/>
            <w:tcBorders>
              <w:right w:val="single" w:sz="4" w:space="0" w:color="auto"/>
            </w:tcBorders>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D</w:t>
            </w:r>
          </w:p>
        </w:tc>
        <w:tc>
          <w:tcPr>
            <w:tcW w:w="370" w:type="dxa"/>
            <w:tcBorders>
              <w:left w:val="single" w:sz="4" w:space="0" w:color="auto"/>
              <w:right w:val="single" w:sz="6" w:space="0" w:color="auto"/>
            </w:tcBorders>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1</w:t>
            </w:r>
          </w:p>
        </w:tc>
        <w:tc>
          <w:tcPr>
            <w:tcW w:w="360" w:type="dxa"/>
          </w:tcPr>
          <w:p w:rsidR="00C20C64" w:rsidRPr="004C388A" w:rsidRDefault="00C20C64" w:rsidP="00C06E08">
            <w:pPr>
              <w:tabs>
                <w:tab w:val="left" w:pos="360"/>
              </w:tabs>
              <w:spacing w:before="240"/>
              <w:rPr>
                <w:rFonts w:ascii="Times" w:hAnsi="Times" w:cs="Times"/>
                <w:sz w:val="18"/>
                <w:szCs w:val="18"/>
              </w:rPr>
            </w:pPr>
            <w:r w:rsidRPr="004C388A">
              <w:rPr>
                <w:rFonts w:ascii="Times" w:hAnsi="Times" w:cs="Times"/>
                <w:sz w:val="18"/>
                <w:szCs w:val="18"/>
              </w:rPr>
              <w:t>0</w:t>
            </w:r>
          </w:p>
        </w:tc>
        <w:tc>
          <w:tcPr>
            <w:tcW w:w="3240" w:type="dxa"/>
            <w:tcBorders>
              <w:left w:val="single" w:sz="6" w:space="0" w:color="auto"/>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May be inoperative provided right engine cowl is visually confirmed CLOSED before starting APU on the ground.</w:t>
            </w:r>
          </w:p>
        </w:tc>
        <w:tc>
          <w:tcPr>
            <w:tcW w:w="288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None required.</w:t>
            </w:r>
          </w:p>
        </w:tc>
        <w:tc>
          <w:tcPr>
            <w:tcW w:w="2520" w:type="dxa"/>
            <w:tcBorders>
              <w:right w:val="single" w:sz="6" w:space="0" w:color="auto"/>
            </w:tcBorders>
          </w:tcPr>
          <w:p w:rsidR="00C20C64" w:rsidRPr="004C388A" w:rsidRDefault="00C20C64" w:rsidP="00C06E08">
            <w:pPr>
              <w:spacing w:before="240"/>
              <w:rPr>
                <w:rFonts w:ascii="Times" w:hAnsi="Times" w:cs="Times"/>
                <w:sz w:val="18"/>
                <w:szCs w:val="18"/>
              </w:rPr>
            </w:pPr>
            <w:r w:rsidRPr="004C388A">
              <w:rPr>
                <w:rFonts w:ascii="Times" w:hAnsi="Times" w:cs="Times"/>
                <w:sz w:val="18"/>
                <w:szCs w:val="18"/>
              </w:rPr>
              <w:t>None required.</w:t>
            </w:r>
          </w:p>
        </w:tc>
        <w:tc>
          <w:tcPr>
            <w:tcW w:w="2340" w:type="dxa"/>
            <w:tcBorders>
              <w:right w:val="single" w:sz="6" w:space="0" w:color="auto"/>
            </w:tcBorders>
          </w:tcPr>
          <w:p w:rsidR="00C20C64" w:rsidRPr="004C388A" w:rsidRDefault="00C20C64" w:rsidP="00C06E08">
            <w:pPr>
              <w:spacing w:before="240" w:after="120"/>
              <w:rPr>
                <w:rFonts w:ascii="Times" w:hAnsi="Times" w:cs="Times"/>
                <w:sz w:val="18"/>
                <w:szCs w:val="18"/>
              </w:rPr>
            </w:pPr>
            <w:r w:rsidRPr="004C388A">
              <w:rPr>
                <w:rFonts w:ascii="Times" w:hAnsi="Times" w:cs="Times"/>
                <w:sz w:val="18"/>
                <w:szCs w:val="18"/>
              </w:rPr>
              <w:t>An Inoperative Placard will be displayed in a prominent position to be seen by flight crew and will be noted on ADLS.</w:t>
            </w:r>
          </w:p>
        </w:tc>
      </w:tr>
      <w:tr w:rsidR="00E16E64" w:rsidRPr="00BA2D11" w:rsidTr="00E16E64">
        <w:trPr>
          <w:cantSplit/>
        </w:trPr>
        <w:tc>
          <w:tcPr>
            <w:tcW w:w="2330" w:type="dxa"/>
            <w:tcBorders>
              <w:left w:val="single" w:sz="6" w:space="0" w:color="auto"/>
            </w:tcBorders>
          </w:tcPr>
          <w:p w:rsidR="00E16E64" w:rsidRPr="00BA2D11" w:rsidRDefault="00E16E64" w:rsidP="00E16E64">
            <w:pPr>
              <w:tabs>
                <w:tab w:val="left" w:pos="446"/>
                <w:tab w:val="left" w:pos="2600"/>
              </w:tabs>
              <w:spacing w:before="240"/>
              <w:ind w:left="86"/>
              <w:rPr>
                <w:rFonts w:ascii="Times" w:hAnsi="Times" w:cs="Times"/>
                <w:sz w:val="18"/>
                <w:szCs w:val="18"/>
              </w:rPr>
            </w:pPr>
            <w:r>
              <w:rPr>
                <w:rFonts w:ascii="Times" w:hAnsi="Times" w:cs="Times"/>
                <w:sz w:val="18"/>
                <w:szCs w:val="18"/>
              </w:rPr>
              <w:t>8</w:t>
            </w:r>
            <w:r w:rsidRPr="00BA2D11">
              <w:rPr>
                <w:rFonts w:ascii="Times" w:hAnsi="Times" w:cs="Times"/>
                <w:sz w:val="18"/>
                <w:szCs w:val="18"/>
              </w:rPr>
              <w:t>.</w:t>
            </w:r>
            <w:r w:rsidRPr="00BA2D11">
              <w:rPr>
                <w:rFonts w:ascii="Times" w:hAnsi="Times" w:cs="Times"/>
                <w:sz w:val="18"/>
                <w:szCs w:val="18"/>
              </w:rPr>
              <w:tab/>
              <w:t>Airplane Personality</w:t>
            </w:r>
          </w:p>
          <w:p w:rsidR="00E16E64" w:rsidRPr="00BA2D11" w:rsidRDefault="00E16E64" w:rsidP="00E16E64">
            <w:pPr>
              <w:tabs>
                <w:tab w:val="left" w:pos="446"/>
              </w:tabs>
              <w:ind w:left="86"/>
              <w:rPr>
                <w:rFonts w:ascii="Times" w:hAnsi="Times" w:cs="Times"/>
                <w:sz w:val="18"/>
                <w:szCs w:val="18"/>
              </w:rPr>
            </w:pPr>
            <w:r w:rsidRPr="00E16E64">
              <w:rPr>
                <w:rFonts w:ascii="Times" w:hAnsi="Times" w:cs="Times"/>
                <w:sz w:val="18"/>
                <w:szCs w:val="18"/>
              </w:rPr>
              <w:tab/>
              <w:t>Module (APM)</w:t>
            </w:r>
          </w:p>
        </w:tc>
        <w:tc>
          <w:tcPr>
            <w:tcW w:w="440" w:type="dxa"/>
            <w:tcBorders>
              <w:right w:val="single" w:sz="4" w:space="0" w:color="auto"/>
            </w:tcBorders>
          </w:tcPr>
          <w:p w:rsidR="00E16E64" w:rsidRPr="00BA2D11" w:rsidRDefault="00E16E64" w:rsidP="00E16E64">
            <w:pPr>
              <w:tabs>
                <w:tab w:val="left" w:pos="360"/>
              </w:tabs>
              <w:spacing w:before="240"/>
              <w:rPr>
                <w:rFonts w:ascii="Times" w:hAnsi="Times" w:cs="Times"/>
                <w:sz w:val="18"/>
                <w:szCs w:val="18"/>
              </w:rPr>
            </w:pPr>
            <w:r w:rsidRPr="00BA2D11">
              <w:rPr>
                <w:rFonts w:ascii="Times" w:hAnsi="Times" w:cs="Times"/>
                <w:sz w:val="18"/>
                <w:szCs w:val="18"/>
              </w:rPr>
              <w:t>C</w:t>
            </w:r>
          </w:p>
        </w:tc>
        <w:tc>
          <w:tcPr>
            <w:tcW w:w="370" w:type="dxa"/>
            <w:tcBorders>
              <w:left w:val="single" w:sz="4" w:space="0" w:color="auto"/>
              <w:right w:val="single" w:sz="6" w:space="0" w:color="auto"/>
            </w:tcBorders>
          </w:tcPr>
          <w:p w:rsidR="00E16E64" w:rsidRPr="00BA2D11" w:rsidRDefault="00E16E64" w:rsidP="00E16E64">
            <w:pPr>
              <w:tabs>
                <w:tab w:val="left" w:pos="360"/>
              </w:tabs>
              <w:spacing w:before="240"/>
              <w:rPr>
                <w:rFonts w:ascii="Times" w:hAnsi="Times" w:cs="Times"/>
                <w:sz w:val="18"/>
                <w:szCs w:val="18"/>
              </w:rPr>
            </w:pPr>
            <w:r w:rsidRPr="00BA2D11">
              <w:rPr>
                <w:rFonts w:ascii="Times" w:hAnsi="Times" w:cs="Times"/>
                <w:sz w:val="18"/>
                <w:szCs w:val="18"/>
              </w:rPr>
              <w:t>4</w:t>
            </w:r>
          </w:p>
        </w:tc>
        <w:tc>
          <w:tcPr>
            <w:tcW w:w="360" w:type="dxa"/>
          </w:tcPr>
          <w:p w:rsidR="00E16E64" w:rsidRPr="00BA2D11" w:rsidRDefault="00E16E64" w:rsidP="00E16E64">
            <w:pPr>
              <w:tabs>
                <w:tab w:val="left" w:pos="360"/>
              </w:tabs>
              <w:spacing w:before="240"/>
              <w:rPr>
                <w:rFonts w:ascii="Times" w:hAnsi="Times" w:cs="Times"/>
                <w:sz w:val="18"/>
                <w:szCs w:val="18"/>
              </w:rPr>
            </w:pPr>
            <w:r w:rsidRPr="00BA2D11">
              <w:rPr>
                <w:rFonts w:ascii="Times" w:hAnsi="Times" w:cs="Times"/>
                <w:sz w:val="18"/>
                <w:szCs w:val="18"/>
              </w:rPr>
              <w:t>3</w:t>
            </w:r>
          </w:p>
        </w:tc>
        <w:tc>
          <w:tcPr>
            <w:tcW w:w="3240" w:type="dxa"/>
            <w:tcBorders>
              <w:left w:val="single" w:sz="6" w:space="0" w:color="auto"/>
              <w:right w:val="single" w:sz="6" w:space="0" w:color="auto"/>
            </w:tcBorders>
          </w:tcPr>
          <w:p w:rsidR="00E16E64" w:rsidRPr="00BA2D11" w:rsidRDefault="00E16E64" w:rsidP="00E16E64">
            <w:pPr>
              <w:spacing w:before="240"/>
              <w:rPr>
                <w:rFonts w:ascii="Times" w:hAnsi="Times" w:cs="Times"/>
                <w:sz w:val="18"/>
                <w:szCs w:val="18"/>
              </w:rPr>
            </w:pPr>
          </w:p>
        </w:tc>
        <w:tc>
          <w:tcPr>
            <w:tcW w:w="2880" w:type="dxa"/>
            <w:tcBorders>
              <w:right w:val="single" w:sz="6" w:space="0" w:color="auto"/>
            </w:tcBorders>
          </w:tcPr>
          <w:p w:rsidR="00E16E64" w:rsidRPr="00BA2D11" w:rsidRDefault="00E16E64" w:rsidP="00E16E64">
            <w:pPr>
              <w:spacing w:before="240"/>
              <w:rPr>
                <w:rFonts w:ascii="Times" w:hAnsi="Times" w:cs="Times"/>
                <w:sz w:val="18"/>
                <w:szCs w:val="18"/>
              </w:rPr>
            </w:pPr>
            <w:r w:rsidRPr="00BA2D11">
              <w:rPr>
                <w:rFonts w:ascii="Times" w:hAnsi="Times" w:cs="Times"/>
                <w:sz w:val="18"/>
                <w:szCs w:val="18"/>
              </w:rPr>
              <w:t>None required.</w:t>
            </w:r>
          </w:p>
        </w:tc>
        <w:tc>
          <w:tcPr>
            <w:tcW w:w="2520" w:type="dxa"/>
            <w:tcBorders>
              <w:right w:val="single" w:sz="6" w:space="0" w:color="auto"/>
            </w:tcBorders>
          </w:tcPr>
          <w:p w:rsidR="00E16E64" w:rsidRPr="00BA2D11" w:rsidRDefault="00E16E64" w:rsidP="00E16E64">
            <w:pPr>
              <w:spacing w:before="240"/>
              <w:rPr>
                <w:rFonts w:ascii="Times" w:hAnsi="Times" w:cs="Times"/>
                <w:sz w:val="18"/>
                <w:szCs w:val="18"/>
              </w:rPr>
            </w:pPr>
            <w:r w:rsidRPr="00BA2D11">
              <w:rPr>
                <w:rFonts w:ascii="Times" w:hAnsi="Times" w:cs="Times"/>
                <w:sz w:val="18"/>
                <w:szCs w:val="18"/>
              </w:rPr>
              <w:t>None required.</w:t>
            </w:r>
          </w:p>
        </w:tc>
        <w:tc>
          <w:tcPr>
            <w:tcW w:w="2340" w:type="dxa"/>
            <w:tcBorders>
              <w:right w:val="single" w:sz="6" w:space="0" w:color="auto"/>
            </w:tcBorders>
          </w:tcPr>
          <w:p w:rsidR="00E16E64" w:rsidRPr="00BA2D11" w:rsidRDefault="00E16E64" w:rsidP="00E16E64">
            <w:pPr>
              <w:spacing w:before="240" w:after="120"/>
              <w:rPr>
                <w:rFonts w:ascii="Times" w:hAnsi="Times" w:cs="Times"/>
                <w:sz w:val="18"/>
                <w:szCs w:val="18"/>
              </w:rPr>
            </w:pPr>
            <w:r w:rsidRPr="00BA2D11">
              <w:rPr>
                <w:rFonts w:ascii="Times" w:hAnsi="Times" w:cs="Times"/>
                <w:sz w:val="18"/>
                <w:szCs w:val="18"/>
              </w:rPr>
              <w:t>An Inoperative Placard will be displayed in a prominent position to be seen by flight crew and will be noted on ADLS.</w:t>
            </w:r>
          </w:p>
        </w:tc>
      </w:tr>
      <w:tr w:rsidR="00E16E64" w:rsidRPr="00BA2D11" w:rsidTr="00E16E64">
        <w:trPr>
          <w:cantSplit/>
        </w:trPr>
        <w:tc>
          <w:tcPr>
            <w:tcW w:w="2330" w:type="dxa"/>
            <w:tcBorders>
              <w:left w:val="single" w:sz="6" w:space="0" w:color="auto"/>
              <w:bottom w:val="single" w:sz="4" w:space="0" w:color="auto"/>
            </w:tcBorders>
          </w:tcPr>
          <w:p w:rsidR="00E16E64" w:rsidRPr="00BA2D11" w:rsidRDefault="00E16E64" w:rsidP="00E16E64">
            <w:pPr>
              <w:tabs>
                <w:tab w:val="left" w:pos="440"/>
                <w:tab w:val="left" w:pos="2600"/>
              </w:tabs>
              <w:spacing w:before="240"/>
              <w:ind w:left="86"/>
              <w:rPr>
                <w:rFonts w:ascii="Times" w:hAnsi="Times" w:cs="Times"/>
                <w:sz w:val="18"/>
                <w:szCs w:val="18"/>
              </w:rPr>
            </w:pPr>
          </w:p>
        </w:tc>
        <w:tc>
          <w:tcPr>
            <w:tcW w:w="440" w:type="dxa"/>
            <w:tcBorders>
              <w:bottom w:val="single" w:sz="4" w:space="0" w:color="auto"/>
              <w:right w:val="single" w:sz="4" w:space="0" w:color="auto"/>
            </w:tcBorders>
          </w:tcPr>
          <w:p w:rsidR="00E16E64" w:rsidRPr="00BA2D11" w:rsidRDefault="00E16E64" w:rsidP="00E16E64">
            <w:pPr>
              <w:tabs>
                <w:tab w:val="left" w:pos="360"/>
              </w:tabs>
              <w:spacing w:before="24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16E64" w:rsidRPr="00BA2D11" w:rsidRDefault="00E16E64" w:rsidP="00E16E64">
            <w:pPr>
              <w:tabs>
                <w:tab w:val="left" w:pos="360"/>
              </w:tabs>
              <w:spacing w:before="240"/>
              <w:rPr>
                <w:rFonts w:ascii="Times" w:hAnsi="Times" w:cs="Times"/>
                <w:sz w:val="18"/>
                <w:szCs w:val="18"/>
              </w:rPr>
            </w:pPr>
          </w:p>
        </w:tc>
        <w:tc>
          <w:tcPr>
            <w:tcW w:w="360" w:type="dxa"/>
            <w:tcBorders>
              <w:bottom w:val="single" w:sz="4" w:space="0" w:color="auto"/>
            </w:tcBorders>
          </w:tcPr>
          <w:p w:rsidR="00E16E64" w:rsidRPr="00BA2D11" w:rsidRDefault="00E16E64" w:rsidP="00E16E64">
            <w:pPr>
              <w:tabs>
                <w:tab w:val="left" w:pos="360"/>
              </w:tabs>
              <w:spacing w:before="24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16E64" w:rsidRPr="00BA2D11" w:rsidRDefault="00E16E64" w:rsidP="00E16E64">
            <w:pPr>
              <w:spacing w:before="240"/>
              <w:rPr>
                <w:rFonts w:ascii="Times" w:hAnsi="Times" w:cs="Times"/>
                <w:sz w:val="18"/>
                <w:szCs w:val="18"/>
              </w:rPr>
            </w:pPr>
          </w:p>
        </w:tc>
        <w:tc>
          <w:tcPr>
            <w:tcW w:w="2880" w:type="dxa"/>
            <w:tcBorders>
              <w:bottom w:val="single" w:sz="4" w:space="0" w:color="auto"/>
              <w:right w:val="single" w:sz="6" w:space="0" w:color="auto"/>
            </w:tcBorders>
          </w:tcPr>
          <w:p w:rsidR="00E16E64" w:rsidRPr="00BA2D11" w:rsidRDefault="00E16E64" w:rsidP="00E16E64">
            <w:pPr>
              <w:spacing w:before="240"/>
              <w:rPr>
                <w:rFonts w:ascii="Times" w:hAnsi="Times" w:cs="Times"/>
                <w:sz w:val="18"/>
                <w:szCs w:val="18"/>
              </w:rPr>
            </w:pPr>
          </w:p>
        </w:tc>
        <w:tc>
          <w:tcPr>
            <w:tcW w:w="2520" w:type="dxa"/>
            <w:tcBorders>
              <w:bottom w:val="single" w:sz="4" w:space="0" w:color="auto"/>
              <w:right w:val="single" w:sz="6" w:space="0" w:color="auto"/>
            </w:tcBorders>
          </w:tcPr>
          <w:p w:rsidR="00E16E64" w:rsidRPr="00BA2D11" w:rsidRDefault="00E16E64" w:rsidP="00E16E64">
            <w:pPr>
              <w:spacing w:before="240"/>
              <w:rPr>
                <w:rFonts w:ascii="Times" w:hAnsi="Times" w:cs="Times"/>
                <w:sz w:val="18"/>
                <w:szCs w:val="18"/>
              </w:rPr>
            </w:pPr>
          </w:p>
        </w:tc>
        <w:tc>
          <w:tcPr>
            <w:tcW w:w="2340" w:type="dxa"/>
            <w:tcBorders>
              <w:bottom w:val="single" w:sz="4" w:space="0" w:color="auto"/>
              <w:right w:val="single" w:sz="6" w:space="0" w:color="auto"/>
            </w:tcBorders>
          </w:tcPr>
          <w:p w:rsidR="00E16E64" w:rsidRPr="00BA2D11" w:rsidRDefault="00E16E64" w:rsidP="00E16E64">
            <w:pPr>
              <w:spacing w:before="240" w:after="120"/>
              <w:rPr>
                <w:rFonts w:ascii="Times" w:hAnsi="Times" w:cs="Times"/>
                <w:sz w:val="18"/>
                <w:szCs w:val="18"/>
              </w:rPr>
            </w:pPr>
          </w:p>
        </w:tc>
      </w:tr>
    </w:tbl>
    <w:p w:rsidR="00E16E64" w:rsidRDefault="00E16E64" w:rsidP="00E16E64">
      <w:pPr>
        <w:tabs>
          <w:tab w:val="left" w:pos="440"/>
          <w:tab w:val="left" w:pos="2600"/>
        </w:tabs>
        <w:spacing w:before="240"/>
        <w:ind w:left="86"/>
        <w:rPr>
          <w:rFonts w:ascii="Times" w:hAnsi="Times" w:cs="Times"/>
          <w:sz w:val="18"/>
          <w:szCs w:val="18"/>
        </w:rPr>
        <w:sectPr w:rsidR="00E16E64" w:rsidSect="00EA538C">
          <w:headerReference w:type="default" r:id="rId131"/>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E16E64" w:rsidRPr="00BA2D11" w:rsidTr="00E16E64">
        <w:trPr>
          <w:cantSplit/>
        </w:trPr>
        <w:tc>
          <w:tcPr>
            <w:tcW w:w="2330" w:type="dxa"/>
            <w:tcBorders>
              <w:top w:val="single" w:sz="4" w:space="0" w:color="auto"/>
              <w:left w:val="single" w:sz="6" w:space="0" w:color="auto"/>
            </w:tcBorders>
          </w:tcPr>
          <w:p w:rsidR="00E16E64" w:rsidRPr="00BA2D11" w:rsidRDefault="00E16E64" w:rsidP="00E16E64">
            <w:pPr>
              <w:tabs>
                <w:tab w:val="left" w:pos="440"/>
                <w:tab w:val="left" w:pos="2600"/>
              </w:tabs>
              <w:ind w:left="86"/>
              <w:rPr>
                <w:rFonts w:ascii="Times" w:hAnsi="Times" w:cs="Times"/>
                <w:sz w:val="18"/>
                <w:szCs w:val="18"/>
              </w:rPr>
            </w:pPr>
            <w:r>
              <w:rPr>
                <w:rFonts w:ascii="Times" w:hAnsi="Times" w:cs="Times"/>
                <w:sz w:val="18"/>
                <w:szCs w:val="18"/>
              </w:rPr>
              <w:lastRenderedPageBreak/>
              <w:t>9</w:t>
            </w:r>
            <w:r w:rsidRPr="00BA2D11">
              <w:rPr>
                <w:rFonts w:ascii="Times" w:hAnsi="Times" w:cs="Times"/>
                <w:sz w:val="18"/>
                <w:szCs w:val="18"/>
              </w:rPr>
              <w:t>.</w:t>
            </w:r>
            <w:r w:rsidRPr="00BA2D11">
              <w:rPr>
                <w:rFonts w:ascii="Times" w:hAnsi="Times" w:cs="Times"/>
                <w:sz w:val="18"/>
                <w:szCs w:val="18"/>
              </w:rPr>
              <w:tab/>
              <w:t>Plastic Guard</w:t>
            </w:r>
          </w:p>
          <w:p w:rsidR="00E16E64" w:rsidRPr="00BA2D11" w:rsidRDefault="00E16E64" w:rsidP="00E16E64">
            <w:pPr>
              <w:tabs>
                <w:tab w:val="left" w:pos="440"/>
                <w:tab w:val="left" w:pos="2600"/>
              </w:tabs>
              <w:ind w:left="86"/>
              <w:rPr>
                <w:rFonts w:ascii="Times" w:hAnsi="Times" w:cs="Times"/>
                <w:sz w:val="18"/>
                <w:szCs w:val="18"/>
              </w:rPr>
            </w:pPr>
            <w:r w:rsidRPr="00BA2D11">
              <w:rPr>
                <w:rFonts w:ascii="Times" w:hAnsi="Times" w:cs="Times"/>
                <w:sz w:val="18"/>
                <w:szCs w:val="18"/>
              </w:rPr>
              <w:tab/>
              <w:t>Switch Covers</w:t>
            </w:r>
          </w:p>
        </w:tc>
        <w:tc>
          <w:tcPr>
            <w:tcW w:w="440" w:type="dxa"/>
            <w:tcBorders>
              <w:top w:val="single" w:sz="4" w:space="0" w:color="auto"/>
              <w:right w:val="single" w:sz="4" w:space="0" w:color="auto"/>
            </w:tcBorders>
          </w:tcPr>
          <w:p w:rsidR="00E16E64" w:rsidRPr="00BA2D11" w:rsidRDefault="00E16E64" w:rsidP="00E16E64">
            <w:pPr>
              <w:tabs>
                <w:tab w:val="left" w:pos="360"/>
              </w:tabs>
              <w:rPr>
                <w:rFonts w:ascii="Times" w:hAnsi="Times" w:cs="Times"/>
                <w:sz w:val="18"/>
                <w:szCs w:val="18"/>
              </w:rPr>
            </w:pPr>
            <w:r w:rsidRPr="00BA2D11">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E16E64" w:rsidRPr="00BA2D11" w:rsidRDefault="00E16E64" w:rsidP="00E16E64">
            <w:pPr>
              <w:tabs>
                <w:tab w:val="left" w:pos="360"/>
              </w:tabs>
              <w:rPr>
                <w:rFonts w:ascii="Times" w:hAnsi="Times" w:cs="Times"/>
                <w:sz w:val="18"/>
                <w:szCs w:val="18"/>
              </w:rPr>
            </w:pPr>
            <w:r w:rsidRPr="00BA2D11">
              <w:rPr>
                <w:rFonts w:ascii="Times" w:hAnsi="Times" w:cs="Times"/>
                <w:sz w:val="18"/>
                <w:szCs w:val="18"/>
              </w:rPr>
              <w:t>-</w:t>
            </w:r>
          </w:p>
        </w:tc>
        <w:tc>
          <w:tcPr>
            <w:tcW w:w="360" w:type="dxa"/>
            <w:tcBorders>
              <w:top w:val="single" w:sz="4" w:space="0" w:color="auto"/>
            </w:tcBorders>
          </w:tcPr>
          <w:p w:rsidR="00E16E64" w:rsidRPr="00BA2D11" w:rsidRDefault="00E16E64" w:rsidP="00E16E64">
            <w:pPr>
              <w:tabs>
                <w:tab w:val="left" w:pos="360"/>
              </w:tabs>
              <w:rPr>
                <w:rFonts w:ascii="Times" w:hAnsi="Times" w:cs="Times"/>
                <w:sz w:val="18"/>
                <w:szCs w:val="18"/>
              </w:rPr>
            </w:pPr>
            <w:r w:rsidRPr="00BA2D11">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E16E64" w:rsidRPr="00BA2D11" w:rsidRDefault="00E16E64" w:rsidP="00E16E64">
            <w:pPr>
              <w:rPr>
                <w:rFonts w:ascii="Times" w:hAnsi="Times" w:cs="Times"/>
                <w:sz w:val="18"/>
                <w:szCs w:val="18"/>
              </w:rPr>
            </w:pPr>
            <w:r w:rsidRPr="00BA2D11">
              <w:rPr>
                <w:rFonts w:ascii="Times" w:hAnsi="Times" w:cs="Times"/>
                <w:sz w:val="18"/>
                <w:szCs w:val="18"/>
              </w:rPr>
              <w:t>May be inoperative provided APU fire bottle switch cover is installed and operative.</w:t>
            </w:r>
          </w:p>
        </w:tc>
        <w:tc>
          <w:tcPr>
            <w:tcW w:w="2880" w:type="dxa"/>
            <w:tcBorders>
              <w:top w:val="single" w:sz="4" w:space="0" w:color="auto"/>
              <w:right w:val="single" w:sz="6" w:space="0" w:color="auto"/>
            </w:tcBorders>
          </w:tcPr>
          <w:p w:rsidR="00E16E64" w:rsidRPr="00BA2D11" w:rsidRDefault="00E16E64" w:rsidP="00E16E64">
            <w:pPr>
              <w:rPr>
                <w:rFonts w:ascii="Times" w:hAnsi="Times" w:cs="Times"/>
                <w:sz w:val="18"/>
                <w:szCs w:val="18"/>
              </w:rPr>
            </w:pPr>
            <w:r w:rsidRPr="00BA2D11">
              <w:rPr>
                <w:rFonts w:ascii="Times" w:hAnsi="Times" w:cs="Times"/>
                <w:sz w:val="18"/>
                <w:szCs w:val="18"/>
              </w:rPr>
              <w:t>None required.</w:t>
            </w:r>
          </w:p>
        </w:tc>
        <w:tc>
          <w:tcPr>
            <w:tcW w:w="2520" w:type="dxa"/>
            <w:tcBorders>
              <w:top w:val="single" w:sz="4" w:space="0" w:color="auto"/>
              <w:right w:val="single" w:sz="6" w:space="0" w:color="auto"/>
            </w:tcBorders>
          </w:tcPr>
          <w:p w:rsidR="00E16E64" w:rsidRPr="00BA2D11" w:rsidRDefault="00E16E64" w:rsidP="00E16E64">
            <w:pPr>
              <w:rPr>
                <w:rFonts w:ascii="Times" w:hAnsi="Times" w:cs="Times"/>
                <w:sz w:val="18"/>
                <w:szCs w:val="18"/>
              </w:rPr>
            </w:pPr>
            <w:r w:rsidRPr="00BA2D11">
              <w:rPr>
                <w:rFonts w:ascii="Times" w:hAnsi="Times" w:cs="Times"/>
                <w:sz w:val="18"/>
                <w:szCs w:val="18"/>
              </w:rPr>
              <w:t>None required.</w:t>
            </w:r>
          </w:p>
        </w:tc>
        <w:tc>
          <w:tcPr>
            <w:tcW w:w="2340" w:type="dxa"/>
            <w:tcBorders>
              <w:top w:val="single" w:sz="4" w:space="0" w:color="auto"/>
              <w:right w:val="single" w:sz="6" w:space="0" w:color="auto"/>
            </w:tcBorders>
          </w:tcPr>
          <w:p w:rsidR="00E16E64" w:rsidRPr="00BA2D11" w:rsidRDefault="00E16E64" w:rsidP="00E16E64">
            <w:pPr>
              <w:spacing w:after="120"/>
              <w:rPr>
                <w:rFonts w:ascii="Times" w:hAnsi="Times" w:cs="Times"/>
                <w:sz w:val="18"/>
                <w:szCs w:val="18"/>
              </w:rPr>
            </w:pPr>
            <w:r w:rsidRPr="00BA2D11">
              <w:rPr>
                <w:rFonts w:ascii="Times" w:hAnsi="Times" w:cs="Times"/>
                <w:sz w:val="18"/>
                <w:szCs w:val="18"/>
              </w:rPr>
              <w:t>An Inoperative Placard will be displayed in a prominent position to be seen by flight crew and will be noted on ADLS.</w:t>
            </w:r>
          </w:p>
        </w:tc>
      </w:tr>
      <w:tr w:rsidR="00E16E64" w:rsidRPr="00BA2D11" w:rsidTr="00E16E64">
        <w:trPr>
          <w:cantSplit/>
        </w:trPr>
        <w:tc>
          <w:tcPr>
            <w:tcW w:w="2330" w:type="dxa"/>
            <w:tcBorders>
              <w:left w:val="single" w:sz="6" w:space="0" w:color="auto"/>
            </w:tcBorders>
          </w:tcPr>
          <w:p w:rsidR="00E16E64" w:rsidRPr="00BA2D11" w:rsidRDefault="00E16E64" w:rsidP="00E16E64">
            <w:pPr>
              <w:tabs>
                <w:tab w:val="left" w:pos="446"/>
                <w:tab w:val="left" w:pos="2600"/>
              </w:tabs>
              <w:spacing w:before="240"/>
              <w:ind w:left="86"/>
              <w:rPr>
                <w:rFonts w:ascii="Times" w:hAnsi="Times" w:cs="Times"/>
                <w:sz w:val="18"/>
                <w:szCs w:val="18"/>
              </w:rPr>
            </w:pPr>
            <w:r w:rsidRPr="00BA2D11">
              <w:rPr>
                <w:rFonts w:ascii="Times" w:hAnsi="Times" w:cs="Times"/>
                <w:sz w:val="18"/>
                <w:szCs w:val="18"/>
              </w:rPr>
              <w:t>1</w:t>
            </w:r>
            <w:r>
              <w:rPr>
                <w:rFonts w:ascii="Times" w:hAnsi="Times" w:cs="Times"/>
                <w:sz w:val="18"/>
                <w:szCs w:val="18"/>
              </w:rPr>
              <w:t>0</w:t>
            </w:r>
            <w:r w:rsidRPr="00BA2D11">
              <w:rPr>
                <w:rFonts w:ascii="Times" w:hAnsi="Times" w:cs="Times"/>
                <w:sz w:val="18"/>
                <w:szCs w:val="18"/>
              </w:rPr>
              <w:t>.</w:t>
            </w:r>
            <w:r w:rsidRPr="00BA2D11">
              <w:rPr>
                <w:rFonts w:ascii="Times" w:hAnsi="Times" w:cs="Times"/>
                <w:sz w:val="18"/>
                <w:szCs w:val="18"/>
              </w:rPr>
              <w:tab/>
              <w:t>Configuration</w:t>
            </w:r>
          </w:p>
          <w:p w:rsidR="00E16E64" w:rsidRDefault="00E16E64" w:rsidP="00E16E64">
            <w:pPr>
              <w:tabs>
                <w:tab w:val="left" w:pos="446"/>
              </w:tabs>
              <w:ind w:left="86"/>
              <w:rPr>
                <w:rFonts w:ascii="Times" w:hAnsi="Times" w:cs="Times"/>
                <w:sz w:val="18"/>
                <w:szCs w:val="18"/>
              </w:rPr>
            </w:pPr>
            <w:r w:rsidRPr="00E16E64">
              <w:rPr>
                <w:rFonts w:ascii="Times" w:hAnsi="Times" w:cs="Times"/>
                <w:sz w:val="18"/>
                <w:szCs w:val="18"/>
              </w:rPr>
              <w:tab/>
              <w:t>Management System</w:t>
            </w:r>
            <w:r>
              <w:rPr>
                <w:rFonts w:ascii="Times" w:hAnsi="Times" w:cs="Times"/>
                <w:sz w:val="18"/>
                <w:szCs w:val="18"/>
              </w:rPr>
              <w:t>s</w:t>
            </w:r>
          </w:p>
          <w:p w:rsidR="00F22F21" w:rsidRPr="00BA2D11" w:rsidRDefault="00F22F21" w:rsidP="00E16E64">
            <w:pPr>
              <w:tabs>
                <w:tab w:val="left" w:pos="446"/>
              </w:tabs>
              <w:ind w:left="86"/>
              <w:rPr>
                <w:rFonts w:ascii="Times" w:hAnsi="Times" w:cs="Times"/>
                <w:sz w:val="18"/>
                <w:szCs w:val="18"/>
              </w:rPr>
            </w:pPr>
            <w:r>
              <w:rPr>
                <w:rFonts w:ascii="Times" w:hAnsi="Times" w:cs="Times"/>
                <w:sz w:val="18"/>
                <w:szCs w:val="18"/>
              </w:rPr>
              <w:tab/>
              <w:t>(CMS)</w:t>
            </w:r>
          </w:p>
        </w:tc>
        <w:tc>
          <w:tcPr>
            <w:tcW w:w="440" w:type="dxa"/>
            <w:tcBorders>
              <w:right w:val="single" w:sz="4" w:space="0" w:color="auto"/>
            </w:tcBorders>
          </w:tcPr>
          <w:p w:rsidR="00E16E64" w:rsidRPr="00BA2D11" w:rsidRDefault="00E16E64" w:rsidP="00C06E08">
            <w:pPr>
              <w:tabs>
                <w:tab w:val="left" w:pos="360"/>
              </w:tabs>
              <w:spacing w:before="240"/>
              <w:rPr>
                <w:rFonts w:ascii="Times" w:hAnsi="Times" w:cs="Times"/>
                <w:sz w:val="18"/>
                <w:szCs w:val="18"/>
              </w:rPr>
            </w:pPr>
            <w:r w:rsidRPr="00BA2D11">
              <w:rPr>
                <w:rFonts w:ascii="Times" w:hAnsi="Times" w:cs="Times"/>
                <w:sz w:val="18"/>
                <w:szCs w:val="18"/>
              </w:rPr>
              <w:t>C</w:t>
            </w:r>
          </w:p>
        </w:tc>
        <w:tc>
          <w:tcPr>
            <w:tcW w:w="370" w:type="dxa"/>
            <w:tcBorders>
              <w:left w:val="single" w:sz="4" w:space="0" w:color="auto"/>
              <w:right w:val="single" w:sz="6" w:space="0" w:color="auto"/>
            </w:tcBorders>
          </w:tcPr>
          <w:p w:rsidR="00E16E64" w:rsidRPr="00BA2D11" w:rsidRDefault="00E16E64" w:rsidP="00C06E08">
            <w:pPr>
              <w:tabs>
                <w:tab w:val="left" w:pos="360"/>
              </w:tabs>
              <w:spacing w:before="240"/>
              <w:rPr>
                <w:rFonts w:ascii="Times" w:hAnsi="Times" w:cs="Times"/>
                <w:sz w:val="18"/>
                <w:szCs w:val="18"/>
              </w:rPr>
            </w:pPr>
            <w:r w:rsidRPr="00BA2D11">
              <w:rPr>
                <w:rFonts w:ascii="Times" w:hAnsi="Times" w:cs="Times"/>
                <w:sz w:val="18"/>
                <w:szCs w:val="18"/>
              </w:rPr>
              <w:t>2</w:t>
            </w:r>
          </w:p>
        </w:tc>
        <w:tc>
          <w:tcPr>
            <w:tcW w:w="360" w:type="dxa"/>
          </w:tcPr>
          <w:p w:rsidR="00E16E64" w:rsidRPr="00BA2D11" w:rsidRDefault="00E16E64" w:rsidP="00C06E08">
            <w:pPr>
              <w:tabs>
                <w:tab w:val="left" w:pos="360"/>
              </w:tabs>
              <w:spacing w:before="240"/>
              <w:rPr>
                <w:rFonts w:ascii="Times" w:hAnsi="Times" w:cs="Times"/>
                <w:sz w:val="18"/>
                <w:szCs w:val="18"/>
              </w:rPr>
            </w:pPr>
            <w:r w:rsidRPr="00BA2D11">
              <w:rPr>
                <w:rFonts w:ascii="Times" w:hAnsi="Times" w:cs="Times"/>
                <w:sz w:val="18"/>
                <w:szCs w:val="18"/>
              </w:rPr>
              <w:t>1</w:t>
            </w:r>
          </w:p>
        </w:tc>
        <w:tc>
          <w:tcPr>
            <w:tcW w:w="3240" w:type="dxa"/>
            <w:tcBorders>
              <w:left w:val="single" w:sz="6" w:space="0" w:color="auto"/>
              <w:right w:val="single" w:sz="6" w:space="0" w:color="auto"/>
            </w:tcBorders>
          </w:tcPr>
          <w:p w:rsidR="00E16E64" w:rsidRPr="00BA2D11" w:rsidRDefault="00E16E64" w:rsidP="00C06E08">
            <w:pPr>
              <w:spacing w:before="240"/>
              <w:rPr>
                <w:rFonts w:ascii="Times" w:hAnsi="Times" w:cs="Times"/>
                <w:sz w:val="18"/>
                <w:szCs w:val="18"/>
              </w:rPr>
            </w:pPr>
          </w:p>
        </w:tc>
        <w:tc>
          <w:tcPr>
            <w:tcW w:w="2880" w:type="dxa"/>
            <w:tcBorders>
              <w:right w:val="single" w:sz="6" w:space="0" w:color="auto"/>
            </w:tcBorders>
          </w:tcPr>
          <w:p w:rsidR="00E16E64" w:rsidRPr="00BA2D11" w:rsidRDefault="00E16E64" w:rsidP="00C06E08">
            <w:pPr>
              <w:spacing w:before="240"/>
              <w:rPr>
                <w:rFonts w:ascii="Times" w:hAnsi="Times" w:cs="Times"/>
                <w:sz w:val="18"/>
                <w:szCs w:val="18"/>
              </w:rPr>
            </w:pPr>
            <w:r w:rsidRPr="00BA2D11">
              <w:rPr>
                <w:rFonts w:ascii="Times" w:hAnsi="Times" w:cs="Times"/>
                <w:sz w:val="18"/>
                <w:szCs w:val="18"/>
              </w:rPr>
              <w:t>None required.</w:t>
            </w:r>
          </w:p>
        </w:tc>
        <w:tc>
          <w:tcPr>
            <w:tcW w:w="2520" w:type="dxa"/>
            <w:tcBorders>
              <w:right w:val="single" w:sz="6" w:space="0" w:color="auto"/>
            </w:tcBorders>
          </w:tcPr>
          <w:p w:rsidR="00E16E64" w:rsidRPr="00BA2D11" w:rsidRDefault="00E16E64" w:rsidP="00C06E08">
            <w:pPr>
              <w:spacing w:before="240"/>
              <w:rPr>
                <w:rFonts w:ascii="Times" w:hAnsi="Times" w:cs="Times"/>
                <w:sz w:val="18"/>
                <w:szCs w:val="18"/>
              </w:rPr>
            </w:pPr>
            <w:r w:rsidRPr="00BA2D11">
              <w:rPr>
                <w:rFonts w:ascii="Times" w:hAnsi="Times" w:cs="Times"/>
                <w:sz w:val="18"/>
                <w:szCs w:val="18"/>
              </w:rPr>
              <w:t>None required.</w:t>
            </w:r>
          </w:p>
        </w:tc>
        <w:tc>
          <w:tcPr>
            <w:tcW w:w="2340" w:type="dxa"/>
            <w:tcBorders>
              <w:right w:val="single" w:sz="6" w:space="0" w:color="auto"/>
            </w:tcBorders>
          </w:tcPr>
          <w:p w:rsidR="00E16E64" w:rsidRPr="00BA2D11" w:rsidRDefault="00E16E64" w:rsidP="00E16E64">
            <w:pPr>
              <w:spacing w:before="240" w:after="120"/>
              <w:rPr>
                <w:rFonts w:ascii="Times" w:hAnsi="Times" w:cs="Times"/>
                <w:sz w:val="18"/>
                <w:szCs w:val="18"/>
              </w:rPr>
            </w:pPr>
            <w:r w:rsidRPr="00BA2D11">
              <w:rPr>
                <w:rFonts w:ascii="Times" w:hAnsi="Times" w:cs="Times"/>
                <w:sz w:val="18"/>
                <w:szCs w:val="18"/>
              </w:rPr>
              <w:t>An Inoperative Placard will be displayed in a prominent position to be seen by flight crew and will be noted on ADLS.</w:t>
            </w:r>
          </w:p>
        </w:tc>
      </w:tr>
      <w:tr w:rsidR="00E16E64" w:rsidRPr="00BA2D11" w:rsidTr="00E16E64">
        <w:trPr>
          <w:cantSplit/>
        </w:trPr>
        <w:tc>
          <w:tcPr>
            <w:tcW w:w="2330" w:type="dxa"/>
            <w:tcBorders>
              <w:left w:val="single" w:sz="6" w:space="0" w:color="auto"/>
            </w:tcBorders>
          </w:tcPr>
          <w:p w:rsidR="00E16E64" w:rsidRPr="00BA2D11" w:rsidRDefault="00E16E64" w:rsidP="00E16E64">
            <w:pPr>
              <w:tabs>
                <w:tab w:val="left" w:pos="440"/>
                <w:tab w:val="left" w:pos="2600"/>
              </w:tabs>
              <w:spacing w:before="240"/>
              <w:ind w:left="86"/>
              <w:rPr>
                <w:rFonts w:ascii="Times" w:hAnsi="Times" w:cs="Times"/>
                <w:sz w:val="18"/>
                <w:szCs w:val="18"/>
              </w:rPr>
            </w:pPr>
            <w:r w:rsidRPr="00BA2D11">
              <w:rPr>
                <w:rFonts w:ascii="Times" w:hAnsi="Times" w:cs="Times"/>
                <w:sz w:val="18"/>
                <w:szCs w:val="18"/>
              </w:rPr>
              <w:t>1</w:t>
            </w:r>
            <w:r>
              <w:rPr>
                <w:rFonts w:ascii="Times" w:hAnsi="Times" w:cs="Times"/>
                <w:sz w:val="18"/>
                <w:szCs w:val="18"/>
              </w:rPr>
              <w:t>1</w:t>
            </w:r>
            <w:r w:rsidRPr="00BA2D11">
              <w:rPr>
                <w:rFonts w:ascii="Times" w:hAnsi="Times" w:cs="Times"/>
                <w:sz w:val="18"/>
                <w:szCs w:val="18"/>
              </w:rPr>
              <w:t>.</w:t>
            </w:r>
            <w:r w:rsidRPr="00BA2D11">
              <w:rPr>
                <w:rFonts w:ascii="Times" w:hAnsi="Times" w:cs="Times"/>
                <w:sz w:val="18"/>
                <w:szCs w:val="18"/>
              </w:rPr>
              <w:tab/>
            </w:r>
            <w:proofErr w:type="spellStart"/>
            <w:r w:rsidRPr="00BA2D11">
              <w:rPr>
                <w:rFonts w:ascii="Times" w:hAnsi="Times" w:cs="Times"/>
                <w:sz w:val="18"/>
                <w:szCs w:val="18"/>
              </w:rPr>
              <w:t>InfraRed</w:t>
            </w:r>
            <w:proofErr w:type="spellEnd"/>
            <w:r w:rsidRPr="00BA2D11">
              <w:rPr>
                <w:rFonts w:ascii="Times" w:hAnsi="Times" w:cs="Times"/>
                <w:sz w:val="18"/>
                <w:szCs w:val="18"/>
              </w:rPr>
              <w:t xml:space="preserve"> Counter</w:t>
            </w:r>
          </w:p>
          <w:p w:rsidR="00E16E64" w:rsidRPr="00BA2D11" w:rsidRDefault="00E16E64" w:rsidP="00E16E64">
            <w:pPr>
              <w:tabs>
                <w:tab w:val="left" w:pos="440"/>
                <w:tab w:val="left" w:pos="2600"/>
              </w:tabs>
              <w:ind w:left="86"/>
              <w:rPr>
                <w:rFonts w:ascii="Times" w:hAnsi="Times" w:cs="Times"/>
                <w:sz w:val="18"/>
                <w:szCs w:val="18"/>
              </w:rPr>
            </w:pPr>
            <w:r w:rsidRPr="00BA2D11">
              <w:rPr>
                <w:rFonts w:ascii="Times" w:hAnsi="Times" w:cs="Times"/>
                <w:sz w:val="18"/>
                <w:szCs w:val="18"/>
              </w:rPr>
              <w:t>***</w:t>
            </w:r>
            <w:r w:rsidRPr="00BA2D11">
              <w:rPr>
                <w:rFonts w:ascii="Times" w:hAnsi="Times" w:cs="Times"/>
                <w:sz w:val="18"/>
                <w:szCs w:val="18"/>
              </w:rPr>
              <w:tab/>
              <w:t>Measuring System</w:t>
            </w:r>
          </w:p>
          <w:p w:rsidR="00E16E64" w:rsidRPr="00BA2D11" w:rsidRDefault="00E16E64" w:rsidP="00E16E64">
            <w:pPr>
              <w:tabs>
                <w:tab w:val="left" w:pos="440"/>
                <w:tab w:val="left" w:pos="2600"/>
              </w:tabs>
              <w:ind w:left="86"/>
              <w:rPr>
                <w:rFonts w:ascii="Times" w:hAnsi="Times" w:cs="Times"/>
                <w:sz w:val="18"/>
                <w:szCs w:val="18"/>
              </w:rPr>
            </w:pPr>
            <w:r w:rsidRPr="00BA2D11">
              <w:rPr>
                <w:rFonts w:ascii="Times" w:hAnsi="Times" w:cs="Times"/>
                <w:sz w:val="18"/>
                <w:szCs w:val="18"/>
              </w:rPr>
              <w:tab/>
              <w:t>(IRCM) or Directional</w:t>
            </w:r>
          </w:p>
          <w:p w:rsidR="00E16E64" w:rsidRPr="00BA2D11" w:rsidRDefault="00E16E64" w:rsidP="00E16E64">
            <w:pPr>
              <w:tabs>
                <w:tab w:val="left" w:pos="440"/>
                <w:tab w:val="left" w:pos="2600"/>
              </w:tabs>
              <w:ind w:left="86"/>
              <w:rPr>
                <w:rFonts w:ascii="Times" w:hAnsi="Times" w:cs="Times"/>
                <w:sz w:val="18"/>
                <w:szCs w:val="18"/>
              </w:rPr>
            </w:pPr>
            <w:r w:rsidRPr="00BA2D11">
              <w:rPr>
                <w:rFonts w:ascii="Times" w:hAnsi="Times" w:cs="Times"/>
                <w:sz w:val="18"/>
                <w:szCs w:val="18"/>
              </w:rPr>
              <w:tab/>
            </w:r>
            <w:proofErr w:type="spellStart"/>
            <w:r w:rsidRPr="00BA2D11">
              <w:rPr>
                <w:rFonts w:ascii="Times" w:hAnsi="Times" w:cs="Times"/>
                <w:sz w:val="18"/>
                <w:szCs w:val="18"/>
              </w:rPr>
              <w:t>InfraRed</w:t>
            </w:r>
            <w:proofErr w:type="spellEnd"/>
            <w:r w:rsidRPr="00BA2D11">
              <w:rPr>
                <w:rFonts w:ascii="Times" w:hAnsi="Times" w:cs="Times"/>
                <w:sz w:val="18"/>
                <w:szCs w:val="18"/>
              </w:rPr>
              <w:t xml:space="preserve"> Counter</w:t>
            </w:r>
          </w:p>
          <w:p w:rsidR="00E16E64" w:rsidRPr="00BA2D11" w:rsidRDefault="00E16E64" w:rsidP="00E16E64">
            <w:pPr>
              <w:tabs>
                <w:tab w:val="left" w:pos="440"/>
                <w:tab w:val="left" w:pos="2600"/>
              </w:tabs>
              <w:ind w:left="86"/>
              <w:rPr>
                <w:rFonts w:ascii="Times" w:hAnsi="Times" w:cs="Times"/>
                <w:sz w:val="18"/>
                <w:szCs w:val="18"/>
              </w:rPr>
            </w:pPr>
            <w:r w:rsidRPr="00BA2D11">
              <w:rPr>
                <w:rFonts w:ascii="Times" w:hAnsi="Times" w:cs="Times"/>
                <w:sz w:val="18"/>
                <w:szCs w:val="18"/>
              </w:rPr>
              <w:tab/>
              <w:t>Measurers System</w:t>
            </w:r>
          </w:p>
          <w:p w:rsidR="00E16E64" w:rsidRPr="00BA2D11" w:rsidRDefault="00E16E64" w:rsidP="00E16E64">
            <w:pPr>
              <w:tabs>
                <w:tab w:val="left" w:pos="440"/>
                <w:tab w:val="left" w:pos="2600"/>
              </w:tabs>
              <w:ind w:left="86"/>
              <w:rPr>
                <w:rFonts w:ascii="Times" w:hAnsi="Times" w:cs="Times"/>
                <w:sz w:val="18"/>
                <w:szCs w:val="18"/>
              </w:rPr>
            </w:pPr>
            <w:r w:rsidRPr="00BA2D11">
              <w:rPr>
                <w:rFonts w:ascii="Times" w:hAnsi="Times" w:cs="Times"/>
                <w:sz w:val="18"/>
                <w:szCs w:val="18"/>
              </w:rPr>
              <w:tab/>
              <w:t>(DIRCM)</w:t>
            </w:r>
          </w:p>
        </w:tc>
        <w:tc>
          <w:tcPr>
            <w:tcW w:w="440" w:type="dxa"/>
            <w:tcBorders>
              <w:right w:val="single" w:sz="4" w:space="0" w:color="auto"/>
            </w:tcBorders>
          </w:tcPr>
          <w:p w:rsidR="00E16E64" w:rsidRPr="00BA2D11" w:rsidRDefault="00E16E64" w:rsidP="00E16E64">
            <w:pPr>
              <w:tabs>
                <w:tab w:val="left" w:pos="360"/>
              </w:tabs>
              <w:spacing w:before="240"/>
              <w:rPr>
                <w:rFonts w:ascii="Times" w:hAnsi="Times" w:cs="Times"/>
                <w:sz w:val="18"/>
                <w:szCs w:val="18"/>
              </w:rPr>
            </w:pPr>
            <w:r w:rsidRPr="00BA2D11">
              <w:rPr>
                <w:rFonts w:ascii="Times" w:hAnsi="Times" w:cs="Times"/>
                <w:sz w:val="18"/>
                <w:szCs w:val="18"/>
              </w:rPr>
              <w:t>D</w:t>
            </w:r>
          </w:p>
        </w:tc>
        <w:tc>
          <w:tcPr>
            <w:tcW w:w="370" w:type="dxa"/>
            <w:tcBorders>
              <w:left w:val="single" w:sz="4" w:space="0" w:color="auto"/>
              <w:right w:val="single" w:sz="6" w:space="0" w:color="auto"/>
            </w:tcBorders>
          </w:tcPr>
          <w:p w:rsidR="00E16E64" w:rsidRPr="00BA2D11" w:rsidRDefault="00E16E64" w:rsidP="00E16E64">
            <w:pPr>
              <w:tabs>
                <w:tab w:val="left" w:pos="360"/>
              </w:tabs>
              <w:spacing w:before="240"/>
              <w:rPr>
                <w:rFonts w:ascii="Times" w:hAnsi="Times" w:cs="Times"/>
                <w:sz w:val="18"/>
                <w:szCs w:val="18"/>
              </w:rPr>
            </w:pPr>
            <w:r w:rsidRPr="00BA2D11">
              <w:rPr>
                <w:rFonts w:ascii="Times" w:hAnsi="Times" w:cs="Times"/>
                <w:sz w:val="18"/>
                <w:szCs w:val="18"/>
              </w:rPr>
              <w:t>1</w:t>
            </w:r>
          </w:p>
        </w:tc>
        <w:tc>
          <w:tcPr>
            <w:tcW w:w="360" w:type="dxa"/>
          </w:tcPr>
          <w:p w:rsidR="00E16E64" w:rsidRPr="00BA2D11" w:rsidRDefault="00E16E64" w:rsidP="00E16E64">
            <w:pPr>
              <w:tabs>
                <w:tab w:val="left" w:pos="360"/>
              </w:tabs>
              <w:spacing w:before="240"/>
              <w:rPr>
                <w:rFonts w:ascii="Times" w:hAnsi="Times" w:cs="Times"/>
                <w:sz w:val="18"/>
                <w:szCs w:val="18"/>
              </w:rPr>
            </w:pPr>
            <w:r w:rsidRPr="00BA2D11">
              <w:rPr>
                <w:rFonts w:ascii="Times" w:hAnsi="Times" w:cs="Times"/>
                <w:sz w:val="18"/>
                <w:szCs w:val="18"/>
              </w:rPr>
              <w:t>0</w:t>
            </w:r>
          </w:p>
        </w:tc>
        <w:tc>
          <w:tcPr>
            <w:tcW w:w="3240" w:type="dxa"/>
            <w:tcBorders>
              <w:left w:val="single" w:sz="6" w:space="0" w:color="auto"/>
              <w:right w:val="single" w:sz="6" w:space="0" w:color="auto"/>
            </w:tcBorders>
          </w:tcPr>
          <w:p w:rsidR="00E16E64" w:rsidRPr="00BA2D11" w:rsidRDefault="00E16E64" w:rsidP="00E16E64">
            <w:pPr>
              <w:spacing w:before="240"/>
              <w:rPr>
                <w:rFonts w:ascii="Times" w:hAnsi="Times" w:cs="Times"/>
                <w:sz w:val="18"/>
                <w:szCs w:val="18"/>
              </w:rPr>
            </w:pPr>
          </w:p>
        </w:tc>
        <w:tc>
          <w:tcPr>
            <w:tcW w:w="2880" w:type="dxa"/>
            <w:tcBorders>
              <w:right w:val="single" w:sz="6" w:space="0" w:color="auto"/>
            </w:tcBorders>
          </w:tcPr>
          <w:p w:rsidR="00E16E64" w:rsidRPr="00BA2D11" w:rsidRDefault="00E16E64" w:rsidP="00E16E64">
            <w:pPr>
              <w:spacing w:before="240"/>
              <w:rPr>
                <w:rFonts w:ascii="Times" w:hAnsi="Times" w:cs="Times"/>
                <w:sz w:val="18"/>
                <w:szCs w:val="18"/>
              </w:rPr>
            </w:pPr>
            <w:r w:rsidRPr="00BA2D11">
              <w:rPr>
                <w:rFonts w:ascii="Times" w:hAnsi="Times" w:cs="Times"/>
                <w:sz w:val="18"/>
                <w:szCs w:val="18"/>
              </w:rPr>
              <w:t>None required.</w:t>
            </w:r>
          </w:p>
        </w:tc>
        <w:tc>
          <w:tcPr>
            <w:tcW w:w="2520" w:type="dxa"/>
            <w:tcBorders>
              <w:right w:val="single" w:sz="6" w:space="0" w:color="auto"/>
            </w:tcBorders>
          </w:tcPr>
          <w:p w:rsidR="00E16E64" w:rsidRPr="00BA2D11" w:rsidRDefault="00E16E64" w:rsidP="00E16E64">
            <w:pPr>
              <w:spacing w:before="240"/>
              <w:rPr>
                <w:rFonts w:ascii="Times" w:hAnsi="Times" w:cs="Times"/>
                <w:sz w:val="18"/>
                <w:szCs w:val="18"/>
              </w:rPr>
            </w:pPr>
            <w:r w:rsidRPr="00BA2D11">
              <w:rPr>
                <w:rFonts w:ascii="Times" w:hAnsi="Times" w:cs="Times"/>
                <w:sz w:val="18"/>
                <w:szCs w:val="18"/>
              </w:rPr>
              <w:t>None required.</w:t>
            </w:r>
          </w:p>
        </w:tc>
        <w:tc>
          <w:tcPr>
            <w:tcW w:w="2340" w:type="dxa"/>
            <w:tcBorders>
              <w:right w:val="single" w:sz="6" w:space="0" w:color="auto"/>
            </w:tcBorders>
          </w:tcPr>
          <w:p w:rsidR="00E16E64" w:rsidRPr="00BA2D11" w:rsidRDefault="00E16E64" w:rsidP="00E16E64">
            <w:pPr>
              <w:spacing w:before="240" w:after="120"/>
              <w:rPr>
                <w:rFonts w:ascii="Times" w:hAnsi="Times" w:cs="Times"/>
                <w:sz w:val="18"/>
                <w:szCs w:val="18"/>
              </w:rPr>
            </w:pPr>
            <w:r w:rsidRPr="00BA2D11">
              <w:rPr>
                <w:rFonts w:ascii="Times" w:hAnsi="Times" w:cs="Times"/>
                <w:sz w:val="18"/>
                <w:szCs w:val="18"/>
              </w:rPr>
              <w:t>An Inoperative Placard will be displayed in a prominent position to be seen by flight crew and will be noted on ADLS.</w:t>
            </w:r>
          </w:p>
        </w:tc>
      </w:tr>
      <w:tr w:rsidR="00E16E64" w:rsidRPr="00BA2D11" w:rsidTr="00E16E64">
        <w:trPr>
          <w:cantSplit/>
        </w:trPr>
        <w:tc>
          <w:tcPr>
            <w:tcW w:w="2330" w:type="dxa"/>
            <w:tcBorders>
              <w:left w:val="single" w:sz="6" w:space="0" w:color="auto"/>
            </w:tcBorders>
          </w:tcPr>
          <w:p w:rsidR="00E16E64" w:rsidRDefault="00E16E64" w:rsidP="00C06E08">
            <w:pPr>
              <w:tabs>
                <w:tab w:val="left" w:pos="440"/>
                <w:tab w:val="left" w:pos="2600"/>
              </w:tabs>
              <w:spacing w:before="240"/>
              <w:ind w:left="86"/>
              <w:rPr>
                <w:rFonts w:ascii="Times" w:hAnsi="Times" w:cs="Times"/>
                <w:sz w:val="18"/>
                <w:szCs w:val="18"/>
              </w:rPr>
            </w:pPr>
            <w:r>
              <w:rPr>
                <w:rFonts w:ascii="Times" w:hAnsi="Times" w:cs="Times"/>
                <w:sz w:val="18"/>
                <w:szCs w:val="18"/>
              </w:rPr>
              <w:t>12.</w:t>
            </w:r>
            <w:r>
              <w:rPr>
                <w:rFonts w:ascii="Times" w:hAnsi="Times" w:cs="Times"/>
                <w:sz w:val="18"/>
                <w:szCs w:val="18"/>
              </w:rPr>
              <w:tab/>
              <w:t>Quick Access</w:t>
            </w:r>
          </w:p>
          <w:p w:rsidR="00E16E64" w:rsidRPr="00BA2D11" w:rsidRDefault="00E16E64" w:rsidP="00C06E08">
            <w:pPr>
              <w:tabs>
                <w:tab w:val="left" w:pos="440"/>
                <w:tab w:val="left" w:pos="2600"/>
              </w:tabs>
              <w:ind w:left="86"/>
              <w:rPr>
                <w:rFonts w:ascii="Times" w:hAnsi="Times" w:cs="Times"/>
                <w:sz w:val="18"/>
                <w:szCs w:val="18"/>
              </w:rPr>
            </w:pPr>
            <w:r>
              <w:rPr>
                <w:rFonts w:ascii="Times" w:hAnsi="Times" w:cs="Times"/>
                <w:sz w:val="18"/>
                <w:szCs w:val="18"/>
              </w:rPr>
              <w:t>***</w:t>
            </w:r>
            <w:r>
              <w:rPr>
                <w:rFonts w:ascii="Times" w:hAnsi="Times" w:cs="Times"/>
                <w:sz w:val="18"/>
                <w:szCs w:val="18"/>
              </w:rPr>
              <w:tab/>
              <w:t>Recorder (QAR)</w:t>
            </w:r>
          </w:p>
        </w:tc>
        <w:tc>
          <w:tcPr>
            <w:tcW w:w="440" w:type="dxa"/>
            <w:tcBorders>
              <w:right w:val="single" w:sz="4" w:space="0" w:color="auto"/>
            </w:tcBorders>
          </w:tcPr>
          <w:p w:rsidR="00E16E64" w:rsidRPr="00BA2D11" w:rsidRDefault="00E16E64" w:rsidP="00C06E08">
            <w:pPr>
              <w:tabs>
                <w:tab w:val="left" w:pos="360"/>
              </w:tabs>
              <w:spacing w:before="24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E16E64" w:rsidRPr="00BA2D11" w:rsidRDefault="00E16E64" w:rsidP="00C06E08">
            <w:pPr>
              <w:tabs>
                <w:tab w:val="left" w:pos="360"/>
              </w:tabs>
              <w:spacing w:before="240"/>
              <w:rPr>
                <w:rFonts w:ascii="Times" w:hAnsi="Times" w:cs="Times"/>
                <w:sz w:val="18"/>
                <w:szCs w:val="18"/>
              </w:rPr>
            </w:pPr>
            <w:r>
              <w:rPr>
                <w:rFonts w:ascii="Times" w:hAnsi="Times" w:cs="Times"/>
                <w:sz w:val="18"/>
                <w:szCs w:val="18"/>
              </w:rPr>
              <w:t>1</w:t>
            </w:r>
          </w:p>
        </w:tc>
        <w:tc>
          <w:tcPr>
            <w:tcW w:w="360" w:type="dxa"/>
          </w:tcPr>
          <w:p w:rsidR="00E16E64" w:rsidRPr="00BA2D11" w:rsidRDefault="00E16E64" w:rsidP="00C06E08">
            <w:pPr>
              <w:tabs>
                <w:tab w:val="left" w:pos="360"/>
              </w:tabs>
              <w:spacing w:before="24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E16E64" w:rsidRPr="00BA2D11" w:rsidRDefault="00E16E64" w:rsidP="00C06E08">
            <w:pPr>
              <w:spacing w:before="240"/>
              <w:rPr>
                <w:rFonts w:ascii="Times" w:hAnsi="Times" w:cs="Times"/>
                <w:sz w:val="18"/>
                <w:szCs w:val="18"/>
              </w:rPr>
            </w:pPr>
          </w:p>
        </w:tc>
        <w:tc>
          <w:tcPr>
            <w:tcW w:w="2880" w:type="dxa"/>
            <w:tcBorders>
              <w:right w:val="single" w:sz="6" w:space="0" w:color="auto"/>
            </w:tcBorders>
          </w:tcPr>
          <w:p w:rsidR="00E16E64" w:rsidRPr="00BA2D11" w:rsidRDefault="00E16E64" w:rsidP="00C06E08">
            <w:pPr>
              <w:spacing w:before="240"/>
              <w:rPr>
                <w:rFonts w:ascii="Times" w:hAnsi="Times" w:cs="Times"/>
                <w:sz w:val="18"/>
                <w:szCs w:val="18"/>
              </w:rPr>
            </w:pPr>
            <w:r w:rsidRPr="00BA2D11">
              <w:rPr>
                <w:rFonts w:ascii="Times" w:hAnsi="Times" w:cs="Times"/>
                <w:sz w:val="18"/>
                <w:szCs w:val="18"/>
              </w:rPr>
              <w:t>None required.</w:t>
            </w:r>
          </w:p>
        </w:tc>
        <w:tc>
          <w:tcPr>
            <w:tcW w:w="2520" w:type="dxa"/>
            <w:tcBorders>
              <w:right w:val="single" w:sz="6" w:space="0" w:color="auto"/>
            </w:tcBorders>
          </w:tcPr>
          <w:p w:rsidR="00E16E64" w:rsidRPr="00BA2D11" w:rsidRDefault="00E16E64" w:rsidP="00C06E08">
            <w:pPr>
              <w:spacing w:before="240"/>
              <w:rPr>
                <w:rFonts w:ascii="Times" w:hAnsi="Times" w:cs="Times"/>
                <w:sz w:val="18"/>
                <w:szCs w:val="18"/>
              </w:rPr>
            </w:pPr>
            <w:r w:rsidRPr="00BA2D11">
              <w:rPr>
                <w:rFonts w:ascii="Times" w:hAnsi="Times" w:cs="Times"/>
                <w:sz w:val="18"/>
                <w:szCs w:val="18"/>
              </w:rPr>
              <w:t>None required.</w:t>
            </w:r>
          </w:p>
        </w:tc>
        <w:tc>
          <w:tcPr>
            <w:tcW w:w="2340" w:type="dxa"/>
            <w:tcBorders>
              <w:right w:val="single" w:sz="6" w:space="0" w:color="auto"/>
            </w:tcBorders>
          </w:tcPr>
          <w:p w:rsidR="00E16E64" w:rsidRPr="00BA2D11" w:rsidRDefault="00E16E64" w:rsidP="00C06E08">
            <w:pPr>
              <w:spacing w:before="240" w:after="120"/>
              <w:rPr>
                <w:rFonts w:ascii="Times" w:hAnsi="Times" w:cs="Times"/>
                <w:sz w:val="18"/>
                <w:szCs w:val="18"/>
              </w:rPr>
            </w:pPr>
            <w:r w:rsidRPr="00BA2D11">
              <w:rPr>
                <w:rFonts w:ascii="Times" w:hAnsi="Times" w:cs="Times"/>
                <w:sz w:val="18"/>
                <w:szCs w:val="18"/>
              </w:rPr>
              <w:t>An Inoperative Placard will be displayed in a prominent position to be seen by flight crew and will be noted on ADLS.</w:t>
            </w:r>
          </w:p>
        </w:tc>
      </w:tr>
      <w:tr w:rsidR="00E16E64" w:rsidRPr="00BA2D11" w:rsidTr="00E16E64">
        <w:trPr>
          <w:cantSplit/>
        </w:trPr>
        <w:tc>
          <w:tcPr>
            <w:tcW w:w="2330" w:type="dxa"/>
            <w:tcBorders>
              <w:left w:val="single" w:sz="6" w:space="0" w:color="auto"/>
            </w:tcBorders>
          </w:tcPr>
          <w:p w:rsidR="00E16E64" w:rsidRDefault="00E16E64" w:rsidP="00E16E64">
            <w:pPr>
              <w:tabs>
                <w:tab w:val="left" w:pos="440"/>
                <w:tab w:val="left" w:pos="2600"/>
              </w:tabs>
              <w:spacing w:before="240"/>
              <w:ind w:left="86"/>
              <w:rPr>
                <w:rFonts w:ascii="Times" w:hAnsi="Times" w:cs="Times"/>
                <w:sz w:val="18"/>
                <w:szCs w:val="18"/>
              </w:rPr>
            </w:pPr>
            <w:r>
              <w:rPr>
                <w:rFonts w:ascii="Times" w:hAnsi="Times" w:cs="Times"/>
                <w:sz w:val="18"/>
                <w:szCs w:val="18"/>
              </w:rPr>
              <w:t>13.</w:t>
            </w:r>
            <w:r>
              <w:rPr>
                <w:rFonts w:ascii="Times" w:hAnsi="Times" w:cs="Times"/>
                <w:sz w:val="18"/>
                <w:szCs w:val="18"/>
              </w:rPr>
              <w:tab/>
              <w:t>XM Weather</w:t>
            </w:r>
          </w:p>
          <w:p w:rsidR="00E16E64" w:rsidRPr="00BA2D11" w:rsidRDefault="00E16E64" w:rsidP="00E16E64">
            <w:pPr>
              <w:tabs>
                <w:tab w:val="left" w:pos="440"/>
                <w:tab w:val="left" w:pos="2600"/>
              </w:tabs>
              <w:ind w:left="86"/>
              <w:rPr>
                <w:rFonts w:ascii="Times" w:hAnsi="Times" w:cs="Times"/>
                <w:sz w:val="18"/>
                <w:szCs w:val="18"/>
              </w:rPr>
            </w:pPr>
            <w:r>
              <w:rPr>
                <w:rFonts w:ascii="Times" w:hAnsi="Times" w:cs="Times"/>
                <w:sz w:val="18"/>
                <w:szCs w:val="18"/>
              </w:rPr>
              <w:t>***</w:t>
            </w:r>
            <w:r>
              <w:rPr>
                <w:rFonts w:ascii="Times" w:hAnsi="Times" w:cs="Times"/>
                <w:sz w:val="18"/>
                <w:szCs w:val="18"/>
              </w:rPr>
              <w:tab/>
              <w:t>Receiver</w:t>
            </w:r>
          </w:p>
        </w:tc>
        <w:tc>
          <w:tcPr>
            <w:tcW w:w="440" w:type="dxa"/>
            <w:tcBorders>
              <w:right w:val="single" w:sz="4" w:space="0" w:color="auto"/>
            </w:tcBorders>
          </w:tcPr>
          <w:p w:rsidR="00E16E64" w:rsidRPr="00BA2D11" w:rsidRDefault="00E16E64" w:rsidP="00E16E64">
            <w:pPr>
              <w:tabs>
                <w:tab w:val="left" w:pos="360"/>
              </w:tabs>
              <w:spacing w:before="24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E16E64" w:rsidRPr="00BA2D11" w:rsidRDefault="00E16E64" w:rsidP="00E16E64">
            <w:pPr>
              <w:tabs>
                <w:tab w:val="left" w:pos="360"/>
              </w:tabs>
              <w:spacing w:before="240"/>
              <w:rPr>
                <w:rFonts w:ascii="Times" w:hAnsi="Times" w:cs="Times"/>
                <w:sz w:val="18"/>
                <w:szCs w:val="18"/>
              </w:rPr>
            </w:pPr>
            <w:r>
              <w:rPr>
                <w:rFonts w:ascii="Times" w:hAnsi="Times" w:cs="Times"/>
                <w:sz w:val="18"/>
                <w:szCs w:val="18"/>
              </w:rPr>
              <w:t>1</w:t>
            </w:r>
          </w:p>
        </w:tc>
        <w:tc>
          <w:tcPr>
            <w:tcW w:w="360" w:type="dxa"/>
          </w:tcPr>
          <w:p w:rsidR="00E16E64" w:rsidRPr="00BA2D11" w:rsidRDefault="00E16E64" w:rsidP="00E16E64">
            <w:pPr>
              <w:tabs>
                <w:tab w:val="left" w:pos="360"/>
              </w:tabs>
              <w:spacing w:before="24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E16E64" w:rsidRPr="00BA2D11" w:rsidRDefault="00E16E64" w:rsidP="00E16E64">
            <w:pPr>
              <w:spacing w:before="240"/>
              <w:rPr>
                <w:rFonts w:ascii="Times" w:hAnsi="Times" w:cs="Times"/>
                <w:sz w:val="18"/>
                <w:szCs w:val="18"/>
              </w:rPr>
            </w:pPr>
          </w:p>
        </w:tc>
        <w:tc>
          <w:tcPr>
            <w:tcW w:w="2880" w:type="dxa"/>
            <w:tcBorders>
              <w:right w:val="single" w:sz="6" w:space="0" w:color="auto"/>
            </w:tcBorders>
          </w:tcPr>
          <w:p w:rsidR="00E16E64" w:rsidRPr="00BA2D11" w:rsidRDefault="00E16E64" w:rsidP="00E16E64">
            <w:pPr>
              <w:spacing w:before="240"/>
              <w:rPr>
                <w:rFonts w:ascii="Times" w:hAnsi="Times" w:cs="Times"/>
                <w:sz w:val="18"/>
                <w:szCs w:val="18"/>
              </w:rPr>
            </w:pPr>
            <w:r w:rsidRPr="00BA2D11">
              <w:rPr>
                <w:rFonts w:ascii="Times" w:hAnsi="Times" w:cs="Times"/>
                <w:sz w:val="18"/>
                <w:szCs w:val="18"/>
              </w:rPr>
              <w:t>None required.</w:t>
            </w:r>
          </w:p>
        </w:tc>
        <w:tc>
          <w:tcPr>
            <w:tcW w:w="2520" w:type="dxa"/>
            <w:tcBorders>
              <w:right w:val="single" w:sz="6" w:space="0" w:color="auto"/>
            </w:tcBorders>
          </w:tcPr>
          <w:p w:rsidR="00E16E64" w:rsidRPr="00BA2D11" w:rsidRDefault="00E16E64" w:rsidP="00E16E64">
            <w:pPr>
              <w:spacing w:before="240"/>
              <w:rPr>
                <w:rFonts w:ascii="Times" w:hAnsi="Times" w:cs="Times"/>
                <w:sz w:val="18"/>
                <w:szCs w:val="18"/>
              </w:rPr>
            </w:pPr>
            <w:r w:rsidRPr="00BA2D11">
              <w:rPr>
                <w:rFonts w:ascii="Times" w:hAnsi="Times" w:cs="Times"/>
                <w:sz w:val="18"/>
                <w:szCs w:val="18"/>
              </w:rPr>
              <w:t>None required.</w:t>
            </w:r>
          </w:p>
        </w:tc>
        <w:tc>
          <w:tcPr>
            <w:tcW w:w="2340" w:type="dxa"/>
            <w:tcBorders>
              <w:right w:val="single" w:sz="6" w:space="0" w:color="auto"/>
            </w:tcBorders>
          </w:tcPr>
          <w:p w:rsidR="00E16E64" w:rsidRPr="00BA2D11" w:rsidRDefault="00E16E64" w:rsidP="00E16E64">
            <w:pPr>
              <w:spacing w:before="240" w:after="120"/>
              <w:rPr>
                <w:rFonts w:ascii="Times" w:hAnsi="Times" w:cs="Times"/>
                <w:sz w:val="18"/>
                <w:szCs w:val="18"/>
              </w:rPr>
            </w:pPr>
            <w:r w:rsidRPr="00BA2D11">
              <w:rPr>
                <w:rFonts w:ascii="Times" w:hAnsi="Times" w:cs="Times"/>
                <w:sz w:val="18"/>
                <w:szCs w:val="18"/>
              </w:rPr>
              <w:t>An Inoperative Placard will be displayed in a prominent position to be seen by flight crew and will be noted on ADLS.</w:t>
            </w:r>
          </w:p>
        </w:tc>
      </w:tr>
      <w:tr w:rsidR="00E16E64" w:rsidRPr="00BA2D11" w:rsidTr="00E16E64">
        <w:trPr>
          <w:cantSplit/>
        </w:trPr>
        <w:tc>
          <w:tcPr>
            <w:tcW w:w="2330" w:type="dxa"/>
            <w:tcBorders>
              <w:left w:val="single" w:sz="6" w:space="0" w:color="auto"/>
              <w:bottom w:val="single" w:sz="4" w:space="0" w:color="auto"/>
            </w:tcBorders>
          </w:tcPr>
          <w:p w:rsidR="00E16E64" w:rsidRDefault="00E16E64" w:rsidP="00F22F21">
            <w:pPr>
              <w:tabs>
                <w:tab w:val="left" w:pos="440"/>
                <w:tab w:val="left" w:pos="2600"/>
              </w:tabs>
              <w:spacing w:before="120"/>
              <w:ind w:left="86"/>
              <w:rPr>
                <w:rFonts w:ascii="Times" w:hAnsi="Times" w:cs="Times"/>
                <w:sz w:val="18"/>
                <w:szCs w:val="18"/>
              </w:rPr>
            </w:pPr>
          </w:p>
        </w:tc>
        <w:tc>
          <w:tcPr>
            <w:tcW w:w="440" w:type="dxa"/>
            <w:tcBorders>
              <w:bottom w:val="single" w:sz="4" w:space="0" w:color="auto"/>
              <w:right w:val="single" w:sz="4" w:space="0" w:color="auto"/>
            </w:tcBorders>
          </w:tcPr>
          <w:p w:rsidR="00E16E64" w:rsidRDefault="00E16E64" w:rsidP="00F22F21">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16E64" w:rsidRDefault="00E16E64" w:rsidP="00F22F21">
            <w:pPr>
              <w:tabs>
                <w:tab w:val="left" w:pos="360"/>
              </w:tabs>
              <w:spacing w:before="120"/>
              <w:rPr>
                <w:rFonts w:ascii="Times" w:hAnsi="Times" w:cs="Times"/>
                <w:sz w:val="18"/>
                <w:szCs w:val="18"/>
              </w:rPr>
            </w:pPr>
          </w:p>
        </w:tc>
        <w:tc>
          <w:tcPr>
            <w:tcW w:w="360" w:type="dxa"/>
            <w:tcBorders>
              <w:bottom w:val="single" w:sz="4" w:space="0" w:color="auto"/>
            </w:tcBorders>
          </w:tcPr>
          <w:p w:rsidR="00E16E64" w:rsidRDefault="00E16E64" w:rsidP="00F22F21">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16E64" w:rsidRPr="00BA2D11" w:rsidRDefault="00E16E64" w:rsidP="00F22F21">
            <w:pPr>
              <w:spacing w:before="120"/>
              <w:rPr>
                <w:rFonts w:ascii="Times" w:hAnsi="Times" w:cs="Times"/>
                <w:sz w:val="18"/>
                <w:szCs w:val="18"/>
              </w:rPr>
            </w:pPr>
          </w:p>
        </w:tc>
        <w:tc>
          <w:tcPr>
            <w:tcW w:w="2880" w:type="dxa"/>
            <w:tcBorders>
              <w:bottom w:val="single" w:sz="4" w:space="0" w:color="auto"/>
              <w:right w:val="single" w:sz="6" w:space="0" w:color="auto"/>
            </w:tcBorders>
          </w:tcPr>
          <w:p w:rsidR="00E16E64" w:rsidRPr="00BA2D11" w:rsidRDefault="00E16E64" w:rsidP="00F22F21">
            <w:pPr>
              <w:spacing w:before="120"/>
              <w:rPr>
                <w:rFonts w:ascii="Times" w:hAnsi="Times" w:cs="Times"/>
                <w:sz w:val="18"/>
                <w:szCs w:val="18"/>
              </w:rPr>
            </w:pPr>
          </w:p>
        </w:tc>
        <w:tc>
          <w:tcPr>
            <w:tcW w:w="2520" w:type="dxa"/>
            <w:tcBorders>
              <w:bottom w:val="single" w:sz="4" w:space="0" w:color="auto"/>
              <w:right w:val="single" w:sz="6" w:space="0" w:color="auto"/>
            </w:tcBorders>
          </w:tcPr>
          <w:p w:rsidR="00E16E64" w:rsidRPr="00BA2D11" w:rsidRDefault="00E16E64" w:rsidP="00F22F21">
            <w:pPr>
              <w:spacing w:before="120"/>
              <w:rPr>
                <w:rFonts w:ascii="Times" w:hAnsi="Times" w:cs="Times"/>
                <w:sz w:val="18"/>
                <w:szCs w:val="18"/>
              </w:rPr>
            </w:pPr>
          </w:p>
        </w:tc>
        <w:tc>
          <w:tcPr>
            <w:tcW w:w="2340" w:type="dxa"/>
            <w:tcBorders>
              <w:bottom w:val="single" w:sz="4" w:space="0" w:color="auto"/>
              <w:right w:val="single" w:sz="6" w:space="0" w:color="auto"/>
            </w:tcBorders>
          </w:tcPr>
          <w:p w:rsidR="00E16E64" w:rsidRPr="00BA2D11" w:rsidRDefault="00E16E64" w:rsidP="00F22F21">
            <w:pPr>
              <w:spacing w:before="120" w:after="120"/>
              <w:rPr>
                <w:rFonts w:ascii="Times" w:hAnsi="Times" w:cs="Times"/>
                <w:sz w:val="18"/>
                <w:szCs w:val="18"/>
              </w:rPr>
            </w:pPr>
          </w:p>
        </w:tc>
      </w:tr>
    </w:tbl>
    <w:p w:rsidR="00E16E64" w:rsidRDefault="00E16E64" w:rsidP="00EA538C">
      <w:pPr>
        <w:jc w:val="center"/>
        <w:rPr>
          <w:sz w:val="22"/>
          <w:szCs w:val="22"/>
        </w:rPr>
        <w:sectPr w:rsidR="00E16E64" w:rsidSect="00EA538C">
          <w:headerReference w:type="default" r:id="rId132"/>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4C0D50" w:rsidRPr="00697220" w:rsidTr="004C0D50">
        <w:trPr>
          <w:cantSplit/>
        </w:trPr>
        <w:tc>
          <w:tcPr>
            <w:tcW w:w="2330" w:type="dxa"/>
            <w:tcBorders>
              <w:top w:val="single" w:sz="4" w:space="0" w:color="auto"/>
              <w:left w:val="single" w:sz="6" w:space="0" w:color="auto"/>
            </w:tcBorders>
          </w:tcPr>
          <w:p w:rsidR="004C0D50" w:rsidRPr="00697220" w:rsidRDefault="004C0D50" w:rsidP="004C0D50">
            <w:pPr>
              <w:tabs>
                <w:tab w:val="left" w:pos="440"/>
                <w:tab w:val="left" w:pos="2600"/>
              </w:tabs>
              <w:ind w:left="86"/>
              <w:rPr>
                <w:rFonts w:ascii="Times" w:hAnsi="Times" w:cs="Times"/>
                <w:sz w:val="18"/>
                <w:szCs w:val="18"/>
              </w:rPr>
            </w:pPr>
            <w:r>
              <w:rPr>
                <w:rFonts w:ascii="Times" w:hAnsi="Times" w:cs="Times"/>
                <w:sz w:val="18"/>
                <w:szCs w:val="18"/>
              </w:rPr>
              <w:lastRenderedPageBreak/>
              <w:t>1</w:t>
            </w:r>
            <w:r w:rsidRPr="00697220">
              <w:rPr>
                <w:rFonts w:ascii="Times" w:hAnsi="Times" w:cs="Times"/>
                <w:sz w:val="18"/>
                <w:szCs w:val="18"/>
              </w:rPr>
              <w:t>.</w:t>
            </w:r>
            <w:r w:rsidRPr="00697220">
              <w:rPr>
                <w:rFonts w:ascii="Times" w:hAnsi="Times" w:cs="Times"/>
                <w:sz w:val="18"/>
                <w:szCs w:val="18"/>
              </w:rPr>
              <w:tab/>
              <w:t>Rudder Pedal</w:t>
            </w:r>
          </w:p>
          <w:p w:rsidR="004C0D50" w:rsidRPr="00697220" w:rsidRDefault="004C0D50" w:rsidP="004C0D50">
            <w:pPr>
              <w:tabs>
                <w:tab w:val="left" w:pos="440"/>
                <w:tab w:val="left" w:pos="2600"/>
              </w:tabs>
              <w:ind w:left="80"/>
              <w:rPr>
                <w:rFonts w:ascii="Times" w:hAnsi="Times" w:cs="Times"/>
                <w:sz w:val="18"/>
                <w:szCs w:val="18"/>
              </w:rPr>
            </w:pPr>
            <w:r w:rsidRPr="00697220">
              <w:rPr>
                <w:rFonts w:ascii="Times" w:hAnsi="Times" w:cs="Times"/>
                <w:sz w:val="18"/>
                <w:szCs w:val="18"/>
              </w:rPr>
              <w:tab/>
              <w:t>Steering System</w:t>
            </w:r>
          </w:p>
        </w:tc>
        <w:tc>
          <w:tcPr>
            <w:tcW w:w="440" w:type="dxa"/>
            <w:tcBorders>
              <w:top w:val="single" w:sz="4" w:space="0" w:color="auto"/>
              <w:right w:val="single" w:sz="4" w:space="0" w:color="auto"/>
            </w:tcBorders>
          </w:tcPr>
          <w:p w:rsidR="004C0D50" w:rsidRPr="00697220" w:rsidRDefault="004C0D50" w:rsidP="004C0D50">
            <w:pPr>
              <w:tabs>
                <w:tab w:val="left" w:pos="360"/>
              </w:tabs>
              <w:rPr>
                <w:rFonts w:ascii="Times" w:hAnsi="Times" w:cs="Times"/>
                <w:sz w:val="18"/>
                <w:szCs w:val="18"/>
              </w:rPr>
            </w:pPr>
            <w:r w:rsidRPr="00697220">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4C0D50" w:rsidRPr="00697220" w:rsidRDefault="004C0D50" w:rsidP="004C0D50">
            <w:pPr>
              <w:tabs>
                <w:tab w:val="left" w:pos="360"/>
              </w:tabs>
              <w:rPr>
                <w:rFonts w:ascii="Times" w:hAnsi="Times" w:cs="Times"/>
                <w:sz w:val="18"/>
                <w:szCs w:val="18"/>
              </w:rPr>
            </w:pPr>
            <w:r w:rsidRPr="00697220">
              <w:rPr>
                <w:rFonts w:ascii="Times" w:hAnsi="Times" w:cs="Times"/>
                <w:sz w:val="18"/>
                <w:szCs w:val="18"/>
              </w:rPr>
              <w:t>1</w:t>
            </w:r>
          </w:p>
        </w:tc>
        <w:tc>
          <w:tcPr>
            <w:tcW w:w="360" w:type="dxa"/>
            <w:tcBorders>
              <w:top w:val="single" w:sz="4" w:space="0" w:color="auto"/>
            </w:tcBorders>
          </w:tcPr>
          <w:p w:rsidR="004C0D50" w:rsidRPr="00697220" w:rsidRDefault="004C0D50" w:rsidP="004C0D50">
            <w:pPr>
              <w:tabs>
                <w:tab w:val="left" w:pos="360"/>
              </w:tabs>
              <w:rPr>
                <w:rFonts w:ascii="Times" w:hAnsi="Times" w:cs="Times"/>
                <w:sz w:val="18"/>
                <w:szCs w:val="18"/>
              </w:rPr>
            </w:pPr>
            <w:r w:rsidRPr="00697220">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882D39" w:rsidRDefault="004C0D50" w:rsidP="004C0D50">
            <w:pPr>
              <w:rPr>
                <w:rFonts w:ascii="Times" w:hAnsi="Times" w:cs="Times"/>
                <w:sz w:val="18"/>
                <w:szCs w:val="18"/>
              </w:rPr>
            </w:pPr>
            <w:r w:rsidRPr="00697220">
              <w:rPr>
                <w:rFonts w:ascii="Times" w:hAnsi="Times" w:cs="Times"/>
                <w:sz w:val="18"/>
                <w:szCs w:val="18"/>
              </w:rPr>
              <w:t>May be inoperative provided</w:t>
            </w:r>
            <w:r w:rsidR="00882D39">
              <w:rPr>
                <w:rFonts w:ascii="Times" w:hAnsi="Times" w:cs="Times"/>
                <w:sz w:val="18"/>
                <w:szCs w:val="18"/>
              </w:rPr>
              <w:t>:</w:t>
            </w:r>
          </w:p>
          <w:p w:rsidR="004C0D50" w:rsidRDefault="004C0D50" w:rsidP="00882D39">
            <w:pPr>
              <w:numPr>
                <w:ilvl w:val="0"/>
                <w:numId w:val="96"/>
              </w:numPr>
              <w:ind w:left="460"/>
              <w:rPr>
                <w:rFonts w:ascii="Times" w:hAnsi="Times" w:cs="Times"/>
                <w:sz w:val="18"/>
                <w:szCs w:val="18"/>
              </w:rPr>
            </w:pPr>
            <w:r w:rsidRPr="00697220">
              <w:rPr>
                <w:rFonts w:ascii="Times" w:hAnsi="Times" w:cs="Times"/>
                <w:sz w:val="18"/>
                <w:szCs w:val="18"/>
              </w:rPr>
              <w:t>Nose Wheel Tiller Steering System is operative</w:t>
            </w:r>
            <w:r w:rsidR="00882D39">
              <w:rPr>
                <w:rFonts w:ascii="Times" w:hAnsi="Times" w:cs="Times"/>
                <w:sz w:val="18"/>
                <w:szCs w:val="18"/>
              </w:rPr>
              <w:t>, and</w:t>
            </w:r>
          </w:p>
          <w:p w:rsidR="00882D39" w:rsidRPr="00697220" w:rsidRDefault="00882D39" w:rsidP="00882D39">
            <w:pPr>
              <w:numPr>
                <w:ilvl w:val="0"/>
                <w:numId w:val="96"/>
              </w:numPr>
              <w:ind w:left="460"/>
              <w:rPr>
                <w:rFonts w:ascii="Times" w:hAnsi="Times" w:cs="Times"/>
                <w:sz w:val="18"/>
                <w:szCs w:val="18"/>
              </w:rPr>
            </w:pPr>
            <w:r>
              <w:rPr>
                <w:rFonts w:ascii="Times" w:hAnsi="Times" w:cs="Times"/>
                <w:sz w:val="18"/>
                <w:szCs w:val="18"/>
              </w:rPr>
              <w:t>Left seat pilot performs the takeoff and landing tasks.</w:t>
            </w:r>
          </w:p>
        </w:tc>
        <w:tc>
          <w:tcPr>
            <w:tcW w:w="2880" w:type="dxa"/>
            <w:tcBorders>
              <w:top w:val="single" w:sz="4" w:space="0" w:color="auto"/>
              <w:right w:val="single" w:sz="6" w:space="0" w:color="auto"/>
            </w:tcBorders>
          </w:tcPr>
          <w:p w:rsidR="004C0D50" w:rsidRPr="00697220" w:rsidRDefault="004C0D50" w:rsidP="004C0D50">
            <w:pPr>
              <w:rPr>
                <w:rFonts w:ascii="Times" w:hAnsi="Times" w:cs="Times"/>
                <w:sz w:val="18"/>
                <w:szCs w:val="18"/>
              </w:rPr>
            </w:pPr>
            <w:r w:rsidRPr="00697220">
              <w:rPr>
                <w:rFonts w:ascii="Times" w:hAnsi="Times" w:cs="Times"/>
                <w:sz w:val="18"/>
                <w:szCs w:val="18"/>
              </w:rPr>
              <w:t>None required.</w:t>
            </w:r>
          </w:p>
        </w:tc>
        <w:tc>
          <w:tcPr>
            <w:tcW w:w="2520" w:type="dxa"/>
            <w:tcBorders>
              <w:top w:val="single" w:sz="4" w:space="0" w:color="auto"/>
              <w:right w:val="single" w:sz="6" w:space="0" w:color="auto"/>
            </w:tcBorders>
          </w:tcPr>
          <w:p w:rsidR="004C0D50" w:rsidRPr="00697220" w:rsidRDefault="004C0D50" w:rsidP="004C0D50">
            <w:pPr>
              <w:rPr>
                <w:rFonts w:ascii="Times" w:hAnsi="Times" w:cs="Times"/>
                <w:sz w:val="18"/>
                <w:szCs w:val="18"/>
              </w:rPr>
            </w:pPr>
            <w:r w:rsidRPr="00697220">
              <w:rPr>
                <w:rFonts w:ascii="Times" w:hAnsi="Times" w:cs="Times"/>
                <w:sz w:val="18"/>
                <w:szCs w:val="18"/>
              </w:rPr>
              <w:t>None required.</w:t>
            </w:r>
          </w:p>
        </w:tc>
        <w:tc>
          <w:tcPr>
            <w:tcW w:w="2340" w:type="dxa"/>
            <w:tcBorders>
              <w:top w:val="single" w:sz="4" w:space="0" w:color="auto"/>
              <w:right w:val="single" w:sz="6" w:space="0" w:color="auto"/>
            </w:tcBorders>
          </w:tcPr>
          <w:p w:rsidR="004C0D50" w:rsidRPr="00697220" w:rsidRDefault="004C0D50" w:rsidP="004C0D50">
            <w:pPr>
              <w:spacing w:after="120"/>
              <w:rPr>
                <w:rFonts w:ascii="Times" w:hAnsi="Times" w:cs="Times"/>
                <w:sz w:val="18"/>
                <w:szCs w:val="18"/>
              </w:rPr>
            </w:pPr>
            <w:r w:rsidRPr="00697220">
              <w:rPr>
                <w:rFonts w:ascii="Times" w:hAnsi="Times" w:cs="Times"/>
                <w:sz w:val="18"/>
                <w:szCs w:val="18"/>
              </w:rPr>
              <w:t>An Inoperative Placard will be displayed in a prominent position to be seen by flight crew and will be noted on ADLS.</w:t>
            </w:r>
          </w:p>
        </w:tc>
      </w:tr>
      <w:tr w:rsidR="004C0D50" w:rsidRPr="001B6931" w:rsidTr="004C0D50">
        <w:trPr>
          <w:cantSplit/>
        </w:trPr>
        <w:tc>
          <w:tcPr>
            <w:tcW w:w="2330" w:type="dxa"/>
            <w:tcBorders>
              <w:left w:val="single" w:sz="6" w:space="0" w:color="auto"/>
            </w:tcBorders>
          </w:tcPr>
          <w:p w:rsidR="004C0D50" w:rsidRPr="001B6931" w:rsidRDefault="004C0D50" w:rsidP="00F27B93">
            <w:pPr>
              <w:tabs>
                <w:tab w:val="left" w:pos="440"/>
                <w:tab w:val="left" w:pos="2600"/>
              </w:tabs>
              <w:spacing w:before="120"/>
              <w:ind w:left="86"/>
              <w:rPr>
                <w:rFonts w:ascii="Times" w:hAnsi="Times" w:cs="Times"/>
                <w:sz w:val="18"/>
                <w:szCs w:val="18"/>
              </w:rPr>
            </w:pPr>
            <w:r>
              <w:rPr>
                <w:rFonts w:ascii="Times" w:hAnsi="Times" w:cs="Times"/>
                <w:sz w:val="18"/>
                <w:szCs w:val="18"/>
              </w:rPr>
              <w:t>2</w:t>
            </w:r>
            <w:r w:rsidRPr="001B6931">
              <w:rPr>
                <w:rFonts w:ascii="Times" w:hAnsi="Times" w:cs="Times"/>
                <w:sz w:val="18"/>
                <w:szCs w:val="18"/>
              </w:rPr>
              <w:t>.</w:t>
            </w:r>
            <w:r w:rsidRPr="001B6931">
              <w:rPr>
                <w:rFonts w:ascii="Times" w:hAnsi="Times" w:cs="Times"/>
                <w:sz w:val="18"/>
                <w:szCs w:val="18"/>
              </w:rPr>
              <w:tab/>
              <w:t>Variable Gain Nose</w:t>
            </w:r>
          </w:p>
          <w:p w:rsidR="004C0D50" w:rsidRPr="001B6931" w:rsidRDefault="004C0D50" w:rsidP="004C0D50">
            <w:pPr>
              <w:tabs>
                <w:tab w:val="left" w:pos="440"/>
                <w:tab w:val="left" w:pos="2600"/>
              </w:tabs>
              <w:ind w:left="86"/>
              <w:rPr>
                <w:rFonts w:ascii="Times" w:hAnsi="Times" w:cs="Times"/>
                <w:sz w:val="18"/>
                <w:szCs w:val="18"/>
              </w:rPr>
            </w:pPr>
            <w:r w:rsidRPr="001B6931">
              <w:rPr>
                <w:rFonts w:ascii="Times" w:hAnsi="Times" w:cs="Times"/>
                <w:sz w:val="18"/>
                <w:szCs w:val="18"/>
              </w:rPr>
              <w:tab/>
              <w:t>Wheel Steering</w:t>
            </w:r>
          </w:p>
        </w:tc>
        <w:tc>
          <w:tcPr>
            <w:tcW w:w="440" w:type="dxa"/>
            <w:tcBorders>
              <w:right w:val="single" w:sz="4" w:space="0" w:color="auto"/>
            </w:tcBorders>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C</w:t>
            </w:r>
          </w:p>
        </w:tc>
        <w:tc>
          <w:tcPr>
            <w:tcW w:w="370" w:type="dxa"/>
            <w:tcBorders>
              <w:left w:val="single" w:sz="4" w:space="0" w:color="auto"/>
              <w:right w:val="single" w:sz="6" w:space="0" w:color="auto"/>
            </w:tcBorders>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1</w:t>
            </w:r>
          </w:p>
        </w:tc>
        <w:tc>
          <w:tcPr>
            <w:tcW w:w="360" w:type="dxa"/>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0</w:t>
            </w:r>
          </w:p>
        </w:tc>
        <w:tc>
          <w:tcPr>
            <w:tcW w:w="3240" w:type="dxa"/>
            <w:tcBorders>
              <w:left w:val="single" w:sz="6" w:space="0" w:color="auto"/>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(O) May be inoperative provided the fixed gain steering mode is operative.</w:t>
            </w:r>
          </w:p>
        </w:tc>
        <w:tc>
          <w:tcPr>
            <w:tcW w:w="2880" w:type="dxa"/>
            <w:tcBorders>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None required.</w:t>
            </w:r>
          </w:p>
        </w:tc>
        <w:tc>
          <w:tcPr>
            <w:tcW w:w="2520" w:type="dxa"/>
            <w:tcBorders>
              <w:right w:val="single" w:sz="6" w:space="0" w:color="auto"/>
            </w:tcBorders>
          </w:tcPr>
          <w:p w:rsidR="004C0D50" w:rsidRPr="001B6931" w:rsidRDefault="004C0D50" w:rsidP="004C0D50">
            <w:pPr>
              <w:spacing w:before="120"/>
              <w:rPr>
                <w:rFonts w:ascii="Times" w:hAnsi="Times" w:cs="Times"/>
                <w:sz w:val="18"/>
                <w:szCs w:val="18"/>
              </w:rPr>
            </w:pPr>
            <w:r w:rsidRPr="001B6931">
              <w:rPr>
                <w:rFonts w:ascii="Times" w:hAnsi="Times" w:cs="Times"/>
                <w:sz w:val="18"/>
                <w:szCs w:val="18"/>
              </w:rPr>
              <w:t>Flight crew will verify “NWS Fixed Gain” is annunciated on CAS prior to dispatch.</w:t>
            </w:r>
          </w:p>
        </w:tc>
        <w:tc>
          <w:tcPr>
            <w:tcW w:w="2340" w:type="dxa"/>
            <w:tcBorders>
              <w:right w:val="single" w:sz="6" w:space="0" w:color="auto"/>
            </w:tcBorders>
          </w:tcPr>
          <w:p w:rsidR="004C0D50" w:rsidRPr="001B6931" w:rsidRDefault="004C0D50" w:rsidP="004C0D50">
            <w:pPr>
              <w:spacing w:before="120" w:after="120"/>
              <w:rPr>
                <w:rFonts w:ascii="Times" w:hAnsi="Times" w:cs="Times"/>
                <w:sz w:val="18"/>
                <w:szCs w:val="18"/>
              </w:rPr>
            </w:pPr>
            <w:r w:rsidRPr="001B6931">
              <w:rPr>
                <w:rFonts w:ascii="Times" w:hAnsi="Times" w:cs="Times"/>
                <w:sz w:val="18"/>
                <w:szCs w:val="18"/>
              </w:rPr>
              <w:t>An Inoperative Placard will be displayed in a prominent position to be seen by flight crew and will be noted on ADLS.</w:t>
            </w:r>
          </w:p>
        </w:tc>
      </w:tr>
      <w:tr w:rsidR="004C0D50" w:rsidRPr="001B6931" w:rsidTr="004C0D50">
        <w:trPr>
          <w:cantSplit/>
        </w:trPr>
        <w:tc>
          <w:tcPr>
            <w:tcW w:w="2330" w:type="dxa"/>
            <w:tcBorders>
              <w:left w:val="single" w:sz="6" w:space="0" w:color="auto"/>
            </w:tcBorders>
          </w:tcPr>
          <w:p w:rsidR="004C0D50" w:rsidRPr="001B6931" w:rsidRDefault="004C0D50" w:rsidP="00F27B93">
            <w:pPr>
              <w:tabs>
                <w:tab w:val="left" w:pos="440"/>
                <w:tab w:val="left" w:pos="2600"/>
              </w:tabs>
              <w:spacing w:before="120"/>
              <w:ind w:left="86"/>
              <w:rPr>
                <w:rFonts w:ascii="Times" w:hAnsi="Times" w:cs="Times"/>
                <w:sz w:val="18"/>
                <w:szCs w:val="18"/>
              </w:rPr>
            </w:pPr>
            <w:r>
              <w:rPr>
                <w:rFonts w:ascii="Times" w:hAnsi="Times" w:cs="Times"/>
                <w:sz w:val="18"/>
                <w:szCs w:val="18"/>
              </w:rPr>
              <w:t>3</w:t>
            </w:r>
            <w:r w:rsidRPr="001B6931">
              <w:rPr>
                <w:rFonts w:ascii="Times" w:hAnsi="Times" w:cs="Times"/>
                <w:sz w:val="18"/>
                <w:szCs w:val="18"/>
              </w:rPr>
              <w:t>.</w:t>
            </w:r>
            <w:r w:rsidRPr="001B6931">
              <w:rPr>
                <w:rFonts w:ascii="Times" w:hAnsi="Times" w:cs="Times"/>
                <w:sz w:val="18"/>
                <w:szCs w:val="18"/>
              </w:rPr>
              <w:tab/>
              <w:t>Nose</w:t>
            </w:r>
            <w:r>
              <w:rPr>
                <w:rFonts w:ascii="Times" w:hAnsi="Times" w:cs="Times"/>
                <w:sz w:val="18"/>
                <w:szCs w:val="18"/>
              </w:rPr>
              <w:t xml:space="preserve"> W</w:t>
            </w:r>
            <w:r w:rsidRPr="001B6931">
              <w:rPr>
                <w:rFonts w:ascii="Times" w:hAnsi="Times" w:cs="Times"/>
                <w:sz w:val="18"/>
                <w:szCs w:val="18"/>
              </w:rPr>
              <w:t>heel Steering</w:t>
            </w:r>
          </w:p>
          <w:p w:rsidR="004C0D50" w:rsidRPr="001B6931" w:rsidRDefault="004C0D50" w:rsidP="004C0D50">
            <w:pPr>
              <w:tabs>
                <w:tab w:val="left" w:pos="440"/>
                <w:tab w:val="left" w:pos="2600"/>
              </w:tabs>
              <w:ind w:left="86"/>
              <w:rPr>
                <w:rFonts w:ascii="Times" w:hAnsi="Times" w:cs="Times"/>
                <w:sz w:val="18"/>
                <w:szCs w:val="18"/>
              </w:rPr>
            </w:pPr>
            <w:r w:rsidRPr="001B6931">
              <w:rPr>
                <w:rFonts w:ascii="Times" w:hAnsi="Times" w:cs="Times"/>
                <w:sz w:val="18"/>
                <w:szCs w:val="18"/>
              </w:rPr>
              <w:tab/>
              <w:t>Accessory Hardware</w:t>
            </w:r>
          </w:p>
          <w:p w:rsidR="004C0D50" w:rsidRPr="001B6931" w:rsidRDefault="004C0D50" w:rsidP="004C0D50">
            <w:pPr>
              <w:tabs>
                <w:tab w:val="left" w:pos="440"/>
                <w:tab w:val="left" w:pos="2600"/>
              </w:tabs>
              <w:ind w:left="86"/>
              <w:rPr>
                <w:rFonts w:ascii="Times" w:hAnsi="Times" w:cs="Times"/>
                <w:sz w:val="18"/>
                <w:szCs w:val="18"/>
              </w:rPr>
            </w:pPr>
            <w:r w:rsidRPr="001B6931">
              <w:rPr>
                <w:rFonts w:ascii="Times" w:hAnsi="Times" w:cs="Times"/>
                <w:sz w:val="18"/>
                <w:szCs w:val="18"/>
              </w:rPr>
              <w:tab/>
              <w:t>(Torque Link</w:t>
            </w:r>
          </w:p>
          <w:p w:rsidR="004C0D50" w:rsidRPr="001B6931" w:rsidRDefault="004C0D50" w:rsidP="004C0D50">
            <w:pPr>
              <w:tabs>
                <w:tab w:val="left" w:pos="440"/>
                <w:tab w:val="left" w:pos="2600"/>
              </w:tabs>
              <w:ind w:left="86"/>
              <w:rPr>
                <w:rFonts w:ascii="Times" w:hAnsi="Times" w:cs="Times"/>
                <w:sz w:val="18"/>
                <w:szCs w:val="18"/>
              </w:rPr>
            </w:pPr>
            <w:r w:rsidRPr="001B6931">
              <w:rPr>
                <w:rFonts w:ascii="Times" w:hAnsi="Times" w:cs="Times"/>
                <w:sz w:val="18"/>
                <w:szCs w:val="18"/>
              </w:rPr>
              <w:tab/>
              <w:t>Lanyards)</w:t>
            </w:r>
          </w:p>
        </w:tc>
        <w:tc>
          <w:tcPr>
            <w:tcW w:w="440" w:type="dxa"/>
            <w:tcBorders>
              <w:right w:val="single" w:sz="4" w:space="0" w:color="auto"/>
            </w:tcBorders>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D</w:t>
            </w:r>
          </w:p>
        </w:tc>
        <w:tc>
          <w:tcPr>
            <w:tcW w:w="370" w:type="dxa"/>
            <w:tcBorders>
              <w:left w:val="single" w:sz="4" w:space="0" w:color="auto"/>
              <w:right w:val="single" w:sz="6" w:space="0" w:color="auto"/>
            </w:tcBorders>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w:t>
            </w:r>
          </w:p>
        </w:tc>
        <w:tc>
          <w:tcPr>
            <w:tcW w:w="360" w:type="dxa"/>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0</w:t>
            </w:r>
          </w:p>
        </w:tc>
        <w:tc>
          <w:tcPr>
            <w:tcW w:w="3240" w:type="dxa"/>
            <w:tcBorders>
              <w:left w:val="single" w:sz="6" w:space="0" w:color="auto"/>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May be inoperative or missing.</w:t>
            </w:r>
          </w:p>
        </w:tc>
        <w:tc>
          <w:tcPr>
            <w:tcW w:w="2880" w:type="dxa"/>
            <w:tcBorders>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None required.</w:t>
            </w:r>
          </w:p>
        </w:tc>
        <w:tc>
          <w:tcPr>
            <w:tcW w:w="2520" w:type="dxa"/>
            <w:tcBorders>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None required.</w:t>
            </w:r>
          </w:p>
        </w:tc>
        <w:tc>
          <w:tcPr>
            <w:tcW w:w="2340" w:type="dxa"/>
            <w:tcBorders>
              <w:right w:val="single" w:sz="6" w:space="0" w:color="auto"/>
            </w:tcBorders>
          </w:tcPr>
          <w:p w:rsidR="004C0D50" w:rsidRPr="001B6931" w:rsidRDefault="004C0D50" w:rsidP="00F27B93">
            <w:pPr>
              <w:spacing w:before="120" w:after="120"/>
              <w:rPr>
                <w:rFonts w:ascii="Times" w:hAnsi="Times" w:cs="Times"/>
                <w:sz w:val="18"/>
                <w:szCs w:val="18"/>
              </w:rPr>
            </w:pPr>
            <w:r w:rsidRPr="001B6931">
              <w:rPr>
                <w:rFonts w:ascii="Times" w:hAnsi="Times" w:cs="Times"/>
                <w:sz w:val="18"/>
                <w:szCs w:val="18"/>
              </w:rPr>
              <w:t>An Inoperative Placard will be displayed in a prominent position to be seen by flight crew and will be noted on ADLS.</w:t>
            </w:r>
          </w:p>
        </w:tc>
      </w:tr>
      <w:tr w:rsidR="004C0D50" w:rsidRPr="001B6931" w:rsidTr="004C0D50">
        <w:trPr>
          <w:cantSplit/>
        </w:trPr>
        <w:tc>
          <w:tcPr>
            <w:tcW w:w="2330" w:type="dxa"/>
            <w:tcBorders>
              <w:left w:val="single" w:sz="6" w:space="0" w:color="auto"/>
            </w:tcBorders>
          </w:tcPr>
          <w:p w:rsidR="004C0D50" w:rsidRPr="001B6931" w:rsidRDefault="004C0D50" w:rsidP="00F27B93">
            <w:pPr>
              <w:tabs>
                <w:tab w:val="left" w:pos="440"/>
                <w:tab w:val="left" w:pos="2600"/>
              </w:tabs>
              <w:spacing w:before="120"/>
              <w:ind w:left="86"/>
              <w:rPr>
                <w:rFonts w:ascii="Times" w:hAnsi="Times" w:cs="Times"/>
                <w:sz w:val="18"/>
                <w:szCs w:val="18"/>
              </w:rPr>
            </w:pPr>
            <w:r>
              <w:rPr>
                <w:rFonts w:ascii="Times" w:hAnsi="Times" w:cs="Times"/>
                <w:sz w:val="18"/>
                <w:szCs w:val="18"/>
              </w:rPr>
              <w:t>4</w:t>
            </w:r>
            <w:r w:rsidRPr="001B6931">
              <w:rPr>
                <w:rFonts w:ascii="Times" w:hAnsi="Times" w:cs="Times"/>
                <w:sz w:val="18"/>
                <w:szCs w:val="18"/>
              </w:rPr>
              <w:t>.</w:t>
            </w:r>
            <w:r w:rsidRPr="001B6931">
              <w:rPr>
                <w:rFonts w:ascii="Times" w:hAnsi="Times" w:cs="Times"/>
                <w:sz w:val="18"/>
                <w:szCs w:val="18"/>
              </w:rPr>
              <w:tab/>
            </w:r>
            <w:r>
              <w:rPr>
                <w:rFonts w:ascii="Times" w:hAnsi="Times" w:cs="Times"/>
                <w:sz w:val="18"/>
                <w:szCs w:val="18"/>
              </w:rPr>
              <w:t>Tire Pressure</w:t>
            </w:r>
          </w:p>
          <w:p w:rsidR="004C0D50" w:rsidRPr="001B6931" w:rsidRDefault="004C0D50" w:rsidP="00F27B93">
            <w:pPr>
              <w:tabs>
                <w:tab w:val="left" w:pos="440"/>
                <w:tab w:val="left" w:pos="2600"/>
              </w:tabs>
              <w:ind w:left="86"/>
              <w:rPr>
                <w:rFonts w:ascii="Times" w:hAnsi="Times" w:cs="Times"/>
                <w:sz w:val="18"/>
                <w:szCs w:val="18"/>
              </w:rPr>
            </w:pPr>
            <w:r>
              <w:rPr>
                <w:rFonts w:ascii="Times" w:hAnsi="Times" w:cs="Times"/>
                <w:sz w:val="18"/>
                <w:szCs w:val="18"/>
              </w:rPr>
              <w:tab/>
              <w:t>Monitoring System</w:t>
            </w:r>
          </w:p>
        </w:tc>
        <w:tc>
          <w:tcPr>
            <w:tcW w:w="440" w:type="dxa"/>
            <w:tcBorders>
              <w:right w:val="single" w:sz="4" w:space="0" w:color="auto"/>
            </w:tcBorders>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D</w:t>
            </w:r>
          </w:p>
        </w:tc>
        <w:tc>
          <w:tcPr>
            <w:tcW w:w="370" w:type="dxa"/>
            <w:tcBorders>
              <w:left w:val="single" w:sz="4" w:space="0" w:color="auto"/>
              <w:right w:val="single" w:sz="6" w:space="0" w:color="auto"/>
            </w:tcBorders>
          </w:tcPr>
          <w:p w:rsidR="004C0D50" w:rsidRPr="001B6931" w:rsidRDefault="004C0D50" w:rsidP="00F27B93">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0</w:t>
            </w:r>
          </w:p>
        </w:tc>
        <w:tc>
          <w:tcPr>
            <w:tcW w:w="3240" w:type="dxa"/>
            <w:tcBorders>
              <w:left w:val="single" w:sz="6" w:space="0" w:color="auto"/>
              <w:right w:val="single" w:sz="6" w:space="0" w:color="auto"/>
            </w:tcBorders>
          </w:tcPr>
          <w:p w:rsidR="004C0D50" w:rsidRPr="001B6931" w:rsidRDefault="004C0D50" w:rsidP="00F27B93">
            <w:pPr>
              <w:spacing w:before="120"/>
              <w:rPr>
                <w:rFonts w:ascii="Times" w:hAnsi="Times" w:cs="Times"/>
                <w:sz w:val="18"/>
                <w:szCs w:val="18"/>
              </w:rPr>
            </w:pPr>
            <w:r>
              <w:rPr>
                <w:rFonts w:ascii="Times" w:hAnsi="Times" w:cs="Times"/>
                <w:sz w:val="18"/>
                <w:szCs w:val="18"/>
              </w:rPr>
              <w:t>May be inoperative</w:t>
            </w:r>
            <w:r w:rsidRPr="001B6931">
              <w:rPr>
                <w:rFonts w:ascii="Times" w:hAnsi="Times" w:cs="Times"/>
                <w:sz w:val="18"/>
                <w:szCs w:val="18"/>
              </w:rPr>
              <w:t>.</w:t>
            </w:r>
          </w:p>
        </w:tc>
        <w:tc>
          <w:tcPr>
            <w:tcW w:w="2880" w:type="dxa"/>
            <w:tcBorders>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None required.</w:t>
            </w:r>
          </w:p>
        </w:tc>
        <w:tc>
          <w:tcPr>
            <w:tcW w:w="2520" w:type="dxa"/>
            <w:tcBorders>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None required.</w:t>
            </w:r>
          </w:p>
        </w:tc>
        <w:tc>
          <w:tcPr>
            <w:tcW w:w="2340" w:type="dxa"/>
            <w:tcBorders>
              <w:right w:val="single" w:sz="6" w:space="0" w:color="auto"/>
            </w:tcBorders>
          </w:tcPr>
          <w:p w:rsidR="004C0D50" w:rsidRPr="001B6931" w:rsidRDefault="004C0D50" w:rsidP="00F27B93">
            <w:pPr>
              <w:spacing w:before="120" w:after="120"/>
              <w:rPr>
                <w:rFonts w:ascii="Times" w:hAnsi="Times" w:cs="Times"/>
                <w:sz w:val="18"/>
                <w:szCs w:val="18"/>
              </w:rPr>
            </w:pPr>
            <w:r w:rsidRPr="001B6931">
              <w:rPr>
                <w:rFonts w:ascii="Times" w:hAnsi="Times" w:cs="Times"/>
                <w:sz w:val="18"/>
                <w:szCs w:val="18"/>
              </w:rPr>
              <w:t>An Inoperative Placard will be displayed in a prominent position to be seen by flight crew and will be noted on ADLS.</w:t>
            </w:r>
          </w:p>
        </w:tc>
      </w:tr>
      <w:tr w:rsidR="00361E3F" w:rsidRPr="001B6931" w:rsidTr="00361E3F">
        <w:trPr>
          <w:cantSplit/>
        </w:trPr>
        <w:tc>
          <w:tcPr>
            <w:tcW w:w="2330" w:type="dxa"/>
            <w:tcBorders>
              <w:left w:val="single" w:sz="6" w:space="0" w:color="auto"/>
            </w:tcBorders>
          </w:tcPr>
          <w:p w:rsidR="00361E3F" w:rsidRPr="001B6931" w:rsidRDefault="00361E3F" w:rsidP="00EB4670">
            <w:pPr>
              <w:tabs>
                <w:tab w:val="left" w:pos="440"/>
                <w:tab w:val="left" w:pos="2600"/>
              </w:tabs>
              <w:spacing w:before="120"/>
              <w:ind w:left="86"/>
              <w:rPr>
                <w:rFonts w:ascii="Times" w:hAnsi="Times" w:cs="Times"/>
                <w:sz w:val="18"/>
                <w:szCs w:val="18"/>
              </w:rPr>
            </w:pPr>
            <w:r>
              <w:rPr>
                <w:rFonts w:ascii="Times" w:hAnsi="Times" w:cs="Times"/>
                <w:sz w:val="18"/>
                <w:szCs w:val="18"/>
              </w:rPr>
              <w:t>5</w:t>
            </w:r>
            <w:r w:rsidRPr="001B6931">
              <w:rPr>
                <w:rFonts w:ascii="Times" w:hAnsi="Times" w:cs="Times"/>
                <w:sz w:val="18"/>
                <w:szCs w:val="18"/>
              </w:rPr>
              <w:t>.</w:t>
            </w:r>
            <w:r w:rsidRPr="001B6931">
              <w:rPr>
                <w:rFonts w:ascii="Times" w:hAnsi="Times" w:cs="Times"/>
                <w:sz w:val="18"/>
                <w:szCs w:val="18"/>
              </w:rPr>
              <w:tab/>
            </w:r>
            <w:r>
              <w:rPr>
                <w:rFonts w:ascii="Times" w:hAnsi="Times" w:cs="Times"/>
                <w:sz w:val="18"/>
                <w:szCs w:val="18"/>
              </w:rPr>
              <w:t>Nose Wheel Tire</w:t>
            </w:r>
          </w:p>
          <w:p w:rsidR="00361E3F" w:rsidRDefault="00361E3F" w:rsidP="00EB4670">
            <w:pPr>
              <w:tabs>
                <w:tab w:val="left" w:pos="440"/>
                <w:tab w:val="left" w:pos="2600"/>
              </w:tabs>
              <w:ind w:left="86"/>
              <w:rPr>
                <w:rFonts w:ascii="Times" w:hAnsi="Times" w:cs="Times"/>
                <w:sz w:val="18"/>
                <w:szCs w:val="18"/>
              </w:rPr>
            </w:pPr>
            <w:r>
              <w:rPr>
                <w:rFonts w:ascii="Times" w:hAnsi="Times" w:cs="Times"/>
                <w:sz w:val="18"/>
                <w:szCs w:val="18"/>
              </w:rPr>
              <w:tab/>
              <w:t>Pressure Monitoring</w:t>
            </w:r>
          </w:p>
          <w:p w:rsidR="00361E3F" w:rsidRPr="001B6931" w:rsidRDefault="00361E3F" w:rsidP="00EB4670">
            <w:pPr>
              <w:tabs>
                <w:tab w:val="left" w:pos="440"/>
                <w:tab w:val="left" w:pos="2600"/>
              </w:tabs>
              <w:ind w:left="86"/>
              <w:rPr>
                <w:rFonts w:ascii="Times" w:hAnsi="Times" w:cs="Times"/>
                <w:sz w:val="18"/>
                <w:szCs w:val="18"/>
              </w:rPr>
            </w:pPr>
            <w:r>
              <w:rPr>
                <w:rFonts w:ascii="Times" w:hAnsi="Times" w:cs="Times"/>
                <w:sz w:val="18"/>
                <w:szCs w:val="18"/>
              </w:rPr>
              <w:tab/>
              <w:t>Harness</w:t>
            </w:r>
          </w:p>
        </w:tc>
        <w:tc>
          <w:tcPr>
            <w:tcW w:w="440" w:type="dxa"/>
            <w:tcBorders>
              <w:right w:val="single" w:sz="4" w:space="0" w:color="auto"/>
            </w:tcBorders>
          </w:tcPr>
          <w:p w:rsidR="00361E3F" w:rsidRPr="001B6931" w:rsidRDefault="00361E3F" w:rsidP="00EB4670">
            <w:pPr>
              <w:tabs>
                <w:tab w:val="left" w:pos="360"/>
              </w:tabs>
              <w:spacing w:before="120"/>
              <w:rPr>
                <w:rFonts w:ascii="Times" w:hAnsi="Times" w:cs="Times"/>
                <w:sz w:val="18"/>
                <w:szCs w:val="18"/>
              </w:rPr>
            </w:pPr>
            <w:r w:rsidRPr="001B6931">
              <w:rPr>
                <w:rFonts w:ascii="Times" w:hAnsi="Times" w:cs="Times"/>
                <w:sz w:val="18"/>
                <w:szCs w:val="18"/>
              </w:rPr>
              <w:t>D</w:t>
            </w:r>
          </w:p>
        </w:tc>
        <w:tc>
          <w:tcPr>
            <w:tcW w:w="370" w:type="dxa"/>
            <w:tcBorders>
              <w:left w:val="single" w:sz="4" w:space="0" w:color="auto"/>
              <w:right w:val="single" w:sz="6" w:space="0" w:color="auto"/>
            </w:tcBorders>
          </w:tcPr>
          <w:p w:rsidR="00361E3F" w:rsidRPr="001B6931" w:rsidRDefault="00361E3F" w:rsidP="00EB4670">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361E3F" w:rsidRPr="001B6931" w:rsidRDefault="00361E3F" w:rsidP="00EB4670">
            <w:pPr>
              <w:tabs>
                <w:tab w:val="left" w:pos="360"/>
              </w:tabs>
              <w:spacing w:before="120"/>
              <w:rPr>
                <w:rFonts w:ascii="Times" w:hAnsi="Times" w:cs="Times"/>
                <w:sz w:val="18"/>
                <w:szCs w:val="18"/>
              </w:rPr>
            </w:pPr>
            <w:r w:rsidRPr="001B6931">
              <w:rPr>
                <w:rFonts w:ascii="Times" w:hAnsi="Times" w:cs="Times"/>
                <w:sz w:val="18"/>
                <w:szCs w:val="18"/>
              </w:rPr>
              <w:t>0</w:t>
            </w:r>
          </w:p>
        </w:tc>
        <w:tc>
          <w:tcPr>
            <w:tcW w:w="3240" w:type="dxa"/>
            <w:tcBorders>
              <w:left w:val="single" w:sz="6" w:space="0" w:color="auto"/>
              <w:right w:val="single" w:sz="6" w:space="0" w:color="auto"/>
            </w:tcBorders>
          </w:tcPr>
          <w:p w:rsidR="00361E3F" w:rsidRPr="001B6931" w:rsidRDefault="00361E3F" w:rsidP="00EB4670">
            <w:pPr>
              <w:spacing w:before="120"/>
              <w:rPr>
                <w:rFonts w:ascii="Times" w:hAnsi="Times" w:cs="Times"/>
                <w:sz w:val="18"/>
                <w:szCs w:val="18"/>
              </w:rPr>
            </w:pPr>
            <w:r>
              <w:rPr>
                <w:rFonts w:ascii="Times" w:hAnsi="Times" w:cs="Times"/>
                <w:sz w:val="18"/>
                <w:szCs w:val="18"/>
              </w:rPr>
              <w:t>(M) May be inoperative provided harness is deactivated and secured.</w:t>
            </w:r>
          </w:p>
        </w:tc>
        <w:tc>
          <w:tcPr>
            <w:tcW w:w="2880" w:type="dxa"/>
            <w:tcBorders>
              <w:right w:val="single" w:sz="6" w:space="0" w:color="auto"/>
            </w:tcBorders>
          </w:tcPr>
          <w:p w:rsidR="00361E3F" w:rsidRPr="001B6931" w:rsidRDefault="00361E3F" w:rsidP="00EB4670">
            <w:pPr>
              <w:spacing w:before="120"/>
              <w:rPr>
                <w:rFonts w:ascii="Times" w:hAnsi="Times" w:cs="Times"/>
                <w:sz w:val="18"/>
                <w:szCs w:val="18"/>
              </w:rPr>
            </w:pPr>
            <w:r>
              <w:rPr>
                <w:rFonts w:ascii="Times" w:hAnsi="Times" w:cs="Times"/>
                <w:sz w:val="18"/>
                <w:szCs w:val="18"/>
              </w:rPr>
              <w:t>Maintenance will ensure that if the harness can not be connected normally, it has to be secured so it does not flail in the wind.</w:t>
            </w:r>
          </w:p>
        </w:tc>
        <w:tc>
          <w:tcPr>
            <w:tcW w:w="2520" w:type="dxa"/>
            <w:tcBorders>
              <w:right w:val="single" w:sz="6" w:space="0" w:color="auto"/>
            </w:tcBorders>
          </w:tcPr>
          <w:p w:rsidR="00361E3F" w:rsidRPr="001B6931" w:rsidRDefault="00361E3F" w:rsidP="00EB4670">
            <w:pPr>
              <w:spacing w:before="120"/>
              <w:rPr>
                <w:rFonts w:ascii="Times" w:hAnsi="Times" w:cs="Times"/>
                <w:sz w:val="18"/>
                <w:szCs w:val="18"/>
              </w:rPr>
            </w:pPr>
            <w:r w:rsidRPr="001B6931">
              <w:rPr>
                <w:rFonts w:ascii="Times" w:hAnsi="Times" w:cs="Times"/>
                <w:sz w:val="18"/>
                <w:szCs w:val="18"/>
              </w:rPr>
              <w:t>None required.</w:t>
            </w:r>
          </w:p>
        </w:tc>
        <w:tc>
          <w:tcPr>
            <w:tcW w:w="2340" w:type="dxa"/>
            <w:tcBorders>
              <w:right w:val="single" w:sz="6" w:space="0" w:color="auto"/>
            </w:tcBorders>
          </w:tcPr>
          <w:p w:rsidR="00361E3F" w:rsidRPr="001B6931" w:rsidRDefault="00361E3F" w:rsidP="00EB4670">
            <w:pPr>
              <w:spacing w:before="120" w:after="120"/>
              <w:rPr>
                <w:rFonts w:ascii="Times" w:hAnsi="Times" w:cs="Times"/>
                <w:sz w:val="18"/>
                <w:szCs w:val="18"/>
              </w:rPr>
            </w:pPr>
            <w:r w:rsidRPr="001B6931">
              <w:rPr>
                <w:rFonts w:ascii="Times" w:hAnsi="Times" w:cs="Times"/>
                <w:sz w:val="18"/>
                <w:szCs w:val="18"/>
              </w:rPr>
              <w:t>An Inoperative Placard will be displayed in a prominent position to be seen by flight crew and will be noted on ADLS.</w:t>
            </w:r>
          </w:p>
        </w:tc>
      </w:tr>
      <w:tr w:rsidR="004C0D50" w:rsidRPr="001B6931" w:rsidTr="004C0D50">
        <w:trPr>
          <w:cantSplit/>
        </w:trPr>
        <w:tc>
          <w:tcPr>
            <w:tcW w:w="2330" w:type="dxa"/>
            <w:tcBorders>
              <w:left w:val="single" w:sz="6" w:space="0" w:color="auto"/>
              <w:bottom w:val="single" w:sz="4" w:space="0" w:color="auto"/>
            </w:tcBorders>
          </w:tcPr>
          <w:p w:rsidR="004C0D50" w:rsidRPr="001B6931" w:rsidRDefault="004C0D50" w:rsidP="004C0D50">
            <w:pPr>
              <w:tabs>
                <w:tab w:val="left" w:pos="440"/>
                <w:tab w:val="left" w:pos="2600"/>
              </w:tabs>
              <w:ind w:left="86"/>
              <w:rPr>
                <w:rFonts w:ascii="Times" w:hAnsi="Times" w:cs="Times"/>
                <w:sz w:val="18"/>
                <w:szCs w:val="18"/>
              </w:rPr>
            </w:pPr>
          </w:p>
        </w:tc>
        <w:tc>
          <w:tcPr>
            <w:tcW w:w="440" w:type="dxa"/>
            <w:tcBorders>
              <w:bottom w:val="single" w:sz="4" w:space="0" w:color="auto"/>
              <w:right w:val="single" w:sz="4" w:space="0" w:color="auto"/>
            </w:tcBorders>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D</w:t>
            </w:r>
          </w:p>
        </w:tc>
        <w:tc>
          <w:tcPr>
            <w:tcW w:w="370" w:type="dxa"/>
            <w:tcBorders>
              <w:left w:val="single" w:sz="4" w:space="0" w:color="auto"/>
              <w:bottom w:val="single" w:sz="4" w:space="0" w:color="auto"/>
              <w:right w:val="single" w:sz="6" w:space="0" w:color="auto"/>
            </w:tcBorders>
          </w:tcPr>
          <w:p w:rsidR="004C0D50" w:rsidRPr="001B6931" w:rsidRDefault="004C0D50" w:rsidP="00F27B93">
            <w:pPr>
              <w:tabs>
                <w:tab w:val="left" w:pos="360"/>
              </w:tabs>
              <w:spacing w:before="120"/>
              <w:rPr>
                <w:rFonts w:ascii="Times" w:hAnsi="Times" w:cs="Times"/>
                <w:sz w:val="18"/>
                <w:szCs w:val="18"/>
              </w:rPr>
            </w:pPr>
            <w:r>
              <w:rPr>
                <w:rFonts w:ascii="Times" w:hAnsi="Times" w:cs="Times"/>
                <w:sz w:val="18"/>
                <w:szCs w:val="18"/>
              </w:rPr>
              <w:t>1</w:t>
            </w:r>
          </w:p>
        </w:tc>
        <w:tc>
          <w:tcPr>
            <w:tcW w:w="360" w:type="dxa"/>
            <w:tcBorders>
              <w:bottom w:val="single" w:sz="4" w:space="0" w:color="auto"/>
            </w:tcBorders>
          </w:tcPr>
          <w:p w:rsidR="004C0D50" w:rsidRPr="001B6931" w:rsidRDefault="004C0D50" w:rsidP="00F27B93">
            <w:pPr>
              <w:tabs>
                <w:tab w:val="left" w:pos="360"/>
              </w:tabs>
              <w:spacing w:before="120"/>
              <w:rPr>
                <w:rFonts w:ascii="Times" w:hAnsi="Times" w:cs="Times"/>
                <w:sz w:val="18"/>
                <w:szCs w:val="18"/>
              </w:rPr>
            </w:pPr>
            <w:r w:rsidRPr="001B6931">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4C0D50" w:rsidRPr="001B6931" w:rsidRDefault="00361E3F" w:rsidP="00361E3F">
            <w:pPr>
              <w:spacing w:before="120"/>
              <w:rPr>
                <w:rFonts w:ascii="Times" w:hAnsi="Times" w:cs="Times"/>
                <w:sz w:val="18"/>
                <w:szCs w:val="18"/>
              </w:rPr>
            </w:pPr>
            <w:r>
              <w:rPr>
                <w:rFonts w:ascii="Times" w:hAnsi="Times" w:cs="Times"/>
                <w:sz w:val="18"/>
                <w:szCs w:val="18"/>
              </w:rPr>
              <w:t>(M) May be inoperative provided h</w:t>
            </w:r>
            <w:r w:rsidR="004C0D50">
              <w:rPr>
                <w:rFonts w:ascii="Times" w:hAnsi="Times" w:cs="Times"/>
                <w:sz w:val="18"/>
                <w:szCs w:val="18"/>
              </w:rPr>
              <w:t>arness is removed.</w:t>
            </w:r>
          </w:p>
        </w:tc>
        <w:tc>
          <w:tcPr>
            <w:tcW w:w="2880" w:type="dxa"/>
            <w:tcBorders>
              <w:bottom w:val="single" w:sz="4" w:space="0" w:color="auto"/>
              <w:right w:val="single" w:sz="6" w:space="0" w:color="auto"/>
            </w:tcBorders>
          </w:tcPr>
          <w:p w:rsidR="004C0D50" w:rsidRPr="001B6931" w:rsidRDefault="004C0D50" w:rsidP="00F27B93">
            <w:pPr>
              <w:spacing w:before="120"/>
              <w:rPr>
                <w:rFonts w:ascii="Times" w:hAnsi="Times" w:cs="Times"/>
                <w:sz w:val="18"/>
                <w:szCs w:val="18"/>
              </w:rPr>
            </w:pPr>
            <w:r>
              <w:rPr>
                <w:rFonts w:ascii="Times" w:hAnsi="Times" w:cs="Times"/>
                <w:sz w:val="18"/>
                <w:szCs w:val="18"/>
              </w:rPr>
              <w:t>Maintenance will ensure that if the harness can not be connected normally, it has to be removed</w:t>
            </w:r>
            <w:r w:rsidR="00361E3F">
              <w:rPr>
                <w:rFonts w:ascii="Times" w:hAnsi="Times" w:cs="Times"/>
                <w:sz w:val="18"/>
                <w:szCs w:val="18"/>
              </w:rPr>
              <w:t>.</w:t>
            </w:r>
          </w:p>
        </w:tc>
        <w:tc>
          <w:tcPr>
            <w:tcW w:w="2520" w:type="dxa"/>
            <w:tcBorders>
              <w:bottom w:val="single" w:sz="4" w:space="0" w:color="auto"/>
              <w:right w:val="single" w:sz="6" w:space="0" w:color="auto"/>
            </w:tcBorders>
          </w:tcPr>
          <w:p w:rsidR="004C0D50" w:rsidRPr="001B6931" w:rsidRDefault="004C0D50" w:rsidP="00F27B93">
            <w:pPr>
              <w:spacing w:before="120"/>
              <w:rPr>
                <w:rFonts w:ascii="Times" w:hAnsi="Times" w:cs="Times"/>
                <w:sz w:val="18"/>
                <w:szCs w:val="18"/>
              </w:rPr>
            </w:pPr>
            <w:r w:rsidRPr="001B6931">
              <w:rPr>
                <w:rFonts w:ascii="Times" w:hAnsi="Times" w:cs="Times"/>
                <w:sz w:val="18"/>
                <w:szCs w:val="18"/>
              </w:rPr>
              <w:t>None required.</w:t>
            </w:r>
          </w:p>
        </w:tc>
        <w:tc>
          <w:tcPr>
            <w:tcW w:w="2340" w:type="dxa"/>
            <w:tcBorders>
              <w:bottom w:val="single" w:sz="4" w:space="0" w:color="auto"/>
              <w:right w:val="single" w:sz="6" w:space="0" w:color="auto"/>
            </w:tcBorders>
          </w:tcPr>
          <w:p w:rsidR="004C0D50" w:rsidRPr="001B6931" w:rsidRDefault="004C0D50" w:rsidP="004C0D50">
            <w:pPr>
              <w:spacing w:before="120" w:after="120"/>
              <w:rPr>
                <w:rFonts w:ascii="Times" w:hAnsi="Times" w:cs="Times"/>
                <w:sz w:val="18"/>
                <w:szCs w:val="18"/>
              </w:rPr>
            </w:pPr>
            <w:r w:rsidRPr="001B6931">
              <w:rPr>
                <w:rFonts w:ascii="Times" w:hAnsi="Times" w:cs="Times"/>
                <w:sz w:val="18"/>
                <w:szCs w:val="18"/>
              </w:rPr>
              <w:t>An Inoperative Placard will be displayed in a prominent position to be seen by flight crew and will be noted on ADLS.</w:t>
            </w:r>
          </w:p>
        </w:tc>
      </w:tr>
    </w:tbl>
    <w:p w:rsidR="004C0D50" w:rsidRDefault="004C0D50" w:rsidP="00F27B93">
      <w:pPr>
        <w:tabs>
          <w:tab w:val="left" w:pos="440"/>
          <w:tab w:val="left" w:pos="2600"/>
        </w:tabs>
        <w:spacing w:before="120"/>
        <w:ind w:left="86"/>
        <w:rPr>
          <w:rFonts w:ascii="Times" w:hAnsi="Times" w:cs="Times"/>
          <w:sz w:val="18"/>
          <w:szCs w:val="18"/>
        </w:rPr>
        <w:sectPr w:rsidR="004C0D50" w:rsidSect="00EA538C">
          <w:headerReference w:type="default" r:id="rId133"/>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4C0D50" w:rsidRPr="001B6931" w:rsidTr="00C07BAA">
        <w:trPr>
          <w:cantSplit/>
        </w:trPr>
        <w:tc>
          <w:tcPr>
            <w:tcW w:w="2330" w:type="dxa"/>
            <w:tcBorders>
              <w:top w:val="single" w:sz="4" w:space="0" w:color="auto"/>
              <w:left w:val="single" w:sz="6" w:space="0" w:color="auto"/>
            </w:tcBorders>
          </w:tcPr>
          <w:p w:rsidR="004C0D50" w:rsidRPr="001B6931" w:rsidRDefault="004C0D50" w:rsidP="000F3C6F">
            <w:pPr>
              <w:tabs>
                <w:tab w:val="left" w:pos="440"/>
                <w:tab w:val="left" w:pos="2600"/>
              </w:tabs>
              <w:ind w:left="86"/>
              <w:rPr>
                <w:rFonts w:ascii="Times" w:hAnsi="Times" w:cs="Times"/>
                <w:sz w:val="18"/>
                <w:szCs w:val="18"/>
              </w:rPr>
            </w:pPr>
            <w:r w:rsidRPr="001B6931">
              <w:rPr>
                <w:rFonts w:ascii="Times" w:hAnsi="Times" w:cs="Times"/>
                <w:sz w:val="18"/>
                <w:szCs w:val="18"/>
              </w:rPr>
              <w:lastRenderedPageBreak/>
              <w:t>6.</w:t>
            </w:r>
            <w:r w:rsidRPr="001B6931">
              <w:rPr>
                <w:rFonts w:ascii="Times" w:hAnsi="Times" w:cs="Times"/>
                <w:sz w:val="18"/>
                <w:szCs w:val="18"/>
              </w:rPr>
              <w:tab/>
              <w:t>Emergency Landing</w:t>
            </w:r>
          </w:p>
          <w:p w:rsidR="004C0D50" w:rsidRPr="001B6931" w:rsidRDefault="004C0D50" w:rsidP="00C07BAA">
            <w:pPr>
              <w:tabs>
                <w:tab w:val="left" w:pos="440"/>
                <w:tab w:val="left" w:pos="2600"/>
              </w:tabs>
              <w:rPr>
                <w:rFonts w:ascii="Times" w:hAnsi="Times" w:cs="Times"/>
                <w:sz w:val="18"/>
                <w:szCs w:val="18"/>
              </w:rPr>
            </w:pPr>
            <w:r w:rsidRPr="001B6931">
              <w:rPr>
                <w:rFonts w:ascii="Times" w:hAnsi="Times" w:cs="Times"/>
                <w:sz w:val="18"/>
                <w:szCs w:val="18"/>
              </w:rPr>
              <w:tab/>
              <w:t>Gear Extension Bottle</w:t>
            </w:r>
          </w:p>
          <w:p w:rsidR="004C0D50" w:rsidRPr="001B6931" w:rsidRDefault="004C0D50" w:rsidP="00C07BAA">
            <w:pPr>
              <w:tabs>
                <w:tab w:val="left" w:pos="440"/>
                <w:tab w:val="left" w:pos="2600"/>
              </w:tabs>
              <w:rPr>
                <w:rFonts w:ascii="Times" w:hAnsi="Times" w:cs="Times"/>
                <w:sz w:val="18"/>
                <w:szCs w:val="18"/>
              </w:rPr>
            </w:pPr>
            <w:r w:rsidRPr="001B6931">
              <w:rPr>
                <w:rFonts w:ascii="Times" w:hAnsi="Times" w:cs="Times"/>
                <w:sz w:val="18"/>
                <w:szCs w:val="18"/>
              </w:rPr>
              <w:tab/>
              <w:t>Pressure Gauge</w:t>
            </w:r>
          </w:p>
          <w:p w:rsidR="004C0D50" w:rsidRPr="001B6931" w:rsidRDefault="004C0D50" w:rsidP="00C07BAA">
            <w:pPr>
              <w:tabs>
                <w:tab w:val="left" w:pos="440"/>
                <w:tab w:val="left" w:pos="2600"/>
              </w:tabs>
              <w:rPr>
                <w:rFonts w:ascii="Times" w:hAnsi="Times" w:cs="Times"/>
                <w:sz w:val="18"/>
                <w:szCs w:val="18"/>
              </w:rPr>
            </w:pPr>
            <w:r w:rsidRPr="001B6931">
              <w:rPr>
                <w:rFonts w:ascii="Times" w:hAnsi="Times" w:cs="Times"/>
                <w:sz w:val="18"/>
                <w:szCs w:val="18"/>
              </w:rPr>
              <w:tab/>
              <w:t xml:space="preserve">(Nose </w:t>
            </w:r>
            <w:proofErr w:type="spellStart"/>
            <w:r w:rsidRPr="001B6931">
              <w:rPr>
                <w:rFonts w:ascii="Times" w:hAnsi="Times" w:cs="Times"/>
                <w:sz w:val="18"/>
                <w:szCs w:val="18"/>
              </w:rPr>
              <w:t>Wheelwell</w:t>
            </w:r>
            <w:proofErr w:type="spellEnd"/>
            <w:r w:rsidRPr="001B6931">
              <w:rPr>
                <w:rFonts w:ascii="Times" w:hAnsi="Times" w:cs="Times"/>
                <w:sz w:val="18"/>
                <w:szCs w:val="18"/>
              </w:rPr>
              <w:t>)</w:t>
            </w:r>
          </w:p>
        </w:tc>
        <w:tc>
          <w:tcPr>
            <w:tcW w:w="440" w:type="dxa"/>
            <w:tcBorders>
              <w:top w:val="single" w:sz="4" w:space="0" w:color="auto"/>
              <w:right w:val="single" w:sz="4" w:space="0" w:color="auto"/>
            </w:tcBorders>
          </w:tcPr>
          <w:p w:rsidR="004C0D50" w:rsidRPr="001B6931" w:rsidRDefault="004C0D50" w:rsidP="00C07BAA">
            <w:pPr>
              <w:tabs>
                <w:tab w:val="left" w:pos="360"/>
              </w:tabs>
              <w:rPr>
                <w:rFonts w:ascii="Times" w:hAnsi="Times" w:cs="Times"/>
                <w:sz w:val="18"/>
                <w:szCs w:val="18"/>
              </w:rPr>
            </w:pPr>
            <w:r w:rsidRPr="001B6931">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4C0D50" w:rsidRPr="00C07BAA" w:rsidRDefault="004C0D50" w:rsidP="00C07BAA">
            <w:pPr>
              <w:tabs>
                <w:tab w:val="left" w:pos="360"/>
              </w:tabs>
              <w:rPr>
                <w:sz w:val="18"/>
                <w:szCs w:val="18"/>
              </w:rPr>
            </w:pPr>
            <w:r w:rsidRPr="00C07BAA">
              <w:rPr>
                <w:sz w:val="18"/>
                <w:szCs w:val="18"/>
              </w:rPr>
              <w:t>1</w:t>
            </w:r>
          </w:p>
        </w:tc>
        <w:tc>
          <w:tcPr>
            <w:tcW w:w="360" w:type="dxa"/>
            <w:tcBorders>
              <w:top w:val="single" w:sz="4" w:space="0" w:color="auto"/>
            </w:tcBorders>
          </w:tcPr>
          <w:p w:rsidR="004C0D50" w:rsidRPr="00C07BAA" w:rsidRDefault="004C0D50" w:rsidP="00C07BAA">
            <w:pPr>
              <w:tabs>
                <w:tab w:val="left" w:pos="360"/>
              </w:tabs>
              <w:rPr>
                <w:sz w:val="18"/>
                <w:szCs w:val="18"/>
              </w:rPr>
            </w:pPr>
            <w:r w:rsidRPr="00C07BAA">
              <w:rPr>
                <w:sz w:val="18"/>
                <w:szCs w:val="18"/>
              </w:rPr>
              <w:t>0</w:t>
            </w:r>
          </w:p>
        </w:tc>
        <w:tc>
          <w:tcPr>
            <w:tcW w:w="3240" w:type="dxa"/>
            <w:tcBorders>
              <w:top w:val="single" w:sz="4" w:space="0" w:color="auto"/>
              <w:left w:val="single" w:sz="6" w:space="0" w:color="auto"/>
              <w:right w:val="single" w:sz="6" w:space="0" w:color="auto"/>
            </w:tcBorders>
          </w:tcPr>
          <w:p w:rsidR="004C0D50" w:rsidRPr="00C07BAA" w:rsidRDefault="00C07BAA" w:rsidP="00C07BAA">
            <w:pPr>
              <w:rPr>
                <w:sz w:val="18"/>
                <w:szCs w:val="18"/>
              </w:rPr>
            </w:pPr>
            <w:r w:rsidRPr="00C07BAA">
              <w:rPr>
                <w:color w:val="000000"/>
                <w:sz w:val="18"/>
                <w:szCs w:val="18"/>
              </w:rPr>
              <w:t>May be inoperative provided Emergency Landing Gear Extension Bottle Pressure Cockpit Indication (2/3 SUMMARY or 2/3 HYDRAULIC Synoptic Display Page) is operative and checked prior to each flight.</w:t>
            </w:r>
          </w:p>
        </w:tc>
        <w:tc>
          <w:tcPr>
            <w:tcW w:w="2880" w:type="dxa"/>
            <w:tcBorders>
              <w:top w:val="single" w:sz="4" w:space="0" w:color="auto"/>
              <w:right w:val="single" w:sz="6" w:space="0" w:color="auto"/>
            </w:tcBorders>
          </w:tcPr>
          <w:p w:rsidR="004C0D50" w:rsidRPr="001B6931" w:rsidRDefault="004C0D50" w:rsidP="00C07BAA">
            <w:pPr>
              <w:rPr>
                <w:rFonts w:ascii="Times" w:hAnsi="Times" w:cs="Times"/>
                <w:sz w:val="18"/>
                <w:szCs w:val="18"/>
              </w:rPr>
            </w:pPr>
            <w:r w:rsidRPr="001B6931">
              <w:rPr>
                <w:rFonts w:ascii="Times" w:hAnsi="Times" w:cs="Times"/>
                <w:sz w:val="18"/>
                <w:szCs w:val="18"/>
              </w:rPr>
              <w:t>None required.</w:t>
            </w:r>
          </w:p>
        </w:tc>
        <w:tc>
          <w:tcPr>
            <w:tcW w:w="2520" w:type="dxa"/>
            <w:tcBorders>
              <w:top w:val="single" w:sz="4" w:space="0" w:color="auto"/>
              <w:right w:val="single" w:sz="6" w:space="0" w:color="auto"/>
            </w:tcBorders>
          </w:tcPr>
          <w:p w:rsidR="004C0D50" w:rsidRPr="001B6931" w:rsidRDefault="004C0D50" w:rsidP="00C07BAA">
            <w:pPr>
              <w:rPr>
                <w:rFonts w:ascii="Times" w:hAnsi="Times" w:cs="Times"/>
                <w:sz w:val="18"/>
                <w:szCs w:val="18"/>
              </w:rPr>
            </w:pPr>
            <w:r w:rsidRPr="001B6931">
              <w:rPr>
                <w:rFonts w:ascii="Times" w:hAnsi="Times" w:cs="Times"/>
                <w:sz w:val="18"/>
                <w:szCs w:val="18"/>
              </w:rPr>
              <w:t>None required.</w:t>
            </w:r>
          </w:p>
        </w:tc>
        <w:tc>
          <w:tcPr>
            <w:tcW w:w="2340" w:type="dxa"/>
            <w:tcBorders>
              <w:top w:val="single" w:sz="4" w:space="0" w:color="auto"/>
              <w:right w:val="single" w:sz="6" w:space="0" w:color="auto"/>
            </w:tcBorders>
          </w:tcPr>
          <w:p w:rsidR="004C0D50" w:rsidRPr="001B6931" w:rsidRDefault="004C0D50" w:rsidP="00C07BAA">
            <w:pPr>
              <w:spacing w:after="120"/>
              <w:rPr>
                <w:rFonts w:ascii="Times" w:hAnsi="Times" w:cs="Times"/>
                <w:sz w:val="18"/>
                <w:szCs w:val="18"/>
              </w:rPr>
            </w:pPr>
            <w:r w:rsidRPr="001B6931">
              <w:rPr>
                <w:rFonts w:ascii="Times" w:hAnsi="Times" w:cs="Times"/>
                <w:sz w:val="18"/>
                <w:szCs w:val="18"/>
              </w:rPr>
              <w:t>An Inoperative Placard will be displayed in a prominent position to be seen by flight crew and will be noted on ADLS.</w:t>
            </w:r>
          </w:p>
        </w:tc>
      </w:tr>
      <w:tr w:rsidR="004C0D50" w:rsidRPr="001B6931" w:rsidTr="00C07BAA">
        <w:trPr>
          <w:cantSplit/>
        </w:trPr>
        <w:tc>
          <w:tcPr>
            <w:tcW w:w="2330" w:type="dxa"/>
            <w:tcBorders>
              <w:left w:val="single" w:sz="6" w:space="0" w:color="auto"/>
            </w:tcBorders>
          </w:tcPr>
          <w:p w:rsidR="004C0D50" w:rsidRPr="001B6931" w:rsidRDefault="004C0D50" w:rsidP="00C07BAA">
            <w:pPr>
              <w:tabs>
                <w:tab w:val="left" w:pos="440"/>
                <w:tab w:val="left" w:pos="2600"/>
              </w:tabs>
              <w:spacing w:before="60"/>
              <w:ind w:left="86"/>
              <w:rPr>
                <w:rFonts w:ascii="Times" w:hAnsi="Times" w:cs="Times"/>
                <w:sz w:val="18"/>
                <w:szCs w:val="18"/>
              </w:rPr>
            </w:pPr>
            <w:r w:rsidRPr="001B6931">
              <w:rPr>
                <w:rFonts w:ascii="Times" w:hAnsi="Times" w:cs="Times"/>
                <w:sz w:val="18"/>
                <w:szCs w:val="18"/>
              </w:rPr>
              <w:t>7.</w:t>
            </w:r>
            <w:r w:rsidRPr="001B6931">
              <w:rPr>
                <w:rFonts w:ascii="Times" w:hAnsi="Times" w:cs="Times"/>
                <w:sz w:val="18"/>
                <w:szCs w:val="18"/>
              </w:rPr>
              <w:tab/>
              <w:t>Emergency Landing</w:t>
            </w:r>
          </w:p>
          <w:p w:rsidR="004C0D50" w:rsidRPr="004C0D50" w:rsidRDefault="004C0D50" w:rsidP="004C0D50">
            <w:pPr>
              <w:tabs>
                <w:tab w:val="left" w:pos="440"/>
                <w:tab w:val="left" w:pos="2600"/>
              </w:tabs>
              <w:ind w:left="86"/>
              <w:rPr>
                <w:rFonts w:ascii="Times" w:hAnsi="Times" w:cs="Times"/>
                <w:sz w:val="18"/>
                <w:szCs w:val="18"/>
              </w:rPr>
            </w:pPr>
            <w:r w:rsidRPr="001B6931">
              <w:rPr>
                <w:rFonts w:ascii="Times" w:hAnsi="Times" w:cs="Times"/>
                <w:sz w:val="18"/>
                <w:szCs w:val="18"/>
              </w:rPr>
              <w:tab/>
            </w:r>
            <w:r w:rsidRPr="004C0D50">
              <w:rPr>
                <w:rFonts w:ascii="Times" w:hAnsi="Times" w:cs="Times"/>
                <w:sz w:val="18"/>
                <w:szCs w:val="18"/>
              </w:rPr>
              <w:t>Gear Extension Bottle</w:t>
            </w:r>
          </w:p>
          <w:p w:rsidR="004C0D50" w:rsidRPr="004C0D50" w:rsidRDefault="004C0D50" w:rsidP="004C0D50">
            <w:pPr>
              <w:tabs>
                <w:tab w:val="left" w:pos="440"/>
                <w:tab w:val="left" w:pos="2600"/>
              </w:tabs>
              <w:ind w:left="86"/>
              <w:rPr>
                <w:rFonts w:ascii="Times" w:hAnsi="Times" w:cs="Times"/>
                <w:sz w:val="18"/>
                <w:szCs w:val="18"/>
              </w:rPr>
            </w:pPr>
            <w:r w:rsidRPr="004C0D50">
              <w:rPr>
                <w:rFonts w:ascii="Times" w:hAnsi="Times" w:cs="Times"/>
                <w:sz w:val="18"/>
                <w:szCs w:val="18"/>
              </w:rPr>
              <w:tab/>
              <w:t>Pressure Cockpit</w:t>
            </w:r>
          </w:p>
          <w:p w:rsidR="004C0D50" w:rsidRPr="001B6931" w:rsidRDefault="004C0D50" w:rsidP="004C0D50">
            <w:pPr>
              <w:tabs>
                <w:tab w:val="left" w:pos="440"/>
                <w:tab w:val="left" w:pos="2600"/>
              </w:tabs>
              <w:ind w:left="86"/>
              <w:rPr>
                <w:rFonts w:ascii="Times" w:hAnsi="Times" w:cs="Times"/>
                <w:sz w:val="18"/>
                <w:szCs w:val="18"/>
              </w:rPr>
            </w:pPr>
            <w:r w:rsidRPr="004C0D50">
              <w:rPr>
                <w:rFonts w:ascii="Times" w:hAnsi="Times" w:cs="Times"/>
                <w:sz w:val="18"/>
                <w:szCs w:val="18"/>
              </w:rPr>
              <w:tab/>
            </w:r>
            <w:r w:rsidRPr="001B6931">
              <w:rPr>
                <w:rFonts w:ascii="Times" w:hAnsi="Times" w:cs="Times"/>
                <w:sz w:val="18"/>
                <w:szCs w:val="18"/>
              </w:rPr>
              <w:t>Indication</w:t>
            </w:r>
          </w:p>
        </w:tc>
        <w:tc>
          <w:tcPr>
            <w:tcW w:w="440" w:type="dxa"/>
            <w:tcBorders>
              <w:right w:val="single" w:sz="4" w:space="0" w:color="auto"/>
            </w:tcBorders>
          </w:tcPr>
          <w:p w:rsidR="004C0D50" w:rsidRPr="001B6931" w:rsidRDefault="004C0D50" w:rsidP="00C07BAA">
            <w:pPr>
              <w:tabs>
                <w:tab w:val="left" w:pos="360"/>
              </w:tabs>
              <w:spacing w:before="60"/>
              <w:rPr>
                <w:rFonts w:ascii="Times" w:hAnsi="Times" w:cs="Times"/>
                <w:sz w:val="18"/>
                <w:szCs w:val="18"/>
              </w:rPr>
            </w:pPr>
            <w:r w:rsidRPr="001B6931">
              <w:rPr>
                <w:rFonts w:ascii="Times" w:hAnsi="Times" w:cs="Times"/>
                <w:sz w:val="18"/>
                <w:szCs w:val="18"/>
              </w:rPr>
              <w:t>B</w:t>
            </w:r>
          </w:p>
        </w:tc>
        <w:tc>
          <w:tcPr>
            <w:tcW w:w="370" w:type="dxa"/>
            <w:tcBorders>
              <w:left w:val="single" w:sz="4" w:space="0" w:color="auto"/>
              <w:right w:val="single" w:sz="6" w:space="0" w:color="auto"/>
            </w:tcBorders>
          </w:tcPr>
          <w:p w:rsidR="004C0D50" w:rsidRPr="00C07BAA" w:rsidRDefault="004C0D50" w:rsidP="00C07BAA">
            <w:pPr>
              <w:tabs>
                <w:tab w:val="left" w:pos="360"/>
              </w:tabs>
              <w:spacing w:before="60"/>
              <w:rPr>
                <w:sz w:val="18"/>
                <w:szCs w:val="18"/>
              </w:rPr>
            </w:pPr>
            <w:r w:rsidRPr="00C07BAA">
              <w:rPr>
                <w:sz w:val="18"/>
                <w:szCs w:val="18"/>
              </w:rPr>
              <w:t>1</w:t>
            </w:r>
          </w:p>
        </w:tc>
        <w:tc>
          <w:tcPr>
            <w:tcW w:w="360" w:type="dxa"/>
          </w:tcPr>
          <w:p w:rsidR="004C0D50" w:rsidRPr="00C07BAA" w:rsidRDefault="004C0D50" w:rsidP="00C07BAA">
            <w:pPr>
              <w:tabs>
                <w:tab w:val="left" w:pos="360"/>
              </w:tabs>
              <w:spacing w:before="60"/>
              <w:rPr>
                <w:sz w:val="18"/>
                <w:szCs w:val="18"/>
              </w:rPr>
            </w:pPr>
            <w:r w:rsidRPr="00C07BAA">
              <w:rPr>
                <w:sz w:val="18"/>
                <w:szCs w:val="18"/>
              </w:rPr>
              <w:t>0</w:t>
            </w:r>
          </w:p>
        </w:tc>
        <w:tc>
          <w:tcPr>
            <w:tcW w:w="3240" w:type="dxa"/>
            <w:tcBorders>
              <w:left w:val="single" w:sz="6" w:space="0" w:color="auto"/>
              <w:right w:val="single" w:sz="6" w:space="0" w:color="auto"/>
            </w:tcBorders>
          </w:tcPr>
          <w:p w:rsidR="004C0D50" w:rsidRPr="00C07BAA" w:rsidRDefault="00C07BAA" w:rsidP="00C07BAA">
            <w:pPr>
              <w:spacing w:before="60"/>
              <w:rPr>
                <w:sz w:val="18"/>
                <w:szCs w:val="18"/>
              </w:rPr>
            </w:pPr>
            <w:r w:rsidRPr="00C07BAA">
              <w:rPr>
                <w:color w:val="000000"/>
                <w:sz w:val="18"/>
                <w:szCs w:val="18"/>
              </w:rPr>
              <w:t>May be inoperative provided Emergency Landing Gear Extension Bottle Pressure Gauge (Nose Wheel well) is operative and checked prior to each flight.</w:t>
            </w:r>
          </w:p>
        </w:tc>
        <w:tc>
          <w:tcPr>
            <w:tcW w:w="2880" w:type="dxa"/>
            <w:tcBorders>
              <w:right w:val="single" w:sz="6" w:space="0" w:color="auto"/>
            </w:tcBorders>
          </w:tcPr>
          <w:p w:rsidR="004C0D50" w:rsidRPr="001B6931" w:rsidRDefault="004C0D50" w:rsidP="00C07BAA">
            <w:pPr>
              <w:spacing w:before="60"/>
              <w:rPr>
                <w:rFonts w:ascii="Times" w:hAnsi="Times" w:cs="Times"/>
                <w:sz w:val="18"/>
                <w:szCs w:val="18"/>
              </w:rPr>
            </w:pPr>
            <w:r w:rsidRPr="001B6931">
              <w:rPr>
                <w:rFonts w:ascii="Times" w:hAnsi="Times" w:cs="Times"/>
                <w:sz w:val="18"/>
                <w:szCs w:val="18"/>
              </w:rPr>
              <w:t>None required.</w:t>
            </w:r>
          </w:p>
        </w:tc>
        <w:tc>
          <w:tcPr>
            <w:tcW w:w="2520" w:type="dxa"/>
            <w:tcBorders>
              <w:right w:val="single" w:sz="6" w:space="0" w:color="auto"/>
            </w:tcBorders>
          </w:tcPr>
          <w:p w:rsidR="004C0D50" w:rsidRPr="001B6931" w:rsidRDefault="004C0D50" w:rsidP="00C07BAA">
            <w:pPr>
              <w:spacing w:before="60"/>
              <w:rPr>
                <w:rFonts w:ascii="Times" w:hAnsi="Times" w:cs="Times"/>
                <w:sz w:val="18"/>
                <w:szCs w:val="18"/>
              </w:rPr>
            </w:pPr>
            <w:r w:rsidRPr="001B6931">
              <w:rPr>
                <w:rFonts w:ascii="Times" w:hAnsi="Times" w:cs="Times"/>
                <w:sz w:val="18"/>
                <w:szCs w:val="18"/>
              </w:rPr>
              <w:t>None required.</w:t>
            </w:r>
          </w:p>
        </w:tc>
        <w:tc>
          <w:tcPr>
            <w:tcW w:w="2340" w:type="dxa"/>
            <w:tcBorders>
              <w:right w:val="single" w:sz="6" w:space="0" w:color="auto"/>
            </w:tcBorders>
          </w:tcPr>
          <w:p w:rsidR="004C0D50" w:rsidRPr="001B6931" w:rsidRDefault="004C0D50" w:rsidP="00C07BAA">
            <w:pPr>
              <w:spacing w:before="60" w:after="120"/>
              <w:rPr>
                <w:rFonts w:ascii="Times" w:hAnsi="Times" w:cs="Times"/>
                <w:sz w:val="18"/>
                <w:szCs w:val="18"/>
              </w:rPr>
            </w:pPr>
            <w:r w:rsidRPr="001B6931">
              <w:rPr>
                <w:rFonts w:ascii="Times" w:hAnsi="Times" w:cs="Times"/>
                <w:sz w:val="18"/>
                <w:szCs w:val="18"/>
              </w:rPr>
              <w:t>An Inoperative Placard will be displayed in a prominent position to be seen by flight crew and will be noted on ADLS.</w:t>
            </w:r>
          </w:p>
        </w:tc>
      </w:tr>
      <w:tr w:rsidR="00C07BAA" w:rsidRPr="002C3D7A" w:rsidTr="00C07BAA">
        <w:trPr>
          <w:cantSplit/>
        </w:trPr>
        <w:tc>
          <w:tcPr>
            <w:tcW w:w="2330" w:type="dxa"/>
            <w:tcBorders>
              <w:left w:val="single" w:sz="6" w:space="0" w:color="auto"/>
              <w:bottom w:val="single" w:sz="6" w:space="0" w:color="auto"/>
            </w:tcBorders>
          </w:tcPr>
          <w:p w:rsidR="00882D39" w:rsidRDefault="00C07BAA" w:rsidP="00882D39">
            <w:pPr>
              <w:tabs>
                <w:tab w:val="left" w:pos="440"/>
                <w:tab w:val="left" w:pos="2600"/>
              </w:tabs>
              <w:ind w:left="86"/>
              <w:rPr>
                <w:rFonts w:ascii="Times" w:hAnsi="Times" w:cs="Times"/>
                <w:sz w:val="18"/>
                <w:szCs w:val="18"/>
              </w:rPr>
            </w:pPr>
            <w:r w:rsidRPr="002C3D7A">
              <w:rPr>
                <w:rFonts w:ascii="Times" w:hAnsi="Times" w:cs="Times"/>
                <w:sz w:val="18"/>
                <w:szCs w:val="18"/>
              </w:rPr>
              <w:t>8.</w:t>
            </w:r>
            <w:r w:rsidRPr="002C3D7A">
              <w:rPr>
                <w:rFonts w:ascii="Times" w:hAnsi="Times" w:cs="Times"/>
                <w:sz w:val="18"/>
                <w:szCs w:val="18"/>
              </w:rPr>
              <w:tab/>
            </w:r>
            <w:r w:rsidR="00882D39">
              <w:rPr>
                <w:rFonts w:ascii="Times" w:hAnsi="Times" w:cs="Times"/>
                <w:sz w:val="18"/>
                <w:szCs w:val="18"/>
              </w:rPr>
              <w:t xml:space="preserve">Landing Gear </w:t>
            </w:r>
          </w:p>
          <w:p w:rsidR="00882D39" w:rsidRDefault="00882D39" w:rsidP="00882D39">
            <w:pPr>
              <w:tabs>
                <w:tab w:val="left" w:pos="440"/>
                <w:tab w:val="left" w:pos="2600"/>
              </w:tabs>
              <w:ind w:left="86"/>
              <w:rPr>
                <w:rFonts w:ascii="Times" w:hAnsi="Times" w:cs="Times"/>
                <w:sz w:val="18"/>
                <w:szCs w:val="18"/>
              </w:rPr>
            </w:pPr>
            <w:r>
              <w:rPr>
                <w:rFonts w:ascii="Times" w:hAnsi="Times" w:cs="Times"/>
                <w:sz w:val="18"/>
                <w:szCs w:val="18"/>
              </w:rPr>
              <w:tab/>
              <w:t xml:space="preserve">Extension/Retraction </w:t>
            </w:r>
          </w:p>
          <w:p w:rsidR="00882D39" w:rsidRDefault="00882D39" w:rsidP="00882D39">
            <w:pPr>
              <w:tabs>
                <w:tab w:val="left" w:pos="440"/>
                <w:tab w:val="left" w:pos="2600"/>
              </w:tabs>
              <w:ind w:left="86"/>
              <w:rPr>
                <w:rFonts w:ascii="Times" w:hAnsi="Times" w:cs="Times"/>
                <w:sz w:val="18"/>
                <w:szCs w:val="18"/>
              </w:rPr>
            </w:pPr>
            <w:r>
              <w:rPr>
                <w:rFonts w:ascii="Times" w:hAnsi="Times" w:cs="Times"/>
                <w:sz w:val="18"/>
                <w:szCs w:val="18"/>
              </w:rPr>
              <w:tab/>
              <w:t>System</w:t>
            </w:r>
          </w:p>
          <w:p w:rsidR="00882D39" w:rsidRDefault="00882D39" w:rsidP="00882D39">
            <w:pPr>
              <w:tabs>
                <w:tab w:val="left" w:pos="440"/>
                <w:tab w:val="left" w:pos="2600"/>
              </w:tabs>
              <w:ind w:left="86"/>
              <w:rPr>
                <w:rFonts w:ascii="Times" w:hAnsi="Times" w:cs="Times"/>
                <w:sz w:val="18"/>
                <w:szCs w:val="18"/>
              </w:rPr>
            </w:pPr>
            <w:r>
              <w:rPr>
                <w:rFonts w:ascii="Times" w:hAnsi="Times" w:cs="Times"/>
                <w:sz w:val="18"/>
                <w:szCs w:val="18"/>
              </w:rPr>
              <w:tab/>
              <w:t xml:space="preserve">(Included dump valve, </w:t>
            </w:r>
          </w:p>
          <w:p w:rsidR="00882D39" w:rsidRDefault="00882D39" w:rsidP="00882D39">
            <w:pPr>
              <w:tabs>
                <w:tab w:val="left" w:pos="440"/>
                <w:tab w:val="left" w:pos="2600"/>
              </w:tabs>
              <w:ind w:left="86"/>
              <w:rPr>
                <w:rFonts w:ascii="Times" w:hAnsi="Times" w:cs="Times"/>
                <w:sz w:val="18"/>
                <w:szCs w:val="18"/>
              </w:rPr>
            </w:pPr>
            <w:r>
              <w:rPr>
                <w:rFonts w:ascii="Times" w:hAnsi="Times" w:cs="Times"/>
                <w:sz w:val="18"/>
                <w:szCs w:val="18"/>
              </w:rPr>
              <w:tab/>
              <w:t xml:space="preserve">gear handle and </w:t>
            </w:r>
          </w:p>
          <w:p w:rsidR="00C07BAA" w:rsidRPr="002C3D7A" w:rsidRDefault="00882D39" w:rsidP="00882D39">
            <w:pPr>
              <w:tabs>
                <w:tab w:val="left" w:pos="440"/>
                <w:tab w:val="left" w:pos="2600"/>
              </w:tabs>
              <w:ind w:left="86"/>
              <w:rPr>
                <w:rFonts w:ascii="Times" w:hAnsi="Times" w:cs="Times"/>
                <w:sz w:val="18"/>
                <w:szCs w:val="18"/>
              </w:rPr>
            </w:pPr>
            <w:r>
              <w:rPr>
                <w:rFonts w:ascii="Times" w:hAnsi="Times" w:cs="Times"/>
                <w:sz w:val="18"/>
                <w:szCs w:val="18"/>
              </w:rPr>
              <w:tab/>
              <w:t>blow down bottles)</w:t>
            </w:r>
          </w:p>
        </w:tc>
        <w:tc>
          <w:tcPr>
            <w:tcW w:w="440" w:type="dxa"/>
            <w:tcBorders>
              <w:bottom w:val="single" w:sz="6" w:space="0" w:color="auto"/>
              <w:right w:val="single" w:sz="4" w:space="0" w:color="auto"/>
            </w:tcBorders>
          </w:tcPr>
          <w:p w:rsidR="00C07BAA" w:rsidRPr="002C3D7A" w:rsidRDefault="00C07BAA" w:rsidP="00C07BAA">
            <w:pPr>
              <w:tabs>
                <w:tab w:val="left" w:pos="360"/>
              </w:tabs>
              <w:rPr>
                <w:rFonts w:ascii="Times" w:hAnsi="Times" w:cs="Times"/>
                <w:sz w:val="18"/>
                <w:szCs w:val="18"/>
              </w:rPr>
            </w:pPr>
            <w:r w:rsidRPr="002C3D7A">
              <w:rPr>
                <w:rFonts w:ascii="Times" w:hAnsi="Times" w:cs="Times"/>
                <w:sz w:val="18"/>
                <w:szCs w:val="18"/>
              </w:rPr>
              <w:t>A</w:t>
            </w:r>
          </w:p>
        </w:tc>
        <w:tc>
          <w:tcPr>
            <w:tcW w:w="370" w:type="dxa"/>
            <w:tcBorders>
              <w:left w:val="single" w:sz="4" w:space="0" w:color="auto"/>
              <w:bottom w:val="single" w:sz="6" w:space="0" w:color="auto"/>
              <w:right w:val="single" w:sz="6" w:space="0" w:color="auto"/>
            </w:tcBorders>
          </w:tcPr>
          <w:p w:rsidR="00C07BAA" w:rsidRPr="00C07BAA" w:rsidRDefault="00882D39" w:rsidP="00C07BAA">
            <w:pPr>
              <w:tabs>
                <w:tab w:val="left" w:pos="360"/>
              </w:tabs>
              <w:rPr>
                <w:sz w:val="18"/>
                <w:szCs w:val="18"/>
              </w:rPr>
            </w:pPr>
            <w:r>
              <w:rPr>
                <w:sz w:val="18"/>
                <w:szCs w:val="18"/>
              </w:rPr>
              <w:t>1</w:t>
            </w:r>
          </w:p>
        </w:tc>
        <w:tc>
          <w:tcPr>
            <w:tcW w:w="360" w:type="dxa"/>
            <w:tcBorders>
              <w:bottom w:val="single" w:sz="6" w:space="0" w:color="auto"/>
            </w:tcBorders>
          </w:tcPr>
          <w:p w:rsidR="00C07BAA" w:rsidRPr="00C07BAA" w:rsidRDefault="00C07BAA" w:rsidP="00C07BAA">
            <w:pPr>
              <w:tabs>
                <w:tab w:val="left" w:pos="360"/>
              </w:tabs>
              <w:rPr>
                <w:sz w:val="18"/>
                <w:szCs w:val="18"/>
              </w:rPr>
            </w:pPr>
            <w:r w:rsidRPr="00C07BAA">
              <w:rPr>
                <w:sz w:val="18"/>
                <w:szCs w:val="18"/>
              </w:rPr>
              <w:t>0</w:t>
            </w:r>
          </w:p>
        </w:tc>
        <w:tc>
          <w:tcPr>
            <w:tcW w:w="3240" w:type="dxa"/>
            <w:tcBorders>
              <w:left w:val="single" w:sz="6" w:space="0" w:color="auto"/>
              <w:bottom w:val="single" w:sz="6" w:space="0" w:color="auto"/>
              <w:right w:val="single" w:sz="6" w:space="0" w:color="auto"/>
            </w:tcBorders>
          </w:tcPr>
          <w:p w:rsidR="00C07BAA" w:rsidRPr="00C07BAA" w:rsidRDefault="00C07BAA" w:rsidP="00C07BAA">
            <w:pPr>
              <w:rPr>
                <w:color w:val="000000"/>
                <w:sz w:val="18"/>
                <w:szCs w:val="18"/>
              </w:rPr>
            </w:pPr>
            <w:r w:rsidRPr="00C07BAA">
              <w:rPr>
                <w:color w:val="000000"/>
                <w:sz w:val="18"/>
                <w:szCs w:val="18"/>
              </w:rPr>
              <w:t>(O) May be inoperative provided:</w:t>
            </w:r>
          </w:p>
          <w:p w:rsidR="00C07BAA" w:rsidRPr="00C07BAA" w:rsidRDefault="00C07BAA" w:rsidP="00C07BAA">
            <w:pPr>
              <w:ind w:left="460" w:hanging="360"/>
              <w:rPr>
                <w:color w:val="000000"/>
                <w:sz w:val="18"/>
                <w:szCs w:val="18"/>
              </w:rPr>
            </w:pPr>
            <w:r w:rsidRPr="00C07BAA">
              <w:rPr>
                <w:color w:val="000000"/>
                <w:sz w:val="18"/>
                <w:szCs w:val="18"/>
              </w:rPr>
              <w:t>a)</w:t>
            </w:r>
            <w:r w:rsidRPr="00C07BAA">
              <w:rPr>
                <w:color w:val="000000"/>
                <w:sz w:val="18"/>
                <w:szCs w:val="18"/>
              </w:rPr>
              <w:tab/>
              <w:t>Airplane is operated with the landing gear in the extended position,</w:t>
            </w:r>
          </w:p>
          <w:p w:rsidR="00C07BAA" w:rsidRPr="00C07BAA" w:rsidRDefault="00C07BAA" w:rsidP="00C07BAA">
            <w:pPr>
              <w:ind w:left="460" w:hanging="360"/>
              <w:rPr>
                <w:color w:val="000000"/>
                <w:sz w:val="18"/>
                <w:szCs w:val="18"/>
              </w:rPr>
            </w:pPr>
            <w:r w:rsidRPr="00C07BAA">
              <w:rPr>
                <w:color w:val="000000"/>
                <w:sz w:val="18"/>
                <w:szCs w:val="18"/>
              </w:rPr>
              <w:t>b)</w:t>
            </w:r>
            <w:r w:rsidRPr="00C07BAA">
              <w:rPr>
                <w:color w:val="000000"/>
                <w:sz w:val="18"/>
                <w:szCs w:val="18"/>
              </w:rPr>
              <w:tab/>
              <w:t>Landing gear handle remains in the down position,</w:t>
            </w:r>
          </w:p>
          <w:p w:rsidR="00C07BAA" w:rsidRPr="00C07BAA" w:rsidRDefault="00C07BAA" w:rsidP="00C07BAA">
            <w:pPr>
              <w:ind w:left="460" w:hanging="360"/>
              <w:rPr>
                <w:color w:val="000000"/>
                <w:sz w:val="18"/>
                <w:szCs w:val="18"/>
              </w:rPr>
            </w:pPr>
            <w:r w:rsidRPr="00C07BAA">
              <w:rPr>
                <w:color w:val="000000"/>
                <w:sz w:val="18"/>
                <w:szCs w:val="18"/>
              </w:rPr>
              <w:t>c)</w:t>
            </w:r>
            <w:r w:rsidRPr="00C07BAA">
              <w:rPr>
                <w:color w:val="000000"/>
                <w:sz w:val="18"/>
                <w:szCs w:val="18"/>
              </w:rPr>
              <w:tab/>
              <w:t>Ground lock pins are installed to ensure that all three (3) Landing gears are LOCKED down throughout flight,</w:t>
            </w:r>
          </w:p>
          <w:p w:rsidR="00C07BAA" w:rsidRPr="00C07BAA" w:rsidRDefault="00C07BAA" w:rsidP="00C07BAA">
            <w:pPr>
              <w:ind w:left="460" w:hanging="360"/>
              <w:rPr>
                <w:color w:val="000000"/>
                <w:sz w:val="18"/>
                <w:szCs w:val="18"/>
              </w:rPr>
            </w:pPr>
            <w:r w:rsidRPr="00C07BAA">
              <w:rPr>
                <w:color w:val="000000"/>
                <w:sz w:val="18"/>
                <w:szCs w:val="18"/>
              </w:rPr>
              <w:t>d)</w:t>
            </w:r>
            <w:r w:rsidRPr="00C07BAA">
              <w:rPr>
                <w:color w:val="000000"/>
                <w:sz w:val="18"/>
                <w:szCs w:val="18"/>
              </w:rPr>
              <w:tab/>
              <w:t>Both pilots use cockpit headsets,</w:t>
            </w:r>
          </w:p>
          <w:p w:rsidR="00C07BAA" w:rsidRPr="00C07BAA" w:rsidRDefault="00C07BAA" w:rsidP="00C07BAA">
            <w:pPr>
              <w:ind w:left="460" w:hanging="360"/>
              <w:rPr>
                <w:color w:val="000000"/>
                <w:sz w:val="18"/>
                <w:szCs w:val="18"/>
              </w:rPr>
            </w:pPr>
            <w:r w:rsidRPr="00C07BAA">
              <w:rPr>
                <w:color w:val="000000"/>
                <w:sz w:val="18"/>
                <w:szCs w:val="18"/>
              </w:rPr>
              <w:t>e)</w:t>
            </w:r>
            <w:r w:rsidRPr="00C07BAA">
              <w:rPr>
                <w:color w:val="000000"/>
                <w:sz w:val="18"/>
                <w:szCs w:val="18"/>
              </w:rPr>
              <w:tab/>
              <w:t>Operations are not conducted in known or forecast icing conditions,</w:t>
            </w:r>
          </w:p>
          <w:p w:rsidR="00C07BAA" w:rsidRPr="00C07BAA" w:rsidRDefault="00C07BAA" w:rsidP="00C07BAA">
            <w:pPr>
              <w:ind w:left="460" w:hanging="360"/>
              <w:rPr>
                <w:color w:val="000000"/>
                <w:sz w:val="18"/>
                <w:szCs w:val="18"/>
              </w:rPr>
            </w:pPr>
            <w:r w:rsidRPr="00C07BAA">
              <w:rPr>
                <w:color w:val="000000"/>
                <w:sz w:val="18"/>
                <w:szCs w:val="18"/>
              </w:rPr>
              <w:t>f)</w:t>
            </w:r>
            <w:r w:rsidRPr="00C07BAA">
              <w:rPr>
                <w:color w:val="000000"/>
                <w:sz w:val="18"/>
                <w:szCs w:val="18"/>
              </w:rPr>
              <w:tab/>
              <w:t>Extended over water operations are prohibited,</w:t>
            </w:r>
          </w:p>
          <w:p w:rsidR="00C07BAA" w:rsidRPr="00C07BAA" w:rsidRDefault="00C07BAA" w:rsidP="00C07BAA">
            <w:pPr>
              <w:ind w:left="460" w:hanging="360"/>
              <w:rPr>
                <w:color w:val="000000"/>
                <w:sz w:val="18"/>
                <w:szCs w:val="18"/>
              </w:rPr>
            </w:pPr>
            <w:r w:rsidRPr="00C07BAA">
              <w:rPr>
                <w:color w:val="000000"/>
                <w:sz w:val="18"/>
                <w:szCs w:val="18"/>
              </w:rPr>
              <w:t>g)</w:t>
            </w:r>
            <w:r w:rsidRPr="00C07BAA">
              <w:rPr>
                <w:color w:val="000000"/>
                <w:sz w:val="18"/>
                <w:szCs w:val="18"/>
              </w:rPr>
              <w:tab/>
              <w:t>Flight is conducted in accordance with AFM Supplement No. G</w:t>
            </w:r>
            <w:r>
              <w:rPr>
                <w:color w:val="000000"/>
                <w:sz w:val="18"/>
                <w:szCs w:val="18"/>
              </w:rPr>
              <w:t>650-</w:t>
            </w:r>
            <w:r w:rsidR="00882D39">
              <w:rPr>
                <w:color w:val="000000"/>
                <w:sz w:val="18"/>
                <w:szCs w:val="18"/>
              </w:rPr>
              <w:t>OMS-03 Landing Gear Extended Pre-Flight Planning and Performance,</w:t>
            </w:r>
          </w:p>
          <w:p w:rsidR="00C07BAA" w:rsidRPr="00C07BAA" w:rsidRDefault="00C07BAA" w:rsidP="00C07BAA">
            <w:pPr>
              <w:ind w:left="460" w:hanging="360"/>
              <w:rPr>
                <w:color w:val="000000"/>
                <w:sz w:val="18"/>
                <w:szCs w:val="18"/>
              </w:rPr>
            </w:pPr>
            <w:r w:rsidRPr="00C07BAA">
              <w:rPr>
                <w:color w:val="000000"/>
                <w:sz w:val="18"/>
                <w:szCs w:val="18"/>
              </w:rPr>
              <w:t>h)</w:t>
            </w:r>
            <w:r w:rsidRPr="00C07BAA">
              <w:rPr>
                <w:color w:val="000000"/>
                <w:sz w:val="18"/>
                <w:szCs w:val="18"/>
              </w:rPr>
              <w:tab/>
              <w:t>Category II operations are prohibited,</w:t>
            </w:r>
          </w:p>
          <w:p w:rsidR="00C07BAA" w:rsidRPr="00C07BAA" w:rsidRDefault="00C07BAA" w:rsidP="00C07BAA">
            <w:pPr>
              <w:ind w:left="460" w:hanging="360"/>
              <w:rPr>
                <w:color w:val="000000"/>
                <w:sz w:val="18"/>
                <w:szCs w:val="18"/>
              </w:rPr>
            </w:pPr>
            <w:proofErr w:type="spellStart"/>
            <w:r w:rsidRPr="00C07BAA">
              <w:rPr>
                <w:color w:val="000000"/>
                <w:sz w:val="18"/>
                <w:szCs w:val="18"/>
              </w:rPr>
              <w:t>i</w:t>
            </w:r>
            <w:proofErr w:type="spellEnd"/>
            <w:r w:rsidRPr="00C07BAA">
              <w:rPr>
                <w:color w:val="000000"/>
                <w:sz w:val="18"/>
                <w:szCs w:val="18"/>
              </w:rPr>
              <w:t>)</w:t>
            </w:r>
            <w:r w:rsidRPr="00C07BAA">
              <w:rPr>
                <w:color w:val="000000"/>
                <w:sz w:val="18"/>
                <w:szCs w:val="18"/>
              </w:rPr>
              <w:tab/>
              <w:t>EFVS operations below 200 feet above touchdown zone elevation are prohibited, and</w:t>
            </w:r>
          </w:p>
          <w:p w:rsidR="00C07BAA" w:rsidRPr="00C07BAA" w:rsidRDefault="00C07BAA" w:rsidP="00C07BAA">
            <w:pPr>
              <w:ind w:left="460" w:hanging="360"/>
              <w:rPr>
                <w:color w:val="000000"/>
                <w:sz w:val="18"/>
                <w:szCs w:val="18"/>
              </w:rPr>
            </w:pPr>
            <w:r w:rsidRPr="00C07BAA">
              <w:rPr>
                <w:color w:val="000000"/>
                <w:sz w:val="18"/>
                <w:szCs w:val="18"/>
              </w:rPr>
              <w:t>j)</w:t>
            </w:r>
            <w:r w:rsidRPr="00C07BAA">
              <w:rPr>
                <w:color w:val="000000"/>
                <w:sz w:val="18"/>
                <w:szCs w:val="18"/>
              </w:rPr>
              <w:tab/>
              <w:t>Repairs are made within one (1) flight day.</w:t>
            </w:r>
          </w:p>
        </w:tc>
        <w:tc>
          <w:tcPr>
            <w:tcW w:w="2880" w:type="dxa"/>
            <w:tcBorders>
              <w:bottom w:val="single" w:sz="6" w:space="0" w:color="auto"/>
              <w:right w:val="single" w:sz="6" w:space="0" w:color="auto"/>
            </w:tcBorders>
          </w:tcPr>
          <w:p w:rsidR="00C07BAA" w:rsidRPr="002C3D7A" w:rsidRDefault="00C07BAA" w:rsidP="00C07BAA">
            <w:pPr>
              <w:rPr>
                <w:rFonts w:ascii="Times" w:hAnsi="Times" w:cs="Times"/>
                <w:sz w:val="18"/>
                <w:szCs w:val="18"/>
              </w:rPr>
            </w:pPr>
            <w:r w:rsidRPr="002C3D7A">
              <w:rPr>
                <w:rFonts w:ascii="Times" w:hAnsi="Times" w:cs="Times"/>
                <w:sz w:val="18"/>
                <w:szCs w:val="18"/>
              </w:rPr>
              <w:t>None required.</w:t>
            </w:r>
          </w:p>
        </w:tc>
        <w:tc>
          <w:tcPr>
            <w:tcW w:w="2520" w:type="dxa"/>
            <w:tcBorders>
              <w:bottom w:val="single" w:sz="6" w:space="0" w:color="auto"/>
              <w:right w:val="single" w:sz="6" w:space="0" w:color="auto"/>
            </w:tcBorders>
          </w:tcPr>
          <w:p w:rsidR="00C07BAA" w:rsidRPr="002C3D7A" w:rsidRDefault="00C07BAA" w:rsidP="00C07BAA">
            <w:pPr>
              <w:rPr>
                <w:rFonts w:ascii="Times" w:hAnsi="Times" w:cs="Times"/>
                <w:sz w:val="18"/>
                <w:szCs w:val="18"/>
              </w:rPr>
            </w:pPr>
            <w:r w:rsidRPr="002C3D7A">
              <w:rPr>
                <w:rFonts w:ascii="Times" w:hAnsi="Times" w:cs="Times"/>
                <w:sz w:val="18"/>
                <w:szCs w:val="18"/>
              </w:rPr>
              <w:t>Flight crew will install all three landing gear ground lock pins and ensure that the pin’s flags are removed prior to every takeoff.</w:t>
            </w:r>
          </w:p>
        </w:tc>
        <w:tc>
          <w:tcPr>
            <w:tcW w:w="2340" w:type="dxa"/>
            <w:tcBorders>
              <w:bottom w:val="single" w:sz="6" w:space="0" w:color="auto"/>
              <w:right w:val="single" w:sz="6" w:space="0" w:color="auto"/>
            </w:tcBorders>
          </w:tcPr>
          <w:p w:rsidR="00C07BAA" w:rsidRPr="002C3D7A" w:rsidRDefault="00C07BAA" w:rsidP="00C07BAA">
            <w:pPr>
              <w:spacing w:after="120"/>
              <w:rPr>
                <w:rFonts w:ascii="Times" w:hAnsi="Times" w:cs="Times"/>
                <w:sz w:val="18"/>
                <w:szCs w:val="18"/>
              </w:rPr>
            </w:pPr>
            <w:r w:rsidRPr="002C3D7A">
              <w:rPr>
                <w:rFonts w:ascii="Times" w:hAnsi="Times" w:cs="Times"/>
                <w:sz w:val="18"/>
                <w:szCs w:val="18"/>
              </w:rPr>
              <w:t>An Inoperative Placard will be displayed in a prominent position to be seen by flight crew and will be noted on ADLS.</w:t>
            </w:r>
          </w:p>
        </w:tc>
      </w:tr>
    </w:tbl>
    <w:p w:rsidR="00C07BAA" w:rsidRDefault="00C07BAA" w:rsidP="00C07BAA">
      <w:pPr>
        <w:jc w:val="center"/>
        <w:sectPr w:rsidR="00C07BAA" w:rsidSect="00EA538C">
          <w:headerReference w:type="default" r:id="rId13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420"/>
        <w:gridCol w:w="391"/>
        <w:gridCol w:w="333"/>
        <w:gridCol w:w="356"/>
        <w:gridCol w:w="3240"/>
        <w:gridCol w:w="2880"/>
        <w:gridCol w:w="2520"/>
        <w:gridCol w:w="2340"/>
      </w:tblGrid>
      <w:tr w:rsidR="00451AAB" w:rsidRPr="0069566A" w:rsidTr="00AC1FCE">
        <w:trPr>
          <w:cantSplit/>
        </w:trPr>
        <w:tc>
          <w:tcPr>
            <w:tcW w:w="2420" w:type="dxa"/>
            <w:tcBorders>
              <w:top w:val="single" w:sz="4" w:space="0" w:color="auto"/>
              <w:left w:val="single" w:sz="6" w:space="0" w:color="auto"/>
            </w:tcBorders>
          </w:tcPr>
          <w:p w:rsidR="00451AAB" w:rsidRPr="0069566A" w:rsidRDefault="00451AAB" w:rsidP="00AC1FCE">
            <w:pPr>
              <w:tabs>
                <w:tab w:val="left" w:pos="440"/>
                <w:tab w:val="left" w:pos="2600"/>
              </w:tabs>
              <w:ind w:left="86"/>
              <w:rPr>
                <w:rFonts w:ascii="Times" w:hAnsi="Times" w:cs="Times"/>
                <w:sz w:val="18"/>
                <w:szCs w:val="18"/>
              </w:rPr>
            </w:pPr>
            <w:r w:rsidRPr="0069566A">
              <w:rPr>
                <w:rFonts w:ascii="Times" w:hAnsi="Times" w:cs="Times"/>
                <w:sz w:val="18"/>
                <w:szCs w:val="18"/>
              </w:rPr>
              <w:lastRenderedPageBreak/>
              <w:t>1.</w:t>
            </w:r>
            <w:r w:rsidRPr="0069566A">
              <w:rPr>
                <w:rFonts w:ascii="Times" w:hAnsi="Times" w:cs="Times"/>
                <w:sz w:val="18"/>
                <w:szCs w:val="18"/>
              </w:rPr>
              <w:tab/>
              <w:t>Cockpit/Flight Deck/</w:t>
            </w:r>
          </w:p>
          <w:p w:rsidR="00451AAB" w:rsidRPr="0069566A" w:rsidRDefault="00451AAB" w:rsidP="00AC1FCE">
            <w:pPr>
              <w:tabs>
                <w:tab w:val="left" w:pos="2600"/>
              </w:tabs>
              <w:ind w:left="440"/>
              <w:rPr>
                <w:rFonts w:ascii="Times" w:hAnsi="Times" w:cs="Times"/>
                <w:sz w:val="18"/>
                <w:szCs w:val="18"/>
              </w:rPr>
            </w:pPr>
            <w:r w:rsidRPr="0069566A">
              <w:rPr>
                <w:rFonts w:ascii="Times" w:hAnsi="Times" w:cs="Times"/>
                <w:sz w:val="18"/>
                <w:szCs w:val="18"/>
              </w:rPr>
              <w:t>Flight Compartment</w:t>
            </w:r>
          </w:p>
          <w:p w:rsidR="00451AAB" w:rsidRPr="0069566A" w:rsidRDefault="00451AAB" w:rsidP="00AC1FCE">
            <w:pPr>
              <w:tabs>
                <w:tab w:val="left" w:pos="2600"/>
              </w:tabs>
              <w:ind w:left="440"/>
              <w:rPr>
                <w:rFonts w:ascii="Times" w:hAnsi="Times" w:cs="Times"/>
                <w:sz w:val="18"/>
                <w:szCs w:val="18"/>
              </w:rPr>
            </w:pPr>
            <w:r w:rsidRPr="0069566A">
              <w:rPr>
                <w:rFonts w:ascii="Times" w:hAnsi="Times" w:cs="Times"/>
                <w:sz w:val="18"/>
                <w:szCs w:val="18"/>
              </w:rPr>
              <w:t>Instrument Lighting</w:t>
            </w:r>
          </w:p>
          <w:p w:rsidR="00451AAB" w:rsidRPr="0069566A" w:rsidRDefault="00451AAB" w:rsidP="00AC1FCE">
            <w:pPr>
              <w:tabs>
                <w:tab w:val="left" w:pos="2600"/>
              </w:tabs>
              <w:ind w:left="440"/>
              <w:rPr>
                <w:rFonts w:ascii="Times" w:hAnsi="Times" w:cs="Times"/>
                <w:sz w:val="18"/>
                <w:szCs w:val="18"/>
              </w:rPr>
            </w:pPr>
            <w:r w:rsidRPr="0069566A">
              <w:rPr>
                <w:rFonts w:ascii="Times" w:hAnsi="Times" w:cs="Times"/>
                <w:sz w:val="18"/>
                <w:szCs w:val="18"/>
              </w:rPr>
              <w:t>Systems (Excluding</w:t>
            </w:r>
          </w:p>
          <w:p w:rsidR="00451AAB" w:rsidRPr="0069566A" w:rsidRDefault="00451AAB" w:rsidP="00AC1FCE">
            <w:pPr>
              <w:tabs>
                <w:tab w:val="left" w:pos="440"/>
                <w:tab w:val="left" w:pos="2600"/>
              </w:tabs>
              <w:ind w:left="86"/>
              <w:rPr>
                <w:rFonts w:ascii="Times" w:hAnsi="Times" w:cs="Times"/>
                <w:sz w:val="18"/>
                <w:szCs w:val="18"/>
              </w:rPr>
            </w:pPr>
            <w:r w:rsidRPr="0069566A">
              <w:rPr>
                <w:rFonts w:ascii="Times" w:hAnsi="Times" w:cs="Times"/>
                <w:sz w:val="18"/>
                <w:szCs w:val="18"/>
              </w:rPr>
              <w:tab/>
              <w:t>EFIS and EICAS)</w:t>
            </w:r>
          </w:p>
        </w:tc>
        <w:tc>
          <w:tcPr>
            <w:tcW w:w="391" w:type="dxa"/>
            <w:tcBorders>
              <w:top w:val="single" w:sz="4" w:space="0" w:color="auto"/>
              <w:right w:val="single" w:sz="4" w:space="0" w:color="auto"/>
            </w:tcBorders>
          </w:tcPr>
          <w:p w:rsidR="00451AAB" w:rsidRPr="0069566A" w:rsidRDefault="00451AAB" w:rsidP="00AC1FCE">
            <w:pPr>
              <w:tabs>
                <w:tab w:val="left" w:pos="360"/>
              </w:tabs>
              <w:rPr>
                <w:rFonts w:ascii="Times" w:hAnsi="Times" w:cs="Times"/>
                <w:sz w:val="18"/>
                <w:szCs w:val="18"/>
              </w:rPr>
            </w:pPr>
            <w:r w:rsidRPr="0069566A">
              <w:rPr>
                <w:rFonts w:ascii="Times" w:hAnsi="Times" w:cs="Times"/>
                <w:sz w:val="18"/>
                <w:szCs w:val="18"/>
              </w:rPr>
              <w:t>C</w:t>
            </w:r>
          </w:p>
        </w:tc>
        <w:tc>
          <w:tcPr>
            <w:tcW w:w="333" w:type="dxa"/>
            <w:tcBorders>
              <w:top w:val="single" w:sz="4" w:space="0" w:color="auto"/>
              <w:left w:val="single" w:sz="4" w:space="0" w:color="auto"/>
              <w:right w:val="single" w:sz="6" w:space="0" w:color="auto"/>
            </w:tcBorders>
          </w:tcPr>
          <w:p w:rsidR="00451AAB" w:rsidRPr="0069566A" w:rsidRDefault="00451AAB" w:rsidP="00AC1FCE">
            <w:pPr>
              <w:tabs>
                <w:tab w:val="left" w:pos="360"/>
              </w:tabs>
              <w:rPr>
                <w:rFonts w:ascii="Times" w:hAnsi="Times" w:cs="Times"/>
                <w:sz w:val="18"/>
                <w:szCs w:val="18"/>
              </w:rPr>
            </w:pPr>
            <w:r w:rsidRPr="0069566A">
              <w:rPr>
                <w:rFonts w:ascii="Times" w:hAnsi="Times" w:cs="Times"/>
                <w:sz w:val="18"/>
                <w:szCs w:val="18"/>
              </w:rPr>
              <w:t>-</w:t>
            </w:r>
          </w:p>
        </w:tc>
        <w:tc>
          <w:tcPr>
            <w:tcW w:w="356" w:type="dxa"/>
            <w:tcBorders>
              <w:top w:val="single" w:sz="4" w:space="0" w:color="auto"/>
            </w:tcBorders>
          </w:tcPr>
          <w:p w:rsidR="00451AAB" w:rsidRPr="0069566A" w:rsidRDefault="00451AAB" w:rsidP="00AC1FCE">
            <w:pPr>
              <w:tabs>
                <w:tab w:val="left" w:pos="360"/>
              </w:tabs>
              <w:rPr>
                <w:rFonts w:ascii="Times" w:hAnsi="Times" w:cs="Times"/>
                <w:sz w:val="18"/>
                <w:szCs w:val="18"/>
              </w:rPr>
            </w:pPr>
            <w:r w:rsidRPr="0069566A">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451AAB" w:rsidRPr="0069566A" w:rsidRDefault="00451AAB" w:rsidP="00AC1FCE">
            <w:pPr>
              <w:pStyle w:val="BodyText"/>
              <w:spacing w:before="0"/>
            </w:pPr>
            <w:r w:rsidRPr="0069566A">
              <w:t>Individual lights may be inoperative provided remaining lights are:</w:t>
            </w:r>
          </w:p>
          <w:p w:rsidR="00DC6E11" w:rsidRDefault="00451AAB" w:rsidP="00AC1FCE">
            <w:pPr>
              <w:ind w:left="480" w:hanging="360"/>
              <w:rPr>
                <w:rFonts w:ascii="Times" w:hAnsi="Times" w:cs="Times"/>
                <w:sz w:val="18"/>
                <w:szCs w:val="18"/>
              </w:rPr>
            </w:pPr>
            <w:r w:rsidRPr="0069566A">
              <w:rPr>
                <w:rFonts w:ascii="Times" w:hAnsi="Times" w:cs="Times"/>
                <w:sz w:val="18"/>
                <w:szCs w:val="18"/>
              </w:rPr>
              <w:t>a)</w:t>
            </w:r>
            <w:r w:rsidR="00DC6E11">
              <w:rPr>
                <w:rFonts w:ascii="Times" w:hAnsi="Times" w:cs="Times"/>
                <w:sz w:val="18"/>
                <w:szCs w:val="18"/>
              </w:rPr>
              <w:tab/>
              <w:t>Not an emergency bus,</w:t>
            </w:r>
          </w:p>
          <w:p w:rsidR="00451AAB" w:rsidRPr="0069566A" w:rsidRDefault="00DC6E11" w:rsidP="00AC1FCE">
            <w:pPr>
              <w:ind w:left="480" w:hanging="360"/>
              <w:rPr>
                <w:rFonts w:ascii="Times" w:hAnsi="Times" w:cs="Times"/>
                <w:sz w:val="18"/>
                <w:szCs w:val="18"/>
              </w:rPr>
            </w:pPr>
            <w:r>
              <w:rPr>
                <w:rFonts w:ascii="Times" w:hAnsi="Times" w:cs="Times"/>
                <w:sz w:val="18"/>
                <w:szCs w:val="18"/>
              </w:rPr>
              <w:t>b)</w:t>
            </w:r>
            <w:r w:rsidR="00451AAB" w:rsidRPr="0069566A">
              <w:rPr>
                <w:rFonts w:ascii="Times" w:hAnsi="Times" w:cs="Times"/>
                <w:sz w:val="18"/>
                <w:szCs w:val="18"/>
              </w:rPr>
              <w:tab/>
              <w:t>Sufficient to clearly illuminate all required instruments, controls and other devices for which it is provided,</w:t>
            </w:r>
          </w:p>
          <w:p w:rsidR="00451AAB" w:rsidRPr="0069566A" w:rsidRDefault="00DC6E11" w:rsidP="00AC1FCE">
            <w:pPr>
              <w:ind w:left="480" w:hanging="360"/>
              <w:rPr>
                <w:rFonts w:ascii="Times" w:hAnsi="Times" w:cs="Times"/>
                <w:sz w:val="18"/>
                <w:szCs w:val="18"/>
              </w:rPr>
            </w:pPr>
            <w:r>
              <w:rPr>
                <w:rFonts w:ascii="Times" w:hAnsi="Times" w:cs="Times"/>
                <w:sz w:val="18"/>
                <w:szCs w:val="18"/>
              </w:rPr>
              <w:t>c</w:t>
            </w:r>
            <w:r w:rsidR="00451AAB" w:rsidRPr="0069566A">
              <w:rPr>
                <w:rFonts w:ascii="Times" w:hAnsi="Times" w:cs="Times"/>
                <w:sz w:val="18"/>
                <w:szCs w:val="18"/>
              </w:rPr>
              <w:t>)</w:t>
            </w:r>
            <w:r w:rsidR="00451AAB" w:rsidRPr="0069566A">
              <w:rPr>
                <w:rFonts w:ascii="Times" w:hAnsi="Times" w:cs="Times"/>
                <w:sz w:val="18"/>
                <w:szCs w:val="18"/>
              </w:rPr>
              <w:tab/>
              <w:t>Positioned so that direct rays are shielded from flight crewmembers' eyes, and</w:t>
            </w:r>
          </w:p>
          <w:p w:rsidR="00451AAB" w:rsidRDefault="00DC6E11" w:rsidP="00AC1FCE">
            <w:pPr>
              <w:pStyle w:val="BodyText"/>
              <w:spacing w:before="0"/>
              <w:ind w:left="480" w:hanging="360"/>
            </w:pPr>
            <w:r>
              <w:t>d</w:t>
            </w:r>
            <w:r w:rsidR="00451AAB" w:rsidRPr="0069566A">
              <w:t>)</w:t>
            </w:r>
            <w:r w:rsidR="00451AAB" w:rsidRPr="0069566A">
              <w:tab/>
              <w:t>Lighting configuration and intensity is acceptable to the flight crew.</w:t>
            </w:r>
          </w:p>
          <w:p w:rsidR="00DC6E11" w:rsidRDefault="00DC6E11" w:rsidP="00DC6E11">
            <w:pPr>
              <w:pStyle w:val="BodyText"/>
            </w:pPr>
            <w:r>
              <w:t>NOTE 1: Individual button/switch lights and/or annunciation/indications are excluded from this relief.</w:t>
            </w:r>
          </w:p>
          <w:p w:rsidR="00DC6E11" w:rsidRPr="0069566A" w:rsidRDefault="00DC6E11" w:rsidP="00DC6E11">
            <w:pPr>
              <w:pStyle w:val="BodyText"/>
            </w:pPr>
            <w:r>
              <w:t>NOTE 2: Unaided operation (without NVGs) may be permitted with inoperative NVG supplemental lights; cracked or missing filters.</w:t>
            </w:r>
          </w:p>
        </w:tc>
        <w:tc>
          <w:tcPr>
            <w:tcW w:w="2880" w:type="dxa"/>
            <w:tcBorders>
              <w:top w:val="single" w:sz="4" w:space="0" w:color="auto"/>
              <w:right w:val="single" w:sz="6" w:space="0" w:color="auto"/>
            </w:tcBorders>
          </w:tcPr>
          <w:p w:rsidR="00451AAB" w:rsidRPr="0069566A" w:rsidRDefault="00451AAB" w:rsidP="00AC1FCE">
            <w:pPr>
              <w:rPr>
                <w:rFonts w:ascii="Times" w:hAnsi="Times" w:cs="Times"/>
                <w:sz w:val="18"/>
                <w:szCs w:val="18"/>
              </w:rPr>
            </w:pPr>
            <w:r w:rsidRPr="0069566A">
              <w:rPr>
                <w:rFonts w:ascii="Times" w:hAnsi="Times" w:cs="Times"/>
                <w:sz w:val="18"/>
                <w:szCs w:val="18"/>
              </w:rPr>
              <w:t>None required.</w:t>
            </w:r>
          </w:p>
        </w:tc>
        <w:tc>
          <w:tcPr>
            <w:tcW w:w="2520" w:type="dxa"/>
            <w:tcBorders>
              <w:top w:val="single" w:sz="4" w:space="0" w:color="auto"/>
              <w:right w:val="single" w:sz="6" w:space="0" w:color="auto"/>
            </w:tcBorders>
          </w:tcPr>
          <w:p w:rsidR="00451AAB" w:rsidRPr="0069566A" w:rsidRDefault="00451AAB" w:rsidP="00AC1FCE">
            <w:pPr>
              <w:rPr>
                <w:rFonts w:ascii="Times" w:hAnsi="Times" w:cs="Times"/>
                <w:sz w:val="18"/>
                <w:szCs w:val="18"/>
              </w:rPr>
            </w:pPr>
            <w:r w:rsidRPr="0069566A">
              <w:rPr>
                <w:rFonts w:ascii="Times" w:hAnsi="Times" w:cs="Times"/>
                <w:sz w:val="18"/>
                <w:szCs w:val="18"/>
              </w:rPr>
              <w:t>None required.</w:t>
            </w:r>
          </w:p>
        </w:tc>
        <w:tc>
          <w:tcPr>
            <w:tcW w:w="2340" w:type="dxa"/>
            <w:tcBorders>
              <w:top w:val="single" w:sz="4" w:space="0" w:color="auto"/>
              <w:right w:val="single" w:sz="6" w:space="0" w:color="auto"/>
            </w:tcBorders>
          </w:tcPr>
          <w:p w:rsidR="00451AAB" w:rsidRPr="0069566A" w:rsidRDefault="00451AAB" w:rsidP="00AC1FCE">
            <w:pPr>
              <w:rPr>
                <w:rFonts w:ascii="Times" w:hAnsi="Times" w:cs="Times"/>
                <w:sz w:val="18"/>
                <w:szCs w:val="18"/>
              </w:rPr>
            </w:pPr>
            <w:r w:rsidRPr="0069566A">
              <w:rPr>
                <w:rFonts w:ascii="Times" w:hAnsi="Times" w:cs="Times"/>
                <w:sz w:val="18"/>
                <w:szCs w:val="18"/>
              </w:rPr>
              <w:t xml:space="preserve">An Inoperative Placard will be placed above the affected </w:t>
            </w:r>
            <w:r w:rsidRPr="0069566A">
              <w:rPr>
                <w:rFonts w:ascii="Times" w:hAnsi="Times" w:cs="Times"/>
                <w:bCs/>
                <w:sz w:val="18"/>
                <w:szCs w:val="18"/>
              </w:rPr>
              <w:t xml:space="preserve">Lighting Rheostat </w:t>
            </w:r>
            <w:r w:rsidRPr="0069566A">
              <w:rPr>
                <w:rFonts w:ascii="Times" w:hAnsi="Times" w:cs="Times"/>
                <w:sz w:val="18"/>
                <w:szCs w:val="18"/>
              </w:rPr>
              <w:t>and will be noted on ADLS.</w:t>
            </w:r>
          </w:p>
        </w:tc>
      </w:tr>
      <w:tr w:rsidR="00451AAB" w:rsidRPr="0069566A" w:rsidTr="00AC1FCE">
        <w:trPr>
          <w:cantSplit/>
        </w:trPr>
        <w:tc>
          <w:tcPr>
            <w:tcW w:w="2420" w:type="dxa"/>
            <w:tcBorders>
              <w:left w:val="single" w:sz="6" w:space="0" w:color="auto"/>
            </w:tcBorders>
          </w:tcPr>
          <w:p w:rsidR="00451AAB" w:rsidRPr="0069566A" w:rsidRDefault="00451AAB" w:rsidP="00AC1FCE">
            <w:pPr>
              <w:tabs>
                <w:tab w:val="left" w:pos="440"/>
                <w:tab w:val="left" w:pos="2600"/>
              </w:tabs>
              <w:spacing w:before="240"/>
              <w:ind w:left="86"/>
              <w:rPr>
                <w:rFonts w:ascii="Times" w:hAnsi="Times" w:cs="Times"/>
                <w:sz w:val="18"/>
                <w:szCs w:val="18"/>
              </w:rPr>
            </w:pPr>
            <w:r w:rsidRPr="0069566A">
              <w:rPr>
                <w:rFonts w:ascii="Times" w:hAnsi="Times" w:cs="Times"/>
                <w:sz w:val="18"/>
                <w:szCs w:val="18"/>
              </w:rPr>
              <w:t>2.</w:t>
            </w:r>
            <w:r w:rsidRPr="0069566A">
              <w:rPr>
                <w:rFonts w:ascii="Times" w:hAnsi="Times" w:cs="Times"/>
                <w:sz w:val="18"/>
                <w:szCs w:val="18"/>
              </w:rPr>
              <w:tab/>
              <w:t>Passenger Cabin</w:t>
            </w:r>
          </w:p>
          <w:p w:rsidR="00451AAB" w:rsidRPr="0069566A" w:rsidRDefault="00451AAB" w:rsidP="00AC1FCE">
            <w:pPr>
              <w:tabs>
                <w:tab w:val="left" w:pos="2600"/>
              </w:tabs>
              <w:ind w:left="440"/>
              <w:rPr>
                <w:rFonts w:ascii="Times" w:hAnsi="Times" w:cs="Times"/>
                <w:sz w:val="18"/>
                <w:szCs w:val="18"/>
              </w:rPr>
            </w:pPr>
            <w:r w:rsidRPr="0069566A">
              <w:rPr>
                <w:rFonts w:ascii="Times" w:hAnsi="Times" w:cs="Times"/>
                <w:sz w:val="18"/>
                <w:szCs w:val="18"/>
              </w:rPr>
              <w:t>Interior Illumination</w:t>
            </w:r>
          </w:p>
          <w:p w:rsidR="00451AAB" w:rsidRPr="0069566A" w:rsidRDefault="00451AAB" w:rsidP="00AC1FCE">
            <w:pPr>
              <w:tabs>
                <w:tab w:val="left" w:pos="2600"/>
              </w:tabs>
              <w:ind w:left="440"/>
              <w:rPr>
                <w:rFonts w:ascii="Times" w:hAnsi="Times" w:cs="Times"/>
                <w:sz w:val="18"/>
                <w:szCs w:val="18"/>
              </w:rPr>
            </w:pPr>
            <w:r w:rsidRPr="0069566A">
              <w:rPr>
                <w:rFonts w:ascii="Times" w:hAnsi="Times" w:cs="Times"/>
                <w:sz w:val="18"/>
                <w:szCs w:val="18"/>
              </w:rPr>
              <w:t>Systems</w:t>
            </w:r>
          </w:p>
        </w:tc>
        <w:tc>
          <w:tcPr>
            <w:tcW w:w="391" w:type="dxa"/>
            <w:tcBorders>
              <w:right w:val="single" w:sz="4" w:space="0" w:color="auto"/>
            </w:tcBorders>
          </w:tcPr>
          <w:p w:rsidR="00451AAB" w:rsidRPr="0069566A" w:rsidRDefault="00451AAB" w:rsidP="00AC1FCE">
            <w:pPr>
              <w:tabs>
                <w:tab w:val="left" w:pos="360"/>
              </w:tabs>
              <w:spacing w:before="240"/>
              <w:rPr>
                <w:rFonts w:ascii="Times" w:hAnsi="Times" w:cs="Times"/>
                <w:sz w:val="18"/>
                <w:szCs w:val="18"/>
              </w:rPr>
            </w:pPr>
            <w:r w:rsidRPr="0069566A">
              <w:rPr>
                <w:rFonts w:ascii="Times" w:hAnsi="Times" w:cs="Times"/>
                <w:sz w:val="18"/>
                <w:szCs w:val="18"/>
              </w:rPr>
              <w:t>D</w:t>
            </w:r>
          </w:p>
        </w:tc>
        <w:tc>
          <w:tcPr>
            <w:tcW w:w="333" w:type="dxa"/>
            <w:tcBorders>
              <w:left w:val="single" w:sz="4" w:space="0" w:color="auto"/>
              <w:right w:val="single" w:sz="6" w:space="0" w:color="auto"/>
            </w:tcBorders>
          </w:tcPr>
          <w:p w:rsidR="00451AAB" w:rsidRPr="0069566A" w:rsidRDefault="00451AAB" w:rsidP="00AC1FCE">
            <w:pPr>
              <w:tabs>
                <w:tab w:val="left" w:pos="360"/>
              </w:tabs>
              <w:spacing w:before="240"/>
              <w:rPr>
                <w:rFonts w:ascii="Times" w:hAnsi="Times" w:cs="Times"/>
                <w:sz w:val="18"/>
                <w:szCs w:val="18"/>
              </w:rPr>
            </w:pPr>
            <w:r w:rsidRPr="0069566A">
              <w:rPr>
                <w:rFonts w:ascii="Times" w:hAnsi="Times" w:cs="Times"/>
                <w:sz w:val="18"/>
                <w:szCs w:val="18"/>
              </w:rPr>
              <w:t>-</w:t>
            </w:r>
          </w:p>
        </w:tc>
        <w:tc>
          <w:tcPr>
            <w:tcW w:w="356" w:type="dxa"/>
          </w:tcPr>
          <w:p w:rsidR="00451AAB" w:rsidRPr="0069566A" w:rsidRDefault="00451AAB" w:rsidP="00AC1FCE">
            <w:pPr>
              <w:tabs>
                <w:tab w:val="left" w:pos="360"/>
              </w:tabs>
              <w:spacing w:before="240"/>
              <w:rPr>
                <w:rFonts w:ascii="Times" w:hAnsi="Times" w:cs="Times"/>
                <w:sz w:val="18"/>
                <w:szCs w:val="18"/>
              </w:rPr>
            </w:pPr>
            <w:r w:rsidRPr="0069566A">
              <w:rPr>
                <w:rFonts w:ascii="Times" w:hAnsi="Times" w:cs="Times"/>
                <w:sz w:val="18"/>
                <w:szCs w:val="18"/>
              </w:rPr>
              <w:t>-</w:t>
            </w:r>
          </w:p>
        </w:tc>
        <w:tc>
          <w:tcPr>
            <w:tcW w:w="3240" w:type="dxa"/>
            <w:tcBorders>
              <w:left w:val="single" w:sz="6" w:space="0" w:color="auto"/>
              <w:right w:val="single" w:sz="6" w:space="0" w:color="auto"/>
            </w:tcBorders>
          </w:tcPr>
          <w:p w:rsidR="00451AAB" w:rsidRPr="0069566A" w:rsidRDefault="00451AAB" w:rsidP="00AC1FCE">
            <w:pPr>
              <w:pStyle w:val="BodyText"/>
              <w:spacing w:before="240"/>
            </w:pPr>
            <w:r w:rsidRPr="0069566A">
              <w:t>May be inoperative provided:</w:t>
            </w:r>
          </w:p>
          <w:p w:rsidR="00451AAB" w:rsidRPr="0069566A" w:rsidRDefault="00451AAB" w:rsidP="00AC1FCE">
            <w:pPr>
              <w:ind w:left="480" w:hanging="360"/>
              <w:rPr>
                <w:rFonts w:ascii="Times" w:hAnsi="Times" w:cs="Times"/>
                <w:sz w:val="18"/>
                <w:szCs w:val="18"/>
              </w:rPr>
            </w:pPr>
            <w:r w:rsidRPr="0069566A">
              <w:rPr>
                <w:rFonts w:ascii="Times" w:hAnsi="Times" w:cs="Times"/>
                <w:sz w:val="18"/>
                <w:szCs w:val="18"/>
              </w:rPr>
              <w:t>a)</w:t>
            </w:r>
            <w:r w:rsidRPr="0069566A">
              <w:rPr>
                <w:rFonts w:ascii="Times" w:hAnsi="Times" w:cs="Times"/>
                <w:sz w:val="18"/>
                <w:szCs w:val="18"/>
              </w:rPr>
              <w:tab/>
              <w:t>Cabin emergency lighting is operative,</w:t>
            </w:r>
          </w:p>
          <w:p w:rsidR="00451AAB" w:rsidRPr="0069566A" w:rsidRDefault="00451AAB" w:rsidP="00AC1FCE">
            <w:pPr>
              <w:ind w:left="480" w:hanging="360"/>
              <w:rPr>
                <w:rFonts w:ascii="Times" w:hAnsi="Times" w:cs="Times"/>
                <w:sz w:val="18"/>
                <w:szCs w:val="18"/>
              </w:rPr>
            </w:pPr>
            <w:r w:rsidRPr="0069566A">
              <w:rPr>
                <w:rFonts w:ascii="Times" w:hAnsi="Times" w:cs="Times"/>
                <w:sz w:val="18"/>
                <w:szCs w:val="18"/>
              </w:rPr>
              <w:t>b)</w:t>
            </w:r>
            <w:r w:rsidRPr="0069566A">
              <w:rPr>
                <w:rFonts w:ascii="Times" w:hAnsi="Times" w:cs="Times"/>
                <w:sz w:val="18"/>
                <w:szCs w:val="18"/>
              </w:rPr>
              <w:tab/>
              <w:t>Sufficient lighting is operative for crew to perform required duties, and</w:t>
            </w:r>
          </w:p>
          <w:p w:rsidR="00451AAB" w:rsidRPr="0069566A" w:rsidRDefault="00451AAB" w:rsidP="00AC1FCE">
            <w:pPr>
              <w:ind w:left="480" w:hanging="360"/>
              <w:rPr>
                <w:rFonts w:ascii="Times" w:hAnsi="Times" w:cs="Times"/>
                <w:sz w:val="18"/>
                <w:szCs w:val="18"/>
              </w:rPr>
            </w:pPr>
            <w:r w:rsidRPr="0069566A">
              <w:rPr>
                <w:rFonts w:ascii="Times" w:hAnsi="Times" w:cs="Times"/>
                <w:sz w:val="18"/>
                <w:szCs w:val="18"/>
              </w:rPr>
              <w:t>c)</w:t>
            </w:r>
            <w:r w:rsidRPr="0069566A">
              <w:rPr>
                <w:rFonts w:ascii="Times" w:hAnsi="Times" w:cs="Times"/>
                <w:sz w:val="18"/>
                <w:szCs w:val="18"/>
              </w:rPr>
              <w:tab/>
              <w:t>Lighting configuration at dispatch is acceptable to flight crew.</w:t>
            </w:r>
          </w:p>
        </w:tc>
        <w:tc>
          <w:tcPr>
            <w:tcW w:w="2880" w:type="dxa"/>
            <w:tcBorders>
              <w:right w:val="single" w:sz="6" w:space="0" w:color="auto"/>
            </w:tcBorders>
          </w:tcPr>
          <w:p w:rsidR="00451AAB" w:rsidRPr="0069566A" w:rsidRDefault="00451AAB" w:rsidP="00AC1FCE">
            <w:pPr>
              <w:spacing w:before="240"/>
              <w:rPr>
                <w:rFonts w:ascii="Times" w:hAnsi="Times" w:cs="Times"/>
                <w:sz w:val="18"/>
                <w:szCs w:val="18"/>
              </w:rPr>
            </w:pPr>
            <w:r w:rsidRPr="0069566A">
              <w:rPr>
                <w:rFonts w:ascii="Times" w:hAnsi="Times" w:cs="Times"/>
                <w:sz w:val="18"/>
                <w:szCs w:val="18"/>
              </w:rPr>
              <w:t>None required.</w:t>
            </w:r>
          </w:p>
        </w:tc>
        <w:tc>
          <w:tcPr>
            <w:tcW w:w="2520" w:type="dxa"/>
            <w:tcBorders>
              <w:right w:val="single" w:sz="6" w:space="0" w:color="auto"/>
            </w:tcBorders>
          </w:tcPr>
          <w:p w:rsidR="00451AAB" w:rsidRPr="0069566A" w:rsidRDefault="00451AAB" w:rsidP="00AC1FCE">
            <w:pPr>
              <w:spacing w:before="240"/>
              <w:rPr>
                <w:rFonts w:ascii="Times" w:hAnsi="Times" w:cs="Times"/>
                <w:sz w:val="18"/>
                <w:szCs w:val="18"/>
              </w:rPr>
            </w:pPr>
            <w:r w:rsidRPr="0069566A">
              <w:rPr>
                <w:rFonts w:ascii="Times" w:hAnsi="Times" w:cs="Times"/>
                <w:sz w:val="18"/>
                <w:szCs w:val="18"/>
              </w:rPr>
              <w:t>None required.</w:t>
            </w:r>
          </w:p>
        </w:tc>
        <w:tc>
          <w:tcPr>
            <w:tcW w:w="2340" w:type="dxa"/>
            <w:tcBorders>
              <w:right w:val="single" w:sz="6" w:space="0" w:color="auto"/>
            </w:tcBorders>
          </w:tcPr>
          <w:p w:rsidR="00451AAB" w:rsidRPr="0069566A" w:rsidRDefault="00451AAB" w:rsidP="00AC1FCE">
            <w:pPr>
              <w:spacing w:before="240"/>
              <w:rPr>
                <w:rFonts w:ascii="Times" w:hAnsi="Times" w:cs="Times"/>
                <w:sz w:val="18"/>
                <w:szCs w:val="18"/>
              </w:rPr>
            </w:pPr>
            <w:r w:rsidRPr="0069566A">
              <w:rPr>
                <w:rFonts w:ascii="Times" w:hAnsi="Times" w:cs="Times"/>
                <w:sz w:val="18"/>
                <w:szCs w:val="18"/>
              </w:rPr>
              <w:t xml:space="preserve">An Inoperative Placard will be placed on affected </w:t>
            </w:r>
            <w:r w:rsidRPr="0069566A">
              <w:rPr>
                <w:rFonts w:ascii="Times" w:hAnsi="Times" w:cs="Times"/>
                <w:bCs/>
                <w:sz w:val="18"/>
                <w:szCs w:val="18"/>
              </w:rPr>
              <w:t>Cabin Interior "ON/OFF" Switch</w:t>
            </w:r>
            <w:r w:rsidRPr="0069566A">
              <w:rPr>
                <w:rFonts w:ascii="Times" w:hAnsi="Times" w:cs="Times"/>
                <w:sz w:val="18"/>
                <w:szCs w:val="18"/>
              </w:rPr>
              <w:t xml:space="preserve"> and will be noted on ADLS.</w:t>
            </w:r>
          </w:p>
        </w:tc>
      </w:tr>
      <w:tr w:rsidR="00451AAB" w:rsidRPr="0069566A" w:rsidTr="00AC1FCE">
        <w:trPr>
          <w:cantSplit/>
        </w:trPr>
        <w:tc>
          <w:tcPr>
            <w:tcW w:w="2420" w:type="dxa"/>
            <w:tcBorders>
              <w:left w:val="single" w:sz="6" w:space="0" w:color="auto"/>
              <w:bottom w:val="single" w:sz="6" w:space="0" w:color="auto"/>
            </w:tcBorders>
          </w:tcPr>
          <w:p w:rsidR="00451AAB" w:rsidRPr="0069566A" w:rsidRDefault="00451AAB" w:rsidP="00AC1FCE">
            <w:pPr>
              <w:tabs>
                <w:tab w:val="left" w:pos="440"/>
                <w:tab w:val="left" w:pos="2600"/>
              </w:tabs>
              <w:spacing w:before="240"/>
              <w:ind w:left="86"/>
              <w:rPr>
                <w:rFonts w:ascii="Times" w:hAnsi="Times" w:cs="Times"/>
                <w:sz w:val="18"/>
                <w:szCs w:val="18"/>
              </w:rPr>
            </w:pPr>
          </w:p>
        </w:tc>
        <w:tc>
          <w:tcPr>
            <w:tcW w:w="391" w:type="dxa"/>
            <w:tcBorders>
              <w:bottom w:val="single" w:sz="6" w:space="0" w:color="auto"/>
              <w:right w:val="single" w:sz="4" w:space="0" w:color="auto"/>
            </w:tcBorders>
          </w:tcPr>
          <w:p w:rsidR="00451AAB" w:rsidRPr="0069566A" w:rsidRDefault="00451AAB" w:rsidP="00AC1FCE">
            <w:pPr>
              <w:tabs>
                <w:tab w:val="left" w:pos="360"/>
              </w:tabs>
              <w:spacing w:before="240"/>
              <w:rPr>
                <w:rFonts w:ascii="Times" w:hAnsi="Times" w:cs="Times"/>
                <w:sz w:val="18"/>
                <w:szCs w:val="18"/>
              </w:rPr>
            </w:pPr>
          </w:p>
        </w:tc>
        <w:tc>
          <w:tcPr>
            <w:tcW w:w="333" w:type="dxa"/>
            <w:tcBorders>
              <w:left w:val="single" w:sz="4" w:space="0" w:color="auto"/>
              <w:bottom w:val="single" w:sz="6" w:space="0" w:color="auto"/>
              <w:right w:val="single" w:sz="6" w:space="0" w:color="auto"/>
            </w:tcBorders>
          </w:tcPr>
          <w:p w:rsidR="00451AAB" w:rsidRPr="0069566A" w:rsidRDefault="00451AAB" w:rsidP="00AC1FCE">
            <w:pPr>
              <w:tabs>
                <w:tab w:val="left" w:pos="360"/>
              </w:tabs>
              <w:spacing w:before="240"/>
              <w:rPr>
                <w:rFonts w:ascii="Times" w:hAnsi="Times" w:cs="Times"/>
                <w:sz w:val="18"/>
                <w:szCs w:val="18"/>
              </w:rPr>
            </w:pPr>
          </w:p>
        </w:tc>
        <w:tc>
          <w:tcPr>
            <w:tcW w:w="356" w:type="dxa"/>
            <w:tcBorders>
              <w:bottom w:val="single" w:sz="6" w:space="0" w:color="auto"/>
            </w:tcBorders>
          </w:tcPr>
          <w:p w:rsidR="00451AAB" w:rsidRPr="0069566A" w:rsidRDefault="00451AAB" w:rsidP="00AC1FCE">
            <w:pPr>
              <w:tabs>
                <w:tab w:val="left" w:pos="360"/>
              </w:tabs>
              <w:spacing w:before="24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451AAB" w:rsidRPr="0069566A" w:rsidRDefault="00451AAB" w:rsidP="00AC1FCE">
            <w:pPr>
              <w:spacing w:before="240"/>
              <w:rPr>
                <w:rFonts w:ascii="Times" w:hAnsi="Times" w:cs="Times"/>
                <w:sz w:val="18"/>
                <w:szCs w:val="18"/>
              </w:rPr>
            </w:pPr>
          </w:p>
        </w:tc>
        <w:tc>
          <w:tcPr>
            <w:tcW w:w="2880" w:type="dxa"/>
            <w:tcBorders>
              <w:bottom w:val="single" w:sz="6" w:space="0" w:color="auto"/>
              <w:right w:val="single" w:sz="6" w:space="0" w:color="auto"/>
            </w:tcBorders>
          </w:tcPr>
          <w:p w:rsidR="00451AAB" w:rsidRPr="0069566A" w:rsidRDefault="00451AAB" w:rsidP="00AC1FCE">
            <w:pPr>
              <w:spacing w:before="240"/>
              <w:rPr>
                <w:rFonts w:ascii="Times" w:hAnsi="Times" w:cs="Times"/>
                <w:sz w:val="18"/>
                <w:szCs w:val="18"/>
              </w:rPr>
            </w:pPr>
          </w:p>
        </w:tc>
        <w:tc>
          <w:tcPr>
            <w:tcW w:w="2520" w:type="dxa"/>
            <w:tcBorders>
              <w:bottom w:val="single" w:sz="6" w:space="0" w:color="auto"/>
              <w:right w:val="single" w:sz="6" w:space="0" w:color="auto"/>
            </w:tcBorders>
          </w:tcPr>
          <w:p w:rsidR="00451AAB" w:rsidRPr="0069566A" w:rsidRDefault="00451AAB" w:rsidP="00AC1FCE">
            <w:pPr>
              <w:spacing w:before="240"/>
              <w:rPr>
                <w:rFonts w:ascii="Times" w:hAnsi="Times" w:cs="Times"/>
                <w:sz w:val="18"/>
                <w:szCs w:val="18"/>
              </w:rPr>
            </w:pPr>
          </w:p>
        </w:tc>
        <w:tc>
          <w:tcPr>
            <w:tcW w:w="2340" w:type="dxa"/>
            <w:tcBorders>
              <w:bottom w:val="single" w:sz="6" w:space="0" w:color="auto"/>
              <w:right w:val="single" w:sz="6" w:space="0" w:color="auto"/>
            </w:tcBorders>
          </w:tcPr>
          <w:p w:rsidR="00451AAB" w:rsidRPr="0069566A" w:rsidRDefault="00451AAB" w:rsidP="00AC1FCE">
            <w:pPr>
              <w:spacing w:before="240"/>
              <w:rPr>
                <w:rFonts w:ascii="Times" w:hAnsi="Times" w:cs="Times"/>
                <w:sz w:val="18"/>
                <w:szCs w:val="18"/>
              </w:rPr>
            </w:pPr>
          </w:p>
        </w:tc>
      </w:tr>
    </w:tbl>
    <w:p w:rsidR="00F70D5B" w:rsidRDefault="00F70D5B" w:rsidP="00C07BAA">
      <w:pPr>
        <w:jc w:val="center"/>
        <w:sectPr w:rsidR="00F70D5B" w:rsidSect="00EA538C">
          <w:headerReference w:type="default" r:id="rId13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70D5B" w:rsidRPr="00C86A0C" w:rsidTr="00AC1FCE">
        <w:trPr>
          <w:cantSplit/>
        </w:trPr>
        <w:tc>
          <w:tcPr>
            <w:tcW w:w="2330" w:type="dxa"/>
            <w:tcBorders>
              <w:top w:val="single" w:sz="4" w:space="0" w:color="auto"/>
              <w:left w:val="single" w:sz="6" w:space="0" w:color="auto"/>
            </w:tcBorders>
          </w:tcPr>
          <w:p w:rsidR="00F70D5B" w:rsidRPr="00C86A0C" w:rsidRDefault="00F70D5B" w:rsidP="00AC1FCE">
            <w:pPr>
              <w:tabs>
                <w:tab w:val="left" w:pos="440"/>
                <w:tab w:val="left" w:pos="2600"/>
              </w:tabs>
              <w:ind w:left="86"/>
              <w:rPr>
                <w:sz w:val="18"/>
              </w:rPr>
            </w:pPr>
            <w:r w:rsidRPr="00C86A0C">
              <w:rPr>
                <w:sz w:val="18"/>
              </w:rPr>
              <w:lastRenderedPageBreak/>
              <w:t>3.</w:t>
            </w:r>
            <w:r w:rsidRPr="00C86A0C">
              <w:rPr>
                <w:sz w:val="18"/>
              </w:rPr>
              <w:tab/>
              <w:t>Passenger Lighted</w:t>
            </w:r>
          </w:p>
          <w:p w:rsidR="00F70D5B" w:rsidRPr="00C86A0C" w:rsidRDefault="00F70D5B" w:rsidP="00AC1FCE">
            <w:pPr>
              <w:tabs>
                <w:tab w:val="left" w:pos="2600"/>
              </w:tabs>
              <w:ind w:left="440"/>
              <w:rPr>
                <w:sz w:val="18"/>
              </w:rPr>
            </w:pPr>
            <w:r w:rsidRPr="00C86A0C">
              <w:rPr>
                <w:sz w:val="18"/>
              </w:rPr>
              <w:t>Information Signs</w:t>
            </w:r>
          </w:p>
        </w:tc>
        <w:tc>
          <w:tcPr>
            <w:tcW w:w="440" w:type="dxa"/>
            <w:tcBorders>
              <w:top w:val="single" w:sz="4" w:space="0" w:color="auto"/>
              <w:right w:val="single" w:sz="4" w:space="0" w:color="auto"/>
            </w:tcBorders>
          </w:tcPr>
          <w:p w:rsidR="00F70D5B" w:rsidRPr="00C86A0C" w:rsidRDefault="00F70D5B" w:rsidP="00AC1FCE">
            <w:pPr>
              <w:tabs>
                <w:tab w:val="left" w:pos="360"/>
              </w:tabs>
              <w:rPr>
                <w:sz w:val="18"/>
              </w:rPr>
            </w:pPr>
            <w:r w:rsidRPr="00C86A0C">
              <w:rPr>
                <w:sz w:val="18"/>
              </w:rPr>
              <w:t>C</w:t>
            </w:r>
          </w:p>
        </w:tc>
        <w:tc>
          <w:tcPr>
            <w:tcW w:w="370" w:type="dxa"/>
            <w:tcBorders>
              <w:top w:val="single" w:sz="4" w:space="0" w:color="auto"/>
              <w:left w:val="single" w:sz="4" w:space="0" w:color="auto"/>
              <w:right w:val="single" w:sz="6" w:space="0" w:color="auto"/>
            </w:tcBorders>
          </w:tcPr>
          <w:p w:rsidR="00F70D5B" w:rsidRPr="00C86A0C" w:rsidRDefault="00F70D5B" w:rsidP="00AC1FCE">
            <w:pPr>
              <w:tabs>
                <w:tab w:val="left" w:pos="360"/>
              </w:tabs>
              <w:rPr>
                <w:sz w:val="18"/>
              </w:rPr>
            </w:pPr>
            <w:r w:rsidRPr="00C86A0C">
              <w:rPr>
                <w:sz w:val="18"/>
              </w:rPr>
              <w:t>-</w:t>
            </w:r>
          </w:p>
        </w:tc>
        <w:tc>
          <w:tcPr>
            <w:tcW w:w="360" w:type="dxa"/>
            <w:tcBorders>
              <w:top w:val="single" w:sz="4" w:space="0" w:color="auto"/>
            </w:tcBorders>
          </w:tcPr>
          <w:p w:rsidR="00F70D5B" w:rsidRPr="00C86A0C" w:rsidRDefault="00F70D5B" w:rsidP="00AC1FCE">
            <w:pPr>
              <w:tabs>
                <w:tab w:val="left" w:pos="360"/>
              </w:tabs>
              <w:rPr>
                <w:sz w:val="18"/>
              </w:rPr>
            </w:pPr>
            <w:r w:rsidRPr="00C86A0C">
              <w:rPr>
                <w:sz w:val="18"/>
              </w:rPr>
              <w:t>-</w:t>
            </w:r>
          </w:p>
        </w:tc>
        <w:tc>
          <w:tcPr>
            <w:tcW w:w="3240" w:type="dxa"/>
            <w:tcBorders>
              <w:top w:val="single" w:sz="4" w:space="0" w:color="auto"/>
              <w:left w:val="single" w:sz="6" w:space="0" w:color="auto"/>
              <w:right w:val="single" w:sz="6" w:space="0" w:color="auto"/>
            </w:tcBorders>
          </w:tcPr>
          <w:p w:rsidR="00F70D5B" w:rsidRPr="00C86A0C" w:rsidRDefault="00F70D5B" w:rsidP="00AC1FCE">
            <w:pPr>
              <w:pStyle w:val="BodyText"/>
              <w:spacing w:before="0"/>
            </w:pPr>
            <w:r w:rsidRPr="00C86A0C">
              <w:t>(M) May be inoperative provided:</w:t>
            </w:r>
          </w:p>
          <w:p w:rsidR="00F70D5B" w:rsidRPr="00C86A0C" w:rsidRDefault="00F70D5B" w:rsidP="003868A5">
            <w:pPr>
              <w:numPr>
                <w:ilvl w:val="0"/>
                <w:numId w:val="27"/>
              </w:numPr>
              <w:tabs>
                <w:tab w:val="clear" w:pos="360"/>
                <w:tab w:val="num" w:pos="460"/>
              </w:tabs>
              <w:ind w:left="460"/>
              <w:rPr>
                <w:sz w:val="18"/>
              </w:rPr>
            </w:pPr>
            <w:r w:rsidRPr="00C86A0C">
              <w:rPr>
                <w:sz w:val="18"/>
              </w:rPr>
              <w:t>Associated passenger seat or lavatory is not occupied from which a passenger lighted information sign is not readily legible, and</w:t>
            </w:r>
          </w:p>
          <w:p w:rsidR="00F70D5B" w:rsidRPr="00C86A0C" w:rsidRDefault="00F70D5B" w:rsidP="003868A5">
            <w:pPr>
              <w:numPr>
                <w:ilvl w:val="0"/>
                <w:numId w:val="27"/>
              </w:numPr>
              <w:tabs>
                <w:tab w:val="clear" w:pos="360"/>
                <w:tab w:val="num" w:pos="460"/>
              </w:tabs>
              <w:ind w:left="460"/>
              <w:rPr>
                <w:sz w:val="18"/>
              </w:rPr>
            </w:pPr>
            <w:r w:rsidRPr="00C86A0C">
              <w:rPr>
                <w:sz w:val="18"/>
              </w:rPr>
              <w:t>Associated seat or lavatory is blocked and placarded - DO NOT OCCUPY.</w:t>
            </w:r>
          </w:p>
        </w:tc>
        <w:tc>
          <w:tcPr>
            <w:tcW w:w="2880" w:type="dxa"/>
            <w:tcBorders>
              <w:top w:val="single" w:sz="4" w:space="0" w:color="auto"/>
              <w:right w:val="single" w:sz="6" w:space="0" w:color="auto"/>
            </w:tcBorders>
          </w:tcPr>
          <w:p w:rsidR="00F70D5B" w:rsidRPr="00C86A0C" w:rsidRDefault="00F70D5B" w:rsidP="00AC1FCE">
            <w:pPr>
              <w:rPr>
                <w:sz w:val="18"/>
              </w:rPr>
            </w:pPr>
            <w:r w:rsidRPr="00C86A0C">
              <w:rPr>
                <w:sz w:val="18"/>
              </w:rPr>
              <w:t>Maintenance will ensure:</w:t>
            </w:r>
          </w:p>
          <w:p w:rsidR="00F70D5B" w:rsidRPr="00C86A0C" w:rsidRDefault="00F70D5B" w:rsidP="00C83EF3">
            <w:pPr>
              <w:ind w:left="389" w:hanging="288"/>
              <w:rPr>
                <w:sz w:val="18"/>
              </w:rPr>
            </w:pPr>
            <w:r w:rsidRPr="00C86A0C">
              <w:rPr>
                <w:sz w:val="18"/>
              </w:rPr>
              <w:t>a)</w:t>
            </w:r>
            <w:r w:rsidRPr="00C86A0C">
              <w:rPr>
                <w:sz w:val="18"/>
              </w:rPr>
              <w:tab/>
              <w:t>Associated passenger seat or lavatory is not occupied, and</w:t>
            </w:r>
          </w:p>
          <w:p w:rsidR="00F70D5B" w:rsidRPr="00C86A0C" w:rsidRDefault="00F70D5B" w:rsidP="00AC1FCE">
            <w:pPr>
              <w:ind w:left="390" w:hanging="290"/>
              <w:rPr>
                <w:sz w:val="18"/>
              </w:rPr>
            </w:pPr>
            <w:r w:rsidRPr="00C86A0C">
              <w:rPr>
                <w:sz w:val="18"/>
              </w:rPr>
              <w:t>b)</w:t>
            </w:r>
            <w:r w:rsidRPr="00C86A0C">
              <w:rPr>
                <w:sz w:val="18"/>
              </w:rPr>
              <w:tab/>
              <w:t>Associated seat or lavatory is blocked and placarded “DO NOT OCCUPY.”</w:t>
            </w:r>
          </w:p>
        </w:tc>
        <w:tc>
          <w:tcPr>
            <w:tcW w:w="2520" w:type="dxa"/>
            <w:tcBorders>
              <w:top w:val="single" w:sz="4" w:space="0" w:color="auto"/>
              <w:right w:val="single" w:sz="6" w:space="0" w:color="auto"/>
            </w:tcBorders>
          </w:tcPr>
          <w:p w:rsidR="00F70D5B" w:rsidRPr="00C86A0C" w:rsidRDefault="00F70D5B" w:rsidP="00AC1FCE">
            <w:pPr>
              <w:ind w:left="29"/>
              <w:rPr>
                <w:sz w:val="18"/>
              </w:rPr>
            </w:pPr>
            <w:r w:rsidRPr="00C86A0C">
              <w:rPr>
                <w:sz w:val="18"/>
              </w:rPr>
              <w:t>None required.</w:t>
            </w:r>
          </w:p>
        </w:tc>
        <w:tc>
          <w:tcPr>
            <w:tcW w:w="2340" w:type="dxa"/>
            <w:tcBorders>
              <w:top w:val="single" w:sz="4" w:space="0" w:color="auto"/>
              <w:right w:val="single" w:sz="6" w:space="0" w:color="auto"/>
            </w:tcBorders>
          </w:tcPr>
          <w:p w:rsidR="00F70D5B" w:rsidRPr="00C86A0C" w:rsidRDefault="00F70D5B" w:rsidP="00AC1FCE">
            <w:pPr>
              <w:rPr>
                <w:sz w:val="18"/>
              </w:rPr>
            </w:pPr>
            <w:r w:rsidRPr="00C86A0C">
              <w:rPr>
                <w:sz w:val="18"/>
              </w:rPr>
              <w:t>An Inoperative Placard will be placed on associated seat or lavatory stating “DO NOT OCCUPY” and will be noted on ADLS.</w:t>
            </w:r>
          </w:p>
        </w:tc>
      </w:tr>
      <w:tr w:rsidR="00F70D5B" w:rsidRPr="00C86A0C" w:rsidTr="00AC1FCE">
        <w:trPr>
          <w:cantSplit/>
        </w:trPr>
        <w:tc>
          <w:tcPr>
            <w:tcW w:w="2330" w:type="dxa"/>
            <w:tcBorders>
              <w:left w:val="single" w:sz="6" w:space="0" w:color="auto"/>
            </w:tcBorders>
          </w:tcPr>
          <w:p w:rsidR="00F70D5B" w:rsidRPr="00C86A0C" w:rsidRDefault="00F70D5B" w:rsidP="00AC1FCE">
            <w:pPr>
              <w:tabs>
                <w:tab w:val="left" w:pos="2600"/>
              </w:tabs>
              <w:spacing w:before="120"/>
              <w:ind w:left="440"/>
              <w:rPr>
                <w:rFonts w:ascii="Times" w:hAnsi="Times" w:cs="Times"/>
                <w:sz w:val="18"/>
                <w:szCs w:val="18"/>
              </w:rPr>
            </w:pPr>
          </w:p>
        </w:tc>
        <w:tc>
          <w:tcPr>
            <w:tcW w:w="440" w:type="dxa"/>
            <w:tcBorders>
              <w:right w:val="single" w:sz="4" w:space="0" w:color="auto"/>
            </w:tcBorders>
          </w:tcPr>
          <w:p w:rsidR="00F70D5B" w:rsidRPr="00C86A0C" w:rsidRDefault="00F70D5B" w:rsidP="00AC1FCE">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F70D5B" w:rsidRPr="00C86A0C" w:rsidRDefault="00F70D5B" w:rsidP="00AC1FCE">
            <w:pPr>
              <w:tabs>
                <w:tab w:val="left" w:pos="360"/>
              </w:tabs>
              <w:spacing w:before="120"/>
              <w:rPr>
                <w:rFonts w:ascii="Times" w:hAnsi="Times" w:cs="Times"/>
                <w:sz w:val="18"/>
                <w:szCs w:val="18"/>
              </w:rPr>
            </w:pPr>
          </w:p>
        </w:tc>
        <w:tc>
          <w:tcPr>
            <w:tcW w:w="360" w:type="dxa"/>
          </w:tcPr>
          <w:p w:rsidR="00F70D5B" w:rsidRPr="00C86A0C" w:rsidRDefault="00F70D5B" w:rsidP="00AC1FCE">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F70D5B" w:rsidRPr="00C86A0C" w:rsidRDefault="00F70D5B" w:rsidP="00AC1FCE">
            <w:pPr>
              <w:spacing w:before="120"/>
              <w:ind w:hanging="20"/>
              <w:rPr>
                <w:rFonts w:ascii="Times" w:hAnsi="Times" w:cs="Times"/>
                <w:sz w:val="18"/>
                <w:szCs w:val="18"/>
              </w:rPr>
            </w:pPr>
            <w:r w:rsidRPr="00C86A0C">
              <w:rPr>
                <w:rFonts w:ascii="Times" w:hAnsi="Times"/>
                <w:sz w:val="18"/>
                <w:szCs w:val="18"/>
              </w:rPr>
              <w:t>NOTE: These conditions are not intended to prohibit lavatory use or inspections by crewmembers.</w:t>
            </w:r>
          </w:p>
        </w:tc>
        <w:tc>
          <w:tcPr>
            <w:tcW w:w="2880" w:type="dxa"/>
            <w:tcBorders>
              <w:right w:val="single" w:sz="6" w:space="0" w:color="auto"/>
            </w:tcBorders>
          </w:tcPr>
          <w:p w:rsidR="00F70D5B" w:rsidRPr="00C86A0C" w:rsidRDefault="00F70D5B" w:rsidP="00AC1FCE">
            <w:pPr>
              <w:spacing w:before="120"/>
              <w:rPr>
                <w:rFonts w:ascii="Times" w:hAnsi="Times" w:cs="Times"/>
                <w:sz w:val="18"/>
                <w:szCs w:val="18"/>
              </w:rPr>
            </w:pPr>
          </w:p>
        </w:tc>
        <w:tc>
          <w:tcPr>
            <w:tcW w:w="2520" w:type="dxa"/>
            <w:tcBorders>
              <w:right w:val="single" w:sz="6" w:space="0" w:color="auto"/>
            </w:tcBorders>
          </w:tcPr>
          <w:p w:rsidR="00F70D5B" w:rsidRPr="00C86A0C" w:rsidRDefault="00F70D5B" w:rsidP="00AC1FCE">
            <w:pPr>
              <w:spacing w:before="120"/>
              <w:rPr>
                <w:rFonts w:ascii="Times" w:hAnsi="Times" w:cs="Times"/>
                <w:sz w:val="18"/>
                <w:szCs w:val="18"/>
              </w:rPr>
            </w:pPr>
          </w:p>
        </w:tc>
        <w:tc>
          <w:tcPr>
            <w:tcW w:w="2340" w:type="dxa"/>
            <w:tcBorders>
              <w:right w:val="single" w:sz="6" w:space="0" w:color="auto"/>
            </w:tcBorders>
          </w:tcPr>
          <w:p w:rsidR="00F70D5B" w:rsidRPr="00C86A0C" w:rsidRDefault="00F70D5B" w:rsidP="00AC1FCE">
            <w:pPr>
              <w:spacing w:before="120"/>
              <w:rPr>
                <w:rFonts w:ascii="Times" w:hAnsi="Times" w:cs="Times"/>
                <w:sz w:val="18"/>
                <w:szCs w:val="18"/>
              </w:rPr>
            </w:pPr>
          </w:p>
        </w:tc>
      </w:tr>
      <w:tr w:rsidR="00F70D5B" w:rsidRPr="00C86A0C" w:rsidTr="00AC1FCE">
        <w:trPr>
          <w:cantSplit/>
        </w:trPr>
        <w:tc>
          <w:tcPr>
            <w:tcW w:w="2330" w:type="dxa"/>
            <w:tcBorders>
              <w:left w:val="single" w:sz="6" w:space="0" w:color="auto"/>
            </w:tcBorders>
          </w:tcPr>
          <w:p w:rsidR="00F70D5B" w:rsidRPr="00C86A0C" w:rsidRDefault="00F70D5B" w:rsidP="00AC1FCE">
            <w:pPr>
              <w:tabs>
                <w:tab w:val="left" w:pos="440"/>
                <w:tab w:val="left" w:pos="2600"/>
              </w:tabs>
              <w:spacing w:before="160"/>
              <w:ind w:left="86"/>
              <w:rPr>
                <w:sz w:val="18"/>
              </w:rPr>
            </w:pPr>
          </w:p>
        </w:tc>
        <w:tc>
          <w:tcPr>
            <w:tcW w:w="440" w:type="dxa"/>
            <w:tcBorders>
              <w:right w:val="single" w:sz="4" w:space="0" w:color="auto"/>
            </w:tcBorders>
          </w:tcPr>
          <w:p w:rsidR="00F70D5B" w:rsidRPr="00C86A0C" w:rsidRDefault="00F70D5B" w:rsidP="00AC1FCE">
            <w:pPr>
              <w:tabs>
                <w:tab w:val="left" w:pos="360"/>
              </w:tabs>
              <w:spacing w:before="120"/>
              <w:rPr>
                <w:sz w:val="18"/>
              </w:rPr>
            </w:pPr>
            <w:r w:rsidRPr="00C86A0C">
              <w:rPr>
                <w:sz w:val="18"/>
              </w:rPr>
              <w:t>C</w:t>
            </w:r>
          </w:p>
        </w:tc>
        <w:tc>
          <w:tcPr>
            <w:tcW w:w="370" w:type="dxa"/>
            <w:tcBorders>
              <w:left w:val="single" w:sz="4" w:space="0" w:color="auto"/>
              <w:right w:val="single" w:sz="6" w:space="0" w:color="auto"/>
            </w:tcBorders>
          </w:tcPr>
          <w:p w:rsidR="00F70D5B" w:rsidRPr="00C86A0C" w:rsidRDefault="00F70D5B" w:rsidP="00AC1FCE">
            <w:pPr>
              <w:tabs>
                <w:tab w:val="left" w:pos="360"/>
              </w:tabs>
              <w:spacing w:before="120"/>
              <w:rPr>
                <w:sz w:val="18"/>
              </w:rPr>
            </w:pPr>
            <w:r w:rsidRPr="00C86A0C">
              <w:rPr>
                <w:sz w:val="18"/>
              </w:rPr>
              <w:t>-</w:t>
            </w:r>
          </w:p>
        </w:tc>
        <w:tc>
          <w:tcPr>
            <w:tcW w:w="360" w:type="dxa"/>
          </w:tcPr>
          <w:p w:rsidR="00F70D5B" w:rsidRPr="00C86A0C" w:rsidRDefault="00F70D5B" w:rsidP="00AC1FCE">
            <w:pPr>
              <w:tabs>
                <w:tab w:val="left" w:pos="360"/>
              </w:tabs>
              <w:spacing w:before="120"/>
              <w:rPr>
                <w:sz w:val="18"/>
              </w:rPr>
            </w:pPr>
            <w:r w:rsidRPr="00C86A0C">
              <w:rPr>
                <w:sz w:val="18"/>
              </w:rPr>
              <w:t>-</w:t>
            </w:r>
          </w:p>
        </w:tc>
        <w:tc>
          <w:tcPr>
            <w:tcW w:w="3240" w:type="dxa"/>
            <w:tcBorders>
              <w:left w:val="single" w:sz="6" w:space="0" w:color="auto"/>
              <w:right w:val="single" w:sz="6" w:space="0" w:color="auto"/>
            </w:tcBorders>
          </w:tcPr>
          <w:p w:rsidR="00F70D5B" w:rsidRPr="00C86A0C" w:rsidRDefault="00F70D5B" w:rsidP="00AC1FCE">
            <w:pPr>
              <w:pStyle w:val="BodyText"/>
            </w:pPr>
            <w:r w:rsidRPr="00C86A0C">
              <w:t>(O) May be inoperative and associated passenger seat or lavatory may be occupied provided:</w:t>
            </w:r>
          </w:p>
          <w:p w:rsidR="00F70D5B" w:rsidRPr="00C86A0C" w:rsidRDefault="00F70D5B" w:rsidP="00AC1FCE">
            <w:pPr>
              <w:pStyle w:val="BodyText"/>
              <w:spacing w:before="0"/>
              <w:ind w:left="460" w:hanging="360"/>
            </w:pPr>
            <w:r w:rsidRPr="00C86A0C">
              <w:t>a)</w:t>
            </w:r>
            <w:r w:rsidRPr="00C86A0C">
              <w:tab/>
              <w:t>PA System operates normally, and</w:t>
            </w:r>
          </w:p>
          <w:p w:rsidR="00F70D5B" w:rsidRPr="00C86A0C" w:rsidRDefault="00F70D5B" w:rsidP="00AC1FCE">
            <w:pPr>
              <w:pStyle w:val="BodyText"/>
              <w:spacing w:before="0"/>
              <w:ind w:left="460" w:hanging="360"/>
            </w:pPr>
            <w:r w:rsidRPr="00C86A0C">
              <w:t>b)</w:t>
            </w:r>
            <w:r w:rsidRPr="00C86A0C">
              <w:tab/>
              <w:t>PA System is used to notify passengers and cabin crew when associated sign(s) are placed ON or OFF.</w:t>
            </w:r>
          </w:p>
        </w:tc>
        <w:tc>
          <w:tcPr>
            <w:tcW w:w="2880" w:type="dxa"/>
            <w:tcBorders>
              <w:right w:val="single" w:sz="6" w:space="0" w:color="auto"/>
            </w:tcBorders>
          </w:tcPr>
          <w:p w:rsidR="00F70D5B" w:rsidRPr="00C86A0C" w:rsidRDefault="00F70D5B" w:rsidP="00AC1FCE">
            <w:pPr>
              <w:spacing w:before="120"/>
              <w:rPr>
                <w:sz w:val="18"/>
              </w:rPr>
            </w:pPr>
            <w:r w:rsidRPr="00C86A0C">
              <w:rPr>
                <w:sz w:val="18"/>
              </w:rPr>
              <w:t>None required.</w:t>
            </w:r>
          </w:p>
        </w:tc>
        <w:tc>
          <w:tcPr>
            <w:tcW w:w="2520" w:type="dxa"/>
            <w:tcBorders>
              <w:right w:val="single" w:sz="6" w:space="0" w:color="auto"/>
            </w:tcBorders>
          </w:tcPr>
          <w:p w:rsidR="00F70D5B" w:rsidRPr="00C86A0C" w:rsidRDefault="00F70D5B" w:rsidP="00AC1FCE">
            <w:pPr>
              <w:spacing w:before="120"/>
              <w:ind w:left="30"/>
              <w:rPr>
                <w:sz w:val="18"/>
              </w:rPr>
            </w:pPr>
            <w:r w:rsidRPr="00C86A0C">
              <w:rPr>
                <w:sz w:val="18"/>
              </w:rPr>
              <w:t>Flight crew will ensure other means of communication are established if PA System does not operate.</w:t>
            </w:r>
          </w:p>
        </w:tc>
        <w:tc>
          <w:tcPr>
            <w:tcW w:w="2340" w:type="dxa"/>
            <w:tcBorders>
              <w:right w:val="single" w:sz="6" w:space="0" w:color="auto"/>
            </w:tcBorders>
          </w:tcPr>
          <w:p w:rsidR="00F70D5B" w:rsidRPr="00C86A0C" w:rsidRDefault="00F70D5B" w:rsidP="00AC1FCE">
            <w:pPr>
              <w:spacing w:before="120"/>
              <w:rPr>
                <w:sz w:val="18"/>
              </w:rPr>
            </w:pPr>
            <w:r w:rsidRPr="00C86A0C">
              <w:rPr>
                <w:sz w:val="18"/>
              </w:rPr>
              <w:t>An Inoperative Placard will be placed on inoperative PA System and will be noted on ADLS.</w:t>
            </w:r>
          </w:p>
        </w:tc>
      </w:tr>
      <w:tr w:rsidR="00F70D5B" w:rsidRPr="00C86A0C" w:rsidTr="00AC1FCE">
        <w:trPr>
          <w:cantSplit/>
        </w:trPr>
        <w:tc>
          <w:tcPr>
            <w:tcW w:w="2330" w:type="dxa"/>
            <w:tcBorders>
              <w:left w:val="single" w:sz="6" w:space="0" w:color="auto"/>
            </w:tcBorders>
          </w:tcPr>
          <w:p w:rsidR="00F70D5B" w:rsidRPr="00C86A0C" w:rsidRDefault="00F70D5B" w:rsidP="00AC1FCE">
            <w:pPr>
              <w:tabs>
                <w:tab w:val="left" w:pos="440"/>
                <w:tab w:val="left" w:pos="2600"/>
              </w:tabs>
              <w:spacing w:before="120"/>
              <w:ind w:left="806" w:hanging="720"/>
              <w:rPr>
                <w:sz w:val="18"/>
              </w:rPr>
            </w:pPr>
            <w:r w:rsidRPr="00C86A0C">
              <w:rPr>
                <w:sz w:val="18"/>
              </w:rPr>
              <w:tab/>
              <w:t>1)</w:t>
            </w:r>
            <w:r w:rsidRPr="00C86A0C">
              <w:rPr>
                <w:sz w:val="18"/>
              </w:rPr>
              <w:tab/>
              <w:t>All Cargo</w:t>
            </w:r>
          </w:p>
          <w:p w:rsidR="00F70D5B" w:rsidRPr="00C86A0C" w:rsidRDefault="00F70D5B" w:rsidP="00AC1FCE">
            <w:pPr>
              <w:tabs>
                <w:tab w:val="left" w:pos="440"/>
                <w:tab w:val="left" w:pos="2600"/>
              </w:tabs>
              <w:ind w:left="806" w:hanging="720"/>
              <w:rPr>
                <w:sz w:val="18"/>
              </w:rPr>
            </w:pPr>
            <w:r w:rsidRPr="00C86A0C">
              <w:rPr>
                <w:sz w:val="18"/>
              </w:rPr>
              <w:tab/>
            </w:r>
            <w:r w:rsidRPr="00C86A0C">
              <w:rPr>
                <w:sz w:val="18"/>
              </w:rPr>
              <w:tab/>
              <w:t>Supernumerary/</w:t>
            </w:r>
          </w:p>
          <w:p w:rsidR="00F70D5B" w:rsidRPr="00C86A0C" w:rsidRDefault="00F70D5B" w:rsidP="00AC1FCE">
            <w:pPr>
              <w:tabs>
                <w:tab w:val="left" w:pos="440"/>
                <w:tab w:val="left" w:pos="2600"/>
              </w:tabs>
              <w:ind w:left="806" w:hanging="720"/>
              <w:rPr>
                <w:sz w:val="18"/>
              </w:rPr>
            </w:pPr>
            <w:r w:rsidRPr="00C86A0C">
              <w:rPr>
                <w:sz w:val="18"/>
              </w:rPr>
              <w:tab/>
            </w:r>
            <w:r w:rsidRPr="00C86A0C">
              <w:rPr>
                <w:sz w:val="18"/>
              </w:rPr>
              <w:tab/>
              <w:t>Courier Area Lighted</w:t>
            </w:r>
          </w:p>
          <w:p w:rsidR="00F70D5B" w:rsidRPr="00C86A0C" w:rsidRDefault="00F70D5B" w:rsidP="00AC1FCE">
            <w:pPr>
              <w:tabs>
                <w:tab w:val="left" w:pos="440"/>
                <w:tab w:val="left" w:pos="2600"/>
              </w:tabs>
              <w:ind w:left="806" w:hanging="720"/>
              <w:rPr>
                <w:sz w:val="18"/>
              </w:rPr>
            </w:pPr>
            <w:r w:rsidRPr="00C86A0C">
              <w:rPr>
                <w:sz w:val="18"/>
              </w:rPr>
              <w:tab/>
            </w:r>
            <w:r w:rsidRPr="00C86A0C">
              <w:rPr>
                <w:sz w:val="18"/>
              </w:rPr>
              <w:tab/>
              <w:t>Information Signs</w:t>
            </w:r>
          </w:p>
        </w:tc>
        <w:tc>
          <w:tcPr>
            <w:tcW w:w="440" w:type="dxa"/>
            <w:tcBorders>
              <w:right w:val="single" w:sz="4" w:space="0" w:color="auto"/>
            </w:tcBorders>
          </w:tcPr>
          <w:p w:rsidR="00F70D5B" w:rsidRPr="00C86A0C" w:rsidRDefault="00F70D5B" w:rsidP="00AC1FCE">
            <w:pPr>
              <w:tabs>
                <w:tab w:val="left" w:pos="360"/>
              </w:tabs>
              <w:spacing w:before="160"/>
              <w:rPr>
                <w:sz w:val="18"/>
              </w:rPr>
            </w:pPr>
            <w:r w:rsidRPr="00C86A0C">
              <w:rPr>
                <w:sz w:val="18"/>
              </w:rPr>
              <w:t>C</w:t>
            </w:r>
          </w:p>
        </w:tc>
        <w:tc>
          <w:tcPr>
            <w:tcW w:w="370" w:type="dxa"/>
            <w:tcBorders>
              <w:left w:val="single" w:sz="4" w:space="0" w:color="auto"/>
              <w:right w:val="single" w:sz="6" w:space="0" w:color="auto"/>
            </w:tcBorders>
          </w:tcPr>
          <w:p w:rsidR="00F70D5B" w:rsidRPr="00C86A0C" w:rsidRDefault="00F70D5B" w:rsidP="00AC1FCE">
            <w:pPr>
              <w:tabs>
                <w:tab w:val="left" w:pos="360"/>
              </w:tabs>
              <w:spacing w:before="120"/>
              <w:rPr>
                <w:sz w:val="18"/>
              </w:rPr>
            </w:pPr>
            <w:r w:rsidRPr="00C86A0C">
              <w:rPr>
                <w:sz w:val="18"/>
              </w:rPr>
              <w:t>-</w:t>
            </w:r>
          </w:p>
        </w:tc>
        <w:tc>
          <w:tcPr>
            <w:tcW w:w="360" w:type="dxa"/>
          </w:tcPr>
          <w:p w:rsidR="00F70D5B" w:rsidRPr="00C86A0C" w:rsidRDefault="00F70D5B" w:rsidP="00AC1FCE">
            <w:pPr>
              <w:tabs>
                <w:tab w:val="left" w:pos="360"/>
              </w:tabs>
              <w:spacing w:before="120"/>
              <w:rPr>
                <w:sz w:val="18"/>
              </w:rPr>
            </w:pPr>
            <w:r w:rsidRPr="00C86A0C">
              <w:rPr>
                <w:sz w:val="18"/>
              </w:rPr>
              <w:t>-</w:t>
            </w:r>
          </w:p>
        </w:tc>
        <w:tc>
          <w:tcPr>
            <w:tcW w:w="3240" w:type="dxa"/>
            <w:tcBorders>
              <w:left w:val="single" w:sz="6" w:space="0" w:color="auto"/>
              <w:right w:val="single" w:sz="6" w:space="0" w:color="auto"/>
            </w:tcBorders>
          </w:tcPr>
          <w:p w:rsidR="00F70D5B" w:rsidRPr="00C86A0C" w:rsidRDefault="00F70D5B" w:rsidP="00AC1FCE">
            <w:pPr>
              <w:pStyle w:val="BodyText"/>
            </w:pPr>
            <w:r w:rsidRPr="00C86A0C">
              <w:rPr>
                <w:rFonts w:cs="Arial"/>
              </w:rPr>
              <w:t>(O) May be inoperative provided alternate procedures are established and used to notify couriers/supernumeraries when associated sign(s) are placed ON or OFF.</w:t>
            </w:r>
          </w:p>
        </w:tc>
        <w:tc>
          <w:tcPr>
            <w:tcW w:w="2880" w:type="dxa"/>
            <w:tcBorders>
              <w:right w:val="single" w:sz="6" w:space="0" w:color="auto"/>
            </w:tcBorders>
          </w:tcPr>
          <w:p w:rsidR="00F70D5B" w:rsidRPr="00C86A0C" w:rsidRDefault="00F70D5B" w:rsidP="00AC1FCE">
            <w:pPr>
              <w:spacing w:before="120"/>
              <w:rPr>
                <w:sz w:val="18"/>
              </w:rPr>
            </w:pPr>
            <w:r w:rsidRPr="00C86A0C">
              <w:rPr>
                <w:sz w:val="18"/>
              </w:rPr>
              <w:t>None required.</w:t>
            </w:r>
          </w:p>
        </w:tc>
        <w:tc>
          <w:tcPr>
            <w:tcW w:w="2520" w:type="dxa"/>
            <w:tcBorders>
              <w:right w:val="single" w:sz="6" w:space="0" w:color="auto"/>
            </w:tcBorders>
          </w:tcPr>
          <w:p w:rsidR="00F70D5B" w:rsidRPr="00C86A0C" w:rsidRDefault="00F70D5B" w:rsidP="00AC1FCE">
            <w:pPr>
              <w:spacing w:before="120"/>
              <w:ind w:left="30"/>
              <w:rPr>
                <w:sz w:val="18"/>
              </w:rPr>
            </w:pPr>
            <w:r w:rsidRPr="00C86A0C">
              <w:rPr>
                <w:sz w:val="18"/>
              </w:rPr>
              <w:t>Flight crew will ensure alternate proc</w:t>
            </w:r>
            <w:r>
              <w:rPr>
                <w:sz w:val="18"/>
              </w:rPr>
              <w:t>ed</w:t>
            </w:r>
            <w:r w:rsidRPr="00C86A0C">
              <w:rPr>
                <w:sz w:val="18"/>
              </w:rPr>
              <w:t>ures are established when associated sign(s) are placed ON or OFF.</w:t>
            </w:r>
          </w:p>
        </w:tc>
        <w:tc>
          <w:tcPr>
            <w:tcW w:w="2340" w:type="dxa"/>
            <w:tcBorders>
              <w:right w:val="single" w:sz="6" w:space="0" w:color="auto"/>
            </w:tcBorders>
          </w:tcPr>
          <w:p w:rsidR="00F70D5B" w:rsidRPr="00C86A0C" w:rsidRDefault="00F70D5B" w:rsidP="00AC1FCE">
            <w:pPr>
              <w:spacing w:before="120"/>
              <w:rPr>
                <w:sz w:val="18"/>
              </w:rPr>
            </w:pPr>
            <w:r w:rsidRPr="00C86A0C">
              <w:rPr>
                <w:sz w:val="18"/>
              </w:rPr>
              <w:t>An Inoperative Placard will be placed in a prominent position to notify courier/ supernumerary when associated sign(s) are placed ON or OFF and will be noted on ADLS.</w:t>
            </w:r>
          </w:p>
        </w:tc>
      </w:tr>
      <w:tr w:rsidR="00F70D5B" w:rsidRPr="00C86A0C" w:rsidTr="00AC1FCE">
        <w:trPr>
          <w:cantSplit/>
        </w:trPr>
        <w:tc>
          <w:tcPr>
            <w:tcW w:w="2330" w:type="dxa"/>
            <w:tcBorders>
              <w:left w:val="single" w:sz="6" w:space="0" w:color="auto"/>
              <w:bottom w:val="single" w:sz="6" w:space="0" w:color="auto"/>
            </w:tcBorders>
          </w:tcPr>
          <w:p w:rsidR="00F70D5B" w:rsidRPr="00C86A0C" w:rsidRDefault="00F70D5B" w:rsidP="00AC1FCE">
            <w:pPr>
              <w:tabs>
                <w:tab w:val="left" w:pos="440"/>
                <w:tab w:val="left" w:pos="2600"/>
              </w:tabs>
              <w:spacing w:before="120"/>
              <w:ind w:left="80"/>
              <w:jc w:val="center"/>
              <w:rPr>
                <w:rFonts w:ascii="Times" w:hAnsi="Times" w:cs="Times"/>
                <w:sz w:val="18"/>
                <w:szCs w:val="18"/>
              </w:rPr>
            </w:pPr>
            <w:r w:rsidRPr="00C86A0C">
              <w:rPr>
                <w:rFonts w:ascii="Times" w:hAnsi="Times" w:cs="Times"/>
                <w:sz w:val="18"/>
                <w:szCs w:val="18"/>
              </w:rPr>
              <w:t>(continued)</w:t>
            </w:r>
          </w:p>
        </w:tc>
        <w:tc>
          <w:tcPr>
            <w:tcW w:w="440" w:type="dxa"/>
            <w:tcBorders>
              <w:bottom w:val="single" w:sz="6" w:space="0" w:color="auto"/>
              <w:right w:val="single" w:sz="4" w:space="0" w:color="auto"/>
            </w:tcBorders>
          </w:tcPr>
          <w:p w:rsidR="00F70D5B" w:rsidRPr="00C86A0C" w:rsidRDefault="00F70D5B" w:rsidP="00AC1FCE">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F70D5B" w:rsidRPr="00C86A0C" w:rsidRDefault="00F70D5B" w:rsidP="00AC1FCE">
            <w:pPr>
              <w:tabs>
                <w:tab w:val="left" w:pos="360"/>
              </w:tabs>
              <w:spacing w:before="120"/>
              <w:rPr>
                <w:rFonts w:ascii="Times" w:hAnsi="Times" w:cs="Times"/>
                <w:sz w:val="18"/>
                <w:szCs w:val="18"/>
              </w:rPr>
            </w:pPr>
          </w:p>
        </w:tc>
        <w:tc>
          <w:tcPr>
            <w:tcW w:w="360" w:type="dxa"/>
            <w:tcBorders>
              <w:bottom w:val="single" w:sz="6" w:space="0" w:color="auto"/>
            </w:tcBorders>
          </w:tcPr>
          <w:p w:rsidR="00F70D5B" w:rsidRPr="00C86A0C" w:rsidRDefault="00F70D5B" w:rsidP="00AC1FCE">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F70D5B" w:rsidRPr="00C86A0C" w:rsidRDefault="00F70D5B" w:rsidP="00AC1FCE">
            <w:pPr>
              <w:spacing w:before="120"/>
              <w:rPr>
                <w:rFonts w:ascii="Times" w:hAnsi="Times" w:cs="Times"/>
                <w:sz w:val="18"/>
                <w:szCs w:val="18"/>
              </w:rPr>
            </w:pPr>
          </w:p>
        </w:tc>
        <w:tc>
          <w:tcPr>
            <w:tcW w:w="2880" w:type="dxa"/>
            <w:tcBorders>
              <w:bottom w:val="single" w:sz="6" w:space="0" w:color="auto"/>
              <w:right w:val="single" w:sz="6" w:space="0" w:color="auto"/>
            </w:tcBorders>
          </w:tcPr>
          <w:p w:rsidR="00F70D5B" w:rsidRPr="00C86A0C" w:rsidRDefault="00F70D5B" w:rsidP="00AC1FCE">
            <w:pPr>
              <w:spacing w:before="120"/>
              <w:rPr>
                <w:rFonts w:ascii="Times" w:hAnsi="Times" w:cs="Times"/>
                <w:sz w:val="18"/>
                <w:szCs w:val="18"/>
              </w:rPr>
            </w:pPr>
          </w:p>
        </w:tc>
        <w:tc>
          <w:tcPr>
            <w:tcW w:w="2520" w:type="dxa"/>
            <w:tcBorders>
              <w:bottom w:val="single" w:sz="6" w:space="0" w:color="auto"/>
              <w:right w:val="single" w:sz="6" w:space="0" w:color="auto"/>
            </w:tcBorders>
          </w:tcPr>
          <w:p w:rsidR="00F70D5B" w:rsidRPr="00C86A0C" w:rsidRDefault="00F70D5B" w:rsidP="00AC1FCE">
            <w:pPr>
              <w:spacing w:before="120"/>
              <w:rPr>
                <w:rFonts w:ascii="Times" w:hAnsi="Times" w:cs="Times"/>
                <w:sz w:val="18"/>
                <w:szCs w:val="18"/>
              </w:rPr>
            </w:pPr>
          </w:p>
        </w:tc>
        <w:tc>
          <w:tcPr>
            <w:tcW w:w="2340" w:type="dxa"/>
            <w:tcBorders>
              <w:bottom w:val="single" w:sz="6" w:space="0" w:color="auto"/>
              <w:right w:val="single" w:sz="6" w:space="0" w:color="auto"/>
            </w:tcBorders>
          </w:tcPr>
          <w:p w:rsidR="00F70D5B" w:rsidRPr="00C86A0C" w:rsidRDefault="00F70D5B" w:rsidP="00AC1FCE">
            <w:pPr>
              <w:spacing w:before="120"/>
              <w:rPr>
                <w:rFonts w:ascii="Times" w:hAnsi="Times" w:cs="Times"/>
                <w:sz w:val="18"/>
                <w:szCs w:val="18"/>
              </w:rPr>
            </w:pPr>
          </w:p>
        </w:tc>
      </w:tr>
    </w:tbl>
    <w:p w:rsidR="00F70D5B" w:rsidRDefault="00F70D5B" w:rsidP="00C07BAA">
      <w:pPr>
        <w:jc w:val="center"/>
        <w:sectPr w:rsidR="00F70D5B" w:rsidSect="00EA538C">
          <w:headerReference w:type="default" r:id="rId13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70D5B" w:rsidRPr="003F5380" w:rsidTr="00F70D5B">
        <w:trPr>
          <w:cantSplit/>
        </w:trPr>
        <w:tc>
          <w:tcPr>
            <w:tcW w:w="2330" w:type="dxa"/>
            <w:tcBorders>
              <w:top w:val="single" w:sz="4" w:space="0" w:color="auto"/>
              <w:left w:val="single" w:sz="6" w:space="0" w:color="auto"/>
            </w:tcBorders>
          </w:tcPr>
          <w:p w:rsidR="00F70D5B" w:rsidRPr="003F5380" w:rsidRDefault="00F70D5B" w:rsidP="00AC1FCE">
            <w:pPr>
              <w:tabs>
                <w:tab w:val="left" w:pos="440"/>
                <w:tab w:val="left" w:pos="2600"/>
              </w:tabs>
              <w:ind w:left="86"/>
              <w:rPr>
                <w:sz w:val="18"/>
              </w:rPr>
            </w:pPr>
            <w:r w:rsidRPr="003F5380">
              <w:rPr>
                <w:sz w:val="18"/>
              </w:rPr>
              <w:lastRenderedPageBreak/>
              <w:t>3.</w:t>
            </w:r>
            <w:r w:rsidRPr="003F5380">
              <w:rPr>
                <w:sz w:val="18"/>
              </w:rPr>
              <w:tab/>
              <w:t>Passenger Lighted</w:t>
            </w:r>
          </w:p>
          <w:p w:rsidR="00F70D5B" w:rsidRPr="003F5380" w:rsidRDefault="00F70D5B" w:rsidP="00AC1FCE">
            <w:pPr>
              <w:tabs>
                <w:tab w:val="left" w:pos="2600"/>
              </w:tabs>
              <w:ind w:left="440"/>
              <w:rPr>
                <w:sz w:val="18"/>
              </w:rPr>
            </w:pPr>
            <w:r w:rsidRPr="003F5380">
              <w:rPr>
                <w:sz w:val="18"/>
              </w:rPr>
              <w:t>Information Signs</w:t>
            </w:r>
          </w:p>
          <w:p w:rsidR="00F70D5B" w:rsidRPr="003F5380" w:rsidRDefault="00F70D5B" w:rsidP="00AC1FCE">
            <w:pPr>
              <w:tabs>
                <w:tab w:val="left" w:pos="2600"/>
              </w:tabs>
              <w:ind w:left="440"/>
              <w:rPr>
                <w:sz w:val="18"/>
              </w:rPr>
            </w:pPr>
            <w:r w:rsidRPr="003F5380">
              <w:rPr>
                <w:sz w:val="18"/>
              </w:rPr>
              <w:t>(continued)</w:t>
            </w:r>
          </w:p>
        </w:tc>
        <w:tc>
          <w:tcPr>
            <w:tcW w:w="440" w:type="dxa"/>
            <w:tcBorders>
              <w:top w:val="single" w:sz="4" w:space="0" w:color="auto"/>
              <w:right w:val="single" w:sz="4" w:space="0" w:color="auto"/>
            </w:tcBorders>
          </w:tcPr>
          <w:p w:rsidR="00F70D5B" w:rsidRPr="003F5380" w:rsidRDefault="00F70D5B" w:rsidP="00AC1FCE">
            <w:pPr>
              <w:tabs>
                <w:tab w:val="left" w:pos="360"/>
              </w:tabs>
              <w:rPr>
                <w:sz w:val="18"/>
              </w:rPr>
            </w:pPr>
          </w:p>
        </w:tc>
        <w:tc>
          <w:tcPr>
            <w:tcW w:w="370" w:type="dxa"/>
            <w:tcBorders>
              <w:top w:val="single" w:sz="4" w:space="0" w:color="auto"/>
              <w:left w:val="single" w:sz="4" w:space="0" w:color="auto"/>
              <w:right w:val="single" w:sz="6" w:space="0" w:color="auto"/>
            </w:tcBorders>
          </w:tcPr>
          <w:p w:rsidR="00F70D5B" w:rsidRPr="003F5380" w:rsidRDefault="00F70D5B" w:rsidP="00AC1FCE">
            <w:pPr>
              <w:tabs>
                <w:tab w:val="left" w:pos="360"/>
              </w:tabs>
              <w:rPr>
                <w:sz w:val="18"/>
              </w:rPr>
            </w:pPr>
          </w:p>
        </w:tc>
        <w:tc>
          <w:tcPr>
            <w:tcW w:w="360" w:type="dxa"/>
            <w:tcBorders>
              <w:top w:val="single" w:sz="4" w:space="0" w:color="auto"/>
            </w:tcBorders>
          </w:tcPr>
          <w:p w:rsidR="00F70D5B" w:rsidRPr="003F5380" w:rsidRDefault="00F70D5B" w:rsidP="00AC1FCE">
            <w:pPr>
              <w:tabs>
                <w:tab w:val="left" w:pos="360"/>
              </w:tabs>
              <w:rPr>
                <w:sz w:val="18"/>
              </w:rPr>
            </w:pPr>
          </w:p>
        </w:tc>
        <w:tc>
          <w:tcPr>
            <w:tcW w:w="3240" w:type="dxa"/>
            <w:tcBorders>
              <w:top w:val="single" w:sz="4" w:space="0" w:color="auto"/>
              <w:left w:val="single" w:sz="6" w:space="0" w:color="auto"/>
              <w:right w:val="single" w:sz="6" w:space="0" w:color="auto"/>
            </w:tcBorders>
          </w:tcPr>
          <w:p w:rsidR="00F70D5B" w:rsidRPr="003F5380" w:rsidRDefault="00F70D5B" w:rsidP="00AC1FCE">
            <w:pPr>
              <w:rPr>
                <w:sz w:val="18"/>
              </w:rPr>
            </w:pPr>
          </w:p>
        </w:tc>
        <w:tc>
          <w:tcPr>
            <w:tcW w:w="2880" w:type="dxa"/>
            <w:tcBorders>
              <w:top w:val="single" w:sz="4" w:space="0" w:color="auto"/>
              <w:right w:val="single" w:sz="6" w:space="0" w:color="auto"/>
            </w:tcBorders>
          </w:tcPr>
          <w:p w:rsidR="00F70D5B" w:rsidRPr="003F5380" w:rsidRDefault="00F70D5B" w:rsidP="00AC1FCE">
            <w:pPr>
              <w:ind w:left="390" w:hanging="390"/>
              <w:rPr>
                <w:sz w:val="18"/>
              </w:rPr>
            </w:pPr>
          </w:p>
        </w:tc>
        <w:tc>
          <w:tcPr>
            <w:tcW w:w="2520" w:type="dxa"/>
            <w:tcBorders>
              <w:top w:val="single" w:sz="4" w:space="0" w:color="auto"/>
              <w:right w:val="single" w:sz="6" w:space="0" w:color="auto"/>
            </w:tcBorders>
          </w:tcPr>
          <w:p w:rsidR="00F70D5B" w:rsidRPr="003F5380" w:rsidRDefault="00F70D5B" w:rsidP="00AC1FCE">
            <w:pPr>
              <w:ind w:left="29"/>
              <w:rPr>
                <w:sz w:val="18"/>
              </w:rPr>
            </w:pPr>
          </w:p>
        </w:tc>
        <w:tc>
          <w:tcPr>
            <w:tcW w:w="2340" w:type="dxa"/>
            <w:tcBorders>
              <w:top w:val="single" w:sz="4" w:space="0" w:color="auto"/>
              <w:right w:val="single" w:sz="6" w:space="0" w:color="auto"/>
            </w:tcBorders>
          </w:tcPr>
          <w:p w:rsidR="00F70D5B" w:rsidRPr="003F5380" w:rsidRDefault="00F70D5B" w:rsidP="00AC1FCE">
            <w:pPr>
              <w:rPr>
                <w:sz w:val="18"/>
              </w:rPr>
            </w:pPr>
          </w:p>
        </w:tc>
      </w:tr>
      <w:tr w:rsidR="00F70D5B" w:rsidRPr="003F5380" w:rsidTr="00F70D5B">
        <w:trPr>
          <w:cantSplit/>
        </w:trPr>
        <w:tc>
          <w:tcPr>
            <w:tcW w:w="2330" w:type="dxa"/>
            <w:tcBorders>
              <w:left w:val="single" w:sz="6" w:space="0" w:color="auto"/>
            </w:tcBorders>
          </w:tcPr>
          <w:p w:rsidR="00F70D5B" w:rsidRPr="003F5380" w:rsidRDefault="00F70D5B" w:rsidP="00AC1FCE">
            <w:pPr>
              <w:tabs>
                <w:tab w:val="left" w:pos="440"/>
                <w:tab w:val="left" w:pos="2600"/>
              </w:tabs>
              <w:spacing w:before="120"/>
              <w:ind w:left="806" w:hanging="360"/>
              <w:rPr>
                <w:sz w:val="18"/>
              </w:rPr>
            </w:pPr>
            <w:r w:rsidRPr="003F5380">
              <w:rPr>
                <w:sz w:val="18"/>
              </w:rPr>
              <w:t>2)</w:t>
            </w:r>
            <w:r w:rsidRPr="003F5380">
              <w:rPr>
                <w:sz w:val="18"/>
              </w:rPr>
              <w:tab/>
            </w:r>
            <w:r>
              <w:rPr>
                <w:sz w:val="18"/>
              </w:rPr>
              <w:t>Internal Baggage</w:t>
            </w:r>
          </w:p>
          <w:p w:rsidR="00F70D5B" w:rsidRPr="003F5380" w:rsidRDefault="00F70D5B" w:rsidP="00AC1FCE">
            <w:pPr>
              <w:tabs>
                <w:tab w:val="left" w:pos="440"/>
                <w:tab w:val="left" w:pos="2600"/>
              </w:tabs>
              <w:ind w:left="806" w:hanging="360"/>
              <w:rPr>
                <w:sz w:val="18"/>
              </w:rPr>
            </w:pPr>
            <w:r w:rsidRPr="003F5380">
              <w:rPr>
                <w:sz w:val="18"/>
              </w:rPr>
              <w:tab/>
            </w:r>
            <w:r>
              <w:rPr>
                <w:sz w:val="18"/>
              </w:rPr>
              <w:t>Door Placard “DO NOT OPEN” Lighted Sign</w:t>
            </w:r>
          </w:p>
        </w:tc>
        <w:tc>
          <w:tcPr>
            <w:tcW w:w="440" w:type="dxa"/>
            <w:tcBorders>
              <w:right w:val="single" w:sz="4" w:space="0" w:color="auto"/>
            </w:tcBorders>
          </w:tcPr>
          <w:p w:rsidR="00F70D5B" w:rsidRPr="003F5380" w:rsidRDefault="00F70D5B" w:rsidP="00AC1FCE">
            <w:pPr>
              <w:tabs>
                <w:tab w:val="left" w:pos="360"/>
              </w:tabs>
              <w:spacing w:before="120"/>
              <w:rPr>
                <w:sz w:val="18"/>
              </w:rPr>
            </w:pPr>
            <w:r w:rsidRPr="003F5380">
              <w:rPr>
                <w:sz w:val="18"/>
              </w:rPr>
              <w:t>C</w:t>
            </w:r>
          </w:p>
        </w:tc>
        <w:tc>
          <w:tcPr>
            <w:tcW w:w="370" w:type="dxa"/>
            <w:tcBorders>
              <w:left w:val="single" w:sz="4" w:space="0" w:color="auto"/>
              <w:right w:val="single" w:sz="6" w:space="0" w:color="auto"/>
            </w:tcBorders>
          </w:tcPr>
          <w:p w:rsidR="00F70D5B" w:rsidRPr="003F5380" w:rsidRDefault="00F70D5B" w:rsidP="00F70D5B">
            <w:pPr>
              <w:tabs>
                <w:tab w:val="left" w:pos="360"/>
              </w:tabs>
              <w:spacing w:before="120"/>
              <w:rPr>
                <w:sz w:val="18"/>
              </w:rPr>
            </w:pPr>
            <w:r>
              <w:rPr>
                <w:sz w:val="18"/>
              </w:rPr>
              <w:t>1</w:t>
            </w:r>
          </w:p>
        </w:tc>
        <w:tc>
          <w:tcPr>
            <w:tcW w:w="360" w:type="dxa"/>
          </w:tcPr>
          <w:p w:rsidR="00F70D5B" w:rsidRPr="00F70D5B" w:rsidRDefault="00F70D5B" w:rsidP="00F70D5B">
            <w:pPr>
              <w:tabs>
                <w:tab w:val="left" w:pos="360"/>
              </w:tabs>
              <w:spacing w:before="120"/>
              <w:rPr>
                <w:sz w:val="18"/>
                <w:szCs w:val="18"/>
              </w:rPr>
            </w:pPr>
            <w:r w:rsidRPr="00F70D5B">
              <w:rPr>
                <w:sz w:val="18"/>
                <w:szCs w:val="18"/>
              </w:rPr>
              <w:t>0</w:t>
            </w:r>
          </w:p>
        </w:tc>
        <w:tc>
          <w:tcPr>
            <w:tcW w:w="3240" w:type="dxa"/>
            <w:tcBorders>
              <w:left w:val="single" w:sz="6" w:space="0" w:color="auto"/>
              <w:right w:val="single" w:sz="6" w:space="0" w:color="auto"/>
            </w:tcBorders>
          </w:tcPr>
          <w:p w:rsidR="00F70D5B" w:rsidRPr="00F70D5B" w:rsidRDefault="00F70D5B" w:rsidP="00F70D5B">
            <w:pPr>
              <w:pStyle w:val="BodyText"/>
              <w:rPr>
                <w:rFonts w:ascii="Times New Roman" w:hAnsi="Times New Roman" w:cs="Times New Roman"/>
              </w:rPr>
            </w:pPr>
            <w:r w:rsidRPr="00F70D5B">
              <w:rPr>
                <w:rFonts w:ascii="Times New Roman" w:hAnsi="Times New Roman" w:cs="Times New Roman"/>
              </w:rPr>
              <w:t>(O) May be inoperative provided:</w:t>
            </w:r>
          </w:p>
          <w:p w:rsidR="00F70D5B" w:rsidRPr="00F70D5B" w:rsidRDefault="00F70D5B" w:rsidP="00F70D5B">
            <w:pPr>
              <w:pStyle w:val="BodyText"/>
              <w:spacing w:before="0"/>
              <w:ind w:left="460" w:hanging="360"/>
              <w:rPr>
                <w:rFonts w:ascii="Times New Roman" w:hAnsi="Times New Roman" w:cs="Times New Roman"/>
              </w:rPr>
            </w:pPr>
            <w:r w:rsidRPr="00F70D5B">
              <w:rPr>
                <w:rFonts w:ascii="Times New Roman" w:hAnsi="Times New Roman" w:cs="Times New Roman"/>
              </w:rPr>
              <w:t>a)</w:t>
            </w:r>
            <w:r w:rsidRPr="00F70D5B">
              <w:rPr>
                <w:rFonts w:ascii="Times New Roman" w:hAnsi="Times New Roman" w:cs="Times New Roman"/>
              </w:rPr>
              <w:tab/>
              <w:t>P</w:t>
            </w:r>
            <w:r>
              <w:rPr>
                <w:rFonts w:ascii="Times New Roman" w:hAnsi="Times New Roman" w:cs="Times New Roman"/>
              </w:rPr>
              <w:t>rocedures are established and used to alert crew members and passengers that airplane altitude is above 4</w:t>
            </w:r>
            <w:r w:rsidR="00907261">
              <w:rPr>
                <w:rFonts w:ascii="Times New Roman" w:hAnsi="Times New Roman" w:cs="Times New Roman"/>
              </w:rPr>
              <w:t>0</w:t>
            </w:r>
            <w:r>
              <w:rPr>
                <w:rFonts w:ascii="Times New Roman" w:hAnsi="Times New Roman" w:cs="Times New Roman"/>
              </w:rPr>
              <w:t>,000 feet, and</w:t>
            </w:r>
          </w:p>
          <w:p w:rsidR="00F70D5B" w:rsidRPr="00F70D5B" w:rsidRDefault="00F70D5B" w:rsidP="00F70D5B">
            <w:pPr>
              <w:ind w:left="461" w:hanging="360"/>
              <w:rPr>
                <w:sz w:val="18"/>
                <w:szCs w:val="18"/>
              </w:rPr>
            </w:pPr>
            <w:r>
              <w:rPr>
                <w:sz w:val="18"/>
                <w:szCs w:val="18"/>
              </w:rPr>
              <w:t>b)</w:t>
            </w:r>
            <w:r>
              <w:rPr>
                <w:sz w:val="18"/>
                <w:szCs w:val="18"/>
              </w:rPr>
              <w:tab/>
              <w:t>Passengers are briefed that internal baggage compartment door must remain closed above 4</w:t>
            </w:r>
            <w:r w:rsidR="00907261">
              <w:rPr>
                <w:sz w:val="18"/>
                <w:szCs w:val="18"/>
              </w:rPr>
              <w:t>0</w:t>
            </w:r>
            <w:r w:rsidR="003A22AE">
              <w:rPr>
                <w:sz w:val="18"/>
                <w:szCs w:val="18"/>
              </w:rPr>
              <w:t>,000 feet</w:t>
            </w:r>
            <w:r>
              <w:rPr>
                <w:sz w:val="18"/>
                <w:szCs w:val="18"/>
              </w:rPr>
              <w:t>.</w:t>
            </w:r>
          </w:p>
        </w:tc>
        <w:tc>
          <w:tcPr>
            <w:tcW w:w="2880" w:type="dxa"/>
            <w:tcBorders>
              <w:right w:val="single" w:sz="6" w:space="0" w:color="auto"/>
            </w:tcBorders>
          </w:tcPr>
          <w:p w:rsidR="00F70D5B" w:rsidRPr="003F5380" w:rsidRDefault="00F70D5B" w:rsidP="00F70D5B">
            <w:pPr>
              <w:spacing w:before="120"/>
              <w:ind w:left="390" w:hanging="390"/>
              <w:rPr>
                <w:sz w:val="18"/>
              </w:rPr>
            </w:pPr>
            <w:r>
              <w:rPr>
                <w:sz w:val="18"/>
              </w:rPr>
              <w:t>None required.</w:t>
            </w:r>
          </w:p>
        </w:tc>
        <w:tc>
          <w:tcPr>
            <w:tcW w:w="2520" w:type="dxa"/>
            <w:tcBorders>
              <w:right w:val="single" w:sz="6" w:space="0" w:color="auto"/>
            </w:tcBorders>
          </w:tcPr>
          <w:p w:rsidR="00F70D5B" w:rsidRPr="005D4274" w:rsidRDefault="0012126B" w:rsidP="00F70D5B">
            <w:pPr>
              <w:spacing w:before="120"/>
              <w:ind w:left="29"/>
              <w:rPr>
                <w:sz w:val="18"/>
                <w:szCs w:val="18"/>
              </w:rPr>
            </w:pPr>
            <w:r w:rsidRPr="005D4274">
              <w:rPr>
                <w:sz w:val="18"/>
                <w:szCs w:val="18"/>
              </w:rPr>
              <w:t xml:space="preserve">Flight crew will ensure that procedures are established and used to alert crew members and passengers that airplane altitude is above </w:t>
            </w:r>
            <w:r w:rsidR="005D4274" w:rsidRPr="005D4274">
              <w:rPr>
                <w:sz w:val="18"/>
                <w:szCs w:val="18"/>
              </w:rPr>
              <w:t>4</w:t>
            </w:r>
            <w:r w:rsidR="003A22AE">
              <w:rPr>
                <w:sz w:val="18"/>
                <w:szCs w:val="18"/>
              </w:rPr>
              <w:t>0,000 feet</w:t>
            </w:r>
            <w:r w:rsidRPr="005D4274">
              <w:rPr>
                <w:sz w:val="18"/>
                <w:szCs w:val="18"/>
              </w:rPr>
              <w:t xml:space="preserve">, and passengers are briefed that internal baggage compartment door must remain closed above </w:t>
            </w:r>
            <w:r w:rsidR="005D4274" w:rsidRPr="005D4274">
              <w:rPr>
                <w:sz w:val="18"/>
                <w:szCs w:val="18"/>
              </w:rPr>
              <w:t>4</w:t>
            </w:r>
            <w:r w:rsidR="00907261">
              <w:rPr>
                <w:sz w:val="18"/>
                <w:szCs w:val="18"/>
              </w:rPr>
              <w:t>0</w:t>
            </w:r>
            <w:r w:rsidR="003A22AE">
              <w:rPr>
                <w:sz w:val="18"/>
                <w:szCs w:val="18"/>
              </w:rPr>
              <w:t>,000 feet</w:t>
            </w:r>
            <w:r w:rsidRPr="005D4274">
              <w:rPr>
                <w:sz w:val="18"/>
                <w:szCs w:val="18"/>
              </w:rPr>
              <w:t>.</w:t>
            </w:r>
          </w:p>
        </w:tc>
        <w:tc>
          <w:tcPr>
            <w:tcW w:w="2340" w:type="dxa"/>
            <w:tcBorders>
              <w:right w:val="single" w:sz="6" w:space="0" w:color="auto"/>
            </w:tcBorders>
          </w:tcPr>
          <w:p w:rsidR="00F70D5B" w:rsidRPr="003F5380" w:rsidRDefault="00F70D5B" w:rsidP="00F70D5B">
            <w:pPr>
              <w:spacing w:before="120"/>
              <w:rPr>
                <w:sz w:val="18"/>
              </w:rPr>
            </w:pPr>
            <w:r w:rsidRPr="003F5380">
              <w:rPr>
                <w:sz w:val="18"/>
              </w:rPr>
              <w:t>An Inoperative placard will be placed on inoperative Passenger Lighted Information Signs and will be noted on ADLS.</w:t>
            </w:r>
          </w:p>
        </w:tc>
      </w:tr>
      <w:tr w:rsidR="00F70D5B" w:rsidRPr="003F5380" w:rsidTr="00F70D5B">
        <w:trPr>
          <w:cantSplit/>
        </w:trPr>
        <w:tc>
          <w:tcPr>
            <w:tcW w:w="2330" w:type="dxa"/>
            <w:tcBorders>
              <w:left w:val="single" w:sz="6" w:space="0" w:color="auto"/>
            </w:tcBorders>
          </w:tcPr>
          <w:p w:rsidR="00F70D5B" w:rsidRPr="003F5380" w:rsidRDefault="00F70D5B" w:rsidP="00F70D5B">
            <w:pPr>
              <w:tabs>
                <w:tab w:val="left" w:pos="440"/>
                <w:tab w:val="left" w:pos="2600"/>
              </w:tabs>
              <w:spacing w:before="120"/>
              <w:ind w:left="806" w:hanging="360"/>
              <w:rPr>
                <w:sz w:val="18"/>
              </w:rPr>
            </w:pPr>
          </w:p>
        </w:tc>
        <w:tc>
          <w:tcPr>
            <w:tcW w:w="440" w:type="dxa"/>
            <w:tcBorders>
              <w:right w:val="single" w:sz="4" w:space="0" w:color="auto"/>
            </w:tcBorders>
          </w:tcPr>
          <w:p w:rsidR="00F70D5B" w:rsidRPr="003F5380" w:rsidRDefault="00F70D5B" w:rsidP="00AC1FCE">
            <w:pPr>
              <w:tabs>
                <w:tab w:val="left" w:pos="360"/>
              </w:tabs>
              <w:spacing w:before="120"/>
              <w:rPr>
                <w:sz w:val="18"/>
              </w:rPr>
            </w:pPr>
            <w:r>
              <w:rPr>
                <w:sz w:val="18"/>
              </w:rPr>
              <w:t>C</w:t>
            </w:r>
          </w:p>
        </w:tc>
        <w:tc>
          <w:tcPr>
            <w:tcW w:w="370" w:type="dxa"/>
            <w:tcBorders>
              <w:left w:val="single" w:sz="4" w:space="0" w:color="auto"/>
              <w:right w:val="single" w:sz="6" w:space="0" w:color="auto"/>
            </w:tcBorders>
          </w:tcPr>
          <w:p w:rsidR="00F70D5B" w:rsidRPr="003F5380" w:rsidRDefault="00F70D5B" w:rsidP="00AC1FCE">
            <w:pPr>
              <w:tabs>
                <w:tab w:val="left" w:pos="360"/>
              </w:tabs>
              <w:spacing w:before="120"/>
              <w:rPr>
                <w:sz w:val="18"/>
              </w:rPr>
            </w:pPr>
            <w:r>
              <w:rPr>
                <w:sz w:val="18"/>
              </w:rPr>
              <w:t>1</w:t>
            </w:r>
          </w:p>
        </w:tc>
        <w:tc>
          <w:tcPr>
            <w:tcW w:w="360" w:type="dxa"/>
          </w:tcPr>
          <w:p w:rsidR="00F70D5B" w:rsidRPr="003F5380" w:rsidRDefault="00F70D5B" w:rsidP="00AC1FCE">
            <w:pPr>
              <w:tabs>
                <w:tab w:val="left" w:pos="360"/>
              </w:tabs>
              <w:spacing w:before="120"/>
              <w:rPr>
                <w:sz w:val="18"/>
              </w:rPr>
            </w:pPr>
            <w:r>
              <w:rPr>
                <w:sz w:val="18"/>
              </w:rPr>
              <w:t>0</w:t>
            </w:r>
          </w:p>
        </w:tc>
        <w:tc>
          <w:tcPr>
            <w:tcW w:w="3240" w:type="dxa"/>
            <w:tcBorders>
              <w:left w:val="single" w:sz="6" w:space="0" w:color="auto"/>
              <w:right w:val="single" w:sz="6" w:space="0" w:color="auto"/>
            </w:tcBorders>
          </w:tcPr>
          <w:p w:rsidR="00F70D5B" w:rsidRPr="003F5380" w:rsidRDefault="00F70D5B" w:rsidP="00AC1FCE">
            <w:pPr>
              <w:pStyle w:val="BodyText"/>
              <w:ind w:firstLine="20"/>
            </w:pPr>
            <w:r w:rsidRPr="003F5380">
              <w:t xml:space="preserve">(O) May be inoperative provided </w:t>
            </w:r>
            <w:r>
              <w:t>airplane is operated at or below 4</w:t>
            </w:r>
            <w:r w:rsidR="00907261">
              <w:t>0</w:t>
            </w:r>
            <w:r w:rsidR="005D4274">
              <w:t>,</w:t>
            </w:r>
            <w:r w:rsidR="003A22AE">
              <w:t>000 feet</w:t>
            </w:r>
            <w:r>
              <w:t>.</w:t>
            </w:r>
          </w:p>
        </w:tc>
        <w:tc>
          <w:tcPr>
            <w:tcW w:w="2880" w:type="dxa"/>
            <w:tcBorders>
              <w:right w:val="single" w:sz="6" w:space="0" w:color="auto"/>
            </w:tcBorders>
          </w:tcPr>
          <w:p w:rsidR="00F70D5B" w:rsidRPr="003F5380" w:rsidRDefault="00F70D5B" w:rsidP="00AC1FCE">
            <w:pPr>
              <w:spacing w:before="120"/>
              <w:rPr>
                <w:sz w:val="18"/>
              </w:rPr>
            </w:pPr>
            <w:r w:rsidRPr="003F5380">
              <w:rPr>
                <w:sz w:val="18"/>
              </w:rPr>
              <w:t>None required.</w:t>
            </w:r>
          </w:p>
        </w:tc>
        <w:tc>
          <w:tcPr>
            <w:tcW w:w="2520" w:type="dxa"/>
            <w:tcBorders>
              <w:right w:val="single" w:sz="6" w:space="0" w:color="auto"/>
            </w:tcBorders>
          </w:tcPr>
          <w:p w:rsidR="00F70D5B" w:rsidRPr="005D4274" w:rsidRDefault="00F70D5B" w:rsidP="00AC1FCE">
            <w:pPr>
              <w:spacing w:before="120"/>
              <w:ind w:left="30"/>
              <w:rPr>
                <w:sz w:val="18"/>
                <w:szCs w:val="18"/>
              </w:rPr>
            </w:pPr>
            <w:r w:rsidRPr="005D4274">
              <w:rPr>
                <w:sz w:val="18"/>
                <w:szCs w:val="18"/>
              </w:rPr>
              <w:t xml:space="preserve">Flight crew will ensure </w:t>
            </w:r>
            <w:r w:rsidR="0012126B" w:rsidRPr="005D4274">
              <w:rPr>
                <w:sz w:val="18"/>
                <w:szCs w:val="18"/>
              </w:rPr>
              <w:t xml:space="preserve">that airplane is operated at or below </w:t>
            </w:r>
            <w:r w:rsidR="00907261">
              <w:rPr>
                <w:sz w:val="18"/>
                <w:szCs w:val="18"/>
              </w:rPr>
              <w:t>40</w:t>
            </w:r>
            <w:r w:rsidR="005D4274" w:rsidRPr="005D4274">
              <w:rPr>
                <w:sz w:val="18"/>
                <w:szCs w:val="18"/>
              </w:rPr>
              <w:t>,000 feet</w:t>
            </w:r>
            <w:r w:rsidRPr="005D4274">
              <w:rPr>
                <w:sz w:val="18"/>
                <w:szCs w:val="18"/>
              </w:rPr>
              <w:t>.</w:t>
            </w:r>
          </w:p>
        </w:tc>
        <w:tc>
          <w:tcPr>
            <w:tcW w:w="2340" w:type="dxa"/>
            <w:tcBorders>
              <w:right w:val="single" w:sz="6" w:space="0" w:color="auto"/>
            </w:tcBorders>
          </w:tcPr>
          <w:p w:rsidR="00F70D5B" w:rsidRPr="003F5380" w:rsidRDefault="00F70D5B" w:rsidP="00AC1FCE">
            <w:pPr>
              <w:spacing w:before="120"/>
              <w:rPr>
                <w:sz w:val="18"/>
              </w:rPr>
            </w:pPr>
            <w:r w:rsidRPr="003F5380">
              <w:rPr>
                <w:sz w:val="18"/>
              </w:rPr>
              <w:t>An Inoperative placard will be placed on inoperative Passenger Lighted Information Signs and will be noted on ADLS.</w:t>
            </w:r>
          </w:p>
        </w:tc>
      </w:tr>
      <w:tr w:rsidR="00F70D5B" w:rsidRPr="003F5380" w:rsidTr="00F70D5B">
        <w:trPr>
          <w:cantSplit/>
        </w:trPr>
        <w:tc>
          <w:tcPr>
            <w:tcW w:w="2330" w:type="dxa"/>
            <w:tcBorders>
              <w:left w:val="single" w:sz="6" w:space="0" w:color="auto"/>
              <w:bottom w:val="single" w:sz="4" w:space="0" w:color="auto"/>
            </w:tcBorders>
          </w:tcPr>
          <w:p w:rsidR="00F70D5B" w:rsidRPr="003F5380" w:rsidRDefault="00F70D5B" w:rsidP="00F70D5B">
            <w:pPr>
              <w:tabs>
                <w:tab w:val="left" w:pos="440"/>
                <w:tab w:val="left" w:pos="2600"/>
              </w:tabs>
              <w:spacing w:before="120"/>
              <w:ind w:left="806" w:hanging="360"/>
              <w:rPr>
                <w:sz w:val="18"/>
              </w:rPr>
            </w:pPr>
            <w:r>
              <w:rPr>
                <w:sz w:val="18"/>
              </w:rPr>
              <w:t>(continued)</w:t>
            </w:r>
          </w:p>
        </w:tc>
        <w:tc>
          <w:tcPr>
            <w:tcW w:w="440" w:type="dxa"/>
            <w:tcBorders>
              <w:bottom w:val="single" w:sz="4" w:space="0" w:color="auto"/>
              <w:right w:val="single" w:sz="4" w:space="0" w:color="auto"/>
            </w:tcBorders>
          </w:tcPr>
          <w:p w:rsidR="00F70D5B" w:rsidRDefault="00F70D5B" w:rsidP="00AC1FCE">
            <w:pPr>
              <w:tabs>
                <w:tab w:val="left" w:pos="360"/>
              </w:tabs>
              <w:spacing w:before="120"/>
              <w:rPr>
                <w:sz w:val="18"/>
              </w:rPr>
            </w:pPr>
          </w:p>
        </w:tc>
        <w:tc>
          <w:tcPr>
            <w:tcW w:w="370" w:type="dxa"/>
            <w:tcBorders>
              <w:left w:val="single" w:sz="4" w:space="0" w:color="auto"/>
              <w:bottom w:val="single" w:sz="4" w:space="0" w:color="auto"/>
              <w:right w:val="single" w:sz="6" w:space="0" w:color="auto"/>
            </w:tcBorders>
          </w:tcPr>
          <w:p w:rsidR="00F70D5B" w:rsidRDefault="00F70D5B" w:rsidP="00AC1FCE">
            <w:pPr>
              <w:tabs>
                <w:tab w:val="left" w:pos="360"/>
              </w:tabs>
              <w:spacing w:before="120"/>
              <w:rPr>
                <w:sz w:val="18"/>
              </w:rPr>
            </w:pPr>
          </w:p>
        </w:tc>
        <w:tc>
          <w:tcPr>
            <w:tcW w:w="360" w:type="dxa"/>
            <w:tcBorders>
              <w:bottom w:val="single" w:sz="4" w:space="0" w:color="auto"/>
            </w:tcBorders>
          </w:tcPr>
          <w:p w:rsidR="00F70D5B" w:rsidRDefault="00F70D5B" w:rsidP="00AC1FCE">
            <w:pPr>
              <w:tabs>
                <w:tab w:val="left" w:pos="360"/>
              </w:tabs>
              <w:spacing w:before="120"/>
              <w:rPr>
                <w:sz w:val="18"/>
              </w:rPr>
            </w:pPr>
          </w:p>
        </w:tc>
        <w:tc>
          <w:tcPr>
            <w:tcW w:w="3240" w:type="dxa"/>
            <w:tcBorders>
              <w:left w:val="single" w:sz="6" w:space="0" w:color="auto"/>
              <w:bottom w:val="single" w:sz="4" w:space="0" w:color="auto"/>
              <w:right w:val="single" w:sz="6" w:space="0" w:color="auto"/>
            </w:tcBorders>
          </w:tcPr>
          <w:p w:rsidR="00F70D5B" w:rsidRPr="003F5380" w:rsidRDefault="00F70D5B" w:rsidP="00AC1FCE">
            <w:pPr>
              <w:pStyle w:val="BodyText"/>
              <w:ind w:firstLine="20"/>
            </w:pPr>
          </w:p>
        </w:tc>
        <w:tc>
          <w:tcPr>
            <w:tcW w:w="2880" w:type="dxa"/>
            <w:tcBorders>
              <w:bottom w:val="single" w:sz="4" w:space="0" w:color="auto"/>
              <w:right w:val="single" w:sz="6" w:space="0" w:color="auto"/>
            </w:tcBorders>
          </w:tcPr>
          <w:p w:rsidR="00F70D5B" w:rsidRPr="003F5380" w:rsidRDefault="00F70D5B" w:rsidP="00AC1FCE">
            <w:pPr>
              <w:spacing w:before="120"/>
              <w:rPr>
                <w:sz w:val="18"/>
              </w:rPr>
            </w:pPr>
          </w:p>
        </w:tc>
        <w:tc>
          <w:tcPr>
            <w:tcW w:w="2520" w:type="dxa"/>
            <w:tcBorders>
              <w:bottom w:val="single" w:sz="4" w:space="0" w:color="auto"/>
              <w:right w:val="single" w:sz="6" w:space="0" w:color="auto"/>
            </w:tcBorders>
          </w:tcPr>
          <w:p w:rsidR="00F70D5B" w:rsidRPr="003F5380" w:rsidRDefault="00F70D5B" w:rsidP="00AC1FCE">
            <w:pPr>
              <w:spacing w:before="120"/>
              <w:ind w:left="30"/>
              <w:rPr>
                <w:sz w:val="18"/>
              </w:rPr>
            </w:pPr>
          </w:p>
        </w:tc>
        <w:tc>
          <w:tcPr>
            <w:tcW w:w="2340" w:type="dxa"/>
            <w:tcBorders>
              <w:bottom w:val="single" w:sz="4" w:space="0" w:color="auto"/>
              <w:right w:val="single" w:sz="6" w:space="0" w:color="auto"/>
            </w:tcBorders>
          </w:tcPr>
          <w:p w:rsidR="00F70D5B" w:rsidRPr="003F5380" w:rsidRDefault="00F70D5B" w:rsidP="00AC1FCE">
            <w:pPr>
              <w:spacing w:before="120"/>
              <w:rPr>
                <w:sz w:val="18"/>
              </w:rPr>
            </w:pPr>
          </w:p>
        </w:tc>
      </w:tr>
    </w:tbl>
    <w:p w:rsidR="00F70D5B" w:rsidRDefault="00F70D5B" w:rsidP="00AC1FCE">
      <w:pPr>
        <w:tabs>
          <w:tab w:val="left" w:pos="440"/>
          <w:tab w:val="left" w:pos="2600"/>
        </w:tabs>
        <w:ind w:left="86"/>
        <w:rPr>
          <w:sz w:val="18"/>
        </w:rPr>
        <w:sectPr w:rsidR="00F70D5B" w:rsidSect="00EA538C">
          <w:headerReference w:type="default" r:id="rId13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70D5B" w:rsidRPr="003F5380" w:rsidTr="00AC1FCE">
        <w:trPr>
          <w:cantSplit/>
        </w:trPr>
        <w:tc>
          <w:tcPr>
            <w:tcW w:w="2330" w:type="dxa"/>
            <w:tcBorders>
              <w:top w:val="single" w:sz="4" w:space="0" w:color="auto"/>
              <w:left w:val="single" w:sz="6" w:space="0" w:color="auto"/>
            </w:tcBorders>
          </w:tcPr>
          <w:p w:rsidR="00F70D5B" w:rsidRPr="003F5380" w:rsidRDefault="00F70D5B" w:rsidP="00AC1FCE">
            <w:pPr>
              <w:tabs>
                <w:tab w:val="left" w:pos="440"/>
                <w:tab w:val="left" w:pos="2600"/>
              </w:tabs>
              <w:ind w:left="86"/>
              <w:rPr>
                <w:sz w:val="18"/>
              </w:rPr>
            </w:pPr>
            <w:r w:rsidRPr="003F5380">
              <w:rPr>
                <w:sz w:val="18"/>
              </w:rPr>
              <w:lastRenderedPageBreak/>
              <w:t>3.</w:t>
            </w:r>
            <w:r w:rsidRPr="003F5380">
              <w:rPr>
                <w:sz w:val="18"/>
              </w:rPr>
              <w:tab/>
              <w:t>Passenger Lighted</w:t>
            </w:r>
          </w:p>
          <w:p w:rsidR="00F70D5B" w:rsidRPr="003F5380" w:rsidRDefault="00F70D5B" w:rsidP="00AC1FCE">
            <w:pPr>
              <w:tabs>
                <w:tab w:val="left" w:pos="2600"/>
              </w:tabs>
              <w:ind w:left="440"/>
              <w:rPr>
                <w:sz w:val="18"/>
              </w:rPr>
            </w:pPr>
            <w:r w:rsidRPr="003F5380">
              <w:rPr>
                <w:sz w:val="18"/>
              </w:rPr>
              <w:t>Information Signs</w:t>
            </w:r>
          </w:p>
          <w:p w:rsidR="00F70D5B" w:rsidRPr="003F5380" w:rsidRDefault="00F70D5B" w:rsidP="00AC1FCE">
            <w:pPr>
              <w:tabs>
                <w:tab w:val="left" w:pos="2600"/>
              </w:tabs>
              <w:ind w:left="440"/>
              <w:rPr>
                <w:sz w:val="18"/>
              </w:rPr>
            </w:pPr>
            <w:r w:rsidRPr="003F5380">
              <w:rPr>
                <w:sz w:val="18"/>
              </w:rPr>
              <w:t>(continued)</w:t>
            </w:r>
          </w:p>
        </w:tc>
        <w:tc>
          <w:tcPr>
            <w:tcW w:w="440" w:type="dxa"/>
            <w:tcBorders>
              <w:top w:val="single" w:sz="4" w:space="0" w:color="auto"/>
              <w:right w:val="single" w:sz="4" w:space="0" w:color="auto"/>
            </w:tcBorders>
          </w:tcPr>
          <w:p w:rsidR="00F70D5B" w:rsidRPr="003F5380" w:rsidRDefault="00F70D5B" w:rsidP="00AC1FCE">
            <w:pPr>
              <w:tabs>
                <w:tab w:val="left" w:pos="360"/>
              </w:tabs>
              <w:rPr>
                <w:sz w:val="18"/>
              </w:rPr>
            </w:pPr>
          </w:p>
        </w:tc>
        <w:tc>
          <w:tcPr>
            <w:tcW w:w="370" w:type="dxa"/>
            <w:tcBorders>
              <w:top w:val="single" w:sz="4" w:space="0" w:color="auto"/>
              <w:left w:val="single" w:sz="4" w:space="0" w:color="auto"/>
              <w:right w:val="single" w:sz="6" w:space="0" w:color="auto"/>
            </w:tcBorders>
          </w:tcPr>
          <w:p w:rsidR="00F70D5B" w:rsidRPr="003F5380" w:rsidRDefault="00F70D5B" w:rsidP="00AC1FCE">
            <w:pPr>
              <w:tabs>
                <w:tab w:val="left" w:pos="360"/>
              </w:tabs>
              <w:rPr>
                <w:sz w:val="18"/>
              </w:rPr>
            </w:pPr>
          </w:p>
        </w:tc>
        <w:tc>
          <w:tcPr>
            <w:tcW w:w="360" w:type="dxa"/>
            <w:tcBorders>
              <w:top w:val="single" w:sz="4" w:space="0" w:color="auto"/>
            </w:tcBorders>
          </w:tcPr>
          <w:p w:rsidR="00F70D5B" w:rsidRPr="003F5380" w:rsidRDefault="00F70D5B" w:rsidP="00AC1FCE">
            <w:pPr>
              <w:tabs>
                <w:tab w:val="left" w:pos="360"/>
              </w:tabs>
              <w:rPr>
                <w:sz w:val="18"/>
              </w:rPr>
            </w:pPr>
          </w:p>
        </w:tc>
        <w:tc>
          <w:tcPr>
            <w:tcW w:w="3240" w:type="dxa"/>
            <w:tcBorders>
              <w:top w:val="single" w:sz="4" w:space="0" w:color="auto"/>
              <w:left w:val="single" w:sz="6" w:space="0" w:color="auto"/>
              <w:right w:val="single" w:sz="6" w:space="0" w:color="auto"/>
            </w:tcBorders>
          </w:tcPr>
          <w:p w:rsidR="00F70D5B" w:rsidRPr="003F5380" w:rsidRDefault="00F70D5B" w:rsidP="00AC1FCE">
            <w:pPr>
              <w:rPr>
                <w:sz w:val="18"/>
              </w:rPr>
            </w:pPr>
          </w:p>
        </w:tc>
        <w:tc>
          <w:tcPr>
            <w:tcW w:w="2880" w:type="dxa"/>
            <w:tcBorders>
              <w:top w:val="single" w:sz="4" w:space="0" w:color="auto"/>
              <w:right w:val="single" w:sz="6" w:space="0" w:color="auto"/>
            </w:tcBorders>
          </w:tcPr>
          <w:p w:rsidR="00F70D5B" w:rsidRPr="003F5380" w:rsidRDefault="00F70D5B" w:rsidP="00AC1FCE">
            <w:pPr>
              <w:ind w:left="390" w:hanging="390"/>
              <w:rPr>
                <w:sz w:val="18"/>
              </w:rPr>
            </w:pPr>
          </w:p>
        </w:tc>
        <w:tc>
          <w:tcPr>
            <w:tcW w:w="2520" w:type="dxa"/>
            <w:tcBorders>
              <w:top w:val="single" w:sz="4" w:space="0" w:color="auto"/>
              <w:right w:val="single" w:sz="6" w:space="0" w:color="auto"/>
            </w:tcBorders>
          </w:tcPr>
          <w:p w:rsidR="00F70D5B" w:rsidRPr="003F5380" w:rsidRDefault="00F70D5B" w:rsidP="00AC1FCE">
            <w:pPr>
              <w:ind w:left="29"/>
              <w:rPr>
                <w:sz w:val="18"/>
              </w:rPr>
            </w:pPr>
          </w:p>
        </w:tc>
        <w:tc>
          <w:tcPr>
            <w:tcW w:w="2340" w:type="dxa"/>
            <w:tcBorders>
              <w:top w:val="single" w:sz="4" w:space="0" w:color="auto"/>
              <w:right w:val="single" w:sz="6" w:space="0" w:color="auto"/>
            </w:tcBorders>
          </w:tcPr>
          <w:p w:rsidR="00F70D5B" w:rsidRPr="003F5380" w:rsidRDefault="00F70D5B" w:rsidP="00AC1FCE">
            <w:pPr>
              <w:rPr>
                <w:sz w:val="18"/>
              </w:rPr>
            </w:pPr>
          </w:p>
        </w:tc>
      </w:tr>
      <w:tr w:rsidR="00F70D5B" w:rsidRPr="003F5380" w:rsidTr="00AC1FCE">
        <w:trPr>
          <w:cantSplit/>
        </w:trPr>
        <w:tc>
          <w:tcPr>
            <w:tcW w:w="2330" w:type="dxa"/>
            <w:tcBorders>
              <w:left w:val="single" w:sz="6" w:space="0" w:color="auto"/>
            </w:tcBorders>
          </w:tcPr>
          <w:p w:rsidR="00F70D5B" w:rsidRPr="003F5380" w:rsidRDefault="00F70D5B" w:rsidP="00AC1FCE">
            <w:pPr>
              <w:tabs>
                <w:tab w:val="left" w:pos="440"/>
                <w:tab w:val="left" w:pos="2600"/>
              </w:tabs>
              <w:spacing w:before="120"/>
              <w:ind w:left="450"/>
              <w:rPr>
                <w:sz w:val="18"/>
              </w:rPr>
            </w:pPr>
            <w:r w:rsidRPr="003F5380">
              <w:rPr>
                <w:sz w:val="18"/>
              </w:rPr>
              <w:t>The following pertains only to operations involving aircraft with 19 or less passenger seats, wherein certificati</w:t>
            </w:r>
            <w:r w:rsidR="0012126B">
              <w:rPr>
                <w:sz w:val="18"/>
              </w:rPr>
              <w:t>o</w:t>
            </w:r>
            <w:r w:rsidRPr="003F5380">
              <w:rPr>
                <w:sz w:val="18"/>
              </w:rPr>
              <w:t>n or operating rules do not require a public address system or flight attendant.</w:t>
            </w:r>
          </w:p>
        </w:tc>
        <w:tc>
          <w:tcPr>
            <w:tcW w:w="440" w:type="dxa"/>
            <w:tcBorders>
              <w:right w:val="single" w:sz="4" w:space="0" w:color="auto"/>
            </w:tcBorders>
          </w:tcPr>
          <w:p w:rsidR="00F70D5B" w:rsidRPr="003F5380" w:rsidRDefault="00F70D5B" w:rsidP="00AC1FCE">
            <w:pPr>
              <w:tabs>
                <w:tab w:val="left" w:pos="360"/>
              </w:tabs>
              <w:spacing w:before="120"/>
              <w:rPr>
                <w:sz w:val="18"/>
              </w:rPr>
            </w:pPr>
          </w:p>
        </w:tc>
        <w:tc>
          <w:tcPr>
            <w:tcW w:w="370" w:type="dxa"/>
            <w:tcBorders>
              <w:left w:val="single" w:sz="4" w:space="0" w:color="auto"/>
              <w:right w:val="single" w:sz="6" w:space="0" w:color="auto"/>
            </w:tcBorders>
          </w:tcPr>
          <w:p w:rsidR="00F70D5B" w:rsidRPr="003F5380" w:rsidRDefault="00F70D5B" w:rsidP="00AC1FCE">
            <w:pPr>
              <w:tabs>
                <w:tab w:val="left" w:pos="360"/>
              </w:tabs>
              <w:spacing w:before="120"/>
              <w:rPr>
                <w:sz w:val="18"/>
              </w:rPr>
            </w:pPr>
          </w:p>
        </w:tc>
        <w:tc>
          <w:tcPr>
            <w:tcW w:w="360" w:type="dxa"/>
          </w:tcPr>
          <w:p w:rsidR="00F70D5B" w:rsidRPr="003F5380" w:rsidRDefault="00F70D5B" w:rsidP="00AC1FCE">
            <w:pPr>
              <w:tabs>
                <w:tab w:val="left" w:pos="360"/>
              </w:tabs>
              <w:spacing w:before="120"/>
              <w:rPr>
                <w:sz w:val="18"/>
              </w:rPr>
            </w:pPr>
          </w:p>
        </w:tc>
        <w:tc>
          <w:tcPr>
            <w:tcW w:w="3240" w:type="dxa"/>
            <w:tcBorders>
              <w:left w:val="single" w:sz="6" w:space="0" w:color="auto"/>
              <w:right w:val="single" w:sz="6" w:space="0" w:color="auto"/>
            </w:tcBorders>
          </w:tcPr>
          <w:p w:rsidR="00F70D5B" w:rsidRPr="003F5380" w:rsidRDefault="00F70D5B" w:rsidP="00AC1FCE">
            <w:pPr>
              <w:pStyle w:val="BodyText"/>
            </w:pPr>
          </w:p>
        </w:tc>
        <w:tc>
          <w:tcPr>
            <w:tcW w:w="2880" w:type="dxa"/>
            <w:tcBorders>
              <w:right w:val="single" w:sz="6" w:space="0" w:color="auto"/>
            </w:tcBorders>
          </w:tcPr>
          <w:p w:rsidR="00F70D5B" w:rsidRPr="003F5380" w:rsidRDefault="00F70D5B" w:rsidP="00AC1FCE">
            <w:pPr>
              <w:spacing w:before="120"/>
              <w:rPr>
                <w:sz w:val="18"/>
              </w:rPr>
            </w:pPr>
          </w:p>
        </w:tc>
        <w:tc>
          <w:tcPr>
            <w:tcW w:w="2520" w:type="dxa"/>
            <w:tcBorders>
              <w:right w:val="single" w:sz="6" w:space="0" w:color="auto"/>
            </w:tcBorders>
          </w:tcPr>
          <w:p w:rsidR="00F70D5B" w:rsidRPr="003F5380" w:rsidRDefault="00F70D5B" w:rsidP="00AC1FCE">
            <w:pPr>
              <w:spacing w:before="120"/>
              <w:ind w:left="30"/>
              <w:rPr>
                <w:sz w:val="18"/>
              </w:rPr>
            </w:pPr>
          </w:p>
        </w:tc>
        <w:tc>
          <w:tcPr>
            <w:tcW w:w="2340" w:type="dxa"/>
            <w:tcBorders>
              <w:right w:val="single" w:sz="6" w:space="0" w:color="auto"/>
            </w:tcBorders>
          </w:tcPr>
          <w:p w:rsidR="00F70D5B" w:rsidRPr="003F5380" w:rsidRDefault="00F70D5B" w:rsidP="00AC1FCE">
            <w:pPr>
              <w:spacing w:before="120"/>
              <w:rPr>
                <w:sz w:val="18"/>
              </w:rPr>
            </w:pPr>
          </w:p>
        </w:tc>
      </w:tr>
      <w:tr w:rsidR="00F70D5B" w:rsidRPr="003F5380" w:rsidTr="0012126B">
        <w:trPr>
          <w:cantSplit/>
        </w:trPr>
        <w:tc>
          <w:tcPr>
            <w:tcW w:w="2330" w:type="dxa"/>
            <w:tcBorders>
              <w:left w:val="single" w:sz="6" w:space="0" w:color="auto"/>
            </w:tcBorders>
          </w:tcPr>
          <w:p w:rsidR="00F70D5B" w:rsidRPr="003F5380" w:rsidRDefault="0012126B" w:rsidP="00AC1FCE">
            <w:pPr>
              <w:tabs>
                <w:tab w:val="left" w:pos="440"/>
                <w:tab w:val="left" w:pos="2600"/>
              </w:tabs>
              <w:spacing w:before="120"/>
              <w:ind w:left="806" w:hanging="360"/>
              <w:rPr>
                <w:sz w:val="18"/>
              </w:rPr>
            </w:pPr>
            <w:r>
              <w:rPr>
                <w:sz w:val="18"/>
              </w:rPr>
              <w:t>3</w:t>
            </w:r>
            <w:r w:rsidR="00F70D5B" w:rsidRPr="003F5380">
              <w:rPr>
                <w:sz w:val="18"/>
              </w:rPr>
              <w:t>)</w:t>
            </w:r>
            <w:r w:rsidR="00F70D5B" w:rsidRPr="003F5380">
              <w:rPr>
                <w:sz w:val="18"/>
              </w:rPr>
              <w:tab/>
              <w:t>Passenger Lighted</w:t>
            </w:r>
          </w:p>
          <w:p w:rsidR="00F70D5B" w:rsidRPr="003F5380" w:rsidRDefault="00F70D5B" w:rsidP="00AC1FCE">
            <w:pPr>
              <w:tabs>
                <w:tab w:val="left" w:pos="440"/>
                <w:tab w:val="left" w:pos="2600"/>
              </w:tabs>
              <w:ind w:left="806" w:hanging="360"/>
              <w:rPr>
                <w:sz w:val="18"/>
              </w:rPr>
            </w:pPr>
            <w:r w:rsidRPr="003F5380">
              <w:rPr>
                <w:sz w:val="18"/>
              </w:rPr>
              <w:tab/>
              <w:t>Information Signs</w:t>
            </w:r>
          </w:p>
        </w:tc>
        <w:tc>
          <w:tcPr>
            <w:tcW w:w="440" w:type="dxa"/>
            <w:tcBorders>
              <w:right w:val="single" w:sz="4" w:space="0" w:color="auto"/>
            </w:tcBorders>
          </w:tcPr>
          <w:p w:rsidR="00F70D5B" w:rsidRPr="003F5380" w:rsidRDefault="00F70D5B" w:rsidP="00AC1FCE">
            <w:pPr>
              <w:tabs>
                <w:tab w:val="left" w:pos="360"/>
              </w:tabs>
              <w:spacing w:before="120"/>
              <w:rPr>
                <w:sz w:val="18"/>
              </w:rPr>
            </w:pPr>
            <w:r w:rsidRPr="003F5380">
              <w:rPr>
                <w:sz w:val="18"/>
              </w:rPr>
              <w:t>C</w:t>
            </w:r>
          </w:p>
        </w:tc>
        <w:tc>
          <w:tcPr>
            <w:tcW w:w="370" w:type="dxa"/>
            <w:tcBorders>
              <w:left w:val="single" w:sz="4" w:space="0" w:color="auto"/>
              <w:right w:val="single" w:sz="6" w:space="0" w:color="auto"/>
            </w:tcBorders>
          </w:tcPr>
          <w:p w:rsidR="00F70D5B" w:rsidRPr="003F5380" w:rsidRDefault="00F70D5B" w:rsidP="00AC1FCE">
            <w:pPr>
              <w:tabs>
                <w:tab w:val="left" w:pos="360"/>
              </w:tabs>
              <w:spacing w:before="120"/>
              <w:rPr>
                <w:sz w:val="18"/>
              </w:rPr>
            </w:pPr>
            <w:r w:rsidRPr="003F5380">
              <w:rPr>
                <w:sz w:val="18"/>
              </w:rPr>
              <w:t>-</w:t>
            </w:r>
          </w:p>
        </w:tc>
        <w:tc>
          <w:tcPr>
            <w:tcW w:w="360" w:type="dxa"/>
          </w:tcPr>
          <w:p w:rsidR="00F70D5B" w:rsidRPr="003F5380" w:rsidRDefault="00F70D5B" w:rsidP="00AC1FCE">
            <w:pPr>
              <w:tabs>
                <w:tab w:val="left" w:pos="360"/>
              </w:tabs>
              <w:spacing w:before="120"/>
              <w:rPr>
                <w:sz w:val="18"/>
              </w:rPr>
            </w:pPr>
            <w:r w:rsidRPr="003F5380">
              <w:rPr>
                <w:sz w:val="18"/>
              </w:rPr>
              <w:t>-</w:t>
            </w:r>
          </w:p>
        </w:tc>
        <w:tc>
          <w:tcPr>
            <w:tcW w:w="3240" w:type="dxa"/>
            <w:tcBorders>
              <w:left w:val="single" w:sz="6" w:space="0" w:color="auto"/>
              <w:right w:val="single" w:sz="6" w:space="0" w:color="auto"/>
            </w:tcBorders>
          </w:tcPr>
          <w:p w:rsidR="00F70D5B" w:rsidRPr="003F5380" w:rsidRDefault="00F70D5B" w:rsidP="00AC1FCE">
            <w:pPr>
              <w:pStyle w:val="BodyText"/>
              <w:ind w:firstLine="20"/>
            </w:pPr>
            <w:r w:rsidRPr="003F5380">
              <w:t>(O) May be inoperative provided alternate procedures are established and used to notify cabin occupants.</w:t>
            </w:r>
          </w:p>
        </w:tc>
        <w:tc>
          <w:tcPr>
            <w:tcW w:w="2880" w:type="dxa"/>
            <w:tcBorders>
              <w:right w:val="single" w:sz="6" w:space="0" w:color="auto"/>
            </w:tcBorders>
          </w:tcPr>
          <w:p w:rsidR="00F70D5B" w:rsidRPr="003F5380" w:rsidRDefault="00F70D5B" w:rsidP="00AC1FCE">
            <w:pPr>
              <w:spacing w:before="120"/>
              <w:rPr>
                <w:sz w:val="18"/>
              </w:rPr>
            </w:pPr>
            <w:r w:rsidRPr="003F5380">
              <w:rPr>
                <w:sz w:val="18"/>
              </w:rPr>
              <w:t>None required.</w:t>
            </w:r>
          </w:p>
        </w:tc>
        <w:tc>
          <w:tcPr>
            <w:tcW w:w="2520" w:type="dxa"/>
            <w:tcBorders>
              <w:right w:val="single" w:sz="6" w:space="0" w:color="auto"/>
            </w:tcBorders>
          </w:tcPr>
          <w:p w:rsidR="00F70D5B" w:rsidRPr="003F5380" w:rsidRDefault="00F70D5B" w:rsidP="00DB0C13">
            <w:pPr>
              <w:spacing w:before="120"/>
              <w:ind w:left="30"/>
              <w:rPr>
                <w:sz w:val="18"/>
              </w:rPr>
            </w:pPr>
            <w:r w:rsidRPr="003F5380">
              <w:rPr>
                <w:sz w:val="18"/>
              </w:rPr>
              <w:t xml:space="preserve">Flight crew will </w:t>
            </w:r>
            <w:r w:rsidR="00DB0C13">
              <w:rPr>
                <w:sz w:val="18"/>
              </w:rPr>
              <w:t>use the PA if available or communicate directly by voice to the passengers when they should remain seated or not smoke.</w:t>
            </w:r>
          </w:p>
        </w:tc>
        <w:tc>
          <w:tcPr>
            <w:tcW w:w="2340" w:type="dxa"/>
            <w:tcBorders>
              <w:right w:val="single" w:sz="6" w:space="0" w:color="auto"/>
            </w:tcBorders>
          </w:tcPr>
          <w:p w:rsidR="00F70D5B" w:rsidRPr="003F5380" w:rsidRDefault="00F70D5B" w:rsidP="00AC1FCE">
            <w:pPr>
              <w:spacing w:before="120"/>
              <w:rPr>
                <w:sz w:val="18"/>
              </w:rPr>
            </w:pPr>
            <w:r w:rsidRPr="003F5380">
              <w:rPr>
                <w:sz w:val="18"/>
              </w:rPr>
              <w:t>An Inoperative placard will be placed on inoperative Passenger Lighted Information Signs and will be noted on ADLS.</w:t>
            </w:r>
          </w:p>
        </w:tc>
      </w:tr>
      <w:tr w:rsidR="0012126B" w:rsidRPr="003F5380" w:rsidTr="0012126B">
        <w:trPr>
          <w:cantSplit/>
        </w:trPr>
        <w:tc>
          <w:tcPr>
            <w:tcW w:w="2330" w:type="dxa"/>
            <w:tcBorders>
              <w:left w:val="single" w:sz="6" w:space="0" w:color="auto"/>
              <w:bottom w:val="single" w:sz="4" w:space="0" w:color="auto"/>
            </w:tcBorders>
          </w:tcPr>
          <w:p w:rsidR="0012126B" w:rsidRDefault="0012126B" w:rsidP="00AC1FCE">
            <w:pPr>
              <w:tabs>
                <w:tab w:val="left" w:pos="440"/>
                <w:tab w:val="left" w:pos="2600"/>
              </w:tabs>
              <w:spacing w:before="120"/>
              <w:ind w:left="806" w:hanging="360"/>
              <w:rPr>
                <w:sz w:val="18"/>
              </w:rPr>
            </w:pPr>
          </w:p>
        </w:tc>
        <w:tc>
          <w:tcPr>
            <w:tcW w:w="440" w:type="dxa"/>
            <w:tcBorders>
              <w:bottom w:val="single" w:sz="4" w:space="0" w:color="auto"/>
              <w:right w:val="single" w:sz="4" w:space="0" w:color="auto"/>
            </w:tcBorders>
          </w:tcPr>
          <w:p w:rsidR="0012126B" w:rsidRPr="003F5380" w:rsidRDefault="0012126B" w:rsidP="00AC1FCE">
            <w:pPr>
              <w:tabs>
                <w:tab w:val="left" w:pos="360"/>
              </w:tabs>
              <w:spacing w:before="120"/>
              <w:rPr>
                <w:sz w:val="18"/>
              </w:rPr>
            </w:pPr>
          </w:p>
        </w:tc>
        <w:tc>
          <w:tcPr>
            <w:tcW w:w="370" w:type="dxa"/>
            <w:tcBorders>
              <w:left w:val="single" w:sz="4" w:space="0" w:color="auto"/>
              <w:bottom w:val="single" w:sz="4" w:space="0" w:color="auto"/>
              <w:right w:val="single" w:sz="6" w:space="0" w:color="auto"/>
            </w:tcBorders>
          </w:tcPr>
          <w:p w:rsidR="0012126B" w:rsidRPr="003F5380" w:rsidRDefault="0012126B" w:rsidP="00AC1FCE">
            <w:pPr>
              <w:tabs>
                <w:tab w:val="left" w:pos="360"/>
              </w:tabs>
              <w:spacing w:before="120"/>
              <w:rPr>
                <w:sz w:val="18"/>
              </w:rPr>
            </w:pPr>
          </w:p>
        </w:tc>
        <w:tc>
          <w:tcPr>
            <w:tcW w:w="360" w:type="dxa"/>
            <w:tcBorders>
              <w:bottom w:val="single" w:sz="4" w:space="0" w:color="auto"/>
            </w:tcBorders>
          </w:tcPr>
          <w:p w:rsidR="0012126B" w:rsidRPr="003F5380" w:rsidRDefault="0012126B" w:rsidP="00AC1FCE">
            <w:pPr>
              <w:tabs>
                <w:tab w:val="left" w:pos="360"/>
              </w:tabs>
              <w:spacing w:before="120"/>
              <w:rPr>
                <w:sz w:val="18"/>
              </w:rPr>
            </w:pPr>
          </w:p>
        </w:tc>
        <w:tc>
          <w:tcPr>
            <w:tcW w:w="3240" w:type="dxa"/>
            <w:tcBorders>
              <w:left w:val="single" w:sz="6" w:space="0" w:color="auto"/>
              <w:bottom w:val="single" w:sz="4" w:space="0" w:color="auto"/>
              <w:right w:val="single" w:sz="6" w:space="0" w:color="auto"/>
            </w:tcBorders>
          </w:tcPr>
          <w:p w:rsidR="0012126B" w:rsidRPr="003F5380" w:rsidRDefault="0012126B" w:rsidP="00AC1FCE">
            <w:pPr>
              <w:pStyle w:val="BodyText"/>
              <w:ind w:firstLine="20"/>
            </w:pPr>
          </w:p>
        </w:tc>
        <w:tc>
          <w:tcPr>
            <w:tcW w:w="2880" w:type="dxa"/>
            <w:tcBorders>
              <w:bottom w:val="single" w:sz="4" w:space="0" w:color="auto"/>
              <w:right w:val="single" w:sz="6" w:space="0" w:color="auto"/>
            </w:tcBorders>
          </w:tcPr>
          <w:p w:rsidR="0012126B" w:rsidRPr="003F5380" w:rsidRDefault="0012126B" w:rsidP="00AC1FCE">
            <w:pPr>
              <w:spacing w:before="120"/>
              <w:rPr>
                <w:sz w:val="18"/>
              </w:rPr>
            </w:pPr>
          </w:p>
        </w:tc>
        <w:tc>
          <w:tcPr>
            <w:tcW w:w="2520" w:type="dxa"/>
            <w:tcBorders>
              <w:bottom w:val="single" w:sz="4" w:space="0" w:color="auto"/>
              <w:right w:val="single" w:sz="6" w:space="0" w:color="auto"/>
            </w:tcBorders>
          </w:tcPr>
          <w:p w:rsidR="0012126B" w:rsidRPr="003F5380" w:rsidRDefault="0012126B" w:rsidP="00AC1FCE">
            <w:pPr>
              <w:spacing w:before="120"/>
              <w:ind w:left="30"/>
              <w:rPr>
                <w:sz w:val="18"/>
              </w:rPr>
            </w:pPr>
          </w:p>
        </w:tc>
        <w:tc>
          <w:tcPr>
            <w:tcW w:w="2340" w:type="dxa"/>
            <w:tcBorders>
              <w:bottom w:val="single" w:sz="4" w:space="0" w:color="auto"/>
              <w:right w:val="single" w:sz="6" w:space="0" w:color="auto"/>
            </w:tcBorders>
          </w:tcPr>
          <w:p w:rsidR="0012126B" w:rsidRPr="003F5380" w:rsidRDefault="0012126B" w:rsidP="00AC1FCE">
            <w:pPr>
              <w:spacing w:before="120"/>
              <w:rPr>
                <w:sz w:val="18"/>
              </w:rPr>
            </w:pPr>
          </w:p>
        </w:tc>
      </w:tr>
    </w:tbl>
    <w:p w:rsidR="00F70D5B" w:rsidRDefault="00F70D5B" w:rsidP="00AC1FCE">
      <w:pPr>
        <w:tabs>
          <w:tab w:val="left" w:pos="440"/>
          <w:tab w:val="left" w:pos="2600"/>
        </w:tabs>
        <w:spacing w:before="240"/>
        <w:ind w:left="86"/>
        <w:rPr>
          <w:rFonts w:ascii="Times" w:hAnsi="Times" w:cs="Times"/>
          <w:sz w:val="18"/>
          <w:szCs w:val="18"/>
        </w:rPr>
        <w:sectPr w:rsidR="00F70D5B" w:rsidSect="00EA538C">
          <w:headerReference w:type="default" r:id="rId138"/>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70D5B" w:rsidRPr="003F5380" w:rsidTr="0012126B">
        <w:trPr>
          <w:cantSplit/>
        </w:trPr>
        <w:tc>
          <w:tcPr>
            <w:tcW w:w="2330" w:type="dxa"/>
            <w:tcBorders>
              <w:top w:val="single" w:sz="4" w:space="0" w:color="auto"/>
              <w:left w:val="single" w:sz="6" w:space="0" w:color="auto"/>
            </w:tcBorders>
          </w:tcPr>
          <w:p w:rsidR="00F70D5B" w:rsidRPr="00303E81" w:rsidRDefault="00F70D5B" w:rsidP="0012126B">
            <w:pPr>
              <w:tabs>
                <w:tab w:val="left" w:pos="440"/>
                <w:tab w:val="left" w:pos="2600"/>
              </w:tabs>
              <w:ind w:left="86"/>
              <w:rPr>
                <w:rFonts w:ascii="Times" w:hAnsi="Times" w:cs="Times"/>
                <w:sz w:val="18"/>
                <w:szCs w:val="18"/>
              </w:rPr>
            </w:pPr>
            <w:r w:rsidRPr="003F5380">
              <w:rPr>
                <w:rFonts w:ascii="Times" w:hAnsi="Times" w:cs="Times"/>
                <w:sz w:val="18"/>
                <w:szCs w:val="18"/>
              </w:rPr>
              <w:lastRenderedPageBreak/>
              <w:t>4.</w:t>
            </w:r>
            <w:r w:rsidRPr="003F5380">
              <w:rPr>
                <w:rFonts w:ascii="Times" w:hAnsi="Times" w:cs="Times"/>
                <w:sz w:val="18"/>
                <w:szCs w:val="18"/>
              </w:rPr>
              <w:tab/>
            </w:r>
            <w:r w:rsidR="0012126B" w:rsidRPr="00303E81">
              <w:rPr>
                <w:rFonts w:ascii="Times" w:hAnsi="Times" w:cs="Times"/>
                <w:sz w:val="18"/>
                <w:szCs w:val="18"/>
              </w:rPr>
              <w:t xml:space="preserve">Beacon </w:t>
            </w:r>
            <w:r w:rsidRPr="00303E81">
              <w:rPr>
                <w:rFonts w:ascii="Times" w:hAnsi="Times" w:cs="Times"/>
                <w:sz w:val="18"/>
                <w:szCs w:val="18"/>
              </w:rPr>
              <w:t>Light</w:t>
            </w:r>
            <w:r w:rsidR="0012126B" w:rsidRPr="00303E81">
              <w:rPr>
                <w:rFonts w:ascii="Times" w:hAnsi="Times" w:cs="Times"/>
                <w:sz w:val="18"/>
                <w:szCs w:val="18"/>
              </w:rPr>
              <w:t xml:space="preserve"> LED</w:t>
            </w:r>
          </w:p>
          <w:p w:rsidR="00F70D5B" w:rsidRPr="003F5380" w:rsidRDefault="0012126B" w:rsidP="0012126B">
            <w:pPr>
              <w:tabs>
                <w:tab w:val="left" w:pos="2600"/>
              </w:tabs>
              <w:ind w:left="440"/>
              <w:rPr>
                <w:rFonts w:ascii="Times" w:hAnsi="Times" w:cs="Times"/>
                <w:sz w:val="18"/>
                <w:szCs w:val="18"/>
              </w:rPr>
            </w:pPr>
            <w:r w:rsidRPr="00303E81">
              <w:rPr>
                <w:rFonts w:ascii="Times" w:hAnsi="Times" w:cs="Times"/>
                <w:sz w:val="18"/>
                <w:szCs w:val="18"/>
              </w:rPr>
              <w:t>Element Banks</w:t>
            </w:r>
          </w:p>
        </w:tc>
        <w:tc>
          <w:tcPr>
            <w:tcW w:w="440" w:type="dxa"/>
            <w:tcBorders>
              <w:top w:val="single" w:sz="4" w:space="0" w:color="auto"/>
              <w:right w:val="single" w:sz="4" w:space="0" w:color="auto"/>
            </w:tcBorders>
          </w:tcPr>
          <w:p w:rsidR="00F70D5B" w:rsidRPr="003F5380" w:rsidRDefault="00F70D5B" w:rsidP="0012126B">
            <w:pPr>
              <w:tabs>
                <w:tab w:val="left" w:pos="360"/>
              </w:tabs>
              <w:rPr>
                <w:rFonts w:ascii="Times" w:hAnsi="Times" w:cs="Times"/>
                <w:sz w:val="18"/>
                <w:szCs w:val="18"/>
              </w:rPr>
            </w:pPr>
            <w:r w:rsidRPr="003F5380">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F70D5B" w:rsidRPr="003F5380" w:rsidRDefault="0012126B" w:rsidP="0012126B">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tcBorders>
          </w:tcPr>
          <w:p w:rsidR="00F70D5B" w:rsidRPr="003F5380" w:rsidRDefault="0012126B" w:rsidP="0012126B">
            <w:pPr>
              <w:tabs>
                <w:tab w:val="left" w:pos="360"/>
              </w:tabs>
              <w:rPr>
                <w:rFonts w:ascii="Times" w:hAnsi="Times" w:cs="Times"/>
                <w:sz w:val="18"/>
                <w:szCs w:val="18"/>
              </w:rPr>
            </w:pPr>
            <w:r>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F70D5B" w:rsidRPr="003F5380" w:rsidRDefault="0012126B" w:rsidP="0012126B">
            <w:pPr>
              <w:pStyle w:val="BodyText"/>
              <w:spacing w:before="0"/>
            </w:pPr>
            <w:r w:rsidRPr="003F5380">
              <w:t>May be inoperative provided airplane is not operated at night.</w:t>
            </w:r>
          </w:p>
        </w:tc>
        <w:tc>
          <w:tcPr>
            <w:tcW w:w="2880" w:type="dxa"/>
            <w:tcBorders>
              <w:top w:val="single" w:sz="4" w:space="0" w:color="auto"/>
              <w:right w:val="single" w:sz="6" w:space="0" w:color="auto"/>
            </w:tcBorders>
          </w:tcPr>
          <w:p w:rsidR="00F70D5B" w:rsidRPr="003F5380" w:rsidRDefault="00F70D5B" w:rsidP="0012126B">
            <w:pPr>
              <w:rPr>
                <w:rFonts w:ascii="Times" w:hAnsi="Times" w:cs="Times"/>
                <w:sz w:val="18"/>
                <w:szCs w:val="18"/>
              </w:rPr>
            </w:pPr>
            <w:r w:rsidRPr="003F5380">
              <w:rPr>
                <w:rFonts w:ascii="Times" w:hAnsi="Times" w:cs="Times"/>
                <w:sz w:val="18"/>
                <w:szCs w:val="18"/>
              </w:rPr>
              <w:t>None required.</w:t>
            </w:r>
          </w:p>
        </w:tc>
        <w:tc>
          <w:tcPr>
            <w:tcW w:w="2520" w:type="dxa"/>
            <w:tcBorders>
              <w:top w:val="single" w:sz="4" w:space="0" w:color="auto"/>
              <w:right w:val="single" w:sz="6" w:space="0" w:color="auto"/>
            </w:tcBorders>
          </w:tcPr>
          <w:p w:rsidR="00F70D5B" w:rsidRPr="003F5380" w:rsidRDefault="00F70D5B" w:rsidP="0012126B">
            <w:pPr>
              <w:rPr>
                <w:rFonts w:ascii="Times" w:hAnsi="Times" w:cs="Times"/>
                <w:sz w:val="18"/>
                <w:szCs w:val="18"/>
              </w:rPr>
            </w:pPr>
            <w:r w:rsidRPr="003F5380">
              <w:rPr>
                <w:rFonts w:ascii="Times" w:hAnsi="Times" w:cs="Times"/>
                <w:sz w:val="18"/>
                <w:szCs w:val="18"/>
              </w:rPr>
              <w:t>None required.</w:t>
            </w:r>
          </w:p>
        </w:tc>
        <w:tc>
          <w:tcPr>
            <w:tcW w:w="2340" w:type="dxa"/>
            <w:tcBorders>
              <w:top w:val="single" w:sz="4" w:space="0" w:color="auto"/>
              <w:right w:val="single" w:sz="6" w:space="0" w:color="auto"/>
            </w:tcBorders>
          </w:tcPr>
          <w:p w:rsidR="00F70D5B" w:rsidRPr="003F5380" w:rsidRDefault="00F70D5B" w:rsidP="00303E81">
            <w:pPr>
              <w:rPr>
                <w:rFonts w:ascii="Times" w:hAnsi="Times" w:cs="Times"/>
                <w:sz w:val="18"/>
                <w:szCs w:val="18"/>
              </w:rPr>
            </w:pPr>
            <w:r w:rsidRPr="003F5380">
              <w:rPr>
                <w:rFonts w:ascii="Times" w:hAnsi="Times" w:cs="Times"/>
                <w:sz w:val="18"/>
                <w:szCs w:val="18"/>
              </w:rPr>
              <w:t>An Inoperative Placard will be placed on</w:t>
            </w:r>
            <w:r w:rsidR="00447AFC">
              <w:rPr>
                <w:rFonts w:ascii="Times" w:hAnsi="Times" w:cs="Times"/>
                <w:sz w:val="18"/>
                <w:szCs w:val="18"/>
              </w:rPr>
              <w:t xml:space="preserve"> Beacon</w:t>
            </w:r>
            <w:r w:rsidR="00303E81">
              <w:rPr>
                <w:rFonts w:ascii="Times" w:hAnsi="Times" w:cs="Times"/>
                <w:sz w:val="18"/>
                <w:szCs w:val="18"/>
              </w:rPr>
              <w:t xml:space="preserve"> </w:t>
            </w:r>
            <w:r w:rsidRPr="003F5380">
              <w:rPr>
                <w:rFonts w:ascii="Times" w:hAnsi="Times" w:cs="Times"/>
                <w:bCs/>
                <w:sz w:val="18"/>
                <w:szCs w:val="18"/>
              </w:rPr>
              <w:t>Light "ON/OFF" Switch</w:t>
            </w:r>
            <w:r w:rsidRPr="003F5380">
              <w:rPr>
                <w:rFonts w:ascii="Times" w:hAnsi="Times" w:cs="Times"/>
                <w:sz w:val="18"/>
                <w:szCs w:val="18"/>
              </w:rPr>
              <w:t xml:space="preserve"> and will be noted on ADLS.</w:t>
            </w:r>
          </w:p>
        </w:tc>
      </w:tr>
      <w:tr w:rsidR="0012126B" w:rsidRPr="003F5380" w:rsidTr="00AC1FCE">
        <w:trPr>
          <w:cantSplit/>
        </w:trPr>
        <w:tc>
          <w:tcPr>
            <w:tcW w:w="2330" w:type="dxa"/>
            <w:tcBorders>
              <w:left w:val="single" w:sz="6" w:space="0" w:color="auto"/>
            </w:tcBorders>
          </w:tcPr>
          <w:p w:rsidR="0012126B" w:rsidRPr="003F5380" w:rsidRDefault="0012126B" w:rsidP="00AC1FCE">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12126B" w:rsidRPr="003F5380" w:rsidRDefault="0012126B" w:rsidP="00AC1FCE">
            <w:pPr>
              <w:tabs>
                <w:tab w:val="left" w:pos="360"/>
              </w:tabs>
              <w:spacing w:before="120"/>
              <w:rPr>
                <w:rFonts w:ascii="Times" w:hAnsi="Times" w:cs="Times"/>
                <w:sz w:val="18"/>
                <w:szCs w:val="18"/>
              </w:rPr>
            </w:pPr>
            <w:r w:rsidRPr="003F5380">
              <w:rPr>
                <w:rFonts w:ascii="Times" w:hAnsi="Times" w:cs="Times"/>
                <w:sz w:val="18"/>
                <w:szCs w:val="18"/>
              </w:rPr>
              <w:t>C</w:t>
            </w:r>
          </w:p>
        </w:tc>
        <w:tc>
          <w:tcPr>
            <w:tcW w:w="370" w:type="dxa"/>
            <w:tcBorders>
              <w:left w:val="single" w:sz="4" w:space="0" w:color="auto"/>
              <w:right w:val="single" w:sz="6" w:space="0" w:color="auto"/>
            </w:tcBorders>
          </w:tcPr>
          <w:p w:rsidR="0012126B" w:rsidRPr="003F5380" w:rsidRDefault="0012126B"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12126B" w:rsidRPr="003F5380" w:rsidRDefault="0012126B"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126B" w:rsidRPr="003F5380" w:rsidRDefault="0012126B" w:rsidP="00AC1FCE">
            <w:pPr>
              <w:spacing w:before="120"/>
              <w:rPr>
                <w:rFonts w:ascii="Times" w:hAnsi="Times" w:cs="Times"/>
                <w:sz w:val="18"/>
                <w:szCs w:val="18"/>
              </w:rPr>
            </w:pPr>
            <w:r w:rsidRPr="003F5380">
              <w:rPr>
                <w:rFonts w:ascii="Times" w:hAnsi="Times" w:cs="Times"/>
                <w:sz w:val="18"/>
                <w:szCs w:val="18"/>
              </w:rPr>
              <w:t xml:space="preserve">May be inoperative provided </w:t>
            </w:r>
            <w:r>
              <w:rPr>
                <w:rFonts w:ascii="Times" w:hAnsi="Times" w:cs="Times"/>
                <w:sz w:val="18"/>
                <w:szCs w:val="18"/>
              </w:rPr>
              <w:t>Strobes are installed and operative.</w:t>
            </w:r>
          </w:p>
        </w:tc>
        <w:tc>
          <w:tcPr>
            <w:tcW w:w="2880" w:type="dxa"/>
            <w:tcBorders>
              <w:right w:val="single" w:sz="6" w:space="0" w:color="auto"/>
            </w:tcBorders>
          </w:tcPr>
          <w:p w:rsidR="0012126B" w:rsidRPr="003F5380" w:rsidRDefault="0012126B" w:rsidP="00AC1FCE">
            <w:pPr>
              <w:spacing w:before="120"/>
              <w:rPr>
                <w:rFonts w:ascii="Times" w:hAnsi="Times" w:cs="Times"/>
                <w:sz w:val="18"/>
                <w:szCs w:val="18"/>
              </w:rPr>
            </w:pPr>
            <w:r w:rsidRPr="003F5380">
              <w:rPr>
                <w:rFonts w:ascii="Times" w:hAnsi="Times" w:cs="Times"/>
                <w:sz w:val="18"/>
                <w:szCs w:val="18"/>
              </w:rPr>
              <w:t>None required.</w:t>
            </w:r>
          </w:p>
        </w:tc>
        <w:tc>
          <w:tcPr>
            <w:tcW w:w="2520" w:type="dxa"/>
            <w:tcBorders>
              <w:right w:val="single" w:sz="6" w:space="0" w:color="auto"/>
            </w:tcBorders>
          </w:tcPr>
          <w:p w:rsidR="0012126B" w:rsidRPr="003F5380" w:rsidRDefault="0012126B" w:rsidP="00AC1FCE">
            <w:pPr>
              <w:spacing w:before="120"/>
              <w:rPr>
                <w:rFonts w:ascii="Times" w:hAnsi="Times" w:cs="Times"/>
                <w:sz w:val="18"/>
                <w:szCs w:val="18"/>
              </w:rPr>
            </w:pPr>
            <w:r w:rsidRPr="003F5380">
              <w:rPr>
                <w:rFonts w:ascii="Times" w:hAnsi="Times" w:cs="Times"/>
                <w:sz w:val="18"/>
                <w:szCs w:val="18"/>
              </w:rPr>
              <w:t>None required.</w:t>
            </w:r>
          </w:p>
        </w:tc>
        <w:tc>
          <w:tcPr>
            <w:tcW w:w="2340" w:type="dxa"/>
            <w:tcBorders>
              <w:right w:val="single" w:sz="6" w:space="0" w:color="auto"/>
            </w:tcBorders>
          </w:tcPr>
          <w:p w:rsidR="0012126B" w:rsidRPr="003F5380" w:rsidRDefault="0012126B" w:rsidP="00303E81">
            <w:pPr>
              <w:spacing w:before="120"/>
              <w:rPr>
                <w:rFonts w:ascii="Times" w:hAnsi="Times" w:cs="Times"/>
                <w:sz w:val="18"/>
                <w:szCs w:val="18"/>
              </w:rPr>
            </w:pPr>
            <w:r w:rsidRPr="003F5380">
              <w:rPr>
                <w:rFonts w:ascii="Times" w:hAnsi="Times" w:cs="Times"/>
                <w:sz w:val="18"/>
                <w:szCs w:val="18"/>
              </w:rPr>
              <w:t>An Inoperative Placard will be placed on</w:t>
            </w:r>
            <w:r w:rsidR="00303E81">
              <w:rPr>
                <w:rFonts w:ascii="Times" w:hAnsi="Times" w:cs="Times"/>
                <w:sz w:val="18"/>
                <w:szCs w:val="18"/>
              </w:rPr>
              <w:t xml:space="preserve"> Beacon </w:t>
            </w:r>
            <w:r w:rsidRPr="003F5380">
              <w:rPr>
                <w:rFonts w:ascii="Times" w:hAnsi="Times" w:cs="Times"/>
                <w:bCs/>
                <w:sz w:val="18"/>
                <w:szCs w:val="18"/>
              </w:rPr>
              <w:t>Light "ON/OFF" Switch</w:t>
            </w:r>
            <w:r w:rsidRPr="003F5380">
              <w:rPr>
                <w:rFonts w:ascii="Times" w:hAnsi="Times" w:cs="Times"/>
                <w:sz w:val="18"/>
                <w:szCs w:val="18"/>
              </w:rPr>
              <w:t xml:space="preserve"> and will be noted on ADLS.</w:t>
            </w:r>
          </w:p>
        </w:tc>
      </w:tr>
      <w:tr w:rsidR="00F70D5B" w:rsidRPr="003F5380" w:rsidTr="00AC1FCE">
        <w:trPr>
          <w:cantSplit/>
        </w:trPr>
        <w:tc>
          <w:tcPr>
            <w:tcW w:w="2330" w:type="dxa"/>
            <w:tcBorders>
              <w:left w:val="single" w:sz="6" w:space="0" w:color="auto"/>
            </w:tcBorders>
          </w:tcPr>
          <w:p w:rsidR="00F70D5B" w:rsidRPr="003F5380" w:rsidRDefault="00F70D5B" w:rsidP="00AC1FCE">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F70D5B" w:rsidRPr="003F5380" w:rsidRDefault="00F70D5B" w:rsidP="00AC1FCE">
            <w:pPr>
              <w:tabs>
                <w:tab w:val="left" w:pos="360"/>
              </w:tabs>
              <w:spacing w:before="120"/>
              <w:rPr>
                <w:rFonts w:ascii="Times" w:hAnsi="Times" w:cs="Times"/>
                <w:sz w:val="18"/>
                <w:szCs w:val="18"/>
              </w:rPr>
            </w:pPr>
            <w:r w:rsidRPr="003F5380">
              <w:rPr>
                <w:rFonts w:ascii="Times" w:hAnsi="Times" w:cs="Times"/>
                <w:sz w:val="18"/>
                <w:szCs w:val="18"/>
              </w:rPr>
              <w:t>C</w:t>
            </w:r>
          </w:p>
        </w:tc>
        <w:tc>
          <w:tcPr>
            <w:tcW w:w="370" w:type="dxa"/>
            <w:tcBorders>
              <w:left w:val="single" w:sz="4" w:space="0" w:color="auto"/>
              <w:right w:val="single" w:sz="6" w:space="0" w:color="auto"/>
            </w:tcBorders>
          </w:tcPr>
          <w:p w:rsidR="00F70D5B" w:rsidRPr="003F5380" w:rsidRDefault="0012126B"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F70D5B" w:rsidRPr="003F5380" w:rsidRDefault="0012126B" w:rsidP="00AC1FCE">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F70D5B" w:rsidRPr="003F5380" w:rsidRDefault="0012126B" w:rsidP="00AC1FCE">
            <w:pPr>
              <w:spacing w:before="120"/>
              <w:rPr>
                <w:rFonts w:ascii="Times" w:hAnsi="Times" w:cs="Times"/>
                <w:sz w:val="18"/>
                <w:szCs w:val="18"/>
              </w:rPr>
            </w:pPr>
            <w:r>
              <w:rPr>
                <w:rFonts w:ascii="Times" w:hAnsi="Times" w:cs="Times"/>
                <w:sz w:val="18"/>
                <w:szCs w:val="18"/>
              </w:rPr>
              <w:t>One Element Bank may be inoperative.</w:t>
            </w:r>
          </w:p>
        </w:tc>
        <w:tc>
          <w:tcPr>
            <w:tcW w:w="2880" w:type="dxa"/>
            <w:tcBorders>
              <w:right w:val="single" w:sz="6" w:space="0" w:color="auto"/>
            </w:tcBorders>
          </w:tcPr>
          <w:p w:rsidR="00F70D5B" w:rsidRPr="003F5380" w:rsidRDefault="00F70D5B" w:rsidP="00AC1FCE">
            <w:pPr>
              <w:spacing w:before="120"/>
              <w:rPr>
                <w:rFonts w:ascii="Times" w:hAnsi="Times" w:cs="Times"/>
                <w:sz w:val="18"/>
                <w:szCs w:val="18"/>
              </w:rPr>
            </w:pPr>
            <w:r w:rsidRPr="003F5380">
              <w:rPr>
                <w:rFonts w:ascii="Times" w:hAnsi="Times" w:cs="Times"/>
                <w:sz w:val="18"/>
                <w:szCs w:val="18"/>
              </w:rPr>
              <w:t>None required.</w:t>
            </w:r>
          </w:p>
        </w:tc>
        <w:tc>
          <w:tcPr>
            <w:tcW w:w="2520" w:type="dxa"/>
            <w:tcBorders>
              <w:right w:val="single" w:sz="6" w:space="0" w:color="auto"/>
            </w:tcBorders>
          </w:tcPr>
          <w:p w:rsidR="00F70D5B" w:rsidRPr="003F5380" w:rsidRDefault="00F70D5B" w:rsidP="00AC1FCE">
            <w:pPr>
              <w:spacing w:before="120"/>
              <w:rPr>
                <w:rFonts w:ascii="Times" w:hAnsi="Times" w:cs="Times"/>
                <w:sz w:val="18"/>
                <w:szCs w:val="18"/>
              </w:rPr>
            </w:pPr>
            <w:r w:rsidRPr="003F5380">
              <w:rPr>
                <w:rFonts w:ascii="Times" w:hAnsi="Times" w:cs="Times"/>
                <w:sz w:val="18"/>
                <w:szCs w:val="18"/>
              </w:rPr>
              <w:t>None required.</w:t>
            </w:r>
          </w:p>
        </w:tc>
        <w:tc>
          <w:tcPr>
            <w:tcW w:w="2340" w:type="dxa"/>
            <w:tcBorders>
              <w:right w:val="single" w:sz="6" w:space="0" w:color="auto"/>
            </w:tcBorders>
          </w:tcPr>
          <w:p w:rsidR="00F70D5B" w:rsidRPr="003F5380" w:rsidRDefault="00F70D5B" w:rsidP="00303E81">
            <w:pPr>
              <w:spacing w:before="120"/>
              <w:rPr>
                <w:rFonts w:ascii="Times" w:hAnsi="Times" w:cs="Times"/>
                <w:sz w:val="18"/>
                <w:szCs w:val="18"/>
              </w:rPr>
            </w:pPr>
            <w:r w:rsidRPr="003F5380">
              <w:rPr>
                <w:rFonts w:ascii="Times" w:hAnsi="Times" w:cs="Times"/>
                <w:sz w:val="18"/>
                <w:szCs w:val="18"/>
              </w:rPr>
              <w:t>An Inoperative Placard will be placed on</w:t>
            </w:r>
            <w:r w:rsidR="00303E81">
              <w:rPr>
                <w:rFonts w:ascii="Times" w:hAnsi="Times" w:cs="Times"/>
                <w:sz w:val="18"/>
                <w:szCs w:val="18"/>
              </w:rPr>
              <w:t xml:space="preserve"> Beacon </w:t>
            </w:r>
            <w:r w:rsidRPr="003F5380">
              <w:rPr>
                <w:rFonts w:ascii="Times" w:hAnsi="Times" w:cs="Times"/>
                <w:bCs/>
                <w:sz w:val="18"/>
                <w:szCs w:val="18"/>
              </w:rPr>
              <w:t>Light "ON/OFF" Switch</w:t>
            </w:r>
            <w:r w:rsidRPr="003F5380">
              <w:rPr>
                <w:rFonts w:ascii="Times" w:hAnsi="Times" w:cs="Times"/>
                <w:sz w:val="18"/>
                <w:szCs w:val="18"/>
              </w:rPr>
              <w:t xml:space="preserve"> and will be noted on ADLS.</w:t>
            </w:r>
          </w:p>
        </w:tc>
      </w:tr>
      <w:tr w:rsidR="00F70D5B" w:rsidRPr="003F5380" w:rsidTr="008411D6">
        <w:trPr>
          <w:cantSplit/>
        </w:trPr>
        <w:tc>
          <w:tcPr>
            <w:tcW w:w="2330" w:type="dxa"/>
            <w:tcBorders>
              <w:left w:val="single" w:sz="6" w:space="0" w:color="auto"/>
            </w:tcBorders>
          </w:tcPr>
          <w:p w:rsidR="0012126B" w:rsidRPr="003F5380" w:rsidRDefault="008411D6" w:rsidP="008411D6">
            <w:pPr>
              <w:tabs>
                <w:tab w:val="left" w:pos="440"/>
                <w:tab w:val="left" w:pos="2600"/>
              </w:tabs>
              <w:spacing w:before="120"/>
              <w:ind w:left="86"/>
              <w:rPr>
                <w:rFonts w:ascii="Times" w:hAnsi="Times" w:cs="Times"/>
                <w:sz w:val="18"/>
                <w:szCs w:val="18"/>
              </w:rPr>
            </w:pPr>
            <w:r>
              <w:rPr>
                <w:rFonts w:ascii="Times" w:hAnsi="Times" w:cs="Times"/>
                <w:sz w:val="18"/>
                <w:szCs w:val="18"/>
              </w:rPr>
              <w:t>5</w:t>
            </w:r>
            <w:r w:rsidR="0012126B" w:rsidRPr="003F5380">
              <w:rPr>
                <w:rFonts w:ascii="Times" w:hAnsi="Times" w:cs="Times"/>
                <w:sz w:val="18"/>
                <w:szCs w:val="18"/>
              </w:rPr>
              <w:t>.</w:t>
            </w:r>
            <w:r w:rsidR="0012126B" w:rsidRPr="003F5380">
              <w:rPr>
                <w:rFonts w:ascii="Times" w:hAnsi="Times" w:cs="Times"/>
                <w:sz w:val="18"/>
                <w:szCs w:val="18"/>
              </w:rPr>
              <w:tab/>
            </w:r>
            <w:r>
              <w:rPr>
                <w:rFonts w:ascii="Times" w:hAnsi="Times" w:cs="Times"/>
                <w:sz w:val="18"/>
                <w:szCs w:val="18"/>
              </w:rPr>
              <w:t>Wing-tip Strobes</w:t>
            </w:r>
          </w:p>
          <w:p w:rsidR="00F70D5B" w:rsidRDefault="008411D6" w:rsidP="008411D6">
            <w:pPr>
              <w:tabs>
                <w:tab w:val="left" w:pos="440"/>
                <w:tab w:val="left" w:pos="2600"/>
              </w:tabs>
              <w:ind w:left="86"/>
              <w:rPr>
                <w:rFonts w:ascii="Times" w:hAnsi="Times" w:cs="Times"/>
                <w:sz w:val="18"/>
                <w:szCs w:val="18"/>
              </w:rPr>
            </w:pPr>
            <w:r>
              <w:rPr>
                <w:rFonts w:ascii="Times" w:hAnsi="Times" w:cs="Times"/>
                <w:sz w:val="18"/>
                <w:szCs w:val="18"/>
              </w:rPr>
              <w:tab/>
              <w:t>(Anti-Collision Lights)</w:t>
            </w:r>
          </w:p>
          <w:p w:rsidR="008411D6" w:rsidRDefault="008411D6" w:rsidP="008411D6">
            <w:pPr>
              <w:tabs>
                <w:tab w:val="left" w:pos="440"/>
                <w:tab w:val="left" w:pos="2600"/>
              </w:tabs>
              <w:ind w:left="86"/>
              <w:rPr>
                <w:rFonts w:ascii="Times" w:hAnsi="Times" w:cs="Times"/>
                <w:sz w:val="18"/>
                <w:szCs w:val="18"/>
              </w:rPr>
            </w:pPr>
            <w:r>
              <w:rPr>
                <w:rFonts w:ascii="Times" w:hAnsi="Times" w:cs="Times"/>
                <w:sz w:val="18"/>
                <w:szCs w:val="18"/>
              </w:rPr>
              <w:tab/>
              <w:t>LED Element Banks</w:t>
            </w:r>
          </w:p>
          <w:p w:rsidR="008411D6" w:rsidRPr="003F5380" w:rsidRDefault="008411D6" w:rsidP="008411D6">
            <w:pPr>
              <w:tabs>
                <w:tab w:val="left" w:pos="440"/>
                <w:tab w:val="left" w:pos="2600"/>
              </w:tabs>
              <w:ind w:left="86"/>
              <w:rPr>
                <w:rFonts w:ascii="Times" w:hAnsi="Times" w:cs="Times"/>
                <w:sz w:val="18"/>
                <w:szCs w:val="18"/>
              </w:rPr>
            </w:pPr>
            <w:r>
              <w:rPr>
                <w:rFonts w:ascii="Times" w:hAnsi="Times" w:cs="Times"/>
                <w:sz w:val="18"/>
                <w:szCs w:val="18"/>
              </w:rPr>
              <w:tab/>
              <w:t>(per wing-tip)</w:t>
            </w:r>
          </w:p>
        </w:tc>
        <w:tc>
          <w:tcPr>
            <w:tcW w:w="440" w:type="dxa"/>
            <w:tcBorders>
              <w:right w:val="single" w:sz="4" w:space="0" w:color="auto"/>
            </w:tcBorders>
          </w:tcPr>
          <w:p w:rsidR="00F70D5B" w:rsidRPr="003F5380" w:rsidRDefault="008411D6"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F70D5B" w:rsidRPr="003F5380" w:rsidRDefault="008411D6" w:rsidP="00AC1FCE">
            <w:pPr>
              <w:tabs>
                <w:tab w:val="left" w:pos="360"/>
              </w:tabs>
              <w:spacing w:before="120"/>
              <w:rPr>
                <w:rFonts w:ascii="Times" w:hAnsi="Times" w:cs="Times"/>
                <w:sz w:val="18"/>
                <w:szCs w:val="18"/>
              </w:rPr>
            </w:pPr>
            <w:r>
              <w:rPr>
                <w:rFonts w:ascii="Times" w:hAnsi="Times" w:cs="Times"/>
                <w:sz w:val="18"/>
                <w:szCs w:val="18"/>
              </w:rPr>
              <w:t>6</w:t>
            </w:r>
          </w:p>
        </w:tc>
        <w:tc>
          <w:tcPr>
            <w:tcW w:w="360" w:type="dxa"/>
          </w:tcPr>
          <w:p w:rsidR="00F70D5B" w:rsidRPr="003F5380" w:rsidRDefault="008411D6" w:rsidP="00AC1FCE">
            <w:pPr>
              <w:tabs>
                <w:tab w:val="left" w:pos="360"/>
              </w:tabs>
              <w:spacing w:before="120"/>
              <w:rPr>
                <w:rFonts w:ascii="Times" w:hAnsi="Times" w:cs="Times"/>
                <w:sz w:val="18"/>
                <w:szCs w:val="18"/>
              </w:rPr>
            </w:pPr>
            <w:r>
              <w:rPr>
                <w:rFonts w:ascii="Times" w:hAnsi="Times" w:cs="Times"/>
                <w:sz w:val="18"/>
                <w:szCs w:val="18"/>
              </w:rPr>
              <w:t>4</w:t>
            </w:r>
          </w:p>
        </w:tc>
        <w:tc>
          <w:tcPr>
            <w:tcW w:w="3240" w:type="dxa"/>
            <w:tcBorders>
              <w:left w:val="single" w:sz="6" w:space="0" w:color="auto"/>
              <w:right w:val="single" w:sz="6" w:space="0" w:color="auto"/>
            </w:tcBorders>
          </w:tcPr>
          <w:p w:rsidR="00F70D5B" w:rsidRPr="003F5380" w:rsidRDefault="008411D6" w:rsidP="00AC1FCE">
            <w:pPr>
              <w:spacing w:before="120"/>
              <w:rPr>
                <w:rFonts w:ascii="Times" w:hAnsi="Times" w:cs="Times"/>
                <w:sz w:val="18"/>
                <w:szCs w:val="18"/>
              </w:rPr>
            </w:pPr>
            <w:r>
              <w:rPr>
                <w:rFonts w:ascii="Times" w:hAnsi="Times" w:cs="Times"/>
                <w:sz w:val="18"/>
                <w:szCs w:val="18"/>
              </w:rPr>
              <w:t>One of three forward facing and one of three outboard facing banks may be inoperative at each wingtip position.</w:t>
            </w:r>
          </w:p>
        </w:tc>
        <w:tc>
          <w:tcPr>
            <w:tcW w:w="2880" w:type="dxa"/>
            <w:tcBorders>
              <w:right w:val="single" w:sz="6" w:space="0" w:color="auto"/>
            </w:tcBorders>
          </w:tcPr>
          <w:p w:rsidR="00F70D5B" w:rsidRPr="003F5380" w:rsidRDefault="008411D6" w:rsidP="00AC1FCE">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F70D5B" w:rsidRPr="003F5380" w:rsidRDefault="008411D6" w:rsidP="00AC1FC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F70D5B" w:rsidRPr="003F5380" w:rsidRDefault="008411D6" w:rsidP="00AC1FCE">
            <w:pPr>
              <w:spacing w:before="12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Strobe "ON/OFF" Switch</w:t>
            </w:r>
            <w:r w:rsidRPr="009E4D0A">
              <w:rPr>
                <w:rFonts w:ascii="Times" w:hAnsi="Times" w:cs="Times"/>
                <w:sz w:val="18"/>
                <w:szCs w:val="18"/>
              </w:rPr>
              <w:t xml:space="preserve"> and will be noted on ADLS.</w:t>
            </w:r>
          </w:p>
        </w:tc>
      </w:tr>
      <w:tr w:rsidR="008411D6" w:rsidRPr="003F5380" w:rsidTr="008411D6">
        <w:trPr>
          <w:cantSplit/>
        </w:trPr>
        <w:tc>
          <w:tcPr>
            <w:tcW w:w="2330" w:type="dxa"/>
            <w:tcBorders>
              <w:left w:val="single" w:sz="6" w:space="0" w:color="auto"/>
            </w:tcBorders>
          </w:tcPr>
          <w:p w:rsidR="008411D6" w:rsidRDefault="008411D6" w:rsidP="0012126B">
            <w:pPr>
              <w:tabs>
                <w:tab w:val="left" w:pos="440"/>
                <w:tab w:val="left" w:pos="2600"/>
              </w:tabs>
              <w:ind w:left="86"/>
              <w:rPr>
                <w:rFonts w:ascii="Times" w:hAnsi="Times" w:cs="Times"/>
                <w:sz w:val="18"/>
                <w:szCs w:val="18"/>
              </w:rPr>
            </w:pPr>
          </w:p>
        </w:tc>
        <w:tc>
          <w:tcPr>
            <w:tcW w:w="440" w:type="dxa"/>
            <w:tcBorders>
              <w:right w:val="single" w:sz="4" w:space="0" w:color="auto"/>
            </w:tcBorders>
          </w:tcPr>
          <w:p w:rsidR="008411D6" w:rsidRDefault="008411D6"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411D6" w:rsidRDefault="008411D6" w:rsidP="00AC1FCE">
            <w:pPr>
              <w:tabs>
                <w:tab w:val="left" w:pos="360"/>
              </w:tabs>
              <w:spacing w:before="120"/>
              <w:rPr>
                <w:rFonts w:ascii="Times" w:hAnsi="Times" w:cs="Times"/>
                <w:sz w:val="18"/>
                <w:szCs w:val="18"/>
              </w:rPr>
            </w:pPr>
            <w:r>
              <w:rPr>
                <w:rFonts w:ascii="Times" w:hAnsi="Times" w:cs="Times"/>
                <w:sz w:val="18"/>
                <w:szCs w:val="18"/>
              </w:rPr>
              <w:t>6</w:t>
            </w:r>
          </w:p>
        </w:tc>
        <w:tc>
          <w:tcPr>
            <w:tcW w:w="360" w:type="dxa"/>
          </w:tcPr>
          <w:p w:rsidR="008411D6" w:rsidRDefault="008411D6" w:rsidP="00AC1FCE">
            <w:pPr>
              <w:tabs>
                <w:tab w:val="left" w:pos="360"/>
              </w:tabs>
              <w:spacing w:before="120"/>
              <w:rPr>
                <w:rFonts w:ascii="Times" w:hAnsi="Times" w:cs="Times"/>
                <w:sz w:val="18"/>
                <w:szCs w:val="18"/>
              </w:rPr>
            </w:pPr>
            <w:r>
              <w:rPr>
                <w:rFonts w:ascii="Times" w:hAnsi="Times" w:cs="Times"/>
                <w:sz w:val="18"/>
                <w:szCs w:val="18"/>
              </w:rPr>
              <w:t>2</w:t>
            </w:r>
          </w:p>
        </w:tc>
        <w:tc>
          <w:tcPr>
            <w:tcW w:w="3240" w:type="dxa"/>
            <w:tcBorders>
              <w:left w:val="single" w:sz="6" w:space="0" w:color="auto"/>
              <w:right w:val="single" w:sz="6" w:space="0" w:color="auto"/>
            </w:tcBorders>
          </w:tcPr>
          <w:p w:rsidR="008411D6" w:rsidRPr="00F70D5B" w:rsidRDefault="008411D6" w:rsidP="008411D6">
            <w:pPr>
              <w:pStyle w:val="BodyText"/>
              <w:rPr>
                <w:rFonts w:ascii="Times New Roman" w:hAnsi="Times New Roman" w:cs="Times New Roman"/>
              </w:rPr>
            </w:pPr>
            <w:r w:rsidRPr="00F70D5B">
              <w:rPr>
                <w:rFonts w:ascii="Times New Roman" w:hAnsi="Times New Roman" w:cs="Times New Roman"/>
              </w:rPr>
              <w:t>May be inoperative provided:</w:t>
            </w:r>
          </w:p>
          <w:p w:rsidR="008411D6" w:rsidRPr="00F70D5B" w:rsidRDefault="008411D6" w:rsidP="008411D6">
            <w:pPr>
              <w:pStyle w:val="BodyText"/>
              <w:spacing w:before="0"/>
              <w:ind w:left="460" w:hanging="360"/>
              <w:rPr>
                <w:rFonts w:ascii="Times New Roman" w:hAnsi="Times New Roman" w:cs="Times New Roman"/>
              </w:rPr>
            </w:pPr>
            <w:r w:rsidRPr="00F70D5B">
              <w:rPr>
                <w:rFonts w:ascii="Times New Roman" w:hAnsi="Times New Roman" w:cs="Times New Roman"/>
              </w:rPr>
              <w:t>a)</w:t>
            </w:r>
            <w:r w:rsidRPr="00F70D5B">
              <w:rPr>
                <w:rFonts w:ascii="Times New Roman" w:hAnsi="Times New Roman" w:cs="Times New Roman"/>
              </w:rPr>
              <w:tab/>
            </w:r>
            <w:r>
              <w:rPr>
                <w:rFonts w:ascii="Times New Roman" w:hAnsi="Times New Roman" w:cs="Times New Roman"/>
              </w:rPr>
              <w:t>At least one bank is operative at each wing-tip, and</w:t>
            </w:r>
          </w:p>
          <w:p w:rsidR="008411D6" w:rsidRDefault="008411D6" w:rsidP="008411D6">
            <w:pPr>
              <w:ind w:left="461" w:hanging="360"/>
              <w:rPr>
                <w:rFonts w:ascii="Times" w:hAnsi="Times" w:cs="Times"/>
                <w:sz w:val="18"/>
                <w:szCs w:val="18"/>
              </w:rPr>
            </w:pPr>
            <w:r>
              <w:rPr>
                <w:sz w:val="18"/>
                <w:szCs w:val="18"/>
              </w:rPr>
              <w:t>b)</w:t>
            </w:r>
            <w:r>
              <w:rPr>
                <w:sz w:val="18"/>
                <w:szCs w:val="18"/>
              </w:rPr>
              <w:tab/>
              <w:t>Airplane is not operated at night.</w:t>
            </w:r>
          </w:p>
        </w:tc>
        <w:tc>
          <w:tcPr>
            <w:tcW w:w="2880" w:type="dxa"/>
            <w:tcBorders>
              <w:right w:val="single" w:sz="6" w:space="0" w:color="auto"/>
            </w:tcBorders>
          </w:tcPr>
          <w:p w:rsidR="008411D6" w:rsidRDefault="008411D6" w:rsidP="00AC1FCE">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8411D6" w:rsidRDefault="008411D6" w:rsidP="00AC1FC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8411D6" w:rsidRPr="003F5380" w:rsidRDefault="008411D6" w:rsidP="00AC1FCE">
            <w:pPr>
              <w:spacing w:before="12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Strobe "ON/OFF" Switch</w:t>
            </w:r>
            <w:r w:rsidRPr="009E4D0A">
              <w:rPr>
                <w:rFonts w:ascii="Times" w:hAnsi="Times" w:cs="Times"/>
                <w:sz w:val="18"/>
                <w:szCs w:val="18"/>
              </w:rPr>
              <w:t xml:space="preserve"> and will be noted on ADLS.</w:t>
            </w:r>
          </w:p>
        </w:tc>
      </w:tr>
      <w:tr w:rsidR="008411D6" w:rsidRPr="003F5380" w:rsidTr="00AC1FCE">
        <w:trPr>
          <w:cantSplit/>
        </w:trPr>
        <w:tc>
          <w:tcPr>
            <w:tcW w:w="2330" w:type="dxa"/>
            <w:tcBorders>
              <w:left w:val="single" w:sz="6" w:space="0" w:color="auto"/>
              <w:bottom w:val="single" w:sz="4" w:space="0" w:color="auto"/>
            </w:tcBorders>
          </w:tcPr>
          <w:p w:rsidR="008411D6" w:rsidRDefault="008411D6" w:rsidP="0012126B">
            <w:pPr>
              <w:tabs>
                <w:tab w:val="left" w:pos="440"/>
                <w:tab w:val="left" w:pos="2600"/>
              </w:tabs>
              <w:ind w:left="86"/>
              <w:rPr>
                <w:rFonts w:ascii="Times" w:hAnsi="Times" w:cs="Times"/>
                <w:sz w:val="18"/>
                <w:szCs w:val="18"/>
              </w:rPr>
            </w:pPr>
          </w:p>
        </w:tc>
        <w:tc>
          <w:tcPr>
            <w:tcW w:w="440" w:type="dxa"/>
            <w:tcBorders>
              <w:bottom w:val="single" w:sz="4" w:space="0" w:color="auto"/>
              <w:right w:val="single" w:sz="4" w:space="0" w:color="auto"/>
            </w:tcBorders>
          </w:tcPr>
          <w:p w:rsidR="008411D6" w:rsidRDefault="008411D6" w:rsidP="00AC1FCE">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8411D6" w:rsidRDefault="008411D6" w:rsidP="00AC1FCE">
            <w:pPr>
              <w:tabs>
                <w:tab w:val="left" w:pos="360"/>
              </w:tabs>
              <w:spacing w:before="120"/>
              <w:rPr>
                <w:rFonts w:ascii="Times" w:hAnsi="Times" w:cs="Times"/>
                <w:sz w:val="18"/>
                <w:szCs w:val="18"/>
              </w:rPr>
            </w:pPr>
          </w:p>
        </w:tc>
        <w:tc>
          <w:tcPr>
            <w:tcW w:w="360" w:type="dxa"/>
            <w:tcBorders>
              <w:bottom w:val="single" w:sz="4" w:space="0" w:color="auto"/>
            </w:tcBorders>
          </w:tcPr>
          <w:p w:rsidR="008411D6" w:rsidRDefault="008411D6" w:rsidP="00AC1FCE">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8411D6" w:rsidRPr="00F70D5B" w:rsidRDefault="008411D6" w:rsidP="008411D6">
            <w:pPr>
              <w:pStyle w:val="BodyText"/>
              <w:rPr>
                <w:rFonts w:ascii="Times New Roman" w:hAnsi="Times New Roman" w:cs="Times New Roman"/>
              </w:rPr>
            </w:pPr>
          </w:p>
        </w:tc>
        <w:tc>
          <w:tcPr>
            <w:tcW w:w="2880" w:type="dxa"/>
            <w:tcBorders>
              <w:bottom w:val="single" w:sz="4" w:space="0" w:color="auto"/>
              <w:right w:val="single" w:sz="6" w:space="0" w:color="auto"/>
            </w:tcBorders>
          </w:tcPr>
          <w:p w:rsidR="008411D6" w:rsidRDefault="008411D6" w:rsidP="00AC1FCE">
            <w:pPr>
              <w:spacing w:before="120"/>
              <w:rPr>
                <w:rFonts w:ascii="Times" w:hAnsi="Times" w:cs="Times"/>
                <w:sz w:val="18"/>
                <w:szCs w:val="18"/>
              </w:rPr>
            </w:pPr>
          </w:p>
        </w:tc>
        <w:tc>
          <w:tcPr>
            <w:tcW w:w="2520" w:type="dxa"/>
            <w:tcBorders>
              <w:bottom w:val="single" w:sz="4" w:space="0" w:color="auto"/>
              <w:right w:val="single" w:sz="6" w:space="0" w:color="auto"/>
            </w:tcBorders>
          </w:tcPr>
          <w:p w:rsidR="008411D6" w:rsidRDefault="008411D6" w:rsidP="00AC1FCE">
            <w:pPr>
              <w:spacing w:before="120"/>
              <w:rPr>
                <w:rFonts w:ascii="Times" w:hAnsi="Times" w:cs="Times"/>
                <w:sz w:val="18"/>
                <w:szCs w:val="18"/>
              </w:rPr>
            </w:pPr>
          </w:p>
        </w:tc>
        <w:tc>
          <w:tcPr>
            <w:tcW w:w="2340" w:type="dxa"/>
            <w:tcBorders>
              <w:bottom w:val="single" w:sz="4" w:space="0" w:color="auto"/>
              <w:right w:val="single" w:sz="6" w:space="0" w:color="auto"/>
            </w:tcBorders>
          </w:tcPr>
          <w:p w:rsidR="008411D6" w:rsidRPr="003F5380" w:rsidRDefault="008411D6" w:rsidP="00AC1FCE">
            <w:pPr>
              <w:spacing w:before="120"/>
              <w:rPr>
                <w:rFonts w:ascii="Times" w:hAnsi="Times" w:cs="Times"/>
                <w:sz w:val="18"/>
                <w:szCs w:val="18"/>
              </w:rPr>
            </w:pPr>
          </w:p>
        </w:tc>
      </w:tr>
    </w:tbl>
    <w:p w:rsidR="008411D6" w:rsidRDefault="008411D6" w:rsidP="00C07BAA">
      <w:pPr>
        <w:jc w:val="center"/>
        <w:sectPr w:rsidR="008411D6" w:rsidSect="00EA538C">
          <w:headerReference w:type="default" r:id="rId13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411D6" w:rsidRPr="003F5380" w:rsidTr="00AC1FCE">
        <w:trPr>
          <w:cantSplit/>
        </w:trPr>
        <w:tc>
          <w:tcPr>
            <w:tcW w:w="2330" w:type="dxa"/>
            <w:tcBorders>
              <w:top w:val="single" w:sz="4" w:space="0" w:color="auto"/>
              <w:left w:val="single" w:sz="6" w:space="0" w:color="auto"/>
            </w:tcBorders>
          </w:tcPr>
          <w:p w:rsidR="008411D6" w:rsidRPr="003F5380" w:rsidRDefault="008411D6" w:rsidP="00AC1FCE">
            <w:pPr>
              <w:tabs>
                <w:tab w:val="left" w:pos="440"/>
                <w:tab w:val="left" w:pos="2600"/>
              </w:tabs>
              <w:ind w:left="86"/>
              <w:rPr>
                <w:rFonts w:ascii="Times" w:hAnsi="Times" w:cs="Times"/>
                <w:sz w:val="18"/>
                <w:szCs w:val="18"/>
              </w:rPr>
            </w:pPr>
            <w:r>
              <w:rPr>
                <w:rFonts w:ascii="Times" w:hAnsi="Times" w:cs="Times"/>
                <w:sz w:val="18"/>
                <w:szCs w:val="18"/>
              </w:rPr>
              <w:lastRenderedPageBreak/>
              <w:t>6</w:t>
            </w:r>
            <w:r w:rsidRPr="003F5380">
              <w:rPr>
                <w:rFonts w:ascii="Times" w:hAnsi="Times" w:cs="Times"/>
                <w:sz w:val="18"/>
                <w:szCs w:val="18"/>
              </w:rPr>
              <w:t>.</w:t>
            </w:r>
            <w:r w:rsidRPr="003F5380">
              <w:rPr>
                <w:rFonts w:ascii="Times" w:hAnsi="Times" w:cs="Times"/>
                <w:sz w:val="18"/>
                <w:szCs w:val="18"/>
              </w:rPr>
              <w:tab/>
            </w:r>
            <w:r>
              <w:rPr>
                <w:rFonts w:ascii="Times" w:hAnsi="Times" w:cs="Times"/>
                <w:sz w:val="18"/>
                <w:szCs w:val="18"/>
              </w:rPr>
              <w:t>Tail Position Strobe</w:t>
            </w:r>
          </w:p>
          <w:p w:rsidR="008411D6" w:rsidRDefault="008411D6" w:rsidP="00AC1FCE">
            <w:pPr>
              <w:tabs>
                <w:tab w:val="left" w:pos="2600"/>
              </w:tabs>
              <w:ind w:left="440"/>
              <w:rPr>
                <w:rFonts w:ascii="Times" w:hAnsi="Times" w:cs="Times"/>
                <w:sz w:val="18"/>
                <w:szCs w:val="18"/>
              </w:rPr>
            </w:pPr>
            <w:r>
              <w:rPr>
                <w:rFonts w:ascii="Times" w:hAnsi="Times" w:cs="Times"/>
                <w:sz w:val="18"/>
                <w:szCs w:val="18"/>
              </w:rPr>
              <w:t>(Anti-Collision Light</w:t>
            </w:r>
            <w:r w:rsidR="00D03EFF">
              <w:rPr>
                <w:rFonts w:ascii="Times" w:hAnsi="Times" w:cs="Times"/>
                <w:sz w:val="18"/>
                <w:szCs w:val="18"/>
              </w:rPr>
              <w:t>s</w:t>
            </w:r>
            <w:r>
              <w:rPr>
                <w:rFonts w:ascii="Times" w:hAnsi="Times" w:cs="Times"/>
                <w:sz w:val="18"/>
                <w:szCs w:val="18"/>
              </w:rPr>
              <w:t>)</w:t>
            </w:r>
          </w:p>
          <w:p w:rsidR="008411D6" w:rsidRPr="003F5380" w:rsidRDefault="008411D6" w:rsidP="00AC1FCE">
            <w:pPr>
              <w:tabs>
                <w:tab w:val="left" w:pos="2600"/>
              </w:tabs>
              <w:ind w:left="440"/>
              <w:rPr>
                <w:rFonts w:ascii="Times" w:hAnsi="Times" w:cs="Times"/>
                <w:sz w:val="18"/>
                <w:szCs w:val="18"/>
              </w:rPr>
            </w:pPr>
            <w:r>
              <w:rPr>
                <w:rFonts w:ascii="Times" w:hAnsi="Times" w:cs="Times"/>
                <w:sz w:val="18"/>
                <w:szCs w:val="18"/>
              </w:rPr>
              <w:t>LED Element Banks</w:t>
            </w:r>
          </w:p>
        </w:tc>
        <w:tc>
          <w:tcPr>
            <w:tcW w:w="440" w:type="dxa"/>
            <w:tcBorders>
              <w:top w:val="single" w:sz="4" w:space="0" w:color="auto"/>
              <w:right w:val="single" w:sz="4" w:space="0" w:color="auto"/>
            </w:tcBorders>
          </w:tcPr>
          <w:p w:rsidR="008411D6" w:rsidRPr="003F5380" w:rsidRDefault="008411D6" w:rsidP="00AC1FCE">
            <w:pPr>
              <w:tabs>
                <w:tab w:val="left" w:pos="360"/>
              </w:tabs>
              <w:rPr>
                <w:rFonts w:ascii="Times" w:hAnsi="Times" w:cs="Times"/>
                <w:sz w:val="18"/>
                <w:szCs w:val="18"/>
              </w:rPr>
            </w:pPr>
            <w:r w:rsidRPr="003F5380">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411D6" w:rsidRPr="003F5380" w:rsidRDefault="008411D6" w:rsidP="00AC1FCE">
            <w:pPr>
              <w:tabs>
                <w:tab w:val="left" w:pos="360"/>
              </w:tabs>
              <w:rPr>
                <w:rFonts w:ascii="Times" w:hAnsi="Times" w:cs="Times"/>
                <w:sz w:val="18"/>
                <w:szCs w:val="18"/>
              </w:rPr>
            </w:pPr>
            <w:r>
              <w:rPr>
                <w:rFonts w:ascii="Times" w:hAnsi="Times" w:cs="Times"/>
                <w:sz w:val="18"/>
                <w:szCs w:val="18"/>
              </w:rPr>
              <w:t>9</w:t>
            </w:r>
          </w:p>
        </w:tc>
        <w:tc>
          <w:tcPr>
            <w:tcW w:w="360" w:type="dxa"/>
            <w:tcBorders>
              <w:top w:val="single" w:sz="4" w:space="0" w:color="auto"/>
            </w:tcBorders>
          </w:tcPr>
          <w:p w:rsidR="008411D6" w:rsidRPr="003F5380" w:rsidRDefault="008411D6" w:rsidP="00AC1FCE">
            <w:pPr>
              <w:tabs>
                <w:tab w:val="left" w:pos="360"/>
              </w:tabs>
              <w:rPr>
                <w:rFonts w:ascii="Times" w:hAnsi="Times" w:cs="Times"/>
                <w:sz w:val="18"/>
                <w:szCs w:val="18"/>
              </w:rPr>
            </w:pPr>
            <w:r>
              <w:rPr>
                <w:rFonts w:ascii="Times" w:hAnsi="Times" w:cs="Times"/>
                <w:sz w:val="18"/>
                <w:szCs w:val="18"/>
              </w:rPr>
              <w:t>6</w:t>
            </w:r>
          </w:p>
        </w:tc>
        <w:tc>
          <w:tcPr>
            <w:tcW w:w="3240" w:type="dxa"/>
            <w:tcBorders>
              <w:top w:val="single" w:sz="4" w:space="0" w:color="auto"/>
              <w:left w:val="single" w:sz="6" w:space="0" w:color="auto"/>
              <w:right w:val="single" w:sz="6" w:space="0" w:color="auto"/>
            </w:tcBorders>
          </w:tcPr>
          <w:p w:rsidR="008411D6" w:rsidRPr="003F5380" w:rsidRDefault="00341497" w:rsidP="00AC1FCE">
            <w:pPr>
              <w:pStyle w:val="BodyText"/>
              <w:spacing w:before="0"/>
            </w:pPr>
            <w:r>
              <w:t>One of three aft facing, one of three left facing and one of three right facing banks may be inoperative</w:t>
            </w:r>
            <w:r w:rsidR="008411D6" w:rsidRPr="003F5380">
              <w:t>.</w:t>
            </w:r>
          </w:p>
        </w:tc>
        <w:tc>
          <w:tcPr>
            <w:tcW w:w="2880" w:type="dxa"/>
            <w:tcBorders>
              <w:top w:val="single" w:sz="4" w:space="0" w:color="auto"/>
              <w:right w:val="single" w:sz="6" w:space="0" w:color="auto"/>
            </w:tcBorders>
          </w:tcPr>
          <w:p w:rsidR="008411D6" w:rsidRPr="003F5380" w:rsidRDefault="008411D6" w:rsidP="00AC1FCE">
            <w:pPr>
              <w:rPr>
                <w:rFonts w:ascii="Times" w:hAnsi="Times" w:cs="Times"/>
                <w:sz w:val="18"/>
                <w:szCs w:val="18"/>
              </w:rPr>
            </w:pPr>
            <w:r w:rsidRPr="003F5380">
              <w:rPr>
                <w:rFonts w:ascii="Times" w:hAnsi="Times" w:cs="Times"/>
                <w:sz w:val="18"/>
                <w:szCs w:val="18"/>
              </w:rPr>
              <w:t>None required.</w:t>
            </w:r>
          </w:p>
        </w:tc>
        <w:tc>
          <w:tcPr>
            <w:tcW w:w="2520" w:type="dxa"/>
            <w:tcBorders>
              <w:top w:val="single" w:sz="4" w:space="0" w:color="auto"/>
              <w:right w:val="single" w:sz="6" w:space="0" w:color="auto"/>
            </w:tcBorders>
          </w:tcPr>
          <w:p w:rsidR="008411D6" w:rsidRPr="003F5380" w:rsidRDefault="008411D6" w:rsidP="00AC1FCE">
            <w:pPr>
              <w:rPr>
                <w:rFonts w:ascii="Times" w:hAnsi="Times" w:cs="Times"/>
                <w:sz w:val="18"/>
                <w:szCs w:val="18"/>
              </w:rPr>
            </w:pPr>
            <w:r w:rsidRPr="003F5380">
              <w:rPr>
                <w:rFonts w:ascii="Times" w:hAnsi="Times" w:cs="Times"/>
                <w:sz w:val="18"/>
                <w:szCs w:val="18"/>
              </w:rPr>
              <w:t>None required.</w:t>
            </w:r>
          </w:p>
        </w:tc>
        <w:tc>
          <w:tcPr>
            <w:tcW w:w="2340" w:type="dxa"/>
            <w:tcBorders>
              <w:top w:val="single" w:sz="4" w:space="0" w:color="auto"/>
              <w:right w:val="single" w:sz="6" w:space="0" w:color="auto"/>
            </w:tcBorders>
          </w:tcPr>
          <w:p w:rsidR="008411D6" w:rsidRPr="003F5380" w:rsidRDefault="008411D6" w:rsidP="00AC1FCE">
            <w:pPr>
              <w:rPr>
                <w:rFonts w:ascii="Times" w:hAnsi="Times" w:cs="Times"/>
                <w:sz w:val="18"/>
                <w:szCs w:val="18"/>
              </w:rPr>
            </w:pPr>
            <w:r w:rsidRPr="003F5380">
              <w:rPr>
                <w:rFonts w:ascii="Times" w:hAnsi="Times" w:cs="Times"/>
                <w:sz w:val="18"/>
                <w:szCs w:val="18"/>
              </w:rPr>
              <w:t xml:space="preserve">An Inoperative Placard will be placed on </w:t>
            </w:r>
            <w:r w:rsidRPr="003F5380">
              <w:rPr>
                <w:rFonts w:ascii="Times" w:hAnsi="Times" w:cs="Times"/>
                <w:bCs/>
                <w:sz w:val="18"/>
                <w:szCs w:val="18"/>
              </w:rPr>
              <w:t>Position (Navigation) Light "ON/OFF" Switch</w:t>
            </w:r>
            <w:r w:rsidRPr="003F5380">
              <w:rPr>
                <w:rFonts w:ascii="Times" w:hAnsi="Times" w:cs="Times"/>
                <w:sz w:val="18"/>
                <w:szCs w:val="18"/>
              </w:rPr>
              <w:t xml:space="preserve"> and will be noted on ADLS.</w:t>
            </w:r>
          </w:p>
        </w:tc>
      </w:tr>
      <w:tr w:rsidR="008411D6" w:rsidRPr="003F5380" w:rsidTr="00AC1FCE">
        <w:trPr>
          <w:cantSplit/>
        </w:trPr>
        <w:tc>
          <w:tcPr>
            <w:tcW w:w="2330" w:type="dxa"/>
            <w:tcBorders>
              <w:left w:val="single" w:sz="6" w:space="0" w:color="auto"/>
            </w:tcBorders>
          </w:tcPr>
          <w:p w:rsidR="008411D6" w:rsidRPr="003F5380" w:rsidRDefault="008411D6" w:rsidP="00AC1FCE">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8411D6" w:rsidRPr="003F5380" w:rsidRDefault="008411D6" w:rsidP="00AC1FCE">
            <w:pPr>
              <w:tabs>
                <w:tab w:val="left" w:pos="360"/>
              </w:tabs>
              <w:spacing w:before="120"/>
              <w:rPr>
                <w:rFonts w:ascii="Times" w:hAnsi="Times" w:cs="Times"/>
                <w:sz w:val="18"/>
                <w:szCs w:val="18"/>
              </w:rPr>
            </w:pPr>
            <w:r w:rsidRPr="003F5380">
              <w:rPr>
                <w:rFonts w:ascii="Times" w:hAnsi="Times" w:cs="Times"/>
                <w:sz w:val="18"/>
                <w:szCs w:val="18"/>
              </w:rPr>
              <w:t>C</w:t>
            </w:r>
          </w:p>
        </w:tc>
        <w:tc>
          <w:tcPr>
            <w:tcW w:w="370" w:type="dxa"/>
            <w:tcBorders>
              <w:left w:val="single" w:sz="4" w:space="0" w:color="auto"/>
              <w:right w:val="single" w:sz="6" w:space="0" w:color="auto"/>
            </w:tcBorders>
          </w:tcPr>
          <w:p w:rsidR="008411D6" w:rsidRPr="003F5380" w:rsidRDefault="00341497" w:rsidP="00AC1FCE">
            <w:pPr>
              <w:tabs>
                <w:tab w:val="left" w:pos="360"/>
              </w:tabs>
              <w:spacing w:before="120"/>
              <w:rPr>
                <w:rFonts w:ascii="Times" w:hAnsi="Times" w:cs="Times"/>
                <w:sz w:val="18"/>
                <w:szCs w:val="18"/>
              </w:rPr>
            </w:pPr>
            <w:r>
              <w:rPr>
                <w:rFonts w:ascii="Times" w:hAnsi="Times" w:cs="Times"/>
                <w:sz w:val="18"/>
                <w:szCs w:val="18"/>
              </w:rPr>
              <w:t>9</w:t>
            </w:r>
          </w:p>
        </w:tc>
        <w:tc>
          <w:tcPr>
            <w:tcW w:w="360" w:type="dxa"/>
          </w:tcPr>
          <w:p w:rsidR="008411D6" w:rsidRPr="003F5380" w:rsidRDefault="00341497"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341497" w:rsidRPr="00F70D5B" w:rsidRDefault="00341497" w:rsidP="00341497">
            <w:pPr>
              <w:pStyle w:val="BodyText"/>
              <w:rPr>
                <w:rFonts w:ascii="Times New Roman" w:hAnsi="Times New Roman" w:cs="Times New Roman"/>
              </w:rPr>
            </w:pPr>
            <w:r w:rsidRPr="00F70D5B">
              <w:rPr>
                <w:rFonts w:ascii="Times New Roman" w:hAnsi="Times New Roman" w:cs="Times New Roman"/>
              </w:rPr>
              <w:t>May be inoperative provided:</w:t>
            </w:r>
          </w:p>
          <w:p w:rsidR="00341497" w:rsidRPr="00F70D5B" w:rsidRDefault="00341497" w:rsidP="00341497">
            <w:pPr>
              <w:pStyle w:val="BodyText"/>
              <w:spacing w:before="0"/>
              <w:ind w:left="461" w:hanging="360"/>
              <w:rPr>
                <w:rFonts w:ascii="Times New Roman" w:hAnsi="Times New Roman" w:cs="Times New Roman"/>
              </w:rPr>
            </w:pPr>
            <w:r w:rsidRPr="00F70D5B">
              <w:rPr>
                <w:rFonts w:ascii="Times New Roman" w:hAnsi="Times New Roman" w:cs="Times New Roman"/>
              </w:rPr>
              <w:t>a)</w:t>
            </w:r>
            <w:r w:rsidRPr="00F70D5B">
              <w:rPr>
                <w:rFonts w:ascii="Times New Roman" w:hAnsi="Times New Roman" w:cs="Times New Roman"/>
              </w:rPr>
              <w:tab/>
            </w:r>
            <w:r>
              <w:rPr>
                <w:rFonts w:ascii="Times New Roman" w:hAnsi="Times New Roman" w:cs="Times New Roman"/>
              </w:rPr>
              <w:t>At least two out of three forward facing and two out of three outboard facing banks are operative at each wing-tip, and</w:t>
            </w:r>
          </w:p>
          <w:p w:rsidR="008411D6" w:rsidRPr="003F5380" w:rsidRDefault="00341497" w:rsidP="00341497">
            <w:pPr>
              <w:ind w:left="461" w:hanging="360"/>
              <w:rPr>
                <w:rFonts w:ascii="Times" w:hAnsi="Times" w:cs="Times"/>
                <w:sz w:val="18"/>
                <w:szCs w:val="18"/>
              </w:rPr>
            </w:pPr>
            <w:r>
              <w:rPr>
                <w:sz w:val="18"/>
                <w:szCs w:val="18"/>
              </w:rPr>
              <w:t>b)</w:t>
            </w:r>
            <w:r>
              <w:rPr>
                <w:sz w:val="18"/>
                <w:szCs w:val="18"/>
              </w:rPr>
              <w:tab/>
              <w:t>Airplane is not operated at night.</w:t>
            </w:r>
          </w:p>
        </w:tc>
        <w:tc>
          <w:tcPr>
            <w:tcW w:w="2880" w:type="dxa"/>
            <w:tcBorders>
              <w:right w:val="single" w:sz="6" w:space="0" w:color="auto"/>
            </w:tcBorders>
          </w:tcPr>
          <w:p w:rsidR="008411D6" w:rsidRPr="003F5380" w:rsidRDefault="008411D6" w:rsidP="00AC1FCE">
            <w:pPr>
              <w:spacing w:before="120"/>
              <w:rPr>
                <w:rFonts w:ascii="Times" w:hAnsi="Times" w:cs="Times"/>
                <w:sz w:val="18"/>
                <w:szCs w:val="18"/>
              </w:rPr>
            </w:pPr>
            <w:r w:rsidRPr="003F5380">
              <w:rPr>
                <w:rFonts w:ascii="Times" w:hAnsi="Times" w:cs="Times"/>
                <w:sz w:val="18"/>
                <w:szCs w:val="18"/>
              </w:rPr>
              <w:t>None required.</w:t>
            </w:r>
          </w:p>
        </w:tc>
        <w:tc>
          <w:tcPr>
            <w:tcW w:w="2520" w:type="dxa"/>
            <w:tcBorders>
              <w:right w:val="single" w:sz="6" w:space="0" w:color="auto"/>
            </w:tcBorders>
          </w:tcPr>
          <w:p w:rsidR="008411D6" w:rsidRPr="003F5380" w:rsidRDefault="008411D6" w:rsidP="00AC1FCE">
            <w:pPr>
              <w:spacing w:before="120"/>
              <w:rPr>
                <w:rFonts w:ascii="Times" w:hAnsi="Times" w:cs="Times"/>
                <w:sz w:val="18"/>
                <w:szCs w:val="18"/>
              </w:rPr>
            </w:pPr>
            <w:r w:rsidRPr="003F5380">
              <w:rPr>
                <w:rFonts w:ascii="Times" w:hAnsi="Times" w:cs="Times"/>
                <w:sz w:val="18"/>
                <w:szCs w:val="18"/>
              </w:rPr>
              <w:t>None required.</w:t>
            </w:r>
          </w:p>
        </w:tc>
        <w:tc>
          <w:tcPr>
            <w:tcW w:w="2340" w:type="dxa"/>
            <w:tcBorders>
              <w:right w:val="single" w:sz="6" w:space="0" w:color="auto"/>
            </w:tcBorders>
          </w:tcPr>
          <w:p w:rsidR="008411D6" w:rsidRPr="003F5380" w:rsidRDefault="008411D6" w:rsidP="00AC1FCE">
            <w:pPr>
              <w:spacing w:before="120"/>
              <w:rPr>
                <w:rFonts w:ascii="Times" w:hAnsi="Times" w:cs="Times"/>
                <w:sz w:val="18"/>
                <w:szCs w:val="18"/>
              </w:rPr>
            </w:pPr>
            <w:r w:rsidRPr="003F5380">
              <w:rPr>
                <w:rFonts w:ascii="Times" w:hAnsi="Times" w:cs="Times"/>
                <w:sz w:val="18"/>
                <w:szCs w:val="18"/>
              </w:rPr>
              <w:t xml:space="preserve">An Inoperative Placard will be placed on </w:t>
            </w:r>
            <w:r w:rsidRPr="003F5380">
              <w:rPr>
                <w:rFonts w:ascii="Times" w:hAnsi="Times" w:cs="Times"/>
                <w:bCs/>
                <w:sz w:val="18"/>
                <w:szCs w:val="18"/>
              </w:rPr>
              <w:t>Position (Navigation) Light "ON/OFF" Switch</w:t>
            </w:r>
            <w:r w:rsidRPr="003F5380">
              <w:rPr>
                <w:rFonts w:ascii="Times" w:hAnsi="Times" w:cs="Times"/>
                <w:sz w:val="18"/>
                <w:szCs w:val="18"/>
              </w:rPr>
              <w:t xml:space="preserve"> and will be noted on ADLS.</w:t>
            </w:r>
          </w:p>
        </w:tc>
      </w:tr>
      <w:tr w:rsidR="008411D6" w:rsidRPr="003F5380" w:rsidTr="00AC1FCE">
        <w:trPr>
          <w:cantSplit/>
        </w:trPr>
        <w:tc>
          <w:tcPr>
            <w:tcW w:w="2330" w:type="dxa"/>
            <w:tcBorders>
              <w:left w:val="single" w:sz="6" w:space="0" w:color="auto"/>
            </w:tcBorders>
          </w:tcPr>
          <w:p w:rsidR="008411D6" w:rsidRPr="003F5380" w:rsidRDefault="00341497" w:rsidP="00AC1FCE">
            <w:pPr>
              <w:tabs>
                <w:tab w:val="left" w:pos="440"/>
                <w:tab w:val="left" w:pos="2600"/>
              </w:tabs>
              <w:spacing w:before="120"/>
              <w:ind w:left="86"/>
              <w:rPr>
                <w:rFonts w:ascii="Times" w:hAnsi="Times" w:cs="Times"/>
                <w:sz w:val="18"/>
                <w:szCs w:val="18"/>
              </w:rPr>
            </w:pPr>
            <w:r>
              <w:rPr>
                <w:rFonts w:ascii="Times" w:hAnsi="Times" w:cs="Times"/>
                <w:sz w:val="18"/>
                <w:szCs w:val="18"/>
              </w:rPr>
              <w:t>7</w:t>
            </w:r>
            <w:r w:rsidR="008411D6" w:rsidRPr="003F5380">
              <w:rPr>
                <w:rFonts w:ascii="Times" w:hAnsi="Times" w:cs="Times"/>
                <w:sz w:val="18"/>
                <w:szCs w:val="18"/>
              </w:rPr>
              <w:t>.</w:t>
            </w:r>
            <w:r w:rsidR="008411D6" w:rsidRPr="003F5380">
              <w:rPr>
                <w:rFonts w:ascii="Times" w:hAnsi="Times" w:cs="Times"/>
                <w:sz w:val="18"/>
                <w:szCs w:val="18"/>
              </w:rPr>
              <w:tab/>
            </w:r>
            <w:r w:rsidR="008411D6">
              <w:rPr>
                <w:rFonts w:ascii="Times" w:hAnsi="Times" w:cs="Times"/>
                <w:sz w:val="18"/>
                <w:szCs w:val="18"/>
              </w:rPr>
              <w:t xml:space="preserve">Wing-tip </w:t>
            </w:r>
            <w:r>
              <w:rPr>
                <w:rFonts w:ascii="Times" w:hAnsi="Times" w:cs="Times"/>
                <w:sz w:val="18"/>
                <w:szCs w:val="18"/>
              </w:rPr>
              <w:t>Position</w:t>
            </w:r>
          </w:p>
          <w:p w:rsidR="00341497" w:rsidRDefault="008411D6" w:rsidP="00AC1FCE">
            <w:pPr>
              <w:tabs>
                <w:tab w:val="left" w:pos="440"/>
                <w:tab w:val="left" w:pos="2600"/>
              </w:tabs>
              <w:ind w:left="86"/>
              <w:rPr>
                <w:rFonts w:ascii="Times" w:hAnsi="Times" w:cs="Times"/>
                <w:sz w:val="18"/>
                <w:szCs w:val="18"/>
              </w:rPr>
            </w:pPr>
            <w:r>
              <w:rPr>
                <w:rFonts w:ascii="Times" w:hAnsi="Times" w:cs="Times"/>
                <w:sz w:val="18"/>
                <w:szCs w:val="18"/>
              </w:rPr>
              <w:tab/>
            </w:r>
            <w:r w:rsidR="00341497">
              <w:rPr>
                <w:rFonts w:ascii="Times" w:hAnsi="Times" w:cs="Times"/>
                <w:sz w:val="18"/>
                <w:szCs w:val="18"/>
              </w:rPr>
              <w:t>Light LED Element</w:t>
            </w:r>
          </w:p>
          <w:p w:rsidR="008411D6" w:rsidRPr="003F5380" w:rsidRDefault="00341497" w:rsidP="00AC1FCE">
            <w:pPr>
              <w:tabs>
                <w:tab w:val="left" w:pos="440"/>
                <w:tab w:val="left" w:pos="2600"/>
              </w:tabs>
              <w:ind w:left="86"/>
              <w:rPr>
                <w:rFonts w:ascii="Times" w:hAnsi="Times" w:cs="Times"/>
                <w:sz w:val="18"/>
                <w:szCs w:val="18"/>
              </w:rPr>
            </w:pPr>
            <w:r>
              <w:rPr>
                <w:rFonts w:ascii="Times" w:hAnsi="Times" w:cs="Times"/>
                <w:sz w:val="18"/>
                <w:szCs w:val="18"/>
              </w:rPr>
              <w:tab/>
            </w:r>
            <w:r w:rsidR="008411D6">
              <w:rPr>
                <w:rFonts w:ascii="Times" w:hAnsi="Times" w:cs="Times"/>
                <w:sz w:val="18"/>
                <w:szCs w:val="18"/>
              </w:rPr>
              <w:t>Banks</w:t>
            </w:r>
            <w:r>
              <w:rPr>
                <w:rFonts w:ascii="Times" w:hAnsi="Times" w:cs="Times"/>
                <w:sz w:val="18"/>
                <w:szCs w:val="18"/>
              </w:rPr>
              <w:t xml:space="preserve"> </w:t>
            </w:r>
            <w:r w:rsidR="008411D6">
              <w:rPr>
                <w:rFonts w:ascii="Times" w:hAnsi="Times" w:cs="Times"/>
                <w:sz w:val="18"/>
                <w:szCs w:val="18"/>
              </w:rPr>
              <w:t>(per wing-tip)</w:t>
            </w:r>
          </w:p>
        </w:tc>
        <w:tc>
          <w:tcPr>
            <w:tcW w:w="440" w:type="dxa"/>
            <w:tcBorders>
              <w:right w:val="single" w:sz="4" w:space="0" w:color="auto"/>
            </w:tcBorders>
          </w:tcPr>
          <w:p w:rsidR="008411D6" w:rsidRPr="003F5380" w:rsidRDefault="008411D6"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411D6" w:rsidRPr="003F5380" w:rsidRDefault="00341497"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8411D6" w:rsidRPr="003F5380" w:rsidRDefault="00341497" w:rsidP="00AC1FCE">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8411D6" w:rsidRPr="003F5380" w:rsidRDefault="008411D6" w:rsidP="00AC1FCE">
            <w:pPr>
              <w:spacing w:before="120"/>
              <w:rPr>
                <w:rFonts w:ascii="Times" w:hAnsi="Times" w:cs="Times"/>
                <w:sz w:val="18"/>
                <w:szCs w:val="18"/>
              </w:rPr>
            </w:pPr>
          </w:p>
        </w:tc>
        <w:tc>
          <w:tcPr>
            <w:tcW w:w="2880" w:type="dxa"/>
            <w:tcBorders>
              <w:right w:val="single" w:sz="6" w:space="0" w:color="auto"/>
            </w:tcBorders>
          </w:tcPr>
          <w:p w:rsidR="008411D6" w:rsidRPr="003F5380" w:rsidRDefault="008411D6" w:rsidP="00AC1FCE">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8411D6" w:rsidRPr="003F5380" w:rsidRDefault="008411D6" w:rsidP="00AC1FC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8411D6" w:rsidRPr="003F5380" w:rsidRDefault="008411D6" w:rsidP="00AC1FCE">
            <w:pPr>
              <w:spacing w:before="12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Strobe "ON/OFF" Switch</w:t>
            </w:r>
            <w:r w:rsidRPr="009E4D0A">
              <w:rPr>
                <w:rFonts w:ascii="Times" w:hAnsi="Times" w:cs="Times"/>
                <w:sz w:val="18"/>
                <w:szCs w:val="18"/>
              </w:rPr>
              <w:t xml:space="preserve"> and will be noted on ADLS.</w:t>
            </w:r>
          </w:p>
        </w:tc>
      </w:tr>
      <w:tr w:rsidR="008411D6" w:rsidRPr="003F5380" w:rsidTr="00AC1FCE">
        <w:trPr>
          <w:cantSplit/>
        </w:trPr>
        <w:tc>
          <w:tcPr>
            <w:tcW w:w="2330" w:type="dxa"/>
            <w:tcBorders>
              <w:left w:val="single" w:sz="6" w:space="0" w:color="auto"/>
            </w:tcBorders>
          </w:tcPr>
          <w:p w:rsidR="008411D6" w:rsidRDefault="008411D6" w:rsidP="00AC1FCE">
            <w:pPr>
              <w:tabs>
                <w:tab w:val="left" w:pos="440"/>
                <w:tab w:val="left" w:pos="2600"/>
              </w:tabs>
              <w:ind w:left="86"/>
              <w:rPr>
                <w:rFonts w:ascii="Times" w:hAnsi="Times" w:cs="Times"/>
                <w:sz w:val="18"/>
                <w:szCs w:val="18"/>
              </w:rPr>
            </w:pPr>
          </w:p>
        </w:tc>
        <w:tc>
          <w:tcPr>
            <w:tcW w:w="440" w:type="dxa"/>
            <w:tcBorders>
              <w:right w:val="single" w:sz="4" w:space="0" w:color="auto"/>
            </w:tcBorders>
          </w:tcPr>
          <w:p w:rsidR="008411D6" w:rsidRDefault="008411D6"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411D6" w:rsidRDefault="00341497"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8411D6" w:rsidRDefault="00341497"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8411D6" w:rsidRDefault="00341497" w:rsidP="00341497">
            <w:pPr>
              <w:spacing w:before="120"/>
              <w:rPr>
                <w:rFonts w:ascii="Times" w:hAnsi="Times" w:cs="Times"/>
                <w:sz w:val="18"/>
                <w:szCs w:val="18"/>
              </w:rPr>
            </w:pPr>
            <w:r w:rsidRPr="003F5380">
              <w:rPr>
                <w:rFonts w:ascii="Times" w:hAnsi="Times" w:cs="Times"/>
                <w:sz w:val="18"/>
                <w:szCs w:val="18"/>
              </w:rPr>
              <w:t>May be inoperative provided airplane is not operated at night.</w:t>
            </w:r>
          </w:p>
        </w:tc>
        <w:tc>
          <w:tcPr>
            <w:tcW w:w="2880" w:type="dxa"/>
            <w:tcBorders>
              <w:right w:val="single" w:sz="6" w:space="0" w:color="auto"/>
            </w:tcBorders>
          </w:tcPr>
          <w:p w:rsidR="008411D6" w:rsidRDefault="008411D6" w:rsidP="00AC1FCE">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8411D6" w:rsidRDefault="008411D6" w:rsidP="00AC1FC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8411D6" w:rsidRPr="003F5380" w:rsidRDefault="008411D6" w:rsidP="00AC1FCE">
            <w:pPr>
              <w:spacing w:before="12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Strobe "ON/OFF" Switch</w:t>
            </w:r>
            <w:r w:rsidRPr="009E4D0A">
              <w:rPr>
                <w:rFonts w:ascii="Times" w:hAnsi="Times" w:cs="Times"/>
                <w:sz w:val="18"/>
                <w:szCs w:val="18"/>
              </w:rPr>
              <w:t xml:space="preserve"> and will be noted on ADLS.</w:t>
            </w:r>
          </w:p>
        </w:tc>
      </w:tr>
      <w:tr w:rsidR="00341497" w:rsidRPr="003F5380" w:rsidTr="00341497">
        <w:trPr>
          <w:cantSplit/>
        </w:trPr>
        <w:tc>
          <w:tcPr>
            <w:tcW w:w="2330" w:type="dxa"/>
            <w:tcBorders>
              <w:left w:val="single" w:sz="6" w:space="0" w:color="auto"/>
            </w:tcBorders>
          </w:tcPr>
          <w:p w:rsidR="00341497" w:rsidRPr="003F5380" w:rsidRDefault="00341497" w:rsidP="00AC1FCE">
            <w:pPr>
              <w:tabs>
                <w:tab w:val="left" w:pos="440"/>
                <w:tab w:val="left" w:pos="2600"/>
              </w:tabs>
              <w:spacing w:before="120"/>
              <w:ind w:left="86"/>
              <w:rPr>
                <w:rFonts w:ascii="Times" w:hAnsi="Times" w:cs="Times"/>
                <w:sz w:val="18"/>
                <w:szCs w:val="18"/>
              </w:rPr>
            </w:pPr>
            <w:r>
              <w:rPr>
                <w:rFonts w:ascii="Times" w:hAnsi="Times" w:cs="Times"/>
                <w:sz w:val="18"/>
                <w:szCs w:val="18"/>
              </w:rPr>
              <w:t>8</w:t>
            </w:r>
            <w:r w:rsidRPr="003F5380">
              <w:rPr>
                <w:rFonts w:ascii="Times" w:hAnsi="Times" w:cs="Times"/>
                <w:sz w:val="18"/>
                <w:szCs w:val="18"/>
              </w:rPr>
              <w:t>.</w:t>
            </w:r>
            <w:r w:rsidRPr="003F5380">
              <w:rPr>
                <w:rFonts w:ascii="Times" w:hAnsi="Times" w:cs="Times"/>
                <w:sz w:val="18"/>
                <w:szCs w:val="18"/>
              </w:rPr>
              <w:tab/>
            </w:r>
            <w:r>
              <w:rPr>
                <w:rFonts w:ascii="Times" w:hAnsi="Times" w:cs="Times"/>
                <w:sz w:val="18"/>
                <w:szCs w:val="18"/>
              </w:rPr>
              <w:t>Tail Position Light</w:t>
            </w:r>
          </w:p>
          <w:p w:rsidR="00341497" w:rsidRPr="003F5380" w:rsidRDefault="00341497" w:rsidP="00AC1FCE">
            <w:pPr>
              <w:tabs>
                <w:tab w:val="left" w:pos="440"/>
                <w:tab w:val="left" w:pos="2600"/>
              </w:tabs>
              <w:ind w:left="86"/>
              <w:rPr>
                <w:rFonts w:ascii="Times" w:hAnsi="Times" w:cs="Times"/>
                <w:sz w:val="18"/>
                <w:szCs w:val="18"/>
              </w:rPr>
            </w:pPr>
            <w:r>
              <w:rPr>
                <w:rFonts w:ascii="Times" w:hAnsi="Times" w:cs="Times"/>
                <w:sz w:val="18"/>
                <w:szCs w:val="18"/>
              </w:rPr>
              <w:tab/>
              <w:t>LED Element Banks</w:t>
            </w:r>
          </w:p>
        </w:tc>
        <w:tc>
          <w:tcPr>
            <w:tcW w:w="440" w:type="dxa"/>
            <w:tcBorders>
              <w:right w:val="single" w:sz="4" w:space="0" w:color="auto"/>
            </w:tcBorders>
          </w:tcPr>
          <w:p w:rsidR="00341497" w:rsidRPr="003F5380" w:rsidRDefault="00341497"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341497" w:rsidRPr="003F5380" w:rsidRDefault="00341497"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341497" w:rsidRPr="003F5380" w:rsidRDefault="00341497" w:rsidP="00AC1FCE">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341497" w:rsidRPr="003F5380" w:rsidRDefault="00341497" w:rsidP="00AC1FCE">
            <w:pPr>
              <w:spacing w:before="120"/>
              <w:rPr>
                <w:rFonts w:ascii="Times" w:hAnsi="Times" w:cs="Times"/>
                <w:sz w:val="18"/>
                <w:szCs w:val="18"/>
              </w:rPr>
            </w:pPr>
          </w:p>
        </w:tc>
        <w:tc>
          <w:tcPr>
            <w:tcW w:w="2880" w:type="dxa"/>
            <w:tcBorders>
              <w:right w:val="single" w:sz="6" w:space="0" w:color="auto"/>
            </w:tcBorders>
          </w:tcPr>
          <w:p w:rsidR="00341497" w:rsidRPr="003F5380" w:rsidRDefault="00341497" w:rsidP="00AC1FCE">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341497" w:rsidRPr="003F5380" w:rsidRDefault="00341497" w:rsidP="00AC1FC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341497" w:rsidRDefault="00341497">
            <w:r w:rsidRPr="000A795F">
              <w:rPr>
                <w:rFonts w:ascii="Times" w:hAnsi="Times" w:cs="Times"/>
                <w:sz w:val="18"/>
                <w:szCs w:val="18"/>
              </w:rPr>
              <w:t xml:space="preserve">An Inoperative Placard will be placed on </w:t>
            </w:r>
            <w:r w:rsidRPr="000A795F">
              <w:rPr>
                <w:rFonts w:ascii="Times" w:hAnsi="Times" w:cs="Times"/>
                <w:bCs/>
                <w:sz w:val="18"/>
                <w:szCs w:val="18"/>
              </w:rPr>
              <w:t>Position (Navigation) Light "ON/OFF" Switch</w:t>
            </w:r>
            <w:r w:rsidRPr="000A795F">
              <w:rPr>
                <w:rFonts w:ascii="Times" w:hAnsi="Times" w:cs="Times"/>
                <w:sz w:val="18"/>
                <w:szCs w:val="18"/>
              </w:rPr>
              <w:t xml:space="preserve"> and will be noted on ADLS.</w:t>
            </w:r>
          </w:p>
        </w:tc>
      </w:tr>
      <w:tr w:rsidR="00341497" w:rsidRPr="003F5380" w:rsidTr="008E63AF">
        <w:trPr>
          <w:cantSplit/>
          <w:trHeight w:val="1242"/>
        </w:trPr>
        <w:tc>
          <w:tcPr>
            <w:tcW w:w="2330" w:type="dxa"/>
            <w:tcBorders>
              <w:left w:val="single" w:sz="6" w:space="0" w:color="auto"/>
              <w:bottom w:val="single" w:sz="4" w:space="0" w:color="auto"/>
            </w:tcBorders>
          </w:tcPr>
          <w:p w:rsidR="00341497" w:rsidRDefault="00341497" w:rsidP="00AC1FCE">
            <w:pPr>
              <w:tabs>
                <w:tab w:val="left" w:pos="440"/>
                <w:tab w:val="left" w:pos="2600"/>
              </w:tabs>
              <w:ind w:left="86"/>
              <w:rPr>
                <w:rFonts w:ascii="Times" w:hAnsi="Times" w:cs="Times"/>
                <w:sz w:val="18"/>
                <w:szCs w:val="18"/>
              </w:rPr>
            </w:pPr>
          </w:p>
        </w:tc>
        <w:tc>
          <w:tcPr>
            <w:tcW w:w="440" w:type="dxa"/>
            <w:tcBorders>
              <w:bottom w:val="single" w:sz="4" w:space="0" w:color="auto"/>
              <w:right w:val="single" w:sz="4" w:space="0" w:color="auto"/>
            </w:tcBorders>
          </w:tcPr>
          <w:p w:rsidR="00341497" w:rsidRDefault="00341497"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bottom w:val="single" w:sz="4" w:space="0" w:color="auto"/>
              <w:right w:val="single" w:sz="6" w:space="0" w:color="auto"/>
            </w:tcBorders>
          </w:tcPr>
          <w:p w:rsidR="00341497" w:rsidRDefault="00341497"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341497" w:rsidRDefault="00341497"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341497" w:rsidRDefault="00341497" w:rsidP="00AC1FCE">
            <w:pPr>
              <w:spacing w:before="120"/>
              <w:rPr>
                <w:rFonts w:ascii="Times" w:hAnsi="Times" w:cs="Times"/>
                <w:sz w:val="18"/>
                <w:szCs w:val="18"/>
              </w:rPr>
            </w:pPr>
            <w:r w:rsidRPr="003F5380">
              <w:rPr>
                <w:rFonts w:ascii="Times" w:hAnsi="Times" w:cs="Times"/>
                <w:sz w:val="18"/>
                <w:szCs w:val="18"/>
              </w:rPr>
              <w:t>May be inoperative provided airplane is not operated at night.</w:t>
            </w:r>
          </w:p>
        </w:tc>
        <w:tc>
          <w:tcPr>
            <w:tcW w:w="2880" w:type="dxa"/>
            <w:tcBorders>
              <w:bottom w:val="single" w:sz="4" w:space="0" w:color="auto"/>
              <w:right w:val="single" w:sz="6" w:space="0" w:color="auto"/>
            </w:tcBorders>
          </w:tcPr>
          <w:p w:rsidR="00341497" w:rsidRDefault="00341497" w:rsidP="00AC1FCE">
            <w:pPr>
              <w:spacing w:before="120"/>
              <w:rPr>
                <w:rFonts w:ascii="Times" w:hAnsi="Times" w:cs="Times"/>
                <w:sz w:val="18"/>
                <w:szCs w:val="18"/>
              </w:rPr>
            </w:pPr>
            <w:r>
              <w:rPr>
                <w:rFonts w:ascii="Times" w:hAnsi="Times" w:cs="Times"/>
                <w:sz w:val="18"/>
                <w:szCs w:val="18"/>
              </w:rPr>
              <w:t>None required.</w:t>
            </w:r>
          </w:p>
        </w:tc>
        <w:tc>
          <w:tcPr>
            <w:tcW w:w="2520" w:type="dxa"/>
            <w:tcBorders>
              <w:bottom w:val="single" w:sz="4" w:space="0" w:color="auto"/>
              <w:right w:val="single" w:sz="6" w:space="0" w:color="auto"/>
            </w:tcBorders>
          </w:tcPr>
          <w:p w:rsidR="00341497" w:rsidRDefault="00341497" w:rsidP="00AC1FCE">
            <w:pPr>
              <w:spacing w:before="120"/>
              <w:rPr>
                <w:rFonts w:ascii="Times" w:hAnsi="Times" w:cs="Times"/>
                <w:sz w:val="18"/>
                <w:szCs w:val="18"/>
              </w:rPr>
            </w:pPr>
            <w:r>
              <w:rPr>
                <w:rFonts w:ascii="Times" w:hAnsi="Times" w:cs="Times"/>
                <w:sz w:val="18"/>
                <w:szCs w:val="18"/>
              </w:rPr>
              <w:t>None required.</w:t>
            </w:r>
          </w:p>
        </w:tc>
        <w:tc>
          <w:tcPr>
            <w:tcW w:w="2340" w:type="dxa"/>
            <w:tcBorders>
              <w:bottom w:val="single" w:sz="4" w:space="0" w:color="auto"/>
              <w:right w:val="single" w:sz="6" w:space="0" w:color="auto"/>
            </w:tcBorders>
          </w:tcPr>
          <w:p w:rsidR="00341497" w:rsidRDefault="00341497" w:rsidP="00341497">
            <w:pPr>
              <w:spacing w:before="120"/>
            </w:pPr>
            <w:r w:rsidRPr="000A795F">
              <w:rPr>
                <w:rFonts w:ascii="Times" w:hAnsi="Times" w:cs="Times"/>
                <w:sz w:val="18"/>
                <w:szCs w:val="18"/>
              </w:rPr>
              <w:t xml:space="preserve">An Inoperative Placard will be placed on </w:t>
            </w:r>
            <w:r w:rsidRPr="000A795F">
              <w:rPr>
                <w:rFonts w:ascii="Times" w:hAnsi="Times" w:cs="Times"/>
                <w:bCs/>
                <w:sz w:val="18"/>
                <w:szCs w:val="18"/>
              </w:rPr>
              <w:t>Position (Navigation) Light "ON/OFF" Switch</w:t>
            </w:r>
            <w:r w:rsidRPr="000A795F">
              <w:rPr>
                <w:rFonts w:ascii="Times" w:hAnsi="Times" w:cs="Times"/>
                <w:sz w:val="18"/>
                <w:szCs w:val="18"/>
              </w:rPr>
              <w:t xml:space="preserve"> and will be noted on ADLS.</w:t>
            </w:r>
          </w:p>
        </w:tc>
      </w:tr>
    </w:tbl>
    <w:p w:rsidR="008411D6" w:rsidRDefault="008411D6" w:rsidP="00C07BAA">
      <w:pPr>
        <w:jc w:val="center"/>
      </w:pPr>
    </w:p>
    <w:p w:rsidR="008411D6" w:rsidRDefault="008411D6" w:rsidP="00C07BAA">
      <w:pPr>
        <w:jc w:val="center"/>
        <w:sectPr w:rsidR="008411D6" w:rsidSect="00EA538C">
          <w:headerReference w:type="default" r:id="rId14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411D6" w:rsidRPr="009E4D0A" w:rsidTr="00AC1FCE">
        <w:trPr>
          <w:cantSplit/>
        </w:trPr>
        <w:tc>
          <w:tcPr>
            <w:tcW w:w="2330" w:type="dxa"/>
            <w:tcBorders>
              <w:top w:val="single" w:sz="4" w:space="0" w:color="auto"/>
              <w:left w:val="single" w:sz="6" w:space="0" w:color="auto"/>
            </w:tcBorders>
          </w:tcPr>
          <w:p w:rsidR="008411D6" w:rsidRPr="009E4D0A" w:rsidRDefault="00341497" w:rsidP="00AC1FCE">
            <w:pPr>
              <w:tabs>
                <w:tab w:val="left" w:pos="440"/>
                <w:tab w:val="left" w:pos="2600"/>
              </w:tabs>
              <w:ind w:left="86"/>
              <w:rPr>
                <w:rFonts w:ascii="Times" w:hAnsi="Times" w:cs="Times"/>
                <w:sz w:val="18"/>
                <w:szCs w:val="18"/>
              </w:rPr>
            </w:pPr>
            <w:r>
              <w:rPr>
                <w:rFonts w:ascii="Times" w:hAnsi="Times" w:cs="Times"/>
                <w:sz w:val="18"/>
                <w:szCs w:val="18"/>
              </w:rPr>
              <w:lastRenderedPageBreak/>
              <w:t>9</w:t>
            </w:r>
            <w:r w:rsidR="008411D6" w:rsidRPr="009E4D0A">
              <w:rPr>
                <w:rFonts w:ascii="Times" w:hAnsi="Times" w:cs="Times"/>
                <w:sz w:val="18"/>
                <w:szCs w:val="18"/>
              </w:rPr>
              <w:t>.</w:t>
            </w:r>
            <w:r w:rsidR="008411D6" w:rsidRPr="009E4D0A">
              <w:rPr>
                <w:rFonts w:ascii="Times" w:hAnsi="Times" w:cs="Times"/>
                <w:sz w:val="18"/>
                <w:szCs w:val="18"/>
              </w:rPr>
              <w:tab/>
              <w:t>Wing Inspection</w:t>
            </w:r>
          </w:p>
          <w:p w:rsidR="008411D6" w:rsidRPr="009E4D0A" w:rsidRDefault="008411D6" w:rsidP="00AC1FCE">
            <w:pPr>
              <w:tabs>
                <w:tab w:val="left" w:pos="440"/>
                <w:tab w:val="left" w:pos="2600"/>
              </w:tabs>
              <w:ind w:left="80"/>
              <w:rPr>
                <w:rFonts w:ascii="Times" w:hAnsi="Times" w:cs="Times"/>
                <w:sz w:val="18"/>
                <w:szCs w:val="18"/>
              </w:rPr>
            </w:pPr>
            <w:r w:rsidRPr="009E4D0A">
              <w:rPr>
                <w:rFonts w:ascii="Times" w:hAnsi="Times" w:cs="Times"/>
                <w:sz w:val="18"/>
                <w:szCs w:val="18"/>
              </w:rPr>
              <w:tab/>
              <w:t>Lights</w:t>
            </w:r>
          </w:p>
        </w:tc>
        <w:tc>
          <w:tcPr>
            <w:tcW w:w="440" w:type="dxa"/>
            <w:tcBorders>
              <w:top w:val="single" w:sz="4" w:space="0" w:color="auto"/>
              <w:right w:val="single" w:sz="4" w:space="0" w:color="auto"/>
            </w:tcBorders>
          </w:tcPr>
          <w:p w:rsidR="008411D6" w:rsidRPr="009E4D0A" w:rsidRDefault="008411D6" w:rsidP="00AC1FCE">
            <w:pPr>
              <w:tabs>
                <w:tab w:val="left" w:pos="360"/>
              </w:tabs>
              <w:rPr>
                <w:rFonts w:ascii="Times" w:hAnsi="Times" w:cs="Times"/>
                <w:sz w:val="18"/>
                <w:szCs w:val="18"/>
              </w:rPr>
            </w:pPr>
            <w:r w:rsidRPr="009E4D0A">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411D6" w:rsidRPr="009E4D0A" w:rsidRDefault="008411D6" w:rsidP="00AC1FCE">
            <w:pPr>
              <w:tabs>
                <w:tab w:val="left" w:pos="360"/>
              </w:tabs>
              <w:rPr>
                <w:rFonts w:ascii="Times" w:hAnsi="Times" w:cs="Times"/>
                <w:sz w:val="18"/>
                <w:szCs w:val="18"/>
              </w:rPr>
            </w:pPr>
            <w:r w:rsidRPr="009E4D0A">
              <w:rPr>
                <w:rFonts w:ascii="Times" w:hAnsi="Times" w:cs="Times"/>
                <w:sz w:val="18"/>
                <w:szCs w:val="18"/>
              </w:rPr>
              <w:t>2</w:t>
            </w:r>
          </w:p>
        </w:tc>
        <w:tc>
          <w:tcPr>
            <w:tcW w:w="360" w:type="dxa"/>
            <w:tcBorders>
              <w:top w:val="single" w:sz="4" w:space="0" w:color="auto"/>
            </w:tcBorders>
          </w:tcPr>
          <w:p w:rsidR="008411D6" w:rsidRPr="009E4D0A" w:rsidRDefault="008411D6" w:rsidP="00AC1FCE">
            <w:pPr>
              <w:tabs>
                <w:tab w:val="left" w:pos="360"/>
              </w:tabs>
              <w:rPr>
                <w:rFonts w:ascii="Times" w:hAnsi="Times" w:cs="Times"/>
                <w:sz w:val="18"/>
                <w:szCs w:val="18"/>
              </w:rPr>
            </w:pPr>
            <w:r w:rsidRPr="009E4D0A">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8411D6" w:rsidRPr="009E4D0A" w:rsidRDefault="008411D6" w:rsidP="00AC1FCE">
            <w:pPr>
              <w:pStyle w:val="BodyText"/>
              <w:spacing w:before="0"/>
            </w:pPr>
            <w:r w:rsidRPr="009E4D0A">
              <w:t>May be inoperative provided an Ice Detection System is installed and operative.</w:t>
            </w:r>
          </w:p>
        </w:tc>
        <w:tc>
          <w:tcPr>
            <w:tcW w:w="2880" w:type="dxa"/>
            <w:tcBorders>
              <w:top w:val="single" w:sz="4" w:space="0" w:color="auto"/>
              <w:right w:val="single" w:sz="6" w:space="0" w:color="auto"/>
            </w:tcBorders>
          </w:tcPr>
          <w:p w:rsidR="008411D6" w:rsidRPr="009E4D0A" w:rsidRDefault="008411D6" w:rsidP="00AC1FCE">
            <w:pPr>
              <w:rPr>
                <w:rFonts w:ascii="Times" w:hAnsi="Times" w:cs="Times"/>
                <w:sz w:val="18"/>
                <w:szCs w:val="18"/>
              </w:rPr>
            </w:pPr>
            <w:r w:rsidRPr="009E4D0A">
              <w:rPr>
                <w:rFonts w:ascii="Times" w:hAnsi="Times" w:cs="Times"/>
                <w:sz w:val="18"/>
                <w:szCs w:val="18"/>
              </w:rPr>
              <w:t>None required.</w:t>
            </w:r>
          </w:p>
        </w:tc>
        <w:tc>
          <w:tcPr>
            <w:tcW w:w="2520" w:type="dxa"/>
            <w:tcBorders>
              <w:top w:val="single" w:sz="4" w:space="0" w:color="auto"/>
              <w:right w:val="single" w:sz="6" w:space="0" w:color="auto"/>
            </w:tcBorders>
          </w:tcPr>
          <w:p w:rsidR="008411D6" w:rsidRPr="009E4D0A" w:rsidRDefault="008411D6" w:rsidP="00AC1FCE">
            <w:pPr>
              <w:pStyle w:val="BodyText"/>
              <w:spacing w:before="0"/>
            </w:pPr>
            <w:r w:rsidRPr="009E4D0A">
              <w:t>None required.</w:t>
            </w:r>
          </w:p>
        </w:tc>
        <w:tc>
          <w:tcPr>
            <w:tcW w:w="2340" w:type="dxa"/>
            <w:tcBorders>
              <w:top w:val="single" w:sz="4" w:space="0" w:color="auto"/>
              <w:right w:val="single" w:sz="6" w:space="0" w:color="auto"/>
            </w:tcBorders>
          </w:tcPr>
          <w:p w:rsidR="008411D6" w:rsidRPr="009E4D0A" w:rsidRDefault="008411D6" w:rsidP="00AC1FCE">
            <w:pPr>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Wing Inspection Light "ON/ OFF" Switch</w:t>
            </w:r>
            <w:r w:rsidRPr="009E4D0A">
              <w:rPr>
                <w:rFonts w:ascii="Times" w:hAnsi="Times" w:cs="Times"/>
                <w:sz w:val="18"/>
                <w:szCs w:val="18"/>
              </w:rPr>
              <w:t xml:space="preserve"> and will be noted on ADLS.</w:t>
            </w:r>
          </w:p>
        </w:tc>
      </w:tr>
      <w:tr w:rsidR="008411D6" w:rsidRPr="009E4D0A" w:rsidTr="00AC1FCE">
        <w:trPr>
          <w:cantSplit/>
        </w:trPr>
        <w:tc>
          <w:tcPr>
            <w:tcW w:w="2330" w:type="dxa"/>
            <w:tcBorders>
              <w:left w:val="single" w:sz="6" w:space="0" w:color="auto"/>
            </w:tcBorders>
          </w:tcPr>
          <w:p w:rsidR="008411D6" w:rsidRPr="009E4D0A" w:rsidRDefault="008411D6" w:rsidP="00AC1FCE">
            <w:pPr>
              <w:tabs>
                <w:tab w:val="left" w:pos="440"/>
                <w:tab w:val="left" w:pos="2600"/>
              </w:tabs>
              <w:spacing w:before="240"/>
              <w:ind w:left="86"/>
              <w:rPr>
                <w:rFonts w:ascii="Times" w:hAnsi="Times" w:cs="Times"/>
                <w:sz w:val="18"/>
                <w:szCs w:val="18"/>
              </w:rPr>
            </w:pPr>
          </w:p>
        </w:tc>
        <w:tc>
          <w:tcPr>
            <w:tcW w:w="440" w:type="dxa"/>
            <w:tcBorders>
              <w:right w:val="single" w:sz="4" w:space="0" w:color="auto"/>
            </w:tcBorders>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C</w:t>
            </w:r>
          </w:p>
        </w:tc>
        <w:tc>
          <w:tcPr>
            <w:tcW w:w="370" w:type="dxa"/>
            <w:tcBorders>
              <w:left w:val="single" w:sz="4" w:space="0" w:color="auto"/>
              <w:right w:val="single" w:sz="6" w:space="0" w:color="auto"/>
            </w:tcBorders>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2</w:t>
            </w:r>
          </w:p>
        </w:tc>
        <w:tc>
          <w:tcPr>
            <w:tcW w:w="360" w:type="dxa"/>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0</w:t>
            </w:r>
          </w:p>
        </w:tc>
        <w:tc>
          <w:tcPr>
            <w:tcW w:w="3240" w:type="dxa"/>
            <w:tcBorders>
              <w:left w:val="single" w:sz="6" w:space="0" w:color="auto"/>
              <w:right w:val="single" w:sz="6" w:space="0" w:color="auto"/>
            </w:tcBorders>
          </w:tcPr>
          <w:p w:rsidR="008411D6" w:rsidRPr="009E4D0A" w:rsidRDefault="008411D6" w:rsidP="00AC1FCE">
            <w:pPr>
              <w:spacing w:before="240"/>
              <w:ind w:left="20"/>
              <w:rPr>
                <w:rFonts w:ascii="Times" w:hAnsi="Times" w:cs="Times"/>
                <w:sz w:val="18"/>
                <w:szCs w:val="18"/>
              </w:rPr>
            </w:pPr>
            <w:r w:rsidRPr="009E4D0A">
              <w:rPr>
                <w:rFonts w:ascii="Times" w:hAnsi="Times" w:cs="Times"/>
                <w:sz w:val="18"/>
                <w:szCs w:val="18"/>
              </w:rPr>
              <w:t>May be inoperative provided portable lamp/light of adequate capacity for wing and/or control surface inspection is available for night operation in icing conditions.</w:t>
            </w:r>
          </w:p>
        </w:tc>
        <w:tc>
          <w:tcPr>
            <w:tcW w:w="2880" w:type="dxa"/>
            <w:tcBorders>
              <w:right w:val="single" w:sz="6" w:space="0" w:color="auto"/>
            </w:tcBorders>
          </w:tcPr>
          <w:p w:rsidR="008411D6" w:rsidRPr="009E4D0A" w:rsidRDefault="008411D6" w:rsidP="00AC1FCE">
            <w:pPr>
              <w:spacing w:before="240"/>
              <w:rPr>
                <w:rFonts w:ascii="Times" w:hAnsi="Times" w:cs="Times"/>
                <w:sz w:val="18"/>
                <w:szCs w:val="18"/>
              </w:rPr>
            </w:pPr>
            <w:r w:rsidRPr="009E4D0A">
              <w:rPr>
                <w:rFonts w:ascii="Times" w:hAnsi="Times" w:cs="Times"/>
                <w:sz w:val="18"/>
                <w:szCs w:val="18"/>
              </w:rPr>
              <w:t>None required.</w:t>
            </w:r>
          </w:p>
        </w:tc>
        <w:tc>
          <w:tcPr>
            <w:tcW w:w="2520" w:type="dxa"/>
            <w:tcBorders>
              <w:right w:val="single" w:sz="6" w:space="0" w:color="auto"/>
            </w:tcBorders>
          </w:tcPr>
          <w:p w:rsidR="008411D6" w:rsidRPr="009E4D0A" w:rsidRDefault="008411D6" w:rsidP="00AC1FCE">
            <w:pPr>
              <w:spacing w:before="240"/>
              <w:ind w:left="30" w:hanging="30"/>
              <w:rPr>
                <w:rFonts w:ascii="Times" w:hAnsi="Times" w:cs="Times"/>
                <w:sz w:val="18"/>
                <w:szCs w:val="18"/>
              </w:rPr>
            </w:pPr>
            <w:r w:rsidRPr="009E4D0A">
              <w:rPr>
                <w:rFonts w:ascii="Times" w:hAnsi="Times" w:cs="Times"/>
                <w:sz w:val="18"/>
                <w:szCs w:val="18"/>
              </w:rPr>
              <w:t>None required.</w:t>
            </w:r>
          </w:p>
        </w:tc>
        <w:tc>
          <w:tcPr>
            <w:tcW w:w="2340" w:type="dxa"/>
            <w:tcBorders>
              <w:right w:val="single" w:sz="6" w:space="0" w:color="auto"/>
            </w:tcBorders>
          </w:tcPr>
          <w:p w:rsidR="008411D6" w:rsidRPr="009E4D0A" w:rsidRDefault="008411D6" w:rsidP="00AC1FCE">
            <w:pPr>
              <w:spacing w:before="24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Wing Inspection Light "ON/ OFF" Switch</w:t>
            </w:r>
            <w:r w:rsidRPr="009E4D0A">
              <w:rPr>
                <w:rFonts w:ascii="Times" w:hAnsi="Times" w:cs="Times"/>
                <w:sz w:val="18"/>
                <w:szCs w:val="18"/>
              </w:rPr>
              <w:t xml:space="preserve"> and will be noted on ADLS.</w:t>
            </w:r>
          </w:p>
        </w:tc>
      </w:tr>
      <w:tr w:rsidR="008411D6" w:rsidRPr="009E4D0A" w:rsidTr="00AC1FCE">
        <w:trPr>
          <w:cantSplit/>
        </w:trPr>
        <w:tc>
          <w:tcPr>
            <w:tcW w:w="2330" w:type="dxa"/>
            <w:tcBorders>
              <w:left w:val="single" w:sz="6" w:space="0" w:color="auto"/>
            </w:tcBorders>
          </w:tcPr>
          <w:p w:rsidR="008411D6" w:rsidRPr="009E4D0A" w:rsidRDefault="008411D6" w:rsidP="00AC1FCE">
            <w:pPr>
              <w:tabs>
                <w:tab w:val="left" w:pos="440"/>
                <w:tab w:val="left" w:pos="2600"/>
              </w:tabs>
              <w:spacing w:before="240"/>
              <w:ind w:left="86"/>
              <w:rPr>
                <w:rFonts w:ascii="Times" w:hAnsi="Times" w:cs="Times"/>
                <w:sz w:val="18"/>
                <w:szCs w:val="18"/>
              </w:rPr>
            </w:pPr>
          </w:p>
        </w:tc>
        <w:tc>
          <w:tcPr>
            <w:tcW w:w="440" w:type="dxa"/>
            <w:tcBorders>
              <w:right w:val="single" w:sz="4" w:space="0" w:color="auto"/>
            </w:tcBorders>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C</w:t>
            </w:r>
          </w:p>
        </w:tc>
        <w:tc>
          <w:tcPr>
            <w:tcW w:w="370" w:type="dxa"/>
            <w:tcBorders>
              <w:left w:val="single" w:sz="4" w:space="0" w:color="auto"/>
              <w:right w:val="single" w:sz="6" w:space="0" w:color="auto"/>
            </w:tcBorders>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2</w:t>
            </w:r>
          </w:p>
        </w:tc>
        <w:tc>
          <w:tcPr>
            <w:tcW w:w="360" w:type="dxa"/>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0</w:t>
            </w:r>
          </w:p>
        </w:tc>
        <w:tc>
          <w:tcPr>
            <w:tcW w:w="3240" w:type="dxa"/>
            <w:tcBorders>
              <w:left w:val="single" w:sz="6" w:space="0" w:color="auto"/>
              <w:right w:val="single" w:sz="6" w:space="0" w:color="auto"/>
            </w:tcBorders>
          </w:tcPr>
          <w:p w:rsidR="008411D6" w:rsidRPr="009E4D0A" w:rsidRDefault="008411D6" w:rsidP="00AC1FCE">
            <w:pPr>
              <w:spacing w:before="240"/>
              <w:ind w:firstLine="20"/>
              <w:rPr>
                <w:rFonts w:ascii="Times" w:hAnsi="Times" w:cs="Times"/>
                <w:sz w:val="18"/>
                <w:szCs w:val="18"/>
              </w:rPr>
            </w:pPr>
            <w:r w:rsidRPr="009E4D0A">
              <w:rPr>
                <w:rFonts w:ascii="Times" w:hAnsi="Times" w:cs="Times"/>
                <w:sz w:val="18"/>
                <w:szCs w:val="18"/>
              </w:rPr>
              <w:t>May be inoperative provided airplane is not operated at night.</w:t>
            </w:r>
          </w:p>
        </w:tc>
        <w:tc>
          <w:tcPr>
            <w:tcW w:w="2880" w:type="dxa"/>
            <w:tcBorders>
              <w:right w:val="single" w:sz="6" w:space="0" w:color="auto"/>
            </w:tcBorders>
          </w:tcPr>
          <w:p w:rsidR="008411D6" w:rsidRPr="009E4D0A" w:rsidRDefault="008411D6" w:rsidP="00AC1FCE">
            <w:pPr>
              <w:spacing w:before="240"/>
              <w:rPr>
                <w:rFonts w:ascii="Times" w:hAnsi="Times" w:cs="Times"/>
                <w:sz w:val="18"/>
                <w:szCs w:val="18"/>
              </w:rPr>
            </w:pPr>
            <w:r w:rsidRPr="009E4D0A">
              <w:rPr>
                <w:rFonts w:ascii="Times" w:hAnsi="Times" w:cs="Times"/>
                <w:sz w:val="18"/>
                <w:szCs w:val="18"/>
              </w:rPr>
              <w:t>None required.</w:t>
            </w:r>
          </w:p>
        </w:tc>
        <w:tc>
          <w:tcPr>
            <w:tcW w:w="2520" w:type="dxa"/>
            <w:tcBorders>
              <w:right w:val="single" w:sz="6" w:space="0" w:color="auto"/>
            </w:tcBorders>
          </w:tcPr>
          <w:p w:rsidR="008411D6" w:rsidRPr="009E4D0A" w:rsidRDefault="008411D6" w:rsidP="00AC1FCE">
            <w:pPr>
              <w:spacing w:before="240"/>
              <w:ind w:left="30"/>
              <w:rPr>
                <w:rFonts w:ascii="Times" w:hAnsi="Times" w:cs="Times"/>
                <w:sz w:val="18"/>
                <w:szCs w:val="18"/>
              </w:rPr>
            </w:pPr>
            <w:r w:rsidRPr="009E4D0A">
              <w:rPr>
                <w:rFonts w:ascii="Times" w:hAnsi="Times" w:cs="Times"/>
                <w:sz w:val="18"/>
                <w:szCs w:val="18"/>
              </w:rPr>
              <w:t>None required.</w:t>
            </w:r>
          </w:p>
        </w:tc>
        <w:tc>
          <w:tcPr>
            <w:tcW w:w="2340" w:type="dxa"/>
            <w:tcBorders>
              <w:right w:val="single" w:sz="6" w:space="0" w:color="auto"/>
            </w:tcBorders>
          </w:tcPr>
          <w:p w:rsidR="008411D6" w:rsidRPr="009E4D0A" w:rsidRDefault="008411D6" w:rsidP="00AC1FCE">
            <w:pPr>
              <w:spacing w:before="24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Wing Inspection Light "ON/ OFF" Switch</w:t>
            </w:r>
            <w:r w:rsidRPr="009E4D0A">
              <w:rPr>
                <w:rFonts w:ascii="Times" w:hAnsi="Times" w:cs="Times"/>
                <w:sz w:val="18"/>
                <w:szCs w:val="18"/>
              </w:rPr>
              <w:t xml:space="preserve"> and will be noted on ADLS.</w:t>
            </w:r>
          </w:p>
        </w:tc>
      </w:tr>
      <w:tr w:rsidR="008411D6" w:rsidRPr="009E4D0A" w:rsidTr="00AC1FCE">
        <w:trPr>
          <w:cantSplit/>
        </w:trPr>
        <w:tc>
          <w:tcPr>
            <w:tcW w:w="2330" w:type="dxa"/>
            <w:tcBorders>
              <w:left w:val="single" w:sz="6" w:space="0" w:color="auto"/>
            </w:tcBorders>
          </w:tcPr>
          <w:p w:rsidR="008411D6" w:rsidRPr="009E4D0A" w:rsidRDefault="008411D6" w:rsidP="00AC1FCE">
            <w:pPr>
              <w:tabs>
                <w:tab w:val="left" w:pos="440"/>
                <w:tab w:val="left" w:pos="2600"/>
              </w:tabs>
              <w:spacing w:before="240"/>
              <w:ind w:left="86"/>
              <w:rPr>
                <w:rFonts w:ascii="Times" w:hAnsi="Times" w:cs="Times"/>
                <w:sz w:val="18"/>
                <w:szCs w:val="18"/>
              </w:rPr>
            </w:pPr>
          </w:p>
        </w:tc>
        <w:tc>
          <w:tcPr>
            <w:tcW w:w="440" w:type="dxa"/>
            <w:tcBorders>
              <w:right w:val="single" w:sz="4" w:space="0" w:color="auto"/>
            </w:tcBorders>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C</w:t>
            </w:r>
          </w:p>
        </w:tc>
        <w:tc>
          <w:tcPr>
            <w:tcW w:w="370" w:type="dxa"/>
            <w:tcBorders>
              <w:left w:val="single" w:sz="4" w:space="0" w:color="auto"/>
              <w:right w:val="single" w:sz="6" w:space="0" w:color="auto"/>
            </w:tcBorders>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2</w:t>
            </w:r>
          </w:p>
        </w:tc>
        <w:tc>
          <w:tcPr>
            <w:tcW w:w="360" w:type="dxa"/>
          </w:tcPr>
          <w:p w:rsidR="008411D6" w:rsidRPr="009E4D0A" w:rsidRDefault="008411D6" w:rsidP="00AC1FCE">
            <w:pPr>
              <w:tabs>
                <w:tab w:val="left" w:pos="360"/>
              </w:tabs>
              <w:spacing w:before="240"/>
              <w:rPr>
                <w:rFonts w:ascii="Times" w:hAnsi="Times" w:cs="Times"/>
                <w:sz w:val="18"/>
                <w:szCs w:val="18"/>
              </w:rPr>
            </w:pPr>
            <w:r w:rsidRPr="009E4D0A">
              <w:rPr>
                <w:rFonts w:ascii="Times" w:hAnsi="Times" w:cs="Times"/>
                <w:sz w:val="18"/>
                <w:szCs w:val="18"/>
              </w:rPr>
              <w:t>0</w:t>
            </w:r>
          </w:p>
        </w:tc>
        <w:tc>
          <w:tcPr>
            <w:tcW w:w="3240" w:type="dxa"/>
            <w:tcBorders>
              <w:left w:val="single" w:sz="6" w:space="0" w:color="auto"/>
              <w:right w:val="single" w:sz="6" w:space="0" w:color="auto"/>
            </w:tcBorders>
          </w:tcPr>
          <w:p w:rsidR="008411D6" w:rsidRPr="009E4D0A" w:rsidRDefault="008411D6" w:rsidP="00AC1FCE">
            <w:pPr>
              <w:spacing w:before="240"/>
              <w:ind w:hanging="20"/>
              <w:rPr>
                <w:rFonts w:ascii="Times" w:hAnsi="Times" w:cs="Times"/>
                <w:sz w:val="18"/>
                <w:szCs w:val="18"/>
              </w:rPr>
            </w:pPr>
            <w:r w:rsidRPr="009E4D0A">
              <w:rPr>
                <w:rFonts w:ascii="Times" w:hAnsi="Times" w:cs="Times"/>
                <w:sz w:val="18"/>
                <w:szCs w:val="18"/>
              </w:rPr>
              <w:t>May be inoperative provided airplane is not operated in known or forecast icing conditions.</w:t>
            </w:r>
          </w:p>
        </w:tc>
        <w:tc>
          <w:tcPr>
            <w:tcW w:w="2880" w:type="dxa"/>
            <w:tcBorders>
              <w:right w:val="single" w:sz="6" w:space="0" w:color="auto"/>
            </w:tcBorders>
          </w:tcPr>
          <w:p w:rsidR="008411D6" w:rsidRPr="009E4D0A" w:rsidRDefault="008411D6" w:rsidP="00AC1FCE">
            <w:pPr>
              <w:spacing w:before="240"/>
              <w:rPr>
                <w:rFonts w:ascii="Times" w:hAnsi="Times" w:cs="Times"/>
                <w:sz w:val="18"/>
                <w:szCs w:val="18"/>
              </w:rPr>
            </w:pPr>
            <w:r w:rsidRPr="009E4D0A">
              <w:rPr>
                <w:rFonts w:ascii="Times" w:hAnsi="Times" w:cs="Times"/>
                <w:sz w:val="18"/>
                <w:szCs w:val="18"/>
              </w:rPr>
              <w:t>None required.</w:t>
            </w:r>
          </w:p>
        </w:tc>
        <w:tc>
          <w:tcPr>
            <w:tcW w:w="2520" w:type="dxa"/>
            <w:tcBorders>
              <w:right w:val="single" w:sz="6" w:space="0" w:color="auto"/>
            </w:tcBorders>
          </w:tcPr>
          <w:p w:rsidR="008411D6" w:rsidRPr="009E4D0A" w:rsidRDefault="008411D6" w:rsidP="00AC1FCE">
            <w:pPr>
              <w:spacing w:before="240"/>
              <w:rPr>
                <w:rFonts w:ascii="Times" w:hAnsi="Times" w:cs="Times"/>
                <w:sz w:val="18"/>
                <w:szCs w:val="18"/>
              </w:rPr>
            </w:pPr>
            <w:r w:rsidRPr="009E4D0A">
              <w:rPr>
                <w:rFonts w:ascii="Times" w:hAnsi="Times" w:cs="Times"/>
                <w:sz w:val="18"/>
                <w:szCs w:val="18"/>
              </w:rPr>
              <w:t>None required.</w:t>
            </w:r>
          </w:p>
        </w:tc>
        <w:tc>
          <w:tcPr>
            <w:tcW w:w="2340" w:type="dxa"/>
            <w:tcBorders>
              <w:right w:val="single" w:sz="6" w:space="0" w:color="auto"/>
            </w:tcBorders>
          </w:tcPr>
          <w:p w:rsidR="008411D6" w:rsidRPr="009E4D0A" w:rsidRDefault="008411D6" w:rsidP="00AC1FCE">
            <w:pPr>
              <w:spacing w:before="24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Wing Inspection Light "ON/ OFF" Switch</w:t>
            </w:r>
            <w:r w:rsidRPr="009E4D0A">
              <w:rPr>
                <w:rFonts w:ascii="Times" w:hAnsi="Times" w:cs="Times"/>
                <w:sz w:val="18"/>
                <w:szCs w:val="18"/>
              </w:rPr>
              <w:t xml:space="preserve"> and will be noted on ADLS.</w:t>
            </w:r>
          </w:p>
        </w:tc>
      </w:tr>
      <w:tr w:rsidR="008411D6" w:rsidRPr="009E4D0A" w:rsidTr="00AC1FCE">
        <w:trPr>
          <w:cantSplit/>
        </w:trPr>
        <w:tc>
          <w:tcPr>
            <w:tcW w:w="2330" w:type="dxa"/>
            <w:tcBorders>
              <w:left w:val="single" w:sz="6" w:space="0" w:color="auto"/>
              <w:bottom w:val="single" w:sz="6" w:space="0" w:color="auto"/>
            </w:tcBorders>
          </w:tcPr>
          <w:p w:rsidR="008411D6" w:rsidRPr="009E4D0A" w:rsidRDefault="008411D6" w:rsidP="00AC1FCE">
            <w:pPr>
              <w:tabs>
                <w:tab w:val="left" w:pos="440"/>
                <w:tab w:val="left" w:pos="2600"/>
              </w:tabs>
              <w:rPr>
                <w:rFonts w:ascii="Times" w:hAnsi="Times" w:cs="Times"/>
                <w:sz w:val="18"/>
                <w:szCs w:val="18"/>
              </w:rPr>
            </w:pPr>
          </w:p>
        </w:tc>
        <w:tc>
          <w:tcPr>
            <w:tcW w:w="440" w:type="dxa"/>
            <w:tcBorders>
              <w:bottom w:val="single" w:sz="6" w:space="0" w:color="auto"/>
              <w:right w:val="single" w:sz="4" w:space="0" w:color="auto"/>
            </w:tcBorders>
          </w:tcPr>
          <w:p w:rsidR="008411D6" w:rsidRPr="009E4D0A" w:rsidRDefault="008411D6" w:rsidP="00AC1FCE">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8411D6" w:rsidRPr="009E4D0A" w:rsidRDefault="008411D6" w:rsidP="00AC1FCE">
            <w:pPr>
              <w:tabs>
                <w:tab w:val="left" w:pos="360"/>
              </w:tabs>
              <w:spacing w:before="120"/>
              <w:rPr>
                <w:rFonts w:ascii="Times" w:hAnsi="Times" w:cs="Times"/>
                <w:sz w:val="18"/>
                <w:szCs w:val="18"/>
              </w:rPr>
            </w:pPr>
          </w:p>
        </w:tc>
        <w:tc>
          <w:tcPr>
            <w:tcW w:w="360" w:type="dxa"/>
            <w:tcBorders>
              <w:bottom w:val="single" w:sz="6" w:space="0" w:color="auto"/>
            </w:tcBorders>
          </w:tcPr>
          <w:p w:rsidR="008411D6" w:rsidRPr="009E4D0A" w:rsidRDefault="008411D6" w:rsidP="00AC1FCE">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8411D6" w:rsidRPr="009E4D0A" w:rsidRDefault="008411D6" w:rsidP="00AC1FCE">
            <w:pPr>
              <w:spacing w:before="120"/>
              <w:rPr>
                <w:rFonts w:ascii="Times" w:hAnsi="Times" w:cs="Times"/>
                <w:sz w:val="18"/>
                <w:szCs w:val="18"/>
              </w:rPr>
            </w:pPr>
          </w:p>
        </w:tc>
        <w:tc>
          <w:tcPr>
            <w:tcW w:w="2880" w:type="dxa"/>
            <w:tcBorders>
              <w:bottom w:val="single" w:sz="6" w:space="0" w:color="auto"/>
              <w:right w:val="single" w:sz="6" w:space="0" w:color="auto"/>
            </w:tcBorders>
          </w:tcPr>
          <w:p w:rsidR="008411D6" w:rsidRPr="009E4D0A" w:rsidRDefault="008411D6" w:rsidP="00AC1FCE">
            <w:pPr>
              <w:spacing w:before="120"/>
              <w:rPr>
                <w:rFonts w:ascii="Times" w:hAnsi="Times" w:cs="Times"/>
                <w:sz w:val="18"/>
                <w:szCs w:val="18"/>
              </w:rPr>
            </w:pPr>
          </w:p>
        </w:tc>
        <w:tc>
          <w:tcPr>
            <w:tcW w:w="2520" w:type="dxa"/>
            <w:tcBorders>
              <w:bottom w:val="single" w:sz="6" w:space="0" w:color="auto"/>
              <w:right w:val="single" w:sz="6" w:space="0" w:color="auto"/>
            </w:tcBorders>
          </w:tcPr>
          <w:p w:rsidR="008411D6" w:rsidRPr="009E4D0A" w:rsidRDefault="008411D6" w:rsidP="00AC1FCE">
            <w:pPr>
              <w:spacing w:before="120"/>
              <w:rPr>
                <w:rFonts w:ascii="Times" w:hAnsi="Times" w:cs="Times"/>
                <w:sz w:val="18"/>
                <w:szCs w:val="18"/>
              </w:rPr>
            </w:pPr>
          </w:p>
        </w:tc>
        <w:tc>
          <w:tcPr>
            <w:tcW w:w="2340" w:type="dxa"/>
            <w:tcBorders>
              <w:bottom w:val="single" w:sz="6" w:space="0" w:color="auto"/>
              <w:right w:val="single" w:sz="6" w:space="0" w:color="auto"/>
            </w:tcBorders>
          </w:tcPr>
          <w:p w:rsidR="008411D6" w:rsidRPr="009E4D0A" w:rsidRDefault="008411D6" w:rsidP="00AC1FCE">
            <w:pPr>
              <w:spacing w:before="120"/>
              <w:rPr>
                <w:rFonts w:ascii="Times" w:hAnsi="Times" w:cs="Times"/>
                <w:sz w:val="18"/>
                <w:szCs w:val="18"/>
              </w:rPr>
            </w:pPr>
          </w:p>
        </w:tc>
      </w:tr>
    </w:tbl>
    <w:p w:rsidR="00341497" w:rsidRDefault="00341497" w:rsidP="00C07BAA">
      <w:pPr>
        <w:jc w:val="center"/>
      </w:pPr>
    </w:p>
    <w:p w:rsidR="00341497" w:rsidRDefault="00341497" w:rsidP="00C07BAA">
      <w:pPr>
        <w:jc w:val="center"/>
        <w:sectPr w:rsidR="00341497" w:rsidSect="00EA538C">
          <w:headerReference w:type="default" r:id="rId14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341497" w:rsidRPr="009E4D0A" w:rsidTr="00AC1FCE">
        <w:trPr>
          <w:cantSplit/>
        </w:trPr>
        <w:tc>
          <w:tcPr>
            <w:tcW w:w="2330" w:type="dxa"/>
            <w:tcBorders>
              <w:top w:val="single" w:sz="4" w:space="0" w:color="auto"/>
              <w:left w:val="single" w:sz="6" w:space="0" w:color="auto"/>
            </w:tcBorders>
          </w:tcPr>
          <w:p w:rsidR="00341497" w:rsidRPr="009E4D0A" w:rsidRDefault="00341497" w:rsidP="008E63AF">
            <w:pPr>
              <w:tabs>
                <w:tab w:val="left" w:pos="440"/>
                <w:tab w:val="left" w:pos="2600"/>
              </w:tabs>
              <w:ind w:left="86"/>
              <w:rPr>
                <w:rFonts w:ascii="Times" w:hAnsi="Times" w:cs="Times"/>
                <w:sz w:val="18"/>
                <w:szCs w:val="18"/>
              </w:rPr>
            </w:pPr>
            <w:r>
              <w:rPr>
                <w:rFonts w:ascii="Times" w:hAnsi="Times" w:cs="Times"/>
                <w:sz w:val="18"/>
                <w:szCs w:val="18"/>
              </w:rPr>
              <w:lastRenderedPageBreak/>
              <w:t>10</w:t>
            </w:r>
            <w:r w:rsidRPr="009E4D0A">
              <w:rPr>
                <w:rFonts w:ascii="Times" w:hAnsi="Times" w:cs="Times"/>
                <w:sz w:val="18"/>
                <w:szCs w:val="18"/>
              </w:rPr>
              <w:t>.</w:t>
            </w:r>
            <w:r w:rsidRPr="009E4D0A">
              <w:rPr>
                <w:rFonts w:ascii="Times" w:hAnsi="Times" w:cs="Times"/>
                <w:sz w:val="18"/>
                <w:szCs w:val="18"/>
              </w:rPr>
              <w:tab/>
              <w:t>Landing Lights</w:t>
            </w:r>
          </w:p>
        </w:tc>
        <w:tc>
          <w:tcPr>
            <w:tcW w:w="440" w:type="dxa"/>
            <w:tcBorders>
              <w:top w:val="single" w:sz="4" w:space="0" w:color="auto"/>
              <w:right w:val="single" w:sz="4" w:space="0" w:color="auto"/>
            </w:tcBorders>
          </w:tcPr>
          <w:p w:rsidR="00341497" w:rsidRPr="009E4D0A" w:rsidRDefault="00341497" w:rsidP="00AC1FCE">
            <w:pPr>
              <w:tabs>
                <w:tab w:val="left" w:pos="360"/>
              </w:tabs>
              <w:rPr>
                <w:rFonts w:ascii="Times" w:hAnsi="Times" w:cs="Times"/>
                <w:sz w:val="18"/>
                <w:szCs w:val="18"/>
              </w:rPr>
            </w:pPr>
            <w:r w:rsidRPr="009E4D0A">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341497" w:rsidRPr="009E4D0A" w:rsidRDefault="00341497" w:rsidP="00AC1FCE">
            <w:pPr>
              <w:tabs>
                <w:tab w:val="left" w:pos="360"/>
              </w:tabs>
              <w:rPr>
                <w:rFonts w:ascii="Times" w:hAnsi="Times" w:cs="Times"/>
                <w:sz w:val="18"/>
                <w:szCs w:val="18"/>
              </w:rPr>
            </w:pPr>
            <w:r w:rsidRPr="009E4D0A">
              <w:rPr>
                <w:rFonts w:ascii="Times" w:hAnsi="Times" w:cs="Times"/>
                <w:sz w:val="18"/>
                <w:szCs w:val="18"/>
              </w:rPr>
              <w:t>2</w:t>
            </w:r>
          </w:p>
        </w:tc>
        <w:tc>
          <w:tcPr>
            <w:tcW w:w="360" w:type="dxa"/>
            <w:tcBorders>
              <w:top w:val="single" w:sz="4" w:space="0" w:color="auto"/>
            </w:tcBorders>
          </w:tcPr>
          <w:p w:rsidR="00341497" w:rsidRPr="009E4D0A" w:rsidRDefault="00341497" w:rsidP="00AC1FCE">
            <w:pPr>
              <w:tabs>
                <w:tab w:val="left" w:pos="360"/>
              </w:tabs>
              <w:rPr>
                <w:rFonts w:ascii="Times" w:hAnsi="Times" w:cs="Times"/>
                <w:sz w:val="18"/>
                <w:szCs w:val="18"/>
              </w:rPr>
            </w:pPr>
            <w:r w:rsidRPr="009E4D0A">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341497" w:rsidRPr="009E4D0A" w:rsidRDefault="00341497" w:rsidP="00AC1FCE">
            <w:pPr>
              <w:rPr>
                <w:rFonts w:ascii="Times" w:hAnsi="Times" w:cs="Times"/>
                <w:sz w:val="18"/>
                <w:szCs w:val="18"/>
              </w:rPr>
            </w:pPr>
            <w:r w:rsidRPr="009E4D0A">
              <w:rPr>
                <w:rFonts w:ascii="Times" w:hAnsi="Times" w:cs="Times"/>
                <w:sz w:val="18"/>
                <w:szCs w:val="18"/>
              </w:rPr>
              <w:t xml:space="preserve">May be inoperative provided all three </w:t>
            </w:r>
            <w:r>
              <w:rPr>
                <w:rFonts w:ascii="Times" w:hAnsi="Times" w:cs="Times"/>
                <w:sz w:val="18"/>
                <w:szCs w:val="18"/>
              </w:rPr>
              <w:t>LED clusters</w:t>
            </w:r>
            <w:r w:rsidRPr="009E4D0A">
              <w:rPr>
                <w:rFonts w:ascii="Times" w:hAnsi="Times" w:cs="Times"/>
                <w:sz w:val="18"/>
                <w:szCs w:val="18"/>
              </w:rPr>
              <w:t xml:space="preserve"> of the taxi lights are operative.</w:t>
            </w:r>
          </w:p>
        </w:tc>
        <w:tc>
          <w:tcPr>
            <w:tcW w:w="2880" w:type="dxa"/>
            <w:tcBorders>
              <w:top w:val="single" w:sz="4" w:space="0" w:color="auto"/>
              <w:right w:val="single" w:sz="6" w:space="0" w:color="auto"/>
            </w:tcBorders>
          </w:tcPr>
          <w:p w:rsidR="00341497" w:rsidRPr="009E4D0A" w:rsidRDefault="00341497" w:rsidP="00AC1FCE">
            <w:pPr>
              <w:rPr>
                <w:rFonts w:ascii="Times" w:hAnsi="Times" w:cs="Times"/>
                <w:sz w:val="18"/>
                <w:szCs w:val="18"/>
              </w:rPr>
            </w:pPr>
            <w:r w:rsidRPr="009E4D0A">
              <w:rPr>
                <w:rFonts w:ascii="Times" w:hAnsi="Times" w:cs="Times"/>
                <w:sz w:val="18"/>
                <w:szCs w:val="18"/>
              </w:rPr>
              <w:t>None required.</w:t>
            </w:r>
          </w:p>
        </w:tc>
        <w:tc>
          <w:tcPr>
            <w:tcW w:w="2520" w:type="dxa"/>
            <w:tcBorders>
              <w:top w:val="single" w:sz="4" w:space="0" w:color="auto"/>
              <w:right w:val="single" w:sz="6" w:space="0" w:color="auto"/>
            </w:tcBorders>
          </w:tcPr>
          <w:p w:rsidR="00341497" w:rsidRPr="009E4D0A" w:rsidRDefault="00341497" w:rsidP="00AC1FCE">
            <w:pPr>
              <w:rPr>
                <w:rFonts w:ascii="Times" w:hAnsi="Times" w:cs="Times"/>
                <w:sz w:val="18"/>
                <w:szCs w:val="18"/>
              </w:rPr>
            </w:pPr>
            <w:r w:rsidRPr="009E4D0A">
              <w:rPr>
                <w:rFonts w:ascii="Times" w:hAnsi="Times" w:cs="Times"/>
                <w:sz w:val="18"/>
                <w:szCs w:val="18"/>
              </w:rPr>
              <w:t>None required.</w:t>
            </w:r>
          </w:p>
        </w:tc>
        <w:tc>
          <w:tcPr>
            <w:tcW w:w="2340" w:type="dxa"/>
            <w:tcBorders>
              <w:top w:val="single" w:sz="4" w:space="0" w:color="auto"/>
              <w:right w:val="single" w:sz="6" w:space="0" w:color="auto"/>
            </w:tcBorders>
          </w:tcPr>
          <w:p w:rsidR="00341497" w:rsidRPr="009E4D0A" w:rsidRDefault="00341497" w:rsidP="00AC1FCE">
            <w:pPr>
              <w:rPr>
                <w:rFonts w:ascii="Times" w:hAnsi="Times" w:cs="Times"/>
                <w:sz w:val="18"/>
                <w:szCs w:val="18"/>
              </w:rPr>
            </w:pPr>
            <w:r w:rsidRPr="009E4D0A">
              <w:rPr>
                <w:rFonts w:ascii="Times" w:hAnsi="Times" w:cs="Times"/>
                <w:sz w:val="18"/>
                <w:szCs w:val="18"/>
              </w:rPr>
              <w:t xml:space="preserve">An Inoperative Placard will be placed on affected </w:t>
            </w:r>
            <w:r w:rsidRPr="009E4D0A">
              <w:rPr>
                <w:rFonts w:ascii="Times" w:hAnsi="Times" w:cs="Times"/>
                <w:bCs/>
                <w:sz w:val="18"/>
                <w:szCs w:val="18"/>
              </w:rPr>
              <w:t>Landing Light (L LDG)</w:t>
            </w:r>
            <w:r w:rsidRPr="009E4D0A">
              <w:rPr>
                <w:rFonts w:ascii="Times" w:hAnsi="Times" w:cs="Times"/>
                <w:sz w:val="18"/>
                <w:szCs w:val="18"/>
              </w:rPr>
              <w:t xml:space="preserve"> or </w:t>
            </w:r>
            <w:r w:rsidRPr="009E4D0A">
              <w:rPr>
                <w:rFonts w:ascii="Times" w:hAnsi="Times" w:cs="Times"/>
                <w:bCs/>
                <w:sz w:val="18"/>
                <w:szCs w:val="18"/>
              </w:rPr>
              <w:t>(R LDG)</w:t>
            </w:r>
            <w:r w:rsidRPr="009E4D0A">
              <w:rPr>
                <w:rFonts w:ascii="Times" w:hAnsi="Times" w:cs="Times"/>
                <w:sz w:val="18"/>
                <w:szCs w:val="18"/>
              </w:rPr>
              <w:t xml:space="preserve"> </w:t>
            </w:r>
            <w:r w:rsidR="003A22AE">
              <w:rPr>
                <w:rFonts w:ascii="Times" w:hAnsi="Times" w:cs="Times"/>
                <w:bCs/>
                <w:sz w:val="18"/>
                <w:szCs w:val="18"/>
              </w:rPr>
              <w:t xml:space="preserve">"ON/OFF" </w:t>
            </w:r>
            <w:proofErr w:type="gramStart"/>
            <w:r w:rsidR="003A22AE">
              <w:rPr>
                <w:rFonts w:ascii="Times" w:hAnsi="Times" w:cs="Times"/>
                <w:bCs/>
                <w:sz w:val="18"/>
                <w:szCs w:val="18"/>
              </w:rPr>
              <w:t>Switch(</w:t>
            </w:r>
            <w:proofErr w:type="spellStart"/>
            <w:proofErr w:type="gramEnd"/>
            <w:r w:rsidRPr="009E4D0A">
              <w:rPr>
                <w:rFonts w:ascii="Times" w:hAnsi="Times" w:cs="Times"/>
                <w:bCs/>
                <w:sz w:val="18"/>
                <w:szCs w:val="18"/>
              </w:rPr>
              <w:t>es</w:t>
            </w:r>
            <w:proofErr w:type="spellEnd"/>
            <w:r w:rsidRPr="009E4D0A">
              <w:rPr>
                <w:rFonts w:ascii="Times" w:hAnsi="Times" w:cs="Times"/>
                <w:bCs/>
                <w:sz w:val="18"/>
                <w:szCs w:val="18"/>
              </w:rPr>
              <w:t>)</w:t>
            </w:r>
            <w:r w:rsidRPr="009E4D0A">
              <w:rPr>
                <w:rFonts w:ascii="Times" w:hAnsi="Times" w:cs="Times"/>
                <w:sz w:val="18"/>
                <w:szCs w:val="18"/>
              </w:rPr>
              <w:t xml:space="preserve"> and will be noted on ADLS.</w:t>
            </w:r>
          </w:p>
        </w:tc>
      </w:tr>
      <w:tr w:rsidR="00341497" w:rsidRPr="009E4D0A" w:rsidTr="00AC1FCE">
        <w:trPr>
          <w:cantSplit/>
        </w:trPr>
        <w:tc>
          <w:tcPr>
            <w:tcW w:w="2330" w:type="dxa"/>
            <w:tcBorders>
              <w:left w:val="single" w:sz="6" w:space="0" w:color="auto"/>
            </w:tcBorders>
          </w:tcPr>
          <w:p w:rsidR="00341497" w:rsidRPr="009E4D0A" w:rsidRDefault="00341497" w:rsidP="00AC1FCE">
            <w:pPr>
              <w:tabs>
                <w:tab w:val="left" w:pos="440"/>
                <w:tab w:val="left" w:pos="2600"/>
              </w:tabs>
              <w:spacing w:before="240"/>
              <w:ind w:left="80"/>
              <w:rPr>
                <w:rFonts w:ascii="Times" w:hAnsi="Times" w:cs="Times"/>
                <w:sz w:val="18"/>
                <w:szCs w:val="18"/>
              </w:rPr>
            </w:pPr>
          </w:p>
        </w:tc>
        <w:tc>
          <w:tcPr>
            <w:tcW w:w="440" w:type="dxa"/>
            <w:tcBorders>
              <w:right w:val="single" w:sz="4" w:space="0" w:color="auto"/>
            </w:tcBorders>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C</w:t>
            </w:r>
          </w:p>
        </w:tc>
        <w:tc>
          <w:tcPr>
            <w:tcW w:w="370" w:type="dxa"/>
            <w:tcBorders>
              <w:left w:val="single" w:sz="4" w:space="0" w:color="auto"/>
              <w:right w:val="single" w:sz="6" w:space="0" w:color="auto"/>
            </w:tcBorders>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2</w:t>
            </w:r>
          </w:p>
        </w:tc>
        <w:tc>
          <w:tcPr>
            <w:tcW w:w="360" w:type="dxa"/>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0</w:t>
            </w:r>
          </w:p>
        </w:tc>
        <w:tc>
          <w:tcPr>
            <w:tcW w:w="3240" w:type="dxa"/>
            <w:tcBorders>
              <w:left w:val="single" w:sz="6" w:space="0" w:color="auto"/>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May be inoperative provided airplane is not operated at night.</w:t>
            </w:r>
          </w:p>
        </w:tc>
        <w:tc>
          <w:tcPr>
            <w:tcW w:w="288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52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34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 xml:space="preserve">An Inoperative Placard will be placed on affected </w:t>
            </w:r>
            <w:r w:rsidRPr="009E4D0A">
              <w:rPr>
                <w:rFonts w:ascii="Times" w:hAnsi="Times" w:cs="Times"/>
                <w:bCs/>
                <w:sz w:val="18"/>
                <w:szCs w:val="18"/>
              </w:rPr>
              <w:t>Landing Light (L LDG)</w:t>
            </w:r>
            <w:r w:rsidRPr="009E4D0A">
              <w:rPr>
                <w:rFonts w:ascii="Times" w:hAnsi="Times" w:cs="Times"/>
                <w:sz w:val="18"/>
                <w:szCs w:val="18"/>
              </w:rPr>
              <w:t xml:space="preserve"> or </w:t>
            </w:r>
            <w:r w:rsidRPr="009E4D0A">
              <w:rPr>
                <w:rFonts w:ascii="Times" w:hAnsi="Times" w:cs="Times"/>
                <w:bCs/>
                <w:sz w:val="18"/>
                <w:szCs w:val="18"/>
              </w:rPr>
              <w:t>(R LDG)</w:t>
            </w:r>
            <w:r w:rsidRPr="009E4D0A">
              <w:rPr>
                <w:rFonts w:ascii="Times" w:hAnsi="Times" w:cs="Times"/>
                <w:sz w:val="18"/>
                <w:szCs w:val="18"/>
              </w:rPr>
              <w:t xml:space="preserve"> </w:t>
            </w:r>
            <w:r w:rsidRPr="009E4D0A">
              <w:rPr>
                <w:rFonts w:ascii="Times" w:hAnsi="Times" w:cs="Times"/>
                <w:bCs/>
                <w:sz w:val="18"/>
                <w:szCs w:val="18"/>
              </w:rPr>
              <w:t xml:space="preserve">"ON/OFF" </w:t>
            </w:r>
            <w:proofErr w:type="gramStart"/>
            <w:r w:rsidRPr="009E4D0A">
              <w:rPr>
                <w:rFonts w:ascii="Times" w:hAnsi="Times" w:cs="Times"/>
                <w:bCs/>
                <w:sz w:val="18"/>
                <w:szCs w:val="18"/>
              </w:rPr>
              <w:t>Switch(</w:t>
            </w:r>
            <w:proofErr w:type="spellStart"/>
            <w:proofErr w:type="gramEnd"/>
            <w:r w:rsidRPr="009E4D0A">
              <w:rPr>
                <w:rFonts w:ascii="Times" w:hAnsi="Times" w:cs="Times"/>
                <w:bCs/>
                <w:sz w:val="18"/>
                <w:szCs w:val="18"/>
              </w:rPr>
              <w:t>es</w:t>
            </w:r>
            <w:proofErr w:type="spellEnd"/>
            <w:r w:rsidRPr="009E4D0A">
              <w:rPr>
                <w:rFonts w:ascii="Times" w:hAnsi="Times" w:cs="Times"/>
                <w:bCs/>
                <w:sz w:val="18"/>
                <w:szCs w:val="18"/>
              </w:rPr>
              <w:t>)</w:t>
            </w:r>
            <w:r w:rsidRPr="009E4D0A">
              <w:rPr>
                <w:rFonts w:ascii="Times" w:hAnsi="Times" w:cs="Times"/>
                <w:sz w:val="18"/>
                <w:szCs w:val="18"/>
              </w:rPr>
              <w:t xml:space="preserve"> and will be noted on ADLS.</w:t>
            </w:r>
          </w:p>
        </w:tc>
      </w:tr>
      <w:tr w:rsidR="00341497" w:rsidRPr="009E4D0A" w:rsidTr="00AC1FCE">
        <w:trPr>
          <w:cantSplit/>
        </w:trPr>
        <w:tc>
          <w:tcPr>
            <w:tcW w:w="2330" w:type="dxa"/>
            <w:tcBorders>
              <w:left w:val="single" w:sz="6" w:space="0" w:color="auto"/>
            </w:tcBorders>
          </w:tcPr>
          <w:p w:rsidR="00341497" w:rsidRPr="009E4D0A" w:rsidRDefault="00341497" w:rsidP="008E63AF">
            <w:pPr>
              <w:tabs>
                <w:tab w:val="left" w:pos="440"/>
                <w:tab w:val="left" w:pos="2600"/>
              </w:tabs>
              <w:spacing w:before="240"/>
              <w:ind w:left="86"/>
              <w:rPr>
                <w:rFonts w:ascii="Times" w:hAnsi="Times" w:cs="Times"/>
                <w:sz w:val="18"/>
                <w:szCs w:val="18"/>
              </w:rPr>
            </w:pPr>
            <w:r>
              <w:rPr>
                <w:rFonts w:ascii="Times" w:hAnsi="Times" w:cs="Times"/>
                <w:sz w:val="18"/>
                <w:szCs w:val="18"/>
              </w:rPr>
              <w:t>11</w:t>
            </w:r>
            <w:r w:rsidRPr="009E4D0A">
              <w:rPr>
                <w:rFonts w:ascii="Times" w:hAnsi="Times" w:cs="Times"/>
                <w:sz w:val="18"/>
                <w:szCs w:val="18"/>
              </w:rPr>
              <w:t>.</w:t>
            </w:r>
            <w:r w:rsidRPr="009E4D0A">
              <w:rPr>
                <w:rFonts w:ascii="Times" w:hAnsi="Times" w:cs="Times"/>
                <w:sz w:val="18"/>
                <w:szCs w:val="18"/>
              </w:rPr>
              <w:tab/>
              <w:t>Taxi Light System</w:t>
            </w:r>
          </w:p>
        </w:tc>
        <w:tc>
          <w:tcPr>
            <w:tcW w:w="440" w:type="dxa"/>
            <w:tcBorders>
              <w:right w:val="single" w:sz="4" w:space="0" w:color="auto"/>
            </w:tcBorders>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C</w:t>
            </w:r>
          </w:p>
        </w:tc>
        <w:tc>
          <w:tcPr>
            <w:tcW w:w="370" w:type="dxa"/>
            <w:tcBorders>
              <w:left w:val="single" w:sz="4" w:space="0" w:color="auto"/>
              <w:right w:val="single" w:sz="6" w:space="0" w:color="auto"/>
            </w:tcBorders>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1</w:t>
            </w:r>
          </w:p>
        </w:tc>
        <w:tc>
          <w:tcPr>
            <w:tcW w:w="360" w:type="dxa"/>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0</w:t>
            </w:r>
          </w:p>
        </w:tc>
        <w:tc>
          <w:tcPr>
            <w:tcW w:w="3240" w:type="dxa"/>
            <w:tcBorders>
              <w:left w:val="single" w:sz="6" w:space="0" w:color="auto"/>
              <w:right w:val="single" w:sz="6" w:space="0" w:color="auto"/>
            </w:tcBorders>
          </w:tcPr>
          <w:p w:rsidR="00341497" w:rsidRPr="009E4D0A" w:rsidRDefault="00341497" w:rsidP="00AC1FCE">
            <w:pPr>
              <w:spacing w:before="240"/>
              <w:rPr>
                <w:rFonts w:ascii="Times" w:hAnsi="Times" w:cs="Times"/>
                <w:sz w:val="18"/>
                <w:szCs w:val="18"/>
              </w:rPr>
            </w:pPr>
          </w:p>
        </w:tc>
        <w:tc>
          <w:tcPr>
            <w:tcW w:w="288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52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34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Taxi "ON/OFF" Switch</w:t>
            </w:r>
            <w:r w:rsidRPr="009E4D0A">
              <w:rPr>
                <w:rFonts w:ascii="Times" w:hAnsi="Times" w:cs="Times"/>
                <w:sz w:val="18"/>
                <w:szCs w:val="18"/>
              </w:rPr>
              <w:t xml:space="preserve"> and will be noted on ADLS.</w:t>
            </w:r>
          </w:p>
        </w:tc>
      </w:tr>
      <w:tr w:rsidR="00341497" w:rsidRPr="009E4D0A" w:rsidTr="00AC1FCE">
        <w:trPr>
          <w:cantSplit/>
        </w:trPr>
        <w:tc>
          <w:tcPr>
            <w:tcW w:w="2330" w:type="dxa"/>
            <w:tcBorders>
              <w:left w:val="single" w:sz="6" w:space="0" w:color="auto"/>
            </w:tcBorders>
          </w:tcPr>
          <w:p w:rsidR="00341497" w:rsidRPr="009E4D0A" w:rsidRDefault="00341497" w:rsidP="00752FFF">
            <w:pPr>
              <w:tabs>
                <w:tab w:val="left" w:pos="2600"/>
              </w:tabs>
              <w:spacing w:before="240"/>
              <w:ind w:left="720" w:hanging="274"/>
              <w:rPr>
                <w:rFonts w:ascii="Times" w:hAnsi="Times" w:cs="Times"/>
                <w:sz w:val="18"/>
                <w:szCs w:val="18"/>
              </w:rPr>
            </w:pPr>
            <w:r w:rsidRPr="009E4D0A">
              <w:rPr>
                <w:rFonts w:ascii="Times" w:hAnsi="Times" w:cs="Times"/>
                <w:sz w:val="18"/>
                <w:szCs w:val="18"/>
              </w:rPr>
              <w:t>1)</w:t>
            </w:r>
            <w:r w:rsidRPr="009E4D0A">
              <w:rPr>
                <w:rFonts w:ascii="Times" w:hAnsi="Times" w:cs="Times"/>
                <w:sz w:val="18"/>
                <w:szCs w:val="18"/>
              </w:rPr>
              <w:tab/>
            </w:r>
            <w:r w:rsidR="00F5454D">
              <w:rPr>
                <w:sz w:val="18"/>
                <w:szCs w:val="18"/>
              </w:rPr>
              <w:t>Individual LED</w:t>
            </w:r>
            <w:r w:rsidRPr="009E4D0A">
              <w:rPr>
                <w:sz w:val="18"/>
                <w:szCs w:val="18"/>
              </w:rPr>
              <w:t xml:space="preserve"> </w:t>
            </w:r>
            <w:r w:rsidR="00F5454D">
              <w:rPr>
                <w:sz w:val="18"/>
                <w:szCs w:val="18"/>
              </w:rPr>
              <w:t>Light Cluster</w:t>
            </w:r>
          </w:p>
        </w:tc>
        <w:tc>
          <w:tcPr>
            <w:tcW w:w="440" w:type="dxa"/>
            <w:tcBorders>
              <w:right w:val="single" w:sz="4" w:space="0" w:color="auto"/>
            </w:tcBorders>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C</w:t>
            </w:r>
          </w:p>
        </w:tc>
        <w:tc>
          <w:tcPr>
            <w:tcW w:w="370" w:type="dxa"/>
            <w:tcBorders>
              <w:left w:val="single" w:sz="4" w:space="0" w:color="auto"/>
              <w:right w:val="single" w:sz="6" w:space="0" w:color="auto"/>
            </w:tcBorders>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3</w:t>
            </w:r>
          </w:p>
        </w:tc>
        <w:tc>
          <w:tcPr>
            <w:tcW w:w="360" w:type="dxa"/>
          </w:tcPr>
          <w:p w:rsidR="00341497" w:rsidRPr="009E4D0A" w:rsidRDefault="00341497" w:rsidP="00AC1FCE">
            <w:pPr>
              <w:tabs>
                <w:tab w:val="left" w:pos="360"/>
              </w:tabs>
              <w:spacing w:before="240"/>
              <w:rPr>
                <w:rFonts w:ascii="Times" w:hAnsi="Times" w:cs="Times"/>
                <w:sz w:val="18"/>
                <w:szCs w:val="18"/>
              </w:rPr>
            </w:pPr>
            <w:r w:rsidRPr="009E4D0A">
              <w:rPr>
                <w:rFonts w:ascii="Times" w:hAnsi="Times" w:cs="Times"/>
                <w:sz w:val="18"/>
                <w:szCs w:val="18"/>
              </w:rPr>
              <w:t>0</w:t>
            </w:r>
          </w:p>
        </w:tc>
        <w:tc>
          <w:tcPr>
            <w:tcW w:w="3240" w:type="dxa"/>
            <w:tcBorders>
              <w:left w:val="single" w:sz="6" w:space="0" w:color="auto"/>
              <w:right w:val="single" w:sz="6" w:space="0" w:color="auto"/>
            </w:tcBorders>
          </w:tcPr>
          <w:p w:rsidR="00341497" w:rsidRPr="009E4D0A" w:rsidRDefault="00341497" w:rsidP="00AC1FCE">
            <w:pPr>
              <w:spacing w:before="240"/>
              <w:rPr>
                <w:rFonts w:ascii="Times" w:hAnsi="Times" w:cs="Times"/>
                <w:sz w:val="18"/>
                <w:szCs w:val="18"/>
              </w:rPr>
            </w:pPr>
          </w:p>
        </w:tc>
        <w:tc>
          <w:tcPr>
            <w:tcW w:w="288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52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34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Taxi "ON/OFF" Switch</w:t>
            </w:r>
            <w:r w:rsidRPr="009E4D0A">
              <w:rPr>
                <w:rFonts w:ascii="Times" w:hAnsi="Times" w:cs="Times"/>
                <w:sz w:val="18"/>
                <w:szCs w:val="18"/>
              </w:rPr>
              <w:t xml:space="preserve"> to indicate the inoperative light bulbs and will be noted on ADLS.</w:t>
            </w:r>
          </w:p>
        </w:tc>
      </w:tr>
      <w:tr w:rsidR="00341497" w:rsidRPr="009E4D0A" w:rsidTr="00AC1FCE">
        <w:trPr>
          <w:cantSplit/>
        </w:trPr>
        <w:tc>
          <w:tcPr>
            <w:tcW w:w="2330" w:type="dxa"/>
            <w:tcBorders>
              <w:left w:val="single" w:sz="6" w:space="0" w:color="auto"/>
            </w:tcBorders>
          </w:tcPr>
          <w:p w:rsidR="00341497" w:rsidRPr="009E4D0A" w:rsidRDefault="00341497" w:rsidP="008E63AF">
            <w:pPr>
              <w:tabs>
                <w:tab w:val="left" w:pos="440"/>
                <w:tab w:val="left" w:pos="2600"/>
              </w:tabs>
              <w:spacing w:before="240"/>
              <w:ind w:left="86"/>
              <w:rPr>
                <w:rFonts w:ascii="Times" w:hAnsi="Times" w:cs="Times"/>
                <w:sz w:val="18"/>
                <w:szCs w:val="18"/>
              </w:rPr>
            </w:pPr>
            <w:r w:rsidRPr="009E4D0A">
              <w:rPr>
                <w:rFonts w:ascii="Times" w:hAnsi="Times" w:cs="Times"/>
                <w:sz w:val="18"/>
                <w:szCs w:val="18"/>
              </w:rPr>
              <w:t>1</w:t>
            </w:r>
            <w:r w:rsidR="00F5454D">
              <w:rPr>
                <w:rFonts w:ascii="Times" w:hAnsi="Times" w:cs="Times"/>
                <w:sz w:val="18"/>
                <w:szCs w:val="18"/>
              </w:rPr>
              <w:t>2</w:t>
            </w:r>
            <w:r w:rsidRPr="009E4D0A">
              <w:rPr>
                <w:rFonts w:ascii="Times" w:hAnsi="Times" w:cs="Times"/>
                <w:sz w:val="18"/>
                <w:szCs w:val="18"/>
              </w:rPr>
              <w:t>.</w:t>
            </w:r>
            <w:r w:rsidRPr="009E4D0A">
              <w:rPr>
                <w:rFonts w:ascii="Times" w:hAnsi="Times" w:cs="Times"/>
                <w:sz w:val="18"/>
                <w:szCs w:val="18"/>
              </w:rPr>
              <w:tab/>
              <w:t xml:space="preserve">Wing Tip </w:t>
            </w:r>
            <w:r w:rsidR="00F5454D">
              <w:rPr>
                <w:rFonts w:ascii="Times" w:hAnsi="Times" w:cs="Times"/>
                <w:sz w:val="18"/>
                <w:szCs w:val="18"/>
              </w:rPr>
              <w:t>Recognition</w:t>
            </w:r>
          </w:p>
          <w:p w:rsidR="00F5454D" w:rsidRDefault="00341497" w:rsidP="00AC1FCE">
            <w:pPr>
              <w:tabs>
                <w:tab w:val="left" w:pos="440"/>
                <w:tab w:val="left" w:pos="2600"/>
              </w:tabs>
              <w:rPr>
                <w:rFonts w:ascii="Times" w:hAnsi="Times" w:cs="Times"/>
                <w:sz w:val="18"/>
                <w:szCs w:val="18"/>
              </w:rPr>
            </w:pPr>
            <w:r w:rsidRPr="009E4D0A">
              <w:rPr>
                <w:rFonts w:ascii="Times" w:hAnsi="Times" w:cs="Times"/>
                <w:sz w:val="18"/>
                <w:szCs w:val="18"/>
              </w:rPr>
              <w:tab/>
              <w:t>Light</w:t>
            </w:r>
            <w:r w:rsidR="00F5454D">
              <w:rPr>
                <w:rFonts w:ascii="Times" w:hAnsi="Times" w:cs="Times"/>
                <w:sz w:val="18"/>
                <w:szCs w:val="18"/>
              </w:rPr>
              <w:t>s and Taxi Lights</w:t>
            </w:r>
          </w:p>
          <w:p w:rsidR="00341497" w:rsidRPr="009E4D0A" w:rsidRDefault="00F5454D" w:rsidP="00AC1FCE">
            <w:pPr>
              <w:tabs>
                <w:tab w:val="left" w:pos="440"/>
                <w:tab w:val="left" w:pos="2600"/>
              </w:tabs>
              <w:rPr>
                <w:rFonts w:ascii="Times" w:hAnsi="Times" w:cs="Times"/>
                <w:sz w:val="18"/>
                <w:szCs w:val="18"/>
              </w:rPr>
            </w:pPr>
            <w:r>
              <w:rPr>
                <w:rFonts w:ascii="Times" w:hAnsi="Times" w:cs="Times"/>
                <w:sz w:val="18"/>
                <w:szCs w:val="18"/>
              </w:rPr>
              <w:tab/>
            </w:r>
            <w:r w:rsidR="00341497" w:rsidRPr="009E4D0A">
              <w:rPr>
                <w:rFonts w:ascii="Times" w:hAnsi="Times" w:cs="Times"/>
                <w:sz w:val="18"/>
                <w:szCs w:val="18"/>
              </w:rPr>
              <w:t>System</w:t>
            </w:r>
          </w:p>
        </w:tc>
        <w:tc>
          <w:tcPr>
            <w:tcW w:w="440" w:type="dxa"/>
            <w:tcBorders>
              <w:right w:val="single" w:sz="4" w:space="0" w:color="auto"/>
            </w:tcBorders>
          </w:tcPr>
          <w:p w:rsidR="00341497" w:rsidRPr="009E4D0A" w:rsidRDefault="00F5454D" w:rsidP="00AC1FCE">
            <w:pPr>
              <w:tabs>
                <w:tab w:val="left" w:pos="360"/>
              </w:tabs>
              <w:spacing w:before="24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341497" w:rsidRPr="009E4D0A" w:rsidRDefault="00F5454D" w:rsidP="00AC1FCE">
            <w:pPr>
              <w:tabs>
                <w:tab w:val="left" w:pos="360"/>
              </w:tabs>
              <w:spacing w:before="240"/>
              <w:rPr>
                <w:rFonts w:ascii="Times" w:hAnsi="Times" w:cs="Times"/>
                <w:sz w:val="18"/>
                <w:szCs w:val="18"/>
              </w:rPr>
            </w:pPr>
            <w:r>
              <w:rPr>
                <w:rFonts w:ascii="Times" w:hAnsi="Times" w:cs="Times"/>
                <w:sz w:val="18"/>
                <w:szCs w:val="18"/>
              </w:rPr>
              <w:t>4</w:t>
            </w:r>
          </w:p>
        </w:tc>
        <w:tc>
          <w:tcPr>
            <w:tcW w:w="360" w:type="dxa"/>
          </w:tcPr>
          <w:p w:rsidR="00341497" w:rsidRPr="009E4D0A" w:rsidRDefault="00F5454D" w:rsidP="00AC1FCE">
            <w:pPr>
              <w:tabs>
                <w:tab w:val="left" w:pos="360"/>
              </w:tabs>
              <w:spacing w:before="24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341497" w:rsidRPr="009E4D0A" w:rsidRDefault="00341497" w:rsidP="00AC1FCE">
            <w:pPr>
              <w:spacing w:before="240"/>
              <w:rPr>
                <w:rFonts w:ascii="Times" w:hAnsi="Times" w:cs="Times"/>
                <w:sz w:val="18"/>
                <w:szCs w:val="18"/>
              </w:rPr>
            </w:pPr>
          </w:p>
        </w:tc>
        <w:tc>
          <w:tcPr>
            <w:tcW w:w="288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52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None required.</w:t>
            </w:r>
          </w:p>
        </w:tc>
        <w:tc>
          <w:tcPr>
            <w:tcW w:w="2340" w:type="dxa"/>
            <w:tcBorders>
              <w:right w:val="single" w:sz="6" w:space="0" w:color="auto"/>
            </w:tcBorders>
          </w:tcPr>
          <w:p w:rsidR="00341497" w:rsidRPr="009E4D0A" w:rsidRDefault="00341497" w:rsidP="00AC1FCE">
            <w:pPr>
              <w:spacing w:before="240"/>
              <w:rPr>
                <w:rFonts w:ascii="Times" w:hAnsi="Times" w:cs="Times"/>
                <w:sz w:val="18"/>
                <w:szCs w:val="18"/>
              </w:rPr>
            </w:pPr>
            <w:r w:rsidRPr="009E4D0A">
              <w:rPr>
                <w:rFonts w:ascii="Times" w:hAnsi="Times" w:cs="Times"/>
                <w:sz w:val="18"/>
                <w:szCs w:val="18"/>
              </w:rPr>
              <w:t xml:space="preserve">An Inoperative Placard will be placed on </w:t>
            </w:r>
            <w:r w:rsidRPr="009E4D0A">
              <w:rPr>
                <w:rFonts w:ascii="Times" w:hAnsi="Times" w:cs="Times"/>
                <w:bCs/>
                <w:sz w:val="18"/>
                <w:szCs w:val="18"/>
              </w:rPr>
              <w:t>Wing Tip Taxi "ON/OFF" Switch</w:t>
            </w:r>
            <w:r w:rsidRPr="009E4D0A">
              <w:rPr>
                <w:rFonts w:ascii="Times" w:hAnsi="Times" w:cs="Times"/>
                <w:sz w:val="18"/>
                <w:szCs w:val="18"/>
              </w:rPr>
              <w:t xml:space="preserve"> and will be noted on ADLS.</w:t>
            </w:r>
          </w:p>
        </w:tc>
      </w:tr>
      <w:tr w:rsidR="00341497" w:rsidRPr="009E4D0A" w:rsidTr="00AC1FCE">
        <w:trPr>
          <w:cantSplit/>
        </w:trPr>
        <w:tc>
          <w:tcPr>
            <w:tcW w:w="2330" w:type="dxa"/>
            <w:tcBorders>
              <w:left w:val="single" w:sz="6" w:space="0" w:color="auto"/>
              <w:bottom w:val="single" w:sz="6" w:space="0" w:color="auto"/>
            </w:tcBorders>
          </w:tcPr>
          <w:p w:rsidR="00341497" w:rsidRPr="009E4D0A" w:rsidRDefault="00341497" w:rsidP="00AC1FCE">
            <w:pPr>
              <w:tabs>
                <w:tab w:val="left" w:pos="440"/>
                <w:tab w:val="left" w:pos="2600"/>
              </w:tabs>
              <w:spacing w:before="240"/>
              <w:rPr>
                <w:rFonts w:ascii="Times" w:hAnsi="Times" w:cs="Times"/>
                <w:sz w:val="18"/>
                <w:szCs w:val="18"/>
              </w:rPr>
            </w:pPr>
          </w:p>
        </w:tc>
        <w:tc>
          <w:tcPr>
            <w:tcW w:w="440" w:type="dxa"/>
            <w:tcBorders>
              <w:bottom w:val="single" w:sz="6" w:space="0" w:color="auto"/>
              <w:right w:val="single" w:sz="4" w:space="0" w:color="auto"/>
            </w:tcBorders>
          </w:tcPr>
          <w:p w:rsidR="00341497" w:rsidRPr="009E4D0A" w:rsidRDefault="00341497" w:rsidP="00AC1FCE">
            <w:pPr>
              <w:tabs>
                <w:tab w:val="left" w:pos="360"/>
              </w:tabs>
              <w:spacing w:before="24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341497" w:rsidRPr="009E4D0A" w:rsidRDefault="00341497" w:rsidP="00AC1FCE">
            <w:pPr>
              <w:tabs>
                <w:tab w:val="left" w:pos="360"/>
              </w:tabs>
              <w:spacing w:before="240"/>
              <w:rPr>
                <w:rFonts w:ascii="Times" w:hAnsi="Times" w:cs="Times"/>
                <w:sz w:val="18"/>
                <w:szCs w:val="18"/>
              </w:rPr>
            </w:pPr>
          </w:p>
        </w:tc>
        <w:tc>
          <w:tcPr>
            <w:tcW w:w="360" w:type="dxa"/>
            <w:tcBorders>
              <w:bottom w:val="single" w:sz="6" w:space="0" w:color="auto"/>
            </w:tcBorders>
          </w:tcPr>
          <w:p w:rsidR="00341497" w:rsidRPr="009E4D0A" w:rsidRDefault="00341497" w:rsidP="00AC1FCE">
            <w:pPr>
              <w:tabs>
                <w:tab w:val="left" w:pos="360"/>
              </w:tabs>
              <w:spacing w:before="24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341497" w:rsidRPr="009E4D0A" w:rsidRDefault="00341497" w:rsidP="00AC1FCE">
            <w:pPr>
              <w:spacing w:before="240"/>
              <w:rPr>
                <w:rFonts w:ascii="Times" w:hAnsi="Times" w:cs="Times"/>
                <w:sz w:val="18"/>
                <w:szCs w:val="18"/>
              </w:rPr>
            </w:pPr>
          </w:p>
        </w:tc>
        <w:tc>
          <w:tcPr>
            <w:tcW w:w="2880" w:type="dxa"/>
            <w:tcBorders>
              <w:bottom w:val="single" w:sz="6" w:space="0" w:color="auto"/>
              <w:right w:val="single" w:sz="6" w:space="0" w:color="auto"/>
            </w:tcBorders>
          </w:tcPr>
          <w:p w:rsidR="00341497" w:rsidRPr="009E4D0A" w:rsidRDefault="00341497" w:rsidP="00AC1FCE">
            <w:pPr>
              <w:spacing w:before="240"/>
              <w:rPr>
                <w:rFonts w:ascii="Times" w:hAnsi="Times" w:cs="Times"/>
                <w:sz w:val="18"/>
                <w:szCs w:val="18"/>
              </w:rPr>
            </w:pPr>
          </w:p>
        </w:tc>
        <w:tc>
          <w:tcPr>
            <w:tcW w:w="2520" w:type="dxa"/>
            <w:tcBorders>
              <w:bottom w:val="single" w:sz="6" w:space="0" w:color="auto"/>
              <w:right w:val="single" w:sz="6" w:space="0" w:color="auto"/>
            </w:tcBorders>
          </w:tcPr>
          <w:p w:rsidR="00341497" w:rsidRPr="009E4D0A" w:rsidRDefault="00341497" w:rsidP="00AC1FCE">
            <w:pPr>
              <w:spacing w:before="240"/>
              <w:rPr>
                <w:rFonts w:ascii="Times" w:hAnsi="Times" w:cs="Times"/>
                <w:sz w:val="18"/>
                <w:szCs w:val="18"/>
              </w:rPr>
            </w:pPr>
          </w:p>
        </w:tc>
        <w:tc>
          <w:tcPr>
            <w:tcW w:w="2340" w:type="dxa"/>
            <w:tcBorders>
              <w:bottom w:val="single" w:sz="6" w:space="0" w:color="auto"/>
              <w:right w:val="single" w:sz="6" w:space="0" w:color="auto"/>
            </w:tcBorders>
          </w:tcPr>
          <w:p w:rsidR="00341497" w:rsidRPr="009E4D0A" w:rsidRDefault="00341497" w:rsidP="00AC1FCE">
            <w:pPr>
              <w:spacing w:before="240"/>
              <w:rPr>
                <w:rFonts w:ascii="Times" w:hAnsi="Times" w:cs="Times"/>
                <w:sz w:val="18"/>
                <w:szCs w:val="18"/>
              </w:rPr>
            </w:pPr>
          </w:p>
        </w:tc>
      </w:tr>
    </w:tbl>
    <w:p w:rsidR="00F5454D" w:rsidRDefault="00F5454D" w:rsidP="00C07BAA">
      <w:pPr>
        <w:jc w:val="center"/>
        <w:sectPr w:rsidR="00F5454D" w:rsidSect="00EA538C">
          <w:headerReference w:type="default" r:id="rId142"/>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5454D" w:rsidRPr="00A3266E" w:rsidTr="00AC1FCE">
        <w:trPr>
          <w:cantSplit/>
        </w:trPr>
        <w:tc>
          <w:tcPr>
            <w:tcW w:w="2330" w:type="dxa"/>
            <w:tcBorders>
              <w:top w:val="single" w:sz="4" w:space="0" w:color="auto"/>
              <w:left w:val="single" w:sz="6" w:space="0" w:color="auto"/>
            </w:tcBorders>
          </w:tcPr>
          <w:p w:rsidR="00F5454D" w:rsidRPr="00A3266E" w:rsidRDefault="00F5454D" w:rsidP="00AC1FCE">
            <w:pPr>
              <w:tabs>
                <w:tab w:val="left" w:pos="440"/>
                <w:tab w:val="left" w:pos="2600"/>
              </w:tabs>
              <w:rPr>
                <w:rFonts w:ascii="Times" w:hAnsi="Times" w:cs="Times"/>
                <w:sz w:val="18"/>
                <w:szCs w:val="18"/>
              </w:rPr>
            </w:pPr>
            <w:r>
              <w:rPr>
                <w:rFonts w:ascii="Times" w:hAnsi="Times" w:cs="Times"/>
                <w:sz w:val="18"/>
                <w:szCs w:val="18"/>
              </w:rPr>
              <w:lastRenderedPageBreak/>
              <w:t>13</w:t>
            </w:r>
            <w:r w:rsidRPr="00A3266E">
              <w:rPr>
                <w:rFonts w:ascii="Times" w:hAnsi="Times" w:cs="Times"/>
                <w:sz w:val="18"/>
                <w:szCs w:val="18"/>
              </w:rPr>
              <w:t>.</w:t>
            </w:r>
            <w:r w:rsidRPr="00A3266E">
              <w:rPr>
                <w:rFonts w:ascii="Times" w:hAnsi="Times" w:cs="Times"/>
                <w:sz w:val="18"/>
                <w:szCs w:val="18"/>
              </w:rPr>
              <w:tab/>
              <w:t>Floor Proximity</w:t>
            </w:r>
          </w:p>
          <w:p w:rsidR="00F5454D" w:rsidRPr="00A3266E" w:rsidRDefault="00F5454D" w:rsidP="00AC1FCE">
            <w:pPr>
              <w:tabs>
                <w:tab w:val="left" w:pos="440"/>
                <w:tab w:val="left" w:pos="2600"/>
              </w:tabs>
              <w:rPr>
                <w:rFonts w:ascii="Times" w:hAnsi="Times" w:cs="Times"/>
                <w:sz w:val="18"/>
                <w:szCs w:val="18"/>
              </w:rPr>
            </w:pPr>
            <w:r w:rsidRPr="00A3266E">
              <w:rPr>
                <w:rFonts w:ascii="Times" w:hAnsi="Times" w:cs="Times"/>
                <w:sz w:val="18"/>
                <w:szCs w:val="18"/>
              </w:rPr>
              <w:t>***</w:t>
            </w:r>
            <w:r w:rsidRPr="00A3266E">
              <w:rPr>
                <w:rFonts w:ascii="Times" w:hAnsi="Times" w:cs="Times"/>
                <w:sz w:val="18"/>
                <w:szCs w:val="18"/>
              </w:rPr>
              <w:tab/>
              <w:t>Emergency Escape</w:t>
            </w:r>
          </w:p>
          <w:p w:rsidR="00F5454D" w:rsidRPr="00A3266E" w:rsidRDefault="00F5454D" w:rsidP="00AC1FCE">
            <w:pPr>
              <w:tabs>
                <w:tab w:val="left" w:pos="440"/>
                <w:tab w:val="left" w:pos="2600"/>
              </w:tabs>
              <w:rPr>
                <w:rFonts w:ascii="Times" w:hAnsi="Times" w:cs="Times"/>
                <w:sz w:val="18"/>
                <w:szCs w:val="18"/>
              </w:rPr>
            </w:pPr>
            <w:r w:rsidRPr="00A3266E">
              <w:rPr>
                <w:rFonts w:ascii="Times" w:hAnsi="Times" w:cs="Times"/>
                <w:sz w:val="18"/>
                <w:szCs w:val="18"/>
              </w:rPr>
              <w:tab/>
              <w:t>Path Marking System</w:t>
            </w:r>
          </w:p>
          <w:p w:rsidR="00F5454D" w:rsidRPr="00A3266E" w:rsidRDefault="00F5454D" w:rsidP="00AC1FCE">
            <w:pPr>
              <w:tabs>
                <w:tab w:val="left" w:pos="440"/>
                <w:tab w:val="left" w:pos="2600"/>
              </w:tabs>
              <w:rPr>
                <w:rFonts w:ascii="Times" w:hAnsi="Times" w:cs="Times"/>
                <w:sz w:val="18"/>
                <w:szCs w:val="18"/>
              </w:rPr>
            </w:pPr>
            <w:r w:rsidRPr="00A3266E">
              <w:rPr>
                <w:rFonts w:ascii="Times" w:hAnsi="Times" w:cs="Times"/>
                <w:sz w:val="18"/>
                <w:szCs w:val="18"/>
              </w:rPr>
              <w:tab/>
              <w:t>Lights</w:t>
            </w:r>
          </w:p>
        </w:tc>
        <w:tc>
          <w:tcPr>
            <w:tcW w:w="440" w:type="dxa"/>
            <w:tcBorders>
              <w:top w:val="single" w:sz="4" w:space="0" w:color="auto"/>
              <w:right w:val="single" w:sz="4" w:space="0" w:color="auto"/>
            </w:tcBorders>
          </w:tcPr>
          <w:p w:rsidR="00F5454D" w:rsidRPr="00A3266E" w:rsidRDefault="00F5454D" w:rsidP="00AC1FCE">
            <w:pPr>
              <w:tabs>
                <w:tab w:val="left" w:pos="360"/>
              </w:tabs>
              <w:rPr>
                <w:rFonts w:ascii="Times" w:hAnsi="Times" w:cs="Times"/>
                <w:sz w:val="18"/>
                <w:szCs w:val="18"/>
              </w:rPr>
            </w:pPr>
            <w:r w:rsidRPr="00A3266E">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F5454D" w:rsidRPr="00A3266E" w:rsidRDefault="00F5454D" w:rsidP="00AC1FCE">
            <w:pPr>
              <w:tabs>
                <w:tab w:val="left" w:pos="360"/>
              </w:tabs>
              <w:rPr>
                <w:rFonts w:ascii="Times" w:hAnsi="Times" w:cs="Times"/>
                <w:sz w:val="18"/>
                <w:szCs w:val="18"/>
              </w:rPr>
            </w:pPr>
            <w:r w:rsidRPr="00A3266E">
              <w:rPr>
                <w:rFonts w:ascii="Times" w:hAnsi="Times" w:cs="Times"/>
                <w:sz w:val="18"/>
                <w:szCs w:val="18"/>
              </w:rPr>
              <w:t>-</w:t>
            </w:r>
          </w:p>
        </w:tc>
        <w:tc>
          <w:tcPr>
            <w:tcW w:w="360" w:type="dxa"/>
            <w:tcBorders>
              <w:top w:val="single" w:sz="4" w:space="0" w:color="auto"/>
            </w:tcBorders>
          </w:tcPr>
          <w:p w:rsidR="00F5454D" w:rsidRPr="00A3266E" w:rsidRDefault="00F5454D" w:rsidP="00AC1FCE">
            <w:pPr>
              <w:tabs>
                <w:tab w:val="left" w:pos="360"/>
              </w:tabs>
              <w:rPr>
                <w:rFonts w:ascii="Times" w:hAnsi="Times" w:cs="Times"/>
                <w:sz w:val="18"/>
                <w:szCs w:val="18"/>
              </w:rPr>
            </w:pPr>
            <w:r w:rsidRPr="00A3266E">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F5454D" w:rsidRPr="00A3266E" w:rsidRDefault="00F5454D" w:rsidP="00AC1FCE">
            <w:pPr>
              <w:pStyle w:val="BodyText"/>
              <w:spacing w:before="0"/>
            </w:pPr>
            <w:r w:rsidRPr="00A3266E">
              <w:t>Individual lights may be inoperative provided it is verified that FAA approved minimum acceptable lighting levels specified in one of the following documents are complied with:</w:t>
            </w:r>
          </w:p>
          <w:p w:rsidR="00F5454D" w:rsidRPr="00A3266E" w:rsidRDefault="00F5454D" w:rsidP="00AC1FCE">
            <w:pPr>
              <w:ind w:left="480" w:hanging="360"/>
              <w:rPr>
                <w:rFonts w:ascii="Times" w:hAnsi="Times" w:cs="Times"/>
                <w:sz w:val="18"/>
                <w:szCs w:val="18"/>
              </w:rPr>
            </w:pPr>
            <w:r w:rsidRPr="00A3266E">
              <w:rPr>
                <w:rFonts w:ascii="Times" w:hAnsi="Times" w:cs="Times"/>
                <w:sz w:val="18"/>
                <w:szCs w:val="18"/>
              </w:rPr>
              <w:t>a)</w:t>
            </w:r>
            <w:r w:rsidRPr="00A3266E">
              <w:rPr>
                <w:rFonts w:ascii="Times" w:hAnsi="Times" w:cs="Times"/>
                <w:sz w:val="18"/>
                <w:szCs w:val="18"/>
              </w:rPr>
              <w:tab/>
              <w:t>FAA engineering approval letter.</w:t>
            </w:r>
          </w:p>
          <w:p w:rsidR="00F5454D" w:rsidRPr="00A3266E" w:rsidRDefault="00F5454D" w:rsidP="00AC1FCE">
            <w:pPr>
              <w:ind w:left="480" w:hanging="360"/>
              <w:rPr>
                <w:rFonts w:ascii="Times" w:hAnsi="Times" w:cs="Times"/>
                <w:sz w:val="18"/>
                <w:szCs w:val="18"/>
              </w:rPr>
            </w:pPr>
            <w:r w:rsidRPr="00A3266E">
              <w:rPr>
                <w:rFonts w:ascii="Times" w:hAnsi="Times" w:cs="Times"/>
                <w:sz w:val="18"/>
                <w:szCs w:val="18"/>
              </w:rPr>
              <w:t>b)</w:t>
            </w:r>
            <w:r w:rsidRPr="00A3266E">
              <w:rPr>
                <w:rFonts w:ascii="Times" w:hAnsi="Times" w:cs="Times"/>
                <w:sz w:val="18"/>
                <w:szCs w:val="18"/>
              </w:rPr>
              <w:tab/>
              <w:t>FAA approved report of the type design holder.</w:t>
            </w:r>
          </w:p>
          <w:p w:rsidR="00F5454D" w:rsidRPr="00A3266E" w:rsidRDefault="00F5454D" w:rsidP="00AC1FCE">
            <w:pPr>
              <w:ind w:left="480" w:hanging="360"/>
              <w:rPr>
                <w:rFonts w:ascii="Times" w:hAnsi="Times" w:cs="Times"/>
                <w:sz w:val="18"/>
                <w:szCs w:val="18"/>
              </w:rPr>
            </w:pPr>
            <w:r w:rsidRPr="00A3266E">
              <w:rPr>
                <w:rFonts w:ascii="Times" w:hAnsi="Times" w:cs="Times"/>
                <w:sz w:val="18"/>
                <w:szCs w:val="18"/>
              </w:rPr>
              <w:t>c)</w:t>
            </w:r>
            <w:r w:rsidRPr="00A3266E">
              <w:rPr>
                <w:rFonts w:ascii="Times" w:hAnsi="Times" w:cs="Times"/>
                <w:sz w:val="18"/>
                <w:szCs w:val="18"/>
              </w:rPr>
              <w:tab/>
              <w:t>Limitations and Conditions section of the applicable Supplement Type Certificate (STC).</w:t>
            </w:r>
          </w:p>
          <w:p w:rsidR="00F5454D" w:rsidRPr="00A3266E" w:rsidRDefault="00F5454D" w:rsidP="00AC1FCE">
            <w:pPr>
              <w:ind w:left="480" w:hanging="360"/>
              <w:rPr>
                <w:rFonts w:ascii="Times" w:hAnsi="Times" w:cs="Times"/>
                <w:sz w:val="18"/>
                <w:szCs w:val="18"/>
              </w:rPr>
            </w:pPr>
            <w:r w:rsidRPr="00A3266E">
              <w:rPr>
                <w:rFonts w:ascii="Times" w:hAnsi="Times" w:cs="Times"/>
                <w:sz w:val="18"/>
                <w:szCs w:val="18"/>
              </w:rPr>
              <w:t>d)</w:t>
            </w:r>
            <w:r w:rsidRPr="00A3266E">
              <w:rPr>
                <w:rFonts w:ascii="Times" w:hAnsi="Times" w:cs="Times"/>
                <w:sz w:val="18"/>
                <w:szCs w:val="18"/>
              </w:rPr>
              <w:tab/>
              <w:t>An FAA approved report incorporated in the Master Drawing List for the applicable STC.</w:t>
            </w:r>
          </w:p>
        </w:tc>
        <w:tc>
          <w:tcPr>
            <w:tcW w:w="2880" w:type="dxa"/>
            <w:tcBorders>
              <w:top w:val="single" w:sz="4" w:space="0" w:color="auto"/>
              <w:right w:val="single" w:sz="6" w:space="0" w:color="auto"/>
            </w:tcBorders>
          </w:tcPr>
          <w:p w:rsidR="00F5454D" w:rsidRPr="00A3266E" w:rsidRDefault="00F5454D" w:rsidP="00AC1FCE">
            <w:pPr>
              <w:rPr>
                <w:rFonts w:ascii="Times" w:hAnsi="Times" w:cs="Times"/>
                <w:sz w:val="18"/>
                <w:szCs w:val="18"/>
              </w:rPr>
            </w:pPr>
            <w:r w:rsidRPr="00A3266E">
              <w:rPr>
                <w:rFonts w:ascii="Times" w:hAnsi="Times" w:cs="Times"/>
                <w:sz w:val="18"/>
                <w:szCs w:val="18"/>
              </w:rPr>
              <w:t>None required.</w:t>
            </w:r>
          </w:p>
        </w:tc>
        <w:tc>
          <w:tcPr>
            <w:tcW w:w="2520" w:type="dxa"/>
            <w:tcBorders>
              <w:top w:val="single" w:sz="4" w:space="0" w:color="auto"/>
              <w:right w:val="single" w:sz="6" w:space="0" w:color="auto"/>
            </w:tcBorders>
          </w:tcPr>
          <w:p w:rsidR="00F5454D" w:rsidRPr="00A3266E" w:rsidRDefault="00F5454D" w:rsidP="00AC1FCE">
            <w:pPr>
              <w:rPr>
                <w:rFonts w:ascii="Times" w:hAnsi="Times" w:cs="Times"/>
                <w:sz w:val="18"/>
                <w:szCs w:val="18"/>
              </w:rPr>
            </w:pPr>
            <w:r w:rsidRPr="00A3266E">
              <w:rPr>
                <w:rFonts w:ascii="Times" w:hAnsi="Times" w:cs="Times"/>
                <w:sz w:val="18"/>
                <w:szCs w:val="18"/>
              </w:rPr>
              <w:t>None required.</w:t>
            </w:r>
          </w:p>
        </w:tc>
        <w:tc>
          <w:tcPr>
            <w:tcW w:w="2340" w:type="dxa"/>
            <w:tcBorders>
              <w:top w:val="single" w:sz="4" w:space="0" w:color="auto"/>
              <w:right w:val="single" w:sz="6" w:space="0" w:color="auto"/>
            </w:tcBorders>
          </w:tcPr>
          <w:p w:rsidR="00F5454D" w:rsidRPr="00A3266E" w:rsidRDefault="00F5454D" w:rsidP="00AC1FCE">
            <w:pPr>
              <w:rPr>
                <w:rFonts w:ascii="Times" w:hAnsi="Times" w:cs="Times"/>
                <w:sz w:val="18"/>
                <w:szCs w:val="18"/>
              </w:rPr>
            </w:pPr>
            <w:r w:rsidRPr="00A3266E">
              <w:rPr>
                <w:rFonts w:ascii="Times" w:hAnsi="Times" w:cs="Times"/>
                <w:sz w:val="18"/>
                <w:szCs w:val="18"/>
              </w:rPr>
              <w:t>An Inoperative Placard will be displayed in a prominent position to be seen by flight crew and will be noted on ADLS.</w:t>
            </w:r>
          </w:p>
        </w:tc>
      </w:tr>
      <w:tr w:rsidR="00F5454D" w:rsidRPr="00A3266E" w:rsidTr="00AC1FCE">
        <w:trPr>
          <w:cantSplit/>
        </w:trPr>
        <w:tc>
          <w:tcPr>
            <w:tcW w:w="2330" w:type="dxa"/>
            <w:tcBorders>
              <w:left w:val="single" w:sz="6" w:space="0" w:color="auto"/>
            </w:tcBorders>
          </w:tcPr>
          <w:p w:rsidR="00F5454D" w:rsidRPr="00A3266E" w:rsidRDefault="00F5454D" w:rsidP="00AC1FCE">
            <w:pPr>
              <w:tabs>
                <w:tab w:val="left" w:pos="440"/>
                <w:tab w:val="left" w:pos="2600"/>
              </w:tabs>
              <w:spacing w:before="120"/>
              <w:rPr>
                <w:rFonts w:ascii="Times" w:hAnsi="Times" w:cs="Times"/>
                <w:sz w:val="18"/>
                <w:szCs w:val="18"/>
              </w:rPr>
            </w:pPr>
            <w:r w:rsidRPr="00A3266E">
              <w:rPr>
                <w:rFonts w:ascii="Times" w:hAnsi="Times" w:cs="Times"/>
                <w:sz w:val="18"/>
                <w:szCs w:val="18"/>
              </w:rPr>
              <w:t>1</w:t>
            </w:r>
            <w:r w:rsidR="00F2303C">
              <w:rPr>
                <w:rFonts w:ascii="Times" w:hAnsi="Times" w:cs="Times"/>
                <w:sz w:val="18"/>
                <w:szCs w:val="18"/>
              </w:rPr>
              <w:t>4</w:t>
            </w:r>
            <w:r w:rsidRPr="00A3266E">
              <w:rPr>
                <w:rFonts w:ascii="Times" w:hAnsi="Times" w:cs="Times"/>
                <w:sz w:val="18"/>
                <w:szCs w:val="18"/>
              </w:rPr>
              <w:t>.</w:t>
            </w:r>
            <w:r w:rsidRPr="00A3266E">
              <w:rPr>
                <w:rFonts w:ascii="Times" w:hAnsi="Times" w:cs="Times"/>
                <w:sz w:val="18"/>
                <w:szCs w:val="18"/>
              </w:rPr>
              <w:tab/>
              <w:t>Pulse Light System</w:t>
            </w:r>
            <w:r w:rsidR="00F2303C">
              <w:rPr>
                <w:rFonts w:ascii="Times" w:hAnsi="Times" w:cs="Times"/>
                <w:sz w:val="18"/>
                <w:szCs w:val="18"/>
              </w:rPr>
              <w:t>s</w:t>
            </w:r>
          </w:p>
          <w:p w:rsidR="00F5454D" w:rsidRPr="00A3266E" w:rsidRDefault="00F5454D" w:rsidP="00AC1FCE">
            <w:pPr>
              <w:tabs>
                <w:tab w:val="left" w:pos="440"/>
                <w:tab w:val="left" w:pos="2600"/>
              </w:tabs>
              <w:rPr>
                <w:rFonts w:ascii="Times" w:hAnsi="Times" w:cs="Times"/>
                <w:sz w:val="18"/>
                <w:szCs w:val="18"/>
              </w:rPr>
            </w:pPr>
            <w:r w:rsidRPr="00A3266E">
              <w:rPr>
                <w:rFonts w:ascii="Times" w:hAnsi="Times" w:cs="Times"/>
                <w:sz w:val="18"/>
                <w:szCs w:val="18"/>
              </w:rPr>
              <w:tab/>
              <w:t>(Identification Lights)</w:t>
            </w:r>
          </w:p>
        </w:tc>
        <w:tc>
          <w:tcPr>
            <w:tcW w:w="440" w:type="dxa"/>
            <w:tcBorders>
              <w:right w:val="single" w:sz="4" w:space="0" w:color="auto"/>
            </w:tcBorders>
          </w:tcPr>
          <w:p w:rsidR="00F5454D" w:rsidRPr="00A3266E" w:rsidRDefault="00F5454D" w:rsidP="00AC1FCE">
            <w:pPr>
              <w:tabs>
                <w:tab w:val="left" w:pos="360"/>
              </w:tabs>
              <w:spacing w:before="120"/>
              <w:rPr>
                <w:rFonts w:ascii="Times" w:hAnsi="Times" w:cs="Times"/>
                <w:sz w:val="18"/>
                <w:szCs w:val="18"/>
              </w:rPr>
            </w:pPr>
            <w:r w:rsidRPr="00A3266E">
              <w:rPr>
                <w:rFonts w:ascii="Times" w:hAnsi="Times" w:cs="Times"/>
                <w:sz w:val="18"/>
                <w:szCs w:val="18"/>
              </w:rPr>
              <w:t>D</w:t>
            </w:r>
          </w:p>
        </w:tc>
        <w:tc>
          <w:tcPr>
            <w:tcW w:w="370" w:type="dxa"/>
            <w:tcBorders>
              <w:left w:val="single" w:sz="4" w:space="0" w:color="auto"/>
              <w:right w:val="single" w:sz="6" w:space="0" w:color="auto"/>
            </w:tcBorders>
          </w:tcPr>
          <w:p w:rsidR="00F5454D" w:rsidRPr="00A3266E" w:rsidRDefault="00F5454D" w:rsidP="00AC1FCE">
            <w:pPr>
              <w:tabs>
                <w:tab w:val="left" w:pos="360"/>
              </w:tabs>
              <w:spacing w:before="120"/>
              <w:rPr>
                <w:rFonts w:ascii="Times" w:hAnsi="Times" w:cs="Times"/>
                <w:sz w:val="18"/>
                <w:szCs w:val="18"/>
              </w:rPr>
            </w:pPr>
            <w:r w:rsidRPr="00A3266E">
              <w:rPr>
                <w:rFonts w:ascii="Times" w:hAnsi="Times" w:cs="Times"/>
                <w:sz w:val="18"/>
                <w:szCs w:val="18"/>
              </w:rPr>
              <w:t>-</w:t>
            </w:r>
          </w:p>
        </w:tc>
        <w:tc>
          <w:tcPr>
            <w:tcW w:w="360" w:type="dxa"/>
          </w:tcPr>
          <w:p w:rsidR="00F5454D" w:rsidRPr="00A3266E" w:rsidRDefault="00F5454D" w:rsidP="00AC1FCE">
            <w:pPr>
              <w:tabs>
                <w:tab w:val="left" w:pos="360"/>
              </w:tabs>
              <w:spacing w:before="120"/>
              <w:rPr>
                <w:rFonts w:ascii="Times" w:hAnsi="Times" w:cs="Times"/>
                <w:sz w:val="18"/>
                <w:szCs w:val="18"/>
              </w:rPr>
            </w:pPr>
            <w:r w:rsidRPr="00A3266E">
              <w:rPr>
                <w:rFonts w:ascii="Times" w:hAnsi="Times" w:cs="Times"/>
                <w:sz w:val="18"/>
                <w:szCs w:val="18"/>
              </w:rPr>
              <w:t>0</w:t>
            </w:r>
          </w:p>
        </w:tc>
        <w:tc>
          <w:tcPr>
            <w:tcW w:w="3240" w:type="dxa"/>
            <w:tcBorders>
              <w:left w:val="single" w:sz="6" w:space="0" w:color="auto"/>
              <w:right w:val="single" w:sz="6" w:space="0" w:color="auto"/>
            </w:tcBorders>
          </w:tcPr>
          <w:p w:rsidR="00F5454D" w:rsidRPr="00A3266E" w:rsidRDefault="00F5454D" w:rsidP="00AC1FCE">
            <w:pPr>
              <w:spacing w:before="120"/>
              <w:rPr>
                <w:rFonts w:ascii="Times" w:hAnsi="Times" w:cs="Times"/>
                <w:sz w:val="18"/>
                <w:szCs w:val="18"/>
              </w:rPr>
            </w:pPr>
          </w:p>
        </w:tc>
        <w:tc>
          <w:tcPr>
            <w:tcW w:w="2880" w:type="dxa"/>
            <w:tcBorders>
              <w:right w:val="single" w:sz="6" w:space="0" w:color="auto"/>
            </w:tcBorders>
          </w:tcPr>
          <w:p w:rsidR="00F5454D" w:rsidRPr="00A3266E" w:rsidRDefault="00F5454D" w:rsidP="00AC1FCE">
            <w:pPr>
              <w:spacing w:before="120"/>
              <w:rPr>
                <w:rFonts w:ascii="Times" w:hAnsi="Times" w:cs="Times"/>
                <w:sz w:val="18"/>
                <w:szCs w:val="18"/>
              </w:rPr>
            </w:pPr>
            <w:r w:rsidRPr="00A3266E">
              <w:rPr>
                <w:rFonts w:ascii="Times" w:hAnsi="Times" w:cs="Times"/>
                <w:sz w:val="18"/>
                <w:szCs w:val="18"/>
              </w:rPr>
              <w:t>None required.</w:t>
            </w:r>
          </w:p>
        </w:tc>
        <w:tc>
          <w:tcPr>
            <w:tcW w:w="2520" w:type="dxa"/>
            <w:tcBorders>
              <w:right w:val="single" w:sz="6" w:space="0" w:color="auto"/>
            </w:tcBorders>
          </w:tcPr>
          <w:p w:rsidR="00F5454D" w:rsidRPr="00A3266E" w:rsidRDefault="00F5454D" w:rsidP="00AC1FCE">
            <w:pPr>
              <w:spacing w:before="120"/>
              <w:rPr>
                <w:rFonts w:ascii="Times" w:hAnsi="Times" w:cs="Times"/>
                <w:sz w:val="18"/>
                <w:szCs w:val="18"/>
              </w:rPr>
            </w:pPr>
            <w:r w:rsidRPr="00A3266E">
              <w:rPr>
                <w:rFonts w:ascii="Times" w:hAnsi="Times" w:cs="Times"/>
                <w:sz w:val="18"/>
                <w:szCs w:val="18"/>
              </w:rPr>
              <w:t>None required.</w:t>
            </w:r>
          </w:p>
        </w:tc>
        <w:tc>
          <w:tcPr>
            <w:tcW w:w="2340" w:type="dxa"/>
            <w:tcBorders>
              <w:right w:val="single" w:sz="6" w:space="0" w:color="auto"/>
            </w:tcBorders>
          </w:tcPr>
          <w:p w:rsidR="00F5454D" w:rsidRPr="00A3266E" w:rsidRDefault="00F5454D" w:rsidP="00AC1FCE">
            <w:pPr>
              <w:spacing w:before="120"/>
              <w:rPr>
                <w:rFonts w:ascii="Times" w:hAnsi="Times" w:cs="Times"/>
                <w:sz w:val="18"/>
                <w:szCs w:val="18"/>
              </w:rPr>
            </w:pPr>
            <w:r w:rsidRPr="00A3266E">
              <w:rPr>
                <w:rFonts w:ascii="Times" w:hAnsi="Times" w:cs="Times"/>
                <w:sz w:val="18"/>
                <w:szCs w:val="18"/>
              </w:rPr>
              <w:t xml:space="preserve">An Inoperative Placard will be displayed on affected </w:t>
            </w:r>
            <w:r w:rsidRPr="00A3266E">
              <w:rPr>
                <w:rFonts w:ascii="Times" w:hAnsi="Times" w:cs="Times"/>
                <w:bCs/>
                <w:sz w:val="18"/>
                <w:szCs w:val="18"/>
              </w:rPr>
              <w:t>Pulse</w:t>
            </w:r>
            <w:r>
              <w:rPr>
                <w:rFonts w:ascii="Times" w:hAnsi="Times" w:cs="Times"/>
                <w:bCs/>
                <w:sz w:val="18"/>
                <w:szCs w:val="18"/>
              </w:rPr>
              <w:t xml:space="preserve"> L</w:t>
            </w:r>
            <w:r w:rsidRPr="00A3266E">
              <w:rPr>
                <w:rFonts w:ascii="Times" w:hAnsi="Times" w:cs="Times"/>
                <w:bCs/>
                <w:sz w:val="18"/>
                <w:szCs w:val="18"/>
              </w:rPr>
              <w:t>ight System Light Switch</w:t>
            </w:r>
            <w:r w:rsidRPr="00A3266E">
              <w:rPr>
                <w:rFonts w:ascii="Times" w:hAnsi="Times" w:cs="Times"/>
                <w:sz w:val="18"/>
                <w:szCs w:val="18"/>
              </w:rPr>
              <w:t xml:space="preserve"> and will be noted on ADLS.</w:t>
            </w:r>
          </w:p>
        </w:tc>
      </w:tr>
      <w:tr w:rsidR="00F2303C" w:rsidRPr="00A3266E" w:rsidTr="00F2303C">
        <w:trPr>
          <w:cantSplit/>
        </w:trPr>
        <w:tc>
          <w:tcPr>
            <w:tcW w:w="2330" w:type="dxa"/>
            <w:tcBorders>
              <w:left w:val="single" w:sz="6" w:space="0" w:color="auto"/>
            </w:tcBorders>
          </w:tcPr>
          <w:p w:rsidR="00F2303C" w:rsidRPr="00A3266E" w:rsidRDefault="00F2303C" w:rsidP="00AC1FCE">
            <w:pPr>
              <w:tabs>
                <w:tab w:val="left" w:pos="440"/>
                <w:tab w:val="left" w:pos="2600"/>
              </w:tabs>
              <w:spacing w:before="120"/>
              <w:rPr>
                <w:rFonts w:ascii="Times" w:hAnsi="Times" w:cs="Times"/>
                <w:sz w:val="18"/>
                <w:szCs w:val="18"/>
              </w:rPr>
            </w:pPr>
            <w:r w:rsidRPr="00A3266E">
              <w:rPr>
                <w:rFonts w:ascii="Times" w:hAnsi="Times" w:cs="Times"/>
                <w:sz w:val="18"/>
                <w:szCs w:val="18"/>
              </w:rPr>
              <w:t>1</w:t>
            </w:r>
            <w:r>
              <w:rPr>
                <w:rFonts w:ascii="Times" w:hAnsi="Times" w:cs="Times"/>
                <w:sz w:val="18"/>
                <w:szCs w:val="18"/>
              </w:rPr>
              <w:t>5</w:t>
            </w:r>
            <w:r w:rsidRPr="00A3266E">
              <w:rPr>
                <w:rFonts w:ascii="Times" w:hAnsi="Times" w:cs="Times"/>
                <w:sz w:val="18"/>
                <w:szCs w:val="18"/>
              </w:rPr>
              <w:t>.</w:t>
            </w:r>
            <w:r w:rsidRPr="00A3266E">
              <w:rPr>
                <w:rFonts w:ascii="Times" w:hAnsi="Times" w:cs="Times"/>
                <w:sz w:val="18"/>
                <w:szCs w:val="18"/>
              </w:rPr>
              <w:tab/>
              <w:t>Logo Light</w:t>
            </w:r>
            <w:r>
              <w:rPr>
                <w:rFonts w:ascii="Times" w:hAnsi="Times" w:cs="Times"/>
                <w:sz w:val="18"/>
                <w:szCs w:val="18"/>
              </w:rPr>
              <w:t>s</w:t>
            </w:r>
          </w:p>
          <w:p w:rsidR="00F2303C" w:rsidRPr="00A3266E" w:rsidRDefault="00F2303C" w:rsidP="00AC1FCE">
            <w:pPr>
              <w:tabs>
                <w:tab w:val="left" w:pos="440"/>
                <w:tab w:val="left" w:pos="2600"/>
              </w:tabs>
              <w:rPr>
                <w:rFonts w:ascii="Times" w:hAnsi="Times" w:cs="Times"/>
                <w:sz w:val="18"/>
                <w:szCs w:val="18"/>
              </w:rPr>
            </w:pPr>
            <w:r w:rsidRPr="00A3266E">
              <w:rPr>
                <w:rFonts w:ascii="Times" w:hAnsi="Times" w:cs="Times"/>
                <w:sz w:val="18"/>
                <w:szCs w:val="18"/>
              </w:rPr>
              <w:tab/>
              <w:t>System</w:t>
            </w:r>
          </w:p>
        </w:tc>
        <w:tc>
          <w:tcPr>
            <w:tcW w:w="440" w:type="dxa"/>
            <w:tcBorders>
              <w:right w:val="single" w:sz="4"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D</w:t>
            </w:r>
          </w:p>
        </w:tc>
        <w:tc>
          <w:tcPr>
            <w:tcW w:w="370" w:type="dxa"/>
            <w:tcBorders>
              <w:left w:val="single" w:sz="4" w:space="0" w:color="auto"/>
              <w:right w:val="single" w:sz="6"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1</w:t>
            </w:r>
          </w:p>
        </w:tc>
        <w:tc>
          <w:tcPr>
            <w:tcW w:w="360" w:type="dxa"/>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0</w:t>
            </w:r>
          </w:p>
        </w:tc>
        <w:tc>
          <w:tcPr>
            <w:tcW w:w="3240" w:type="dxa"/>
            <w:tcBorders>
              <w:left w:val="single" w:sz="6" w:space="0" w:color="auto"/>
              <w:right w:val="single" w:sz="6" w:space="0" w:color="auto"/>
            </w:tcBorders>
          </w:tcPr>
          <w:p w:rsidR="00F2303C" w:rsidRPr="00A3266E" w:rsidRDefault="00F2303C" w:rsidP="00AC1FCE">
            <w:pPr>
              <w:spacing w:before="120"/>
              <w:rPr>
                <w:rFonts w:ascii="Times" w:hAnsi="Times" w:cs="Times"/>
                <w:sz w:val="18"/>
                <w:szCs w:val="18"/>
              </w:rPr>
            </w:pPr>
          </w:p>
        </w:tc>
        <w:tc>
          <w:tcPr>
            <w:tcW w:w="288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52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340" w:type="dxa"/>
            <w:tcBorders>
              <w:right w:val="single" w:sz="6" w:space="0" w:color="auto"/>
            </w:tcBorders>
          </w:tcPr>
          <w:p w:rsidR="00F2303C" w:rsidRPr="00A3266E" w:rsidRDefault="00F2303C" w:rsidP="00AC1FCE">
            <w:pPr>
              <w:spacing w:before="120" w:after="120"/>
              <w:rPr>
                <w:rFonts w:ascii="Times" w:hAnsi="Times" w:cs="Times"/>
                <w:sz w:val="18"/>
                <w:szCs w:val="18"/>
              </w:rPr>
            </w:pPr>
            <w:r w:rsidRPr="00A3266E">
              <w:rPr>
                <w:rFonts w:ascii="Times" w:hAnsi="Times" w:cs="Times"/>
                <w:sz w:val="18"/>
                <w:szCs w:val="18"/>
              </w:rPr>
              <w:t xml:space="preserve">An Inoperative Placard will be displayed on affected </w:t>
            </w:r>
            <w:r w:rsidRPr="00A3266E">
              <w:rPr>
                <w:rFonts w:ascii="Times" w:hAnsi="Times" w:cs="Times"/>
                <w:bCs/>
                <w:sz w:val="18"/>
                <w:szCs w:val="18"/>
              </w:rPr>
              <w:t>Logo Light Switch</w:t>
            </w:r>
            <w:r w:rsidRPr="00A3266E">
              <w:rPr>
                <w:rFonts w:ascii="Times" w:hAnsi="Times" w:cs="Times"/>
                <w:sz w:val="18"/>
                <w:szCs w:val="18"/>
              </w:rPr>
              <w:t xml:space="preserve"> and will be noted on ADLS.</w:t>
            </w:r>
          </w:p>
        </w:tc>
      </w:tr>
      <w:tr w:rsidR="00F5454D" w:rsidRPr="00A3266E" w:rsidTr="00F2303C">
        <w:trPr>
          <w:cantSplit/>
        </w:trPr>
        <w:tc>
          <w:tcPr>
            <w:tcW w:w="2330" w:type="dxa"/>
            <w:tcBorders>
              <w:left w:val="single" w:sz="6" w:space="0" w:color="auto"/>
              <w:bottom w:val="single" w:sz="6" w:space="0" w:color="auto"/>
            </w:tcBorders>
          </w:tcPr>
          <w:p w:rsidR="00F5454D" w:rsidRPr="00A3266E" w:rsidRDefault="00F5454D" w:rsidP="00AC1FCE">
            <w:pPr>
              <w:tabs>
                <w:tab w:val="left" w:pos="440"/>
                <w:tab w:val="left" w:pos="2600"/>
              </w:tabs>
              <w:spacing w:before="120"/>
              <w:rPr>
                <w:rFonts w:ascii="Times" w:hAnsi="Times" w:cs="Times"/>
                <w:sz w:val="18"/>
                <w:szCs w:val="18"/>
              </w:rPr>
            </w:pPr>
            <w:r w:rsidRPr="00A3266E">
              <w:rPr>
                <w:rFonts w:ascii="Times" w:hAnsi="Times" w:cs="Times"/>
                <w:sz w:val="18"/>
                <w:szCs w:val="18"/>
              </w:rPr>
              <w:t>1</w:t>
            </w:r>
            <w:r w:rsidR="00F2303C">
              <w:rPr>
                <w:rFonts w:ascii="Times" w:hAnsi="Times" w:cs="Times"/>
                <w:sz w:val="18"/>
                <w:szCs w:val="18"/>
              </w:rPr>
              <w:t>6</w:t>
            </w:r>
            <w:r w:rsidRPr="00A3266E">
              <w:rPr>
                <w:rFonts w:ascii="Times" w:hAnsi="Times" w:cs="Times"/>
                <w:sz w:val="18"/>
                <w:szCs w:val="18"/>
              </w:rPr>
              <w:t>.</w:t>
            </w:r>
            <w:r w:rsidRPr="00A3266E">
              <w:rPr>
                <w:rFonts w:ascii="Times" w:hAnsi="Times" w:cs="Times"/>
                <w:sz w:val="18"/>
                <w:szCs w:val="18"/>
              </w:rPr>
              <w:tab/>
            </w:r>
            <w:r w:rsidR="00F2303C">
              <w:rPr>
                <w:rFonts w:ascii="Times" w:hAnsi="Times" w:cs="Times"/>
                <w:sz w:val="18"/>
                <w:szCs w:val="18"/>
              </w:rPr>
              <w:t>Ramp</w:t>
            </w:r>
            <w:r w:rsidRPr="00A3266E">
              <w:rPr>
                <w:rFonts w:ascii="Times" w:hAnsi="Times" w:cs="Times"/>
                <w:sz w:val="18"/>
                <w:szCs w:val="18"/>
              </w:rPr>
              <w:t xml:space="preserve"> Light</w:t>
            </w:r>
            <w:r w:rsidR="00F2303C">
              <w:rPr>
                <w:rFonts w:ascii="Times" w:hAnsi="Times" w:cs="Times"/>
                <w:sz w:val="18"/>
                <w:szCs w:val="18"/>
              </w:rPr>
              <w:t>s</w:t>
            </w:r>
          </w:p>
          <w:p w:rsidR="00F5454D" w:rsidRPr="00A3266E" w:rsidRDefault="00F5454D" w:rsidP="00AC1FCE">
            <w:pPr>
              <w:tabs>
                <w:tab w:val="left" w:pos="440"/>
                <w:tab w:val="left" w:pos="2600"/>
              </w:tabs>
              <w:rPr>
                <w:rFonts w:ascii="Times" w:hAnsi="Times" w:cs="Times"/>
                <w:sz w:val="18"/>
                <w:szCs w:val="18"/>
              </w:rPr>
            </w:pPr>
            <w:r w:rsidRPr="00A3266E">
              <w:rPr>
                <w:rFonts w:ascii="Times" w:hAnsi="Times" w:cs="Times"/>
                <w:sz w:val="18"/>
                <w:szCs w:val="18"/>
              </w:rPr>
              <w:t>***</w:t>
            </w:r>
            <w:r w:rsidRPr="00A3266E">
              <w:rPr>
                <w:rFonts w:ascii="Times" w:hAnsi="Times" w:cs="Times"/>
                <w:sz w:val="18"/>
                <w:szCs w:val="18"/>
              </w:rPr>
              <w:tab/>
              <w:t>System</w:t>
            </w:r>
          </w:p>
        </w:tc>
        <w:tc>
          <w:tcPr>
            <w:tcW w:w="440" w:type="dxa"/>
            <w:tcBorders>
              <w:bottom w:val="single" w:sz="6" w:space="0" w:color="auto"/>
              <w:right w:val="single" w:sz="4" w:space="0" w:color="auto"/>
            </w:tcBorders>
          </w:tcPr>
          <w:p w:rsidR="00F5454D" w:rsidRPr="00A3266E" w:rsidRDefault="00F5454D" w:rsidP="00AC1FCE">
            <w:pPr>
              <w:tabs>
                <w:tab w:val="left" w:pos="360"/>
              </w:tabs>
              <w:spacing w:before="120"/>
              <w:rPr>
                <w:rFonts w:ascii="Times" w:hAnsi="Times" w:cs="Times"/>
                <w:sz w:val="18"/>
                <w:szCs w:val="18"/>
              </w:rPr>
            </w:pPr>
            <w:r w:rsidRPr="00A3266E">
              <w:rPr>
                <w:rFonts w:ascii="Times" w:hAnsi="Times" w:cs="Times"/>
                <w:sz w:val="18"/>
                <w:szCs w:val="18"/>
              </w:rPr>
              <w:t>D</w:t>
            </w:r>
          </w:p>
        </w:tc>
        <w:tc>
          <w:tcPr>
            <w:tcW w:w="370" w:type="dxa"/>
            <w:tcBorders>
              <w:left w:val="single" w:sz="4" w:space="0" w:color="auto"/>
              <w:bottom w:val="single" w:sz="6" w:space="0" w:color="auto"/>
              <w:right w:val="single" w:sz="6" w:space="0" w:color="auto"/>
            </w:tcBorders>
          </w:tcPr>
          <w:p w:rsidR="00F5454D" w:rsidRPr="00A3266E" w:rsidRDefault="00F2303C" w:rsidP="00AC1FCE">
            <w:pPr>
              <w:tabs>
                <w:tab w:val="left" w:pos="360"/>
              </w:tabs>
              <w:spacing w:before="120"/>
              <w:rPr>
                <w:rFonts w:ascii="Times" w:hAnsi="Times" w:cs="Times"/>
                <w:sz w:val="18"/>
                <w:szCs w:val="18"/>
              </w:rPr>
            </w:pPr>
            <w:r>
              <w:rPr>
                <w:rFonts w:ascii="Times" w:hAnsi="Times" w:cs="Times"/>
                <w:sz w:val="18"/>
                <w:szCs w:val="18"/>
              </w:rPr>
              <w:t>-</w:t>
            </w:r>
          </w:p>
        </w:tc>
        <w:tc>
          <w:tcPr>
            <w:tcW w:w="360" w:type="dxa"/>
            <w:tcBorders>
              <w:bottom w:val="single" w:sz="6" w:space="0" w:color="auto"/>
            </w:tcBorders>
          </w:tcPr>
          <w:p w:rsidR="00F5454D" w:rsidRPr="00A3266E" w:rsidRDefault="00F5454D" w:rsidP="00AC1FCE">
            <w:pPr>
              <w:tabs>
                <w:tab w:val="left" w:pos="360"/>
              </w:tabs>
              <w:spacing w:before="120"/>
              <w:rPr>
                <w:rFonts w:ascii="Times" w:hAnsi="Times" w:cs="Times"/>
                <w:sz w:val="18"/>
                <w:szCs w:val="18"/>
              </w:rPr>
            </w:pPr>
            <w:r w:rsidRPr="00A3266E">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F5454D" w:rsidRPr="00A3266E" w:rsidRDefault="00F5454D" w:rsidP="00AC1FCE">
            <w:pPr>
              <w:spacing w:before="120"/>
              <w:rPr>
                <w:rFonts w:ascii="Times" w:hAnsi="Times" w:cs="Times"/>
                <w:sz w:val="18"/>
                <w:szCs w:val="18"/>
              </w:rPr>
            </w:pPr>
          </w:p>
        </w:tc>
        <w:tc>
          <w:tcPr>
            <w:tcW w:w="2880" w:type="dxa"/>
            <w:tcBorders>
              <w:bottom w:val="single" w:sz="6" w:space="0" w:color="auto"/>
              <w:right w:val="single" w:sz="6" w:space="0" w:color="auto"/>
            </w:tcBorders>
          </w:tcPr>
          <w:p w:rsidR="00F5454D" w:rsidRPr="00A3266E" w:rsidRDefault="00F5454D" w:rsidP="00AC1FCE">
            <w:pPr>
              <w:spacing w:before="120"/>
              <w:rPr>
                <w:rFonts w:ascii="Times" w:hAnsi="Times" w:cs="Times"/>
                <w:sz w:val="18"/>
                <w:szCs w:val="18"/>
              </w:rPr>
            </w:pPr>
            <w:r w:rsidRPr="00A3266E">
              <w:rPr>
                <w:rFonts w:ascii="Times" w:hAnsi="Times" w:cs="Times"/>
                <w:sz w:val="18"/>
                <w:szCs w:val="18"/>
              </w:rPr>
              <w:t>None required.</w:t>
            </w:r>
          </w:p>
        </w:tc>
        <w:tc>
          <w:tcPr>
            <w:tcW w:w="2520" w:type="dxa"/>
            <w:tcBorders>
              <w:bottom w:val="single" w:sz="6" w:space="0" w:color="auto"/>
              <w:right w:val="single" w:sz="6" w:space="0" w:color="auto"/>
            </w:tcBorders>
          </w:tcPr>
          <w:p w:rsidR="00F5454D" w:rsidRPr="00A3266E" w:rsidRDefault="00F5454D" w:rsidP="00AC1FCE">
            <w:pPr>
              <w:spacing w:before="120"/>
              <w:rPr>
                <w:rFonts w:ascii="Times" w:hAnsi="Times" w:cs="Times"/>
                <w:sz w:val="18"/>
                <w:szCs w:val="18"/>
              </w:rPr>
            </w:pPr>
            <w:r w:rsidRPr="00A3266E">
              <w:rPr>
                <w:rFonts w:ascii="Times" w:hAnsi="Times" w:cs="Times"/>
                <w:sz w:val="18"/>
                <w:szCs w:val="18"/>
              </w:rPr>
              <w:t>None required.</w:t>
            </w:r>
          </w:p>
        </w:tc>
        <w:tc>
          <w:tcPr>
            <w:tcW w:w="2340" w:type="dxa"/>
            <w:tcBorders>
              <w:bottom w:val="single" w:sz="6" w:space="0" w:color="auto"/>
              <w:right w:val="single" w:sz="6" w:space="0" w:color="auto"/>
            </w:tcBorders>
          </w:tcPr>
          <w:p w:rsidR="00F5454D" w:rsidRPr="00A3266E" w:rsidRDefault="00F5454D" w:rsidP="00AC1FCE">
            <w:pPr>
              <w:spacing w:before="120" w:after="120"/>
              <w:rPr>
                <w:rFonts w:ascii="Times" w:hAnsi="Times" w:cs="Times"/>
                <w:sz w:val="18"/>
                <w:szCs w:val="18"/>
              </w:rPr>
            </w:pPr>
            <w:r w:rsidRPr="00A3266E">
              <w:rPr>
                <w:rFonts w:ascii="Times" w:hAnsi="Times" w:cs="Times"/>
                <w:sz w:val="18"/>
                <w:szCs w:val="18"/>
              </w:rPr>
              <w:t xml:space="preserve">An Inoperative Placard will be displayed on affected </w:t>
            </w:r>
            <w:r w:rsidR="004A568C">
              <w:rPr>
                <w:rFonts w:ascii="Times" w:hAnsi="Times" w:cs="Times"/>
                <w:bCs/>
                <w:sz w:val="18"/>
                <w:szCs w:val="18"/>
              </w:rPr>
              <w:t>Ramp</w:t>
            </w:r>
            <w:r w:rsidRPr="00A3266E">
              <w:rPr>
                <w:rFonts w:ascii="Times" w:hAnsi="Times" w:cs="Times"/>
                <w:bCs/>
                <w:sz w:val="18"/>
                <w:szCs w:val="18"/>
              </w:rPr>
              <w:t xml:space="preserve"> Light Switch</w:t>
            </w:r>
            <w:r w:rsidRPr="00A3266E">
              <w:rPr>
                <w:rFonts w:ascii="Times" w:hAnsi="Times" w:cs="Times"/>
                <w:sz w:val="18"/>
                <w:szCs w:val="18"/>
              </w:rPr>
              <w:t xml:space="preserve"> and will be noted on ADLS.</w:t>
            </w:r>
          </w:p>
        </w:tc>
      </w:tr>
    </w:tbl>
    <w:p w:rsidR="00F2303C" w:rsidRDefault="00F2303C" w:rsidP="00C07BAA">
      <w:pPr>
        <w:jc w:val="center"/>
        <w:sectPr w:rsidR="00F2303C" w:rsidSect="00EA538C">
          <w:headerReference w:type="default" r:id="rId14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2303C" w:rsidRPr="00A3266E" w:rsidTr="00F2303C">
        <w:trPr>
          <w:cantSplit/>
        </w:trPr>
        <w:tc>
          <w:tcPr>
            <w:tcW w:w="2330" w:type="dxa"/>
            <w:tcBorders>
              <w:top w:val="single" w:sz="4" w:space="0" w:color="auto"/>
              <w:left w:val="single" w:sz="6" w:space="0" w:color="auto"/>
            </w:tcBorders>
          </w:tcPr>
          <w:p w:rsidR="00F2303C" w:rsidRPr="00A3266E" w:rsidRDefault="00F2303C" w:rsidP="00F2303C">
            <w:pPr>
              <w:tabs>
                <w:tab w:val="left" w:pos="440"/>
                <w:tab w:val="left" w:pos="2600"/>
              </w:tabs>
              <w:rPr>
                <w:rFonts w:ascii="Times" w:hAnsi="Times" w:cs="Times"/>
                <w:sz w:val="18"/>
                <w:szCs w:val="18"/>
              </w:rPr>
            </w:pPr>
            <w:r w:rsidRPr="00A3266E">
              <w:rPr>
                <w:rFonts w:ascii="Times" w:hAnsi="Times" w:cs="Times"/>
                <w:sz w:val="18"/>
                <w:szCs w:val="18"/>
              </w:rPr>
              <w:lastRenderedPageBreak/>
              <w:t>1</w:t>
            </w:r>
            <w:r>
              <w:rPr>
                <w:rFonts w:ascii="Times" w:hAnsi="Times" w:cs="Times"/>
                <w:sz w:val="18"/>
                <w:szCs w:val="18"/>
              </w:rPr>
              <w:t>7</w:t>
            </w:r>
            <w:r w:rsidRPr="00A3266E">
              <w:rPr>
                <w:rFonts w:ascii="Times" w:hAnsi="Times" w:cs="Times"/>
                <w:sz w:val="18"/>
                <w:szCs w:val="18"/>
              </w:rPr>
              <w:t>.</w:t>
            </w:r>
            <w:r w:rsidRPr="00A3266E">
              <w:rPr>
                <w:rFonts w:ascii="Times" w:hAnsi="Times" w:cs="Times"/>
                <w:sz w:val="18"/>
                <w:szCs w:val="18"/>
              </w:rPr>
              <w:tab/>
              <w:t>Flashlight Charging</w:t>
            </w:r>
          </w:p>
          <w:p w:rsidR="00F2303C" w:rsidRPr="00A3266E" w:rsidRDefault="00F2303C" w:rsidP="00F2303C">
            <w:pPr>
              <w:tabs>
                <w:tab w:val="left" w:pos="2600"/>
              </w:tabs>
              <w:ind w:left="440" w:hanging="440"/>
              <w:rPr>
                <w:rFonts w:ascii="Times" w:hAnsi="Times" w:cs="Times"/>
                <w:sz w:val="18"/>
                <w:szCs w:val="18"/>
              </w:rPr>
            </w:pPr>
            <w:r w:rsidRPr="00A3266E">
              <w:rPr>
                <w:rFonts w:ascii="Times" w:hAnsi="Times" w:cs="Times"/>
                <w:sz w:val="18"/>
                <w:szCs w:val="18"/>
              </w:rPr>
              <w:t>***</w:t>
            </w:r>
            <w:r w:rsidRPr="00A3266E">
              <w:rPr>
                <w:rFonts w:ascii="Times" w:hAnsi="Times" w:cs="Times"/>
                <w:sz w:val="18"/>
                <w:szCs w:val="18"/>
              </w:rPr>
              <w:tab/>
              <w:t>Systems</w:t>
            </w:r>
          </w:p>
        </w:tc>
        <w:tc>
          <w:tcPr>
            <w:tcW w:w="440" w:type="dxa"/>
            <w:tcBorders>
              <w:top w:val="single" w:sz="4" w:space="0" w:color="auto"/>
              <w:right w:val="single" w:sz="4" w:space="0" w:color="auto"/>
            </w:tcBorders>
          </w:tcPr>
          <w:p w:rsidR="00F2303C" w:rsidRPr="00A3266E" w:rsidRDefault="00F2303C" w:rsidP="00F2303C">
            <w:pPr>
              <w:tabs>
                <w:tab w:val="left" w:pos="360"/>
              </w:tabs>
              <w:rPr>
                <w:rFonts w:ascii="Times" w:hAnsi="Times" w:cs="Times"/>
                <w:sz w:val="18"/>
                <w:szCs w:val="18"/>
              </w:rPr>
            </w:pPr>
            <w:r w:rsidRPr="00A3266E">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F2303C" w:rsidRPr="00A3266E" w:rsidRDefault="00F2303C" w:rsidP="00F2303C">
            <w:pPr>
              <w:tabs>
                <w:tab w:val="left" w:pos="360"/>
              </w:tabs>
              <w:rPr>
                <w:rFonts w:ascii="Times" w:hAnsi="Times" w:cs="Times"/>
                <w:sz w:val="18"/>
                <w:szCs w:val="18"/>
              </w:rPr>
            </w:pPr>
            <w:r w:rsidRPr="00A3266E">
              <w:rPr>
                <w:rFonts w:ascii="Times" w:hAnsi="Times" w:cs="Times"/>
                <w:sz w:val="18"/>
                <w:szCs w:val="18"/>
              </w:rPr>
              <w:t>-</w:t>
            </w:r>
          </w:p>
        </w:tc>
        <w:tc>
          <w:tcPr>
            <w:tcW w:w="360" w:type="dxa"/>
            <w:tcBorders>
              <w:top w:val="single" w:sz="4" w:space="0" w:color="auto"/>
            </w:tcBorders>
          </w:tcPr>
          <w:p w:rsidR="00F2303C" w:rsidRPr="00A3266E" w:rsidRDefault="00F2303C" w:rsidP="00F2303C">
            <w:pPr>
              <w:tabs>
                <w:tab w:val="left" w:pos="360"/>
              </w:tabs>
              <w:rPr>
                <w:rFonts w:ascii="Times" w:hAnsi="Times" w:cs="Times"/>
                <w:sz w:val="18"/>
                <w:szCs w:val="18"/>
              </w:rPr>
            </w:pPr>
            <w:r w:rsidRPr="00A3266E">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F2303C" w:rsidRPr="00A3266E" w:rsidRDefault="00F2303C" w:rsidP="00F2303C">
            <w:pPr>
              <w:rPr>
                <w:rFonts w:ascii="Times" w:hAnsi="Times" w:cs="Times"/>
                <w:sz w:val="18"/>
                <w:szCs w:val="18"/>
              </w:rPr>
            </w:pPr>
          </w:p>
        </w:tc>
        <w:tc>
          <w:tcPr>
            <w:tcW w:w="2880" w:type="dxa"/>
            <w:tcBorders>
              <w:top w:val="single" w:sz="4" w:space="0" w:color="auto"/>
              <w:right w:val="single" w:sz="6" w:space="0" w:color="auto"/>
            </w:tcBorders>
          </w:tcPr>
          <w:p w:rsidR="00F2303C" w:rsidRPr="00A3266E" w:rsidRDefault="00F2303C" w:rsidP="00F2303C">
            <w:pPr>
              <w:rPr>
                <w:rFonts w:ascii="Times" w:hAnsi="Times" w:cs="Times"/>
                <w:sz w:val="18"/>
                <w:szCs w:val="18"/>
              </w:rPr>
            </w:pPr>
            <w:r w:rsidRPr="00A3266E">
              <w:rPr>
                <w:rFonts w:ascii="Times" w:hAnsi="Times" w:cs="Times"/>
                <w:sz w:val="18"/>
                <w:szCs w:val="18"/>
              </w:rPr>
              <w:t>None required.</w:t>
            </w:r>
          </w:p>
        </w:tc>
        <w:tc>
          <w:tcPr>
            <w:tcW w:w="2520" w:type="dxa"/>
            <w:tcBorders>
              <w:top w:val="single" w:sz="4" w:space="0" w:color="auto"/>
              <w:right w:val="single" w:sz="6" w:space="0" w:color="auto"/>
            </w:tcBorders>
          </w:tcPr>
          <w:p w:rsidR="00F2303C" w:rsidRPr="00A3266E" w:rsidRDefault="00F2303C" w:rsidP="00F2303C">
            <w:pPr>
              <w:rPr>
                <w:rFonts w:ascii="Times" w:hAnsi="Times" w:cs="Times"/>
                <w:sz w:val="18"/>
                <w:szCs w:val="18"/>
              </w:rPr>
            </w:pPr>
            <w:r w:rsidRPr="00A3266E">
              <w:rPr>
                <w:rFonts w:ascii="Times" w:hAnsi="Times" w:cs="Times"/>
                <w:sz w:val="18"/>
                <w:szCs w:val="18"/>
              </w:rPr>
              <w:t>None required.</w:t>
            </w:r>
          </w:p>
        </w:tc>
        <w:tc>
          <w:tcPr>
            <w:tcW w:w="2340" w:type="dxa"/>
            <w:tcBorders>
              <w:top w:val="single" w:sz="4" w:space="0" w:color="auto"/>
              <w:right w:val="single" w:sz="6" w:space="0" w:color="auto"/>
            </w:tcBorders>
          </w:tcPr>
          <w:p w:rsidR="00F2303C" w:rsidRPr="00A3266E" w:rsidRDefault="00F2303C" w:rsidP="00F2303C">
            <w:pPr>
              <w:rPr>
                <w:rFonts w:ascii="Times" w:hAnsi="Times" w:cs="Times"/>
                <w:sz w:val="18"/>
                <w:szCs w:val="18"/>
              </w:rPr>
            </w:pPr>
            <w:r w:rsidRPr="00A3266E">
              <w:rPr>
                <w:rFonts w:ascii="Times" w:hAnsi="Times" w:cs="Times"/>
                <w:sz w:val="18"/>
                <w:szCs w:val="18"/>
              </w:rPr>
              <w:t>An Inoperative Placard will be displayed in a prominent position to be seen by flight crew and will be noted on ADLS.</w:t>
            </w:r>
          </w:p>
        </w:tc>
      </w:tr>
      <w:tr w:rsidR="00F2303C" w:rsidRPr="00A3266E" w:rsidTr="00AC1FCE">
        <w:trPr>
          <w:cantSplit/>
        </w:trPr>
        <w:tc>
          <w:tcPr>
            <w:tcW w:w="2330" w:type="dxa"/>
            <w:tcBorders>
              <w:left w:val="single" w:sz="6" w:space="0" w:color="auto"/>
            </w:tcBorders>
          </w:tcPr>
          <w:p w:rsidR="00F2303C" w:rsidRPr="00A3266E" w:rsidRDefault="00F2303C" w:rsidP="00AC1FCE">
            <w:pPr>
              <w:tabs>
                <w:tab w:val="left" w:pos="440"/>
                <w:tab w:val="left" w:pos="2600"/>
              </w:tabs>
              <w:spacing w:before="120"/>
              <w:rPr>
                <w:rFonts w:ascii="Times" w:hAnsi="Times" w:cs="Times"/>
                <w:sz w:val="18"/>
                <w:szCs w:val="18"/>
              </w:rPr>
            </w:pPr>
            <w:r>
              <w:rPr>
                <w:rFonts w:ascii="Times" w:hAnsi="Times" w:cs="Times"/>
                <w:sz w:val="18"/>
                <w:szCs w:val="18"/>
              </w:rPr>
              <w:t>18</w:t>
            </w:r>
            <w:r w:rsidRPr="00A3266E">
              <w:rPr>
                <w:rFonts w:ascii="Times" w:hAnsi="Times" w:cs="Times"/>
                <w:sz w:val="18"/>
                <w:szCs w:val="18"/>
              </w:rPr>
              <w:t>.</w:t>
            </w:r>
            <w:r w:rsidRPr="00A3266E">
              <w:rPr>
                <w:rFonts w:ascii="Times" w:hAnsi="Times" w:cs="Times"/>
                <w:sz w:val="18"/>
                <w:szCs w:val="18"/>
              </w:rPr>
              <w:tab/>
              <w:t>Aft Compartment</w:t>
            </w:r>
          </w:p>
          <w:p w:rsidR="00F2303C" w:rsidRPr="00A3266E" w:rsidRDefault="00F2303C" w:rsidP="00AC1FCE">
            <w:pPr>
              <w:tabs>
                <w:tab w:val="left" w:pos="440"/>
                <w:tab w:val="left" w:pos="2600"/>
              </w:tabs>
              <w:rPr>
                <w:rFonts w:ascii="Times" w:hAnsi="Times" w:cs="Times"/>
                <w:sz w:val="18"/>
                <w:szCs w:val="18"/>
              </w:rPr>
            </w:pPr>
            <w:r w:rsidRPr="00A3266E">
              <w:rPr>
                <w:rFonts w:ascii="Times" w:hAnsi="Times" w:cs="Times"/>
                <w:sz w:val="18"/>
                <w:szCs w:val="18"/>
              </w:rPr>
              <w:tab/>
              <w:t>Lights (Boiler Room)</w:t>
            </w:r>
          </w:p>
        </w:tc>
        <w:tc>
          <w:tcPr>
            <w:tcW w:w="440" w:type="dxa"/>
            <w:tcBorders>
              <w:right w:val="single" w:sz="4"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D</w:t>
            </w:r>
          </w:p>
        </w:tc>
        <w:tc>
          <w:tcPr>
            <w:tcW w:w="370" w:type="dxa"/>
            <w:tcBorders>
              <w:left w:val="single" w:sz="4" w:space="0" w:color="auto"/>
              <w:right w:val="single" w:sz="6"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w:t>
            </w:r>
          </w:p>
        </w:tc>
        <w:tc>
          <w:tcPr>
            <w:tcW w:w="360" w:type="dxa"/>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0</w:t>
            </w:r>
          </w:p>
        </w:tc>
        <w:tc>
          <w:tcPr>
            <w:tcW w:w="3240" w:type="dxa"/>
            <w:tcBorders>
              <w:left w:val="single" w:sz="6" w:space="0" w:color="auto"/>
              <w:right w:val="single" w:sz="6" w:space="0" w:color="auto"/>
            </w:tcBorders>
          </w:tcPr>
          <w:p w:rsidR="00F2303C" w:rsidRPr="00A3266E" w:rsidRDefault="00F2303C" w:rsidP="00AC1FCE">
            <w:pPr>
              <w:spacing w:before="120"/>
              <w:rPr>
                <w:rFonts w:ascii="Times" w:hAnsi="Times" w:cs="Times"/>
                <w:sz w:val="18"/>
                <w:szCs w:val="18"/>
              </w:rPr>
            </w:pPr>
          </w:p>
        </w:tc>
        <w:tc>
          <w:tcPr>
            <w:tcW w:w="288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52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34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 xml:space="preserve">An Inoperative Placard will be placed nest to </w:t>
            </w:r>
            <w:r w:rsidRPr="00A3266E">
              <w:rPr>
                <w:rFonts w:ascii="Times" w:hAnsi="Times" w:cs="Times"/>
                <w:bCs/>
                <w:sz w:val="18"/>
                <w:szCs w:val="18"/>
              </w:rPr>
              <w:t>Aft Compartment Light Switch</w:t>
            </w:r>
            <w:r w:rsidRPr="00A3266E">
              <w:rPr>
                <w:rFonts w:ascii="Times" w:hAnsi="Times" w:cs="Times"/>
                <w:sz w:val="18"/>
                <w:szCs w:val="18"/>
              </w:rPr>
              <w:t xml:space="preserve"> and will be noted on ADLS.</w:t>
            </w:r>
          </w:p>
        </w:tc>
      </w:tr>
      <w:tr w:rsidR="00F2303C" w:rsidRPr="00A3266E" w:rsidTr="00AC1FCE">
        <w:trPr>
          <w:cantSplit/>
        </w:trPr>
        <w:tc>
          <w:tcPr>
            <w:tcW w:w="2330" w:type="dxa"/>
            <w:tcBorders>
              <w:left w:val="single" w:sz="6" w:space="0" w:color="auto"/>
            </w:tcBorders>
          </w:tcPr>
          <w:p w:rsidR="00F2303C" w:rsidRPr="00A3266E" w:rsidRDefault="00F2303C" w:rsidP="00AC1FCE">
            <w:pPr>
              <w:tabs>
                <w:tab w:val="left" w:pos="440"/>
                <w:tab w:val="left" w:pos="2600"/>
              </w:tabs>
              <w:spacing w:before="120"/>
              <w:rPr>
                <w:rFonts w:ascii="Times" w:hAnsi="Times" w:cs="Times"/>
                <w:sz w:val="18"/>
                <w:szCs w:val="18"/>
              </w:rPr>
            </w:pPr>
            <w:r>
              <w:rPr>
                <w:rFonts w:ascii="Times" w:hAnsi="Times" w:cs="Times"/>
                <w:sz w:val="18"/>
                <w:szCs w:val="18"/>
              </w:rPr>
              <w:t>19</w:t>
            </w:r>
            <w:r w:rsidRPr="00A3266E">
              <w:rPr>
                <w:rFonts w:ascii="Times" w:hAnsi="Times" w:cs="Times"/>
                <w:sz w:val="18"/>
                <w:szCs w:val="18"/>
              </w:rPr>
              <w:t>.</w:t>
            </w:r>
            <w:r w:rsidRPr="00A3266E">
              <w:rPr>
                <w:rFonts w:ascii="Times" w:hAnsi="Times" w:cs="Times"/>
                <w:sz w:val="18"/>
                <w:szCs w:val="18"/>
              </w:rPr>
              <w:tab/>
              <w:t>Cargo Compartment</w:t>
            </w:r>
          </w:p>
          <w:p w:rsidR="00F2303C" w:rsidRPr="00A3266E" w:rsidRDefault="00F2303C" w:rsidP="00AC1FCE">
            <w:pPr>
              <w:tabs>
                <w:tab w:val="left" w:pos="440"/>
                <w:tab w:val="left" w:pos="2600"/>
              </w:tabs>
              <w:rPr>
                <w:rFonts w:ascii="Times" w:hAnsi="Times" w:cs="Times"/>
                <w:sz w:val="18"/>
                <w:szCs w:val="18"/>
              </w:rPr>
            </w:pPr>
            <w:r w:rsidRPr="00A3266E">
              <w:rPr>
                <w:rFonts w:ascii="Times" w:hAnsi="Times" w:cs="Times"/>
                <w:sz w:val="18"/>
                <w:szCs w:val="18"/>
              </w:rPr>
              <w:t>***</w:t>
            </w:r>
            <w:r w:rsidRPr="00A3266E">
              <w:rPr>
                <w:rFonts w:ascii="Times" w:hAnsi="Times" w:cs="Times"/>
                <w:sz w:val="18"/>
                <w:szCs w:val="18"/>
              </w:rPr>
              <w:tab/>
              <w:t>Light</w:t>
            </w:r>
          </w:p>
        </w:tc>
        <w:tc>
          <w:tcPr>
            <w:tcW w:w="440" w:type="dxa"/>
            <w:tcBorders>
              <w:right w:val="single" w:sz="4"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D</w:t>
            </w:r>
          </w:p>
        </w:tc>
        <w:tc>
          <w:tcPr>
            <w:tcW w:w="370" w:type="dxa"/>
            <w:tcBorders>
              <w:left w:val="single" w:sz="4" w:space="0" w:color="auto"/>
              <w:right w:val="single" w:sz="6"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1</w:t>
            </w:r>
          </w:p>
        </w:tc>
        <w:tc>
          <w:tcPr>
            <w:tcW w:w="360" w:type="dxa"/>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0</w:t>
            </w:r>
          </w:p>
        </w:tc>
        <w:tc>
          <w:tcPr>
            <w:tcW w:w="3240" w:type="dxa"/>
            <w:tcBorders>
              <w:left w:val="single" w:sz="6" w:space="0" w:color="auto"/>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May be inoperative provided no emergency equipment is carried in the Cargo Compartment.</w:t>
            </w:r>
          </w:p>
        </w:tc>
        <w:tc>
          <w:tcPr>
            <w:tcW w:w="288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52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34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An Inoperative Placard will be displayed in a prominent position to be seen by flight crew and will be noted on ADLS.</w:t>
            </w:r>
          </w:p>
        </w:tc>
      </w:tr>
      <w:tr w:rsidR="00F2303C" w:rsidRPr="00A3266E" w:rsidTr="00AC1FCE">
        <w:trPr>
          <w:cantSplit/>
        </w:trPr>
        <w:tc>
          <w:tcPr>
            <w:tcW w:w="2330" w:type="dxa"/>
            <w:tcBorders>
              <w:left w:val="single" w:sz="6" w:space="0" w:color="auto"/>
            </w:tcBorders>
          </w:tcPr>
          <w:p w:rsidR="00F2303C" w:rsidRPr="00A3266E" w:rsidRDefault="00F2303C" w:rsidP="00AC1FCE">
            <w:pPr>
              <w:tabs>
                <w:tab w:val="left" w:pos="440"/>
                <w:tab w:val="left" w:pos="2600"/>
              </w:tabs>
              <w:spacing w:before="120"/>
              <w:rPr>
                <w:rFonts w:ascii="Times" w:hAnsi="Times" w:cs="Times"/>
                <w:sz w:val="18"/>
                <w:szCs w:val="18"/>
              </w:rPr>
            </w:pPr>
          </w:p>
        </w:tc>
        <w:tc>
          <w:tcPr>
            <w:tcW w:w="440" w:type="dxa"/>
            <w:tcBorders>
              <w:right w:val="single" w:sz="4"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D</w:t>
            </w:r>
          </w:p>
        </w:tc>
        <w:tc>
          <w:tcPr>
            <w:tcW w:w="370" w:type="dxa"/>
            <w:tcBorders>
              <w:left w:val="single" w:sz="4" w:space="0" w:color="auto"/>
              <w:right w:val="single" w:sz="6"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1</w:t>
            </w:r>
          </w:p>
        </w:tc>
        <w:tc>
          <w:tcPr>
            <w:tcW w:w="360" w:type="dxa"/>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0</w:t>
            </w:r>
          </w:p>
        </w:tc>
        <w:tc>
          <w:tcPr>
            <w:tcW w:w="3240" w:type="dxa"/>
            <w:tcBorders>
              <w:left w:val="single" w:sz="6" w:space="0" w:color="auto"/>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May be inoperative provided an operative flashlight is installed in Cargo Compartment.</w:t>
            </w:r>
          </w:p>
        </w:tc>
        <w:tc>
          <w:tcPr>
            <w:tcW w:w="288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52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340" w:type="dxa"/>
            <w:tcBorders>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An Inoperative Placard will be displayed in a prominent position to be seen by flight crew and will be noted on ADLS.</w:t>
            </w:r>
          </w:p>
        </w:tc>
      </w:tr>
      <w:tr w:rsidR="00F2303C" w:rsidRPr="00A3266E" w:rsidTr="00AC1FCE">
        <w:trPr>
          <w:cantSplit/>
        </w:trPr>
        <w:tc>
          <w:tcPr>
            <w:tcW w:w="2330" w:type="dxa"/>
            <w:tcBorders>
              <w:left w:val="single" w:sz="6" w:space="0" w:color="auto"/>
              <w:bottom w:val="single" w:sz="6" w:space="0" w:color="auto"/>
            </w:tcBorders>
          </w:tcPr>
          <w:p w:rsidR="00F2303C" w:rsidRPr="00A3266E" w:rsidRDefault="00F2303C" w:rsidP="00AC1FCE">
            <w:pPr>
              <w:tabs>
                <w:tab w:val="left" w:pos="440"/>
                <w:tab w:val="left" w:pos="2600"/>
              </w:tabs>
              <w:spacing w:before="120"/>
              <w:rPr>
                <w:rFonts w:ascii="Times" w:hAnsi="Times" w:cs="Times"/>
                <w:sz w:val="18"/>
                <w:szCs w:val="18"/>
              </w:rPr>
            </w:pPr>
            <w:r>
              <w:rPr>
                <w:rFonts w:ascii="Times" w:hAnsi="Times" w:cs="Times"/>
                <w:sz w:val="18"/>
                <w:szCs w:val="18"/>
              </w:rPr>
              <w:t>20</w:t>
            </w:r>
            <w:r w:rsidRPr="00A3266E">
              <w:rPr>
                <w:rFonts w:ascii="Times" w:hAnsi="Times" w:cs="Times"/>
                <w:sz w:val="18"/>
                <w:szCs w:val="18"/>
              </w:rPr>
              <w:t>.</w:t>
            </w:r>
            <w:r w:rsidRPr="00A3266E">
              <w:rPr>
                <w:rFonts w:ascii="Times" w:hAnsi="Times" w:cs="Times"/>
                <w:sz w:val="18"/>
                <w:szCs w:val="18"/>
              </w:rPr>
              <w:tab/>
              <w:t>Pylon Mounted</w:t>
            </w:r>
          </w:p>
          <w:p w:rsidR="00F2303C" w:rsidRPr="00A3266E" w:rsidRDefault="00F2303C" w:rsidP="00AC1FCE">
            <w:pPr>
              <w:tabs>
                <w:tab w:val="left" w:pos="440"/>
                <w:tab w:val="left" w:pos="2600"/>
              </w:tabs>
              <w:rPr>
                <w:rFonts w:ascii="Times" w:hAnsi="Times" w:cs="Times"/>
                <w:sz w:val="18"/>
                <w:szCs w:val="18"/>
              </w:rPr>
            </w:pPr>
            <w:r w:rsidRPr="00A3266E">
              <w:rPr>
                <w:rFonts w:ascii="Times" w:hAnsi="Times" w:cs="Times"/>
                <w:sz w:val="18"/>
                <w:szCs w:val="18"/>
              </w:rPr>
              <w:tab/>
              <w:t>Exterior Baggage</w:t>
            </w:r>
          </w:p>
          <w:p w:rsidR="00F2303C" w:rsidRPr="00A3266E" w:rsidRDefault="00F2303C" w:rsidP="00AC1FCE">
            <w:pPr>
              <w:tabs>
                <w:tab w:val="left" w:pos="440"/>
                <w:tab w:val="left" w:pos="2600"/>
              </w:tabs>
              <w:rPr>
                <w:rFonts w:ascii="Times" w:hAnsi="Times" w:cs="Times"/>
                <w:sz w:val="18"/>
                <w:szCs w:val="18"/>
              </w:rPr>
            </w:pPr>
            <w:r w:rsidRPr="00A3266E">
              <w:rPr>
                <w:rFonts w:ascii="Times" w:hAnsi="Times" w:cs="Times"/>
                <w:sz w:val="18"/>
                <w:szCs w:val="18"/>
              </w:rPr>
              <w:tab/>
              <w:t>Loading Light Systems</w:t>
            </w:r>
          </w:p>
        </w:tc>
        <w:tc>
          <w:tcPr>
            <w:tcW w:w="440" w:type="dxa"/>
            <w:tcBorders>
              <w:bottom w:val="single" w:sz="6" w:space="0" w:color="auto"/>
              <w:right w:val="single" w:sz="4"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D</w:t>
            </w:r>
          </w:p>
        </w:tc>
        <w:tc>
          <w:tcPr>
            <w:tcW w:w="370" w:type="dxa"/>
            <w:tcBorders>
              <w:left w:val="single" w:sz="4" w:space="0" w:color="auto"/>
              <w:bottom w:val="single" w:sz="6" w:space="0" w:color="auto"/>
              <w:right w:val="single" w:sz="6"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w:t>
            </w:r>
          </w:p>
        </w:tc>
        <w:tc>
          <w:tcPr>
            <w:tcW w:w="360" w:type="dxa"/>
            <w:tcBorders>
              <w:bottom w:val="single" w:sz="6" w:space="0" w:color="auto"/>
            </w:tcBorders>
          </w:tcPr>
          <w:p w:rsidR="00F2303C" w:rsidRPr="00A3266E" w:rsidRDefault="00F2303C" w:rsidP="00AC1FCE">
            <w:pPr>
              <w:tabs>
                <w:tab w:val="left" w:pos="360"/>
              </w:tabs>
              <w:spacing w:before="120"/>
              <w:rPr>
                <w:rFonts w:ascii="Times" w:hAnsi="Times" w:cs="Times"/>
                <w:sz w:val="18"/>
                <w:szCs w:val="18"/>
              </w:rPr>
            </w:pPr>
            <w:r w:rsidRPr="00A3266E">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F2303C" w:rsidRPr="00A3266E" w:rsidRDefault="00F2303C" w:rsidP="00AC1FCE">
            <w:pPr>
              <w:spacing w:before="120"/>
              <w:rPr>
                <w:rFonts w:ascii="Times" w:hAnsi="Times" w:cs="Times"/>
                <w:sz w:val="18"/>
                <w:szCs w:val="18"/>
              </w:rPr>
            </w:pPr>
          </w:p>
        </w:tc>
        <w:tc>
          <w:tcPr>
            <w:tcW w:w="2880" w:type="dxa"/>
            <w:tcBorders>
              <w:bottom w:val="single" w:sz="6" w:space="0" w:color="auto"/>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520" w:type="dxa"/>
            <w:tcBorders>
              <w:bottom w:val="single" w:sz="6" w:space="0" w:color="auto"/>
              <w:right w:val="single" w:sz="6" w:space="0" w:color="auto"/>
            </w:tcBorders>
          </w:tcPr>
          <w:p w:rsidR="00F2303C" w:rsidRPr="00A3266E" w:rsidRDefault="00F2303C" w:rsidP="00AC1FCE">
            <w:pPr>
              <w:spacing w:before="120"/>
              <w:rPr>
                <w:rFonts w:ascii="Times" w:hAnsi="Times" w:cs="Times"/>
                <w:sz w:val="18"/>
                <w:szCs w:val="18"/>
              </w:rPr>
            </w:pPr>
            <w:r w:rsidRPr="00A3266E">
              <w:rPr>
                <w:rFonts w:ascii="Times" w:hAnsi="Times" w:cs="Times"/>
                <w:sz w:val="18"/>
                <w:szCs w:val="18"/>
              </w:rPr>
              <w:t>None required.</w:t>
            </w:r>
          </w:p>
        </w:tc>
        <w:tc>
          <w:tcPr>
            <w:tcW w:w="2340" w:type="dxa"/>
            <w:tcBorders>
              <w:bottom w:val="single" w:sz="6" w:space="0" w:color="auto"/>
              <w:right w:val="single" w:sz="6" w:space="0" w:color="auto"/>
            </w:tcBorders>
          </w:tcPr>
          <w:p w:rsidR="00F2303C" w:rsidRPr="00A3266E" w:rsidRDefault="00F2303C" w:rsidP="00AC1FCE">
            <w:pPr>
              <w:spacing w:before="120" w:after="120"/>
              <w:rPr>
                <w:rFonts w:ascii="Times" w:hAnsi="Times" w:cs="Times"/>
                <w:sz w:val="18"/>
                <w:szCs w:val="18"/>
              </w:rPr>
            </w:pPr>
            <w:r w:rsidRPr="00A3266E">
              <w:rPr>
                <w:rFonts w:ascii="Times" w:hAnsi="Times" w:cs="Times"/>
                <w:sz w:val="18"/>
                <w:szCs w:val="18"/>
              </w:rPr>
              <w:t>An Inoperative Placard will be displayed in a prominent position to be seen by flight crew and will be noted on ADLS.</w:t>
            </w:r>
          </w:p>
        </w:tc>
      </w:tr>
    </w:tbl>
    <w:p w:rsidR="00B245E5" w:rsidRDefault="00B245E5" w:rsidP="00C07BAA">
      <w:pPr>
        <w:jc w:val="center"/>
        <w:sectPr w:rsidR="00B245E5" w:rsidSect="00EA538C">
          <w:headerReference w:type="default" r:id="rId14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B245E5" w:rsidRPr="00E97B36" w:rsidTr="00AC1FCE">
        <w:trPr>
          <w:cantSplit/>
        </w:trPr>
        <w:tc>
          <w:tcPr>
            <w:tcW w:w="2330" w:type="dxa"/>
            <w:tcBorders>
              <w:top w:val="single" w:sz="4" w:space="0" w:color="auto"/>
              <w:left w:val="single" w:sz="6" w:space="0" w:color="auto"/>
            </w:tcBorders>
          </w:tcPr>
          <w:p w:rsidR="00B245E5" w:rsidRPr="00E97B36" w:rsidRDefault="00B245E5" w:rsidP="00AC1FCE">
            <w:pPr>
              <w:tabs>
                <w:tab w:val="left" w:pos="440"/>
                <w:tab w:val="left" w:pos="2600"/>
              </w:tabs>
              <w:rPr>
                <w:rFonts w:ascii="Times" w:hAnsi="Times" w:cs="Times"/>
                <w:sz w:val="18"/>
                <w:szCs w:val="18"/>
              </w:rPr>
            </w:pPr>
            <w:r w:rsidRPr="00E97B36">
              <w:rPr>
                <w:rFonts w:ascii="Times" w:hAnsi="Times" w:cs="Times"/>
                <w:sz w:val="18"/>
                <w:szCs w:val="18"/>
              </w:rPr>
              <w:lastRenderedPageBreak/>
              <w:t>2</w:t>
            </w:r>
            <w:r>
              <w:rPr>
                <w:rFonts w:ascii="Times" w:hAnsi="Times" w:cs="Times"/>
                <w:sz w:val="18"/>
                <w:szCs w:val="18"/>
              </w:rPr>
              <w:t>1</w:t>
            </w:r>
            <w:r w:rsidRPr="00E97B36">
              <w:rPr>
                <w:rFonts w:ascii="Times" w:hAnsi="Times" w:cs="Times"/>
                <w:sz w:val="18"/>
                <w:szCs w:val="18"/>
              </w:rPr>
              <w:t>.</w:t>
            </w:r>
            <w:r w:rsidRPr="00E97B36">
              <w:rPr>
                <w:rFonts w:ascii="Times" w:hAnsi="Times" w:cs="Times"/>
                <w:sz w:val="18"/>
                <w:szCs w:val="18"/>
              </w:rPr>
              <w:tab/>
              <w:t>Wheel Well Lights</w:t>
            </w:r>
          </w:p>
        </w:tc>
        <w:tc>
          <w:tcPr>
            <w:tcW w:w="440" w:type="dxa"/>
            <w:tcBorders>
              <w:top w:val="single" w:sz="4" w:space="0" w:color="auto"/>
              <w:right w:val="single" w:sz="4" w:space="0" w:color="auto"/>
            </w:tcBorders>
          </w:tcPr>
          <w:p w:rsidR="00B245E5" w:rsidRPr="00E97B36" w:rsidRDefault="00B245E5" w:rsidP="00AC1FCE">
            <w:pPr>
              <w:tabs>
                <w:tab w:val="left" w:pos="360"/>
              </w:tabs>
              <w:rPr>
                <w:rFonts w:ascii="Times" w:hAnsi="Times" w:cs="Times"/>
                <w:sz w:val="18"/>
                <w:szCs w:val="18"/>
              </w:rPr>
            </w:pPr>
            <w:r w:rsidRPr="00E97B36">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B245E5" w:rsidRPr="00E97B36" w:rsidRDefault="00B245E5" w:rsidP="00AC1FCE">
            <w:pPr>
              <w:tabs>
                <w:tab w:val="left" w:pos="360"/>
              </w:tabs>
              <w:rPr>
                <w:rFonts w:ascii="Times" w:hAnsi="Times" w:cs="Times"/>
                <w:sz w:val="18"/>
                <w:szCs w:val="18"/>
              </w:rPr>
            </w:pPr>
            <w:r w:rsidRPr="00E97B36">
              <w:rPr>
                <w:rFonts w:ascii="Times" w:hAnsi="Times" w:cs="Times"/>
                <w:sz w:val="18"/>
                <w:szCs w:val="18"/>
              </w:rPr>
              <w:t>3</w:t>
            </w:r>
          </w:p>
        </w:tc>
        <w:tc>
          <w:tcPr>
            <w:tcW w:w="360" w:type="dxa"/>
            <w:tcBorders>
              <w:top w:val="single" w:sz="4" w:space="0" w:color="auto"/>
            </w:tcBorders>
          </w:tcPr>
          <w:p w:rsidR="00B245E5" w:rsidRPr="00E97B36" w:rsidRDefault="00B245E5" w:rsidP="00AC1FCE">
            <w:pPr>
              <w:tabs>
                <w:tab w:val="left" w:pos="360"/>
              </w:tabs>
              <w:rPr>
                <w:rFonts w:ascii="Times" w:hAnsi="Times" w:cs="Times"/>
                <w:sz w:val="18"/>
                <w:szCs w:val="18"/>
              </w:rPr>
            </w:pPr>
            <w:r w:rsidRPr="00E97B36">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B245E5" w:rsidRPr="00E97B36" w:rsidRDefault="00B245E5" w:rsidP="00AC1FCE">
            <w:pPr>
              <w:rPr>
                <w:rFonts w:ascii="Times" w:hAnsi="Times" w:cs="Times"/>
                <w:sz w:val="18"/>
                <w:szCs w:val="18"/>
              </w:rPr>
            </w:pPr>
          </w:p>
        </w:tc>
        <w:tc>
          <w:tcPr>
            <w:tcW w:w="2880" w:type="dxa"/>
            <w:tcBorders>
              <w:top w:val="single" w:sz="4" w:space="0" w:color="auto"/>
              <w:right w:val="single" w:sz="6" w:space="0" w:color="auto"/>
            </w:tcBorders>
          </w:tcPr>
          <w:p w:rsidR="00B245E5" w:rsidRPr="00E97B36" w:rsidRDefault="00B245E5" w:rsidP="00AC1FCE">
            <w:pPr>
              <w:rPr>
                <w:rFonts w:ascii="Times" w:hAnsi="Times" w:cs="Times"/>
                <w:sz w:val="18"/>
                <w:szCs w:val="18"/>
              </w:rPr>
            </w:pPr>
            <w:r w:rsidRPr="00E97B36">
              <w:rPr>
                <w:rFonts w:ascii="Times" w:hAnsi="Times" w:cs="Times"/>
                <w:sz w:val="18"/>
                <w:szCs w:val="18"/>
              </w:rPr>
              <w:t>None required.</w:t>
            </w:r>
          </w:p>
        </w:tc>
        <w:tc>
          <w:tcPr>
            <w:tcW w:w="2520" w:type="dxa"/>
            <w:tcBorders>
              <w:top w:val="single" w:sz="4" w:space="0" w:color="auto"/>
              <w:right w:val="single" w:sz="6" w:space="0" w:color="auto"/>
            </w:tcBorders>
          </w:tcPr>
          <w:p w:rsidR="00B245E5" w:rsidRPr="00E97B36" w:rsidRDefault="00B245E5" w:rsidP="00AC1FCE">
            <w:pPr>
              <w:rPr>
                <w:rFonts w:ascii="Times" w:hAnsi="Times" w:cs="Times"/>
                <w:sz w:val="18"/>
                <w:szCs w:val="18"/>
              </w:rPr>
            </w:pPr>
            <w:r w:rsidRPr="00E97B36">
              <w:rPr>
                <w:rFonts w:ascii="Times" w:hAnsi="Times" w:cs="Times"/>
                <w:sz w:val="18"/>
                <w:szCs w:val="18"/>
              </w:rPr>
              <w:t>None required.</w:t>
            </w:r>
          </w:p>
        </w:tc>
        <w:tc>
          <w:tcPr>
            <w:tcW w:w="2340" w:type="dxa"/>
            <w:tcBorders>
              <w:top w:val="single" w:sz="4" w:space="0" w:color="auto"/>
              <w:right w:val="single" w:sz="6" w:space="0" w:color="auto"/>
            </w:tcBorders>
          </w:tcPr>
          <w:p w:rsidR="00B245E5" w:rsidRPr="00E97B36" w:rsidRDefault="00B245E5" w:rsidP="00AC1FCE">
            <w:pPr>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tcBorders>
          </w:tcPr>
          <w:p w:rsidR="00B245E5" w:rsidRPr="00E97B36" w:rsidRDefault="00B245E5" w:rsidP="00AC1FCE">
            <w:pPr>
              <w:tabs>
                <w:tab w:val="left" w:pos="440"/>
                <w:tab w:val="left" w:pos="2600"/>
              </w:tabs>
              <w:spacing w:before="120"/>
              <w:rPr>
                <w:rFonts w:ascii="Times" w:hAnsi="Times" w:cs="Times"/>
                <w:sz w:val="18"/>
                <w:szCs w:val="18"/>
              </w:rPr>
            </w:pPr>
            <w:r>
              <w:rPr>
                <w:rFonts w:ascii="Times" w:hAnsi="Times" w:cs="Times"/>
                <w:sz w:val="18"/>
                <w:szCs w:val="18"/>
              </w:rPr>
              <w:t>22</w:t>
            </w:r>
            <w:r w:rsidRPr="00E97B36">
              <w:rPr>
                <w:rFonts w:ascii="Times" w:hAnsi="Times" w:cs="Times"/>
                <w:sz w:val="18"/>
                <w:szCs w:val="18"/>
              </w:rPr>
              <w:t>.</w:t>
            </w:r>
            <w:r w:rsidRPr="00E97B36">
              <w:rPr>
                <w:rFonts w:ascii="Times" w:hAnsi="Times" w:cs="Times"/>
                <w:sz w:val="18"/>
                <w:szCs w:val="18"/>
              </w:rPr>
              <w:tab/>
              <w:t>Exterior Emergency</w:t>
            </w:r>
          </w:p>
          <w:p w:rsidR="00B245E5" w:rsidRPr="00E97B36" w:rsidRDefault="00B245E5" w:rsidP="00AC1FCE">
            <w:pPr>
              <w:tabs>
                <w:tab w:val="left" w:pos="440"/>
                <w:tab w:val="left" w:pos="2600"/>
              </w:tabs>
              <w:rPr>
                <w:rFonts w:ascii="Times" w:hAnsi="Times" w:cs="Times"/>
                <w:sz w:val="18"/>
                <w:szCs w:val="18"/>
              </w:rPr>
            </w:pPr>
            <w:r w:rsidRPr="00E97B36">
              <w:rPr>
                <w:rFonts w:ascii="Times" w:hAnsi="Times" w:cs="Times"/>
                <w:sz w:val="18"/>
                <w:szCs w:val="18"/>
              </w:rPr>
              <w:tab/>
              <w:t>Evacuation Lighting</w:t>
            </w:r>
          </w:p>
          <w:p w:rsidR="00B245E5" w:rsidRPr="00E97B36" w:rsidRDefault="00B245E5" w:rsidP="00AC1FCE">
            <w:pPr>
              <w:tabs>
                <w:tab w:val="left" w:pos="440"/>
                <w:tab w:val="left" w:pos="2600"/>
              </w:tabs>
              <w:rPr>
                <w:rFonts w:ascii="Times" w:hAnsi="Times" w:cs="Times"/>
                <w:sz w:val="18"/>
                <w:szCs w:val="18"/>
              </w:rPr>
            </w:pPr>
            <w:r w:rsidRPr="00E97B36">
              <w:rPr>
                <w:rFonts w:ascii="Times" w:hAnsi="Times" w:cs="Times"/>
                <w:sz w:val="18"/>
                <w:szCs w:val="18"/>
              </w:rPr>
              <w:tab/>
              <w:t>System</w:t>
            </w:r>
          </w:p>
        </w:tc>
        <w:tc>
          <w:tcPr>
            <w:tcW w:w="440" w:type="dxa"/>
            <w:tcBorders>
              <w:right w:val="single" w:sz="4" w:space="0" w:color="auto"/>
            </w:tcBorders>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C</w:t>
            </w:r>
          </w:p>
        </w:tc>
        <w:tc>
          <w:tcPr>
            <w:tcW w:w="370" w:type="dxa"/>
            <w:tcBorders>
              <w:left w:val="single" w:sz="4" w:space="0" w:color="auto"/>
              <w:right w:val="single" w:sz="6" w:space="0" w:color="auto"/>
            </w:tcBorders>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1</w:t>
            </w:r>
          </w:p>
        </w:tc>
        <w:tc>
          <w:tcPr>
            <w:tcW w:w="360" w:type="dxa"/>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0</w:t>
            </w:r>
          </w:p>
        </w:tc>
        <w:tc>
          <w:tcPr>
            <w:tcW w:w="3240" w:type="dxa"/>
            <w:tcBorders>
              <w:left w:val="single" w:sz="6" w:space="0" w:color="auto"/>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May be inoperative provided airplane is operated</w:t>
            </w:r>
            <w:r>
              <w:rPr>
                <w:rFonts w:ascii="Times" w:hAnsi="Times" w:cs="Times"/>
                <w:sz w:val="18"/>
                <w:szCs w:val="18"/>
              </w:rPr>
              <w:t xml:space="preserve"> during daylight only.</w:t>
            </w:r>
          </w:p>
        </w:tc>
        <w:tc>
          <w:tcPr>
            <w:tcW w:w="288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None required.</w:t>
            </w:r>
          </w:p>
        </w:tc>
        <w:tc>
          <w:tcPr>
            <w:tcW w:w="252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None required.</w:t>
            </w:r>
          </w:p>
        </w:tc>
        <w:tc>
          <w:tcPr>
            <w:tcW w:w="234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tcBorders>
          </w:tcPr>
          <w:p w:rsidR="00B245E5" w:rsidRPr="00E97B36" w:rsidRDefault="00B245E5" w:rsidP="00AC1FCE">
            <w:pPr>
              <w:tabs>
                <w:tab w:val="left" w:pos="440"/>
                <w:tab w:val="left" w:pos="2600"/>
              </w:tabs>
              <w:spacing w:before="120"/>
              <w:rPr>
                <w:rFonts w:ascii="Times" w:hAnsi="Times" w:cs="Times"/>
                <w:sz w:val="18"/>
                <w:szCs w:val="18"/>
              </w:rPr>
            </w:pPr>
            <w:r>
              <w:rPr>
                <w:rFonts w:ascii="Times" w:hAnsi="Times" w:cs="Times"/>
                <w:sz w:val="18"/>
                <w:szCs w:val="18"/>
              </w:rPr>
              <w:t>23</w:t>
            </w:r>
            <w:r w:rsidRPr="00E97B36">
              <w:rPr>
                <w:rFonts w:ascii="Times" w:hAnsi="Times" w:cs="Times"/>
                <w:sz w:val="18"/>
                <w:szCs w:val="18"/>
              </w:rPr>
              <w:t>.</w:t>
            </w:r>
            <w:r w:rsidRPr="00E97B36">
              <w:rPr>
                <w:rFonts w:ascii="Times" w:hAnsi="Times" w:cs="Times"/>
                <w:sz w:val="18"/>
                <w:szCs w:val="18"/>
              </w:rPr>
              <w:tab/>
              <w:t>Service Door Lights</w:t>
            </w:r>
          </w:p>
        </w:tc>
        <w:tc>
          <w:tcPr>
            <w:tcW w:w="440" w:type="dxa"/>
            <w:tcBorders>
              <w:right w:val="single" w:sz="4" w:space="0" w:color="auto"/>
            </w:tcBorders>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D</w:t>
            </w:r>
          </w:p>
        </w:tc>
        <w:tc>
          <w:tcPr>
            <w:tcW w:w="370" w:type="dxa"/>
            <w:tcBorders>
              <w:left w:val="single" w:sz="4" w:space="0" w:color="auto"/>
              <w:right w:val="single" w:sz="6" w:space="0" w:color="auto"/>
            </w:tcBorders>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w:t>
            </w:r>
          </w:p>
        </w:tc>
        <w:tc>
          <w:tcPr>
            <w:tcW w:w="360" w:type="dxa"/>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0</w:t>
            </w:r>
          </w:p>
        </w:tc>
        <w:tc>
          <w:tcPr>
            <w:tcW w:w="3240" w:type="dxa"/>
            <w:tcBorders>
              <w:left w:val="single" w:sz="6" w:space="0" w:color="auto"/>
              <w:right w:val="single" w:sz="6" w:space="0" w:color="auto"/>
            </w:tcBorders>
          </w:tcPr>
          <w:p w:rsidR="00B245E5" w:rsidRPr="00E97B36" w:rsidRDefault="00B245E5" w:rsidP="00AC1FCE">
            <w:pPr>
              <w:spacing w:before="120"/>
              <w:rPr>
                <w:rFonts w:ascii="Times" w:hAnsi="Times" w:cs="Times"/>
                <w:sz w:val="18"/>
                <w:szCs w:val="18"/>
              </w:rPr>
            </w:pPr>
          </w:p>
        </w:tc>
        <w:tc>
          <w:tcPr>
            <w:tcW w:w="288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None required.</w:t>
            </w:r>
          </w:p>
        </w:tc>
        <w:tc>
          <w:tcPr>
            <w:tcW w:w="252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None required.</w:t>
            </w:r>
          </w:p>
        </w:tc>
        <w:tc>
          <w:tcPr>
            <w:tcW w:w="234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tcBorders>
          </w:tcPr>
          <w:p w:rsidR="00B245E5" w:rsidRPr="00E97B36" w:rsidRDefault="00B245E5" w:rsidP="00AC1FCE">
            <w:pPr>
              <w:tabs>
                <w:tab w:val="left" w:pos="440"/>
                <w:tab w:val="left" w:pos="2600"/>
              </w:tabs>
              <w:spacing w:before="120"/>
              <w:rPr>
                <w:rFonts w:ascii="Times" w:hAnsi="Times" w:cs="Times"/>
                <w:sz w:val="18"/>
                <w:szCs w:val="18"/>
              </w:rPr>
            </w:pPr>
            <w:r>
              <w:rPr>
                <w:rFonts w:ascii="Times" w:hAnsi="Times" w:cs="Times"/>
                <w:sz w:val="18"/>
                <w:szCs w:val="18"/>
              </w:rPr>
              <w:t>24</w:t>
            </w:r>
            <w:r w:rsidRPr="00E97B36">
              <w:rPr>
                <w:rFonts w:ascii="Times" w:hAnsi="Times" w:cs="Times"/>
                <w:sz w:val="18"/>
                <w:szCs w:val="18"/>
              </w:rPr>
              <w:t>.</w:t>
            </w:r>
            <w:r w:rsidRPr="00E97B36">
              <w:rPr>
                <w:rFonts w:ascii="Times" w:hAnsi="Times" w:cs="Times"/>
                <w:sz w:val="18"/>
                <w:szCs w:val="18"/>
              </w:rPr>
              <w:tab/>
              <w:t>Dim and Test</w:t>
            </w:r>
          </w:p>
          <w:p w:rsidR="00B245E5" w:rsidRPr="00E97B36" w:rsidRDefault="00B245E5" w:rsidP="00245042">
            <w:pPr>
              <w:tabs>
                <w:tab w:val="left" w:pos="440"/>
                <w:tab w:val="left" w:pos="2600"/>
              </w:tabs>
              <w:rPr>
                <w:rFonts w:ascii="Times" w:hAnsi="Times" w:cs="Times"/>
                <w:sz w:val="18"/>
                <w:szCs w:val="18"/>
              </w:rPr>
            </w:pPr>
            <w:r w:rsidRPr="00E97B36">
              <w:rPr>
                <w:rFonts w:ascii="Times" w:hAnsi="Times" w:cs="Times"/>
                <w:sz w:val="18"/>
                <w:szCs w:val="18"/>
              </w:rPr>
              <w:tab/>
            </w:r>
            <w:r w:rsidR="00245042">
              <w:rPr>
                <w:rFonts w:ascii="Times" w:hAnsi="Times" w:cs="Times"/>
                <w:sz w:val="18"/>
                <w:szCs w:val="18"/>
              </w:rPr>
              <w:t>Ann</w:t>
            </w:r>
            <w:r w:rsidRPr="00E97B36">
              <w:rPr>
                <w:rFonts w:ascii="Times" w:hAnsi="Times" w:cs="Times"/>
                <w:sz w:val="18"/>
                <w:szCs w:val="18"/>
              </w:rPr>
              <w:t>unciator Channels</w:t>
            </w:r>
          </w:p>
        </w:tc>
        <w:tc>
          <w:tcPr>
            <w:tcW w:w="440" w:type="dxa"/>
            <w:tcBorders>
              <w:right w:val="single" w:sz="4" w:space="0" w:color="auto"/>
            </w:tcBorders>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C</w:t>
            </w:r>
          </w:p>
        </w:tc>
        <w:tc>
          <w:tcPr>
            <w:tcW w:w="370" w:type="dxa"/>
            <w:tcBorders>
              <w:left w:val="single" w:sz="4" w:space="0" w:color="auto"/>
              <w:right w:val="single" w:sz="6" w:space="0" w:color="auto"/>
            </w:tcBorders>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w:t>
            </w:r>
          </w:p>
        </w:tc>
        <w:tc>
          <w:tcPr>
            <w:tcW w:w="360" w:type="dxa"/>
          </w:tcPr>
          <w:p w:rsidR="00B245E5" w:rsidRPr="00E97B36" w:rsidRDefault="00B245E5" w:rsidP="00AC1FCE">
            <w:pPr>
              <w:tabs>
                <w:tab w:val="left" w:pos="360"/>
              </w:tabs>
              <w:spacing w:before="120"/>
              <w:rPr>
                <w:rFonts w:ascii="Times" w:hAnsi="Times" w:cs="Times"/>
                <w:sz w:val="18"/>
                <w:szCs w:val="18"/>
              </w:rPr>
            </w:pPr>
            <w:r w:rsidRPr="00E97B36">
              <w:rPr>
                <w:rFonts w:ascii="Times" w:hAnsi="Times" w:cs="Times"/>
                <w:sz w:val="18"/>
                <w:szCs w:val="18"/>
              </w:rPr>
              <w:t>-</w:t>
            </w:r>
          </w:p>
        </w:tc>
        <w:tc>
          <w:tcPr>
            <w:tcW w:w="3240" w:type="dxa"/>
            <w:tcBorders>
              <w:left w:val="single" w:sz="6" w:space="0" w:color="auto"/>
              <w:right w:val="single" w:sz="6" w:space="0" w:color="auto"/>
            </w:tcBorders>
          </w:tcPr>
          <w:p w:rsidR="00B245E5" w:rsidRPr="00E97B36" w:rsidRDefault="00B245E5" w:rsidP="00AC1FCE">
            <w:pPr>
              <w:spacing w:before="120"/>
              <w:ind w:left="110"/>
              <w:rPr>
                <w:rFonts w:ascii="Times" w:hAnsi="Times" w:cs="Times"/>
                <w:sz w:val="18"/>
                <w:szCs w:val="18"/>
              </w:rPr>
            </w:pPr>
            <w:r w:rsidRPr="00E97B36">
              <w:rPr>
                <w:rFonts w:ascii="Times" w:hAnsi="Times" w:cs="Times"/>
                <w:sz w:val="18"/>
                <w:szCs w:val="18"/>
              </w:rPr>
              <w:t>May be inoperative provided the switch capsule is not used in an emergency procedure where the actuation of the switch is not displayed elsewhere in the cockpit.</w:t>
            </w:r>
          </w:p>
          <w:p w:rsidR="00B245E5" w:rsidRPr="00E97B36" w:rsidRDefault="00B245E5" w:rsidP="00AC1FCE">
            <w:pPr>
              <w:spacing w:before="120"/>
              <w:ind w:left="115"/>
              <w:rPr>
                <w:rFonts w:ascii="Times" w:hAnsi="Times" w:cs="Times"/>
                <w:sz w:val="18"/>
                <w:szCs w:val="18"/>
              </w:rPr>
            </w:pPr>
            <w:r w:rsidRPr="00E97B36">
              <w:rPr>
                <w:rFonts w:ascii="Times" w:hAnsi="Times" w:cs="Times"/>
                <w:sz w:val="18"/>
                <w:szCs w:val="18"/>
              </w:rPr>
              <w:t>NOTE: The following switches 1-4 may not be inoperative:</w:t>
            </w:r>
          </w:p>
        </w:tc>
        <w:tc>
          <w:tcPr>
            <w:tcW w:w="288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None required.</w:t>
            </w:r>
          </w:p>
        </w:tc>
        <w:tc>
          <w:tcPr>
            <w:tcW w:w="252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None required.</w:t>
            </w:r>
          </w:p>
        </w:tc>
        <w:tc>
          <w:tcPr>
            <w:tcW w:w="2340" w:type="dxa"/>
            <w:tcBorders>
              <w:right w:val="single" w:sz="6" w:space="0" w:color="auto"/>
            </w:tcBorders>
          </w:tcPr>
          <w:p w:rsidR="00B245E5" w:rsidRPr="00E97B36" w:rsidRDefault="00B245E5" w:rsidP="00AC1FCE">
            <w:pPr>
              <w:spacing w:before="120"/>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tcBorders>
          </w:tcPr>
          <w:p w:rsidR="00B245E5" w:rsidRPr="00E97B36" w:rsidRDefault="00B245E5" w:rsidP="00B245E5">
            <w:pPr>
              <w:tabs>
                <w:tab w:val="left" w:pos="440"/>
                <w:tab w:val="left" w:pos="2600"/>
              </w:tabs>
              <w:rPr>
                <w:rFonts w:ascii="Times" w:hAnsi="Times" w:cs="Times"/>
                <w:sz w:val="18"/>
                <w:szCs w:val="18"/>
              </w:rPr>
            </w:pPr>
          </w:p>
        </w:tc>
        <w:tc>
          <w:tcPr>
            <w:tcW w:w="440" w:type="dxa"/>
            <w:tcBorders>
              <w:right w:val="single" w:sz="4" w:space="0" w:color="auto"/>
            </w:tcBorders>
          </w:tcPr>
          <w:p w:rsidR="00B245E5" w:rsidRPr="00E97B36" w:rsidRDefault="00B245E5" w:rsidP="00B245E5">
            <w:pPr>
              <w:tabs>
                <w:tab w:val="left" w:pos="360"/>
              </w:tabs>
              <w:rPr>
                <w:rFonts w:ascii="Times" w:hAnsi="Times" w:cs="Times"/>
                <w:sz w:val="18"/>
                <w:szCs w:val="18"/>
              </w:rPr>
            </w:pPr>
          </w:p>
        </w:tc>
        <w:tc>
          <w:tcPr>
            <w:tcW w:w="370" w:type="dxa"/>
            <w:tcBorders>
              <w:left w:val="single" w:sz="4" w:space="0" w:color="auto"/>
              <w:right w:val="single" w:sz="6" w:space="0" w:color="auto"/>
            </w:tcBorders>
          </w:tcPr>
          <w:p w:rsidR="00B245E5" w:rsidRPr="00E97B36" w:rsidRDefault="00B245E5" w:rsidP="00B245E5">
            <w:pPr>
              <w:tabs>
                <w:tab w:val="left" w:pos="360"/>
              </w:tabs>
              <w:rPr>
                <w:rFonts w:ascii="Times" w:hAnsi="Times" w:cs="Times"/>
                <w:sz w:val="18"/>
                <w:szCs w:val="18"/>
              </w:rPr>
            </w:pPr>
          </w:p>
        </w:tc>
        <w:tc>
          <w:tcPr>
            <w:tcW w:w="360" w:type="dxa"/>
          </w:tcPr>
          <w:p w:rsidR="00B245E5" w:rsidRPr="00E97B36" w:rsidRDefault="00B245E5" w:rsidP="00B245E5">
            <w:pPr>
              <w:tabs>
                <w:tab w:val="left" w:pos="360"/>
              </w:tabs>
              <w:rPr>
                <w:rFonts w:ascii="Times" w:hAnsi="Times" w:cs="Times"/>
                <w:sz w:val="18"/>
                <w:szCs w:val="18"/>
              </w:rPr>
            </w:pPr>
          </w:p>
        </w:tc>
        <w:tc>
          <w:tcPr>
            <w:tcW w:w="3240" w:type="dxa"/>
            <w:tcBorders>
              <w:left w:val="single" w:sz="6" w:space="0" w:color="auto"/>
              <w:right w:val="single" w:sz="6" w:space="0" w:color="auto"/>
            </w:tcBorders>
          </w:tcPr>
          <w:p w:rsidR="00B245E5" w:rsidRPr="00E97B36" w:rsidRDefault="00B245E5" w:rsidP="003868A5">
            <w:pPr>
              <w:numPr>
                <w:ilvl w:val="0"/>
                <w:numId w:val="28"/>
              </w:numPr>
              <w:ind w:left="403" w:hanging="288"/>
              <w:rPr>
                <w:rFonts w:ascii="Times" w:hAnsi="Times" w:cs="Times"/>
                <w:sz w:val="18"/>
                <w:szCs w:val="18"/>
              </w:rPr>
            </w:pPr>
            <w:r w:rsidRPr="00E97B36">
              <w:rPr>
                <w:rFonts w:ascii="Times" w:hAnsi="Times" w:cs="Times"/>
                <w:sz w:val="18"/>
                <w:szCs w:val="18"/>
              </w:rPr>
              <w:t>GPWS / Ground Spoiler Override</w:t>
            </w:r>
          </w:p>
          <w:p w:rsidR="00B245E5" w:rsidRPr="00E97B36" w:rsidRDefault="00B245E5" w:rsidP="003868A5">
            <w:pPr>
              <w:numPr>
                <w:ilvl w:val="0"/>
                <w:numId w:val="28"/>
              </w:numPr>
              <w:ind w:hanging="295"/>
              <w:rPr>
                <w:rFonts w:ascii="Times" w:hAnsi="Times" w:cs="Times"/>
                <w:sz w:val="18"/>
                <w:szCs w:val="18"/>
              </w:rPr>
            </w:pPr>
            <w:r>
              <w:rPr>
                <w:rFonts w:ascii="Times" w:hAnsi="Times" w:cs="Times"/>
                <w:sz w:val="18"/>
                <w:szCs w:val="18"/>
              </w:rPr>
              <w:t>TERRAIN Inhibit</w:t>
            </w:r>
          </w:p>
          <w:p w:rsidR="00B245E5" w:rsidRPr="00E97B36" w:rsidRDefault="00B245E5" w:rsidP="003868A5">
            <w:pPr>
              <w:numPr>
                <w:ilvl w:val="0"/>
                <w:numId w:val="28"/>
              </w:numPr>
              <w:ind w:hanging="295"/>
              <w:rPr>
                <w:rFonts w:ascii="Times" w:hAnsi="Times" w:cs="Times"/>
                <w:sz w:val="18"/>
                <w:szCs w:val="18"/>
              </w:rPr>
            </w:pPr>
            <w:r w:rsidRPr="00E97B36">
              <w:rPr>
                <w:rFonts w:ascii="Times" w:hAnsi="Times" w:cs="Times"/>
                <w:sz w:val="18"/>
                <w:szCs w:val="18"/>
              </w:rPr>
              <w:t>CPCS Panel Flight/Landing (2</w:t>
            </w:r>
            <w:r>
              <w:rPr>
                <w:rFonts w:ascii="Times" w:hAnsi="Times" w:cs="Times"/>
                <w:sz w:val="18"/>
                <w:szCs w:val="18"/>
              </w:rPr>
              <w:t>)</w:t>
            </w:r>
          </w:p>
          <w:p w:rsidR="00B245E5" w:rsidRPr="00E97B36" w:rsidRDefault="00B245E5" w:rsidP="003868A5">
            <w:pPr>
              <w:numPr>
                <w:ilvl w:val="0"/>
                <w:numId w:val="28"/>
              </w:numPr>
              <w:ind w:hanging="295"/>
              <w:rPr>
                <w:rFonts w:ascii="Times" w:hAnsi="Times" w:cs="Times"/>
                <w:sz w:val="18"/>
                <w:szCs w:val="18"/>
              </w:rPr>
            </w:pPr>
            <w:r w:rsidRPr="00E97B36">
              <w:rPr>
                <w:rFonts w:ascii="Times" w:hAnsi="Times" w:cs="Times"/>
                <w:sz w:val="18"/>
                <w:szCs w:val="18"/>
              </w:rPr>
              <w:t>Door Safety</w:t>
            </w:r>
          </w:p>
        </w:tc>
        <w:tc>
          <w:tcPr>
            <w:tcW w:w="2880" w:type="dxa"/>
            <w:tcBorders>
              <w:right w:val="single" w:sz="6" w:space="0" w:color="auto"/>
            </w:tcBorders>
          </w:tcPr>
          <w:p w:rsidR="00B245E5" w:rsidRPr="00E97B36" w:rsidRDefault="00B245E5" w:rsidP="00B245E5">
            <w:pPr>
              <w:rPr>
                <w:rFonts w:ascii="Times" w:hAnsi="Times" w:cs="Times"/>
                <w:sz w:val="18"/>
                <w:szCs w:val="18"/>
              </w:rPr>
            </w:pPr>
          </w:p>
        </w:tc>
        <w:tc>
          <w:tcPr>
            <w:tcW w:w="2520" w:type="dxa"/>
            <w:tcBorders>
              <w:right w:val="single" w:sz="6" w:space="0" w:color="auto"/>
            </w:tcBorders>
          </w:tcPr>
          <w:p w:rsidR="00B245E5" w:rsidRPr="00E97B36" w:rsidRDefault="00B245E5" w:rsidP="00B245E5">
            <w:pPr>
              <w:rPr>
                <w:rFonts w:ascii="Times" w:hAnsi="Times" w:cs="Times"/>
                <w:sz w:val="18"/>
                <w:szCs w:val="18"/>
              </w:rPr>
            </w:pPr>
          </w:p>
        </w:tc>
        <w:tc>
          <w:tcPr>
            <w:tcW w:w="2340" w:type="dxa"/>
            <w:tcBorders>
              <w:right w:val="single" w:sz="6" w:space="0" w:color="auto"/>
            </w:tcBorders>
          </w:tcPr>
          <w:p w:rsidR="00B245E5" w:rsidRPr="00E97B36" w:rsidRDefault="00B245E5" w:rsidP="00B245E5">
            <w:pPr>
              <w:rPr>
                <w:rFonts w:ascii="Times" w:hAnsi="Times" w:cs="Times"/>
                <w:sz w:val="18"/>
                <w:szCs w:val="18"/>
              </w:rPr>
            </w:pPr>
          </w:p>
        </w:tc>
      </w:tr>
      <w:tr w:rsidR="00B245E5" w:rsidRPr="00E97B36" w:rsidTr="00AC1FCE">
        <w:trPr>
          <w:cantSplit/>
        </w:trPr>
        <w:tc>
          <w:tcPr>
            <w:tcW w:w="2330" w:type="dxa"/>
            <w:tcBorders>
              <w:left w:val="single" w:sz="6" w:space="0" w:color="auto"/>
              <w:bottom w:val="single" w:sz="4" w:space="0" w:color="auto"/>
            </w:tcBorders>
          </w:tcPr>
          <w:p w:rsidR="00B245E5" w:rsidRPr="00E97B36" w:rsidRDefault="00B245E5" w:rsidP="00AC1FCE">
            <w:pPr>
              <w:jc w:val="center"/>
              <w:rPr>
                <w:rFonts w:ascii="Times" w:hAnsi="Times" w:cs="Times"/>
                <w:sz w:val="18"/>
                <w:szCs w:val="18"/>
              </w:rPr>
            </w:pPr>
          </w:p>
        </w:tc>
        <w:tc>
          <w:tcPr>
            <w:tcW w:w="440" w:type="dxa"/>
            <w:tcBorders>
              <w:bottom w:val="single" w:sz="4" w:space="0" w:color="auto"/>
              <w:right w:val="single" w:sz="4" w:space="0" w:color="auto"/>
            </w:tcBorders>
          </w:tcPr>
          <w:p w:rsidR="00B245E5" w:rsidRPr="00E97B36" w:rsidRDefault="00B245E5" w:rsidP="00AC1FCE">
            <w:pPr>
              <w:tabs>
                <w:tab w:val="left" w:pos="360"/>
              </w:tabs>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B245E5" w:rsidRPr="00E97B36" w:rsidRDefault="00B245E5" w:rsidP="00AC1FCE">
            <w:pPr>
              <w:tabs>
                <w:tab w:val="left" w:pos="360"/>
              </w:tabs>
              <w:rPr>
                <w:rFonts w:ascii="Times" w:hAnsi="Times" w:cs="Times"/>
                <w:sz w:val="18"/>
                <w:szCs w:val="18"/>
              </w:rPr>
            </w:pPr>
          </w:p>
        </w:tc>
        <w:tc>
          <w:tcPr>
            <w:tcW w:w="360" w:type="dxa"/>
            <w:tcBorders>
              <w:bottom w:val="single" w:sz="4" w:space="0" w:color="auto"/>
            </w:tcBorders>
          </w:tcPr>
          <w:p w:rsidR="00B245E5" w:rsidRPr="00E97B36" w:rsidRDefault="00B245E5" w:rsidP="00AC1FCE">
            <w:pPr>
              <w:tabs>
                <w:tab w:val="left" w:pos="360"/>
              </w:tabs>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B245E5" w:rsidRPr="00E97B36" w:rsidRDefault="00B245E5" w:rsidP="00AC1FCE">
            <w:pPr>
              <w:rPr>
                <w:rFonts w:ascii="Times" w:hAnsi="Times" w:cs="Times"/>
                <w:sz w:val="18"/>
                <w:szCs w:val="18"/>
              </w:rPr>
            </w:pPr>
          </w:p>
        </w:tc>
        <w:tc>
          <w:tcPr>
            <w:tcW w:w="2880" w:type="dxa"/>
            <w:tcBorders>
              <w:bottom w:val="single" w:sz="4" w:space="0" w:color="auto"/>
              <w:right w:val="single" w:sz="6" w:space="0" w:color="auto"/>
            </w:tcBorders>
          </w:tcPr>
          <w:p w:rsidR="00B245E5" w:rsidRPr="00E97B36" w:rsidRDefault="00B245E5" w:rsidP="00AC1FCE">
            <w:pPr>
              <w:rPr>
                <w:rFonts w:ascii="Times" w:hAnsi="Times" w:cs="Times"/>
                <w:sz w:val="18"/>
                <w:szCs w:val="18"/>
              </w:rPr>
            </w:pPr>
          </w:p>
        </w:tc>
        <w:tc>
          <w:tcPr>
            <w:tcW w:w="2520" w:type="dxa"/>
            <w:tcBorders>
              <w:bottom w:val="single" w:sz="4" w:space="0" w:color="auto"/>
              <w:right w:val="single" w:sz="6" w:space="0" w:color="auto"/>
            </w:tcBorders>
          </w:tcPr>
          <w:p w:rsidR="00B245E5" w:rsidRPr="00E97B36" w:rsidRDefault="00B245E5" w:rsidP="00AC1FCE">
            <w:pPr>
              <w:rPr>
                <w:rFonts w:ascii="Times" w:hAnsi="Times" w:cs="Times"/>
                <w:sz w:val="18"/>
                <w:szCs w:val="18"/>
              </w:rPr>
            </w:pPr>
          </w:p>
        </w:tc>
        <w:tc>
          <w:tcPr>
            <w:tcW w:w="2340" w:type="dxa"/>
            <w:tcBorders>
              <w:bottom w:val="single" w:sz="4" w:space="0" w:color="auto"/>
              <w:right w:val="single" w:sz="6" w:space="0" w:color="auto"/>
            </w:tcBorders>
          </w:tcPr>
          <w:p w:rsidR="00B245E5" w:rsidRPr="00E97B36" w:rsidRDefault="00B245E5" w:rsidP="00AC1FCE">
            <w:pPr>
              <w:rPr>
                <w:rFonts w:ascii="Times" w:hAnsi="Times" w:cs="Times"/>
                <w:sz w:val="18"/>
                <w:szCs w:val="18"/>
              </w:rPr>
            </w:pPr>
          </w:p>
        </w:tc>
      </w:tr>
    </w:tbl>
    <w:p w:rsidR="00B245E5" w:rsidRDefault="00B245E5" w:rsidP="00C07BAA">
      <w:pPr>
        <w:jc w:val="center"/>
        <w:sectPr w:rsidR="00B245E5" w:rsidSect="00EA538C">
          <w:headerReference w:type="default" r:id="rId14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B245E5" w:rsidRPr="00E97B36" w:rsidTr="00AC1FCE">
        <w:trPr>
          <w:cantSplit/>
        </w:trPr>
        <w:tc>
          <w:tcPr>
            <w:tcW w:w="2330" w:type="dxa"/>
            <w:tcBorders>
              <w:top w:val="single" w:sz="4" w:space="0" w:color="auto"/>
              <w:left w:val="single" w:sz="6" w:space="0" w:color="auto"/>
            </w:tcBorders>
          </w:tcPr>
          <w:p w:rsidR="00B245E5" w:rsidRPr="00E97B36" w:rsidRDefault="00B245E5" w:rsidP="00AC1FCE">
            <w:pPr>
              <w:tabs>
                <w:tab w:val="left" w:pos="440"/>
                <w:tab w:val="left" w:pos="2600"/>
              </w:tabs>
              <w:rPr>
                <w:rFonts w:ascii="Times" w:hAnsi="Times" w:cs="Times"/>
                <w:sz w:val="18"/>
                <w:szCs w:val="18"/>
              </w:rPr>
            </w:pPr>
            <w:r w:rsidRPr="00E97B36">
              <w:rPr>
                <w:rFonts w:ascii="Times" w:hAnsi="Times" w:cs="Times"/>
                <w:sz w:val="18"/>
                <w:szCs w:val="18"/>
              </w:rPr>
              <w:lastRenderedPageBreak/>
              <w:t>2</w:t>
            </w:r>
            <w:r>
              <w:rPr>
                <w:rFonts w:ascii="Times" w:hAnsi="Times" w:cs="Times"/>
                <w:sz w:val="18"/>
                <w:szCs w:val="18"/>
              </w:rPr>
              <w:t>5</w:t>
            </w:r>
            <w:r w:rsidRPr="00E97B36">
              <w:rPr>
                <w:rFonts w:ascii="Times" w:hAnsi="Times" w:cs="Times"/>
                <w:sz w:val="18"/>
                <w:szCs w:val="18"/>
              </w:rPr>
              <w:t>.</w:t>
            </w:r>
            <w:r w:rsidRPr="00E97B36">
              <w:rPr>
                <w:rFonts w:ascii="Times" w:hAnsi="Times" w:cs="Times"/>
                <w:sz w:val="18"/>
                <w:szCs w:val="18"/>
              </w:rPr>
              <w:tab/>
            </w:r>
            <w:proofErr w:type="spellStart"/>
            <w:r w:rsidRPr="00E97B36">
              <w:rPr>
                <w:rFonts w:ascii="Times" w:hAnsi="Times" w:cs="Times"/>
                <w:sz w:val="18"/>
                <w:szCs w:val="18"/>
              </w:rPr>
              <w:t>Airstair</w:t>
            </w:r>
            <w:proofErr w:type="spellEnd"/>
            <w:r w:rsidRPr="00E97B36">
              <w:rPr>
                <w:rFonts w:ascii="Times" w:hAnsi="Times" w:cs="Times"/>
                <w:sz w:val="18"/>
                <w:szCs w:val="18"/>
              </w:rPr>
              <w:t xml:space="preserve"> Lights</w:t>
            </w:r>
          </w:p>
        </w:tc>
        <w:tc>
          <w:tcPr>
            <w:tcW w:w="440" w:type="dxa"/>
            <w:tcBorders>
              <w:top w:val="single" w:sz="4" w:space="0" w:color="auto"/>
              <w:right w:val="single" w:sz="4" w:space="0" w:color="auto"/>
            </w:tcBorders>
          </w:tcPr>
          <w:p w:rsidR="00B245E5" w:rsidRPr="00E97B36" w:rsidRDefault="00B245E5" w:rsidP="00AC1FCE">
            <w:pPr>
              <w:tabs>
                <w:tab w:val="left" w:pos="360"/>
              </w:tabs>
              <w:rPr>
                <w:rFonts w:ascii="Times" w:hAnsi="Times" w:cs="Times"/>
                <w:sz w:val="18"/>
                <w:szCs w:val="18"/>
              </w:rPr>
            </w:pPr>
            <w:r w:rsidRPr="00E97B36">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B245E5" w:rsidRPr="00E97B36" w:rsidRDefault="00B245E5" w:rsidP="00AC1FCE">
            <w:pPr>
              <w:tabs>
                <w:tab w:val="left" w:pos="360"/>
              </w:tabs>
              <w:rPr>
                <w:rFonts w:ascii="Times" w:hAnsi="Times" w:cs="Times"/>
                <w:sz w:val="18"/>
                <w:szCs w:val="18"/>
              </w:rPr>
            </w:pPr>
            <w:r w:rsidRPr="00E97B36">
              <w:rPr>
                <w:rFonts w:ascii="Times" w:hAnsi="Times" w:cs="Times"/>
                <w:sz w:val="18"/>
                <w:szCs w:val="18"/>
              </w:rPr>
              <w:t>-</w:t>
            </w:r>
          </w:p>
        </w:tc>
        <w:tc>
          <w:tcPr>
            <w:tcW w:w="360" w:type="dxa"/>
            <w:tcBorders>
              <w:top w:val="single" w:sz="4" w:space="0" w:color="auto"/>
            </w:tcBorders>
          </w:tcPr>
          <w:p w:rsidR="00B245E5" w:rsidRPr="00E97B36" w:rsidRDefault="00B245E5" w:rsidP="00AC1FCE">
            <w:pPr>
              <w:tabs>
                <w:tab w:val="left" w:pos="360"/>
              </w:tabs>
              <w:rPr>
                <w:rFonts w:ascii="Times" w:hAnsi="Times" w:cs="Times"/>
                <w:sz w:val="18"/>
                <w:szCs w:val="18"/>
              </w:rPr>
            </w:pPr>
            <w:r w:rsidRPr="00E97B36">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B245E5" w:rsidRPr="00E97B36" w:rsidRDefault="00B245E5" w:rsidP="00AC1FCE">
            <w:pPr>
              <w:rPr>
                <w:rFonts w:ascii="Times" w:hAnsi="Times" w:cs="Times"/>
                <w:sz w:val="18"/>
                <w:szCs w:val="18"/>
              </w:rPr>
            </w:pPr>
            <w:r w:rsidRPr="00E97B36">
              <w:rPr>
                <w:rFonts w:ascii="Times" w:hAnsi="Times" w:cs="Times"/>
                <w:sz w:val="18"/>
                <w:szCs w:val="18"/>
              </w:rPr>
              <w:t xml:space="preserve">May be inoperative provided an alternate means (e.g. flashlight) is used to illuminate the </w:t>
            </w:r>
            <w:proofErr w:type="spellStart"/>
            <w:r w:rsidRPr="00E97B36">
              <w:rPr>
                <w:rFonts w:ascii="Times" w:hAnsi="Times" w:cs="Times"/>
                <w:sz w:val="18"/>
                <w:szCs w:val="18"/>
              </w:rPr>
              <w:t>airstair</w:t>
            </w:r>
            <w:proofErr w:type="spellEnd"/>
            <w:r w:rsidRPr="00E97B36">
              <w:rPr>
                <w:rFonts w:ascii="Times" w:hAnsi="Times" w:cs="Times"/>
                <w:sz w:val="18"/>
                <w:szCs w:val="18"/>
              </w:rPr>
              <w:t>.</w:t>
            </w:r>
          </w:p>
        </w:tc>
        <w:tc>
          <w:tcPr>
            <w:tcW w:w="2880" w:type="dxa"/>
            <w:tcBorders>
              <w:top w:val="single" w:sz="4" w:space="0" w:color="auto"/>
              <w:right w:val="single" w:sz="6" w:space="0" w:color="auto"/>
            </w:tcBorders>
          </w:tcPr>
          <w:p w:rsidR="00B245E5" w:rsidRPr="00E97B36" w:rsidRDefault="00B245E5" w:rsidP="00AC1FCE">
            <w:pPr>
              <w:rPr>
                <w:rFonts w:ascii="Times" w:hAnsi="Times" w:cs="Times"/>
                <w:sz w:val="18"/>
                <w:szCs w:val="18"/>
              </w:rPr>
            </w:pPr>
            <w:r w:rsidRPr="00E97B36">
              <w:rPr>
                <w:rFonts w:ascii="Times" w:hAnsi="Times" w:cs="Times"/>
                <w:sz w:val="18"/>
                <w:szCs w:val="18"/>
              </w:rPr>
              <w:t>None required.</w:t>
            </w:r>
          </w:p>
        </w:tc>
        <w:tc>
          <w:tcPr>
            <w:tcW w:w="2520" w:type="dxa"/>
            <w:tcBorders>
              <w:top w:val="single" w:sz="4" w:space="0" w:color="auto"/>
              <w:right w:val="single" w:sz="6" w:space="0" w:color="auto"/>
            </w:tcBorders>
          </w:tcPr>
          <w:p w:rsidR="00B245E5" w:rsidRPr="00E97B36" w:rsidRDefault="00B245E5" w:rsidP="00AC1FCE">
            <w:pPr>
              <w:rPr>
                <w:rFonts w:ascii="Times" w:hAnsi="Times" w:cs="Times"/>
                <w:sz w:val="18"/>
                <w:szCs w:val="18"/>
              </w:rPr>
            </w:pPr>
            <w:r w:rsidRPr="00E97B36">
              <w:rPr>
                <w:rFonts w:ascii="Times" w:hAnsi="Times" w:cs="Times"/>
                <w:sz w:val="18"/>
                <w:szCs w:val="18"/>
              </w:rPr>
              <w:t>None required.</w:t>
            </w:r>
          </w:p>
        </w:tc>
        <w:tc>
          <w:tcPr>
            <w:tcW w:w="2340" w:type="dxa"/>
            <w:tcBorders>
              <w:top w:val="single" w:sz="4" w:space="0" w:color="auto"/>
              <w:right w:val="single" w:sz="6" w:space="0" w:color="auto"/>
            </w:tcBorders>
          </w:tcPr>
          <w:p w:rsidR="00B245E5" w:rsidRPr="00E97B36" w:rsidRDefault="00B245E5" w:rsidP="00AC1FCE">
            <w:pPr>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tcBorders>
          </w:tcPr>
          <w:p w:rsidR="00B245E5" w:rsidRPr="00E97B36" w:rsidRDefault="00B245E5" w:rsidP="00AC1FCE">
            <w:pPr>
              <w:tabs>
                <w:tab w:val="left" w:pos="440"/>
                <w:tab w:val="left" w:pos="2600"/>
              </w:tabs>
              <w:spacing w:before="240"/>
              <w:rPr>
                <w:rFonts w:ascii="Times" w:hAnsi="Times" w:cs="Times"/>
                <w:sz w:val="18"/>
                <w:szCs w:val="18"/>
              </w:rPr>
            </w:pPr>
            <w:r>
              <w:rPr>
                <w:rFonts w:ascii="Times" w:hAnsi="Times" w:cs="Times"/>
                <w:sz w:val="18"/>
                <w:szCs w:val="18"/>
              </w:rPr>
              <w:t>26</w:t>
            </w:r>
            <w:r w:rsidRPr="00E97B36">
              <w:rPr>
                <w:rFonts w:ascii="Times" w:hAnsi="Times" w:cs="Times"/>
                <w:sz w:val="18"/>
                <w:szCs w:val="18"/>
              </w:rPr>
              <w:t>.</w:t>
            </w:r>
            <w:r w:rsidRPr="00E97B36">
              <w:rPr>
                <w:rFonts w:ascii="Times" w:hAnsi="Times" w:cs="Times"/>
                <w:sz w:val="18"/>
                <w:szCs w:val="18"/>
              </w:rPr>
              <w:tab/>
              <w:t>Dome Light</w:t>
            </w:r>
          </w:p>
        </w:tc>
        <w:tc>
          <w:tcPr>
            <w:tcW w:w="440" w:type="dxa"/>
            <w:tcBorders>
              <w:right w:val="single" w:sz="4"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D</w:t>
            </w:r>
          </w:p>
        </w:tc>
        <w:tc>
          <w:tcPr>
            <w:tcW w:w="370" w:type="dxa"/>
            <w:tcBorders>
              <w:left w:val="single" w:sz="4" w:space="0" w:color="auto"/>
              <w:right w:val="single" w:sz="6"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w:t>
            </w:r>
          </w:p>
        </w:tc>
        <w:tc>
          <w:tcPr>
            <w:tcW w:w="360" w:type="dxa"/>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0</w:t>
            </w:r>
          </w:p>
        </w:tc>
        <w:tc>
          <w:tcPr>
            <w:tcW w:w="3240" w:type="dxa"/>
            <w:tcBorders>
              <w:left w:val="single" w:sz="6" w:space="0" w:color="auto"/>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May be inoperative provided an alternate means (e.g. flashlight) is used to illuminate the vestibule area.</w:t>
            </w:r>
          </w:p>
        </w:tc>
        <w:tc>
          <w:tcPr>
            <w:tcW w:w="288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52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34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tcBorders>
          </w:tcPr>
          <w:p w:rsidR="00B245E5" w:rsidRPr="00E97B36" w:rsidRDefault="00B245E5" w:rsidP="00AC1FCE">
            <w:pPr>
              <w:tabs>
                <w:tab w:val="left" w:pos="440"/>
                <w:tab w:val="left" w:pos="2600"/>
              </w:tabs>
              <w:spacing w:before="240"/>
              <w:rPr>
                <w:rFonts w:ascii="Times" w:hAnsi="Times" w:cs="Times"/>
                <w:sz w:val="18"/>
                <w:szCs w:val="18"/>
              </w:rPr>
            </w:pPr>
            <w:r>
              <w:rPr>
                <w:rFonts w:ascii="Times" w:hAnsi="Times" w:cs="Times"/>
                <w:sz w:val="18"/>
                <w:szCs w:val="18"/>
              </w:rPr>
              <w:t>27</w:t>
            </w:r>
            <w:r w:rsidRPr="00E97B36">
              <w:rPr>
                <w:rFonts w:ascii="Times" w:hAnsi="Times" w:cs="Times"/>
                <w:sz w:val="18"/>
                <w:szCs w:val="18"/>
              </w:rPr>
              <w:t>.</w:t>
            </w:r>
            <w:r w:rsidRPr="00E97B36">
              <w:rPr>
                <w:rFonts w:ascii="Times" w:hAnsi="Times" w:cs="Times"/>
                <w:sz w:val="18"/>
                <w:szCs w:val="18"/>
              </w:rPr>
              <w:tab/>
              <w:t>Baggage Compartment</w:t>
            </w:r>
          </w:p>
          <w:p w:rsidR="00B245E5" w:rsidRPr="00E97B36" w:rsidRDefault="00B245E5" w:rsidP="00AC1FCE">
            <w:pPr>
              <w:tabs>
                <w:tab w:val="left" w:pos="440"/>
                <w:tab w:val="left" w:pos="2600"/>
              </w:tabs>
              <w:rPr>
                <w:rFonts w:ascii="Times" w:hAnsi="Times" w:cs="Times"/>
                <w:sz w:val="18"/>
                <w:szCs w:val="18"/>
              </w:rPr>
            </w:pPr>
            <w:r w:rsidRPr="00E97B36">
              <w:rPr>
                <w:rFonts w:ascii="Times" w:hAnsi="Times" w:cs="Times"/>
                <w:sz w:val="18"/>
                <w:szCs w:val="18"/>
              </w:rPr>
              <w:tab/>
              <w:t>Light</w:t>
            </w:r>
          </w:p>
        </w:tc>
        <w:tc>
          <w:tcPr>
            <w:tcW w:w="440" w:type="dxa"/>
            <w:tcBorders>
              <w:right w:val="single" w:sz="4"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D</w:t>
            </w:r>
          </w:p>
        </w:tc>
        <w:tc>
          <w:tcPr>
            <w:tcW w:w="370" w:type="dxa"/>
            <w:tcBorders>
              <w:left w:val="single" w:sz="4" w:space="0" w:color="auto"/>
              <w:right w:val="single" w:sz="6"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1</w:t>
            </w:r>
          </w:p>
        </w:tc>
        <w:tc>
          <w:tcPr>
            <w:tcW w:w="360" w:type="dxa"/>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0</w:t>
            </w:r>
          </w:p>
        </w:tc>
        <w:tc>
          <w:tcPr>
            <w:tcW w:w="3240" w:type="dxa"/>
            <w:tcBorders>
              <w:left w:val="single" w:sz="6" w:space="0" w:color="auto"/>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May be inoperative provided no emergency equipment is carried in the baggage compartment.</w:t>
            </w:r>
          </w:p>
        </w:tc>
        <w:tc>
          <w:tcPr>
            <w:tcW w:w="288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52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34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tcBorders>
          </w:tcPr>
          <w:p w:rsidR="00B245E5" w:rsidRPr="00E97B36" w:rsidRDefault="00B245E5" w:rsidP="00AC1FCE">
            <w:pPr>
              <w:tabs>
                <w:tab w:val="left" w:pos="440"/>
                <w:tab w:val="left" w:pos="2600"/>
              </w:tabs>
              <w:spacing w:before="240"/>
              <w:rPr>
                <w:rFonts w:ascii="Times" w:hAnsi="Times" w:cs="Times"/>
                <w:sz w:val="18"/>
                <w:szCs w:val="18"/>
              </w:rPr>
            </w:pPr>
          </w:p>
        </w:tc>
        <w:tc>
          <w:tcPr>
            <w:tcW w:w="440" w:type="dxa"/>
            <w:tcBorders>
              <w:right w:val="single" w:sz="4"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D</w:t>
            </w:r>
          </w:p>
        </w:tc>
        <w:tc>
          <w:tcPr>
            <w:tcW w:w="370" w:type="dxa"/>
            <w:tcBorders>
              <w:left w:val="single" w:sz="4" w:space="0" w:color="auto"/>
              <w:right w:val="single" w:sz="6"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1</w:t>
            </w:r>
          </w:p>
        </w:tc>
        <w:tc>
          <w:tcPr>
            <w:tcW w:w="360" w:type="dxa"/>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0</w:t>
            </w:r>
          </w:p>
        </w:tc>
        <w:tc>
          <w:tcPr>
            <w:tcW w:w="3240" w:type="dxa"/>
            <w:tcBorders>
              <w:left w:val="single" w:sz="6" w:space="0" w:color="auto"/>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May be inoperative provided an operative flashlight is installed in the baggage compartment.</w:t>
            </w:r>
          </w:p>
        </w:tc>
        <w:tc>
          <w:tcPr>
            <w:tcW w:w="288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52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340" w:type="dxa"/>
            <w:tcBorders>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r w:rsidR="00B245E5" w:rsidRPr="00E97B36" w:rsidTr="00AC1FCE">
        <w:trPr>
          <w:cantSplit/>
        </w:trPr>
        <w:tc>
          <w:tcPr>
            <w:tcW w:w="2330" w:type="dxa"/>
            <w:tcBorders>
              <w:left w:val="single" w:sz="6" w:space="0" w:color="auto"/>
              <w:bottom w:val="single" w:sz="4" w:space="0" w:color="auto"/>
            </w:tcBorders>
          </w:tcPr>
          <w:p w:rsidR="00B245E5" w:rsidRPr="00E97B36" w:rsidRDefault="00B245E5" w:rsidP="00AC1FCE">
            <w:pPr>
              <w:tabs>
                <w:tab w:val="left" w:pos="440"/>
                <w:tab w:val="left" w:pos="2600"/>
              </w:tabs>
              <w:spacing w:before="240"/>
              <w:rPr>
                <w:rFonts w:ascii="Times" w:hAnsi="Times" w:cs="Times"/>
                <w:sz w:val="18"/>
                <w:szCs w:val="18"/>
              </w:rPr>
            </w:pPr>
            <w:r>
              <w:rPr>
                <w:rFonts w:ascii="Times" w:hAnsi="Times" w:cs="Times"/>
                <w:sz w:val="18"/>
                <w:szCs w:val="18"/>
              </w:rPr>
              <w:t>28</w:t>
            </w:r>
            <w:r w:rsidRPr="00E97B36">
              <w:rPr>
                <w:rFonts w:ascii="Times" w:hAnsi="Times" w:cs="Times"/>
                <w:sz w:val="18"/>
                <w:szCs w:val="18"/>
              </w:rPr>
              <w:t>.</w:t>
            </w:r>
            <w:r w:rsidRPr="00E97B36">
              <w:rPr>
                <w:rFonts w:ascii="Times" w:hAnsi="Times" w:cs="Times"/>
                <w:sz w:val="18"/>
                <w:szCs w:val="18"/>
              </w:rPr>
              <w:tab/>
              <w:t>Cockpit Flashlight</w:t>
            </w:r>
          </w:p>
        </w:tc>
        <w:tc>
          <w:tcPr>
            <w:tcW w:w="440" w:type="dxa"/>
            <w:tcBorders>
              <w:bottom w:val="single" w:sz="4" w:space="0" w:color="auto"/>
              <w:right w:val="single" w:sz="4"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C</w:t>
            </w:r>
          </w:p>
        </w:tc>
        <w:tc>
          <w:tcPr>
            <w:tcW w:w="370" w:type="dxa"/>
            <w:tcBorders>
              <w:left w:val="single" w:sz="4" w:space="0" w:color="auto"/>
              <w:bottom w:val="single" w:sz="4" w:space="0" w:color="auto"/>
              <w:right w:val="single" w:sz="6" w:space="0" w:color="auto"/>
            </w:tcBorders>
          </w:tcPr>
          <w:p w:rsidR="00B245E5" w:rsidRPr="00E97B36" w:rsidRDefault="00B245E5" w:rsidP="00AC1FCE">
            <w:pPr>
              <w:tabs>
                <w:tab w:val="left" w:pos="360"/>
              </w:tabs>
              <w:spacing w:before="24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B245E5" w:rsidRPr="00E97B36" w:rsidRDefault="00B245E5" w:rsidP="00AC1FCE">
            <w:pPr>
              <w:tabs>
                <w:tab w:val="left" w:pos="360"/>
              </w:tabs>
              <w:spacing w:before="240"/>
              <w:rPr>
                <w:rFonts w:ascii="Times" w:hAnsi="Times" w:cs="Times"/>
                <w:sz w:val="18"/>
                <w:szCs w:val="18"/>
              </w:rPr>
            </w:pPr>
            <w:r w:rsidRPr="00E97B36">
              <w:rPr>
                <w:rFonts w:ascii="Times" w:hAnsi="Times" w:cs="Times"/>
                <w:sz w:val="18"/>
                <w:szCs w:val="18"/>
              </w:rPr>
              <w:t>1</w:t>
            </w:r>
          </w:p>
        </w:tc>
        <w:tc>
          <w:tcPr>
            <w:tcW w:w="3240" w:type="dxa"/>
            <w:tcBorders>
              <w:left w:val="single" w:sz="6" w:space="0" w:color="auto"/>
              <w:bottom w:val="single" w:sz="4" w:space="0" w:color="auto"/>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May be inoperative provided the operative flashlight is in good working order in accordance with the applicable 14 CFR.</w:t>
            </w:r>
          </w:p>
        </w:tc>
        <w:tc>
          <w:tcPr>
            <w:tcW w:w="2880" w:type="dxa"/>
            <w:tcBorders>
              <w:bottom w:val="single" w:sz="4" w:space="0" w:color="auto"/>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520" w:type="dxa"/>
            <w:tcBorders>
              <w:bottom w:val="single" w:sz="4" w:space="0" w:color="auto"/>
              <w:right w:val="single" w:sz="6" w:space="0" w:color="auto"/>
            </w:tcBorders>
          </w:tcPr>
          <w:p w:rsidR="00B245E5" w:rsidRPr="00E97B36" w:rsidRDefault="00B245E5" w:rsidP="00AC1FCE">
            <w:pPr>
              <w:spacing w:before="240"/>
              <w:rPr>
                <w:rFonts w:ascii="Times" w:hAnsi="Times" w:cs="Times"/>
                <w:sz w:val="18"/>
                <w:szCs w:val="18"/>
              </w:rPr>
            </w:pPr>
            <w:r w:rsidRPr="00E97B36">
              <w:rPr>
                <w:rFonts w:ascii="Times" w:hAnsi="Times" w:cs="Times"/>
                <w:sz w:val="18"/>
                <w:szCs w:val="18"/>
              </w:rPr>
              <w:t>None required.</w:t>
            </w:r>
          </w:p>
        </w:tc>
        <w:tc>
          <w:tcPr>
            <w:tcW w:w="2340" w:type="dxa"/>
            <w:tcBorders>
              <w:bottom w:val="single" w:sz="4" w:space="0" w:color="auto"/>
              <w:right w:val="single" w:sz="6" w:space="0" w:color="auto"/>
            </w:tcBorders>
          </w:tcPr>
          <w:p w:rsidR="00B245E5" w:rsidRPr="00E97B36" w:rsidRDefault="00B245E5" w:rsidP="00AC1FCE">
            <w:pPr>
              <w:spacing w:before="240" w:after="120"/>
              <w:rPr>
                <w:rFonts w:ascii="Times" w:hAnsi="Times" w:cs="Times"/>
                <w:sz w:val="18"/>
                <w:szCs w:val="18"/>
              </w:rPr>
            </w:pPr>
            <w:r w:rsidRPr="00E97B36">
              <w:rPr>
                <w:rFonts w:ascii="Times" w:hAnsi="Times" w:cs="Times"/>
                <w:sz w:val="18"/>
                <w:szCs w:val="18"/>
              </w:rPr>
              <w:t>An Inoperative Placard will be displayed in a prominent position to be seen by flight crew and will be noted on ADLS.</w:t>
            </w:r>
          </w:p>
        </w:tc>
      </w:tr>
    </w:tbl>
    <w:p w:rsidR="00B245E5" w:rsidRDefault="00B245E5" w:rsidP="00C07BAA">
      <w:pPr>
        <w:jc w:val="center"/>
        <w:sectPr w:rsidR="00B245E5" w:rsidSect="00EA538C">
          <w:headerReference w:type="default" r:id="rId146"/>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FB2ACA" w:rsidRPr="00790104" w:rsidTr="00AC1FCE">
        <w:trPr>
          <w:cantSplit/>
        </w:trPr>
        <w:tc>
          <w:tcPr>
            <w:tcW w:w="2330" w:type="dxa"/>
            <w:tcBorders>
              <w:top w:val="single" w:sz="4" w:space="0" w:color="auto"/>
              <w:left w:val="single" w:sz="6" w:space="0" w:color="auto"/>
            </w:tcBorders>
          </w:tcPr>
          <w:p w:rsidR="00FB2ACA" w:rsidRPr="00790104" w:rsidRDefault="00FB2ACA" w:rsidP="00AC1FCE">
            <w:pPr>
              <w:tabs>
                <w:tab w:val="left" w:pos="440"/>
                <w:tab w:val="left" w:pos="2600"/>
              </w:tabs>
              <w:ind w:left="86"/>
              <w:rPr>
                <w:rFonts w:ascii="Times" w:hAnsi="Times" w:cs="Times"/>
                <w:sz w:val="18"/>
                <w:szCs w:val="18"/>
              </w:rPr>
            </w:pPr>
            <w:r w:rsidRPr="00790104">
              <w:rPr>
                <w:rFonts w:ascii="Times" w:hAnsi="Times" w:cs="Times"/>
                <w:sz w:val="18"/>
                <w:szCs w:val="18"/>
              </w:rPr>
              <w:lastRenderedPageBreak/>
              <w:t>1.</w:t>
            </w:r>
            <w:r w:rsidRPr="00790104">
              <w:rPr>
                <w:rFonts w:ascii="Times" w:hAnsi="Times" w:cs="Times"/>
                <w:sz w:val="18"/>
                <w:szCs w:val="18"/>
              </w:rPr>
              <w:tab/>
              <w:t>Directional Compass</w:t>
            </w:r>
          </w:p>
          <w:p w:rsidR="00FB2ACA" w:rsidRDefault="00FB2ACA" w:rsidP="00AC1FCE">
            <w:pPr>
              <w:tabs>
                <w:tab w:val="left" w:pos="2600"/>
              </w:tabs>
              <w:ind w:left="440"/>
              <w:rPr>
                <w:rFonts w:ascii="Times" w:hAnsi="Times" w:cs="Times"/>
                <w:sz w:val="18"/>
                <w:szCs w:val="18"/>
              </w:rPr>
            </w:pPr>
            <w:r w:rsidRPr="00790104">
              <w:rPr>
                <w:rFonts w:ascii="Times" w:hAnsi="Times" w:cs="Times"/>
                <w:sz w:val="18"/>
                <w:szCs w:val="18"/>
              </w:rPr>
              <w:t>Reference Sensors</w:t>
            </w:r>
          </w:p>
          <w:p w:rsidR="00FB2ACA" w:rsidRPr="00790104" w:rsidRDefault="00FB2ACA" w:rsidP="00AC1FCE">
            <w:pPr>
              <w:tabs>
                <w:tab w:val="left" w:pos="2600"/>
              </w:tabs>
              <w:ind w:left="440"/>
              <w:rPr>
                <w:rFonts w:ascii="Times" w:hAnsi="Times" w:cs="Times"/>
                <w:sz w:val="18"/>
                <w:szCs w:val="18"/>
              </w:rPr>
            </w:pPr>
            <w:r>
              <w:rPr>
                <w:rFonts w:ascii="Times" w:hAnsi="Times" w:cs="Times"/>
                <w:sz w:val="18"/>
                <w:szCs w:val="18"/>
              </w:rPr>
              <w:t>(IRS 1-2-3)</w:t>
            </w:r>
          </w:p>
        </w:tc>
        <w:tc>
          <w:tcPr>
            <w:tcW w:w="440" w:type="dxa"/>
            <w:tcBorders>
              <w:top w:val="single" w:sz="4" w:space="0" w:color="auto"/>
              <w:right w:val="single" w:sz="4" w:space="0" w:color="auto"/>
            </w:tcBorders>
          </w:tcPr>
          <w:p w:rsidR="00FB2ACA" w:rsidRPr="00790104" w:rsidRDefault="00FB2ACA" w:rsidP="00AC1FCE">
            <w:pPr>
              <w:tabs>
                <w:tab w:val="left" w:pos="360"/>
              </w:tabs>
              <w:rPr>
                <w:rFonts w:ascii="Times" w:hAnsi="Times" w:cs="Times"/>
                <w:sz w:val="18"/>
                <w:szCs w:val="18"/>
              </w:rPr>
            </w:pPr>
            <w:r w:rsidRPr="00790104">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FB2ACA" w:rsidRPr="00790104" w:rsidRDefault="00FB2ACA" w:rsidP="00AC1FCE">
            <w:pPr>
              <w:tabs>
                <w:tab w:val="left" w:pos="360"/>
              </w:tabs>
              <w:rPr>
                <w:rFonts w:ascii="Times" w:hAnsi="Times" w:cs="Times"/>
                <w:sz w:val="18"/>
                <w:szCs w:val="18"/>
              </w:rPr>
            </w:pPr>
            <w:r w:rsidRPr="00790104">
              <w:rPr>
                <w:rFonts w:ascii="Times" w:hAnsi="Times" w:cs="Times"/>
                <w:sz w:val="18"/>
                <w:szCs w:val="18"/>
              </w:rPr>
              <w:t>3</w:t>
            </w:r>
          </w:p>
        </w:tc>
        <w:tc>
          <w:tcPr>
            <w:tcW w:w="360" w:type="dxa"/>
            <w:tcBorders>
              <w:top w:val="single" w:sz="4" w:space="0" w:color="auto"/>
            </w:tcBorders>
          </w:tcPr>
          <w:p w:rsidR="00FB2ACA" w:rsidRPr="00790104" w:rsidRDefault="00FB2ACA" w:rsidP="00AC1FCE">
            <w:pPr>
              <w:tabs>
                <w:tab w:val="left" w:pos="360"/>
              </w:tabs>
              <w:rPr>
                <w:rFonts w:ascii="Times" w:hAnsi="Times" w:cs="Times"/>
                <w:sz w:val="18"/>
                <w:szCs w:val="18"/>
              </w:rPr>
            </w:pPr>
            <w:r w:rsidRPr="00790104">
              <w:rPr>
                <w:rFonts w:ascii="Times" w:hAnsi="Times" w:cs="Times"/>
                <w:sz w:val="18"/>
                <w:szCs w:val="18"/>
              </w:rPr>
              <w:t>2</w:t>
            </w:r>
          </w:p>
        </w:tc>
        <w:tc>
          <w:tcPr>
            <w:tcW w:w="3240" w:type="dxa"/>
            <w:tcBorders>
              <w:top w:val="single" w:sz="4" w:space="0" w:color="auto"/>
              <w:left w:val="single" w:sz="6" w:space="0" w:color="auto"/>
              <w:right w:val="single" w:sz="6" w:space="0" w:color="auto"/>
            </w:tcBorders>
          </w:tcPr>
          <w:p w:rsidR="00541293" w:rsidRDefault="00FB2ACA" w:rsidP="00AC1FCE">
            <w:pPr>
              <w:rPr>
                <w:rFonts w:ascii="Times" w:hAnsi="Times" w:cs="Times"/>
                <w:sz w:val="18"/>
                <w:szCs w:val="18"/>
              </w:rPr>
            </w:pPr>
            <w:r w:rsidRPr="00790104">
              <w:rPr>
                <w:rFonts w:ascii="Times" w:hAnsi="Times" w:cs="Times"/>
                <w:sz w:val="18"/>
                <w:szCs w:val="18"/>
              </w:rPr>
              <w:t>(O) May be inoperative provided</w:t>
            </w:r>
            <w:r w:rsidR="00541293">
              <w:rPr>
                <w:rFonts w:ascii="Times" w:hAnsi="Times" w:cs="Times"/>
                <w:sz w:val="18"/>
                <w:szCs w:val="18"/>
              </w:rPr>
              <w:t>:</w:t>
            </w:r>
          </w:p>
          <w:p w:rsidR="00FB2ACA" w:rsidRDefault="00541293" w:rsidP="00752FFF">
            <w:pPr>
              <w:numPr>
                <w:ilvl w:val="0"/>
                <w:numId w:val="62"/>
              </w:numPr>
              <w:tabs>
                <w:tab w:val="clear" w:pos="720"/>
              </w:tabs>
              <w:ind w:left="461"/>
              <w:rPr>
                <w:rFonts w:ascii="Times" w:hAnsi="Times" w:cs="Times"/>
                <w:sz w:val="18"/>
                <w:szCs w:val="18"/>
              </w:rPr>
            </w:pPr>
            <w:r>
              <w:rPr>
                <w:rFonts w:ascii="Times" w:hAnsi="Times" w:cs="Times"/>
                <w:sz w:val="18"/>
                <w:szCs w:val="18"/>
              </w:rPr>
              <w:t>B</w:t>
            </w:r>
            <w:r w:rsidR="00FB2ACA" w:rsidRPr="00790104">
              <w:rPr>
                <w:rFonts w:ascii="Times" w:hAnsi="Times" w:cs="Times"/>
                <w:sz w:val="18"/>
                <w:szCs w:val="18"/>
              </w:rPr>
              <w:t>oth PFD Heading Indicating Systems operate independently</w:t>
            </w:r>
            <w:r>
              <w:rPr>
                <w:rFonts w:ascii="Times" w:hAnsi="Times" w:cs="Times"/>
                <w:sz w:val="18"/>
                <w:szCs w:val="18"/>
              </w:rPr>
              <w:t>, and</w:t>
            </w:r>
          </w:p>
          <w:p w:rsidR="00541293" w:rsidRPr="00790104" w:rsidRDefault="00541293" w:rsidP="00752FFF">
            <w:pPr>
              <w:numPr>
                <w:ilvl w:val="0"/>
                <w:numId w:val="62"/>
              </w:numPr>
              <w:tabs>
                <w:tab w:val="clear" w:pos="720"/>
              </w:tabs>
              <w:ind w:left="461"/>
              <w:rPr>
                <w:rFonts w:ascii="Times" w:hAnsi="Times" w:cs="Times"/>
                <w:sz w:val="18"/>
                <w:szCs w:val="18"/>
              </w:rPr>
            </w:pPr>
            <w:r>
              <w:rPr>
                <w:rFonts w:ascii="Times" w:hAnsi="Times" w:cs="Times"/>
                <w:sz w:val="18"/>
                <w:szCs w:val="18"/>
              </w:rPr>
              <w:t>Airplane is operated in accordance with AFM Limitations.</w:t>
            </w:r>
          </w:p>
        </w:tc>
        <w:tc>
          <w:tcPr>
            <w:tcW w:w="2880" w:type="dxa"/>
            <w:tcBorders>
              <w:top w:val="single" w:sz="4" w:space="0" w:color="auto"/>
              <w:right w:val="single" w:sz="6" w:space="0" w:color="auto"/>
            </w:tcBorders>
          </w:tcPr>
          <w:p w:rsidR="00FB2ACA" w:rsidRPr="00790104" w:rsidRDefault="00FB2ACA" w:rsidP="00AC1FCE">
            <w:pPr>
              <w:rPr>
                <w:rFonts w:ascii="Times" w:hAnsi="Times" w:cs="Times"/>
                <w:sz w:val="18"/>
                <w:szCs w:val="18"/>
              </w:rPr>
            </w:pPr>
            <w:r w:rsidRPr="00790104">
              <w:rPr>
                <w:rFonts w:ascii="Times" w:hAnsi="Times" w:cs="Times"/>
                <w:sz w:val="18"/>
                <w:szCs w:val="18"/>
              </w:rPr>
              <w:t>None required.</w:t>
            </w:r>
          </w:p>
        </w:tc>
        <w:tc>
          <w:tcPr>
            <w:tcW w:w="2521" w:type="dxa"/>
            <w:tcBorders>
              <w:top w:val="single" w:sz="4" w:space="0" w:color="auto"/>
              <w:right w:val="single" w:sz="6" w:space="0" w:color="auto"/>
            </w:tcBorders>
          </w:tcPr>
          <w:p w:rsidR="00FB2ACA" w:rsidRPr="00790104" w:rsidRDefault="00FB2ACA" w:rsidP="00AC1FCE">
            <w:pPr>
              <w:rPr>
                <w:rFonts w:ascii="Times" w:hAnsi="Times" w:cs="Times"/>
                <w:sz w:val="18"/>
                <w:szCs w:val="18"/>
              </w:rPr>
            </w:pPr>
            <w:r w:rsidRPr="00790104">
              <w:rPr>
                <w:rFonts w:ascii="Times" w:hAnsi="Times" w:cs="Times"/>
                <w:sz w:val="18"/>
                <w:szCs w:val="18"/>
              </w:rPr>
              <w:t xml:space="preserve">Flight crew will ensure that the same </w:t>
            </w:r>
            <w:r w:rsidRPr="00790104">
              <w:rPr>
                <w:rFonts w:ascii="Times" w:hAnsi="Times" w:cs="Times"/>
                <w:bCs/>
                <w:sz w:val="18"/>
                <w:szCs w:val="18"/>
              </w:rPr>
              <w:t>IRS</w:t>
            </w:r>
            <w:r w:rsidRPr="00790104">
              <w:rPr>
                <w:rFonts w:ascii="Times" w:hAnsi="Times" w:cs="Times"/>
                <w:sz w:val="18"/>
                <w:szCs w:val="18"/>
              </w:rPr>
              <w:t xml:space="preserve"> is </w:t>
            </w:r>
            <w:r w:rsidRPr="00790104">
              <w:rPr>
                <w:rFonts w:ascii="Times" w:hAnsi="Times" w:cs="Times"/>
                <w:bCs/>
                <w:sz w:val="18"/>
                <w:szCs w:val="18"/>
              </w:rPr>
              <w:t>NOT</w:t>
            </w:r>
            <w:r w:rsidRPr="00790104">
              <w:rPr>
                <w:rFonts w:ascii="Times" w:hAnsi="Times" w:cs="Times"/>
                <w:sz w:val="18"/>
                <w:szCs w:val="18"/>
              </w:rPr>
              <w:t xml:space="preserve"> used as the heading source for both pilots</w:t>
            </w:r>
            <w:r w:rsidR="002A3DF3">
              <w:rPr>
                <w:rFonts w:ascii="Times" w:hAnsi="Times" w:cs="Times"/>
                <w:sz w:val="18"/>
                <w:szCs w:val="18"/>
              </w:rPr>
              <w:t xml:space="preserve"> and airplane is in compliance with AFM speed limitation</w:t>
            </w:r>
            <w:r w:rsidR="00DB0C13">
              <w:rPr>
                <w:rFonts w:ascii="Times" w:hAnsi="Times" w:cs="Times"/>
                <w:sz w:val="18"/>
                <w:szCs w:val="18"/>
              </w:rPr>
              <w:t>s</w:t>
            </w:r>
            <w:r w:rsidR="002A3DF3">
              <w:rPr>
                <w:rFonts w:ascii="Times" w:hAnsi="Times" w:cs="Times"/>
                <w:sz w:val="18"/>
                <w:szCs w:val="18"/>
              </w:rPr>
              <w:t>.</w:t>
            </w:r>
          </w:p>
        </w:tc>
        <w:tc>
          <w:tcPr>
            <w:tcW w:w="2340" w:type="dxa"/>
            <w:tcBorders>
              <w:top w:val="single" w:sz="4" w:space="0" w:color="auto"/>
              <w:right w:val="single" w:sz="6" w:space="0" w:color="auto"/>
            </w:tcBorders>
          </w:tcPr>
          <w:p w:rsidR="00FB2ACA" w:rsidRPr="00790104" w:rsidRDefault="00FB2ACA" w:rsidP="00AC1FCE">
            <w:pPr>
              <w:rPr>
                <w:rFonts w:ascii="Times" w:hAnsi="Times" w:cs="Times"/>
                <w:sz w:val="18"/>
                <w:szCs w:val="18"/>
              </w:rPr>
            </w:pPr>
            <w:r w:rsidRPr="00790104">
              <w:rPr>
                <w:rFonts w:ascii="Times" w:hAnsi="Times" w:cs="Times"/>
                <w:sz w:val="18"/>
                <w:szCs w:val="18"/>
              </w:rPr>
              <w:t xml:space="preserve">An Inoperative Placard will be placed on </w:t>
            </w:r>
            <w:r w:rsidRPr="00790104">
              <w:rPr>
                <w:rFonts w:ascii="Times" w:hAnsi="Times" w:cs="Times"/>
                <w:bCs/>
                <w:sz w:val="18"/>
                <w:szCs w:val="18"/>
              </w:rPr>
              <w:t>Mode Select Unit (MSU)</w:t>
            </w:r>
            <w:r w:rsidRPr="00790104">
              <w:rPr>
                <w:rFonts w:ascii="Times" w:hAnsi="Times" w:cs="Times"/>
                <w:sz w:val="18"/>
                <w:szCs w:val="18"/>
              </w:rPr>
              <w:t xml:space="preserve"> and will be noted on ADLS.</w:t>
            </w:r>
          </w:p>
        </w:tc>
      </w:tr>
      <w:tr w:rsidR="00752FFF" w:rsidRPr="00790104" w:rsidTr="006E30A2">
        <w:trPr>
          <w:cantSplit/>
        </w:trPr>
        <w:tc>
          <w:tcPr>
            <w:tcW w:w="2330" w:type="dxa"/>
            <w:tcBorders>
              <w:left w:val="single" w:sz="6" w:space="0" w:color="auto"/>
            </w:tcBorders>
          </w:tcPr>
          <w:p w:rsidR="00752FFF" w:rsidRPr="00790104" w:rsidRDefault="00752FFF" w:rsidP="00752FFF">
            <w:pPr>
              <w:tabs>
                <w:tab w:val="left" w:pos="440"/>
                <w:tab w:val="left" w:pos="2600"/>
              </w:tabs>
              <w:spacing w:before="120"/>
              <w:ind w:left="86"/>
              <w:rPr>
                <w:rFonts w:ascii="Times" w:hAnsi="Times" w:cs="Times"/>
                <w:sz w:val="18"/>
                <w:szCs w:val="18"/>
              </w:rPr>
            </w:pPr>
            <w:r w:rsidRPr="00790104">
              <w:rPr>
                <w:rFonts w:ascii="Times" w:hAnsi="Times" w:cs="Times"/>
                <w:sz w:val="18"/>
                <w:szCs w:val="18"/>
              </w:rPr>
              <w:t>2.</w:t>
            </w:r>
            <w:r w:rsidRPr="00790104">
              <w:rPr>
                <w:rFonts w:ascii="Times" w:hAnsi="Times" w:cs="Times"/>
                <w:sz w:val="18"/>
                <w:szCs w:val="18"/>
              </w:rPr>
              <w:tab/>
              <w:t>Attitude Reference</w:t>
            </w:r>
          </w:p>
          <w:p w:rsidR="00752FFF" w:rsidRPr="00790104" w:rsidRDefault="00752FFF" w:rsidP="00752FFF">
            <w:pPr>
              <w:tabs>
                <w:tab w:val="left" w:pos="440"/>
                <w:tab w:val="left" w:pos="2600"/>
              </w:tabs>
              <w:ind w:left="86"/>
              <w:rPr>
                <w:rFonts w:ascii="Times" w:hAnsi="Times" w:cs="Times"/>
                <w:sz w:val="18"/>
                <w:szCs w:val="18"/>
              </w:rPr>
            </w:pPr>
            <w:r>
              <w:rPr>
                <w:rFonts w:ascii="Times" w:hAnsi="Times" w:cs="Times"/>
                <w:sz w:val="18"/>
                <w:szCs w:val="18"/>
              </w:rPr>
              <w:tab/>
            </w:r>
            <w:r w:rsidRPr="00790104">
              <w:rPr>
                <w:rFonts w:ascii="Times" w:hAnsi="Times" w:cs="Times"/>
                <w:sz w:val="18"/>
                <w:szCs w:val="18"/>
              </w:rPr>
              <w:t>Sensors</w:t>
            </w:r>
            <w:r>
              <w:rPr>
                <w:rFonts w:ascii="Times" w:hAnsi="Times" w:cs="Times"/>
                <w:sz w:val="18"/>
                <w:szCs w:val="18"/>
              </w:rPr>
              <w:t xml:space="preserve"> Inertial</w:t>
            </w:r>
          </w:p>
        </w:tc>
        <w:tc>
          <w:tcPr>
            <w:tcW w:w="440" w:type="dxa"/>
            <w:tcBorders>
              <w:right w:val="single" w:sz="4" w:space="0" w:color="auto"/>
            </w:tcBorders>
          </w:tcPr>
          <w:p w:rsidR="00752FFF" w:rsidRPr="00790104" w:rsidRDefault="00752FFF" w:rsidP="00EF75EC">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752FFF" w:rsidRPr="00790104" w:rsidRDefault="00752FFF" w:rsidP="00EF75EC">
            <w:pPr>
              <w:tabs>
                <w:tab w:val="left" w:pos="360"/>
              </w:tabs>
              <w:spacing w:before="120"/>
              <w:rPr>
                <w:rFonts w:ascii="Times" w:hAnsi="Times" w:cs="Times"/>
                <w:sz w:val="18"/>
                <w:szCs w:val="18"/>
              </w:rPr>
            </w:pPr>
          </w:p>
        </w:tc>
        <w:tc>
          <w:tcPr>
            <w:tcW w:w="360" w:type="dxa"/>
          </w:tcPr>
          <w:p w:rsidR="00752FFF" w:rsidRPr="00790104" w:rsidRDefault="00752FFF" w:rsidP="00EF75EC">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752FFF" w:rsidRPr="00790104" w:rsidRDefault="00752FFF" w:rsidP="00EF75EC">
            <w:pPr>
              <w:pStyle w:val="BodyText"/>
            </w:pPr>
          </w:p>
        </w:tc>
        <w:tc>
          <w:tcPr>
            <w:tcW w:w="2880" w:type="dxa"/>
            <w:tcBorders>
              <w:right w:val="single" w:sz="6" w:space="0" w:color="auto"/>
            </w:tcBorders>
          </w:tcPr>
          <w:p w:rsidR="00752FFF" w:rsidRPr="00790104" w:rsidRDefault="00752FFF" w:rsidP="00EF75EC">
            <w:pPr>
              <w:spacing w:before="120"/>
              <w:rPr>
                <w:rFonts w:ascii="Times" w:hAnsi="Times" w:cs="Times"/>
                <w:sz w:val="18"/>
                <w:szCs w:val="18"/>
              </w:rPr>
            </w:pPr>
          </w:p>
        </w:tc>
        <w:tc>
          <w:tcPr>
            <w:tcW w:w="2521" w:type="dxa"/>
            <w:tcBorders>
              <w:right w:val="single" w:sz="6" w:space="0" w:color="auto"/>
            </w:tcBorders>
          </w:tcPr>
          <w:p w:rsidR="00752FFF" w:rsidRDefault="00752FFF" w:rsidP="00EF75EC">
            <w:pPr>
              <w:pStyle w:val="BodyText"/>
            </w:pPr>
          </w:p>
        </w:tc>
        <w:tc>
          <w:tcPr>
            <w:tcW w:w="2340" w:type="dxa"/>
            <w:tcBorders>
              <w:right w:val="single" w:sz="6" w:space="0" w:color="auto"/>
            </w:tcBorders>
          </w:tcPr>
          <w:p w:rsidR="00752FFF" w:rsidRPr="00790104" w:rsidRDefault="00752FFF" w:rsidP="00EF75EC">
            <w:pPr>
              <w:spacing w:before="120"/>
              <w:rPr>
                <w:rFonts w:ascii="Times" w:hAnsi="Times" w:cs="Times"/>
                <w:sz w:val="18"/>
                <w:szCs w:val="18"/>
              </w:rPr>
            </w:pPr>
          </w:p>
        </w:tc>
      </w:tr>
      <w:tr w:rsidR="00FB2ACA" w:rsidRPr="00790104" w:rsidTr="00CE357F">
        <w:trPr>
          <w:cantSplit/>
        </w:trPr>
        <w:tc>
          <w:tcPr>
            <w:tcW w:w="2330" w:type="dxa"/>
            <w:tcBorders>
              <w:left w:val="single" w:sz="6" w:space="0" w:color="auto"/>
            </w:tcBorders>
          </w:tcPr>
          <w:p w:rsidR="00FB2ACA" w:rsidRPr="00790104" w:rsidRDefault="00752FFF" w:rsidP="00CE357F">
            <w:pPr>
              <w:tabs>
                <w:tab w:val="left" w:pos="2600"/>
              </w:tabs>
              <w:spacing w:before="120"/>
              <w:ind w:left="721" w:hanging="274"/>
              <w:rPr>
                <w:rFonts w:ascii="Times" w:hAnsi="Times" w:cs="Times"/>
                <w:sz w:val="18"/>
                <w:szCs w:val="18"/>
              </w:rPr>
            </w:pPr>
            <w:r>
              <w:rPr>
                <w:rFonts w:ascii="Times" w:hAnsi="Times" w:cs="Times"/>
                <w:sz w:val="18"/>
                <w:szCs w:val="18"/>
              </w:rPr>
              <w:t>1)</w:t>
            </w:r>
            <w:r>
              <w:rPr>
                <w:rFonts w:ascii="Times" w:hAnsi="Times" w:cs="Times"/>
                <w:sz w:val="18"/>
                <w:szCs w:val="18"/>
              </w:rPr>
              <w:tab/>
              <w:t>Inertial Reference System (IRS 1-2-3)</w:t>
            </w:r>
          </w:p>
        </w:tc>
        <w:tc>
          <w:tcPr>
            <w:tcW w:w="440" w:type="dxa"/>
            <w:tcBorders>
              <w:right w:val="single" w:sz="4" w:space="0" w:color="auto"/>
            </w:tcBorders>
          </w:tcPr>
          <w:p w:rsidR="00FB2ACA" w:rsidRPr="00790104" w:rsidRDefault="00752FFF" w:rsidP="00EF75EC">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right w:val="single" w:sz="6" w:space="0" w:color="auto"/>
            </w:tcBorders>
          </w:tcPr>
          <w:p w:rsidR="00FB2ACA" w:rsidRPr="00790104" w:rsidRDefault="00752FFF" w:rsidP="00EF75EC">
            <w:pPr>
              <w:tabs>
                <w:tab w:val="left" w:pos="360"/>
              </w:tabs>
              <w:spacing w:before="120"/>
              <w:rPr>
                <w:rFonts w:ascii="Times" w:hAnsi="Times" w:cs="Times"/>
                <w:sz w:val="18"/>
                <w:szCs w:val="18"/>
              </w:rPr>
            </w:pPr>
            <w:r>
              <w:rPr>
                <w:rFonts w:ascii="Times" w:hAnsi="Times" w:cs="Times"/>
                <w:sz w:val="18"/>
                <w:szCs w:val="18"/>
              </w:rPr>
              <w:t>3</w:t>
            </w:r>
          </w:p>
        </w:tc>
        <w:tc>
          <w:tcPr>
            <w:tcW w:w="360" w:type="dxa"/>
          </w:tcPr>
          <w:p w:rsidR="00FB2ACA" w:rsidRPr="00790104" w:rsidRDefault="00752FFF" w:rsidP="00EF75EC">
            <w:pPr>
              <w:tabs>
                <w:tab w:val="left" w:pos="360"/>
              </w:tabs>
              <w:spacing w:before="120"/>
              <w:rPr>
                <w:rFonts w:ascii="Times" w:hAnsi="Times" w:cs="Times"/>
                <w:sz w:val="18"/>
                <w:szCs w:val="18"/>
              </w:rPr>
            </w:pPr>
            <w:r>
              <w:rPr>
                <w:rFonts w:ascii="Times" w:hAnsi="Times" w:cs="Times"/>
                <w:sz w:val="18"/>
                <w:szCs w:val="18"/>
              </w:rPr>
              <w:t>2</w:t>
            </w:r>
          </w:p>
        </w:tc>
        <w:tc>
          <w:tcPr>
            <w:tcW w:w="3240" w:type="dxa"/>
            <w:tcBorders>
              <w:left w:val="single" w:sz="6" w:space="0" w:color="auto"/>
              <w:right w:val="single" w:sz="6" w:space="0" w:color="auto"/>
            </w:tcBorders>
          </w:tcPr>
          <w:p w:rsidR="00FB2ACA" w:rsidRPr="00790104" w:rsidRDefault="00FB2ACA" w:rsidP="00EF75EC">
            <w:pPr>
              <w:pStyle w:val="BodyText"/>
            </w:pPr>
            <w:r w:rsidRPr="00790104">
              <w:t>(O) May be inoperative provided:</w:t>
            </w:r>
          </w:p>
          <w:p w:rsidR="00CE357F" w:rsidRDefault="00FB2ACA" w:rsidP="00752FFF">
            <w:pPr>
              <w:pStyle w:val="BodyTextIndent2"/>
            </w:pPr>
            <w:r w:rsidRPr="00790104">
              <w:t>a)</w:t>
            </w:r>
            <w:r w:rsidRPr="00790104">
              <w:tab/>
            </w:r>
            <w:r w:rsidR="00CE357F">
              <w:t>Repairs are made within one (1) flight day,</w:t>
            </w:r>
          </w:p>
          <w:p w:rsidR="00CE357F" w:rsidRDefault="00CE357F" w:rsidP="00CE357F">
            <w:pPr>
              <w:pStyle w:val="BodyTextIndent2"/>
            </w:pPr>
            <w:r>
              <w:t>b)</w:t>
            </w:r>
            <w:r>
              <w:tab/>
            </w:r>
            <w:r w:rsidR="00FB2ACA" w:rsidRPr="00790104">
              <w:t>Both PFD Attitude Indicating Systems operate independently,</w:t>
            </w:r>
          </w:p>
          <w:p w:rsidR="00CE357F" w:rsidRDefault="00CE357F" w:rsidP="00CE357F">
            <w:pPr>
              <w:pStyle w:val="BodyTextIndent2"/>
            </w:pPr>
            <w:r>
              <w:t>c)</w:t>
            </w:r>
            <w:r>
              <w:tab/>
            </w:r>
            <w:r w:rsidR="00FB2ACA" w:rsidRPr="00790104">
              <w:t xml:space="preserve">Standby </w:t>
            </w:r>
            <w:r w:rsidR="00EF75EC">
              <w:t xml:space="preserve">Multi-Function Controller (SMC) </w:t>
            </w:r>
            <w:r w:rsidR="00FB2ACA" w:rsidRPr="00790104">
              <w:t>Attitude Indicator</w:t>
            </w:r>
            <w:r w:rsidR="00EF75EC">
              <w:t>s are</w:t>
            </w:r>
            <w:r w:rsidR="00541293">
              <w:t xml:space="preserve"> operative,</w:t>
            </w:r>
          </w:p>
          <w:p w:rsidR="00541293" w:rsidRDefault="00CE357F" w:rsidP="00CE357F">
            <w:pPr>
              <w:pStyle w:val="BodyTextIndent2"/>
            </w:pPr>
            <w:r>
              <w:t>d)</w:t>
            </w:r>
            <w:r>
              <w:tab/>
            </w:r>
            <w:r w:rsidR="00541293">
              <w:t>Airplane is operated in accordance with AFM Limitations</w:t>
            </w:r>
            <w:r>
              <w:t>, and</w:t>
            </w:r>
          </w:p>
          <w:p w:rsidR="00CE357F" w:rsidRPr="00790104" w:rsidRDefault="00CE357F" w:rsidP="00CE357F">
            <w:pPr>
              <w:pStyle w:val="BodyTextIndent2"/>
            </w:pPr>
            <w:r>
              <w:t>e)</w:t>
            </w:r>
            <w:r>
              <w:tab/>
              <w:t>Both AHRS sensors are operative.</w:t>
            </w:r>
          </w:p>
        </w:tc>
        <w:tc>
          <w:tcPr>
            <w:tcW w:w="2880" w:type="dxa"/>
            <w:tcBorders>
              <w:right w:val="single" w:sz="6" w:space="0" w:color="auto"/>
            </w:tcBorders>
          </w:tcPr>
          <w:p w:rsidR="00FB2ACA" w:rsidRPr="00790104" w:rsidRDefault="00FB2ACA" w:rsidP="00EF75EC">
            <w:pPr>
              <w:spacing w:before="120"/>
              <w:rPr>
                <w:rFonts w:ascii="Times" w:hAnsi="Times" w:cs="Times"/>
                <w:sz w:val="18"/>
                <w:szCs w:val="18"/>
              </w:rPr>
            </w:pPr>
            <w:r w:rsidRPr="00790104">
              <w:rPr>
                <w:rFonts w:ascii="Times" w:hAnsi="Times" w:cs="Times"/>
                <w:sz w:val="18"/>
                <w:szCs w:val="18"/>
              </w:rPr>
              <w:t>None required.</w:t>
            </w:r>
          </w:p>
        </w:tc>
        <w:tc>
          <w:tcPr>
            <w:tcW w:w="2521" w:type="dxa"/>
            <w:tcBorders>
              <w:right w:val="single" w:sz="6" w:space="0" w:color="auto"/>
            </w:tcBorders>
          </w:tcPr>
          <w:p w:rsidR="00FB2ACA" w:rsidRPr="00790104" w:rsidRDefault="00FB2ACA" w:rsidP="00DB0C13">
            <w:pPr>
              <w:pStyle w:val="BodyText"/>
            </w:pPr>
            <w:r>
              <w:t>Flight crew will ensure s</w:t>
            </w:r>
            <w:r w:rsidRPr="00790104">
              <w:t xml:space="preserve">ame </w:t>
            </w:r>
            <w:r w:rsidRPr="00790104">
              <w:rPr>
                <w:bCs/>
              </w:rPr>
              <w:t>IRS</w:t>
            </w:r>
            <w:r w:rsidRPr="00790104">
              <w:t xml:space="preserve"> is </w:t>
            </w:r>
            <w:r w:rsidRPr="00790104">
              <w:rPr>
                <w:bCs/>
              </w:rPr>
              <w:t>NOT</w:t>
            </w:r>
            <w:r w:rsidRPr="00790104">
              <w:t xml:space="preserve"> used as attitude source for both pilots</w:t>
            </w:r>
            <w:r w:rsidR="002A3DF3">
              <w:t xml:space="preserve"> and airplane is in compliance with AFM speed limitation</w:t>
            </w:r>
            <w:r w:rsidR="00DB0C13">
              <w:t>s</w:t>
            </w:r>
            <w:r w:rsidR="002A3DF3">
              <w:t>.</w:t>
            </w:r>
          </w:p>
        </w:tc>
        <w:tc>
          <w:tcPr>
            <w:tcW w:w="2340" w:type="dxa"/>
            <w:tcBorders>
              <w:right w:val="single" w:sz="6" w:space="0" w:color="auto"/>
            </w:tcBorders>
          </w:tcPr>
          <w:p w:rsidR="00FB2ACA" w:rsidRPr="00790104" w:rsidRDefault="00FB2ACA" w:rsidP="00EF75EC">
            <w:pPr>
              <w:spacing w:before="120"/>
              <w:rPr>
                <w:rFonts w:ascii="Times" w:hAnsi="Times" w:cs="Times"/>
                <w:sz w:val="18"/>
                <w:szCs w:val="18"/>
              </w:rPr>
            </w:pPr>
            <w:r w:rsidRPr="00790104">
              <w:rPr>
                <w:rFonts w:ascii="Times" w:hAnsi="Times" w:cs="Times"/>
                <w:sz w:val="18"/>
                <w:szCs w:val="18"/>
              </w:rPr>
              <w:t xml:space="preserve">An Inoperative Placard will be placed on </w:t>
            </w:r>
            <w:r w:rsidRPr="00790104">
              <w:rPr>
                <w:rFonts w:ascii="Times" w:hAnsi="Times" w:cs="Times"/>
                <w:bCs/>
                <w:sz w:val="18"/>
                <w:szCs w:val="18"/>
              </w:rPr>
              <w:t>MSU</w:t>
            </w:r>
            <w:r w:rsidRPr="00790104">
              <w:rPr>
                <w:rFonts w:ascii="Times" w:hAnsi="Times" w:cs="Times"/>
                <w:sz w:val="18"/>
                <w:szCs w:val="18"/>
              </w:rPr>
              <w:t xml:space="preserve"> and will be noted on ADLS.</w:t>
            </w:r>
          </w:p>
        </w:tc>
      </w:tr>
      <w:tr w:rsidR="00217FD3" w:rsidRPr="00790104" w:rsidTr="00CE357F">
        <w:trPr>
          <w:cantSplit/>
          <w:trHeight w:val="1692"/>
        </w:trPr>
        <w:tc>
          <w:tcPr>
            <w:tcW w:w="2330" w:type="dxa"/>
            <w:tcBorders>
              <w:left w:val="single" w:sz="6" w:space="0" w:color="auto"/>
              <w:bottom w:val="single" w:sz="4" w:space="0" w:color="auto"/>
            </w:tcBorders>
          </w:tcPr>
          <w:p w:rsidR="00CE357F" w:rsidRDefault="00CE357F" w:rsidP="00CE357F">
            <w:pPr>
              <w:numPr>
                <w:ilvl w:val="0"/>
                <w:numId w:val="95"/>
              </w:numPr>
              <w:spacing w:before="120"/>
              <w:ind w:left="806"/>
              <w:rPr>
                <w:rFonts w:ascii="Times" w:hAnsi="Times" w:cs="Times"/>
                <w:sz w:val="18"/>
                <w:szCs w:val="18"/>
              </w:rPr>
            </w:pPr>
            <w:r>
              <w:rPr>
                <w:rFonts w:ascii="Times" w:hAnsi="Times" w:cs="Times"/>
                <w:sz w:val="18"/>
                <w:szCs w:val="18"/>
              </w:rPr>
              <w:t>Attitude Heading</w:t>
            </w:r>
          </w:p>
          <w:p w:rsidR="00217FD3" w:rsidRPr="00CE357F" w:rsidRDefault="00CE357F" w:rsidP="00CE357F">
            <w:pPr>
              <w:ind w:left="720" w:hanging="360"/>
              <w:rPr>
                <w:rFonts w:ascii="Times" w:hAnsi="Times" w:cs="Times"/>
                <w:sz w:val="18"/>
                <w:szCs w:val="18"/>
              </w:rPr>
            </w:pPr>
            <w:r>
              <w:rPr>
                <w:rFonts w:ascii="Times" w:hAnsi="Times" w:cs="Times"/>
                <w:sz w:val="18"/>
                <w:szCs w:val="18"/>
              </w:rPr>
              <w:tab/>
            </w:r>
            <w:r w:rsidR="00217FD3" w:rsidRPr="00CE357F">
              <w:rPr>
                <w:rFonts w:ascii="Times" w:hAnsi="Times" w:cs="Times"/>
                <w:sz w:val="18"/>
                <w:szCs w:val="18"/>
              </w:rPr>
              <w:t>Reference System (AHRS 1-2)</w:t>
            </w:r>
          </w:p>
        </w:tc>
        <w:tc>
          <w:tcPr>
            <w:tcW w:w="440" w:type="dxa"/>
            <w:tcBorders>
              <w:bottom w:val="single" w:sz="4" w:space="0" w:color="auto"/>
              <w:right w:val="single" w:sz="4" w:space="0" w:color="auto"/>
            </w:tcBorders>
          </w:tcPr>
          <w:p w:rsidR="00217FD3" w:rsidRDefault="00217FD3" w:rsidP="00EF75EC">
            <w:pPr>
              <w:tabs>
                <w:tab w:val="left" w:pos="360"/>
              </w:tabs>
              <w:spacing w:before="120"/>
              <w:rPr>
                <w:rFonts w:ascii="Times" w:hAnsi="Times" w:cs="Times"/>
                <w:sz w:val="18"/>
                <w:szCs w:val="18"/>
              </w:rPr>
            </w:pPr>
            <w:r>
              <w:rPr>
                <w:rFonts w:ascii="Times" w:hAnsi="Times" w:cs="Times"/>
                <w:sz w:val="18"/>
                <w:szCs w:val="18"/>
              </w:rPr>
              <w:t>A</w:t>
            </w:r>
          </w:p>
        </w:tc>
        <w:tc>
          <w:tcPr>
            <w:tcW w:w="370" w:type="dxa"/>
            <w:tcBorders>
              <w:left w:val="single" w:sz="4" w:space="0" w:color="auto"/>
              <w:bottom w:val="single" w:sz="4" w:space="0" w:color="auto"/>
              <w:right w:val="single" w:sz="6" w:space="0" w:color="auto"/>
            </w:tcBorders>
          </w:tcPr>
          <w:p w:rsidR="00217FD3" w:rsidRDefault="00217FD3" w:rsidP="00EF75EC">
            <w:pPr>
              <w:tabs>
                <w:tab w:val="left" w:pos="360"/>
              </w:tabs>
              <w:spacing w:before="12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217FD3" w:rsidRDefault="00217FD3" w:rsidP="00EF75EC">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bottom w:val="single" w:sz="4" w:space="0" w:color="auto"/>
              <w:right w:val="single" w:sz="6" w:space="0" w:color="auto"/>
            </w:tcBorders>
          </w:tcPr>
          <w:p w:rsidR="00217FD3" w:rsidRDefault="00CE357F" w:rsidP="00EF75EC">
            <w:pPr>
              <w:pStyle w:val="BodyText"/>
            </w:pPr>
            <w:r>
              <w:t>(O) May be inoperative provided:</w:t>
            </w:r>
          </w:p>
          <w:p w:rsidR="00CE357F" w:rsidRDefault="00CE357F" w:rsidP="00CE357F">
            <w:pPr>
              <w:pStyle w:val="BodyText"/>
              <w:numPr>
                <w:ilvl w:val="0"/>
                <w:numId w:val="97"/>
              </w:numPr>
              <w:spacing w:before="0"/>
              <w:ind w:left="461"/>
            </w:pPr>
            <w:r>
              <w:t>Repairs are made within one (1) flight day,</w:t>
            </w:r>
          </w:p>
          <w:p w:rsidR="00CE357F" w:rsidRDefault="00CE357F" w:rsidP="00CE357F">
            <w:pPr>
              <w:pStyle w:val="BodyText"/>
              <w:numPr>
                <w:ilvl w:val="0"/>
                <w:numId w:val="97"/>
              </w:numPr>
              <w:spacing w:before="0"/>
              <w:ind w:left="461"/>
            </w:pPr>
            <w:r>
              <w:t>Both PFD Attitude Indicating Systems operate independently, and</w:t>
            </w:r>
          </w:p>
          <w:p w:rsidR="00CE357F" w:rsidRPr="00790104" w:rsidRDefault="00CE357F" w:rsidP="00CE357F">
            <w:pPr>
              <w:pStyle w:val="BodyText"/>
              <w:numPr>
                <w:ilvl w:val="0"/>
                <w:numId w:val="97"/>
              </w:numPr>
              <w:spacing w:before="0"/>
              <w:ind w:left="461"/>
            </w:pPr>
            <w:r>
              <w:t>All three Attitude Reference Sensors (IRS 1-2-3) are operative.</w:t>
            </w:r>
          </w:p>
        </w:tc>
        <w:tc>
          <w:tcPr>
            <w:tcW w:w="2880" w:type="dxa"/>
            <w:tcBorders>
              <w:bottom w:val="single" w:sz="4" w:space="0" w:color="auto"/>
              <w:right w:val="single" w:sz="6" w:space="0" w:color="auto"/>
            </w:tcBorders>
          </w:tcPr>
          <w:p w:rsidR="00217FD3" w:rsidRPr="00790104" w:rsidRDefault="00CE357F" w:rsidP="00EF75EC">
            <w:pPr>
              <w:spacing w:before="120"/>
              <w:rPr>
                <w:rFonts w:ascii="Times" w:hAnsi="Times" w:cs="Times"/>
                <w:sz w:val="18"/>
                <w:szCs w:val="18"/>
              </w:rPr>
            </w:pPr>
            <w:r>
              <w:rPr>
                <w:rFonts w:ascii="Times" w:hAnsi="Times" w:cs="Times"/>
                <w:sz w:val="18"/>
                <w:szCs w:val="18"/>
              </w:rPr>
              <w:t>None required.</w:t>
            </w:r>
          </w:p>
        </w:tc>
        <w:tc>
          <w:tcPr>
            <w:tcW w:w="2521" w:type="dxa"/>
            <w:tcBorders>
              <w:bottom w:val="single" w:sz="4" w:space="0" w:color="auto"/>
              <w:right w:val="single" w:sz="6" w:space="0" w:color="auto"/>
            </w:tcBorders>
          </w:tcPr>
          <w:p w:rsidR="00217FD3" w:rsidRDefault="00D06A95" w:rsidP="00EF75EC">
            <w:pPr>
              <w:pStyle w:val="BodyText"/>
            </w:pPr>
            <w:r>
              <w:t>Flight crew will ensure s</w:t>
            </w:r>
            <w:r w:rsidRPr="00790104">
              <w:t xml:space="preserve">ame </w:t>
            </w:r>
            <w:r w:rsidRPr="00790104">
              <w:rPr>
                <w:bCs/>
              </w:rPr>
              <w:t>IRS</w:t>
            </w:r>
            <w:r w:rsidRPr="00790104">
              <w:t xml:space="preserve"> is </w:t>
            </w:r>
            <w:r w:rsidRPr="00790104">
              <w:rPr>
                <w:bCs/>
              </w:rPr>
              <w:t>NOT</w:t>
            </w:r>
            <w:r w:rsidRPr="00790104">
              <w:t xml:space="preserve"> used as attitude source for both pilots</w:t>
            </w:r>
            <w:r>
              <w:t xml:space="preserve"> and airplane is in compliance with AFM speed limitation</w:t>
            </w:r>
            <w:r w:rsidR="00DB0C13">
              <w:t>s.</w:t>
            </w:r>
          </w:p>
        </w:tc>
        <w:tc>
          <w:tcPr>
            <w:tcW w:w="2340" w:type="dxa"/>
            <w:tcBorders>
              <w:bottom w:val="single" w:sz="4" w:space="0" w:color="auto"/>
              <w:right w:val="single" w:sz="6" w:space="0" w:color="auto"/>
            </w:tcBorders>
          </w:tcPr>
          <w:p w:rsidR="00217FD3" w:rsidRPr="00790104" w:rsidRDefault="00CE357F" w:rsidP="00EF75EC">
            <w:pPr>
              <w:spacing w:before="120"/>
              <w:rPr>
                <w:rFonts w:ascii="Times" w:hAnsi="Times" w:cs="Times"/>
                <w:sz w:val="18"/>
                <w:szCs w:val="18"/>
              </w:rPr>
            </w:pPr>
            <w:r w:rsidRPr="00790104">
              <w:rPr>
                <w:rFonts w:ascii="Times" w:hAnsi="Times" w:cs="Times"/>
                <w:sz w:val="18"/>
                <w:szCs w:val="18"/>
              </w:rPr>
              <w:t xml:space="preserve">An Inoperative Placard will be placed on </w:t>
            </w:r>
            <w:r w:rsidRPr="00790104">
              <w:rPr>
                <w:rFonts w:ascii="Times" w:hAnsi="Times" w:cs="Times"/>
                <w:bCs/>
                <w:sz w:val="18"/>
                <w:szCs w:val="18"/>
              </w:rPr>
              <w:t>MSU</w:t>
            </w:r>
            <w:r w:rsidRPr="00790104">
              <w:rPr>
                <w:rFonts w:ascii="Times" w:hAnsi="Times" w:cs="Times"/>
                <w:sz w:val="18"/>
                <w:szCs w:val="18"/>
              </w:rPr>
              <w:t xml:space="preserve"> and will be noted on ADLS.</w:t>
            </w:r>
          </w:p>
        </w:tc>
      </w:tr>
    </w:tbl>
    <w:p w:rsidR="006E30A2" w:rsidRDefault="006E30A2" w:rsidP="003868A5">
      <w:pPr>
        <w:numPr>
          <w:ilvl w:val="0"/>
          <w:numId w:val="64"/>
        </w:numPr>
        <w:tabs>
          <w:tab w:val="left" w:pos="2600"/>
        </w:tabs>
        <w:spacing w:before="120"/>
        <w:rPr>
          <w:rFonts w:ascii="Times" w:hAnsi="Times" w:cs="Times"/>
          <w:sz w:val="18"/>
          <w:szCs w:val="18"/>
        </w:rPr>
        <w:sectPr w:rsidR="006E30A2" w:rsidSect="00EA538C">
          <w:headerReference w:type="default" r:id="rId147"/>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FB2ACA" w:rsidRPr="00790104" w:rsidTr="006E30A2">
        <w:trPr>
          <w:cantSplit/>
        </w:trPr>
        <w:tc>
          <w:tcPr>
            <w:tcW w:w="2330" w:type="dxa"/>
            <w:tcBorders>
              <w:top w:val="single" w:sz="4" w:space="0" w:color="auto"/>
              <w:left w:val="single" w:sz="6" w:space="0" w:color="auto"/>
            </w:tcBorders>
          </w:tcPr>
          <w:p w:rsidR="006E30A2" w:rsidRPr="00303E81" w:rsidRDefault="00FB2ACA" w:rsidP="003868A5">
            <w:pPr>
              <w:numPr>
                <w:ilvl w:val="0"/>
                <w:numId w:val="64"/>
              </w:numPr>
              <w:tabs>
                <w:tab w:val="left" w:pos="2600"/>
              </w:tabs>
              <w:rPr>
                <w:rFonts w:ascii="Times" w:hAnsi="Times" w:cs="Times"/>
                <w:sz w:val="18"/>
                <w:szCs w:val="18"/>
              </w:rPr>
            </w:pPr>
            <w:r w:rsidRPr="00303E81">
              <w:rPr>
                <w:rFonts w:ascii="Times" w:hAnsi="Times" w:cs="Times"/>
                <w:sz w:val="18"/>
                <w:szCs w:val="18"/>
              </w:rPr>
              <w:lastRenderedPageBreak/>
              <w:t>Standby</w:t>
            </w:r>
            <w:r w:rsidR="006E30A2" w:rsidRPr="00303E81">
              <w:rPr>
                <w:rFonts w:ascii="Times" w:hAnsi="Times" w:cs="Times"/>
                <w:sz w:val="18"/>
                <w:szCs w:val="18"/>
              </w:rPr>
              <w:t xml:space="preserve"> Multi-</w:t>
            </w:r>
          </w:p>
          <w:p w:rsidR="006E30A2" w:rsidRPr="00303E81" w:rsidRDefault="006E30A2" w:rsidP="006E30A2">
            <w:pPr>
              <w:tabs>
                <w:tab w:val="left" w:pos="440"/>
                <w:tab w:val="left" w:pos="2600"/>
              </w:tabs>
              <w:ind w:left="86"/>
              <w:rPr>
                <w:rFonts w:ascii="Times" w:hAnsi="Times" w:cs="Times"/>
                <w:sz w:val="18"/>
                <w:szCs w:val="18"/>
              </w:rPr>
            </w:pPr>
            <w:r w:rsidRPr="00303E81">
              <w:rPr>
                <w:rFonts w:ascii="Times" w:hAnsi="Times" w:cs="Times"/>
                <w:sz w:val="18"/>
                <w:szCs w:val="18"/>
              </w:rPr>
              <w:tab/>
              <w:t>Function Controllers</w:t>
            </w:r>
          </w:p>
          <w:p w:rsidR="00FB2ACA" w:rsidRPr="00790104" w:rsidRDefault="006E30A2" w:rsidP="006E30A2">
            <w:pPr>
              <w:tabs>
                <w:tab w:val="left" w:pos="440"/>
                <w:tab w:val="left" w:pos="2600"/>
              </w:tabs>
              <w:ind w:left="86"/>
              <w:rPr>
                <w:rFonts w:ascii="Times" w:hAnsi="Times" w:cs="Times"/>
                <w:sz w:val="18"/>
                <w:szCs w:val="18"/>
              </w:rPr>
            </w:pPr>
            <w:r w:rsidRPr="00303E81">
              <w:rPr>
                <w:rFonts w:ascii="Times" w:hAnsi="Times" w:cs="Times"/>
                <w:sz w:val="18"/>
                <w:szCs w:val="18"/>
              </w:rPr>
              <w:tab/>
              <w:t>(SMC)</w:t>
            </w:r>
          </w:p>
        </w:tc>
        <w:tc>
          <w:tcPr>
            <w:tcW w:w="440" w:type="dxa"/>
            <w:tcBorders>
              <w:top w:val="single" w:sz="4" w:space="0" w:color="auto"/>
              <w:right w:val="single" w:sz="4" w:space="0" w:color="auto"/>
            </w:tcBorders>
          </w:tcPr>
          <w:p w:rsidR="00FB2ACA" w:rsidRPr="00790104" w:rsidRDefault="006E30A2" w:rsidP="006E30A2">
            <w:pPr>
              <w:tabs>
                <w:tab w:val="left" w:pos="360"/>
              </w:tabs>
              <w:rPr>
                <w:rFonts w:ascii="Times" w:hAnsi="Times" w:cs="Times"/>
                <w:sz w:val="18"/>
                <w:szCs w:val="18"/>
              </w:rPr>
            </w:pPr>
            <w:r>
              <w:rPr>
                <w:rFonts w:ascii="Times" w:hAnsi="Times" w:cs="Times"/>
                <w:sz w:val="18"/>
                <w:szCs w:val="18"/>
              </w:rPr>
              <w:t>A</w:t>
            </w:r>
          </w:p>
        </w:tc>
        <w:tc>
          <w:tcPr>
            <w:tcW w:w="370" w:type="dxa"/>
            <w:tcBorders>
              <w:top w:val="single" w:sz="4" w:space="0" w:color="auto"/>
              <w:left w:val="single" w:sz="4" w:space="0" w:color="auto"/>
              <w:right w:val="single" w:sz="6" w:space="0" w:color="auto"/>
            </w:tcBorders>
          </w:tcPr>
          <w:p w:rsidR="00FB2ACA" w:rsidRPr="00790104" w:rsidRDefault="006E30A2" w:rsidP="006E30A2">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tcBorders>
          </w:tcPr>
          <w:p w:rsidR="00FB2ACA" w:rsidRPr="00790104" w:rsidRDefault="006E30A2" w:rsidP="006E30A2">
            <w:pPr>
              <w:tabs>
                <w:tab w:val="left" w:pos="360"/>
              </w:tabs>
              <w:rPr>
                <w:rFonts w:ascii="Times" w:hAnsi="Times" w:cs="Times"/>
                <w:sz w:val="18"/>
                <w:szCs w:val="18"/>
              </w:rPr>
            </w:pPr>
            <w:r>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6E30A2" w:rsidRPr="006E30A2" w:rsidRDefault="006E30A2" w:rsidP="006E30A2">
            <w:pPr>
              <w:rPr>
                <w:sz w:val="18"/>
                <w:szCs w:val="18"/>
              </w:rPr>
            </w:pPr>
            <w:r w:rsidRPr="006E30A2">
              <w:rPr>
                <w:sz w:val="18"/>
                <w:szCs w:val="18"/>
              </w:rPr>
              <w:t>(M) (O) Right SMC may be inoperative provided:</w:t>
            </w:r>
          </w:p>
          <w:p w:rsidR="006E30A2" w:rsidRPr="006E30A2" w:rsidRDefault="006E30A2" w:rsidP="003868A5">
            <w:pPr>
              <w:numPr>
                <w:ilvl w:val="0"/>
                <w:numId w:val="65"/>
              </w:numPr>
              <w:tabs>
                <w:tab w:val="clear" w:pos="765"/>
              </w:tabs>
              <w:ind w:left="461"/>
              <w:rPr>
                <w:sz w:val="18"/>
                <w:szCs w:val="18"/>
              </w:rPr>
            </w:pPr>
            <w:r w:rsidRPr="006E30A2">
              <w:rPr>
                <w:sz w:val="18"/>
                <w:szCs w:val="18"/>
              </w:rPr>
              <w:t>FMS is the navigation source on both PFD’s,</w:t>
            </w:r>
          </w:p>
          <w:p w:rsidR="006E30A2" w:rsidRPr="006E30A2" w:rsidRDefault="006E30A2" w:rsidP="003868A5">
            <w:pPr>
              <w:numPr>
                <w:ilvl w:val="0"/>
                <w:numId w:val="65"/>
              </w:numPr>
              <w:tabs>
                <w:tab w:val="clear" w:pos="765"/>
              </w:tabs>
              <w:ind w:left="461"/>
              <w:rPr>
                <w:sz w:val="18"/>
                <w:szCs w:val="18"/>
              </w:rPr>
            </w:pPr>
            <w:r w:rsidRPr="006E30A2">
              <w:rPr>
                <w:sz w:val="18"/>
                <w:szCs w:val="18"/>
              </w:rPr>
              <w:t>Destination and alternate airports have either LPV, GPS or FMS overlay approaches available without NOTAM restrictions,</w:t>
            </w:r>
          </w:p>
          <w:p w:rsidR="006E30A2" w:rsidRPr="006E30A2" w:rsidRDefault="00CE357F" w:rsidP="003868A5">
            <w:pPr>
              <w:numPr>
                <w:ilvl w:val="0"/>
                <w:numId w:val="65"/>
              </w:numPr>
              <w:tabs>
                <w:tab w:val="clear" w:pos="765"/>
              </w:tabs>
              <w:ind w:left="461"/>
              <w:rPr>
                <w:sz w:val="18"/>
                <w:szCs w:val="18"/>
              </w:rPr>
            </w:pPr>
            <w:r>
              <w:rPr>
                <w:sz w:val="18"/>
                <w:szCs w:val="18"/>
              </w:rPr>
              <w:t>N</w:t>
            </w:r>
            <w:r w:rsidR="006E30A2" w:rsidRPr="006E30A2">
              <w:rPr>
                <w:sz w:val="18"/>
                <w:szCs w:val="18"/>
              </w:rPr>
              <w:t>o other display system failures exist,</w:t>
            </w:r>
          </w:p>
          <w:p w:rsidR="006E30A2" w:rsidRPr="006E30A2" w:rsidRDefault="006E30A2" w:rsidP="003868A5">
            <w:pPr>
              <w:numPr>
                <w:ilvl w:val="0"/>
                <w:numId w:val="65"/>
              </w:numPr>
              <w:tabs>
                <w:tab w:val="clear" w:pos="765"/>
              </w:tabs>
              <w:ind w:left="461"/>
              <w:rPr>
                <w:sz w:val="18"/>
                <w:szCs w:val="18"/>
              </w:rPr>
            </w:pPr>
            <w:r w:rsidRPr="006E30A2">
              <w:rPr>
                <w:sz w:val="18"/>
                <w:szCs w:val="18"/>
              </w:rPr>
              <w:t>Associated Standby Multi-Function Controller circuit breaker is pulled and collared,</w:t>
            </w:r>
          </w:p>
          <w:p w:rsidR="006E30A2" w:rsidRDefault="006E30A2" w:rsidP="003868A5">
            <w:pPr>
              <w:numPr>
                <w:ilvl w:val="0"/>
                <w:numId w:val="65"/>
              </w:numPr>
              <w:tabs>
                <w:tab w:val="clear" w:pos="765"/>
              </w:tabs>
              <w:ind w:left="461"/>
              <w:rPr>
                <w:sz w:val="18"/>
                <w:szCs w:val="18"/>
              </w:rPr>
            </w:pPr>
            <w:r w:rsidRPr="006E30A2">
              <w:rPr>
                <w:sz w:val="18"/>
                <w:szCs w:val="18"/>
              </w:rPr>
              <w:t>Alternate procedures are established and u</w:t>
            </w:r>
            <w:r>
              <w:rPr>
                <w:sz w:val="18"/>
                <w:szCs w:val="18"/>
              </w:rPr>
              <w:t>sed, and</w:t>
            </w:r>
          </w:p>
          <w:p w:rsidR="00FB2ACA" w:rsidRPr="006E30A2" w:rsidRDefault="006E30A2" w:rsidP="003868A5">
            <w:pPr>
              <w:numPr>
                <w:ilvl w:val="0"/>
                <w:numId w:val="65"/>
              </w:numPr>
              <w:tabs>
                <w:tab w:val="clear" w:pos="765"/>
              </w:tabs>
              <w:ind w:left="461"/>
              <w:rPr>
                <w:sz w:val="18"/>
                <w:szCs w:val="18"/>
              </w:rPr>
            </w:pPr>
            <w:r w:rsidRPr="006E30A2">
              <w:rPr>
                <w:sz w:val="18"/>
                <w:szCs w:val="18"/>
              </w:rPr>
              <w:t>Repairs are made within one (1) flight day.</w:t>
            </w:r>
          </w:p>
        </w:tc>
        <w:tc>
          <w:tcPr>
            <w:tcW w:w="2880" w:type="dxa"/>
            <w:tcBorders>
              <w:top w:val="single" w:sz="4" w:space="0" w:color="auto"/>
              <w:right w:val="single" w:sz="6" w:space="0" w:color="auto"/>
            </w:tcBorders>
          </w:tcPr>
          <w:p w:rsidR="00447AFC" w:rsidRPr="00790104" w:rsidRDefault="00447AFC" w:rsidP="006E30A2">
            <w:pPr>
              <w:rPr>
                <w:rFonts w:ascii="Times" w:hAnsi="Times" w:cs="Times"/>
                <w:sz w:val="18"/>
                <w:szCs w:val="18"/>
              </w:rPr>
            </w:pPr>
            <w:r>
              <w:rPr>
                <w:rFonts w:ascii="Times" w:hAnsi="Times" w:cs="Times"/>
                <w:bCs/>
                <w:sz w:val="18"/>
                <w:szCs w:val="18"/>
              </w:rPr>
              <w:t xml:space="preserve">Maintenance will ensure the associated </w:t>
            </w:r>
            <w:proofErr w:type="spellStart"/>
            <w:r>
              <w:rPr>
                <w:rFonts w:ascii="Times" w:hAnsi="Times" w:cs="Times"/>
                <w:bCs/>
                <w:sz w:val="18"/>
                <w:szCs w:val="18"/>
              </w:rPr>
              <w:t>Stand</w:t>
            </w:r>
            <w:r w:rsidR="00303E81">
              <w:rPr>
                <w:rFonts w:ascii="Times" w:hAnsi="Times" w:cs="Times"/>
                <w:bCs/>
                <w:sz w:val="18"/>
                <w:szCs w:val="18"/>
              </w:rPr>
              <w:t>b</w:t>
            </w:r>
            <w:r>
              <w:rPr>
                <w:rFonts w:ascii="Times" w:hAnsi="Times" w:cs="Times"/>
                <w:bCs/>
                <w:sz w:val="18"/>
                <w:szCs w:val="18"/>
              </w:rPr>
              <w:t>v</w:t>
            </w:r>
            <w:proofErr w:type="spellEnd"/>
            <w:r>
              <w:rPr>
                <w:rFonts w:ascii="Times" w:hAnsi="Times" w:cs="Times"/>
                <w:bCs/>
                <w:sz w:val="18"/>
                <w:szCs w:val="18"/>
              </w:rPr>
              <w:t xml:space="preserve"> Multi-Function Controller circuit breaker</w:t>
            </w:r>
            <w:r w:rsidR="00B26960">
              <w:rPr>
                <w:rFonts w:ascii="Times" w:hAnsi="Times" w:cs="Times"/>
                <w:bCs/>
                <w:sz w:val="18"/>
                <w:szCs w:val="18"/>
              </w:rPr>
              <w:t>(s)</w:t>
            </w:r>
            <w:r>
              <w:rPr>
                <w:rFonts w:ascii="Times" w:hAnsi="Times" w:cs="Times"/>
                <w:bCs/>
                <w:sz w:val="18"/>
                <w:szCs w:val="18"/>
              </w:rPr>
              <w:t xml:space="preserve"> is pulled and collared.</w:t>
            </w:r>
          </w:p>
        </w:tc>
        <w:tc>
          <w:tcPr>
            <w:tcW w:w="2521" w:type="dxa"/>
            <w:tcBorders>
              <w:top w:val="single" w:sz="4" w:space="0" w:color="auto"/>
              <w:right w:val="single" w:sz="6" w:space="0" w:color="auto"/>
            </w:tcBorders>
          </w:tcPr>
          <w:p w:rsidR="00303E81" w:rsidRDefault="00B26960" w:rsidP="00303E81">
            <w:pPr>
              <w:rPr>
                <w:sz w:val="18"/>
                <w:szCs w:val="18"/>
              </w:rPr>
            </w:pPr>
            <w:r w:rsidRPr="006E30A2">
              <w:rPr>
                <w:sz w:val="18"/>
                <w:szCs w:val="18"/>
              </w:rPr>
              <w:t>FMS is the navigation source on both PFD’s</w:t>
            </w:r>
            <w:r w:rsidR="00303E81">
              <w:rPr>
                <w:sz w:val="18"/>
                <w:szCs w:val="18"/>
              </w:rPr>
              <w:t>.</w:t>
            </w:r>
          </w:p>
          <w:p w:rsidR="00B26960" w:rsidRPr="00303E81" w:rsidRDefault="00B26960" w:rsidP="00DB0C13">
            <w:pPr>
              <w:spacing w:before="120"/>
              <w:rPr>
                <w:sz w:val="18"/>
                <w:szCs w:val="18"/>
              </w:rPr>
            </w:pPr>
            <w:r w:rsidRPr="006E30A2">
              <w:rPr>
                <w:sz w:val="18"/>
                <w:szCs w:val="18"/>
              </w:rPr>
              <w:t xml:space="preserve">Destination and alternate airports have </w:t>
            </w:r>
            <w:proofErr w:type="gramStart"/>
            <w:r w:rsidRPr="006E30A2">
              <w:rPr>
                <w:sz w:val="18"/>
                <w:szCs w:val="18"/>
              </w:rPr>
              <w:t>either LPV</w:t>
            </w:r>
            <w:proofErr w:type="gramEnd"/>
            <w:r w:rsidRPr="006E30A2">
              <w:rPr>
                <w:sz w:val="18"/>
                <w:szCs w:val="18"/>
              </w:rPr>
              <w:t>, GPS, FMS overlay, or ILS approach available without NOTAM restrictions</w:t>
            </w:r>
            <w:r w:rsidR="00DB0C13">
              <w:rPr>
                <w:sz w:val="18"/>
                <w:szCs w:val="18"/>
              </w:rPr>
              <w:t>.</w:t>
            </w:r>
          </w:p>
        </w:tc>
        <w:tc>
          <w:tcPr>
            <w:tcW w:w="2340" w:type="dxa"/>
            <w:tcBorders>
              <w:top w:val="single" w:sz="4" w:space="0" w:color="auto"/>
              <w:right w:val="single" w:sz="6" w:space="0" w:color="auto"/>
            </w:tcBorders>
          </w:tcPr>
          <w:p w:rsidR="00FB2ACA" w:rsidRPr="00790104" w:rsidRDefault="00FB2ACA" w:rsidP="006E30A2">
            <w:pPr>
              <w:rPr>
                <w:rFonts w:ascii="Times" w:hAnsi="Times" w:cs="Times"/>
                <w:sz w:val="18"/>
                <w:szCs w:val="18"/>
              </w:rPr>
            </w:pPr>
            <w:r w:rsidRPr="00790104">
              <w:rPr>
                <w:rFonts w:ascii="Times" w:hAnsi="Times" w:cs="Times"/>
                <w:sz w:val="18"/>
                <w:szCs w:val="18"/>
              </w:rPr>
              <w:t>An Inoperative Placard will be displayed in a prominent position to be seen by flight crew and will be noted on ADLS.</w:t>
            </w:r>
          </w:p>
        </w:tc>
      </w:tr>
      <w:tr w:rsidR="006E30A2" w:rsidRPr="00790104" w:rsidTr="006E30A2">
        <w:trPr>
          <w:cantSplit/>
        </w:trPr>
        <w:tc>
          <w:tcPr>
            <w:tcW w:w="2330" w:type="dxa"/>
            <w:tcBorders>
              <w:left w:val="single" w:sz="6" w:space="0" w:color="auto"/>
              <w:bottom w:val="single" w:sz="4" w:space="0" w:color="auto"/>
            </w:tcBorders>
          </w:tcPr>
          <w:p w:rsidR="006E30A2" w:rsidRPr="00790104" w:rsidRDefault="006E30A2" w:rsidP="006E30A2">
            <w:pPr>
              <w:tabs>
                <w:tab w:val="left" w:pos="440"/>
                <w:tab w:val="left" w:pos="2600"/>
              </w:tabs>
              <w:spacing w:before="120"/>
              <w:ind w:left="86"/>
              <w:jc w:val="center"/>
              <w:rPr>
                <w:rFonts w:ascii="Times" w:hAnsi="Times" w:cs="Times"/>
                <w:sz w:val="18"/>
                <w:szCs w:val="18"/>
              </w:rPr>
            </w:pPr>
            <w:r w:rsidRPr="00790104">
              <w:rPr>
                <w:rFonts w:ascii="Times" w:hAnsi="Times" w:cs="Times"/>
                <w:sz w:val="18"/>
                <w:szCs w:val="18"/>
              </w:rPr>
              <w:t>(continued)</w:t>
            </w:r>
          </w:p>
        </w:tc>
        <w:tc>
          <w:tcPr>
            <w:tcW w:w="440" w:type="dxa"/>
            <w:tcBorders>
              <w:bottom w:val="single" w:sz="4" w:space="0" w:color="auto"/>
              <w:right w:val="single" w:sz="4" w:space="0" w:color="auto"/>
            </w:tcBorders>
          </w:tcPr>
          <w:p w:rsidR="006E30A2" w:rsidRPr="00790104" w:rsidRDefault="006E30A2" w:rsidP="00EF75EC">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6E30A2" w:rsidRPr="00790104" w:rsidRDefault="006E30A2" w:rsidP="00EF75EC">
            <w:pPr>
              <w:tabs>
                <w:tab w:val="left" w:pos="360"/>
              </w:tabs>
              <w:spacing w:before="120"/>
              <w:rPr>
                <w:rFonts w:ascii="Times" w:hAnsi="Times" w:cs="Times"/>
                <w:sz w:val="18"/>
                <w:szCs w:val="18"/>
              </w:rPr>
            </w:pPr>
          </w:p>
        </w:tc>
        <w:tc>
          <w:tcPr>
            <w:tcW w:w="360" w:type="dxa"/>
            <w:tcBorders>
              <w:bottom w:val="single" w:sz="4" w:space="0" w:color="auto"/>
            </w:tcBorders>
          </w:tcPr>
          <w:p w:rsidR="006E30A2" w:rsidRPr="00790104" w:rsidRDefault="006E30A2" w:rsidP="00EF75EC">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6E30A2" w:rsidRPr="00790104" w:rsidRDefault="006E30A2" w:rsidP="00EF75EC">
            <w:pPr>
              <w:spacing w:before="120"/>
              <w:rPr>
                <w:rFonts w:ascii="Times" w:hAnsi="Times" w:cs="Times"/>
                <w:sz w:val="18"/>
                <w:szCs w:val="18"/>
              </w:rPr>
            </w:pPr>
          </w:p>
        </w:tc>
        <w:tc>
          <w:tcPr>
            <w:tcW w:w="2880" w:type="dxa"/>
            <w:tcBorders>
              <w:bottom w:val="single" w:sz="4" w:space="0" w:color="auto"/>
              <w:right w:val="single" w:sz="6" w:space="0" w:color="auto"/>
            </w:tcBorders>
          </w:tcPr>
          <w:p w:rsidR="006E30A2" w:rsidRPr="00790104" w:rsidRDefault="006E30A2" w:rsidP="00EF75EC">
            <w:pPr>
              <w:spacing w:before="120"/>
              <w:rPr>
                <w:rFonts w:ascii="Times" w:hAnsi="Times" w:cs="Times"/>
                <w:sz w:val="18"/>
                <w:szCs w:val="18"/>
              </w:rPr>
            </w:pPr>
          </w:p>
        </w:tc>
        <w:tc>
          <w:tcPr>
            <w:tcW w:w="2521" w:type="dxa"/>
            <w:tcBorders>
              <w:bottom w:val="single" w:sz="4" w:space="0" w:color="auto"/>
              <w:right w:val="single" w:sz="6" w:space="0" w:color="auto"/>
            </w:tcBorders>
          </w:tcPr>
          <w:p w:rsidR="006E30A2" w:rsidRPr="00790104" w:rsidRDefault="006E30A2" w:rsidP="00EF75EC">
            <w:pPr>
              <w:spacing w:before="120"/>
              <w:rPr>
                <w:rFonts w:ascii="Times" w:hAnsi="Times" w:cs="Times"/>
                <w:sz w:val="18"/>
                <w:szCs w:val="18"/>
              </w:rPr>
            </w:pPr>
          </w:p>
        </w:tc>
        <w:tc>
          <w:tcPr>
            <w:tcW w:w="2340" w:type="dxa"/>
            <w:tcBorders>
              <w:bottom w:val="single" w:sz="4" w:space="0" w:color="auto"/>
              <w:right w:val="single" w:sz="6" w:space="0" w:color="auto"/>
            </w:tcBorders>
          </w:tcPr>
          <w:p w:rsidR="006E30A2" w:rsidRPr="00790104" w:rsidRDefault="006E30A2" w:rsidP="00EF75EC">
            <w:pPr>
              <w:spacing w:before="120"/>
              <w:rPr>
                <w:rFonts w:ascii="Times" w:hAnsi="Times" w:cs="Times"/>
                <w:sz w:val="18"/>
                <w:szCs w:val="18"/>
              </w:rPr>
            </w:pPr>
          </w:p>
        </w:tc>
      </w:tr>
    </w:tbl>
    <w:p w:rsidR="006E30A2" w:rsidRDefault="006E30A2" w:rsidP="006E30A2">
      <w:pPr>
        <w:tabs>
          <w:tab w:val="left" w:pos="440"/>
          <w:tab w:val="left" w:pos="2600"/>
        </w:tabs>
        <w:spacing w:before="120"/>
        <w:ind w:left="86"/>
        <w:rPr>
          <w:rFonts w:ascii="Times" w:hAnsi="Times" w:cs="Times"/>
          <w:sz w:val="18"/>
          <w:szCs w:val="18"/>
        </w:rPr>
        <w:sectPr w:rsidR="006E30A2" w:rsidSect="00EA538C">
          <w:headerReference w:type="default" r:id="rId148"/>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6E30A2" w:rsidRPr="00790104" w:rsidTr="00AB369F">
        <w:trPr>
          <w:cantSplit/>
        </w:trPr>
        <w:tc>
          <w:tcPr>
            <w:tcW w:w="2330" w:type="dxa"/>
            <w:tcBorders>
              <w:top w:val="single" w:sz="4" w:space="0" w:color="auto"/>
              <w:left w:val="single" w:sz="6" w:space="0" w:color="auto"/>
            </w:tcBorders>
          </w:tcPr>
          <w:p w:rsidR="00AF054E" w:rsidRDefault="00AF054E" w:rsidP="003868A5">
            <w:pPr>
              <w:numPr>
                <w:ilvl w:val="0"/>
                <w:numId w:val="66"/>
              </w:numPr>
              <w:tabs>
                <w:tab w:val="left" w:pos="2600"/>
              </w:tabs>
              <w:rPr>
                <w:rFonts w:ascii="Times" w:hAnsi="Times" w:cs="Times"/>
                <w:sz w:val="18"/>
                <w:szCs w:val="18"/>
              </w:rPr>
            </w:pPr>
            <w:r>
              <w:rPr>
                <w:rFonts w:ascii="Times" w:hAnsi="Times" w:cs="Times"/>
                <w:sz w:val="18"/>
                <w:szCs w:val="18"/>
              </w:rPr>
              <w:lastRenderedPageBreak/>
              <w:t>Standby</w:t>
            </w:r>
          </w:p>
          <w:p w:rsidR="00AF054E" w:rsidRDefault="00AF054E" w:rsidP="00AF054E">
            <w:pPr>
              <w:tabs>
                <w:tab w:val="left" w:pos="440"/>
                <w:tab w:val="left" w:pos="2600"/>
              </w:tabs>
              <w:ind w:left="86"/>
              <w:rPr>
                <w:rFonts w:ascii="Times" w:hAnsi="Times" w:cs="Times"/>
                <w:sz w:val="18"/>
                <w:szCs w:val="18"/>
              </w:rPr>
            </w:pPr>
            <w:r>
              <w:rPr>
                <w:rFonts w:ascii="Times" w:hAnsi="Times" w:cs="Times"/>
                <w:sz w:val="18"/>
                <w:szCs w:val="18"/>
              </w:rPr>
              <w:tab/>
              <w:t>Multi-Function</w:t>
            </w:r>
          </w:p>
          <w:p w:rsidR="006E30A2" w:rsidRPr="00790104" w:rsidRDefault="00AF054E" w:rsidP="00AF054E">
            <w:pPr>
              <w:tabs>
                <w:tab w:val="left" w:pos="440"/>
                <w:tab w:val="left" w:pos="2600"/>
              </w:tabs>
              <w:ind w:left="86"/>
              <w:rPr>
                <w:rFonts w:ascii="Times" w:hAnsi="Times" w:cs="Times"/>
                <w:sz w:val="18"/>
                <w:szCs w:val="18"/>
              </w:rPr>
            </w:pPr>
            <w:r>
              <w:rPr>
                <w:rFonts w:ascii="Times" w:hAnsi="Times" w:cs="Times"/>
                <w:sz w:val="18"/>
                <w:szCs w:val="18"/>
              </w:rPr>
              <w:tab/>
              <w:t>Controllers (cont’d)</w:t>
            </w:r>
          </w:p>
        </w:tc>
        <w:tc>
          <w:tcPr>
            <w:tcW w:w="440" w:type="dxa"/>
            <w:tcBorders>
              <w:top w:val="single" w:sz="4" w:space="0" w:color="auto"/>
              <w:right w:val="single" w:sz="4" w:space="0" w:color="auto"/>
            </w:tcBorders>
          </w:tcPr>
          <w:p w:rsidR="006E30A2" w:rsidRPr="00790104" w:rsidRDefault="006E30A2" w:rsidP="00AB369F">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6E30A2" w:rsidRPr="00790104" w:rsidRDefault="006E30A2" w:rsidP="00AB369F">
            <w:pPr>
              <w:tabs>
                <w:tab w:val="left" w:pos="360"/>
              </w:tabs>
              <w:rPr>
                <w:rFonts w:ascii="Times" w:hAnsi="Times" w:cs="Times"/>
                <w:sz w:val="18"/>
                <w:szCs w:val="18"/>
              </w:rPr>
            </w:pPr>
          </w:p>
        </w:tc>
        <w:tc>
          <w:tcPr>
            <w:tcW w:w="360" w:type="dxa"/>
            <w:tcBorders>
              <w:top w:val="single" w:sz="4" w:space="0" w:color="auto"/>
            </w:tcBorders>
          </w:tcPr>
          <w:p w:rsidR="006E30A2" w:rsidRPr="00790104" w:rsidRDefault="006E30A2" w:rsidP="00AB369F">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6E30A2" w:rsidRPr="00790104" w:rsidRDefault="006E30A2" w:rsidP="00AB369F">
            <w:pPr>
              <w:rPr>
                <w:rFonts w:ascii="Times" w:hAnsi="Times" w:cs="Times"/>
                <w:sz w:val="18"/>
                <w:szCs w:val="18"/>
              </w:rPr>
            </w:pPr>
          </w:p>
        </w:tc>
        <w:tc>
          <w:tcPr>
            <w:tcW w:w="2880" w:type="dxa"/>
            <w:tcBorders>
              <w:top w:val="single" w:sz="4" w:space="0" w:color="auto"/>
              <w:right w:val="single" w:sz="6" w:space="0" w:color="auto"/>
            </w:tcBorders>
          </w:tcPr>
          <w:p w:rsidR="006E30A2" w:rsidRPr="00790104" w:rsidRDefault="006E30A2" w:rsidP="00AB369F">
            <w:pPr>
              <w:rPr>
                <w:rFonts w:ascii="Times" w:hAnsi="Times" w:cs="Times"/>
                <w:sz w:val="18"/>
                <w:szCs w:val="18"/>
              </w:rPr>
            </w:pPr>
          </w:p>
        </w:tc>
        <w:tc>
          <w:tcPr>
            <w:tcW w:w="2521" w:type="dxa"/>
            <w:tcBorders>
              <w:top w:val="single" w:sz="4" w:space="0" w:color="auto"/>
              <w:right w:val="single" w:sz="6" w:space="0" w:color="auto"/>
            </w:tcBorders>
          </w:tcPr>
          <w:p w:rsidR="006E30A2" w:rsidRPr="00790104" w:rsidRDefault="006E30A2" w:rsidP="00AB369F">
            <w:pPr>
              <w:rPr>
                <w:rFonts w:ascii="Times" w:hAnsi="Times" w:cs="Times"/>
                <w:sz w:val="18"/>
                <w:szCs w:val="18"/>
              </w:rPr>
            </w:pPr>
          </w:p>
        </w:tc>
        <w:tc>
          <w:tcPr>
            <w:tcW w:w="2340" w:type="dxa"/>
            <w:tcBorders>
              <w:top w:val="single" w:sz="4" w:space="0" w:color="auto"/>
              <w:right w:val="single" w:sz="6" w:space="0" w:color="auto"/>
            </w:tcBorders>
          </w:tcPr>
          <w:p w:rsidR="006E30A2" w:rsidRPr="00790104" w:rsidRDefault="006E30A2" w:rsidP="00AB369F">
            <w:pPr>
              <w:rPr>
                <w:rFonts w:ascii="Times" w:hAnsi="Times" w:cs="Times"/>
                <w:sz w:val="18"/>
                <w:szCs w:val="18"/>
              </w:rPr>
            </w:pPr>
          </w:p>
        </w:tc>
      </w:tr>
      <w:tr w:rsidR="00FB2ACA" w:rsidRPr="00790104" w:rsidTr="00AC1FCE">
        <w:trPr>
          <w:cantSplit/>
        </w:trPr>
        <w:tc>
          <w:tcPr>
            <w:tcW w:w="2330" w:type="dxa"/>
            <w:tcBorders>
              <w:left w:val="single" w:sz="6" w:space="0" w:color="auto"/>
            </w:tcBorders>
          </w:tcPr>
          <w:p w:rsidR="00FB2ACA" w:rsidRPr="00790104" w:rsidRDefault="00FB2ACA" w:rsidP="002A3DF3">
            <w:pPr>
              <w:tabs>
                <w:tab w:val="left" w:pos="2600"/>
              </w:tabs>
              <w:spacing w:before="120"/>
              <w:ind w:left="432" w:hanging="360"/>
              <w:rPr>
                <w:rFonts w:ascii="Times" w:hAnsi="Times" w:cs="Times"/>
                <w:sz w:val="18"/>
                <w:szCs w:val="18"/>
              </w:rPr>
            </w:pPr>
            <w:r w:rsidRPr="00790104">
              <w:rPr>
                <w:rFonts w:ascii="Times" w:hAnsi="Times" w:cs="Times"/>
                <w:sz w:val="18"/>
                <w:szCs w:val="18"/>
              </w:rPr>
              <w:t>1)</w:t>
            </w:r>
            <w:r w:rsidRPr="00790104">
              <w:rPr>
                <w:rFonts w:ascii="Times" w:hAnsi="Times" w:cs="Times"/>
                <w:sz w:val="18"/>
                <w:szCs w:val="18"/>
              </w:rPr>
              <w:tab/>
              <w:t>S</w:t>
            </w:r>
            <w:r w:rsidR="00AF054E">
              <w:rPr>
                <w:rFonts w:ascii="Times" w:hAnsi="Times" w:cs="Times"/>
                <w:sz w:val="18"/>
                <w:szCs w:val="18"/>
              </w:rPr>
              <w:t>econdary Flight Displays (SFD)</w:t>
            </w:r>
          </w:p>
        </w:tc>
        <w:tc>
          <w:tcPr>
            <w:tcW w:w="440" w:type="dxa"/>
            <w:tcBorders>
              <w:right w:val="single" w:sz="4" w:space="0" w:color="auto"/>
            </w:tcBorders>
          </w:tcPr>
          <w:p w:rsidR="00FB2ACA" w:rsidRPr="00790104" w:rsidRDefault="00EF75EC" w:rsidP="00EF75EC">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FB2ACA" w:rsidRPr="00790104" w:rsidRDefault="00EF75EC" w:rsidP="00EF75EC">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FB2ACA" w:rsidRPr="00790104" w:rsidRDefault="00EF75EC" w:rsidP="00EF75EC">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FB2ACA" w:rsidRPr="00790104" w:rsidRDefault="002E444A" w:rsidP="002E444A">
            <w:pPr>
              <w:spacing w:before="120"/>
              <w:rPr>
                <w:rFonts w:ascii="Times" w:hAnsi="Times" w:cs="Times"/>
                <w:sz w:val="18"/>
                <w:szCs w:val="18"/>
              </w:rPr>
            </w:pPr>
            <w:r>
              <w:rPr>
                <w:rFonts w:ascii="Times" w:hAnsi="Times" w:cs="Times"/>
                <w:sz w:val="18"/>
                <w:szCs w:val="18"/>
              </w:rPr>
              <w:t>Except for ER operations, the Attitude position indicator may be inoperative provided not required by 14 CFR.</w:t>
            </w:r>
          </w:p>
        </w:tc>
        <w:tc>
          <w:tcPr>
            <w:tcW w:w="2880" w:type="dxa"/>
            <w:tcBorders>
              <w:right w:val="single" w:sz="6" w:space="0" w:color="auto"/>
            </w:tcBorders>
          </w:tcPr>
          <w:p w:rsidR="00FB2ACA" w:rsidRPr="00790104" w:rsidRDefault="00FB2ACA" w:rsidP="00EF75EC">
            <w:pPr>
              <w:spacing w:before="120"/>
              <w:rPr>
                <w:rFonts w:ascii="Times" w:hAnsi="Times" w:cs="Times"/>
                <w:sz w:val="18"/>
                <w:szCs w:val="18"/>
              </w:rPr>
            </w:pPr>
            <w:r w:rsidRPr="00790104">
              <w:rPr>
                <w:rFonts w:ascii="Times" w:hAnsi="Times" w:cs="Times"/>
                <w:sz w:val="18"/>
                <w:szCs w:val="18"/>
              </w:rPr>
              <w:t>None required.</w:t>
            </w:r>
          </w:p>
        </w:tc>
        <w:tc>
          <w:tcPr>
            <w:tcW w:w="2521" w:type="dxa"/>
            <w:tcBorders>
              <w:right w:val="single" w:sz="6" w:space="0" w:color="auto"/>
            </w:tcBorders>
          </w:tcPr>
          <w:p w:rsidR="00FB2ACA" w:rsidRPr="00790104" w:rsidRDefault="00FB2ACA" w:rsidP="00EF75EC">
            <w:pPr>
              <w:spacing w:before="120"/>
              <w:rPr>
                <w:rFonts w:ascii="Times" w:hAnsi="Times" w:cs="Times"/>
                <w:sz w:val="18"/>
                <w:szCs w:val="18"/>
              </w:rPr>
            </w:pPr>
            <w:r w:rsidRPr="00790104">
              <w:rPr>
                <w:rFonts w:ascii="Times" w:hAnsi="Times" w:cs="Times"/>
                <w:sz w:val="18"/>
                <w:szCs w:val="18"/>
              </w:rPr>
              <w:t>None required.</w:t>
            </w:r>
          </w:p>
        </w:tc>
        <w:tc>
          <w:tcPr>
            <w:tcW w:w="2340" w:type="dxa"/>
            <w:tcBorders>
              <w:right w:val="single" w:sz="6" w:space="0" w:color="auto"/>
            </w:tcBorders>
          </w:tcPr>
          <w:p w:rsidR="00FB2ACA" w:rsidRPr="00790104" w:rsidRDefault="00AF054E" w:rsidP="00EF75EC">
            <w:pPr>
              <w:spacing w:before="120"/>
              <w:rPr>
                <w:rFonts w:ascii="Times" w:hAnsi="Times" w:cs="Times"/>
                <w:sz w:val="18"/>
                <w:szCs w:val="18"/>
              </w:rPr>
            </w:pPr>
            <w:r w:rsidRPr="00790104">
              <w:rPr>
                <w:rFonts w:ascii="Times" w:hAnsi="Times" w:cs="Times"/>
                <w:sz w:val="18"/>
                <w:szCs w:val="18"/>
              </w:rPr>
              <w:t>An Inoperative Placard will be displayed in a prominent position to be seen by flight crew and will be noted on ADLS.</w:t>
            </w:r>
          </w:p>
        </w:tc>
      </w:tr>
      <w:tr w:rsidR="002E444A" w:rsidRPr="00790104" w:rsidTr="00AC1FCE">
        <w:trPr>
          <w:cantSplit/>
        </w:trPr>
        <w:tc>
          <w:tcPr>
            <w:tcW w:w="2330" w:type="dxa"/>
            <w:tcBorders>
              <w:left w:val="single" w:sz="6" w:space="0" w:color="auto"/>
            </w:tcBorders>
          </w:tcPr>
          <w:p w:rsidR="002E444A" w:rsidRPr="00790104" w:rsidRDefault="002E444A" w:rsidP="00AC1FCE">
            <w:pPr>
              <w:tabs>
                <w:tab w:val="left" w:pos="2600"/>
              </w:tabs>
              <w:spacing w:before="120"/>
              <w:ind w:left="994" w:hanging="994"/>
              <w:rPr>
                <w:rFonts w:ascii="Times" w:hAnsi="Times" w:cs="Times"/>
                <w:sz w:val="18"/>
                <w:szCs w:val="18"/>
                <w:lang w:val="pt-BR"/>
              </w:rPr>
            </w:pPr>
          </w:p>
        </w:tc>
        <w:tc>
          <w:tcPr>
            <w:tcW w:w="440" w:type="dxa"/>
            <w:tcBorders>
              <w:right w:val="single" w:sz="4" w:space="0" w:color="auto"/>
            </w:tcBorders>
          </w:tcPr>
          <w:p w:rsidR="002E444A" w:rsidRPr="00790104" w:rsidRDefault="002E444A" w:rsidP="00AC1FCE">
            <w:pPr>
              <w:tabs>
                <w:tab w:val="left" w:pos="360"/>
              </w:tabs>
              <w:spacing w:before="120"/>
              <w:rPr>
                <w:rFonts w:ascii="Times" w:hAnsi="Times" w:cs="Times"/>
                <w:sz w:val="18"/>
                <w:szCs w:val="18"/>
              </w:rPr>
            </w:pPr>
            <w:r>
              <w:rPr>
                <w:rFonts w:ascii="Times" w:hAnsi="Times" w:cs="Times"/>
                <w:sz w:val="18"/>
                <w:szCs w:val="18"/>
              </w:rPr>
              <w:t>B</w:t>
            </w:r>
          </w:p>
        </w:tc>
        <w:tc>
          <w:tcPr>
            <w:tcW w:w="370" w:type="dxa"/>
            <w:tcBorders>
              <w:left w:val="single" w:sz="4" w:space="0" w:color="auto"/>
              <w:right w:val="single" w:sz="6" w:space="0" w:color="auto"/>
            </w:tcBorders>
          </w:tcPr>
          <w:p w:rsidR="002E444A" w:rsidRPr="00790104" w:rsidRDefault="002E444A"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2E444A" w:rsidRPr="00790104" w:rsidRDefault="002E444A" w:rsidP="00AC1FCE">
            <w:pPr>
              <w:tabs>
                <w:tab w:val="left" w:pos="360"/>
              </w:tabs>
              <w:spacing w:before="120"/>
              <w:rPr>
                <w:rFonts w:ascii="Times" w:hAnsi="Times" w:cs="Times"/>
                <w:sz w:val="18"/>
                <w:szCs w:val="18"/>
              </w:rPr>
            </w:pPr>
            <w:r w:rsidRPr="00790104">
              <w:rPr>
                <w:rFonts w:ascii="Times" w:hAnsi="Times" w:cs="Times"/>
                <w:sz w:val="18"/>
                <w:szCs w:val="18"/>
              </w:rPr>
              <w:t>0</w:t>
            </w:r>
          </w:p>
        </w:tc>
        <w:tc>
          <w:tcPr>
            <w:tcW w:w="3240" w:type="dxa"/>
            <w:tcBorders>
              <w:left w:val="single" w:sz="6" w:space="0" w:color="auto"/>
              <w:right w:val="single" w:sz="6" w:space="0" w:color="auto"/>
            </w:tcBorders>
          </w:tcPr>
          <w:p w:rsidR="002E444A" w:rsidRPr="00790104" w:rsidRDefault="002E444A" w:rsidP="00AC1FCE">
            <w:pPr>
              <w:pStyle w:val="BodyText"/>
            </w:pPr>
            <w:r>
              <w:t>Attitude position indicator m</w:t>
            </w:r>
            <w:r w:rsidRPr="00790104">
              <w:t>ay be inoperative provided:</w:t>
            </w:r>
          </w:p>
          <w:p w:rsidR="002E444A" w:rsidRPr="00790104" w:rsidRDefault="002E444A" w:rsidP="00AC1FCE">
            <w:pPr>
              <w:ind w:left="461" w:hanging="360"/>
              <w:rPr>
                <w:rFonts w:ascii="Times" w:hAnsi="Times" w:cs="Times"/>
                <w:sz w:val="18"/>
                <w:szCs w:val="18"/>
              </w:rPr>
            </w:pPr>
            <w:r w:rsidRPr="00790104">
              <w:rPr>
                <w:rFonts w:ascii="Times" w:hAnsi="Times" w:cs="Times"/>
                <w:sz w:val="18"/>
                <w:szCs w:val="18"/>
              </w:rPr>
              <w:t>a)</w:t>
            </w:r>
            <w:r w:rsidRPr="00790104">
              <w:rPr>
                <w:rFonts w:ascii="Times" w:hAnsi="Times" w:cs="Times"/>
                <w:sz w:val="18"/>
                <w:szCs w:val="18"/>
              </w:rPr>
              <w:tab/>
              <w:t>Operations are conducted in day VMC only, and</w:t>
            </w:r>
          </w:p>
          <w:p w:rsidR="002E444A" w:rsidRPr="00790104" w:rsidRDefault="002E444A" w:rsidP="00AC1FCE">
            <w:pPr>
              <w:ind w:left="461" w:hanging="360"/>
              <w:rPr>
                <w:rFonts w:ascii="Times" w:hAnsi="Times" w:cs="Times"/>
                <w:sz w:val="18"/>
                <w:szCs w:val="18"/>
              </w:rPr>
            </w:pPr>
            <w:r w:rsidRPr="00790104">
              <w:rPr>
                <w:rFonts w:ascii="Times" w:hAnsi="Times" w:cs="Times"/>
                <w:sz w:val="18"/>
                <w:szCs w:val="18"/>
              </w:rPr>
              <w:t>b)</w:t>
            </w:r>
            <w:r w:rsidRPr="00790104">
              <w:rPr>
                <w:rFonts w:ascii="Times" w:hAnsi="Times" w:cs="Times"/>
                <w:sz w:val="18"/>
                <w:szCs w:val="18"/>
              </w:rPr>
              <w:tab/>
              <w:t>Operations are not cond</w:t>
            </w:r>
            <w:r>
              <w:rPr>
                <w:rFonts w:ascii="Times" w:hAnsi="Times" w:cs="Times"/>
                <w:sz w:val="18"/>
                <w:szCs w:val="18"/>
              </w:rPr>
              <w:t>ucted into known or forecast over</w:t>
            </w:r>
            <w:r w:rsidRPr="00790104">
              <w:rPr>
                <w:rFonts w:ascii="Times" w:hAnsi="Times" w:cs="Times"/>
                <w:sz w:val="18"/>
                <w:szCs w:val="18"/>
              </w:rPr>
              <w:t>-</w:t>
            </w:r>
            <w:r>
              <w:rPr>
                <w:rFonts w:ascii="Times" w:hAnsi="Times" w:cs="Times"/>
                <w:sz w:val="18"/>
                <w:szCs w:val="18"/>
              </w:rPr>
              <w:t>the</w:t>
            </w:r>
            <w:r w:rsidRPr="00790104">
              <w:rPr>
                <w:rFonts w:ascii="Times" w:hAnsi="Times" w:cs="Times"/>
                <w:sz w:val="18"/>
                <w:szCs w:val="18"/>
              </w:rPr>
              <w:t>-</w:t>
            </w:r>
            <w:r>
              <w:rPr>
                <w:rFonts w:ascii="Times" w:hAnsi="Times" w:cs="Times"/>
                <w:sz w:val="18"/>
                <w:szCs w:val="18"/>
              </w:rPr>
              <w:t>t</w:t>
            </w:r>
            <w:r w:rsidRPr="00790104">
              <w:rPr>
                <w:rFonts w:ascii="Times" w:hAnsi="Times" w:cs="Times"/>
                <w:sz w:val="18"/>
                <w:szCs w:val="18"/>
              </w:rPr>
              <w:t xml:space="preserve">op </w:t>
            </w:r>
            <w:r>
              <w:rPr>
                <w:rFonts w:ascii="Times" w:hAnsi="Times" w:cs="Times"/>
                <w:sz w:val="18"/>
                <w:szCs w:val="18"/>
              </w:rPr>
              <w:t>c</w:t>
            </w:r>
            <w:r w:rsidRPr="00790104">
              <w:rPr>
                <w:rFonts w:ascii="Times" w:hAnsi="Times" w:cs="Times"/>
                <w:sz w:val="18"/>
                <w:szCs w:val="18"/>
              </w:rPr>
              <w:t>onditions.</w:t>
            </w:r>
          </w:p>
        </w:tc>
        <w:tc>
          <w:tcPr>
            <w:tcW w:w="2880" w:type="dxa"/>
            <w:tcBorders>
              <w:right w:val="single" w:sz="6" w:space="0" w:color="auto"/>
            </w:tcBorders>
          </w:tcPr>
          <w:p w:rsidR="002E444A" w:rsidRPr="00790104" w:rsidRDefault="002E444A" w:rsidP="00AC1FCE">
            <w:pPr>
              <w:spacing w:before="120"/>
              <w:rPr>
                <w:rFonts w:ascii="Times" w:hAnsi="Times" w:cs="Times"/>
                <w:sz w:val="18"/>
                <w:szCs w:val="18"/>
              </w:rPr>
            </w:pPr>
            <w:r w:rsidRPr="00790104">
              <w:rPr>
                <w:rFonts w:ascii="Times" w:hAnsi="Times" w:cs="Times"/>
                <w:sz w:val="18"/>
                <w:szCs w:val="18"/>
              </w:rPr>
              <w:t>None required.</w:t>
            </w:r>
          </w:p>
        </w:tc>
        <w:tc>
          <w:tcPr>
            <w:tcW w:w="2521" w:type="dxa"/>
            <w:tcBorders>
              <w:right w:val="single" w:sz="6" w:space="0" w:color="auto"/>
            </w:tcBorders>
          </w:tcPr>
          <w:p w:rsidR="002E444A" w:rsidRPr="00790104" w:rsidRDefault="002E444A" w:rsidP="00AC1FCE">
            <w:pPr>
              <w:spacing w:before="120"/>
              <w:rPr>
                <w:rFonts w:ascii="Times" w:hAnsi="Times" w:cs="Times"/>
                <w:sz w:val="18"/>
                <w:szCs w:val="18"/>
              </w:rPr>
            </w:pPr>
            <w:r w:rsidRPr="00790104">
              <w:rPr>
                <w:rFonts w:ascii="Times" w:hAnsi="Times" w:cs="Times"/>
                <w:sz w:val="18"/>
                <w:szCs w:val="18"/>
              </w:rPr>
              <w:t>None required.</w:t>
            </w:r>
          </w:p>
        </w:tc>
        <w:tc>
          <w:tcPr>
            <w:tcW w:w="2340" w:type="dxa"/>
            <w:tcBorders>
              <w:right w:val="single" w:sz="6" w:space="0" w:color="auto"/>
            </w:tcBorders>
          </w:tcPr>
          <w:p w:rsidR="002E444A" w:rsidRPr="00790104" w:rsidRDefault="002E444A" w:rsidP="00AC1FCE">
            <w:pPr>
              <w:spacing w:before="120"/>
              <w:rPr>
                <w:rFonts w:ascii="Times" w:hAnsi="Times" w:cs="Times"/>
                <w:sz w:val="18"/>
                <w:szCs w:val="18"/>
              </w:rPr>
            </w:pPr>
            <w:r w:rsidRPr="00790104">
              <w:rPr>
                <w:rFonts w:ascii="Times" w:hAnsi="Times" w:cs="Times"/>
                <w:sz w:val="18"/>
                <w:szCs w:val="18"/>
              </w:rPr>
              <w:t>An Inoperative Placard will be displayed in a prominent position to be seen by flight crew and will be noted on ADLS.</w:t>
            </w:r>
          </w:p>
        </w:tc>
      </w:tr>
      <w:tr w:rsidR="00FB2ACA" w:rsidRPr="00790104" w:rsidTr="00AC1FCE">
        <w:trPr>
          <w:cantSplit/>
        </w:trPr>
        <w:tc>
          <w:tcPr>
            <w:tcW w:w="2330" w:type="dxa"/>
            <w:tcBorders>
              <w:left w:val="single" w:sz="6" w:space="0" w:color="auto"/>
            </w:tcBorders>
          </w:tcPr>
          <w:p w:rsidR="00FB2ACA" w:rsidRPr="002E444A" w:rsidRDefault="00FB2ACA" w:rsidP="002E444A">
            <w:pPr>
              <w:tabs>
                <w:tab w:val="left" w:pos="2600"/>
              </w:tabs>
              <w:spacing w:before="120"/>
              <w:ind w:left="994" w:hanging="994"/>
              <w:rPr>
                <w:rFonts w:ascii="Times" w:hAnsi="Times" w:cs="Times"/>
                <w:sz w:val="18"/>
                <w:szCs w:val="18"/>
              </w:rPr>
            </w:pPr>
          </w:p>
        </w:tc>
        <w:tc>
          <w:tcPr>
            <w:tcW w:w="440" w:type="dxa"/>
            <w:tcBorders>
              <w:right w:val="single" w:sz="4" w:space="0" w:color="auto"/>
            </w:tcBorders>
          </w:tcPr>
          <w:p w:rsidR="00FB2ACA" w:rsidRPr="00790104" w:rsidRDefault="002E444A" w:rsidP="002E444A">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FB2ACA" w:rsidRPr="00790104" w:rsidRDefault="002E444A" w:rsidP="002E444A">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FB2ACA" w:rsidRPr="00790104" w:rsidRDefault="002E444A" w:rsidP="002E444A">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EF75EC" w:rsidRPr="00790104" w:rsidRDefault="002E444A" w:rsidP="002E444A">
            <w:pPr>
              <w:pStyle w:val="BodyText"/>
            </w:pPr>
            <w:r>
              <w:t>(M) One m</w:t>
            </w:r>
            <w:r w:rsidR="00EF75EC" w:rsidRPr="00790104">
              <w:t>ay be inoperative provided:</w:t>
            </w:r>
          </w:p>
          <w:p w:rsidR="00EF75EC" w:rsidRPr="00790104" w:rsidRDefault="002E444A" w:rsidP="00EF75EC">
            <w:pPr>
              <w:ind w:left="461" w:hanging="360"/>
              <w:rPr>
                <w:rFonts w:ascii="Times" w:hAnsi="Times" w:cs="Times"/>
                <w:sz w:val="18"/>
                <w:szCs w:val="18"/>
              </w:rPr>
            </w:pPr>
            <w:r>
              <w:rPr>
                <w:rFonts w:ascii="Times" w:hAnsi="Times" w:cs="Times"/>
                <w:sz w:val="18"/>
                <w:szCs w:val="18"/>
              </w:rPr>
              <w:t>a)</w:t>
            </w:r>
            <w:r>
              <w:rPr>
                <w:rFonts w:ascii="Times" w:hAnsi="Times" w:cs="Times"/>
                <w:sz w:val="18"/>
                <w:szCs w:val="18"/>
              </w:rPr>
              <w:tab/>
              <w:t>Both PFD Attitude Indicating Systems operate independently</w:t>
            </w:r>
            <w:r w:rsidR="00EF75EC" w:rsidRPr="00790104">
              <w:rPr>
                <w:rFonts w:ascii="Times" w:hAnsi="Times" w:cs="Times"/>
                <w:sz w:val="18"/>
                <w:szCs w:val="18"/>
              </w:rPr>
              <w:t>, and</w:t>
            </w:r>
          </w:p>
          <w:p w:rsidR="00FB2ACA" w:rsidRPr="00790104" w:rsidRDefault="002E444A" w:rsidP="00EF75EC">
            <w:pPr>
              <w:ind w:left="461" w:hanging="360"/>
              <w:rPr>
                <w:rFonts w:ascii="Times" w:hAnsi="Times" w:cs="Times"/>
                <w:sz w:val="18"/>
                <w:szCs w:val="18"/>
              </w:rPr>
            </w:pPr>
            <w:r>
              <w:rPr>
                <w:rFonts w:ascii="Times" w:hAnsi="Times" w:cs="Times"/>
                <w:sz w:val="18"/>
                <w:szCs w:val="18"/>
              </w:rPr>
              <w:t>b)</w:t>
            </w:r>
            <w:r>
              <w:rPr>
                <w:rFonts w:ascii="Times" w:hAnsi="Times" w:cs="Times"/>
                <w:sz w:val="18"/>
                <w:szCs w:val="18"/>
              </w:rPr>
              <w:tab/>
              <w:t>All three Attitude Reference Sensors (IRS 1-2-3) are operative.</w:t>
            </w:r>
          </w:p>
        </w:tc>
        <w:tc>
          <w:tcPr>
            <w:tcW w:w="2880" w:type="dxa"/>
            <w:tcBorders>
              <w:right w:val="single" w:sz="6" w:space="0" w:color="auto"/>
            </w:tcBorders>
          </w:tcPr>
          <w:p w:rsidR="00FB2ACA" w:rsidRPr="00790104" w:rsidRDefault="00075347" w:rsidP="00DB0C13">
            <w:pPr>
              <w:spacing w:before="120"/>
              <w:rPr>
                <w:rFonts w:ascii="Times" w:hAnsi="Times" w:cs="Times"/>
                <w:sz w:val="18"/>
                <w:szCs w:val="18"/>
              </w:rPr>
            </w:pPr>
            <w:r>
              <w:rPr>
                <w:rFonts w:ascii="Times" w:hAnsi="Times" w:cs="Times"/>
                <w:sz w:val="18"/>
                <w:szCs w:val="18"/>
              </w:rPr>
              <w:t>Maintenance will ensure that failed side AHRS and Magnetometer circuit breakers are pulled and collared.</w:t>
            </w:r>
          </w:p>
        </w:tc>
        <w:tc>
          <w:tcPr>
            <w:tcW w:w="2521" w:type="dxa"/>
            <w:tcBorders>
              <w:right w:val="single" w:sz="6" w:space="0" w:color="auto"/>
            </w:tcBorders>
          </w:tcPr>
          <w:p w:rsidR="00FB2ACA" w:rsidRPr="00790104" w:rsidRDefault="00FB2ACA" w:rsidP="002E444A">
            <w:pPr>
              <w:spacing w:before="120"/>
              <w:rPr>
                <w:rFonts w:ascii="Times" w:hAnsi="Times" w:cs="Times"/>
                <w:sz w:val="18"/>
                <w:szCs w:val="18"/>
              </w:rPr>
            </w:pPr>
            <w:r w:rsidRPr="00790104">
              <w:rPr>
                <w:rFonts w:ascii="Times" w:hAnsi="Times" w:cs="Times"/>
                <w:sz w:val="18"/>
                <w:szCs w:val="18"/>
              </w:rPr>
              <w:t>None required.</w:t>
            </w:r>
          </w:p>
        </w:tc>
        <w:tc>
          <w:tcPr>
            <w:tcW w:w="2340" w:type="dxa"/>
            <w:tcBorders>
              <w:right w:val="single" w:sz="6" w:space="0" w:color="auto"/>
            </w:tcBorders>
          </w:tcPr>
          <w:p w:rsidR="00FB2ACA" w:rsidRPr="00790104" w:rsidRDefault="00FB2ACA" w:rsidP="002E444A">
            <w:pPr>
              <w:spacing w:before="120"/>
              <w:rPr>
                <w:rFonts w:ascii="Times" w:hAnsi="Times" w:cs="Times"/>
                <w:sz w:val="18"/>
                <w:szCs w:val="18"/>
              </w:rPr>
            </w:pPr>
            <w:r w:rsidRPr="00790104">
              <w:rPr>
                <w:rFonts w:ascii="Times" w:hAnsi="Times" w:cs="Times"/>
                <w:sz w:val="18"/>
                <w:szCs w:val="18"/>
              </w:rPr>
              <w:t>An Inoperative Placard will be displayed in a prominent position to be seen by flight crew and will be noted on ADLS.</w:t>
            </w:r>
          </w:p>
        </w:tc>
      </w:tr>
      <w:tr w:rsidR="00FB2ACA" w:rsidRPr="00790104" w:rsidTr="00AC1FCE">
        <w:trPr>
          <w:cantSplit/>
        </w:trPr>
        <w:tc>
          <w:tcPr>
            <w:tcW w:w="2330" w:type="dxa"/>
            <w:tcBorders>
              <w:left w:val="single" w:sz="6" w:space="0" w:color="auto"/>
              <w:bottom w:val="single" w:sz="6" w:space="0" w:color="auto"/>
            </w:tcBorders>
          </w:tcPr>
          <w:p w:rsidR="00FB2ACA" w:rsidRPr="00790104" w:rsidRDefault="00FB2ACA" w:rsidP="00AC1FCE">
            <w:pPr>
              <w:tabs>
                <w:tab w:val="left" w:pos="2600"/>
              </w:tabs>
              <w:spacing w:before="120"/>
              <w:jc w:val="center"/>
              <w:rPr>
                <w:rFonts w:ascii="Times" w:hAnsi="Times" w:cs="Times"/>
                <w:sz w:val="18"/>
                <w:szCs w:val="18"/>
              </w:rPr>
            </w:pPr>
            <w:r w:rsidRPr="00790104">
              <w:rPr>
                <w:rFonts w:ascii="Times" w:hAnsi="Times" w:cs="Times"/>
                <w:sz w:val="18"/>
                <w:szCs w:val="18"/>
              </w:rPr>
              <w:t>(continued)</w:t>
            </w:r>
          </w:p>
        </w:tc>
        <w:tc>
          <w:tcPr>
            <w:tcW w:w="440" w:type="dxa"/>
            <w:tcBorders>
              <w:bottom w:val="single" w:sz="6" w:space="0" w:color="auto"/>
              <w:right w:val="single" w:sz="4" w:space="0" w:color="auto"/>
            </w:tcBorders>
          </w:tcPr>
          <w:p w:rsidR="00FB2ACA" w:rsidRPr="00790104" w:rsidRDefault="00FB2ACA" w:rsidP="00AC1FCE">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FB2ACA" w:rsidRPr="00790104" w:rsidRDefault="00FB2ACA" w:rsidP="00AC1FCE">
            <w:pPr>
              <w:tabs>
                <w:tab w:val="left" w:pos="360"/>
              </w:tabs>
              <w:spacing w:before="120"/>
              <w:rPr>
                <w:rFonts w:ascii="Times" w:hAnsi="Times" w:cs="Times"/>
                <w:sz w:val="18"/>
                <w:szCs w:val="18"/>
              </w:rPr>
            </w:pPr>
          </w:p>
        </w:tc>
        <w:tc>
          <w:tcPr>
            <w:tcW w:w="360" w:type="dxa"/>
            <w:tcBorders>
              <w:bottom w:val="single" w:sz="6" w:space="0" w:color="auto"/>
            </w:tcBorders>
          </w:tcPr>
          <w:p w:rsidR="00FB2ACA" w:rsidRPr="00790104" w:rsidRDefault="00FB2ACA" w:rsidP="00AC1FCE">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FB2ACA" w:rsidRPr="00790104" w:rsidRDefault="00FB2ACA" w:rsidP="00AC1FCE">
            <w:pPr>
              <w:spacing w:before="120"/>
              <w:rPr>
                <w:rFonts w:ascii="Times" w:hAnsi="Times" w:cs="Times"/>
                <w:sz w:val="18"/>
                <w:szCs w:val="18"/>
              </w:rPr>
            </w:pPr>
          </w:p>
        </w:tc>
        <w:tc>
          <w:tcPr>
            <w:tcW w:w="2880" w:type="dxa"/>
            <w:tcBorders>
              <w:bottom w:val="single" w:sz="6" w:space="0" w:color="auto"/>
              <w:right w:val="single" w:sz="6" w:space="0" w:color="auto"/>
            </w:tcBorders>
          </w:tcPr>
          <w:p w:rsidR="00FB2ACA" w:rsidRPr="00790104" w:rsidRDefault="00FB2ACA" w:rsidP="00AC1FCE">
            <w:pPr>
              <w:spacing w:before="120"/>
              <w:rPr>
                <w:rFonts w:ascii="Times" w:hAnsi="Times" w:cs="Times"/>
                <w:sz w:val="18"/>
                <w:szCs w:val="18"/>
              </w:rPr>
            </w:pPr>
          </w:p>
        </w:tc>
        <w:tc>
          <w:tcPr>
            <w:tcW w:w="2521" w:type="dxa"/>
            <w:tcBorders>
              <w:bottom w:val="single" w:sz="6" w:space="0" w:color="auto"/>
              <w:right w:val="single" w:sz="6" w:space="0" w:color="auto"/>
            </w:tcBorders>
          </w:tcPr>
          <w:p w:rsidR="00FB2ACA" w:rsidRPr="00790104" w:rsidRDefault="00FB2ACA" w:rsidP="00AC1FCE">
            <w:pPr>
              <w:spacing w:before="120"/>
              <w:rPr>
                <w:rFonts w:ascii="Times" w:hAnsi="Times" w:cs="Times"/>
                <w:sz w:val="18"/>
                <w:szCs w:val="18"/>
              </w:rPr>
            </w:pPr>
          </w:p>
        </w:tc>
        <w:tc>
          <w:tcPr>
            <w:tcW w:w="2340" w:type="dxa"/>
            <w:tcBorders>
              <w:bottom w:val="single" w:sz="6" w:space="0" w:color="auto"/>
              <w:right w:val="single" w:sz="6" w:space="0" w:color="auto"/>
            </w:tcBorders>
          </w:tcPr>
          <w:p w:rsidR="00FB2ACA" w:rsidRPr="00790104" w:rsidRDefault="00FB2ACA" w:rsidP="00AC1FCE">
            <w:pPr>
              <w:spacing w:before="120"/>
              <w:rPr>
                <w:rFonts w:ascii="Times" w:hAnsi="Times" w:cs="Times"/>
                <w:sz w:val="18"/>
                <w:szCs w:val="18"/>
              </w:rPr>
            </w:pPr>
          </w:p>
        </w:tc>
      </w:tr>
    </w:tbl>
    <w:p w:rsidR="00075347" w:rsidRDefault="00075347" w:rsidP="00C07BAA">
      <w:pPr>
        <w:jc w:val="center"/>
        <w:sectPr w:rsidR="00075347" w:rsidSect="00EA538C">
          <w:headerReference w:type="default" r:id="rId149"/>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AF054E" w:rsidRPr="00790104" w:rsidTr="00AF054E">
        <w:trPr>
          <w:cantSplit/>
        </w:trPr>
        <w:tc>
          <w:tcPr>
            <w:tcW w:w="2330" w:type="dxa"/>
            <w:tcBorders>
              <w:top w:val="single" w:sz="4" w:space="0" w:color="auto"/>
              <w:left w:val="single" w:sz="6" w:space="0" w:color="auto"/>
            </w:tcBorders>
          </w:tcPr>
          <w:p w:rsidR="00AF054E" w:rsidRDefault="00AF054E" w:rsidP="00EB4670">
            <w:pPr>
              <w:tabs>
                <w:tab w:val="left" w:pos="446"/>
                <w:tab w:val="left" w:pos="541"/>
                <w:tab w:val="left" w:pos="2600"/>
              </w:tabs>
              <w:ind w:left="86"/>
              <w:rPr>
                <w:rFonts w:ascii="Times" w:hAnsi="Times" w:cs="Times"/>
                <w:sz w:val="18"/>
                <w:szCs w:val="18"/>
              </w:rPr>
            </w:pPr>
            <w:r w:rsidRPr="00790104">
              <w:rPr>
                <w:rFonts w:ascii="Times" w:hAnsi="Times" w:cs="Times"/>
                <w:sz w:val="18"/>
                <w:szCs w:val="18"/>
              </w:rPr>
              <w:lastRenderedPageBreak/>
              <w:t>3.</w:t>
            </w:r>
            <w:r>
              <w:rPr>
                <w:rFonts w:ascii="Times" w:hAnsi="Times" w:cs="Times"/>
                <w:sz w:val="18"/>
                <w:szCs w:val="18"/>
              </w:rPr>
              <w:tab/>
              <w:t>Standby</w:t>
            </w:r>
          </w:p>
          <w:p w:rsidR="00AF054E" w:rsidRDefault="00AF054E" w:rsidP="00EB4670">
            <w:pPr>
              <w:tabs>
                <w:tab w:val="left" w:pos="440"/>
                <w:tab w:val="left" w:pos="2600"/>
              </w:tabs>
              <w:ind w:left="86"/>
              <w:rPr>
                <w:rFonts w:ascii="Times" w:hAnsi="Times" w:cs="Times"/>
                <w:sz w:val="18"/>
                <w:szCs w:val="18"/>
              </w:rPr>
            </w:pPr>
            <w:r>
              <w:rPr>
                <w:rFonts w:ascii="Times" w:hAnsi="Times" w:cs="Times"/>
                <w:sz w:val="18"/>
                <w:szCs w:val="18"/>
              </w:rPr>
              <w:tab/>
              <w:t>Multi-Function</w:t>
            </w:r>
          </w:p>
          <w:p w:rsidR="00AF054E" w:rsidRPr="00790104" w:rsidRDefault="00AF054E" w:rsidP="00EB4670">
            <w:pPr>
              <w:tabs>
                <w:tab w:val="left" w:pos="440"/>
                <w:tab w:val="left" w:pos="2600"/>
              </w:tabs>
              <w:ind w:left="86"/>
              <w:rPr>
                <w:rFonts w:ascii="Times" w:hAnsi="Times" w:cs="Times"/>
                <w:sz w:val="18"/>
                <w:szCs w:val="18"/>
              </w:rPr>
            </w:pPr>
            <w:r>
              <w:rPr>
                <w:rFonts w:ascii="Times" w:hAnsi="Times" w:cs="Times"/>
                <w:sz w:val="18"/>
                <w:szCs w:val="18"/>
              </w:rPr>
              <w:tab/>
              <w:t>Controllers</w:t>
            </w:r>
          </w:p>
        </w:tc>
        <w:tc>
          <w:tcPr>
            <w:tcW w:w="440" w:type="dxa"/>
            <w:tcBorders>
              <w:top w:val="single" w:sz="4" w:space="0" w:color="auto"/>
              <w:right w:val="single" w:sz="4" w:space="0" w:color="auto"/>
            </w:tcBorders>
          </w:tcPr>
          <w:p w:rsidR="00AF054E" w:rsidRPr="00790104" w:rsidRDefault="00AF054E" w:rsidP="00EB4670">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AF054E" w:rsidRPr="00790104" w:rsidRDefault="00AF054E" w:rsidP="00EB4670">
            <w:pPr>
              <w:tabs>
                <w:tab w:val="left" w:pos="360"/>
              </w:tabs>
              <w:rPr>
                <w:rFonts w:ascii="Times" w:hAnsi="Times" w:cs="Times"/>
                <w:sz w:val="18"/>
                <w:szCs w:val="18"/>
              </w:rPr>
            </w:pPr>
          </w:p>
        </w:tc>
        <w:tc>
          <w:tcPr>
            <w:tcW w:w="360" w:type="dxa"/>
            <w:tcBorders>
              <w:top w:val="single" w:sz="4" w:space="0" w:color="auto"/>
            </w:tcBorders>
          </w:tcPr>
          <w:p w:rsidR="00AF054E" w:rsidRPr="00790104" w:rsidRDefault="00AF054E" w:rsidP="00EB4670">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AF054E" w:rsidRPr="00790104" w:rsidRDefault="00AF054E" w:rsidP="00EB4670">
            <w:pPr>
              <w:rPr>
                <w:rFonts w:ascii="Times" w:hAnsi="Times" w:cs="Times"/>
                <w:sz w:val="18"/>
                <w:szCs w:val="18"/>
              </w:rPr>
            </w:pPr>
          </w:p>
        </w:tc>
        <w:tc>
          <w:tcPr>
            <w:tcW w:w="2880" w:type="dxa"/>
            <w:tcBorders>
              <w:top w:val="single" w:sz="4" w:space="0" w:color="auto"/>
              <w:right w:val="single" w:sz="6" w:space="0" w:color="auto"/>
            </w:tcBorders>
          </w:tcPr>
          <w:p w:rsidR="00AF054E" w:rsidRPr="00790104" w:rsidRDefault="00AF054E" w:rsidP="00EB4670">
            <w:pPr>
              <w:rPr>
                <w:rFonts w:ascii="Times" w:hAnsi="Times" w:cs="Times"/>
                <w:sz w:val="18"/>
                <w:szCs w:val="18"/>
              </w:rPr>
            </w:pPr>
          </w:p>
        </w:tc>
        <w:tc>
          <w:tcPr>
            <w:tcW w:w="2521" w:type="dxa"/>
            <w:tcBorders>
              <w:top w:val="single" w:sz="4" w:space="0" w:color="auto"/>
              <w:right w:val="single" w:sz="6" w:space="0" w:color="auto"/>
            </w:tcBorders>
          </w:tcPr>
          <w:p w:rsidR="00AF054E" w:rsidRPr="00790104" w:rsidRDefault="00AF054E" w:rsidP="00EB4670">
            <w:pPr>
              <w:rPr>
                <w:rFonts w:ascii="Times" w:hAnsi="Times" w:cs="Times"/>
                <w:sz w:val="18"/>
                <w:szCs w:val="18"/>
              </w:rPr>
            </w:pPr>
          </w:p>
        </w:tc>
        <w:tc>
          <w:tcPr>
            <w:tcW w:w="2340" w:type="dxa"/>
            <w:tcBorders>
              <w:top w:val="single" w:sz="4" w:space="0" w:color="auto"/>
              <w:right w:val="single" w:sz="6" w:space="0" w:color="auto"/>
            </w:tcBorders>
          </w:tcPr>
          <w:p w:rsidR="00AF054E" w:rsidRPr="00790104" w:rsidRDefault="00AF054E" w:rsidP="00EB4670">
            <w:pPr>
              <w:rPr>
                <w:rFonts w:ascii="Times" w:hAnsi="Times" w:cs="Times"/>
                <w:sz w:val="18"/>
                <w:szCs w:val="18"/>
              </w:rPr>
            </w:pPr>
          </w:p>
        </w:tc>
      </w:tr>
      <w:tr w:rsidR="00075347" w:rsidRPr="00790104" w:rsidTr="00AF054E">
        <w:trPr>
          <w:cantSplit/>
        </w:trPr>
        <w:tc>
          <w:tcPr>
            <w:tcW w:w="2330" w:type="dxa"/>
            <w:tcBorders>
              <w:left w:val="single" w:sz="6" w:space="0" w:color="auto"/>
            </w:tcBorders>
          </w:tcPr>
          <w:p w:rsidR="00AF054E" w:rsidRDefault="00AF054E" w:rsidP="00AF054E">
            <w:pPr>
              <w:tabs>
                <w:tab w:val="left" w:pos="446"/>
                <w:tab w:val="left" w:pos="541"/>
                <w:tab w:val="left" w:pos="2600"/>
              </w:tabs>
              <w:ind w:left="86"/>
              <w:rPr>
                <w:rFonts w:ascii="Times" w:hAnsi="Times" w:cs="Times"/>
                <w:sz w:val="18"/>
                <w:szCs w:val="18"/>
              </w:rPr>
            </w:pPr>
            <w:r>
              <w:rPr>
                <w:rFonts w:ascii="Times" w:hAnsi="Times" w:cs="Times"/>
                <w:sz w:val="18"/>
                <w:szCs w:val="18"/>
              </w:rPr>
              <w:t>1)</w:t>
            </w:r>
            <w:r>
              <w:rPr>
                <w:rFonts w:ascii="Times" w:hAnsi="Times" w:cs="Times"/>
                <w:sz w:val="18"/>
                <w:szCs w:val="18"/>
              </w:rPr>
              <w:tab/>
              <w:t>Secondary Flight</w:t>
            </w:r>
          </w:p>
          <w:p w:rsidR="00AF054E" w:rsidRDefault="00AF054E" w:rsidP="00AF054E">
            <w:pPr>
              <w:tabs>
                <w:tab w:val="left" w:pos="440"/>
                <w:tab w:val="left" w:pos="2600"/>
              </w:tabs>
              <w:ind w:left="86"/>
              <w:rPr>
                <w:rFonts w:ascii="Times" w:hAnsi="Times" w:cs="Times"/>
                <w:sz w:val="18"/>
                <w:szCs w:val="18"/>
              </w:rPr>
            </w:pPr>
            <w:r>
              <w:rPr>
                <w:rFonts w:ascii="Times" w:hAnsi="Times" w:cs="Times"/>
                <w:sz w:val="18"/>
                <w:szCs w:val="18"/>
              </w:rPr>
              <w:tab/>
              <w:t>Displays (SFD)</w:t>
            </w:r>
          </w:p>
          <w:p w:rsidR="00075347" w:rsidRPr="00790104" w:rsidRDefault="00AF054E" w:rsidP="00AF054E">
            <w:pPr>
              <w:tabs>
                <w:tab w:val="left" w:pos="440"/>
                <w:tab w:val="left" w:pos="2600"/>
              </w:tabs>
              <w:ind w:left="86"/>
              <w:rPr>
                <w:rFonts w:ascii="Times" w:hAnsi="Times" w:cs="Times"/>
                <w:sz w:val="18"/>
                <w:szCs w:val="18"/>
              </w:rPr>
            </w:pPr>
            <w:r>
              <w:rPr>
                <w:rFonts w:ascii="Times" w:hAnsi="Times" w:cs="Times"/>
                <w:sz w:val="18"/>
                <w:szCs w:val="18"/>
              </w:rPr>
              <w:tab/>
              <w:t>(cont’d)</w:t>
            </w:r>
          </w:p>
        </w:tc>
        <w:tc>
          <w:tcPr>
            <w:tcW w:w="440" w:type="dxa"/>
            <w:tcBorders>
              <w:right w:val="single" w:sz="4" w:space="0" w:color="auto"/>
            </w:tcBorders>
          </w:tcPr>
          <w:p w:rsidR="00075347" w:rsidRPr="00790104" w:rsidRDefault="00075347" w:rsidP="003D1CE2">
            <w:pPr>
              <w:tabs>
                <w:tab w:val="left" w:pos="360"/>
              </w:tabs>
              <w:rPr>
                <w:rFonts w:ascii="Times" w:hAnsi="Times" w:cs="Times"/>
                <w:sz w:val="18"/>
                <w:szCs w:val="18"/>
              </w:rPr>
            </w:pPr>
          </w:p>
        </w:tc>
        <w:tc>
          <w:tcPr>
            <w:tcW w:w="370" w:type="dxa"/>
            <w:tcBorders>
              <w:left w:val="single" w:sz="4" w:space="0" w:color="auto"/>
              <w:right w:val="single" w:sz="6" w:space="0" w:color="auto"/>
            </w:tcBorders>
          </w:tcPr>
          <w:p w:rsidR="00075347" w:rsidRPr="00790104" w:rsidRDefault="00075347" w:rsidP="003D1CE2">
            <w:pPr>
              <w:tabs>
                <w:tab w:val="left" w:pos="360"/>
              </w:tabs>
              <w:rPr>
                <w:rFonts w:ascii="Times" w:hAnsi="Times" w:cs="Times"/>
                <w:sz w:val="18"/>
                <w:szCs w:val="18"/>
              </w:rPr>
            </w:pPr>
          </w:p>
        </w:tc>
        <w:tc>
          <w:tcPr>
            <w:tcW w:w="360" w:type="dxa"/>
          </w:tcPr>
          <w:p w:rsidR="00075347" w:rsidRPr="00790104" w:rsidRDefault="00075347" w:rsidP="003D1CE2">
            <w:pPr>
              <w:tabs>
                <w:tab w:val="left" w:pos="360"/>
              </w:tabs>
              <w:rPr>
                <w:rFonts w:ascii="Times" w:hAnsi="Times" w:cs="Times"/>
                <w:sz w:val="18"/>
                <w:szCs w:val="18"/>
              </w:rPr>
            </w:pPr>
          </w:p>
        </w:tc>
        <w:tc>
          <w:tcPr>
            <w:tcW w:w="3240" w:type="dxa"/>
            <w:tcBorders>
              <w:left w:val="single" w:sz="6" w:space="0" w:color="auto"/>
              <w:right w:val="single" w:sz="6" w:space="0" w:color="auto"/>
            </w:tcBorders>
          </w:tcPr>
          <w:p w:rsidR="00075347" w:rsidRPr="00790104" w:rsidRDefault="00075347" w:rsidP="003D1CE2">
            <w:pPr>
              <w:rPr>
                <w:rFonts w:ascii="Times" w:hAnsi="Times" w:cs="Times"/>
                <w:sz w:val="18"/>
                <w:szCs w:val="18"/>
              </w:rPr>
            </w:pPr>
          </w:p>
        </w:tc>
        <w:tc>
          <w:tcPr>
            <w:tcW w:w="2880" w:type="dxa"/>
            <w:tcBorders>
              <w:right w:val="single" w:sz="6" w:space="0" w:color="auto"/>
            </w:tcBorders>
          </w:tcPr>
          <w:p w:rsidR="00075347" w:rsidRPr="00790104" w:rsidRDefault="00075347" w:rsidP="003D1CE2">
            <w:pPr>
              <w:rPr>
                <w:rFonts w:ascii="Times" w:hAnsi="Times" w:cs="Times"/>
                <w:sz w:val="18"/>
                <w:szCs w:val="18"/>
              </w:rPr>
            </w:pPr>
          </w:p>
        </w:tc>
        <w:tc>
          <w:tcPr>
            <w:tcW w:w="2521" w:type="dxa"/>
            <w:tcBorders>
              <w:right w:val="single" w:sz="6" w:space="0" w:color="auto"/>
            </w:tcBorders>
          </w:tcPr>
          <w:p w:rsidR="00075347" w:rsidRPr="00790104" w:rsidRDefault="00075347" w:rsidP="003D1CE2">
            <w:pPr>
              <w:rPr>
                <w:rFonts w:ascii="Times" w:hAnsi="Times" w:cs="Times"/>
                <w:sz w:val="18"/>
                <w:szCs w:val="18"/>
              </w:rPr>
            </w:pPr>
          </w:p>
        </w:tc>
        <w:tc>
          <w:tcPr>
            <w:tcW w:w="2340" w:type="dxa"/>
            <w:tcBorders>
              <w:right w:val="single" w:sz="6" w:space="0" w:color="auto"/>
            </w:tcBorders>
          </w:tcPr>
          <w:p w:rsidR="00075347" w:rsidRPr="00790104" w:rsidRDefault="00075347" w:rsidP="003D1CE2">
            <w:pPr>
              <w:rPr>
                <w:rFonts w:ascii="Times" w:hAnsi="Times" w:cs="Times"/>
                <w:sz w:val="18"/>
                <w:szCs w:val="18"/>
              </w:rPr>
            </w:pPr>
          </w:p>
        </w:tc>
      </w:tr>
      <w:tr w:rsidR="00075347" w:rsidRPr="00790104" w:rsidTr="00AC1FCE">
        <w:trPr>
          <w:cantSplit/>
        </w:trPr>
        <w:tc>
          <w:tcPr>
            <w:tcW w:w="2330" w:type="dxa"/>
            <w:tcBorders>
              <w:left w:val="single" w:sz="6" w:space="0" w:color="auto"/>
            </w:tcBorders>
          </w:tcPr>
          <w:p w:rsidR="00075347" w:rsidRPr="00790104" w:rsidRDefault="00075347" w:rsidP="00C54AF4">
            <w:pPr>
              <w:tabs>
                <w:tab w:val="left" w:pos="720"/>
                <w:tab w:val="left" w:pos="2600"/>
              </w:tabs>
              <w:spacing w:before="120"/>
              <w:ind w:left="720" w:hanging="274"/>
              <w:rPr>
                <w:rFonts w:ascii="Times" w:hAnsi="Times" w:cs="Times"/>
                <w:sz w:val="18"/>
                <w:szCs w:val="18"/>
                <w:lang w:val="pt-BR"/>
              </w:rPr>
            </w:pPr>
            <w:r w:rsidRPr="00790104">
              <w:rPr>
                <w:rFonts w:ascii="Times" w:hAnsi="Times" w:cs="Times"/>
                <w:sz w:val="18"/>
                <w:szCs w:val="18"/>
                <w:lang w:val="pt-BR"/>
              </w:rPr>
              <w:t>a)</w:t>
            </w:r>
            <w:r w:rsidRPr="00790104">
              <w:rPr>
                <w:rFonts w:ascii="Times" w:hAnsi="Times" w:cs="Times"/>
                <w:sz w:val="18"/>
                <w:szCs w:val="18"/>
                <w:lang w:val="pt-BR"/>
              </w:rPr>
              <w:tab/>
            </w:r>
            <w:r w:rsidR="00C54AF4">
              <w:rPr>
                <w:rFonts w:ascii="Times" w:hAnsi="Times" w:cs="Times"/>
                <w:sz w:val="18"/>
                <w:szCs w:val="18"/>
                <w:lang w:val="pt-BR"/>
              </w:rPr>
              <w:t>Standby Air Data</w:t>
            </w:r>
          </w:p>
          <w:p w:rsidR="00075347" w:rsidRPr="00790104" w:rsidRDefault="00075347" w:rsidP="00C54AF4">
            <w:pPr>
              <w:tabs>
                <w:tab w:val="left" w:pos="2600"/>
              </w:tabs>
              <w:ind w:left="720" w:hanging="274"/>
              <w:rPr>
                <w:rFonts w:ascii="Times" w:hAnsi="Times" w:cs="Times"/>
                <w:sz w:val="18"/>
                <w:szCs w:val="18"/>
                <w:lang w:val="pt-BR"/>
              </w:rPr>
            </w:pPr>
            <w:r w:rsidRPr="00790104">
              <w:rPr>
                <w:rFonts w:ascii="Times" w:hAnsi="Times" w:cs="Times"/>
                <w:sz w:val="18"/>
                <w:szCs w:val="18"/>
                <w:lang w:val="pt-BR"/>
              </w:rPr>
              <w:tab/>
            </w:r>
            <w:r w:rsidR="00C54AF4">
              <w:rPr>
                <w:rFonts w:ascii="Times" w:hAnsi="Times" w:cs="Times"/>
                <w:sz w:val="18"/>
                <w:szCs w:val="18"/>
                <w:lang w:val="pt-BR"/>
              </w:rPr>
              <w:t>System (ADS 4) (Altitude and Airspeed Function)</w:t>
            </w:r>
          </w:p>
        </w:tc>
        <w:tc>
          <w:tcPr>
            <w:tcW w:w="440" w:type="dxa"/>
            <w:tcBorders>
              <w:right w:val="single" w:sz="4" w:space="0" w:color="auto"/>
            </w:tcBorders>
          </w:tcPr>
          <w:p w:rsidR="00075347" w:rsidRPr="00790104" w:rsidRDefault="00075347" w:rsidP="00C54AF4">
            <w:pPr>
              <w:tabs>
                <w:tab w:val="left" w:pos="360"/>
              </w:tabs>
              <w:spacing w:before="120"/>
              <w:rPr>
                <w:rFonts w:ascii="Times" w:hAnsi="Times" w:cs="Times"/>
                <w:sz w:val="18"/>
                <w:szCs w:val="18"/>
              </w:rPr>
            </w:pPr>
            <w:r w:rsidRPr="00790104">
              <w:rPr>
                <w:rFonts w:ascii="Times" w:hAnsi="Times" w:cs="Times"/>
                <w:sz w:val="18"/>
                <w:szCs w:val="18"/>
              </w:rPr>
              <w:t>C</w:t>
            </w:r>
          </w:p>
        </w:tc>
        <w:tc>
          <w:tcPr>
            <w:tcW w:w="370" w:type="dxa"/>
            <w:tcBorders>
              <w:left w:val="single" w:sz="4" w:space="0" w:color="auto"/>
              <w:right w:val="single" w:sz="6" w:space="0" w:color="auto"/>
            </w:tcBorders>
          </w:tcPr>
          <w:p w:rsidR="00075347" w:rsidRPr="00790104" w:rsidRDefault="00075347" w:rsidP="00C54AF4">
            <w:pPr>
              <w:tabs>
                <w:tab w:val="left" w:pos="360"/>
              </w:tabs>
              <w:spacing w:before="120"/>
              <w:rPr>
                <w:rFonts w:ascii="Times" w:hAnsi="Times" w:cs="Times"/>
                <w:sz w:val="18"/>
                <w:szCs w:val="18"/>
              </w:rPr>
            </w:pPr>
            <w:r w:rsidRPr="00790104">
              <w:rPr>
                <w:rFonts w:ascii="Times" w:hAnsi="Times" w:cs="Times"/>
                <w:sz w:val="18"/>
                <w:szCs w:val="18"/>
              </w:rPr>
              <w:t>1</w:t>
            </w:r>
          </w:p>
        </w:tc>
        <w:tc>
          <w:tcPr>
            <w:tcW w:w="360" w:type="dxa"/>
          </w:tcPr>
          <w:p w:rsidR="00075347" w:rsidRPr="00790104" w:rsidRDefault="00075347" w:rsidP="00C54AF4">
            <w:pPr>
              <w:tabs>
                <w:tab w:val="left" w:pos="360"/>
              </w:tabs>
              <w:spacing w:before="120"/>
              <w:rPr>
                <w:rFonts w:ascii="Times" w:hAnsi="Times" w:cs="Times"/>
                <w:sz w:val="18"/>
                <w:szCs w:val="18"/>
              </w:rPr>
            </w:pPr>
            <w:r w:rsidRPr="00790104">
              <w:rPr>
                <w:rFonts w:ascii="Times" w:hAnsi="Times" w:cs="Times"/>
                <w:sz w:val="18"/>
                <w:szCs w:val="18"/>
              </w:rPr>
              <w:t>0</w:t>
            </w:r>
          </w:p>
        </w:tc>
        <w:tc>
          <w:tcPr>
            <w:tcW w:w="3240" w:type="dxa"/>
            <w:tcBorders>
              <w:left w:val="single" w:sz="6" w:space="0" w:color="auto"/>
              <w:right w:val="single" w:sz="6" w:space="0" w:color="auto"/>
            </w:tcBorders>
          </w:tcPr>
          <w:p w:rsidR="00C54AF4" w:rsidRPr="001026A4" w:rsidRDefault="00AF054E" w:rsidP="00C54AF4">
            <w:pPr>
              <w:spacing w:before="120"/>
              <w:rPr>
                <w:rFonts w:ascii="Times" w:hAnsi="Times" w:cs="Times"/>
                <w:sz w:val="18"/>
                <w:szCs w:val="18"/>
              </w:rPr>
            </w:pPr>
            <w:r>
              <w:rPr>
                <w:rFonts w:ascii="Times" w:hAnsi="Times" w:cs="Times"/>
                <w:sz w:val="18"/>
                <w:szCs w:val="18"/>
              </w:rPr>
              <w:t>M</w:t>
            </w:r>
            <w:r w:rsidR="00C54AF4" w:rsidRPr="001026A4">
              <w:rPr>
                <w:rFonts w:ascii="Times" w:hAnsi="Times" w:cs="Times"/>
                <w:sz w:val="18"/>
                <w:szCs w:val="18"/>
              </w:rPr>
              <w:t>ay be inoperative provided:</w:t>
            </w:r>
          </w:p>
          <w:p w:rsidR="00C54AF4" w:rsidRDefault="00C54AF4" w:rsidP="00C54AF4">
            <w:pPr>
              <w:ind w:left="461" w:hanging="360"/>
              <w:rPr>
                <w:rFonts w:ascii="Times" w:hAnsi="Times" w:cs="Times"/>
                <w:sz w:val="18"/>
                <w:szCs w:val="18"/>
              </w:rPr>
            </w:pPr>
            <w:r w:rsidRPr="001026A4">
              <w:rPr>
                <w:rFonts w:ascii="Times" w:hAnsi="Times" w:cs="Times"/>
                <w:sz w:val="18"/>
                <w:szCs w:val="18"/>
              </w:rPr>
              <w:t>a)</w:t>
            </w:r>
            <w:r w:rsidRPr="001026A4">
              <w:rPr>
                <w:rFonts w:ascii="Times" w:hAnsi="Times" w:cs="Times"/>
                <w:sz w:val="18"/>
                <w:szCs w:val="18"/>
              </w:rPr>
              <w:tab/>
            </w:r>
            <w:r>
              <w:rPr>
                <w:rFonts w:ascii="Times" w:hAnsi="Times" w:cs="Times"/>
                <w:sz w:val="18"/>
                <w:szCs w:val="18"/>
              </w:rPr>
              <w:t>Airplane is operated in day VMC only,</w:t>
            </w:r>
          </w:p>
          <w:p w:rsidR="00C54AF4" w:rsidRDefault="00C54AF4" w:rsidP="00C54AF4">
            <w:pPr>
              <w:ind w:left="461" w:hanging="360"/>
              <w:rPr>
                <w:rFonts w:ascii="Times" w:hAnsi="Times" w:cs="Times"/>
                <w:sz w:val="18"/>
                <w:szCs w:val="18"/>
              </w:rPr>
            </w:pPr>
            <w:r>
              <w:rPr>
                <w:rFonts w:ascii="Times" w:hAnsi="Times" w:cs="Times"/>
                <w:sz w:val="18"/>
                <w:szCs w:val="18"/>
              </w:rPr>
              <w:t>b)</w:t>
            </w:r>
            <w:r>
              <w:rPr>
                <w:rFonts w:ascii="Times" w:hAnsi="Times" w:cs="Times"/>
                <w:sz w:val="18"/>
                <w:szCs w:val="18"/>
              </w:rPr>
              <w:tab/>
              <w:t>Both Engine Generators are operative, and</w:t>
            </w:r>
          </w:p>
          <w:p w:rsidR="00075347" w:rsidRPr="00790104" w:rsidRDefault="00C54AF4" w:rsidP="00C54AF4">
            <w:pPr>
              <w:ind w:left="461" w:hanging="360"/>
              <w:rPr>
                <w:rFonts w:ascii="Times" w:hAnsi="Times" w:cs="Times"/>
                <w:sz w:val="18"/>
                <w:szCs w:val="18"/>
              </w:rPr>
            </w:pPr>
            <w:r>
              <w:rPr>
                <w:rFonts w:ascii="Times" w:hAnsi="Times" w:cs="Times"/>
                <w:sz w:val="18"/>
                <w:szCs w:val="18"/>
              </w:rPr>
              <w:t>c)</w:t>
            </w:r>
            <w:r>
              <w:rPr>
                <w:rFonts w:ascii="Times" w:hAnsi="Times" w:cs="Times"/>
                <w:sz w:val="18"/>
                <w:szCs w:val="18"/>
              </w:rPr>
              <w:tab/>
              <w:t>APU Generator is operative.</w:t>
            </w:r>
          </w:p>
        </w:tc>
        <w:tc>
          <w:tcPr>
            <w:tcW w:w="2880" w:type="dxa"/>
            <w:tcBorders>
              <w:right w:val="single" w:sz="6" w:space="0" w:color="auto"/>
            </w:tcBorders>
          </w:tcPr>
          <w:p w:rsidR="00075347" w:rsidRPr="00790104" w:rsidRDefault="00075347" w:rsidP="00C54AF4">
            <w:pPr>
              <w:spacing w:before="120"/>
              <w:rPr>
                <w:rFonts w:ascii="Times" w:hAnsi="Times" w:cs="Times"/>
                <w:sz w:val="18"/>
                <w:szCs w:val="18"/>
              </w:rPr>
            </w:pPr>
            <w:r w:rsidRPr="00790104">
              <w:rPr>
                <w:rFonts w:ascii="Times" w:hAnsi="Times" w:cs="Times"/>
                <w:sz w:val="18"/>
                <w:szCs w:val="18"/>
              </w:rPr>
              <w:t>None required.</w:t>
            </w:r>
          </w:p>
        </w:tc>
        <w:tc>
          <w:tcPr>
            <w:tcW w:w="2521" w:type="dxa"/>
            <w:tcBorders>
              <w:right w:val="single" w:sz="6" w:space="0" w:color="auto"/>
            </w:tcBorders>
          </w:tcPr>
          <w:p w:rsidR="00075347" w:rsidRPr="00790104" w:rsidRDefault="00075347" w:rsidP="00C54AF4">
            <w:pPr>
              <w:spacing w:before="120"/>
              <w:rPr>
                <w:rFonts w:ascii="Times" w:hAnsi="Times" w:cs="Times"/>
                <w:sz w:val="18"/>
                <w:szCs w:val="18"/>
              </w:rPr>
            </w:pPr>
            <w:r w:rsidRPr="00790104">
              <w:rPr>
                <w:rFonts w:ascii="Times" w:hAnsi="Times" w:cs="Times"/>
                <w:sz w:val="18"/>
                <w:szCs w:val="18"/>
              </w:rPr>
              <w:t>None required.</w:t>
            </w:r>
          </w:p>
        </w:tc>
        <w:tc>
          <w:tcPr>
            <w:tcW w:w="2340" w:type="dxa"/>
            <w:tcBorders>
              <w:right w:val="single" w:sz="6" w:space="0" w:color="auto"/>
            </w:tcBorders>
          </w:tcPr>
          <w:p w:rsidR="00075347" w:rsidRPr="00790104" w:rsidRDefault="00075347" w:rsidP="00C54AF4">
            <w:pPr>
              <w:spacing w:before="120"/>
              <w:rPr>
                <w:rFonts w:ascii="Times" w:hAnsi="Times" w:cs="Times"/>
                <w:sz w:val="18"/>
                <w:szCs w:val="18"/>
              </w:rPr>
            </w:pPr>
            <w:r w:rsidRPr="00790104">
              <w:rPr>
                <w:rFonts w:ascii="Times" w:hAnsi="Times" w:cs="Times"/>
                <w:sz w:val="18"/>
                <w:szCs w:val="18"/>
              </w:rPr>
              <w:t>An Inoperative Placard will be displayed in a prominent position to be seen by flight crew and will be noted on ADLS.</w:t>
            </w:r>
          </w:p>
        </w:tc>
      </w:tr>
      <w:tr w:rsidR="00C54AF4" w:rsidRPr="001026A4" w:rsidTr="00AC1FCE">
        <w:trPr>
          <w:cantSplit/>
        </w:trPr>
        <w:tc>
          <w:tcPr>
            <w:tcW w:w="2330" w:type="dxa"/>
            <w:tcBorders>
              <w:left w:val="single" w:sz="6" w:space="0" w:color="auto"/>
            </w:tcBorders>
          </w:tcPr>
          <w:p w:rsidR="00C54AF4" w:rsidRPr="001026A4" w:rsidRDefault="00C54AF4" w:rsidP="00AC1FCE">
            <w:pPr>
              <w:tabs>
                <w:tab w:val="left" w:pos="720"/>
                <w:tab w:val="left" w:pos="2600"/>
              </w:tabs>
              <w:spacing w:before="120"/>
              <w:ind w:left="720" w:hanging="274"/>
              <w:rPr>
                <w:rFonts w:ascii="Times" w:hAnsi="Times" w:cs="Times"/>
                <w:sz w:val="18"/>
                <w:szCs w:val="18"/>
              </w:rPr>
            </w:pPr>
            <w:r>
              <w:rPr>
                <w:rFonts w:ascii="Times" w:hAnsi="Times" w:cs="Times"/>
                <w:sz w:val="18"/>
                <w:szCs w:val="18"/>
              </w:rPr>
              <w:t>b</w:t>
            </w:r>
            <w:r w:rsidRPr="001026A4">
              <w:rPr>
                <w:rFonts w:ascii="Times" w:hAnsi="Times" w:cs="Times"/>
                <w:sz w:val="18"/>
                <w:szCs w:val="18"/>
              </w:rPr>
              <w:t>)</w:t>
            </w:r>
            <w:r w:rsidRPr="001026A4">
              <w:rPr>
                <w:rFonts w:ascii="Times" w:hAnsi="Times" w:cs="Times"/>
                <w:sz w:val="18"/>
                <w:szCs w:val="18"/>
              </w:rPr>
              <w:tab/>
              <w:t xml:space="preserve">Standby </w:t>
            </w:r>
            <w:r>
              <w:rPr>
                <w:rFonts w:ascii="Times" w:hAnsi="Times" w:cs="Times"/>
                <w:sz w:val="18"/>
                <w:szCs w:val="18"/>
              </w:rPr>
              <w:t>Heading</w:t>
            </w:r>
          </w:p>
          <w:p w:rsidR="00C54AF4" w:rsidRPr="001026A4" w:rsidRDefault="00C54AF4" w:rsidP="00AC1FCE">
            <w:pPr>
              <w:tabs>
                <w:tab w:val="left" w:pos="720"/>
                <w:tab w:val="left" w:pos="2600"/>
              </w:tabs>
              <w:ind w:left="720" w:hanging="274"/>
              <w:rPr>
                <w:rFonts w:ascii="Times" w:hAnsi="Times" w:cs="Times"/>
                <w:sz w:val="18"/>
                <w:szCs w:val="18"/>
              </w:rPr>
            </w:pPr>
            <w:r>
              <w:rPr>
                <w:rFonts w:ascii="Times" w:hAnsi="Times" w:cs="Times"/>
                <w:sz w:val="18"/>
                <w:szCs w:val="18"/>
              </w:rPr>
              <w:tab/>
              <w:t>Display</w:t>
            </w:r>
          </w:p>
        </w:tc>
        <w:tc>
          <w:tcPr>
            <w:tcW w:w="440" w:type="dxa"/>
            <w:tcBorders>
              <w:right w:val="single" w:sz="4" w:space="0" w:color="auto"/>
            </w:tcBorders>
          </w:tcPr>
          <w:p w:rsidR="00C54AF4" w:rsidRPr="001026A4" w:rsidRDefault="00C54AF4" w:rsidP="00AC1FCE">
            <w:pPr>
              <w:tabs>
                <w:tab w:val="left" w:pos="360"/>
              </w:tabs>
              <w:spacing w:before="120"/>
              <w:rPr>
                <w:rFonts w:ascii="Times" w:hAnsi="Times" w:cs="Times"/>
                <w:sz w:val="18"/>
                <w:szCs w:val="18"/>
              </w:rPr>
            </w:pPr>
            <w:r w:rsidRPr="001026A4">
              <w:rPr>
                <w:rFonts w:ascii="Times" w:hAnsi="Times" w:cs="Times"/>
                <w:sz w:val="18"/>
                <w:szCs w:val="18"/>
              </w:rPr>
              <w:t>C</w:t>
            </w:r>
          </w:p>
        </w:tc>
        <w:tc>
          <w:tcPr>
            <w:tcW w:w="370" w:type="dxa"/>
            <w:tcBorders>
              <w:left w:val="single" w:sz="4" w:space="0" w:color="auto"/>
              <w:right w:val="single" w:sz="6" w:space="0" w:color="auto"/>
            </w:tcBorders>
          </w:tcPr>
          <w:p w:rsidR="00C54AF4" w:rsidRPr="001026A4" w:rsidRDefault="00C54AF4"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C54AF4" w:rsidRPr="001026A4" w:rsidRDefault="00C54AF4"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C54AF4" w:rsidRPr="001026A4" w:rsidRDefault="00C54AF4" w:rsidP="00AC1FCE">
            <w:pPr>
              <w:spacing w:before="120"/>
              <w:rPr>
                <w:rFonts w:ascii="Times" w:hAnsi="Times" w:cs="Times"/>
                <w:sz w:val="18"/>
                <w:szCs w:val="18"/>
              </w:rPr>
            </w:pPr>
            <w:r w:rsidRPr="001026A4">
              <w:rPr>
                <w:rFonts w:ascii="Times" w:hAnsi="Times" w:cs="Times"/>
                <w:sz w:val="18"/>
                <w:szCs w:val="18"/>
              </w:rPr>
              <w:t xml:space="preserve">May be inoperative provided </w:t>
            </w:r>
            <w:r>
              <w:rPr>
                <w:rFonts w:ascii="Times" w:hAnsi="Times" w:cs="Times"/>
                <w:sz w:val="18"/>
                <w:szCs w:val="18"/>
              </w:rPr>
              <w:t>all three (3) Heading Reference Systems are operative.</w:t>
            </w:r>
          </w:p>
        </w:tc>
        <w:tc>
          <w:tcPr>
            <w:tcW w:w="2880" w:type="dxa"/>
            <w:tcBorders>
              <w:right w:val="single" w:sz="6" w:space="0" w:color="auto"/>
            </w:tcBorders>
          </w:tcPr>
          <w:p w:rsidR="00C54AF4" w:rsidRPr="001026A4" w:rsidRDefault="00C54AF4" w:rsidP="00AC1FCE">
            <w:pPr>
              <w:spacing w:before="120"/>
              <w:rPr>
                <w:rFonts w:ascii="Times" w:hAnsi="Times" w:cs="Times"/>
                <w:sz w:val="18"/>
                <w:szCs w:val="18"/>
              </w:rPr>
            </w:pPr>
            <w:r w:rsidRPr="001026A4">
              <w:rPr>
                <w:rFonts w:ascii="Times" w:hAnsi="Times" w:cs="Times"/>
                <w:sz w:val="18"/>
                <w:szCs w:val="18"/>
              </w:rPr>
              <w:t>None required.</w:t>
            </w:r>
          </w:p>
        </w:tc>
        <w:tc>
          <w:tcPr>
            <w:tcW w:w="2521" w:type="dxa"/>
            <w:tcBorders>
              <w:right w:val="single" w:sz="6" w:space="0" w:color="auto"/>
            </w:tcBorders>
          </w:tcPr>
          <w:p w:rsidR="00C54AF4" w:rsidRPr="001026A4" w:rsidRDefault="00C54AF4" w:rsidP="00AC1FCE">
            <w:pPr>
              <w:spacing w:before="120"/>
              <w:rPr>
                <w:rFonts w:ascii="Times" w:hAnsi="Times" w:cs="Times"/>
                <w:sz w:val="18"/>
                <w:szCs w:val="18"/>
              </w:rPr>
            </w:pPr>
            <w:r w:rsidRPr="001026A4">
              <w:rPr>
                <w:rFonts w:ascii="Times" w:hAnsi="Times" w:cs="Times"/>
                <w:sz w:val="18"/>
                <w:szCs w:val="18"/>
              </w:rPr>
              <w:t>None required.</w:t>
            </w:r>
          </w:p>
        </w:tc>
        <w:tc>
          <w:tcPr>
            <w:tcW w:w="2340" w:type="dxa"/>
            <w:tcBorders>
              <w:right w:val="single" w:sz="6" w:space="0" w:color="auto"/>
            </w:tcBorders>
          </w:tcPr>
          <w:p w:rsidR="00C54AF4" w:rsidRPr="001026A4" w:rsidRDefault="00C54AF4" w:rsidP="00AC1FCE">
            <w:pPr>
              <w:spacing w:before="120"/>
              <w:rPr>
                <w:rFonts w:ascii="Times" w:hAnsi="Times" w:cs="Times"/>
                <w:sz w:val="18"/>
                <w:szCs w:val="18"/>
              </w:rPr>
            </w:pPr>
            <w:r w:rsidRPr="001026A4">
              <w:rPr>
                <w:rFonts w:ascii="Times" w:hAnsi="Times" w:cs="Times"/>
                <w:sz w:val="18"/>
                <w:szCs w:val="18"/>
              </w:rPr>
              <w:t>An Inoperative Placard will be displayed in a prominent position to be seen by flight crew and will be noted on ADLS.</w:t>
            </w:r>
          </w:p>
        </w:tc>
      </w:tr>
      <w:tr w:rsidR="00075347" w:rsidRPr="001026A4" w:rsidTr="00C54AF4">
        <w:trPr>
          <w:cantSplit/>
        </w:trPr>
        <w:tc>
          <w:tcPr>
            <w:tcW w:w="2330" w:type="dxa"/>
            <w:tcBorders>
              <w:left w:val="single" w:sz="6" w:space="0" w:color="auto"/>
            </w:tcBorders>
          </w:tcPr>
          <w:p w:rsidR="00075347" w:rsidRPr="001026A4" w:rsidRDefault="00C54AF4" w:rsidP="00CE357F">
            <w:pPr>
              <w:tabs>
                <w:tab w:val="left" w:pos="720"/>
                <w:tab w:val="left" w:pos="2600"/>
              </w:tabs>
              <w:spacing w:before="120"/>
              <w:ind w:left="720" w:hanging="274"/>
              <w:rPr>
                <w:rFonts w:ascii="Times" w:hAnsi="Times" w:cs="Times"/>
                <w:sz w:val="18"/>
                <w:szCs w:val="18"/>
              </w:rPr>
            </w:pPr>
            <w:r>
              <w:rPr>
                <w:rFonts w:ascii="Times" w:hAnsi="Times" w:cs="Times"/>
                <w:sz w:val="18"/>
                <w:szCs w:val="18"/>
              </w:rPr>
              <w:t>c</w:t>
            </w:r>
            <w:r w:rsidR="00075347" w:rsidRPr="001026A4">
              <w:rPr>
                <w:rFonts w:ascii="Times" w:hAnsi="Times" w:cs="Times"/>
                <w:sz w:val="18"/>
                <w:szCs w:val="18"/>
              </w:rPr>
              <w:t>)</w:t>
            </w:r>
            <w:r w:rsidR="00075347" w:rsidRPr="001026A4">
              <w:rPr>
                <w:rFonts w:ascii="Times" w:hAnsi="Times" w:cs="Times"/>
                <w:sz w:val="18"/>
                <w:szCs w:val="18"/>
              </w:rPr>
              <w:tab/>
            </w:r>
            <w:r w:rsidR="00CE357F">
              <w:rPr>
                <w:rFonts w:ascii="Times" w:hAnsi="Times" w:cs="Times"/>
                <w:sz w:val="18"/>
                <w:szCs w:val="18"/>
              </w:rPr>
              <w:t>NAV 1 / Glideslope / Localizer F</w:t>
            </w:r>
            <w:r>
              <w:rPr>
                <w:rFonts w:ascii="Times" w:hAnsi="Times" w:cs="Times"/>
                <w:sz w:val="18"/>
                <w:szCs w:val="18"/>
              </w:rPr>
              <w:t>unction</w:t>
            </w:r>
          </w:p>
        </w:tc>
        <w:tc>
          <w:tcPr>
            <w:tcW w:w="440" w:type="dxa"/>
            <w:tcBorders>
              <w:right w:val="single" w:sz="4" w:space="0" w:color="auto"/>
            </w:tcBorders>
          </w:tcPr>
          <w:p w:rsidR="00075347" w:rsidRPr="001026A4" w:rsidRDefault="00075347" w:rsidP="00AC1FCE">
            <w:pPr>
              <w:tabs>
                <w:tab w:val="left" w:pos="360"/>
              </w:tabs>
              <w:spacing w:before="120"/>
              <w:rPr>
                <w:rFonts w:ascii="Times" w:hAnsi="Times" w:cs="Times"/>
                <w:sz w:val="18"/>
                <w:szCs w:val="18"/>
              </w:rPr>
            </w:pPr>
            <w:r w:rsidRPr="001026A4">
              <w:rPr>
                <w:rFonts w:ascii="Times" w:hAnsi="Times" w:cs="Times"/>
                <w:sz w:val="18"/>
                <w:szCs w:val="18"/>
              </w:rPr>
              <w:t>C</w:t>
            </w:r>
          </w:p>
        </w:tc>
        <w:tc>
          <w:tcPr>
            <w:tcW w:w="370" w:type="dxa"/>
            <w:tcBorders>
              <w:left w:val="single" w:sz="4" w:space="0" w:color="auto"/>
              <w:right w:val="single" w:sz="6" w:space="0" w:color="auto"/>
            </w:tcBorders>
          </w:tcPr>
          <w:p w:rsidR="00075347" w:rsidRPr="001026A4" w:rsidRDefault="0055645B" w:rsidP="00AC1FCE">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075347" w:rsidRPr="001026A4" w:rsidRDefault="0055645B"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75347" w:rsidRPr="001026A4" w:rsidRDefault="00075347" w:rsidP="00AC1FCE">
            <w:pPr>
              <w:spacing w:before="120"/>
              <w:rPr>
                <w:rFonts w:ascii="Times" w:hAnsi="Times" w:cs="Times"/>
                <w:sz w:val="18"/>
                <w:szCs w:val="18"/>
              </w:rPr>
            </w:pPr>
          </w:p>
        </w:tc>
        <w:tc>
          <w:tcPr>
            <w:tcW w:w="2880" w:type="dxa"/>
            <w:tcBorders>
              <w:right w:val="single" w:sz="6" w:space="0" w:color="auto"/>
            </w:tcBorders>
          </w:tcPr>
          <w:p w:rsidR="00075347" w:rsidRPr="001026A4" w:rsidRDefault="00075347" w:rsidP="00AC1FCE">
            <w:pPr>
              <w:spacing w:before="120"/>
              <w:rPr>
                <w:rFonts w:ascii="Times" w:hAnsi="Times" w:cs="Times"/>
                <w:sz w:val="18"/>
                <w:szCs w:val="18"/>
              </w:rPr>
            </w:pPr>
            <w:r w:rsidRPr="001026A4">
              <w:rPr>
                <w:rFonts w:ascii="Times" w:hAnsi="Times" w:cs="Times"/>
                <w:sz w:val="18"/>
                <w:szCs w:val="18"/>
              </w:rPr>
              <w:t>None required.</w:t>
            </w:r>
          </w:p>
        </w:tc>
        <w:tc>
          <w:tcPr>
            <w:tcW w:w="2521" w:type="dxa"/>
            <w:tcBorders>
              <w:right w:val="single" w:sz="6" w:space="0" w:color="auto"/>
            </w:tcBorders>
          </w:tcPr>
          <w:p w:rsidR="00075347" w:rsidRPr="001026A4" w:rsidRDefault="00075347" w:rsidP="00AC1FCE">
            <w:pPr>
              <w:spacing w:before="120"/>
              <w:rPr>
                <w:rFonts w:ascii="Times" w:hAnsi="Times" w:cs="Times"/>
                <w:sz w:val="18"/>
                <w:szCs w:val="18"/>
              </w:rPr>
            </w:pPr>
            <w:r w:rsidRPr="001026A4">
              <w:rPr>
                <w:rFonts w:ascii="Times" w:hAnsi="Times" w:cs="Times"/>
                <w:sz w:val="18"/>
                <w:szCs w:val="18"/>
              </w:rPr>
              <w:t>None required.</w:t>
            </w:r>
          </w:p>
        </w:tc>
        <w:tc>
          <w:tcPr>
            <w:tcW w:w="2340" w:type="dxa"/>
            <w:tcBorders>
              <w:right w:val="single" w:sz="6" w:space="0" w:color="auto"/>
            </w:tcBorders>
          </w:tcPr>
          <w:p w:rsidR="00075347" w:rsidRPr="001026A4" w:rsidRDefault="00075347" w:rsidP="00AC1FCE">
            <w:pPr>
              <w:spacing w:before="120"/>
              <w:rPr>
                <w:rFonts w:ascii="Times" w:hAnsi="Times" w:cs="Times"/>
                <w:sz w:val="18"/>
                <w:szCs w:val="18"/>
              </w:rPr>
            </w:pPr>
            <w:r w:rsidRPr="001026A4">
              <w:rPr>
                <w:rFonts w:ascii="Times" w:hAnsi="Times" w:cs="Times"/>
                <w:sz w:val="18"/>
                <w:szCs w:val="18"/>
              </w:rPr>
              <w:t>An Inoperative Placard will be displayed in a prominent position to be seen by flight crew and will be noted on ADLS.</w:t>
            </w:r>
          </w:p>
        </w:tc>
      </w:tr>
      <w:tr w:rsidR="00075347" w:rsidRPr="001026A4" w:rsidTr="0055645B">
        <w:trPr>
          <w:cantSplit/>
        </w:trPr>
        <w:tc>
          <w:tcPr>
            <w:tcW w:w="2330" w:type="dxa"/>
            <w:tcBorders>
              <w:left w:val="single" w:sz="6" w:space="0" w:color="auto"/>
            </w:tcBorders>
          </w:tcPr>
          <w:p w:rsidR="00075347" w:rsidRDefault="0055645B" w:rsidP="0055645B">
            <w:pPr>
              <w:tabs>
                <w:tab w:val="left" w:pos="2600"/>
              </w:tabs>
              <w:spacing w:before="120"/>
              <w:ind w:left="720" w:hanging="274"/>
              <w:rPr>
                <w:rFonts w:ascii="Times" w:hAnsi="Times" w:cs="Times"/>
                <w:sz w:val="18"/>
                <w:szCs w:val="18"/>
              </w:rPr>
            </w:pPr>
            <w:r>
              <w:rPr>
                <w:rFonts w:ascii="Times" w:hAnsi="Times" w:cs="Times"/>
                <w:sz w:val="18"/>
                <w:szCs w:val="18"/>
              </w:rPr>
              <w:t>d)</w:t>
            </w:r>
            <w:r>
              <w:rPr>
                <w:rFonts w:ascii="Times" w:hAnsi="Times" w:cs="Times"/>
                <w:sz w:val="18"/>
                <w:szCs w:val="18"/>
              </w:rPr>
              <w:tab/>
              <w:t>DME Displays</w:t>
            </w:r>
          </w:p>
        </w:tc>
        <w:tc>
          <w:tcPr>
            <w:tcW w:w="440" w:type="dxa"/>
            <w:tcBorders>
              <w:right w:val="single" w:sz="4" w:space="0" w:color="auto"/>
            </w:tcBorders>
          </w:tcPr>
          <w:p w:rsidR="00075347" w:rsidRDefault="0055645B"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075347" w:rsidRDefault="0055645B" w:rsidP="00AC1FCE">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075347" w:rsidRDefault="0055645B"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75347" w:rsidRDefault="00075347" w:rsidP="00AC1FCE">
            <w:pPr>
              <w:spacing w:before="120"/>
              <w:rPr>
                <w:rFonts w:ascii="Times" w:hAnsi="Times" w:cs="Times"/>
                <w:sz w:val="18"/>
                <w:szCs w:val="18"/>
              </w:rPr>
            </w:pPr>
          </w:p>
        </w:tc>
        <w:tc>
          <w:tcPr>
            <w:tcW w:w="2880" w:type="dxa"/>
            <w:tcBorders>
              <w:right w:val="single" w:sz="6" w:space="0" w:color="auto"/>
            </w:tcBorders>
          </w:tcPr>
          <w:p w:rsidR="00075347" w:rsidRDefault="0055645B" w:rsidP="00AC1FCE">
            <w:pPr>
              <w:spacing w:before="120"/>
              <w:rPr>
                <w:rFonts w:ascii="Times" w:hAnsi="Times" w:cs="Times"/>
                <w:sz w:val="18"/>
                <w:szCs w:val="18"/>
              </w:rPr>
            </w:pPr>
            <w:r w:rsidRPr="001026A4">
              <w:rPr>
                <w:rFonts w:ascii="Times" w:hAnsi="Times" w:cs="Times"/>
                <w:sz w:val="18"/>
                <w:szCs w:val="18"/>
              </w:rPr>
              <w:t>None required.</w:t>
            </w:r>
          </w:p>
        </w:tc>
        <w:tc>
          <w:tcPr>
            <w:tcW w:w="2521" w:type="dxa"/>
            <w:tcBorders>
              <w:right w:val="single" w:sz="6" w:space="0" w:color="auto"/>
            </w:tcBorders>
          </w:tcPr>
          <w:p w:rsidR="00075347" w:rsidRDefault="0055645B" w:rsidP="00AC1FCE">
            <w:pPr>
              <w:spacing w:before="120"/>
              <w:rPr>
                <w:rFonts w:ascii="Times" w:hAnsi="Times" w:cs="Times"/>
                <w:sz w:val="18"/>
                <w:szCs w:val="18"/>
              </w:rPr>
            </w:pPr>
            <w:r w:rsidRPr="001026A4">
              <w:rPr>
                <w:rFonts w:ascii="Times" w:hAnsi="Times" w:cs="Times"/>
                <w:sz w:val="18"/>
                <w:szCs w:val="18"/>
              </w:rPr>
              <w:t>None required.</w:t>
            </w:r>
          </w:p>
        </w:tc>
        <w:tc>
          <w:tcPr>
            <w:tcW w:w="2340" w:type="dxa"/>
            <w:tcBorders>
              <w:right w:val="single" w:sz="6" w:space="0" w:color="auto"/>
            </w:tcBorders>
          </w:tcPr>
          <w:p w:rsidR="00075347" w:rsidRPr="001026A4" w:rsidRDefault="0055645B" w:rsidP="00AC1FCE">
            <w:pPr>
              <w:spacing w:before="120"/>
              <w:rPr>
                <w:rFonts w:ascii="Times" w:hAnsi="Times" w:cs="Times"/>
                <w:sz w:val="18"/>
                <w:szCs w:val="18"/>
              </w:rPr>
            </w:pPr>
            <w:r w:rsidRPr="001026A4">
              <w:rPr>
                <w:rFonts w:ascii="Times" w:hAnsi="Times" w:cs="Times"/>
                <w:sz w:val="18"/>
                <w:szCs w:val="18"/>
              </w:rPr>
              <w:t>An Inoperative Placard will be displayed in a prominent position to be seen by flight crew and will be noted on ADLS.</w:t>
            </w:r>
          </w:p>
        </w:tc>
      </w:tr>
      <w:tr w:rsidR="0055645B" w:rsidRPr="00790104" w:rsidTr="0055645B">
        <w:trPr>
          <w:cantSplit/>
        </w:trPr>
        <w:tc>
          <w:tcPr>
            <w:tcW w:w="2330" w:type="dxa"/>
            <w:tcBorders>
              <w:left w:val="single" w:sz="6" w:space="0" w:color="auto"/>
              <w:bottom w:val="single" w:sz="4" w:space="0" w:color="auto"/>
            </w:tcBorders>
          </w:tcPr>
          <w:p w:rsidR="0055645B" w:rsidRDefault="0055645B" w:rsidP="0055645B">
            <w:pPr>
              <w:tabs>
                <w:tab w:val="left" w:pos="446"/>
                <w:tab w:val="left" w:pos="2600"/>
              </w:tabs>
              <w:spacing w:before="120"/>
              <w:ind w:left="86"/>
              <w:rPr>
                <w:rFonts w:ascii="Times" w:hAnsi="Times" w:cs="Times"/>
                <w:sz w:val="18"/>
                <w:szCs w:val="18"/>
              </w:rPr>
            </w:pPr>
          </w:p>
        </w:tc>
        <w:tc>
          <w:tcPr>
            <w:tcW w:w="440" w:type="dxa"/>
            <w:tcBorders>
              <w:bottom w:val="single" w:sz="4" w:space="0" w:color="auto"/>
              <w:right w:val="single" w:sz="4" w:space="0" w:color="auto"/>
            </w:tcBorders>
          </w:tcPr>
          <w:p w:rsidR="0055645B" w:rsidRDefault="0055645B" w:rsidP="0055645B">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55645B" w:rsidRDefault="0055645B" w:rsidP="0055645B">
            <w:pPr>
              <w:tabs>
                <w:tab w:val="left" w:pos="360"/>
              </w:tabs>
              <w:spacing w:before="120"/>
              <w:rPr>
                <w:rFonts w:ascii="Times" w:hAnsi="Times" w:cs="Times"/>
                <w:sz w:val="18"/>
                <w:szCs w:val="18"/>
              </w:rPr>
            </w:pPr>
          </w:p>
        </w:tc>
        <w:tc>
          <w:tcPr>
            <w:tcW w:w="360" w:type="dxa"/>
            <w:tcBorders>
              <w:bottom w:val="single" w:sz="4" w:space="0" w:color="auto"/>
            </w:tcBorders>
          </w:tcPr>
          <w:p w:rsidR="0055645B" w:rsidRDefault="0055645B" w:rsidP="0055645B">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55645B" w:rsidRDefault="0055645B" w:rsidP="0055645B">
            <w:pPr>
              <w:spacing w:before="120"/>
              <w:rPr>
                <w:rFonts w:ascii="Times" w:hAnsi="Times" w:cs="Times"/>
                <w:sz w:val="18"/>
                <w:szCs w:val="18"/>
              </w:rPr>
            </w:pPr>
          </w:p>
        </w:tc>
        <w:tc>
          <w:tcPr>
            <w:tcW w:w="2880" w:type="dxa"/>
            <w:tcBorders>
              <w:bottom w:val="single" w:sz="4" w:space="0" w:color="auto"/>
              <w:right w:val="single" w:sz="6" w:space="0" w:color="auto"/>
            </w:tcBorders>
          </w:tcPr>
          <w:p w:rsidR="0055645B" w:rsidRPr="001026A4" w:rsidRDefault="0055645B" w:rsidP="0055645B">
            <w:pPr>
              <w:spacing w:before="120"/>
              <w:rPr>
                <w:rFonts w:ascii="Times" w:hAnsi="Times" w:cs="Times"/>
                <w:sz w:val="18"/>
                <w:szCs w:val="18"/>
              </w:rPr>
            </w:pPr>
          </w:p>
        </w:tc>
        <w:tc>
          <w:tcPr>
            <w:tcW w:w="2521" w:type="dxa"/>
            <w:tcBorders>
              <w:bottom w:val="single" w:sz="4" w:space="0" w:color="auto"/>
              <w:right w:val="single" w:sz="6" w:space="0" w:color="auto"/>
            </w:tcBorders>
          </w:tcPr>
          <w:p w:rsidR="0055645B" w:rsidRPr="001026A4" w:rsidRDefault="0055645B" w:rsidP="0055645B">
            <w:pPr>
              <w:spacing w:before="120"/>
              <w:rPr>
                <w:rFonts w:ascii="Times" w:hAnsi="Times" w:cs="Times"/>
                <w:sz w:val="18"/>
                <w:szCs w:val="18"/>
              </w:rPr>
            </w:pPr>
          </w:p>
        </w:tc>
        <w:tc>
          <w:tcPr>
            <w:tcW w:w="2340" w:type="dxa"/>
            <w:tcBorders>
              <w:bottom w:val="single" w:sz="4" w:space="0" w:color="auto"/>
              <w:right w:val="single" w:sz="6" w:space="0" w:color="auto"/>
            </w:tcBorders>
          </w:tcPr>
          <w:p w:rsidR="0055645B" w:rsidRPr="001026A4" w:rsidRDefault="0055645B" w:rsidP="0055645B">
            <w:pPr>
              <w:spacing w:before="120"/>
              <w:rPr>
                <w:rFonts w:ascii="Times" w:hAnsi="Times" w:cs="Times"/>
                <w:sz w:val="18"/>
                <w:szCs w:val="18"/>
              </w:rPr>
            </w:pPr>
          </w:p>
        </w:tc>
      </w:tr>
    </w:tbl>
    <w:p w:rsidR="0055645B" w:rsidRDefault="0055645B" w:rsidP="00C07BAA">
      <w:pPr>
        <w:jc w:val="center"/>
        <w:sectPr w:rsidR="0055645B" w:rsidSect="00EA538C">
          <w:headerReference w:type="default" r:id="rId150"/>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894FA5" w:rsidRPr="00790104" w:rsidTr="00894FA5">
        <w:trPr>
          <w:cantSplit/>
        </w:trPr>
        <w:tc>
          <w:tcPr>
            <w:tcW w:w="2330" w:type="dxa"/>
            <w:tcBorders>
              <w:top w:val="single" w:sz="4" w:space="0" w:color="auto"/>
              <w:left w:val="single" w:sz="6" w:space="0" w:color="auto"/>
            </w:tcBorders>
          </w:tcPr>
          <w:p w:rsidR="00894FA5" w:rsidRDefault="00894FA5" w:rsidP="00894FA5">
            <w:pPr>
              <w:tabs>
                <w:tab w:val="left" w:pos="446"/>
                <w:tab w:val="left" w:pos="2600"/>
              </w:tabs>
              <w:ind w:left="86"/>
              <w:rPr>
                <w:rFonts w:ascii="Times" w:hAnsi="Times" w:cs="Times"/>
                <w:sz w:val="18"/>
                <w:szCs w:val="18"/>
              </w:rPr>
            </w:pPr>
            <w:r>
              <w:rPr>
                <w:rFonts w:ascii="Times" w:hAnsi="Times" w:cs="Times"/>
                <w:sz w:val="18"/>
                <w:szCs w:val="18"/>
              </w:rPr>
              <w:lastRenderedPageBreak/>
              <w:t>4</w:t>
            </w:r>
            <w:r w:rsidRPr="00790104">
              <w:rPr>
                <w:rFonts w:ascii="Times" w:hAnsi="Times" w:cs="Times"/>
                <w:sz w:val="18"/>
                <w:szCs w:val="18"/>
              </w:rPr>
              <w:t>.</w:t>
            </w:r>
            <w:r>
              <w:rPr>
                <w:rFonts w:ascii="Times" w:hAnsi="Times" w:cs="Times"/>
                <w:sz w:val="18"/>
                <w:szCs w:val="18"/>
              </w:rPr>
              <w:tab/>
              <w:t>Weather Radar</w:t>
            </w:r>
          </w:p>
          <w:p w:rsidR="00894FA5" w:rsidRPr="00790104" w:rsidRDefault="00894FA5" w:rsidP="00894FA5">
            <w:pPr>
              <w:tabs>
                <w:tab w:val="left" w:pos="446"/>
                <w:tab w:val="left" w:pos="2600"/>
              </w:tabs>
              <w:ind w:left="86"/>
              <w:rPr>
                <w:rFonts w:ascii="Times" w:hAnsi="Times" w:cs="Times"/>
                <w:sz w:val="18"/>
                <w:szCs w:val="18"/>
              </w:rPr>
            </w:pPr>
            <w:r>
              <w:rPr>
                <w:rFonts w:ascii="Times" w:hAnsi="Times" w:cs="Times"/>
                <w:sz w:val="18"/>
                <w:szCs w:val="18"/>
              </w:rPr>
              <w:tab/>
              <w:t>Systems</w:t>
            </w:r>
          </w:p>
        </w:tc>
        <w:tc>
          <w:tcPr>
            <w:tcW w:w="440" w:type="dxa"/>
            <w:tcBorders>
              <w:top w:val="single" w:sz="4" w:space="0" w:color="auto"/>
              <w:right w:val="single" w:sz="4" w:space="0" w:color="auto"/>
            </w:tcBorders>
          </w:tcPr>
          <w:p w:rsidR="00894FA5" w:rsidRPr="00790104" w:rsidRDefault="00894FA5" w:rsidP="00894FA5">
            <w:pPr>
              <w:tabs>
                <w:tab w:val="left" w:pos="360"/>
              </w:tabs>
              <w:rPr>
                <w:rFonts w:ascii="Times" w:hAnsi="Times" w:cs="Times"/>
                <w:sz w:val="18"/>
                <w:szCs w:val="18"/>
              </w:rPr>
            </w:pPr>
            <w:r>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94FA5" w:rsidRPr="00790104" w:rsidRDefault="00894FA5" w:rsidP="00894FA5">
            <w:pPr>
              <w:tabs>
                <w:tab w:val="left" w:pos="360"/>
              </w:tabs>
              <w:rPr>
                <w:rFonts w:ascii="Times" w:hAnsi="Times" w:cs="Times"/>
                <w:sz w:val="18"/>
                <w:szCs w:val="18"/>
              </w:rPr>
            </w:pPr>
            <w:r>
              <w:rPr>
                <w:rFonts w:ascii="Times" w:hAnsi="Times" w:cs="Times"/>
                <w:sz w:val="18"/>
                <w:szCs w:val="18"/>
              </w:rPr>
              <w:t>-</w:t>
            </w:r>
          </w:p>
        </w:tc>
        <w:tc>
          <w:tcPr>
            <w:tcW w:w="360" w:type="dxa"/>
            <w:tcBorders>
              <w:top w:val="single" w:sz="4" w:space="0" w:color="auto"/>
            </w:tcBorders>
          </w:tcPr>
          <w:p w:rsidR="00894FA5" w:rsidRPr="00790104" w:rsidRDefault="00894FA5" w:rsidP="00894FA5">
            <w:pPr>
              <w:tabs>
                <w:tab w:val="left" w:pos="360"/>
              </w:tabs>
              <w:rPr>
                <w:rFonts w:ascii="Times" w:hAnsi="Times" w:cs="Times"/>
                <w:sz w:val="18"/>
                <w:szCs w:val="18"/>
              </w:rPr>
            </w:pPr>
            <w:r>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894FA5" w:rsidRPr="00790104" w:rsidRDefault="00894FA5" w:rsidP="00894FA5">
            <w:pPr>
              <w:rPr>
                <w:rFonts w:ascii="Times" w:hAnsi="Times" w:cs="Times"/>
                <w:sz w:val="18"/>
                <w:szCs w:val="18"/>
              </w:rPr>
            </w:pPr>
            <w:r>
              <w:rPr>
                <w:rFonts w:ascii="Times" w:hAnsi="Times" w:cs="Times"/>
                <w:sz w:val="18"/>
                <w:szCs w:val="18"/>
              </w:rPr>
              <w:t>Except for ER operations, as required by 14 CFR.</w:t>
            </w:r>
          </w:p>
        </w:tc>
        <w:tc>
          <w:tcPr>
            <w:tcW w:w="2880" w:type="dxa"/>
            <w:tcBorders>
              <w:top w:val="single" w:sz="4" w:space="0" w:color="auto"/>
              <w:right w:val="single" w:sz="6" w:space="0" w:color="auto"/>
            </w:tcBorders>
          </w:tcPr>
          <w:p w:rsidR="00894FA5" w:rsidRPr="00790104" w:rsidRDefault="00894FA5" w:rsidP="00894FA5">
            <w:pPr>
              <w:rPr>
                <w:rFonts w:ascii="Times" w:hAnsi="Times" w:cs="Times"/>
                <w:sz w:val="18"/>
                <w:szCs w:val="18"/>
              </w:rPr>
            </w:pPr>
            <w:r w:rsidRPr="001026A4">
              <w:rPr>
                <w:rFonts w:ascii="Times" w:hAnsi="Times" w:cs="Times"/>
                <w:sz w:val="18"/>
                <w:szCs w:val="18"/>
              </w:rPr>
              <w:t>None required.</w:t>
            </w:r>
          </w:p>
        </w:tc>
        <w:tc>
          <w:tcPr>
            <w:tcW w:w="2521" w:type="dxa"/>
            <w:tcBorders>
              <w:top w:val="single" w:sz="4" w:space="0" w:color="auto"/>
              <w:right w:val="single" w:sz="6" w:space="0" w:color="auto"/>
            </w:tcBorders>
          </w:tcPr>
          <w:p w:rsidR="00894FA5" w:rsidRPr="00790104" w:rsidRDefault="00894FA5" w:rsidP="00894FA5">
            <w:pPr>
              <w:rPr>
                <w:rFonts w:ascii="Times" w:hAnsi="Times" w:cs="Times"/>
                <w:sz w:val="18"/>
                <w:szCs w:val="18"/>
              </w:rPr>
            </w:pPr>
            <w:r w:rsidRPr="001026A4">
              <w:rPr>
                <w:rFonts w:ascii="Times" w:hAnsi="Times" w:cs="Times"/>
                <w:sz w:val="18"/>
                <w:szCs w:val="18"/>
              </w:rPr>
              <w:t>None required.</w:t>
            </w:r>
          </w:p>
        </w:tc>
        <w:tc>
          <w:tcPr>
            <w:tcW w:w="2340" w:type="dxa"/>
            <w:tcBorders>
              <w:top w:val="single" w:sz="4" w:space="0" w:color="auto"/>
              <w:right w:val="single" w:sz="6" w:space="0" w:color="auto"/>
            </w:tcBorders>
          </w:tcPr>
          <w:p w:rsidR="00894FA5" w:rsidRPr="00790104" w:rsidRDefault="00894FA5" w:rsidP="00894FA5">
            <w:pPr>
              <w:rPr>
                <w:rFonts w:ascii="Times" w:hAnsi="Times" w:cs="Times"/>
                <w:sz w:val="18"/>
                <w:szCs w:val="18"/>
              </w:rPr>
            </w:pPr>
            <w:r w:rsidRPr="001026A4">
              <w:rPr>
                <w:rFonts w:ascii="Times" w:hAnsi="Times" w:cs="Times"/>
                <w:sz w:val="18"/>
                <w:szCs w:val="18"/>
              </w:rPr>
              <w:t>An Inoperative Placard will be displayed in a prominent position to be seen by flight crew and will be noted on ADLS.</w:t>
            </w:r>
          </w:p>
        </w:tc>
      </w:tr>
      <w:tr w:rsidR="0055645B" w:rsidRPr="00523025" w:rsidTr="00894FA5">
        <w:trPr>
          <w:cantSplit/>
        </w:trPr>
        <w:tc>
          <w:tcPr>
            <w:tcW w:w="2330" w:type="dxa"/>
            <w:tcBorders>
              <w:left w:val="single" w:sz="6" w:space="0" w:color="auto"/>
            </w:tcBorders>
          </w:tcPr>
          <w:p w:rsidR="0055645B" w:rsidRPr="00523025" w:rsidRDefault="0055645B" w:rsidP="00AC1FCE">
            <w:pPr>
              <w:tabs>
                <w:tab w:val="left" w:pos="440"/>
                <w:tab w:val="left" w:pos="2600"/>
              </w:tabs>
              <w:ind w:left="86"/>
              <w:rPr>
                <w:rFonts w:ascii="Times" w:hAnsi="Times" w:cs="Times"/>
                <w:sz w:val="18"/>
                <w:szCs w:val="18"/>
              </w:rPr>
            </w:pPr>
            <w:r w:rsidRPr="00523025">
              <w:rPr>
                <w:rFonts w:ascii="Times" w:hAnsi="Times" w:cs="Times"/>
                <w:sz w:val="18"/>
                <w:szCs w:val="18"/>
              </w:rPr>
              <w:t>5.</w:t>
            </w:r>
            <w:r w:rsidRPr="00523025">
              <w:rPr>
                <w:rFonts w:ascii="Times" w:hAnsi="Times" w:cs="Times"/>
                <w:sz w:val="18"/>
                <w:szCs w:val="18"/>
              </w:rPr>
              <w:tab/>
              <w:t>VOR/ILS</w:t>
            </w:r>
          </w:p>
          <w:p w:rsidR="0055645B" w:rsidRPr="00523025" w:rsidRDefault="0055645B" w:rsidP="00AC1FCE">
            <w:pPr>
              <w:tabs>
                <w:tab w:val="left" w:pos="2600"/>
              </w:tabs>
              <w:ind w:left="440"/>
              <w:rPr>
                <w:rFonts w:ascii="Times" w:hAnsi="Times" w:cs="Times"/>
                <w:sz w:val="18"/>
                <w:szCs w:val="18"/>
              </w:rPr>
            </w:pPr>
            <w:r w:rsidRPr="00523025">
              <w:rPr>
                <w:rFonts w:ascii="Times" w:hAnsi="Times" w:cs="Times"/>
                <w:sz w:val="18"/>
                <w:szCs w:val="18"/>
              </w:rPr>
              <w:t>Navigation Systems</w:t>
            </w:r>
          </w:p>
        </w:tc>
        <w:tc>
          <w:tcPr>
            <w:tcW w:w="440" w:type="dxa"/>
            <w:tcBorders>
              <w:right w:val="single" w:sz="4" w:space="0" w:color="auto"/>
            </w:tcBorders>
          </w:tcPr>
          <w:p w:rsidR="0055645B" w:rsidRPr="00523025" w:rsidRDefault="0055645B" w:rsidP="00AC1FCE">
            <w:pPr>
              <w:tabs>
                <w:tab w:val="left" w:pos="360"/>
              </w:tabs>
              <w:rPr>
                <w:rFonts w:ascii="Times" w:hAnsi="Times" w:cs="Times"/>
                <w:sz w:val="18"/>
                <w:szCs w:val="18"/>
              </w:rPr>
            </w:pPr>
            <w:r w:rsidRPr="00523025">
              <w:rPr>
                <w:rFonts w:ascii="Times" w:hAnsi="Times" w:cs="Times"/>
                <w:sz w:val="18"/>
                <w:szCs w:val="18"/>
              </w:rPr>
              <w:t>C</w:t>
            </w:r>
          </w:p>
        </w:tc>
        <w:tc>
          <w:tcPr>
            <w:tcW w:w="370" w:type="dxa"/>
            <w:tcBorders>
              <w:left w:val="single" w:sz="4" w:space="0" w:color="auto"/>
              <w:right w:val="single" w:sz="6" w:space="0" w:color="auto"/>
            </w:tcBorders>
          </w:tcPr>
          <w:p w:rsidR="0055645B" w:rsidRPr="00523025" w:rsidRDefault="0055645B" w:rsidP="00AC1FCE">
            <w:pPr>
              <w:tabs>
                <w:tab w:val="left" w:pos="360"/>
              </w:tabs>
              <w:rPr>
                <w:rFonts w:ascii="Times" w:hAnsi="Times" w:cs="Times"/>
                <w:sz w:val="18"/>
                <w:szCs w:val="18"/>
              </w:rPr>
            </w:pPr>
            <w:r w:rsidRPr="00523025">
              <w:rPr>
                <w:rFonts w:ascii="Times" w:hAnsi="Times" w:cs="Times"/>
                <w:sz w:val="18"/>
                <w:szCs w:val="18"/>
              </w:rPr>
              <w:t>-</w:t>
            </w:r>
          </w:p>
        </w:tc>
        <w:tc>
          <w:tcPr>
            <w:tcW w:w="360" w:type="dxa"/>
          </w:tcPr>
          <w:p w:rsidR="0055645B" w:rsidRPr="00523025" w:rsidRDefault="0055645B" w:rsidP="00AC1FCE">
            <w:pPr>
              <w:tabs>
                <w:tab w:val="left" w:pos="360"/>
              </w:tabs>
              <w:rPr>
                <w:rFonts w:ascii="Times" w:hAnsi="Times" w:cs="Times"/>
                <w:sz w:val="18"/>
                <w:szCs w:val="18"/>
              </w:rPr>
            </w:pPr>
            <w:r w:rsidRPr="00523025">
              <w:rPr>
                <w:rFonts w:ascii="Times" w:hAnsi="Times" w:cs="Times"/>
                <w:sz w:val="18"/>
                <w:szCs w:val="18"/>
              </w:rPr>
              <w:t>-</w:t>
            </w:r>
          </w:p>
        </w:tc>
        <w:tc>
          <w:tcPr>
            <w:tcW w:w="3240" w:type="dxa"/>
            <w:tcBorders>
              <w:left w:val="single" w:sz="6" w:space="0" w:color="auto"/>
              <w:right w:val="single" w:sz="6" w:space="0" w:color="auto"/>
            </w:tcBorders>
          </w:tcPr>
          <w:p w:rsidR="0055645B" w:rsidRPr="00523025" w:rsidRDefault="0055645B" w:rsidP="0055645B">
            <w:pPr>
              <w:rPr>
                <w:rFonts w:ascii="Times" w:hAnsi="Times" w:cs="Times"/>
                <w:sz w:val="18"/>
                <w:szCs w:val="18"/>
              </w:rPr>
            </w:pPr>
            <w:r w:rsidRPr="00523025">
              <w:rPr>
                <w:rFonts w:ascii="Times" w:hAnsi="Times" w:cs="Times"/>
                <w:sz w:val="18"/>
                <w:szCs w:val="18"/>
              </w:rPr>
              <w:t>As required by 14 CFR and no relief may be provided to an inoperative system or component</w:t>
            </w:r>
            <w:r>
              <w:rPr>
                <w:rFonts w:ascii="Times" w:hAnsi="Times" w:cs="Times"/>
                <w:sz w:val="18"/>
                <w:szCs w:val="18"/>
              </w:rPr>
              <w:t xml:space="preserve"> if powered by an emergency bus</w:t>
            </w:r>
            <w:r w:rsidRPr="00523025">
              <w:rPr>
                <w:rFonts w:ascii="Times" w:hAnsi="Times" w:cs="Times"/>
                <w:sz w:val="18"/>
                <w:szCs w:val="18"/>
              </w:rPr>
              <w:t>.</w:t>
            </w:r>
          </w:p>
        </w:tc>
        <w:tc>
          <w:tcPr>
            <w:tcW w:w="2880" w:type="dxa"/>
            <w:tcBorders>
              <w:right w:val="single" w:sz="6" w:space="0" w:color="auto"/>
            </w:tcBorders>
          </w:tcPr>
          <w:p w:rsidR="0055645B" w:rsidRPr="00523025" w:rsidRDefault="0055645B" w:rsidP="00AC1FCE">
            <w:pPr>
              <w:rPr>
                <w:rFonts w:ascii="Times" w:hAnsi="Times" w:cs="Times"/>
                <w:sz w:val="18"/>
                <w:szCs w:val="18"/>
              </w:rPr>
            </w:pPr>
            <w:r w:rsidRPr="00523025">
              <w:rPr>
                <w:rFonts w:ascii="Times" w:hAnsi="Times" w:cs="Times"/>
                <w:sz w:val="18"/>
                <w:szCs w:val="18"/>
              </w:rPr>
              <w:t>None required.</w:t>
            </w:r>
          </w:p>
        </w:tc>
        <w:tc>
          <w:tcPr>
            <w:tcW w:w="2521" w:type="dxa"/>
            <w:tcBorders>
              <w:right w:val="single" w:sz="6" w:space="0" w:color="auto"/>
            </w:tcBorders>
          </w:tcPr>
          <w:p w:rsidR="0055645B" w:rsidRPr="00523025" w:rsidRDefault="0055645B" w:rsidP="00AC1FCE">
            <w:pPr>
              <w:rPr>
                <w:rFonts w:ascii="Times" w:hAnsi="Times" w:cs="Times"/>
                <w:sz w:val="18"/>
                <w:szCs w:val="18"/>
              </w:rPr>
            </w:pPr>
            <w:r w:rsidRPr="00523025">
              <w:rPr>
                <w:rFonts w:ascii="Times" w:hAnsi="Times" w:cs="Times"/>
                <w:sz w:val="18"/>
                <w:szCs w:val="18"/>
              </w:rPr>
              <w:t>None required.</w:t>
            </w:r>
          </w:p>
        </w:tc>
        <w:tc>
          <w:tcPr>
            <w:tcW w:w="2340" w:type="dxa"/>
            <w:tcBorders>
              <w:right w:val="single" w:sz="6" w:space="0" w:color="auto"/>
            </w:tcBorders>
          </w:tcPr>
          <w:p w:rsidR="0055645B" w:rsidRPr="00523025" w:rsidRDefault="0055645B" w:rsidP="00AC1FCE">
            <w:pPr>
              <w:rPr>
                <w:rFonts w:ascii="Times" w:hAnsi="Times" w:cs="Times"/>
                <w:sz w:val="18"/>
                <w:szCs w:val="18"/>
              </w:rPr>
            </w:pPr>
            <w:r w:rsidRPr="00523025">
              <w:rPr>
                <w:rFonts w:ascii="Times" w:hAnsi="Times" w:cs="Times"/>
                <w:sz w:val="18"/>
                <w:szCs w:val="18"/>
              </w:rPr>
              <w:t xml:space="preserve">An Inoperative Placard will be placed on affected </w:t>
            </w:r>
            <w:r w:rsidRPr="00523025">
              <w:rPr>
                <w:rFonts w:ascii="Times" w:hAnsi="Times" w:cs="Times"/>
                <w:bCs/>
                <w:sz w:val="18"/>
                <w:szCs w:val="18"/>
              </w:rPr>
              <w:t xml:space="preserve">RFMU </w:t>
            </w:r>
            <w:r w:rsidRPr="00523025">
              <w:rPr>
                <w:rFonts w:ascii="Times" w:hAnsi="Times" w:cs="Times"/>
                <w:sz w:val="18"/>
                <w:szCs w:val="18"/>
              </w:rPr>
              <w:t>and will be noted on ADLS.</w:t>
            </w:r>
          </w:p>
        </w:tc>
      </w:tr>
      <w:tr w:rsidR="0055645B" w:rsidRPr="00523025" w:rsidTr="00AC1FCE">
        <w:trPr>
          <w:cantSplit/>
        </w:trPr>
        <w:tc>
          <w:tcPr>
            <w:tcW w:w="2330" w:type="dxa"/>
            <w:tcBorders>
              <w:left w:val="single" w:sz="6" w:space="0" w:color="auto"/>
            </w:tcBorders>
          </w:tcPr>
          <w:p w:rsidR="0055645B" w:rsidRPr="00523025" w:rsidRDefault="0055645B" w:rsidP="00AC1FCE">
            <w:pPr>
              <w:tabs>
                <w:tab w:val="left" w:pos="440"/>
                <w:tab w:val="left" w:pos="2600"/>
              </w:tabs>
              <w:spacing w:before="120"/>
              <w:ind w:left="86"/>
              <w:rPr>
                <w:rFonts w:ascii="Times" w:hAnsi="Times" w:cs="Times"/>
                <w:sz w:val="18"/>
                <w:szCs w:val="18"/>
                <w:lang w:val="sv-SE"/>
              </w:rPr>
            </w:pPr>
            <w:r w:rsidRPr="00523025">
              <w:rPr>
                <w:rFonts w:ascii="Times" w:hAnsi="Times" w:cs="Times"/>
                <w:sz w:val="18"/>
                <w:szCs w:val="18"/>
                <w:lang w:val="sv-SE"/>
              </w:rPr>
              <w:t>6.</w:t>
            </w:r>
            <w:r w:rsidRPr="00523025">
              <w:rPr>
                <w:rFonts w:ascii="Times" w:hAnsi="Times" w:cs="Times"/>
                <w:sz w:val="18"/>
                <w:szCs w:val="18"/>
                <w:lang w:val="sv-SE"/>
              </w:rPr>
              <w:tab/>
              <w:t>Marker Beacon</w:t>
            </w:r>
          </w:p>
          <w:p w:rsidR="0055645B" w:rsidRPr="00523025" w:rsidRDefault="0055645B" w:rsidP="00AC1FCE">
            <w:pPr>
              <w:tabs>
                <w:tab w:val="left" w:pos="2600"/>
              </w:tabs>
              <w:ind w:left="440"/>
              <w:rPr>
                <w:rFonts w:ascii="Times" w:hAnsi="Times" w:cs="Times"/>
                <w:sz w:val="18"/>
                <w:szCs w:val="18"/>
                <w:lang w:val="sv-SE"/>
              </w:rPr>
            </w:pPr>
            <w:r w:rsidRPr="00523025">
              <w:rPr>
                <w:rFonts w:ascii="Times" w:hAnsi="Times" w:cs="Times"/>
                <w:sz w:val="18"/>
                <w:szCs w:val="18"/>
                <w:lang w:val="sv-SE"/>
              </w:rPr>
              <w:t>Systems</w:t>
            </w:r>
          </w:p>
        </w:tc>
        <w:tc>
          <w:tcPr>
            <w:tcW w:w="440" w:type="dxa"/>
            <w:tcBorders>
              <w:right w:val="single" w:sz="4" w:space="0" w:color="auto"/>
            </w:tcBorders>
          </w:tcPr>
          <w:p w:rsidR="0055645B" w:rsidRPr="00523025" w:rsidRDefault="0055645B" w:rsidP="00AC1FCE">
            <w:pPr>
              <w:tabs>
                <w:tab w:val="left" w:pos="360"/>
              </w:tabs>
              <w:spacing w:before="120"/>
              <w:rPr>
                <w:rFonts w:ascii="Times" w:hAnsi="Times" w:cs="Times"/>
                <w:sz w:val="18"/>
                <w:szCs w:val="18"/>
              </w:rPr>
            </w:pPr>
            <w:r w:rsidRPr="00523025">
              <w:rPr>
                <w:rFonts w:ascii="Times" w:hAnsi="Times" w:cs="Times"/>
                <w:sz w:val="18"/>
                <w:szCs w:val="18"/>
              </w:rPr>
              <w:t>C</w:t>
            </w:r>
          </w:p>
        </w:tc>
        <w:tc>
          <w:tcPr>
            <w:tcW w:w="370" w:type="dxa"/>
            <w:tcBorders>
              <w:left w:val="single" w:sz="4" w:space="0" w:color="auto"/>
              <w:right w:val="single" w:sz="6" w:space="0" w:color="auto"/>
            </w:tcBorders>
          </w:tcPr>
          <w:p w:rsidR="0055645B" w:rsidRPr="00523025" w:rsidRDefault="0055645B"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55645B" w:rsidRPr="00523025" w:rsidRDefault="0055645B" w:rsidP="00AC1FCE">
            <w:pPr>
              <w:tabs>
                <w:tab w:val="left" w:pos="360"/>
              </w:tabs>
              <w:spacing w:before="120"/>
              <w:rPr>
                <w:rFonts w:ascii="Times" w:hAnsi="Times" w:cs="Times"/>
                <w:sz w:val="18"/>
                <w:szCs w:val="18"/>
              </w:rPr>
            </w:pPr>
            <w:r w:rsidRPr="00523025">
              <w:rPr>
                <w:rFonts w:ascii="Times" w:hAnsi="Times" w:cs="Times"/>
                <w:sz w:val="18"/>
                <w:szCs w:val="18"/>
              </w:rPr>
              <w:t>0</w:t>
            </w:r>
          </w:p>
        </w:tc>
        <w:tc>
          <w:tcPr>
            <w:tcW w:w="3240" w:type="dxa"/>
            <w:tcBorders>
              <w:left w:val="single" w:sz="6" w:space="0" w:color="auto"/>
              <w:right w:val="single" w:sz="6" w:space="0" w:color="auto"/>
            </w:tcBorders>
          </w:tcPr>
          <w:p w:rsidR="0055645B" w:rsidRPr="00523025" w:rsidRDefault="0055645B" w:rsidP="00AC1FCE">
            <w:pPr>
              <w:spacing w:before="120"/>
              <w:rPr>
                <w:rFonts w:ascii="Times" w:hAnsi="Times" w:cs="Times"/>
                <w:sz w:val="18"/>
                <w:szCs w:val="18"/>
              </w:rPr>
            </w:pPr>
            <w:r w:rsidRPr="00523025">
              <w:rPr>
                <w:rFonts w:ascii="Times" w:hAnsi="Times" w:cs="Times"/>
                <w:sz w:val="18"/>
                <w:szCs w:val="18"/>
              </w:rPr>
              <w:t>May be inoperative provided approach procedures do not require its use.</w:t>
            </w:r>
          </w:p>
        </w:tc>
        <w:tc>
          <w:tcPr>
            <w:tcW w:w="2880" w:type="dxa"/>
            <w:tcBorders>
              <w:right w:val="single" w:sz="6" w:space="0" w:color="auto"/>
            </w:tcBorders>
          </w:tcPr>
          <w:p w:rsidR="0055645B" w:rsidRPr="00523025" w:rsidRDefault="0055645B" w:rsidP="00AC1FCE">
            <w:pPr>
              <w:spacing w:before="120"/>
              <w:rPr>
                <w:rFonts w:ascii="Times" w:hAnsi="Times" w:cs="Times"/>
                <w:sz w:val="18"/>
                <w:szCs w:val="18"/>
              </w:rPr>
            </w:pPr>
            <w:r w:rsidRPr="00523025">
              <w:rPr>
                <w:rFonts w:ascii="Times" w:hAnsi="Times" w:cs="Times"/>
                <w:sz w:val="18"/>
                <w:szCs w:val="18"/>
              </w:rPr>
              <w:t>None required.</w:t>
            </w:r>
          </w:p>
        </w:tc>
        <w:tc>
          <w:tcPr>
            <w:tcW w:w="2521" w:type="dxa"/>
            <w:tcBorders>
              <w:right w:val="single" w:sz="6" w:space="0" w:color="auto"/>
            </w:tcBorders>
          </w:tcPr>
          <w:p w:rsidR="0055645B" w:rsidRPr="00523025" w:rsidRDefault="0055645B" w:rsidP="00AC1FCE">
            <w:pPr>
              <w:spacing w:before="120"/>
              <w:rPr>
                <w:rFonts w:ascii="Times" w:hAnsi="Times" w:cs="Times"/>
                <w:sz w:val="18"/>
                <w:szCs w:val="18"/>
              </w:rPr>
            </w:pPr>
            <w:r w:rsidRPr="00523025">
              <w:rPr>
                <w:rFonts w:ascii="Times" w:hAnsi="Times" w:cs="Times"/>
                <w:sz w:val="18"/>
                <w:szCs w:val="18"/>
              </w:rPr>
              <w:t>None required.</w:t>
            </w:r>
          </w:p>
        </w:tc>
        <w:tc>
          <w:tcPr>
            <w:tcW w:w="2340" w:type="dxa"/>
            <w:tcBorders>
              <w:right w:val="single" w:sz="6" w:space="0" w:color="auto"/>
            </w:tcBorders>
          </w:tcPr>
          <w:p w:rsidR="0055645B" w:rsidRPr="00523025" w:rsidRDefault="0055645B" w:rsidP="00AC1FCE">
            <w:pPr>
              <w:spacing w:before="120"/>
              <w:rPr>
                <w:rFonts w:ascii="Times" w:hAnsi="Times" w:cs="Times"/>
                <w:sz w:val="18"/>
                <w:szCs w:val="18"/>
              </w:rPr>
            </w:pPr>
            <w:r w:rsidRPr="00523025">
              <w:rPr>
                <w:rFonts w:ascii="Times" w:hAnsi="Times" w:cs="Times"/>
                <w:sz w:val="18"/>
                <w:szCs w:val="18"/>
              </w:rPr>
              <w:t>An Inoperative Placard will be displayed in a prominent position to be seen by flight crew and will be noted on ADLS.</w:t>
            </w:r>
          </w:p>
        </w:tc>
      </w:tr>
      <w:tr w:rsidR="0055645B" w:rsidRPr="00523025" w:rsidTr="00894FA5">
        <w:trPr>
          <w:cantSplit/>
        </w:trPr>
        <w:tc>
          <w:tcPr>
            <w:tcW w:w="2330" w:type="dxa"/>
            <w:tcBorders>
              <w:left w:val="single" w:sz="6" w:space="0" w:color="auto"/>
            </w:tcBorders>
          </w:tcPr>
          <w:p w:rsidR="0055645B" w:rsidRPr="00523025" w:rsidRDefault="0055645B" w:rsidP="00AC1FCE">
            <w:pPr>
              <w:tabs>
                <w:tab w:val="left" w:pos="440"/>
                <w:tab w:val="left" w:pos="2600"/>
              </w:tabs>
              <w:spacing w:before="120"/>
              <w:ind w:left="86"/>
              <w:rPr>
                <w:rFonts w:ascii="Times" w:hAnsi="Times" w:cs="Times"/>
                <w:sz w:val="18"/>
                <w:szCs w:val="18"/>
              </w:rPr>
            </w:pPr>
            <w:r w:rsidRPr="00523025">
              <w:rPr>
                <w:rFonts w:ascii="Times" w:hAnsi="Times" w:cs="Times"/>
                <w:sz w:val="18"/>
                <w:szCs w:val="18"/>
              </w:rPr>
              <w:t>7.</w:t>
            </w:r>
            <w:r w:rsidRPr="00523025">
              <w:rPr>
                <w:rFonts w:ascii="Times" w:hAnsi="Times" w:cs="Times"/>
                <w:sz w:val="18"/>
                <w:szCs w:val="18"/>
              </w:rPr>
              <w:tab/>
              <w:t>Automatic Direction</w:t>
            </w:r>
          </w:p>
          <w:p w:rsidR="0055645B" w:rsidRPr="00523025" w:rsidRDefault="0055645B" w:rsidP="00AC1FCE">
            <w:pPr>
              <w:tabs>
                <w:tab w:val="left" w:pos="440"/>
                <w:tab w:val="left" w:pos="2600"/>
              </w:tabs>
              <w:ind w:left="80"/>
              <w:rPr>
                <w:rFonts w:ascii="Times" w:hAnsi="Times" w:cs="Times"/>
                <w:sz w:val="18"/>
                <w:szCs w:val="18"/>
              </w:rPr>
            </w:pPr>
            <w:r w:rsidRPr="00523025">
              <w:rPr>
                <w:rFonts w:ascii="Times" w:hAnsi="Times" w:cs="Times"/>
                <w:sz w:val="18"/>
                <w:szCs w:val="18"/>
              </w:rPr>
              <w:tab/>
              <w:t>Finding Systems</w:t>
            </w:r>
          </w:p>
        </w:tc>
        <w:tc>
          <w:tcPr>
            <w:tcW w:w="440" w:type="dxa"/>
            <w:tcBorders>
              <w:right w:val="single" w:sz="4" w:space="0" w:color="auto"/>
            </w:tcBorders>
          </w:tcPr>
          <w:p w:rsidR="0055645B" w:rsidRPr="00523025" w:rsidRDefault="0055645B" w:rsidP="00AC1FCE">
            <w:pPr>
              <w:tabs>
                <w:tab w:val="left" w:pos="360"/>
              </w:tabs>
              <w:spacing w:before="120"/>
              <w:rPr>
                <w:rFonts w:ascii="Times" w:hAnsi="Times" w:cs="Times"/>
                <w:sz w:val="18"/>
                <w:szCs w:val="18"/>
              </w:rPr>
            </w:pPr>
            <w:r w:rsidRPr="00523025">
              <w:rPr>
                <w:rFonts w:ascii="Times" w:hAnsi="Times" w:cs="Times"/>
                <w:sz w:val="18"/>
                <w:szCs w:val="18"/>
              </w:rPr>
              <w:t>C</w:t>
            </w:r>
          </w:p>
        </w:tc>
        <w:tc>
          <w:tcPr>
            <w:tcW w:w="370" w:type="dxa"/>
            <w:tcBorders>
              <w:left w:val="single" w:sz="4" w:space="0" w:color="auto"/>
              <w:right w:val="single" w:sz="6" w:space="0" w:color="auto"/>
            </w:tcBorders>
          </w:tcPr>
          <w:p w:rsidR="0055645B" w:rsidRPr="00523025" w:rsidRDefault="0055645B" w:rsidP="00AC1FCE">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55645B" w:rsidRPr="00523025" w:rsidRDefault="00F62CDC" w:rsidP="00AC1FCE">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55645B" w:rsidRPr="00523025" w:rsidRDefault="0055645B" w:rsidP="00AC1FCE">
            <w:pPr>
              <w:spacing w:before="120"/>
              <w:rPr>
                <w:rFonts w:ascii="Times" w:hAnsi="Times" w:cs="Times"/>
                <w:sz w:val="18"/>
                <w:szCs w:val="18"/>
              </w:rPr>
            </w:pPr>
            <w:r w:rsidRPr="00523025">
              <w:rPr>
                <w:rFonts w:ascii="Times" w:hAnsi="Times" w:cs="Times"/>
                <w:sz w:val="18"/>
                <w:szCs w:val="18"/>
              </w:rPr>
              <w:t>As required by 14 CFR.</w:t>
            </w:r>
          </w:p>
        </w:tc>
        <w:tc>
          <w:tcPr>
            <w:tcW w:w="2880" w:type="dxa"/>
            <w:tcBorders>
              <w:right w:val="single" w:sz="6" w:space="0" w:color="auto"/>
            </w:tcBorders>
          </w:tcPr>
          <w:p w:rsidR="0055645B" w:rsidRPr="00523025" w:rsidRDefault="0055645B" w:rsidP="00AC1FCE">
            <w:pPr>
              <w:spacing w:before="120"/>
              <w:rPr>
                <w:rFonts w:ascii="Times" w:hAnsi="Times" w:cs="Times"/>
                <w:sz w:val="18"/>
                <w:szCs w:val="18"/>
              </w:rPr>
            </w:pPr>
            <w:r w:rsidRPr="00523025">
              <w:rPr>
                <w:rFonts w:ascii="Times" w:hAnsi="Times" w:cs="Times"/>
                <w:sz w:val="18"/>
                <w:szCs w:val="18"/>
              </w:rPr>
              <w:t>None required.</w:t>
            </w:r>
          </w:p>
        </w:tc>
        <w:tc>
          <w:tcPr>
            <w:tcW w:w="2521" w:type="dxa"/>
            <w:tcBorders>
              <w:right w:val="single" w:sz="6" w:space="0" w:color="auto"/>
            </w:tcBorders>
          </w:tcPr>
          <w:p w:rsidR="0055645B" w:rsidRPr="00523025" w:rsidRDefault="0055645B" w:rsidP="00AC1FCE">
            <w:pPr>
              <w:spacing w:before="120"/>
              <w:rPr>
                <w:rFonts w:ascii="Times" w:hAnsi="Times" w:cs="Times"/>
                <w:sz w:val="18"/>
                <w:szCs w:val="18"/>
              </w:rPr>
            </w:pPr>
            <w:r w:rsidRPr="00523025">
              <w:rPr>
                <w:rFonts w:ascii="Times" w:hAnsi="Times" w:cs="Times"/>
                <w:sz w:val="18"/>
                <w:szCs w:val="18"/>
              </w:rPr>
              <w:t>None required.</w:t>
            </w:r>
          </w:p>
        </w:tc>
        <w:tc>
          <w:tcPr>
            <w:tcW w:w="2340" w:type="dxa"/>
            <w:tcBorders>
              <w:right w:val="single" w:sz="6" w:space="0" w:color="auto"/>
            </w:tcBorders>
          </w:tcPr>
          <w:p w:rsidR="0055645B" w:rsidRPr="00523025" w:rsidRDefault="0055645B" w:rsidP="00AC1FCE">
            <w:pPr>
              <w:spacing w:before="120" w:after="120"/>
              <w:rPr>
                <w:rFonts w:ascii="Times" w:hAnsi="Times" w:cs="Times"/>
                <w:sz w:val="18"/>
                <w:szCs w:val="18"/>
              </w:rPr>
            </w:pPr>
            <w:r w:rsidRPr="00523025">
              <w:rPr>
                <w:rFonts w:ascii="Times" w:hAnsi="Times" w:cs="Times"/>
                <w:sz w:val="18"/>
                <w:szCs w:val="18"/>
              </w:rPr>
              <w:t xml:space="preserve">An Inoperative Placard will be placed on or next to affected </w:t>
            </w:r>
            <w:r w:rsidRPr="00523025">
              <w:rPr>
                <w:rFonts w:ascii="Times" w:hAnsi="Times" w:cs="Times"/>
                <w:bCs/>
                <w:sz w:val="18"/>
                <w:szCs w:val="18"/>
              </w:rPr>
              <w:t>ADF Indicator</w:t>
            </w:r>
            <w:r w:rsidRPr="00523025">
              <w:rPr>
                <w:rFonts w:ascii="Times" w:hAnsi="Times" w:cs="Times"/>
                <w:sz w:val="18"/>
                <w:szCs w:val="18"/>
              </w:rPr>
              <w:t xml:space="preserve"> and will be noted on ADLS.</w:t>
            </w:r>
          </w:p>
        </w:tc>
      </w:tr>
      <w:tr w:rsidR="00894FA5" w:rsidRPr="00523025" w:rsidTr="00AC1FCE">
        <w:trPr>
          <w:cantSplit/>
        </w:trPr>
        <w:tc>
          <w:tcPr>
            <w:tcW w:w="2330" w:type="dxa"/>
            <w:tcBorders>
              <w:left w:val="single" w:sz="6" w:space="0" w:color="auto"/>
              <w:bottom w:val="single" w:sz="6" w:space="0" w:color="auto"/>
            </w:tcBorders>
          </w:tcPr>
          <w:p w:rsidR="00894FA5" w:rsidRPr="00523025" w:rsidRDefault="00894FA5" w:rsidP="00AC1FCE">
            <w:pPr>
              <w:tabs>
                <w:tab w:val="left" w:pos="440"/>
                <w:tab w:val="left" w:pos="2600"/>
              </w:tabs>
              <w:spacing w:before="120"/>
              <w:ind w:left="86"/>
              <w:rPr>
                <w:rFonts w:ascii="Times" w:hAnsi="Times" w:cs="Times"/>
                <w:sz w:val="18"/>
                <w:szCs w:val="18"/>
              </w:rPr>
            </w:pPr>
          </w:p>
        </w:tc>
        <w:tc>
          <w:tcPr>
            <w:tcW w:w="440" w:type="dxa"/>
            <w:tcBorders>
              <w:bottom w:val="single" w:sz="6" w:space="0" w:color="auto"/>
              <w:right w:val="single" w:sz="4" w:space="0" w:color="auto"/>
            </w:tcBorders>
          </w:tcPr>
          <w:p w:rsidR="00894FA5" w:rsidRPr="00523025" w:rsidRDefault="00894FA5" w:rsidP="00AC1FCE">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894FA5" w:rsidRDefault="00894FA5" w:rsidP="00AC1FCE">
            <w:pPr>
              <w:tabs>
                <w:tab w:val="left" w:pos="360"/>
              </w:tabs>
              <w:spacing w:before="120"/>
              <w:rPr>
                <w:rFonts w:ascii="Times" w:hAnsi="Times" w:cs="Times"/>
                <w:sz w:val="18"/>
                <w:szCs w:val="18"/>
              </w:rPr>
            </w:pPr>
          </w:p>
        </w:tc>
        <w:tc>
          <w:tcPr>
            <w:tcW w:w="360" w:type="dxa"/>
            <w:tcBorders>
              <w:bottom w:val="single" w:sz="6" w:space="0" w:color="auto"/>
            </w:tcBorders>
          </w:tcPr>
          <w:p w:rsidR="00894FA5" w:rsidRDefault="00894FA5" w:rsidP="00AC1FCE">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894FA5" w:rsidRPr="00523025" w:rsidRDefault="00894FA5" w:rsidP="00AC1FCE">
            <w:pPr>
              <w:spacing w:before="120"/>
              <w:rPr>
                <w:rFonts w:ascii="Times" w:hAnsi="Times" w:cs="Times"/>
                <w:sz w:val="18"/>
                <w:szCs w:val="18"/>
              </w:rPr>
            </w:pPr>
          </w:p>
        </w:tc>
        <w:tc>
          <w:tcPr>
            <w:tcW w:w="2880" w:type="dxa"/>
            <w:tcBorders>
              <w:bottom w:val="single" w:sz="6" w:space="0" w:color="auto"/>
              <w:right w:val="single" w:sz="6" w:space="0" w:color="auto"/>
            </w:tcBorders>
          </w:tcPr>
          <w:p w:rsidR="00894FA5" w:rsidRPr="00523025" w:rsidRDefault="00894FA5" w:rsidP="00AC1FCE">
            <w:pPr>
              <w:spacing w:before="120"/>
              <w:rPr>
                <w:rFonts w:ascii="Times" w:hAnsi="Times" w:cs="Times"/>
                <w:sz w:val="18"/>
                <w:szCs w:val="18"/>
              </w:rPr>
            </w:pPr>
          </w:p>
        </w:tc>
        <w:tc>
          <w:tcPr>
            <w:tcW w:w="2521" w:type="dxa"/>
            <w:tcBorders>
              <w:bottom w:val="single" w:sz="6" w:space="0" w:color="auto"/>
              <w:right w:val="single" w:sz="6" w:space="0" w:color="auto"/>
            </w:tcBorders>
          </w:tcPr>
          <w:p w:rsidR="00894FA5" w:rsidRPr="00523025" w:rsidRDefault="00894FA5" w:rsidP="00AC1FCE">
            <w:pPr>
              <w:spacing w:before="120"/>
              <w:rPr>
                <w:rFonts w:ascii="Times" w:hAnsi="Times" w:cs="Times"/>
                <w:sz w:val="18"/>
                <w:szCs w:val="18"/>
              </w:rPr>
            </w:pPr>
          </w:p>
        </w:tc>
        <w:tc>
          <w:tcPr>
            <w:tcW w:w="2340" w:type="dxa"/>
            <w:tcBorders>
              <w:bottom w:val="single" w:sz="6" w:space="0" w:color="auto"/>
              <w:right w:val="single" w:sz="6" w:space="0" w:color="auto"/>
            </w:tcBorders>
          </w:tcPr>
          <w:p w:rsidR="00894FA5" w:rsidRPr="00523025" w:rsidRDefault="00894FA5" w:rsidP="00AC1FCE">
            <w:pPr>
              <w:spacing w:before="120" w:after="120"/>
              <w:rPr>
                <w:rFonts w:ascii="Times" w:hAnsi="Times" w:cs="Times"/>
                <w:sz w:val="18"/>
                <w:szCs w:val="18"/>
              </w:rPr>
            </w:pPr>
          </w:p>
        </w:tc>
      </w:tr>
    </w:tbl>
    <w:p w:rsidR="00894FA5" w:rsidRDefault="00894FA5" w:rsidP="0055645B">
      <w:pPr>
        <w:tabs>
          <w:tab w:val="left" w:pos="440"/>
          <w:tab w:val="left" w:pos="2600"/>
        </w:tabs>
        <w:spacing w:before="120"/>
        <w:ind w:left="86"/>
        <w:rPr>
          <w:rFonts w:ascii="Times" w:hAnsi="Times" w:cs="Times"/>
          <w:sz w:val="18"/>
          <w:szCs w:val="18"/>
        </w:rPr>
        <w:sectPr w:rsidR="00894FA5" w:rsidSect="00EA538C">
          <w:headerReference w:type="default" r:id="rId151"/>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55645B" w:rsidRPr="00C175ED" w:rsidTr="00894FA5">
        <w:trPr>
          <w:cantSplit/>
        </w:trPr>
        <w:tc>
          <w:tcPr>
            <w:tcW w:w="2330" w:type="dxa"/>
            <w:tcBorders>
              <w:top w:val="single" w:sz="4" w:space="0" w:color="auto"/>
              <w:left w:val="single" w:sz="6" w:space="0" w:color="auto"/>
            </w:tcBorders>
          </w:tcPr>
          <w:p w:rsidR="0055645B" w:rsidRPr="00C175ED" w:rsidRDefault="0055645B" w:rsidP="00894FA5">
            <w:pPr>
              <w:tabs>
                <w:tab w:val="left" w:pos="440"/>
                <w:tab w:val="left" w:pos="2600"/>
              </w:tabs>
              <w:ind w:left="86"/>
              <w:rPr>
                <w:rFonts w:ascii="Times" w:hAnsi="Times" w:cs="Times"/>
                <w:sz w:val="18"/>
                <w:szCs w:val="18"/>
              </w:rPr>
            </w:pPr>
            <w:r w:rsidRPr="00C175ED">
              <w:rPr>
                <w:rFonts w:ascii="Times" w:hAnsi="Times" w:cs="Times"/>
                <w:sz w:val="18"/>
                <w:szCs w:val="18"/>
              </w:rPr>
              <w:lastRenderedPageBreak/>
              <w:t>8.</w:t>
            </w:r>
            <w:r w:rsidRPr="00C175ED">
              <w:rPr>
                <w:rFonts w:ascii="Times" w:hAnsi="Times" w:cs="Times"/>
                <w:sz w:val="18"/>
                <w:szCs w:val="18"/>
              </w:rPr>
              <w:tab/>
              <w:t>ATC Transponder and</w:t>
            </w:r>
          </w:p>
          <w:p w:rsidR="0055645B" w:rsidRPr="00C175ED" w:rsidRDefault="0055645B" w:rsidP="00894FA5">
            <w:pPr>
              <w:tabs>
                <w:tab w:val="left" w:pos="440"/>
                <w:tab w:val="left" w:pos="2600"/>
              </w:tabs>
              <w:ind w:left="86"/>
              <w:rPr>
                <w:rFonts w:ascii="Times" w:hAnsi="Times" w:cs="Times"/>
                <w:sz w:val="18"/>
                <w:szCs w:val="18"/>
              </w:rPr>
            </w:pPr>
            <w:r w:rsidRPr="00C175ED">
              <w:rPr>
                <w:rFonts w:ascii="Times" w:hAnsi="Times" w:cs="Times"/>
                <w:sz w:val="18"/>
                <w:szCs w:val="18"/>
              </w:rPr>
              <w:tab/>
              <w:t>Automatic Altitude</w:t>
            </w:r>
          </w:p>
          <w:p w:rsidR="0055645B" w:rsidRPr="00C175ED" w:rsidRDefault="0055645B" w:rsidP="00894FA5">
            <w:pPr>
              <w:tabs>
                <w:tab w:val="left" w:pos="440"/>
                <w:tab w:val="left" w:pos="2600"/>
              </w:tabs>
              <w:ind w:left="86"/>
              <w:rPr>
                <w:rFonts w:ascii="Times" w:hAnsi="Times" w:cs="Times"/>
                <w:sz w:val="18"/>
                <w:szCs w:val="18"/>
              </w:rPr>
            </w:pPr>
            <w:r w:rsidRPr="00C175ED">
              <w:rPr>
                <w:rFonts w:ascii="Times" w:hAnsi="Times" w:cs="Times"/>
                <w:sz w:val="18"/>
                <w:szCs w:val="18"/>
              </w:rPr>
              <w:tab/>
              <w:t>Reporting Systems</w:t>
            </w:r>
          </w:p>
        </w:tc>
        <w:tc>
          <w:tcPr>
            <w:tcW w:w="440" w:type="dxa"/>
            <w:tcBorders>
              <w:top w:val="single" w:sz="4" w:space="0" w:color="auto"/>
              <w:right w:val="single" w:sz="4" w:space="0" w:color="auto"/>
            </w:tcBorders>
          </w:tcPr>
          <w:p w:rsidR="0055645B" w:rsidRPr="00C175ED" w:rsidRDefault="0055645B" w:rsidP="00894FA5">
            <w:pPr>
              <w:tabs>
                <w:tab w:val="left" w:pos="360"/>
              </w:tabs>
              <w:rPr>
                <w:rFonts w:ascii="Times" w:hAnsi="Times" w:cs="Times"/>
                <w:sz w:val="18"/>
                <w:szCs w:val="18"/>
              </w:rPr>
            </w:pPr>
            <w:r w:rsidRPr="00C175ED">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55645B" w:rsidRPr="00C175ED" w:rsidRDefault="00894FA5" w:rsidP="00894FA5">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tcBorders>
          </w:tcPr>
          <w:p w:rsidR="0055645B" w:rsidRPr="00C175ED" w:rsidRDefault="0055645B" w:rsidP="00894FA5">
            <w:pPr>
              <w:tabs>
                <w:tab w:val="left" w:pos="360"/>
              </w:tabs>
              <w:rPr>
                <w:rFonts w:ascii="Times" w:hAnsi="Times" w:cs="Times"/>
                <w:sz w:val="18"/>
                <w:szCs w:val="18"/>
              </w:rPr>
            </w:pPr>
            <w:r w:rsidRPr="00C175ED">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55645B" w:rsidRPr="00C175ED" w:rsidRDefault="0055645B" w:rsidP="00894FA5">
            <w:pPr>
              <w:rPr>
                <w:rFonts w:ascii="Times" w:hAnsi="Times" w:cs="Times"/>
                <w:sz w:val="18"/>
                <w:szCs w:val="18"/>
              </w:rPr>
            </w:pPr>
            <w:r w:rsidRPr="00C175ED">
              <w:rPr>
                <w:rFonts w:ascii="Times" w:hAnsi="Times" w:cs="Times"/>
                <w:sz w:val="18"/>
                <w:szCs w:val="18"/>
              </w:rPr>
              <w:t>May be inoperative provided:</w:t>
            </w:r>
          </w:p>
          <w:p w:rsidR="0055645B" w:rsidRPr="00C175ED" w:rsidRDefault="0055645B" w:rsidP="00894FA5">
            <w:pPr>
              <w:ind w:left="461" w:hanging="360"/>
              <w:rPr>
                <w:rFonts w:ascii="Times" w:hAnsi="Times" w:cs="Times"/>
                <w:sz w:val="18"/>
                <w:szCs w:val="18"/>
              </w:rPr>
            </w:pPr>
            <w:r w:rsidRPr="00C175ED">
              <w:rPr>
                <w:rFonts w:ascii="Times" w:hAnsi="Times" w:cs="Times"/>
                <w:sz w:val="18"/>
                <w:szCs w:val="18"/>
              </w:rPr>
              <w:t>a)</w:t>
            </w:r>
            <w:r w:rsidRPr="00C175ED">
              <w:rPr>
                <w:rFonts w:ascii="Times" w:hAnsi="Times" w:cs="Times"/>
                <w:sz w:val="18"/>
                <w:szCs w:val="18"/>
              </w:rPr>
              <w:tab/>
              <w:t>Operations do not require its use, and</w:t>
            </w:r>
          </w:p>
          <w:p w:rsidR="0055645B" w:rsidRPr="00C175ED" w:rsidRDefault="0055645B" w:rsidP="00894FA5">
            <w:pPr>
              <w:ind w:left="461" w:hanging="360"/>
              <w:rPr>
                <w:rFonts w:ascii="Times" w:hAnsi="Times" w:cs="Times"/>
                <w:sz w:val="18"/>
                <w:szCs w:val="18"/>
              </w:rPr>
            </w:pPr>
            <w:r w:rsidRPr="00C175ED">
              <w:rPr>
                <w:rFonts w:ascii="Times" w:hAnsi="Times" w:cs="Times"/>
                <w:sz w:val="18"/>
                <w:szCs w:val="18"/>
              </w:rPr>
              <w:t>b)</w:t>
            </w:r>
            <w:r w:rsidRPr="00C175ED">
              <w:rPr>
                <w:rFonts w:ascii="Times" w:hAnsi="Times" w:cs="Times"/>
                <w:sz w:val="18"/>
                <w:szCs w:val="18"/>
              </w:rPr>
              <w:tab/>
              <w:t>Before flight, approval is obtained from ATC facilities having jurisdiction over the planned route of flight.</w:t>
            </w:r>
          </w:p>
        </w:tc>
        <w:tc>
          <w:tcPr>
            <w:tcW w:w="2880" w:type="dxa"/>
            <w:tcBorders>
              <w:top w:val="single" w:sz="4" w:space="0" w:color="auto"/>
              <w:right w:val="single" w:sz="6" w:space="0" w:color="auto"/>
            </w:tcBorders>
          </w:tcPr>
          <w:p w:rsidR="0055645B" w:rsidRPr="00C175ED" w:rsidRDefault="0055645B" w:rsidP="00894FA5">
            <w:pPr>
              <w:rPr>
                <w:rFonts w:ascii="Times" w:hAnsi="Times" w:cs="Times"/>
                <w:sz w:val="18"/>
                <w:szCs w:val="18"/>
              </w:rPr>
            </w:pPr>
            <w:r w:rsidRPr="00C175ED">
              <w:rPr>
                <w:rFonts w:ascii="Times" w:hAnsi="Times" w:cs="Times"/>
                <w:sz w:val="18"/>
                <w:szCs w:val="18"/>
              </w:rPr>
              <w:t>None required.</w:t>
            </w:r>
          </w:p>
        </w:tc>
        <w:tc>
          <w:tcPr>
            <w:tcW w:w="2521" w:type="dxa"/>
            <w:tcBorders>
              <w:top w:val="single" w:sz="4" w:space="0" w:color="auto"/>
              <w:right w:val="single" w:sz="6" w:space="0" w:color="auto"/>
            </w:tcBorders>
          </w:tcPr>
          <w:p w:rsidR="0055645B" w:rsidRPr="00C175ED" w:rsidRDefault="0055645B" w:rsidP="00894FA5">
            <w:pPr>
              <w:rPr>
                <w:rFonts w:ascii="Times" w:hAnsi="Times" w:cs="Times"/>
                <w:sz w:val="18"/>
                <w:szCs w:val="18"/>
              </w:rPr>
            </w:pPr>
            <w:r w:rsidRPr="00C175ED">
              <w:rPr>
                <w:rFonts w:ascii="Times" w:hAnsi="Times" w:cs="Times"/>
                <w:sz w:val="18"/>
                <w:szCs w:val="18"/>
              </w:rPr>
              <w:t>None required.</w:t>
            </w:r>
          </w:p>
        </w:tc>
        <w:tc>
          <w:tcPr>
            <w:tcW w:w="2340" w:type="dxa"/>
            <w:tcBorders>
              <w:top w:val="single" w:sz="4" w:space="0" w:color="auto"/>
              <w:right w:val="single" w:sz="6" w:space="0" w:color="auto"/>
            </w:tcBorders>
          </w:tcPr>
          <w:p w:rsidR="0055645B" w:rsidRPr="00C175ED" w:rsidRDefault="0055645B" w:rsidP="00894FA5">
            <w:pPr>
              <w:spacing w:after="120"/>
              <w:rPr>
                <w:rFonts w:ascii="Times" w:hAnsi="Times" w:cs="Times"/>
                <w:sz w:val="18"/>
                <w:szCs w:val="18"/>
              </w:rPr>
            </w:pPr>
            <w:r w:rsidRPr="00C175ED">
              <w:rPr>
                <w:rFonts w:ascii="Times" w:hAnsi="Times" w:cs="Times"/>
                <w:sz w:val="18"/>
                <w:szCs w:val="18"/>
              </w:rPr>
              <w:t xml:space="preserve">An Inoperative Placard will be placed adjacent to </w:t>
            </w:r>
            <w:r w:rsidR="00162D5B">
              <w:rPr>
                <w:rFonts w:ascii="Times" w:hAnsi="Times" w:cs="Times"/>
                <w:sz w:val="18"/>
                <w:szCs w:val="18"/>
              </w:rPr>
              <w:t xml:space="preserve">MCDU </w:t>
            </w:r>
            <w:r w:rsidRPr="00C175ED">
              <w:rPr>
                <w:rFonts w:ascii="Times" w:hAnsi="Times" w:cs="Times"/>
                <w:sz w:val="18"/>
                <w:szCs w:val="18"/>
              </w:rPr>
              <w:t>and will be noted on ADLS.</w:t>
            </w:r>
          </w:p>
        </w:tc>
      </w:tr>
      <w:tr w:rsidR="0055645B" w:rsidRPr="00C175ED" w:rsidTr="00894FA5">
        <w:trPr>
          <w:cantSplit/>
        </w:trPr>
        <w:tc>
          <w:tcPr>
            <w:tcW w:w="2330" w:type="dxa"/>
            <w:tcBorders>
              <w:left w:val="single" w:sz="6" w:space="0" w:color="auto"/>
            </w:tcBorders>
          </w:tcPr>
          <w:p w:rsidR="0055645B" w:rsidRPr="00C175ED" w:rsidRDefault="0055645B" w:rsidP="0055645B">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55645B" w:rsidRPr="00C175ED" w:rsidRDefault="0055645B" w:rsidP="00AC1FCE">
            <w:pPr>
              <w:tabs>
                <w:tab w:val="left" w:pos="360"/>
              </w:tabs>
              <w:spacing w:before="120"/>
              <w:rPr>
                <w:rFonts w:ascii="Times" w:hAnsi="Times" w:cs="Times"/>
                <w:sz w:val="18"/>
                <w:szCs w:val="18"/>
              </w:rPr>
            </w:pPr>
            <w:r w:rsidRPr="00C175ED">
              <w:rPr>
                <w:rFonts w:ascii="Times" w:hAnsi="Times" w:cs="Times"/>
                <w:sz w:val="18"/>
                <w:szCs w:val="18"/>
              </w:rPr>
              <w:t>D</w:t>
            </w:r>
          </w:p>
        </w:tc>
        <w:tc>
          <w:tcPr>
            <w:tcW w:w="370" w:type="dxa"/>
            <w:tcBorders>
              <w:left w:val="single" w:sz="4" w:space="0" w:color="auto"/>
              <w:right w:val="single" w:sz="6" w:space="0" w:color="auto"/>
            </w:tcBorders>
          </w:tcPr>
          <w:p w:rsidR="0055645B" w:rsidRPr="00C175ED" w:rsidRDefault="0055645B" w:rsidP="00AC1FCE">
            <w:pPr>
              <w:tabs>
                <w:tab w:val="left" w:pos="360"/>
              </w:tabs>
              <w:spacing w:before="120"/>
              <w:rPr>
                <w:rFonts w:ascii="Times" w:hAnsi="Times" w:cs="Times"/>
                <w:sz w:val="18"/>
                <w:szCs w:val="18"/>
              </w:rPr>
            </w:pPr>
            <w:r w:rsidRPr="00C175ED">
              <w:rPr>
                <w:rFonts w:ascii="Times" w:hAnsi="Times" w:cs="Times"/>
                <w:sz w:val="18"/>
                <w:szCs w:val="18"/>
              </w:rPr>
              <w:t>-</w:t>
            </w:r>
          </w:p>
        </w:tc>
        <w:tc>
          <w:tcPr>
            <w:tcW w:w="360" w:type="dxa"/>
          </w:tcPr>
          <w:p w:rsidR="0055645B" w:rsidRPr="00C175ED" w:rsidRDefault="0055645B" w:rsidP="00AC1FCE">
            <w:pPr>
              <w:tabs>
                <w:tab w:val="left" w:pos="360"/>
              </w:tabs>
              <w:spacing w:before="120"/>
              <w:rPr>
                <w:rFonts w:ascii="Times" w:hAnsi="Times" w:cs="Times"/>
                <w:sz w:val="18"/>
                <w:szCs w:val="18"/>
              </w:rPr>
            </w:pPr>
            <w:r w:rsidRPr="00C175ED">
              <w:rPr>
                <w:rFonts w:ascii="Times" w:hAnsi="Times" w:cs="Times"/>
                <w:sz w:val="18"/>
                <w:szCs w:val="18"/>
              </w:rPr>
              <w:t>1</w:t>
            </w:r>
          </w:p>
        </w:tc>
        <w:tc>
          <w:tcPr>
            <w:tcW w:w="3240" w:type="dxa"/>
            <w:tcBorders>
              <w:left w:val="single" w:sz="6" w:space="0" w:color="auto"/>
              <w:right w:val="single" w:sz="6" w:space="0" w:color="auto"/>
            </w:tcBorders>
          </w:tcPr>
          <w:p w:rsidR="0055645B" w:rsidRPr="00C175ED" w:rsidRDefault="0055645B" w:rsidP="00AC1FCE">
            <w:pPr>
              <w:spacing w:before="120"/>
              <w:rPr>
                <w:rFonts w:ascii="Times" w:hAnsi="Times" w:cs="Times"/>
                <w:sz w:val="18"/>
                <w:szCs w:val="18"/>
              </w:rPr>
            </w:pPr>
            <w:r w:rsidRPr="00C175ED">
              <w:rPr>
                <w:rFonts w:ascii="Times" w:hAnsi="Times" w:cs="Times"/>
                <w:sz w:val="18"/>
                <w:szCs w:val="18"/>
              </w:rPr>
              <w:t>Any in excess of those required by 14 CFR may be inoperative.</w:t>
            </w:r>
          </w:p>
          <w:p w:rsidR="0055645B" w:rsidRPr="00C175ED" w:rsidRDefault="0055645B" w:rsidP="0055645B">
            <w:pPr>
              <w:spacing w:before="120"/>
              <w:rPr>
                <w:rFonts w:ascii="Times" w:hAnsi="Times" w:cs="Times"/>
                <w:sz w:val="18"/>
                <w:szCs w:val="18"/>
              </w:rPr>
            </w:pPr>
            <w:r w:rsidRPr="00C175ED">
              <w:rPr>
                <w:rFonts w:ascii="Times" w:hAnsi="Times" w:cs="Times"/>
                <w:sz w:val="18"/>
                <w:szCs w:val="18"/>
              </w:rPr>
              <w:t>NOTE 1: Flight Director, Autopilot, and Transponder must use the same Air Data source for flight into RVSM airspace.</w:t>
            </w:r>
          </w:p>
          <w:p w:rsidR="0055645B" w:rsidRDefault="0055645B" w:rsidP="00AC1FCE">
            <w:pPr>
              <w:spacing w:before="120"/>
              <w:rPr>
                <w:rFonts w:ascii="Times" w:hAnsi="Times" w:cs="Times"/>
                <w:sz w:val="18"/>
                <w:szCs w:val="18"/>
              </w:rPr>
            </w:pPr>
            <w:r w:rsidRPr="00C175ED">
              <w:rPr>
                <w:rFonts w:ascii="Times" w:hAnsi="Times" w:cs="Times"/>
                <w:sz w:val="18"/>
                <w:szCs w:val="18"/>
              </w:rPr>
              <w:t>NOTE 2: Transponder and altitude reporting capability must be operative for flight into RVSM airspace.</w:t>
            </w:r>
          </w:p>
          <w:p w:rsidR="00CC25F1" w:rsidRPr="00C175ED" w:rsidRDefault="00CC25F1" w:rsidP="00AC1FCE">
            <w:pPr>
              <w:spacing w:before="120"/>
              <w:rPr>
                <w:rFonts w:ascii="Times" w:hAnsi="Times" w:cs="Times"/>
                <w:sz w:val="18"/>
                <w:szCs w:val="18"/>
              </w:rPr>
            </w:pPr>
            <w:r>
              <w:rPr>
                <w:rFonts w:ascii="Times" w:hAnsi="Times" w:cs="Times"/>
                <w:sz w:val="18"/>
                <w:szCs w:val="18"/>
              </w:rPr>
              <w:t>NOTE 3: Both transponders must be operative for flight into RVSM airspace.</w:t>
            </w:r>
          </w:p>
        </w:tc>
        <w:tc>
          <w:tcPr>
            <w:tcW w:w="2880" w:type="dxa"/>
            <w:tcBorders>
              <w:right w:val="single" w:sz="6" w:space="0" w:color="auto"/>
            </w:tcBorders>
          </w:tcPr>
          <w:p w:rsidR="0055645B" w:rsidRPr="00C175ED" w:rsidRDefault="0055645B" w:rsidP="00AC1FCE">
            <w:pPr>
              <w:spacing w:before="120"/>
              <w:rPr>
                <w:rFonts w:ascii="Times" w:hAnsi="Times" w:cs="Times"/>
                <w:sz w:val="18"/>
                <w:szCs w:val="18"/>
              </w:rPr>
            </w:pPr>
            <w:r w:rsidRPr="00C175ED">
              <w:rPr>
                <w:rFonts w:ascii="Times" w:hAnsi="Times" w:cs="Times"/>
                <w:sz w:val="18"/>
                <w:szCs w:val="18"/>
              </w:rPr>
              <w:t>None required.</w:t>
            </w:r>
          </w:p>
        </w:tc>
        <w:tc>
          <w:tcPr>
            <w:tcW w:w="2521" w:type="dxa"/>
            <w:tcBorders>
              <w:right w:val="single" w:sz="6" w:space="0" w:color="auto"/>
            </w:tcBorders>
          </w:tcPr>
          <w:p w:rsidR="0055645B" w:rsidRPr="00C175ED" w:rsidRDefault="0055645B" w:rsidP="00AC1FCE">
            <w:pPr>
              <w:spacing w:before="120"/>
              <w:rPr>
                <w:rFonts w:ascii="Times" w:hAnsi="Times" w:cs="Times"/>
                <w:sz w:val="18"/>
                <w:szCs w:val="18"/>
              </w:rPr>
            </w:pPr>
            <w:r w:rsidRPr="00C175ED">
              <w:rPr>
                <w:rFonts w:ascii="Times" w:hAnsi="Times" w:cs="Times"/>
                <w:sz w:val="18"/>
                <w:szCs w:val="18"/>
              </w:rPr>
              <w:t>None required.</w:t>
            </w:r>
          </w:p>
        </w:tc>
        <w:tc>
          <w:tcPr>
            <w:tcW w:w="2340" w:type="dxa"/>
            <w:tcBorders>
              <w:right w:val="single" w:sz="6" w:space="0" w:color="auto"/>
            </w:tcBorders>
          </w:tcPr>
          <w:p w:rsidR="0055645B" w:rsidRPr="00C175ED" w:rsidRDefault="00162D5B" w:rsidP="0055645B">
            <w:pPr>
              <w:spacing w:before="120" w:after="120"/>
              <w:rPr>
                <w:rFonts w:ascii="Times" w:hAnsi="Times" w:cs="Times"/>
                <w:sz w:val="18"/>
                <w:szCs w:val="18"/>
              </w:rPr>
            </w:pPr>
            <w:r w:rsidRPr="00C175ED">
              <w:rPr>
                <w:rFonts w:ascii="Times" w:hAnsi="Times" w:cs="Times"/>
                <w:sz w:val="18"/>
                <w:szCs w:val="18"/>
              </w:rPr>
              <w:t xml:space="preserve">An Inoperative Placard will be placed adjacent to </w:t>
            </w:r>
            <w:r>
              <w:rPr>
                <w:rFonts w:ascii="Times" w:hAnsi="Times" w:cs="Times"/>
                <w:sz w:val="18"/>
                <w:szCs w:val="18"/>
              </w:rPr>
              <w:t xml:space="preserve">MCDU </w:t>
            </w:r>
            <w:r w:rsidRPr="00C175ED">
              <w:rPr>
                <w:rFonts w:ascii="Times" w:hAnsi="Times" w:cs="Times"/>
                <w:sz w:val="18"/>
                <w:szCs w:val="18"/>
              </w:rPr>
              <w:t>and will be noted on ADLS.</w:t>
            </w:r>
          </w:p>
        </w:tc>
      </w:tr>
      <w:tr w:rsidR="0055645B" w:rsidRPr="00C175ED" w:rsidTr="00E01BF0">
        <w:trPr>
          <w:cantSplit/>
        </w:trPr>
        <w:tc>
          <w:tcPr>
            <w:tcW w:w="2330" w:type="dxa"/>
            <w:tcBorders>
              <w:left w:val="single" w:sz="6" w:space="0" w:color="auto"/>
            </w:tcBorders>
          </w:tcPr>
          <w:p w:rsidR="0055645B" w:rsidRPr="00C175ED" w:rsidRDefault="00894FA5" w:rsidP="00894FA5">
            <w:pPr>
              <w:tabs>
                <w:tab w:val="left" w:pos="721"/>
                <w:tab w:val="left" w:pos="2600"/>
              </w:tabs>
              <w:spacing w:before="120"/>
              <w:ind w:left="461" w:hanging="274"/>
              <w:rPr>
                <w:rFonts w:ascii="Times" w:hAnsi="Times" w:cs="Times"/>
                <w:sz w:val="18"/>
                <w:szCs w:val="18"/>
              </w:rPr>
            </w:pPr>
            <w:r>
              <w:rPr>
                <w:rFonts w:ascii="Times" w:hAnsi="Times" w:cs="Times"/>
                <w:sz w:val="18"/>
                <w:szCs w:val="18"/>
              </w:rPr>
              <w:t>***</w:t>
            </w:r>
            <w:r w:rsidR="0055645B" w:rsidRPr="00C175ED">
              <w:rPr>
                <w:rFonts w:ascii="Times" w:hAnsi="Times" w:cs="Times"/>
                <w:sz w:val="18"/>
                <w:szCs w:val="18"/>
              </w:rPr>
              <w:t>1)</w:t>
            </w:r>
            <w:r>
              <w:rPr>
                <w:rFonts w:ascii="Times" w:hAnsi="Times" w:cs="Times"/>
                <w:sz w:val="18"/>
                <w:szCs w:val="18"/>
              </w:rPr>
              <w:tab/>
            </w:r>
            <w:r w:rsidR="0055645B" w:rsidRPr="00C175ED">
              <w:rPr>
                <w:rFonts w:ascii="Times" w:hAnsi="Times" w:cs="Times"/>
                <w:sz w:val="18"/>
                <w:szCs w:val="18"/>
              </w:rPr>
              <w:t>Element</w:t>
            </w:r>
            <w:r>
              <w:rPr>
                <w:rFonts w:ascii="Times" w:hAnsi="Times" w:cs="Times"/>
                <w:sz w:val="18"/>
                <w:szCs w:val="18"/>
              </w:rPr>
              <w:t>a</w:t>
            </w:r>
            <w:r w:rsidR="0055645B" w:rsidRPr="00C175ED">
              <w:rPr>
                <w:rFonts w:ascii="Times" w:hAnsi="Times" w:cs="Times"/>
                <w:sz w:val="18"/>
                <w:szCs w:val="18"/>
              </w:rPr>
              <w:t>ry and</w:t>
            </w:r>
          </w:p>
          <w:p w:rsidR="0055645B" w:rsidRPr="00C175ED" w:rsidRDefault="0055645B" w:rsidP="00894FA5">
            <w:pPr>
              <w:tabs>
                <w:tab w:val="left" w:pos="440"/>
                <w:tab w:val="left" w:pos="2600"/>
              </w:tabs>
              <w:ind w:left="720" w:hanging="274"/>
              <w:rPr>
                <w:rFonts w:ascii="Times" w:hAnsi="Times" w:cs="Times"/>
                <w:sz w:val="18"/>
                <w:szCs w:val="18"/>
              </w:rPr>
            </w:pPr>
            <w:r w:rsidRPr="00C175ED">
              <w:rPr>
                <w:rFonts w:ascii="Times" w:hAnsi="Times" w:cs="Times"/>
                <w:sz w:val="18"/>
                <w:szCs w:val="18"/>
              </w:rPr>
              <w:tab/>
              <w:t>Enhanced Downlink</w:t>
            </w:r>
          </w:p>
          <w:p w:rsidR="0055645B" w:rsidRPr="00C175ED" w:rsidRDefault="0055645B" w:rsidP="00894FA5">
            <w:pPr>
              <w:tabs>
                <w:tab w:val="left" w:pos="440"/>
                <w:tab w:val="left" w:pos="2600"/>
              </w:tabs>
              <w:ind w:left="720" w:hanging="274"/>
              <w:rPr>
                <w:rFonts w:ascii="Times" w:hAnsi="Times" w:cs="Times"/>
                <w:sz w:val="18"/>
                <w:szCs w:val="18"/>
              </w:rPr>
            </w:pPr>
            <w:r w:rsidRPr="00C175ED">
              <w:rPr>
                <w:rFonts w:ascii="Times" w:hAnsi="Times" w:cs="Times"/>
                <w:sz w:val="18"/>
                <w:szCs w:val="18"/>
              </w:rPr>
              <w:tab/>
              <w:t>Airplane Reportable</w:t>
            </w:r>
          </w:p>
          <w:p w:rsidR="0055645B" w:rsidRPr="00C175ED" w:rsidRDefault="0055645B" w:rsidP="00894FA5">
            <w:pPr>
              <w:tabs>
                <w:tab w:val="left" w:pos="440"/>
                <w:tab w:val="left" w:pos="2600"/>
              </w:tabs>
              <w:ind w:left="720" w:hanging="274"/>
              <w:rPr>
                <w:rFonts w:ascii="Times" w:hAnsi="Times" w:cs="Times"/>
                <w:sz w:val="18"/>
                <w:szCs w:val="18"/>
              </w:rPr>
            </w:pPr>
            <w:r w:rsidRPr="00C175ED">
              <w:rPr>
                <w:rFonts w:ascii="Times" w:hAnsi="Times" w:cs="Times"/>
                <w:sz w:val="18"/>
                <w:szCs w:val="18"/>
              </w:rPr>
              <w:tab/>
              <w:t>Parameters not</w:t>
            </w:r>
          </w:p>
          <w:p w:rsidR="0055645B" w:rsidRPr="00C175ED" w:rsidRDefault="0055645B" w:rsidP="00894FA5">
            <w:pPr>
              <w:tabs>
                <w:tab w:val="left" w:pos="440"/>
                <w:tab w:val="left" w:pos="2600"/>
              </w:tabs>
              <w:ind w:left="720" w:hanging="274"/>
              <w:rPr>
                <w:rFonts w:ascii="Times" w:hAnsi="Times" w:cs="Times"/>
                <w:sz w:val="18"/>
                <w:szCs w:val="18"/>
              </w:rPr>
            </w:pPr>
            <w:r w:rsidRPr="00C175ED">
              <w:rPr>
                <w:rFonts w:ascii="Times" w:hAnsi="Times" w:cs="Times"/>
                <w:sz w:val="18"/>
                <w:szCs w:val="18"/>
              </w:rPr>
              <w:tab/>
              <w:t>Required by 14 CFR</w:t>
            </w:r>
          </w:p>
        </w:tc>
        <w:tc>
          <w:tcPr>
            <w:tcW w:w="440" w:type="dxa"/>
            <w:tcBorders>
              <w:right w:val="single" w:sz="4" w:space="0" w:color="auto"/>
            </w:tcBorders>
          </w:tcPr>
          <w:p w:rsidR="0055645B" w:rsidRPr="00C175ED" w:rsidRDefault="0055645B" w:rsidP="0055645B">
            <w:pPr>
              <w:tabs>
                <w:tab w:val="left" w:pos="360"/>
              </w:tabs>
              <w:spacing w:before="120"/>
              <w:rPr>
                <w:rFonts w:ascii="Times" w:hAnsi="Times" w:cs="Times"/>
                <w:sz w:val="18"/>
                <w:szCs w:val="18"/>
              </w:rPr>
            </w:pPr>
            <w:r w:rsidRPr="00C175ED">
              <w:rPr>
                <w:rFonts w:ascii="Times" w:hAnsi="Times" w:cs="Times"/>
                <w:sz w:val="18"/>
                <w:szCs w:val="18"/>
              </w:rPr>
              <w:t>A</w:t>
            </w:r>
          </w:p>
        </w:tc>
        <w:tc>
          <w:tcPr>
            <w:tcW w:w="370" w:type="dxa"/>
            <w:tcBorders>
              <w:left w:val="single" w:sz="4" w:space="0" w:color="auto"/>
              <w:right w:val="single" w:sz="6" w:space="0" w:color="auto"/>
            </w:tcBorders>
          </w:tcPr>
          <w:p w:rsidR="0055645B" w:rsidRPr="00C175ED" w:rsidRDefault="0055645B" w:rsidP="0055645B">
            <w:pPr>
              <w:tabs>
                <w:tab w:val="left" w:pos="360"/>
              </w:tabs>
              <w:spacing w:before="120"/>
              <w:rPr>
                <w:rFonts w:ascii="Times" w:hAnsi="Times" w:cs="Times"/>
                <w:sz w:val="18"/>
                <w:szCs w:val="18"/>
              </w:rPr>
            </w:pPr>
            <w:r w:rsidRPr="00C175ED">
              <w:rPr>
                <w:rFonts w:ascii="Times" w:hAnsi="Times" w:cs="Times"/>
                <w:sz w:val="18"/>
                <w:szCs w:val="18"/>
              </w:rPr>
              <w:t>-</w:t>
            </w:r>
          </w:p>
        </w:tc>
        <w:tc>
          <w:tcPr>
            <w:tcW w:w="360" w:type="dxa"/>
          </w:tcPr>
          <w:p w:rsidR="0055645B" w:rsidRPr="00C175ED" w:rsidRDefault="0055645B" w:rsidP="0055645B">
            <w:pPr>
              <w:tabs>
                <w:tab w:val="left" w:pos="360"/>
              </w:tabs>
              <w:spacing w:before="120"/>
              <w:rPr>
                <w:rFonts w:ascii="Times" w:hAnsi="Times" w:cs="Times"/>
                <w:sz w:val="18"/>
                <w:szCs w:val="18"/>
              </w:rPr>
            </w:pPr>
            <w:r w:rsidRPr="00C175ED">
              <w:rPr>
                <w:rFonts w:ascii="Times" w:hAnsi="Times" w:cs="Times"/>
                <w:sz w:val="18"/>
                <w:szCs w:val="18"/>
              </w:rPr>
              <w:t>0</w:t>
            </w:r>
          </w:p>
        </w:tc>
        <w:tc>
          <w:tcPr>
            <w:tcW w:w="3240" w:type="dxa"/>
            <w:tcBorders>
              <w:left w:val="single" w:sz="6" w:space="0" w:color="auto"/>
              <w:right w:val="single" w:sz="6" w:space="0" w:color="auto"/>
            </w:tcBorders>
          </w:tcPr>
          <w:p w:rsidR="0055645B" w:rsidRPr="00C175ED" w:rsidRDefault="0055645B" w:rsidP="0055645B">
            <w:pPr>
              <w:spacing w:before="120"/>
              <w:rPr>
                <w:rFonts w:ascii="Times" w:hAnsi="Times" w:cs="Times"/>
                <w:sz w:val="18"/>
                <w:szCs w:val="18"/>
              </w:rPr>
            </w:pPr>
            <w:r w:rsidRPr="00C175ED">
              <w:rPr>
                <w:rFonts w:ascii="Times" w:hAnsi="Times" w:cs="Times"/>
                <w:sz w:val="18"/>
                <w:szCs w:val="18"/>
              </w:rPr>
              <w:t>May be inoperative provided:</w:t>
            </w:r>
          </w:p>
          <w:p w:rsidR="0055645B" w:rsidRPr="00C175ED" w:rsidRDefault="0055645B" w:rsidP="003868A5">
            <w:pPr>
              <w:numPr>
                <w:ilvl w:val="0"/>
                <w:numId w:val="29"/>
              </w:numPr>
              <w:tabs>
                <w:tab w:val="clear" w:pos="740"/>
                <w:tab w:val="num" w:pos="461"/>
              </w:tabs>
              <w:ind w:left="461"/>
              <w:rPr>
                <w:rFonts w:ascii="Times" w:hAnsi="Times" w:cs="Times"/>
                <w:sz w:val="18"/>
                <w:szCs w:val="18"/>
              </w:rPr>
            </w:pPr>
            <w:r w:rsidRPr="00C175ED">
              <w:rPr>
                <w:rFonts w:ascii="Times" w:hAnsi="Times" w:cs="Times"/>
                <w:sz w:val="18"/>
                <w:szCs w:val="18"/>
              </w:rPr>
              <w:t>Operations do not require its use, and</w:t>
            </w:r>
          </w:p>
          <w:p w:rsidR="0055645B" w:rsidRPr="00C175ED" w:rsidRDefault="0055645B" w:rsidP="003868A5">
            <w:pPr>
              <w:numPr>
                <w:ilvl w:val="0"/>
                <w:numId w:val="29"/>
              </w:numPr>
              <w:tabs>
                <w:tab w:val="clear" w:pos="740"/>
                <w:tab w:val="num" w:pos="461"/>
              </w:tabs>
              <w:ind w:left="461"/>
              <w:rPr>
                <w:rFonts w:ascii="Times" w:hAnsi="Times" w:cs="Times"/>
                <w:sz w:val="18"/>
                <w:szCs w:val="18"/>
              </w:rPr>
            </w:pPr>
            <w:r w:rsidRPr="00C175ED">
              <w:rPr>
                <w:rFonts w:ascii="Times" w:hAnsi="Times" w:cs="Times"/>
                <w:sz w:val="18"/>
                <w:szCs w:val="18"/>
              </w:rPr>
              <w:t>Repairs are made before completion of the next heavy maintenance visit.</w:t>
            </w:r>
          </w:p>
        </w:tc>
        <w:tc>
          <w:tcPr>
            <w:tcW w:w="2880" w:type="dxa"/>
            <w:tcBorders>
              <w:right w:val="single" w:sz="6" w:space="0" w:color="auto"/>
            </w:tcBorders>
          </w:tcPr>
          <w:p w:rsidR="0055645B" w:rsidRPr="00C175ED" w:rsidRDefault="0055645B" w:rsidP="0055645B">
            <w:pPr>
              <w:spacing w:before="120"/>
              <w:rPr>
                <w:rFonts w:ascii="Times" w:hAnsi="Times" w:cs="Times"/>
                <w:sz w:val="18"/>
                <w:szCs w:val="18"/>
              </w:rPr>
            </w:pPr>
            <w:r w:rsidRPr="00C175ED">
              <w:rPr>
                <w:rFonts w:ascii="Times" w:hAnsi="Times" w:cs="Times"/>
                <w:sz w:val="18"/>
                <w:szCs w:val="18"/>
              </w:rPr>
              <w:t>None required.</w:t>
            </w:r>
          </w:p>
        </w:tc>
        <w:tc>
          <w:tcPr>
            <w:tcW w:w="2521" w:type="dxa"/>
            <w:tcBorders>
              <w:right w:val="single" w:sz="6" w:space="0" w:color="auto"/>
            </w:tcBorders>
          </w:tcPr>
          <w:p w:rsidR="0055645B" w:rsidRPr="00C175ED" w:rsidRDefault="0055645B" w:rsidP="0055645B">
            <w:pPr>
              <w:spacing w:before="120"/>
              <w:rPr>
                <w:rFonts w:ascii="Times" w:hAnsi="Times" w:cs="Times"/>
                <w:sz w:val="18"/>
                <w:szCs w:val="18"/>
              </w:rPr>
            </w:pPr>
            <w:r w:rsidRPr="00C175ED">
              <w:rPr>
                <w:rFonts w:ascii="Times" w:hAnsi="Times" w:cs="Times"/>
                <w:sz w:val="18"/>
                <w:szCs w:val="18"/>
              </w:rPr>
              <w:t>None required.</w:t>
            </w:r>
          </w:p>
        </w:tc>
        <w:tc>
          <w:tcPr>
            <w:tcW w:w="2340" w:type="dxa"/>
            <w:tcBorders>
              <w:right w:val="single" w:sz="6" w:space="0" w:color="auto"/>
            </w:tcBorders>
          </w:tcPr>
          <w:p w:rsidR="0055645B" w:rsidRPr="00C175ED" w:rsidRDefault="0055645B" w:rsidP="0055645B">
            <w:pPr>
              <w:spacing w:before="120" w:after="120"/>
              <w:rPr>
                <w:rFonts w:ascii="Times" w:hAnsi="Times" w:cs="Times"/>
                <w:sz w:val="18"/>
                <w:szCs w:val="18"/>
              </w:rPr>
            </w:pPr>
            <w:r w:rsidRPr="00C175ED">
              <w:rPr>
                <w:rFonts w:ascii="Times" w:hAnsi="Times" w:cs="Times"/>
                <w:sz w:val="18"/>
                <w:szCs w:val="18"/>
              </w:rPr>
              <w:t>An Inoperative Placard will be displayed in a prominent position to be seen by flight crew and will be noted on ADLS.</w:t>
            </w:r>
          </w:p>
        </w:tc>
      </w:tr>
      <w:tr w:rsidR="00E01BF0" w:rsidRPr="00C175ED" w:rsidTr="00E01BF0">
        <w:trPr>
          <w:cantSplit/>
        </w:trPr>
        <w:tc>
          <w:tcPr>
            <w:tcW w:w="2330" w:type="dxa"/>
            <w:tcBorders>
              <w:left w:val="single" w:sz="6" w:space="0" w:color="auto"/>
              <w:bottom w:val="single" w:sz="4" w:space="0" w:color="auto"/>
            </w:tcBorders>
          </w:tcPr>
          <w:p w:rsidR="00E01BF0" w:rsidRDefault="00E01BF0" w:rsidP="00894FA5">
            <w:pPr>
              <w:tabs>
                <w:tab w:val="left" w:pos="721"/>
                <w:tab w:val="left" w:pos="2600"/>
              </w:tabs>
              <w:spacing w:before="120"/>
              <w:ind w:left="461" w:hanging="274"/>
              <w:rPr>
                <w:rFonts w:ascii="Times" w:hAnsi="Times" w:cs="Times"/>
                <w:sz w:val="18"/>
                <w:szCs w:val="18"/>
              </w:rPr>
            </w:pPr>
            <w:r>
              <w:rPr>
                <w:rFonts w:ascii="Times" w:hAnsi="Times" w:cs="Times"/>
                <w:sz w:val="18"/>
                <w:szCs w:val="18"/>
              </w:rPr>
              <w:tab/>
            </w:r>
            <w:r>
              <w:rPr>
                <w:rFonts w:ascii="Times" w:hAnsi="Times" w:cs="Times"/>
                <w:sz w:val="18"/>
                <w:szCs w:val="18"/>
              </w:rPr>
              <w:tab/>
              <w:t>(continued)</w:t>
            </w:r>
          </w:p>
        </w:tc>
        <w:tc>
          <w:tcPr>
            <w:tcW w:w="440" w:type="dxa"/>
            <w:tcBorders>
              <w:bottom w:val="single" w:sz="4" w:space="0" w:color="auto"/>
              <w:right w:val="single" w:sz="4" w:space="0" w:color="auto"/>
            </w:tcBorders>
          </w:tcPr>
          <w:p w:rsidR="00E01BF0" w:rsidRPr="00C175ED" w:rsidRDefault="00E01BF0" w:rsidP="0055645B">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01BF0" w:rsidRPr="00C175ED" w:rsidRDefault="00E01BF0" w:rsidP="0055645B">
            <w:pPr>
              <w:tabs>
                <w:tab w:val="left" w:pos="360"/>
              </w:tabs>
              <w:spacing w:before="120"/>
              <w:rPr>
                <w:rFonts w:ascii="Times" w:hAnsi="Times" w:cs="Times"/>
                <w:sz w:val="18"/>
                <w:szCs w:val="18"/>
              </w:rPr>
            </w:pPr>
          </w:p>
        </w:tc>
        <w:tc>
          <w:tcPr>
            <w:tcW w:w="360" w:type="dxa"/>
            <w:tcBorders>
              <w:bottom w:val="single" w:sz="4" w:space="0" w:color="auto"/>
            </w:tcBorders>
          </w:tcPr>
          <w:p w:rsidR="00E01BF0" w:rsidRPr="00C175ED" w:rsidRDefault="00E01BF0" w:rsidP="0055645B">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01BF0" w:rsidRPr="00C175ED" w:rsidRDefault="00E01BF0" w:rsidP="0055645B">
            <w:pPr>
              <w:spacing w:before="120"/>
              <w:rPr>
                <w:rFonts w:ascii="Times" w:hAnsi="Times" w:cs="Times"/>
                <w:sz w:val="18"/>
                <w:szCs w:val="18"/>
              </w:rPr>
            </w:pPr>
          </w:p>
        </w:tc>
        <w:tc>
          <w:tcPr>
            <w:tcW w:w="2880" w:type="dxa"/>
            <w:tcBorders>
              <w:bottom w:val="single" w:sz="4" w:space="0" w:color="auto"/>
              <w:right w:val="single" w:sz="6" w:space="0" w:color="auto"/>
            </w:tcBorders>
          </w:tcPr>
          <w:p w:rsidR="00E01BF0" w:rsidRPr="00C175ED" w:rsidRDefault="00E01BF0" w:rsidP="0055645B">
            <w:pPr>
              <w:spacing w:before="120"/>
              <w:rPr>
                <w:rFonts w:ascii="Times" w:hAnsi="Times" w:cs="Times"/>
                <w:sz w:val="18"/>
                <w:szCs w:val="18"/>
              </w:rPr>
            </w:pPr>
          </w:p>
        </w:tc>
        <w:tc>
          <w:tcPr>
            <w:tcW w:w="2521" w:type="dxa"/>
            <w:tcBorders>
              <w:bottom w:val="single" w:sz="4" w:space="0" w:color="auto"/>
              <w:right w:val="single" w:sz="6" w:space="0" w:color="auto"/>
            </w:tcBorders>
          </w:tcPr>
          <w:p w:rsidR="00E01BF0" w:rsidRPr="00C175ED" w:rsidRDefault="00E01BF0" w:rsidP="0055645B">
            <w:pPr>
              <w:spacing w:before="120"/>
              <w:rPr>
                <w:rFonts w:ascii="Times" w:hAnsi="Times" w:cs="Times"/>
                <w:sz w:val="18"/>
                <w:szCs w:val="18"/>
              </w:rPr>
            </w:pPr>
          </w:p>
        </w:tc>
        <w:tc>
          <w:tcPr>
            <w:tcW w:w="2340" w:type="dxa"/>
            <w:tcBorders>
              <w:bottom w:val="single" w:sz="4" w:space="0" w:color="auto"/>
              <w:right w:val="single" w:sz="6" w:space="0" w:color="auto"/>
            </w:tcBorders>
          </w:tcPr>
          <w:p w:rsidR="00E01BF0" w:rsidRPr="00C175ED" w:rsidRDefault="00E01BF0" w:rsidP="0055645B">
            <w:pPr>
              <w:spacing w:before="120" w:after="120"/>
              <w:rPr>
                <w:rFonts w:ascii="Times" w:hAnsi="Times" w:cs="Times"/>
                <w:sz w:val="18"/>
                <w:szCs w:val="18"/>
              </w:rPr>
            </w:pPr>
          </w:p>
        </w:tc>
      </w:tr>
    </w:tbl>
    <w:p w:rsidR="00CC25F1" w:rsidRDefault="00CC25F1" w:rsidP="00AC1FCE">
      <w:pPr>
        <w:tabs>
          <w:tab w:val="left" w:pos="440"/>
          <w:tab w:val="left" w:pos="2600"/>
        </w:tabs>
        <w:ind w:left="86"/>
        <w:rPr>
          <w:rFonts w:ascii="Times" w:hAnsi="Times" w:cs="Times"/>
          <w:sz w:val="18"/>
          <w:szCs w:val="18"/>
        </w:rPr>
        <w:sectPr w:rsidR="00CC25F1" w:rsidSect="00EA538C">
          <w:headerReference w:type="default" r:id="rId152"/>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70044C" w:rsidRPr="00C175ED" w:rsidTr="00E01BF0">
        <w:trPr>
          <w:cantSplit/>
        </w:trPr>
        <w:tc>
          <w:tcPr>
            <w:tcW w:w="2330" w:type="dxa"/>
            <w:tcBorders>
              <w:top w:val="single" w:sz="4" w:space="0" w:color="auto"/>
              <w:left w:val="single" w:sz="6" w:space="0" w:color="auto"/>
            </w:tcBorders>
          </w:tcPr>
          <w:p w:rsidR="0070044C" w:rsidRPr="00C175ED" w:rsidRDefault="0070044C" w:rsidP="0070044C">
            <w:pPr>
              <w:tabs>
                <w:tab w:val="left" w:pos="440"/>
                <w:tab w:val="left" w:pos="2600"/>
              </w:tabs>
              <w:ind w:left="86"/>
              <w:rPr>
                <w:rFonts w:ascii="Times" w:hAnsi="Times" w:cs="Times"/>
                <w:sz w:val="18"/>
                <w:szCs w:val="18"/>
              </w:rPr>
            </w:pPr>
            <w:r w:rsidRPr="00C175ED">
              <w:rPr>
                <w:rFonts w:ascii="Times" w:hAnsi="Times" w:cs="Times"/>
                <w:sz w:val="18"/>
                <w:szCs w:val="18"/>
              </w:rPr>
              <w:lastRenderedPageBreak/>
              <w:t>8.</w:t>
            </w:r>
            <w:r w:rsidRPr="00C175ED">
              <w:rPr>
                <w:rFonts w:ascii="Times" w:hAnsi="Times" w:cs="Times"/>
                <w:sz w:val="18"/>
                <w:szCs w:val="18"/>
              </w:rPr>
              <w:tab/>
              <w:t>ATC Transponder and</w:t>
            </w:r>
          </w:p>
          <w:p w:rsidR="0070044C" w:rsidRPr="00C175ED" w:rsidRDefault="0070044C" w:rsidP="0070044C">
            <w:pPr>
              <w:tabs>
                <w:tab w:val="left" w:pos="440"/>
                <w:tab w:val="left" w:pos="2600"/>
              </w:tabs>
              <w:ind w:left="86"/>
              <w:rPr>
                <w:rFonts w:ascii="Times" w:hAnsi="Times" w:cs="Times"/>
                <w:sz w:val="18"/>
                <w:szCs w:val="18"/>
              </w:rPr>
            </w:pPr>
            <w:r w:rsidRPr="00C175ED">
              <w:rPr>
                <w:rFonts w:ascii="Times" w:hAnsi="Times" w:cs="Times"/>
                <w:sz w:val="18"/>
                <w:szCs w:val="18"/>
              </w:rPr>
              <w:tab/>
              <w:t>Automatic Altitude</w:t>
            </w:r>
          </w:p>
          <w:p w:rsidR="0070044C" w:rsidRDefault="0070044C" w:rsidP="0070044C">
            <w:pPr>
              <w:tabs>
                <w:tab w:val="left" w:pos="440"/>
                <w:tab w:val="left" w:pos="2600"/>
              </w:tabs>
              <w:ind w:left="86"/>
              <w:rPr>
                <w:rFonts w:ascii="Times" w:hAnsi="Times" w:cs="Times"/>
                <w:sz w:val="18"/>
                <w:szCs w:val="18"/>
              </w:rPr>
            </w:pPr>
            <w:r w:rsidRPr="00C175ED">
              <w:rPr>
                <w:rFonts w:ascii="Times" w:hAnsi="Times" w:cs="Times"/>
                <w:sz w:val="18"/>
                <w:szCs w:val="18"/>
              </w:rPr>
              <w:tab/>
              <w:t>Reporting Systems</w:t>
            </w:r>
          </w:p>
          <w:p w:rsidR="0070044C" w:rsidRPr="00C175ED" w:rsidRDefault="0070044C" w:rsidP="0070044C">
            <w:pPr>
              <w:tabs>
                <w:tab w:val="left" w:pos="440"/>
                <w:tab w:val="left" w:pos="2600"/>
              </w:tabs>
              <w:ind w:left="86"/>
              <w:rPr>
                <w:rFonts w:ascii="Times" w:hAnsi="Times" w:cs="Times"/>
                <w:sz w:val="18"/>
                <w:szCs w:val="18"/>
              </w:rPr>
            </w:pPr>
            <w:r>
              <w:rPr>
                <w:rFonts w:ascii="Times" w:hAnsi="Times" w:cs="Times"/>
                <w:sz w:val="18"/>
                <w:szCs w:val="18"/>
              </w:rPr>
              <w:tab/>
              <w:t>(continued)</w:t>
            </w:r>
          </w:p>
        </w:tc>
        <w:tc>
          <w:tcPr>
            <w:tcW w:w="440" w:type="dxa"/>
            <w:tcBorders>
              <w:top w:val="single" w:sz="4" w:space="0" w:color="auto"/>
              <w:right w:val="single" w:sz="4" w:space="0" w:color="auto"/>
            </w:tcBorders>
          </w:tcPr>
          <w:p w:rsidR="0070044C" w:rsidRPr="00C175ED" w:rsidRDefault="0070044C" w:rsidP="00AC1FCE">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70044C" w:rsidRDefault="0070044C" w:rsidP="00AC1FCE">
            <w:pPr>
              <w:tabs>
                <w:tab w:val="left" w:pos="360"/>
              </w:tabs>
              <w:rPr>
                <w:rFonts w:ascii="Times" w:hAnsi="Times" w:cs="Times"/>
                <w:sz w:val="18"/>
                <w:szCs w:val="18"/>
              </w:rPr>
            </w:pPr>
          </w:p>
        </w:tc>
        <w:tc>
          <w:tcPr>
            <w:tcW w:w="360" w:type="dxa"/>
            <w:tcBorders>
              <w:top w:val="single" w:sz="4" w:space="0" w:color="auto"/>
            </w:tcBorders>
          </w:tcPr>
          <w:p w:rsidR="0070044C" w:rsidRDefault="0070044C" w:rsidP="00AC1FCE">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70044C" w:rsidRPr="00C175ED" w:rsidRDefault="0070044C" w:rsidP="00AC1FCE">
            <w:pPr>
              <w:rPr>
                <w:rFonts w:ascii="Times" w:hAnsi="Times" w:cs="Times"/>
                <w:sz w:val="18"/>
                <w:szCs w:val="18"/>
              </w:rPr>
            </w:pPr>
          </w:p>
        </w:tc>
        <w:tc>
          <w:tcPr>
            <w:tcW w:w="2880" w:type="dxa"/>
            <w:tcBorders>
              <w:top w:val="single" w:sz="4" w:space="0" w:color="auto"/>
              <w:right w:val="single" w:sz="6" w:space="0" w:color="auto"/>
            </w:tcBorders>
          </w:tcPr>
          <w:p w:rsidR="0070044C" w:rsidRPr="00C175ED" w:rsidRDefault="0070044C" w:rsidP="00AC1FCE">
            <w:pPr>
              <w:rPr>
                <w:rFonts w:ascii="Times" w:hAnsi="Times" w:cs="Times"/>
                <w:sz w:val="18"/>
                <w:szCs w:val="18"/>
              </w:rPr>
            </w:pPr>
          </w:p>
        </w:tc>
        <w:tc>
          <w:tcPr>
            <w:tcW w:w="2521" w:type="dxa"/>
            <w:tcBorders>
              <w:top w:val="single" w:sz="4" w:space="0" w:color="auto"/>
              <w:right w:val="single" w:sz="6" w:space="0" w:color="auto"/>
            </w:tcBorders>
          </w:tcPr>
          <w:p w:rsidR="0070044C" w:rsidRPr="00C175ED" w:rsidRDefault="0070044C" w:rsidP="00AC1FCE">
            <w:pPr>
              <w:rPr>
                <w:rFonts w:ascii="Times" w:hAnsi="Times" w:cs="Times"/>
                <w:sz w:val="18"/>
                <w:szCs w:val="18"/>
              </w:rPr>
            </w:pPr>
          </w:p>
        </w:tc>
        <w:tc>
          <w:tcPr>
            <w:tcW w:w="2340" w:type="dxa"/>
            <w:tcBorders>
              <w:top w:val="single" w:sz="4" w:space="0" w:color="auto"/>
              <w:right w:val="single" w:sz="6" w:space="0" w:color="auto"/>
            </w:tcBorders>
          </w:tcPr>
          <w:p w:rsidR="0070044C" w:rsidRPr="00C175ED" w:rsidRDefault="0070044C" w:rsidP="00AC1FCE">
            <w:pPr>
              <w:rPr>
                <w:rFonts w:ascii="Times" w:hAnsi="Times" w:cs="Times"/>
                <w:sz w:val="18"/>
                <w:szCs w:val="18"/>
              </w:rPr>
            </w:pPr>
          </w:p>
        </w:tc>
      </w:tr>
      <w:tr w:rsidR="0070044C" w:rsidRPr="00C175ED" w:rsidTr="00E01BF0">
        <w:trPr>
          <w:cantSplit/>
        </w:trPr>
        <w:tc>
          <w:tcPr>
            <w:tcW w:w="2330" w:type="dxa"/>
            <w:tcBorders>
              <w:left w:val="single" w:sz="6" w:space="0" w:color="auto"/>
            </w:tcBorders>
          </w:tcPr>
          <w:p w:rsidR="0070044C" w:rsidRPr="00C175ED" w:rsidRDefault="0070044C" w:rsidP="00E01BF0">
            <w:pPr>
              <w:tabs>
                <w:tab w:val="left" w:pos="440"/>
                <w:tab w:val="left" w:pos="2600"/>
              </w:tabs>
              <w:spacing w:before="120"/>
              <w:ind w:left="720" w:hanging="539"/>
              <w:rPr>
                <w:rFonts w:ascii="Times" w:hAnsi="Times" w:cs="Times"/>
                <w:sz w:val="18"/>
                <w:szCs w:val="18"/>
              </w:rPr>
            </w:pPr>
            <w:r>
              <w:rPr>
                <w:rFonts w:ascii="Times" w:hAnsi="Times" w:cs="Times"/>
                <w:sz w:val="18"/>
                <w:szCs w:val="18"/>
              </w:rPr>
              <w:t>***</w:t>
            </w:r>
            <w:r w:rsidRPr="00C175ED">
              <w:rPr>
                <w:rFonts w:ascii="Times" w:hAnsi="Times" w:cs="Times"/>
                <w:sz w:val="18"/>
                <w:szCs w:val="18"/>
              </w:rPr>
              <w:t>2)</w:t>
            </w:r>
            <w:r>
              <w:rPr>
                <w:rFonts w:ascii="Times" w:hAnsi="Times" w:cs="Times"/>
                <w:sz w:val="18"/>
                <w:szCs w:val="18"/>
              </w:rPr>
              <w:tab/>
            </w:r>
            <w:r w:rsidRPr="00C175ED">
              <w:rPr>
                <w:rFonts w:ascii="Times" w:hAnsi="Times" w:cs="Times"/>
                <w:sz w:val="18"/>
                <w:szCs w:val="18"/>
              </w:rPr>
              <w:t>ADS-B Squitter</w:t>
            </w:r>
          </w:p>
          <w:p w:rsidR="0070044C" w:rsidRPr="00C175ED" w:rsidRDefault="0070044C" w:rsidP="00E01BF0">
            <w:pPr>
              <w:tabs>
                <w:tab w:val="left" w:pos="440"/>
                <w:tab w:val="left" w:pos="2600"/>
              </w:tabs>
              <w:ind w:left="720" w:hanging="274"/>
              <w:rPr>
                <w:rFonts w:ascii="Times" w:hAnsi="Times" w:cs="Times"/>
                <w:sz w:val="18"/>
                <w:szCs w:val="18"/>
              </w:rPr>
            </w:pPr>
            <w:r w:rsidRPr="00C175ED">
              <w:rPr>
                <w:rFonts w:ascii="Times" w:hAnsi="Times" w:cs="Times"/>
                <w:sz w:val="18"/>
                <w:szCs w:val="18"/>
              </w:rPr>
              <w:tab/>
              <w:t>Transmissions</w:t>
            </w:r>
          </w:p>
        </w:tc>
        <w:tc>
          <w:tcPr>
            <w:tcW w:w="440" w:type="dxa"/>
            <w:tcBorders>
              <w:right w:val="single" w:sz="4" w:space="0" w:color="auto"/>
            </w:tcBorders>
          </w:tcPr>
          <w:p w:rsidR="0070044C" w:rsidRPr="00C175ED" w:rsidRDefault="00E01BF0" w:rsidP="00E01BF0">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70044C" w:rsidRPr="00C175ED" w:rsidRDefault="0070044C" w:rsidP="00E01BF0">
            <w:pPr>
              <w:tabs>
                <w:tab w:val="left" w:pos="360"/>
              </w:tabs>
              <w:spacing w:before="120"/>
              <w:rPr>
                <w:rFonts w:ascii="Times" w:hAnsi="Times" w:cs="Times"/>
                <w:sz w:val="18"/>
                <w:szCs w:val="18"/>
              </w:rPr>
            </w:pPr>
            <w:r w:rsidRPr="00C175ED">
              <w:rPr>
                <w:rFonts w:ascii="Times" w:hAnsi="Times" w:cs="Times"/>
                <w:sz w:val="18"/>
                <w:szCs w:val="18"/>
              </w:rPr>
              <w:t>-</w:t>
            </w:r>
          </w:p>
        </w:tc>
        <w:tc>
          <w:tcPr>
            <w:tcW w:w="360" w:type="dxa"/>
          </w:tcPr>
          <w:p w:rsidR="0070044C" w:rsidRPr="00C175ED" w:rsidRDefault="0070044C" w:rsidP="00E01BF0">
            <w:pPr>
              <w:tabs>
                <w:tab w:val="left" w:pos="360"/>
              </w:tabs>
              <w:spacing w:before="120"/>
              <w:rPr>
                <w:rFonts w:ascii="Times" w:hAnsi="Times" w:cs="Times"/>
                <w:sz w:val="18"/>
                <w:szCs w:val="18"/>
              </w:rPr>
            </w:pPr>
            <w:r w:rsidRPr="00C175ED">
              <w:rPr>
                <w:rFonts w:ascii="Times" w:hAnsi="Times" w:cs="Times"/>
                <w:sz w:val="18"/>
                <w:szCs w:val="18"/>
              </w:rPr>
              <w:t>0</w:t>
            </w:r>
          </w:p>
        </w:tc>
        <w:tc>
          <w:tcPr>
            <w:tcW w:w="3240" w:type="dxa"/>
            <w:tcBorders>
              <w:left w:val="single" w:sz="6" w:space="0" w:color="auto"/>
              <w:right w:val="single" w:sz="6" w:space="0" w:color="auto"/>
            </w:tcBorders>
          </w:tcPr>
          <w:p w:rsidR="0070044C" w:rsidRPr="00E01BF0" w:rsidRDefault="00E01BF0" w:rsidP="00E01BF0">
            <w:pPr>
              <w:spacing w:before="120"/>
              <w:rPr>
                <w:rFonts w:ascii="Times" w:hAnsi="Times" w:cs="Times"/>
                <w:sz w:val="18"/>
                <w:szCs w:val="18"/>
              </w:rPr>
            </w:pPr>
            <w:r>
              <w:rPr>
                <w:rFonts w:ascii="Times" w:hAnsi="Times" w:cs="Times"/>
                <w:sz w:val="18"/>
                <w:szCs w:val="18"/>
              </w:rPr>
              <w:t>May be inoperative provided operations do not require its use.</w:t>
            </w:r>
          </w:p>
        </w:tc>
        <w:tc>
          <w:tcPr>
            <w:tcW w:w="2880" w:type="dxa"/>
            <w:tcBorders>
              <w:right w:val="single" w:sz="6" w:space="0" w:color="auto"/>
            </w:tcBorders>
          </w:tcPr>
          <w:p w:rsidR="0070044C" w:rsidRPr="00C175ED" w:rsidRDefault="0070044C" w:rsidP="00E01BF0">
            <w:pPr>
              <w:spacing w:before="120"/>
              <w:rPr>
                <w:rFonts w:ascii="Times" w:hAnsi="Times" w:cs="Times"/>
                <w:sz w:val="18"/>
                <w:szCs w:val="18"/>
              </w:rPr>
            </w:pPr>
            <w:r w:rsidRPr="00C175ED">
              <w:rPr>
                <w:rFonts w:ascii="Times" w:hAnsi="Times" w:cs="Times"/>
                <w:sz w:val="18"/>
                <w:szCs w:val="18"/>
              </w:rPr>
              <w:t>None required.</w:t>
            </w:r>
          </w:p>
        </w:tc>
        <w:tc>
          <w:tcPr>
            <w:tcW w:w="2521" w:type="dxa"/>
            <w:tcBorders>
              <w:right w:val="single" w:sz="6" w:space="0" w:color="auto"/>
            </w:tcBorders>
          </w:tcPr>
          <w:p w:rsidR="0070044C" w:rsidRPr="00C175ED" w:rsidRDefault="0070044C" w:rsidP="00E01BF0">
            <w:pPr>
              <w:spacing w:before="120"/>
              <w:rPr>
                <w:rFonts w:ascii="Times" w:hAnsi="Times" w:cs="Times"/>
                <w:sz w:val="18"/>
                <w:szCs w:val="18"/>
              </w:rPr>
            </w:pPr>
            <w:r w:rsidRPr="00C175ED">
              <w:rPr>
                <w:rFonts w:ascii="Times" w:hAnsi="Times" w:cs="Times"/>
                <w:sz w:val="18"/>
                <w:szCs w:val="18"/>
              </w:rPr>
              <w:t>None required.</w:t>
            </w:r>
          </w:p>
        </w:tc>
        <w:tc>
          <w:tcPr>
            <w:tcW w:w="2340" w:type="dxa"/>
            <w:tcBorders>
              <w:right w:val="single" w:sz="6" w:space="0" w:color="auto"/>
            </w:tcBorders>
          </w:tcPr>
          <w:p w:rsidR="0070044C" w:rsidRPr="00C175ED" w:rsidRDefault="0070044C" w:rsidP="00E01BF0">
            <w:pPr>
              <w:spacing w:before="120" w:after="120"/>
              <w:rPr>
                <w:rFonts w:ascii="Times" w:hAnsi="Times" w:cs="Times"/>
                <w:sz w:val="18"/>
                <w:szCs w:val="18"/>
              </w:rPr>
            </w:pPr>
            <w:r w:rsidRPr="00C175ED">
              <w:rPr>
                <w:rFonts w:ascii="Times" w:hAnsi="Times" w:cs="Times"/>
                <w:sz w:val="18"/>
                <w:szCs w:val="18"/>
              </w:rPr>
              <w:t>An Inoperative Placard will be displayed in a prominent position to be seen by flight crew and will be noted on ADLS.</w:t>
            </w:r>
          </w:p>
        </w:tc>
      </w:tr>
      <w:tr w:rsidR="0070044C" w:rsidRPr="00C175ED" w:rsidTr="00E01BF0">
        <w:trPr>
          <w:cantSplit/>
        </w:trPr>
        <w:tc>
          <w:tcPr>
            <w:tcW w:w="2330" w:type="dxa"/>
            <w:tcBorders>
              <w:left w:val="single" w:sz="6" w:space="0" w:color="auto"/>
            </w:tcBorders>
          </w:tcPr>
          <w:p w:rsidR="0070044C" w:rsidRPr="00C175ED" w:rsidRDefault="0070044C" w:rsidP="00E01BF0">
            <w:pPr>
              <w:tabs>
                <w:tab w:val="left" w:pos="440"/>
                <w:tab w:val="left" w:pos="2600"/>
              </w:tabs>
              <w:ind w:left="720" w:hanging="274"/>
              <w:rPr>
                <w:rFonts w:ascii="Times" w:hAnsi="Times" w:cs="Times"/>
                <w:sz w:val="18"/>
                <w:szCs w:val="18"/>
              </w:rPr>
            </w:pPr>
          </w:p>
        </w:tc>
        <w:tc>
          <w:tcPr>
            <w:tcW w:w="440" w:type="dxa"/>
            <w:tcBorders>
              <w:right w:val="single" w:sz="4" w:space="0" w:color="auto"/>
            </w:tcBorders>
          </w:tcPr>
          <w:p w:rsidR="0070044C" w:rsidRPr="00C175ED" w:rsidRDefault="00E01BF0" w:rsidP="00E01BF0">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70044C" w:rsidRPr="00C175ED" w:rsidRDefault="0070044C" w:rsidP="00E01BF0">
            <w:pPr>
              <w:tabs>
                <w:tab w:val="left" w:pos="360"/>
              </w:tabs>
              <w:spacing w:before="120"/>
              <w:rPr>
                <w:rFonts w:ascii="Times" w:hAnsi="Times" w:cs="Times"/>
                <w:sz w:val="18"/>
                <w:szCs w:val="18"/>
              </w:rPr>
            </w:pPr>
            <w:r w:rsidRPr="00C175ED">
              <w:rPr>
                <w:rFonts w:ascii="Times" w:hAnsi="Times" w:cs="Times"/>
                <w:sz w:val="18"/>
                <w:szCs w:val="18"/>
              </w:rPr>
              <w:t>-</w:t>
            </w:r>
          </w:p>
        </w:tc>
        <w:tc>
          <w:tcPr>
            <w:tcW w:w="360" w:type="dxa"/>
          </w:tcPr>
          <w:p w:rsidR="0070044C" w:rsidRPr="00C175ED" w:rsidRDefault="0070044C" w:rsidP="00E01BF0">
            <w:pPr>
              <w:tabs>
                <w:tab w:val="left" w:pos="360"/>
              </w:tabs>
              <w:spacing w:before="120"/>
              <w:rPr>
                <w:rFonts w:ascii="Times" w:hAnsi="Times" w:cs="Times"/>
                <w:sz w:val="18"/>
                <w:szCs w:val="18"/>
              </w:rPr>
            </w:pPr>
            <w:r w:rsidRPr="00C175ED">
              <w:rPr>
                <w:rFonts w:ascii="Times" w:hAnsi="Times" w:cs="Times"/>
                <w:sz w:val="18"/>
                <w:szCs w:val="18"/>
              </w:rPr>
              <w:t>0</w:t>
            </w:r>
          </w:p>
        </w:tc>
        <w:tc>
          <w:tcPr>
            <w:tcW w:w="3240" w:type="dxa"/>
            <w:tcBorders>
              <w:left w:val="single" w:sz="6" w:space="0" w:color="auto"/>
              <w:right w:val="single" w:sz="6" w:space="0" w:color="auto"/>
            </w:tcBorders>
          </w:tcPr>
          <w:p w:rsidR="0070044C" w:rsidRPr="00C175ED" w:rsidRDefault="00E01BF0" w:rsidP="00E01BF0">
            <w:pPr>
              <w:spacing w:before="120"/>
              <w:rPr>
                <w:rFonts w:ascii="Times" w:hAnsi="Times" w:cs="Times"/>
                <w:sz w:val="18"/>
                <w:szCs w:val="18"/>
              </w:rPr>
            </w:pPr>
            <w:r>
              <w:rPr>
                <w:rFonts w:ascii="Times" w:hAnsi="Times" w:cs="Times"/>
                <w:sz w:val="18"/>
                <w:szCs w:val="18"/>
              </w:rPr>
              <w:t>(O) May be inoperative provided alternate procedures are established and used.</w:t>
            </w:r>
          </w:p>
          <w:p w:rsidR="00E01BF0" w:rsidRDefault="00E01BF0" w:rsidP="00E01BF0">
            <w:pPr>
              <w:spacing w:after="120"/>
              <w:ind w:left="11"/>
              <w:rPr>
                <w:rFonts w:ascii="Times" w:hAnsi="Times" w:cs="Times"/>
                <w:sz w:val="18"/>
                <w:szCs w:val="18"/>
              </w:rPr>
            </w:pPr>
          </w:p>
          <w:p w:rsidR="0070044C" w:rsidRPr="00C175ED" w:rsidRDefault="0070044C" w:rsidP="00E01BF0">
            <w:pPr>
              <w:spacing w:after="120"/>
              <w:ind w:left="11"/>
              <w:rPr>
                <w:rFonts w:ascii="Times" w:hAnsi="Times" w:cs="Times"/>
                <w:sz w:val="18"/>
                <w:szCs w:val="18"/>
              </w:rPr>
            </w:pPr>
            <w:r>
              <w:rPr>
                <w:rFonts w:ascii="Times" w:hAnsi="Times" w:cs="Times"/>
                <w:sz w:val="18"/>
                <w:szCs w:val="18"/>
              </w:rPr>
              <w:t xml:space="preserve">NOTE: </w:t>
            </w:r>
            <w:r w:rsidR="00E01BF0">
              <w:rPr>
                <w:rFonts w:ascii="Times" w:hAnsi="Times" w:cs="Times"/>
                <w:sz w:val="18"/>
                <w:szCs w:val="18"/>
              </w:rPr>
              <w:t xml:space="preserve">Any </w:t>
            </w:r>
            <w:r>
              <w:rPr>
                <w:rFonts w:ascii="Times" w:hAnsi="Times" w:cs="Times"/>
                <w:sz w:val="18"/>
                <w:szCs w:val="18"/>
              </w:rPr>
              <w:t xml:space="preserve">ADS-B </w:t>
            </w:r>
            <w:r w:rsidR="00E01BF0">
              <w:rPr>
                <w:rFonts w:ascii="Times" w:hAnsi="Times" w:cs="Times"/>
                <w:sz w:val="18"/>
                <w:szCs w:val="18"/>
              </w:rPr>
              <w:t>Out function that operates normally may be used.</w:t>
            </w:r>
          </w:p>
        </w:tc>
        <w:tc>
          <w:tcPr>
            <w:tcW w:w="2880" w:type="dxa"/>
            <w:tcBorders>
              <w:right w:val="single" w:sz="6" w:space="0" w:color="auto"/>
            </w:tcBorders>
          </w:tcPr>
          <w:p w:rsidR="0070044C" w:rsidRPr="00C175ED" w:rsidRDefault="0070044C" w:rsidP="00E01BF0">
            <w:pPr>
              <w:spacing w:before="120"/>
              <w:rPr>
                <w:rFonts w:ascii="Times" w:hAnsi="Times" w:cs="Times"/>
                <w:sz w:val="18"/>
                <w:szCs w:val="18"/>
              </w:rPr>
            </w:pPr>
            <w:r w:rsidRPr="00C175ED">
              <w:rPr>
                <w:rFonts w:ascii="Times" w:hAnsi="Times" w:cs="Times"/>
                <w:sz w:val="18"/>
                <w:szCs w:val="18"/>
              </w:rPr>
              <w:t>None required.</w:t>
            </w:r>
          </w:p>
        </w:tc>
        <w:tc>
          <w:tcPr>
            <w:tcW w:w="2521" w:type="dxa"/>
            <w:tcBorders>
              <w:right w:val="single" w:sz="6" w:space="0" w:color="auto"/>
            </w:tcBorders>
          </w:tcPr>
          <w:p w:rsidR="0070044C" w:rsidRDefault="00526E46" w:rsidP="00E01BF0">
            <w:pPr>
              <w:spacing w:before="120"/>
              <w:rPr>
                <w:rFonts w:ascii="Times" w:hAnsi="Times" w:cs="Times"/>
                <w:sz w:val="18"/>
                <w:szCs w:val="18"/>
              </w:rPr>
            </w:pPr>
            <w:r>
              <w:rPr>
                <w:rFonts w:ascii="Times" w:hAnsi="Times" w:cs="Times"/>
                <w:sz w:val="18"/>
                <w:szCs w:val="18"/>
              </w:rPr>
              <w:t>Flight crew will ensure to:</w:t>
            </w:r>
          </w:p>
          <w:p w:rsidR="00526E46" w:rsidRDefault="00526E46" w:rsidP="00526E46">
            <w:pPr>
              <w:numPr>
                <w:ilvl w:val="0"/>
                <w:numId w:val="112"/>
              </w:numPr>
              <w:ind w:left="302" w:hanging="302"/>
              <w:rPr>
                <w:rFonts w:ascii="Times" w:hAnsi="Times" w:cs="Times"/>
                <w:sz w:val="18"/>
                <w:szCs w:val="18"/>
              </w:rPr>
            </w:pPr>
            <w:r>
              <w:rPr>
                <w:rFonts w:ascii="Times" w:hAnsi="Times" w:cs="Times"/>
                <w:sz w:val="18"/>
                <w:szCs w:val="18"/>
              </w:rPr>
              <w:t xml:space="preserve">Select alternate transponder, if available. </w:t>
            </w:r>
          </w:p>
          <w:p w:rsidR="00526E46" w:rsidRDefault="00526E46" w:rsidP="00526E46">
            <w:pPr>
              <w:rPr>
                <w:rFonts w:ascii="Times" w:hAnsi="Times" w:cs="Times"/>
                <w:sz w:val="18"/>
                <w:szCs w:val="18"/>
              </w:rPr>
            </w:pPr>
            <w:r>
              <w:rPr>
                <w:rFonts w:ascii="Times" w:hAnsi="Times" w:cs="Times"/>
                <w:sz w:val="18"/>
                <w:szCs w:val="18"/>
              </w:rPr>
              <w:t>If ATC ADS-B Transmitter Fail message persists:</w:t>
            </w:r>
          </w:p>
          <w:p w:rsidR="00526E46" w:rsidRDefault="00526E46" w:rsidP="00526E46">
            <w:pPr>
              <w:numPr>
                <w:ilvl w:val="0"/>
                <w:numId w:val="113"/>
              </w:numPr>
              <w:ind w:left="302" w:hanging="302"/>
              <w:rPr>
                <w:rFonts w:ascii="Times" w:hAnsi="Times" w:cs="Times"/>
                <w:sz w:val="18"/>
                <w:szCs w:val="18"/>
              </w:rPr>
            </w:pPr>
            <w:r>
              <w:rPr>
                <w:rFonts w:ascii="Times" w:hAnsi="Times" w:cs="Times"/>
                <w:sz w:val="18"/>
                <w:szCs w:val="18"/>
              </w:rPr>
              <w:t>Select ADS-B to OFF,</w:t>
            </w:r>
          </w:p>
          <w:p w:rsidR="00526E46" w:rsidRPr="00C175ED" w:rsidRDefault="00526E46" w:rsidP="00526E46">
            <w:pPr>
              <w:numPr>
                <w:ilvl w:val="0"/>
                <w:numId w:val="113"/>
              </w:numPr>
              <w:ind w:left="302" w:hanging="302"/>
              <w:rPr>
                <w:rFonts w:ascii="Times" w:hAnsi="Times" w:cs="Times"/>
                <w:sz w:val="18"/>
                <w:szCs w:val="18"/>
              </w:rPr>
            </w:pPr>
            <w:r>
              <w:rPr>
                <w:rFonts w:ascii="Times" w:hAnsi="Times" w:cs="Times"/>
                <w:sz w:val="18"/>
                <w:szCs w:val="18"/>
              </w:rPr>
              <w:t>Inform Air Traffic Control, if required.</w:t>
            </w:r>
          </w:p>
        </w:tc>
        <w:tc>
          <w:tcPr>
            <w:tcW w:w="2340" w:type="dxa"/>
            <w:tcBorders>
              <w:right w:val="single" w:sz="6" w:space="0" w:color="auto"/>
            </w:tcBorders>
          </w:tcPr>
          <w:p w:rsidR="0070044C" w:rsidRPr="00C175ED" w:rsidRDefault="0070044C" w:rsidP="00E01BF0">
            <w:pPr>
              <w:spacing w:before="120" w:after="120"/>
              <w:rPr>
                <w:rFonts w:ascii="Times" w:hAnsi="Times" w:cs="Times"/>
                <w:sz w:val="18"/>
                <w:szCs w:val="18"/>
              </w:rPr>
            </w:pPr>
            <w:r w:rsidRPr="00C175ED">
              <w:rPr>
                <w:rFonts w:ascii="Times" w:hAnsi="Times" w:cs="Times"/>
                <w:sz w:val="18"/>
                <w:szCs w:val="18"/>
              </w:rPr>
              <w:t>An Inoperative Placard will be displayed in a prominent position to be seen by flight crew and will be noted on ADLS.</w:t>
            </w:r>
          </w:p>
        </w:tc>
      </w:tr>
      <w:tr w:rsidR="00162D5B" w:rsidRPr="00C175ED" w:rsidTr="00E01BF0">
        <w:trPr>
          <w:cantSplit/>
        </w:trPr>
        <w:tc>
          <w:tcPr>
            <w:tcW w:w="2330" w:type="dxa"/>
            <w:tcBorders>
              <w:left w:val="single" w:sz="6" w:space="0" w:color="auto"/>
            </w:tcBorders>
          </w:tcPr>
          <w:p w:rsidR="00162D5B" w:rsidRPr="00C175ED" w:rsidRDefault="00162D5B" w:rsidP="00526E46">
            <w:pPr>
              <w:tabs>
                <w:tab w:val="left" w:pos="440"/>
                <w:tab w:val="left" w:pos="2600"/>
              </w:tabs>
              <w:spacing w:before="120"/>
              <w:ind w:left="86"/>
              <w:rPr>
                <w:rFonts w:ascii="Times" w:hAnsi="Times" w:cs="Times"/>
                <w:sz w:val="18"/>
                <w:szCs w:val="18"/>
              </w:rPr>
            </w:pPr>
            <w:r w:rsidRPr="00C175ED">
              <w:rPr>
                <w:rFonts w:ascii="Times" w:hAnsi="Times" w:cs="Times"/>
                <w:sz w:val="18"/>
                <w:szCs w:val="18"/>
              </w:rPr>
              <w:t>9.</w:t>
            </w:r>
            <w:r w:rsidRPr="00C175ED">
              <w:rPr>
                <w:rFonts w:ascii="Times" w:hAnsi="Times" w:cs="Times"/>
                <w:sz w:val="18"/>
                <w:szCs w:val="18"/>
              </w:rPr>
              <w:tab/>
              <w:t>Distance</w:t>
            </w:r>
          </w:p>
          <w:p w:rsidR="00162D5B" w:rsidRPr="00C175ED" w:rsidRDefault="00162D5B" w:rsidP="00AC1FCE">
            <w:pPr>
              <w:tabs>
                <w:tab w:val="left" w:pos="2600"/>
              </w:tabs>
              <w:ind w:left="440"/>
              <w:rPr>
                <w:rFonts w:ascii="Times" w:hAnsi="Times" w:cs="Times"/>
                <w:sz w:val="18"/>
                <w:szCs w:val="18"/>
              </w:rPr>
            </w:pPr>
            <w:r w:rsidRPr="00C175ED">
              <w:rPr>
                <w:rFonts w:ascii="Times" w:hAnsi="Times" w:cs="Times"/>
                <w:sz w:val="18"/>
                <w:szCs w:val="18"/>
              </w:rPr>
              <w:t>Measuring Equipment</w:t>
            </w:r>
          </w:p>
          <w:p w:rsidR="00162D5B" w:rsidRPr="00C175ED" w:rsidRDefault="00162D5B" w:rsidP="00AC1FCE">
            <w:pPr>
              <w:tabs>
                <w:tab w:val="left" w:pos="2600"/>
              </w:tabs>
              <w:ind w:left="440"/>
              <w:rPr>
                <w:rFonts w:ascii="Times" w:hAnsi="Times" w:cs="Times"/>
                <w:sz w:val="18"/>
                <w:szCs w:val="18"/>
              </w:rPr>
            </w:pPr>
            <w:r w:rsidRPr="00C175ED">
              <w:rPr>
                <w:rFonts w:ascii="Times" w:hAnsi="Times" w:cs="Times"/>
                <w:sz w:val="18"/>
                <w:szCs w:val="18"/>
              </w:rPr>
              <w:t>(DME) Systems</w:t>
            </w:r>
          </w:p>
        </w:tc>
        <w:tc>
          <w:tcPr>
            <w:tcW w:w="440" w:type="dxa"/>
            <w:tcBorders>
              <w:right w:val="single" w:sz="4" w:space="0" w:color="auto"/>
            </w:tcBorders>
          </w:tcPr>
          <w:p w:rsidR="00162D5B" w:rsidRPr="00C175ED" w:rsidRDefault="00162D5B" w:rsidP="00526E46">
            <w:pPr>
              <w:tabs>
                <w:tab w:val="left" w:pos="360"/>
              </w:tabs>
              <w:spacing w:before="120"/>
              <w:rPr>
                <w:rFonts w:ascii="Times" w:hAnsi="Times" w:cs="Times"/>
                <w:sz w:val="18"/>
                <w:szCs w:val="18"/>
              </w:rPr>
            </w:pPr>
            <w:r w:rsidRPr="00C175ED">
              <w:rPr>
                <w:rFonts w:ascii="Times" w:hAnsi="Times" w:cs="Times"/>
                <w:sz w:val="18"/>
                <w:szCs w:val="18"/>
              </w:rPr>
              <w:t>D</w:t>
            </w:r>
          </w:p>
        </w:tc>
        <w:tc>
          <w:tcPr>
            <w:tcW w:w="370" w:type="dxa"/>
            <w:tcBorders>
              <w:left w:val="single" w:sz="4" w:space="0" w:color="auto"/>
              <w:right w:val="single" w:sz="6" w:space="0" w:color="auto"/>
            </w:tcBorders>
          </w:tcPr>
          <w:p w:rsidR="00162D5B" w:rsidRPr="00C175ED" w:rsidRDefault="00162D5B" w:rsidP="00526E46">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162D5B" w:rsidRPr="00C175ED" w:rsidRDefault="00162D5B" w:rsidP="00526E46">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62D5B" w:rsidRPr="00C175ED" w:rsidRDefault="00162D5B" w:rsidP="00526E46">
            <w:pPr>
              <w:spacing w:before="120"/>
              <w:rPr>
                <w:rFonts w:ascii="Times" w:hAnsi="Times" w:cs="Times"/>
                <w:sz w:val="18"/>
                <w:szCs w:val="18"/>
              </w:rPr>
            </w:pPr>
            <w:r w:rsidRPr="00C175ED">
              <w:rPr>
                <w:rFonts w:ascii="Times" w:hAnsi="Times" w:cs="Times"/>
                <w:sz w:val="18"/>
                <w:szCs w:val="18"/>
              </w:rPr>
              <w:t>Except where en route operations or approach minimums require its use, any in excess of those required by 14 CFR may be inoperative.</w:t>
            </w:r>
          </w:p>
          <w:p w:rsidR="00162D5B" w:rsidRPr="00C175ED" w:rsidRDefault="00162D5B" w:rsidP="00162D5B">
            <w:pPr>
              <w:spacing w:before="120"/>
              <w:rPr>
                <w:rFonts w:ascii="Times" w:hAnsi="Times" w:cs="Times"/>
                <w:sz w:val="18"/>
                <w:szCs w:val="18"/>
              </w:rPr>
            </w:pPr>
            <w:r w:rsidRPr="00C175ED">
              <w:rPr>
                <w:rFonts w:ascii="Times" w:hAnsi="Times" w:cs="Times"/>
                <w:sz w:val="18"/>
                <w:szCs w:val="18"/>
              </w:rPr>
              <w:t>NOTE: Those required by 14 CFR Part 91.205 or 135.165 are operative.</w:t>
            </w:r>
          </w:p>
        </w:tc>
        <w:tc>
          <w:tcPr>
            <w:tcW w:w="2880" w:type="dxa"/>
            <w:tcBorders>
              <w:right w:val="single" w:sz="6" w:space="0" w:color="auto"/>
            </w:tcBorders>
          </w:tcPr>
          <w:p w:rsidR="00162D5B" w:rsidRPr="00C175ED" w:rsidRDefault="00162D5B" w:rsidP="00526E46">
            <w:pPr>
              <w:spacing w:before="120"/>
              <w:rPr>
                <w:rFonts w:ascii="Times" w:hAnsi="Times" w:cs="Times"/>
                <w:sz w:val="18"/>
                <w:szCs w:val="18"/>
              </w:rPr>
            </w:pPr>
            <w:r w:rsidRPr="00C175ED">
              <w:rPr>
                <w:rFonts w:ascii="Times" w:hAnsi="Times" w:cs="Times"/>
                <w:sz w:val="18"/>
                <w:szCs w:val="18"/>
              </w:rPr>
              <w:t>None required.</w:t>
            </w:r>
          </w:p>
        </w:tc>
        <w:tc>
          <w:tcPr>
            <w:tcW w:w="2521" w:type="dxa"/>
            <w:tcBorders>
              <w:right w:val="single" w:sz="6" w:space="0" w:color="auto"/>
            </w:tcBorders>
          </w:tcPr>
          <w:p w:rsidR="00162D5B" w:rsidRPr="00C175ED" w:rsidRDefault="00162D5B" w:rsidP="00526E46">
            <w:pPr>
              <w:spacing w:before="120"/>
              <w:rPr>
                <w:rFonts w:ascii="Times" w:hAnsi="Times" w:cs="Times"/>
                <w:sz w:val="18"/>
                <w:szCs w:val="18"/>
              </w:rPr>
            </w:pPr>
            <w:r w:rsidRPr="00C175ED">
              <w:rPr>
                <w:rFonts w:ascii="Times" w:hAnsi="Times" w:cs="Times"/>
                <w:sz w:val="18"/>
                <w:szCs w:val="18"/>
              </w:rPr>
              <w:t>None required.</w:t>
            </w:r>
          </w:p>
        </w:tc>
        <w:tc>
          <w:tcPr>
            <w:tcW w:w="2340" w:type="dxa"/>
            <w:tcBorders>
              <w:right w:val="single" w:sz="6" w:space="0" w:color="auto"/>
            </w:tcBorders>
          </w:tcPr>
          <w:p w:rsidR="00162D5B" w:rsidRPr="00C175ED" w:rsidRDefault="00162D5B" w:rsidP="00526E46">
            <w:pPr>
              <w:spacing w:before="120"/>
              <w:rPr>
                <w:rFonts w:ascii="Times" w:hAnsi="Times" w:cs="Times"/>
                <w:sz w:val="18"/>
                <w:szCs w:val="18"/>
              </w:rPr>
            </w:pPr>
            <w:r w:rsidRPr="00C175ED">
              <w:rPr>
                <w:rFonts w:ascii="Times" w:hAnsi="Times" w:cs="Times"/>
                <w:sz w:val="18"/>
                <w:szCs w:val="18"/>
              </w:rPr>
              <w:t>An Inoperative Placard will be displayed in a prominent position to be seen by flight crew and will be noted on ADLS.</w:t>
            </w:r>
          </w:p>
        </w:tc>
      </w:tr>
      <w:tr w:rsidR="00E01BF0" w:rsidRPr="00C175ED" w:rsidTr="00E01BF0">
        <w:trPr>
          <w:cantSplit/>
        </w:trPr>
        <w:tc>
          <w:tcPr>
            <w:tcW w:w="2330" w:type="dxa"/>
            <w:tcBorders>
              <w:left w:val="single" w:sz="6" w:space="0" w:color="auto"/>
              <w:bottom w:val="single" w:sz="4" w:space="0" w:color="auto"/>
            </w:tcBorders>
          </w:tcPr>
          <w:p w:rsidR="00E01BF0" w:rsidRPr="00C175ED" w:rsidRDefault="00E01BF0" w:rsidP="00AC1FCE">
            <w:pPr>
              <w:tabs>
                <w:tab w:val="left" w:pos="440"/>
                <w:tab w:val="left" w:pos="2600"/>
              </w:tabs>
              <w:ind w:left="86"/>
              <w:rPr>
                <w:rFonts w:ascii="Times" w:hAnsi="Times" w:cs="Times"/>
                <w:sz w:val="18"/>
                <w:szCs w:val="18"/>
              </w:rPr>
            </w:pPr>
          </w:p>
        </w:tc>
        <w:tc>
          <w:tcPr>
            <w:tcW w:w="440" w:type="dxa"/>
            <w:tcBorders>
              <w:bottom w:val="single" w:sz="4" w:space="0" w:color="auto"/>
              <w:right w:val="single" w:sz="4" w:space="0" w:color="auto"/>
            </w:tcBorders>
          </w:tcPr>
          <w:p w:rsidR="00E01BF0" w:rsidRPr="00C175ED" w:rsidRDefault="00E01BF0" w:rsidP="00AC1FCE">
            <w:pPr>
              <w:tabs>
                <w:tab w:val="left" w:pos="360"/>
              </w:tabs>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01BF0" w:rsidRDefault="00E01BF0" w:rsidP="00AC1FCE">
            <w:pPr>
              <w:tabs>
                <w:tab w:val="left" w:pos="360"/>
              </w:tabs>
              <w:rPr>
                <w:rFonts w:ascii="Times" w:hAnsi="Times" w:cs="Times"/>
                <w:sz w:val="18"/>
                <w:szCs w:val="18"/>
              </w:rPr>
            </w:pPr>
          </w:p>
        </w:tc>
        <w:tc>
          <w:tcPr>
            <w:tcW w:w="360" w:type="dxa"/>
            <w:tcBorders>
              <w:bottom w:val="single" w:sz="4" w:space="0" w:color="auto"/>
            </w:tcBorders>
          </w:tcPr>
          <w:p w:rsidR="00E01BF0" w:rsidRDefault="00E01BF0" w:rsidP="00AC1FCE">
            <w:pPr>
              <w:tabs>
                <w:tab w:val="left" w:pos="360"/>
              </w:tabs>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01BF0" w:rsidRPr="00C175ED" w:rsidRDefault="00E01BF0" w:rsidP="00AC1FCE">
            <w:pPr>
              <w:rPr>
                <w:rFonts w:ascii="Times" w:hAnsi="Times" w:cs="Times"/>
                <w:sz w:val="18"/>
                <w:szCs w:val="18"/>
              </w:rPr>
            </w:pPr>
          </w:p>
        </w:tc>
        <w:tc>
          <w:tcPr>
            <w:tcW w:w="2880" w:type="dxa"/>
            <w:tcBorders>
              <w:bottom w:val="single" w:sz="4" w:space="0" w:color="auto"/>
              <w:right w:val="single" w:sz="6" w:space="0" w:color="auto"/>
            </w:tcBorders>
          </w:tcPr>
          <w:p w:rsidR="00E01BF0" w:rsidRPr="00C175ED" w:rsidRDefault="00E01BF0" w:rsidP="00AC1FCE">
            <w:pPr>
              <w:rPr>
                <w:rFonts w:ascii="Times" w:hAnsi="Times" w:cs="Times"/>
                <w:sz w:val="18"/>
                <w:szCs w:val="18"/>
              </w:rPr>
            </w:pPr>
          </w:p>
        </w:tc>
        <w:tc>
          <w:tcPr>
            <w:tcW w:w="2521" w:type="dxa"/>
            <w:tcBorders>
              <w:bottom w:val="single" w:sz="4" w:space="0" w:color="auto"/>
              <w:right w:val="single" w:sz="6" w:space="0" w:color="auto"/>
            </w:tcBorders>
          </w:tcPr>
          <w:p w:rsidR="00E01BF0" w:rsidRPr="00C175ED" w:rsidRDefault="00E01BF0" w:rsidP="00AC1FCE">
            <w:pPr>
              <w:rPr>
                <w:rFonts w:ascii="Times" w:hAnsi="Times" w:cs="Times"/>
                <w:sz w:val="18"/>
                <w:szCs w:val="18"/>
              </w:rPr>
            </w:pPr>
          </w:p>
        </w:tc>
        <w:tc>
          <w:tcPr>
            <w:tcW w:w="2340" w:type="dxa"/>
            <w:tcBorders>
              <w:bottom w:val="single" w:sz="4" w:space="0" w:color="auto"/>
              <w:right w:val="single" w:sz="6" w:space="0" w:color="auto"/>
            </w:tcBorders>
          </w:tcPr>
          <w:p w:rsidR="00E01BF0" w:rsidRPr="00C175ED" w:rsidRDefault="00E01BF0" w:rsidP="00AC1FCE">
            <w:pPr>
              <w:rPr>
                <w:rFonts w:ascii="Times" w:hAnsi="Times" w:cs="Times"/>
                <w:sz w:val="18"/>
                <w:szCs w:val="18"/>
              </w:rPr>
            </w:pPr>
          </w:p>
        </w:tc>
      </w:tr>
    </w:tbl>
    <w:p w:rsidR="0070044C" w:rsidRDefault="0070044C" w:rsidP="00CC25F1">
      <w:pPr>
        <w:tabs>
          <w:tab w:val="left" w:pos="440"/>
          <w:tab w:val="left" w:pos="2600"/>
        </w:tabs>
        <w:spacing w:before="120"/>
        <w:rPr>
          <w:rFonts w:ascii="Times" w:hAnsi="Times" w:cs="Times"/>
          <w:sz w:val="18"/>
          <w:szCs w:val="18"/>
        </w:rPr>
        <w:sectPr w:rsidR="0070044C" w:rsidSect="00EA538C">
          <w:headerReference w:type="default" r:id="rId153"/>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162D5B" w:rsidRPr="00C175ED" w:rsidTr="0070044C">
        <w:trPr>
          <w:cantSplit/>
        </w:trPr>
        <w:tc>
          <w:tcPr>
            <w:tcW w:w="2330" w:type="dxa"/>
            <w:tcBorders>
              <w:top w:val="single" w:sz="4" w:space="0" w:color="auto"/>
              <w:left w:val="single" w:sz="6" w:space="0" w:color="auto"/>
            </w:tcBorders>
          </w:tcPr>
          <w:p w:rsidR="00162D5B" w:rsidRPr="00C175ED" w:rsidRDefault="00162D5B" w:rsidP="0070044C">
            <w:pPr>
              <w:tabs>
                <w:tab w:val="left" w:pos="440"/>
                <w:tab w:val="left" w:pos="2600"/>
              </w:tabs>
              <w:rPr>
                <w:rFonts w:ascii="Times" w:hAnsi="Times" w:cs="Times"/>
                <w:sz w:val="18"/>
                <w:szCs w:val="18"/>
              </w:rPr>
            </w:pPr>
            <w:r w:rsidRPr="00C175ED">
              <w:rPr>
                <w:rFonts w:ascii="Times" w:hAnsi="Times" w:cs="Times"/>
                <w:sz w:val="18"/>
                <w:szCs w:val="18"/>
              </w:rPr>
              <w:lastRenderedPageBreak/>
              <w:t>1</w:t>
            </w:r>
            <w:r>
              <w:rPr>
                <w:rFonts w:ascii="Times" w:hAnsi="Times" w:cs="Times"/>
                <w:sz w:val="18"/>
                <w:szCs w:val="18"/>
              </w:rPr>
              <w:t>0</w:t>
            </w:r>
            <w:r w:rsidRPr="00C175ED">
              <w:rPr>
                <w:rFonts w:ascii="Times" w:hAnsi="Times" w:cs="Times"/>
                <w:sz w:val="18"/>
                <w:szCs w:val="18"/>
              </w:rPr>
              <w:t>.</w:t>
            </w:r>
            <w:r w:rsidRPr="00C175ED">
              <w:rPr>
                <w:rFonts w:ascii="Times" w:hAnsi="Times" w:cs="Times"/>
                <w:sz w:val="18"/>
                <w:szCs w:val="18"/>
              </w:rPr>
              <w:tab/>
              <w:t>Radio Altimeter</w:t>
            </w:r>
          </w:p>
          <w:p w:rsidR="00162D5B" w:rsidRPr="00C175ED" w:rsidRDefault="00162D5B" w:rsidP="0070044C">
            <w:pPr>
              <w:tabs>
                <w:tab w:val="left" w:pos="2600"/>
              </w:tabs>
              <w:ind w:left="440"/>
              <w:rPr>
                <w:rFonts w:ascii="Times" w:hAnsi="Times" w:cs="Times"/>
                <w:sz w:val="18"/>
                <w:szCs w:val="18"/>
              </w:rPr>
            </w:pPr>
            <w:r w:rsidRPr="00C175ED">
              <w:rPr>
                <w:rFonts w:ascii="Times" w:hAnsi="Times" w:cs="Times"/>
                <w:sz w:val="18"/>
                <w:szCs w:val="18"/>
              </w:rPr>
              <w:t>Systems</w:t>
            </w:r>
          </w:p>
        </w:tc>
        <w:tc>
          <w:tcPr>
            <w:tcW w:w="440" w:type="dxa"/>
            <w:tcBorders>
              <w:top w:val="single" w:sz="4" w:space="0" w:color="auto"/>
              <w:right w:val="single" w:sz="4" w:space="0" w:color="auto"/>
            </w:tcBorders>
          </w:tcPr>
          <w:p w:rsidR="00162D5B" w:rsidRPr="00C175ED" w:rsidRDefault="00162D5B" w:rsidP="0070044C">
            <w:pPr>
              <w:tabs>
                <w:tab w:val="left" w:pos="360"/>
              </w:tabs>
              <w:rPr>
                <w:rFonts w:ascii="Times" w:hAnsi="Times" w:cs="Times"/>
                <w:sz w:val="18"/>
                <w:szCs w:val="18"/>
              </w:rPr>
            </w:pPr>
            <w:r w:rsidRPr="00C175ED">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162D5B" w:rsidRPr="00C175ED" w:rsidRDefault="00162D5B" w:rsidP="0070044C">
            <w:pPr>
              <w:tabs>
                <w:tab w:val="left" w:pos="360"/>
              </w:tabs>
              <w:rPr>
                <w:rFonts w:ascii="Times" w:hAnsi="Times" w:cs="Times"/>
                <w:sz w:val="18"/>
                <w:szCs w:val="18"/>
              </w:rPr>
            </w:pPr>
            <w:r w:rsidRPr="00C175ED">
              <w:rPr>
                <w:rFonts w:ascii="Times" w:hAnsi="Times" w:cs="Times"/>
                <w:sz w:val="18"/>
                <w:szCs w:val="18"/>
              </w:rPr>
              <w:t>2</w:t>
            </w:r>
          </w:p>
        </w:tc>
        <w:tc>
          <w:tcPr>
            <w:tcW w:w="360" w:type="dxa"/>
            <w:tcBorders>
              <w:top w:val="single" w:sz="4" w:space="0" w:color="auto"/>
            </w:tcBorders>
          </w:tcPr>
          <w:p w:rsidR="00162D5B" w:rsidRPr="00C175ED" w:rsidRDefault="009A2140" w:rsidP="0070044C">
            <w:pPr>
              <w:tabs>
                <w:tab w:val="left" w:pos="360"/>
              </w:tabs>
              <w:rPr>
                <w:rFonts w:ascii="Times" w:hAnsi="Times" w:cs="Times"/>
                <w:sz w:val="18"/>
                <w:szCs w:val="18"/>
              </w:rPr>
            </w:pPr>
            <w:r>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C43E87" w:rsidRDefault="00162D5B" w:rsidP="0070044C">
            <w:pPr>
              <w:rPr>
                <w:sz w:val="18"/>
                <w:szCs w:val="18"/>
              </w:rPr>
            </w:pPr>
            <w:r w:rsidRPr="009A2140">
              <w:rPr>
                <w:sz w:val="18"/>
                <w:szCs w:val="18"/>
              </w:rPr>
              <w:t>(O) May be inoperative provided</w:t>
            </w:r>
            <w:r w:rsidR="00C43E87">
              <w:rPr>
                <w:sz w:val="18"/>
                <w:szCs w:val="18"/>
              </w:rPr>
              <w:t>:</w:t>
            </w:r>
          </w:p>
          <w:p w:rsidR="00162D5B" w:rsidRDefault="00C43E87" w:rsidP="00C43E87">
            <w:pPr>
              <w:numPr>
                <w:ilvl w:val="0"/>
                <w:numId w:val="98"/>
              </w:numPr>
              <w:ind w:left="461"/>
              <w:rPr>
                <w:sz w:val="18"/>
                <w:szCs w:val="18"/>
              </w:rPr>
            </w:pPr>
            <w:r>
              <w:rPr>
                <w:sz w:val="18"/>
                <w:szCs w:val="18"/>
              </w:rPr>
              <w:t>R</w:t>
            </w:r>
            <w:r w:rsidR="009A2140" w:rsidRPr="009A2140">
              <w:rPr>
                <w:sz w:val="18"/>
                <w:szCs w:val="18"/>
              </w:rPr>
              <w:t>emaining Radio Altimeter test results are satisfactory prior to dispatch</w:t>
            </w:r>
            <w:r>
              <w:rPr>
                <w:sz w:val="18"/>
                <w:szCs w:val="18"/>
              </w:rPr>
              <w:t>,</w:t>
            </w:r>
          </w:p>
          <w:p w:rsidR="00C43E87" w:rsidRDefault="00C43E87" w:rsidP="00C43E87">
            <w:pPr>
              <w:numPr>
                <w:ilvl w:val="0"/>
                <w:numId w:val="98"/>
              </w:numPr>
              <w:ind w:left="461"/>
              <w:rPr>
                <w:sz w:val="18"/>
                <w:szCs w:val="18"/>
              </w:rPr>
            </w:pPr>
            <w:r>
              <w:rPr>
                <w:sz w:val="18"/>
                <w:szCs w:val="18"/>
              </w:rPr>
              <w:t>Landing weather minimums or operating procedures do not required its use,</w:t>
            </w:r>
          </w:p>
          <w:p w:rsidR="00C43E87" w:rsidRDefault="00C43E87" w:rsidP="00C43E87">
            <w:pPr>
              <w:numPr>
                <w:ilvl w:val="0"/>
                <w:numId w:val="98"/>
              </w:numPr>
              <w:ind w:left="461"/>
              <w:rPr>
                <w:sz w:val="18"/>
                <w:szCs w:val="18"/>
              </w:rPr>
            </w:pPr>
            <w:r>
              <w:rPr>
                <w:sz w:val="18"/>
                <w:szCs w:val="18"/>
              </w:rPr>
              <w:t xml:space="preserve">Other systems affected (EGPWS, TCAS, </w:t>
            </w:r>
            <w:proofErr w:type="spellStart"/>
            <w:r>
              <w:rPr>
                <w:sz w:val="18"/>
                <w:szCs w:val="18"/>
              </w:rPr>
              <w:t>Autothrottle</w:t>
            </w:r>
            <w:proofErr w:type="spellEnd"/>
            <w:r>
              <w:rPr>
                <w:sz w:val="18"/>
                <w:szCs w:val="18"/>
              </w:rPr>
              <w:t>, Altimeter Ground Awareness Display, Synthetic Vision Primary Flight Display and automatic cowl/wing anti-icing are considered, and</w:t>
            </w:r>
          </w:p>
          <w:p w:rsidR="00C43E87" w:rsidRDefault="00C43E87" w:rsidP="00C43E87">
            <w:pPr>
              <w:numPr>
                <w:ilvl w:val="0"/>
                <w:numId w:val="98"/>
              </w:numPr>
              <w:ind w:left="461"/>
              <w:rPr>
                <w:sz w:val="18"/>
                <w:szCs w:val="18"/>
              </w:rPr>
            </w:pPr>
            <w:r>
              <w:rPr>
                <w:sz w:val="18"/>
                <w:szCs w:val="18"/>
              </w:rPr>
              <w:t>Approach capability at destination and alternate airports must be assessed.</w:t>
            </w:r>
          </w:p>
          <w:p w:rsidR="00C43E87" w:rsidRPr="009A2140" w:rsidRDefault="00C43E87" w:rsidP="00C43E87">
            <w:pPr>
              <w:spacing w:before="120"/>
              <w:rPr>
                <w:sz w:val="18"/>
                <w:szCs w:val="18"/>
              </w:rPr>
            </w:pPr>
            <w:r>
              <w:rPr>
                <w:sz w:val="18"/>
                <w:szCs w:val="18"/>
              </w:rPr>
              <w:t>NOTE: Selection of RAD ALT inhibits Mode 6 advisories from GPWS which inhibits LPV approach capability.</w:t>
            </w:r>
          </w:p>
        </w:tc>
        <w:tc>
          <w:tcPr>
            <w:tcW w:w="2880" w:type="dxa"/>
            <w:tcBorders>
              <w:top w:val="single" w:sz="4" w:space="0" w:color="auto"/>
              <w:right w:val="single" w:sz="6" w:space="0" w:color="auto"/>
            </w:tcBorders>
          </w:tcPr>
          <w:p w:rsidR="00162D5B" w:rsidRPr="00C175ED" w:rsidRDefault="00162D5B" w:rsidP="0070044C">
            <w:pPr>
              <w:rPr>
                <w:rFonts w:ascii="Times" w:hAnsi="Times" w:cs="Times"/>
                <w:sz w:val="18"/>
                <w:szCs w:val="18"/>
              </w:rPr>
            </w:pPr>
            <w:r w:rsidRPr="00C175ED">
              <w:rPr>
                <w:rFonts w:ascii="Times" w:hAnsi="Times" w:cs="Times"/>
                <w:sz w:val="18"/>
                <w:szCs w:val="18"/>
              </w:rPr>
              <w:t>None required.</w:t>
            </w:r>
          </w:p>
        </w:tc>
        <w:tc>
          <w:tcPr>
            <w:tcW w:w="2521" w:type="dxa"/>
            <w:tcBorders>
              <w:top w:val="single" w:sz="4" w:space="0" w:color="auto"/>
              <w:right w:val="single" w:sz="6" w:space="0" w:color="auto"/>
            </w:tcBorders>
          </w:tcPr>
          <w:p w:rsidR="00162D5B" w:rsidRPr="00C175ED" w:rsidRDefault="001C7D1B" w:rsidP="0070044C">
            <w:pPr>
              <w:rPr>
                <w:rFonts w:ascii="Times" w:hAnsi="Times" w:cs="Times"/>
                <w:sz w:val="18"/>
                <w:szCs w:val="18"/>
              </w:rPr>
            </w:pPr>
            <w:r>
              <w:rPr>
                <w:rFonts w:ascii="Times" w:hAnsi="Times" w:cs="Times"/>
                <w:sz w:val="18"/>
                <w:szCs w:val="18"/>
              </w:rPr>
              <w:t>Flight crew will assess approach capability at destination and alternate airports.</w:t>
            </w:r>
          </w:p>
        </w:tc>
        <w:tc>
          <w:tcPr>
            <w:tcW w:w="2340" w:type="dxa"/>
            <w:tcBorders>
              <w:top w:val="single" w:sz="4" w:space="0" w:color="auto"/>
              <w:right w:val="single" w:sz="6" w:space="0" w:color="auto"/>
            </w:tcBorders>
          </w:tcPr>
          <w:p w:rsidR="00162D5B" w:rsidRPr="00C175ED" w:rsidRDefault="00162D5B" w:rsidP="0070044C">
            <w:pPr>
              <w:rPr>
                <w:rFonts w:ascii="Times" w:hAnsi="Times" w:cs="Times"/>
                <w:sz w:val="18"/>
                <w:szCs w:val="18"/>
              </w:rPr>
            </w:pPr>
            <w:r w:rsidRPr="00C175ED">
              <w:rPr>
                <w:rFonts w:ascii="Times" w:hAnsi="Times" w:cs="Times"/>
                <w:sz w:val="18"/>
                <w:szCs w:val="18"/>
              </w:rPr>
              <w:t>An Inoperative Placard will be displayed in a prominent position to be seen by flight crew and will be noted on ADLS.</w:t>
            </w:r>
          </w:p>
        </w:tc>
      </w:tr>
      <w:tr w:rsidR="00CC25F1" w:rsidRPr="00C175ED" w:rsidTr="00CC25F1">
        <w:trPr>
          <w:cantSplit/>
        </w:trPr>
        <w:tc>
          <w:tcPr>
            <w:tcW w:w="2330" w:type="dxa"/>
            <w:tcBorders>
              <w:left w:val="single" w:sz="6" w:space="0" w:color="auto"/>
              <w:bottom w:val="single" w:sz="4" w:space="0" w:color="auto"/>
            </w:tcBorders>
          </w:tcPr>
          <w:p w:rsidR="00CC25F1" w:rsidRPr="00C175ED" w:rsidRDefault="00CC25F1" w:rsidP="008D5149">
            <w:pPr>
              <w:tabs>
                <w:tab w:val="left" w:pos="440"/>
                <w:tab w:val="left" w:pos="2600"/>
              </w:tabs>
              <w:rPr>
                <w:rFonts w:ascii="Times" w:hAnsi="Times" w:cs="Times"/>
                <w:sz w:val="18"/>
                <w:szCs w:val="18"/>
              </w:rPr>
            </w:pPr>
          </w:p>
        </w:tc>
        <w:tc>
          <w:tcPr>
            <w:tcW w:w="440" w:type="dxa"/>
            <w:tcBorders>
              <w:bottom w:val="single" w:sz="4" w:space="0" w:color="auto"/>
              <w:right w:val="single" w:sz="4" w:space="0" w:color="auto"/>
            </w:tcBorders>
          </w:tcPr>
          <w:p w:rsidR="00CC25F1" w:rsidRPr="00C175ED" w:rsidRDefault="00CC25F1" w:rsidP="008D5149">
            <w:pPr>
              <w:tabs>
                <w:tab w:val="left" w:pos="360"/>
              </w:tabs>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CC25F1" w:rsidRPr="00C175ED" w:rsidRDefault="00CC25F1" w:rsidP="008D5149">
            <w:pPr>
              <w:tabs>
                <w:tab w:val="left" w:pos="360"/>
              </w:tabs>
              <w:rPr>
                <w:rFonts w:ascii="Times" w:hAnsi="Times" w:cs="Times"/>
                <w:sz w:val="18"/>
                <w:szCs w:val="18"/>
              </w:rPr>
            </w:pPr>
          </w:p>
        </w:tc>
        <w:tc>
          <w:tcPr>
            <w:tcW w:w="360" w:type="dxa"/>
            <w:tcBorders>
              <w:bottom w:val="single" w:sz="4" w:space="0" w:color="auto"/>
            </w:tcBorders>
          </w:tcPr>
          <w:p w:rsidR="00CC25F1" w:rsidRDefault="00CC25F1" w:rsidP="008D5149">
            <w:pPr>
              <w:tabs>
                <w:tab w:val="left" w:pos="360"/>
              </w:tabs>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CC25F1" w:rsidRPr="009A2140" w:rsidRDefault="00CC25F1" w:rsidP="00C43E87">
            <w:pPr>
              <w:rPr>
                <w:sz w:val="18"/>
                <w:szCs w:val="18"/>
              </w:rPr>
            </w:pPr>
          </w:p>
        </w:tc>
        <w:tc>
          <w:tcPr>
            <w:tcW w:w="2880" w:type="dxa"/>
            <w:tcBorders>
              <w:bottom w:val="single" w:sz="4" w:space="0" w:color="auto"/>
              <w:right w:val="single" w:sz="6" w:space="0" w:color="auto"/>
            </w:tcBorders>
          </w:tcPr>
          <w:p w:rsidR="00CC25F1" w:rsidRPr="00C175ED" w:rsidRDefault="00CC25F1" w:rsidP="008D5149">
            <w:pPr>
              <w:rPr>
                <w:rFonts w:ascii="Times" w:hAnsi="Times" w:cs="Times"/>
                <w:sz w:val="18"/>
                <w:szCs w:val="18"/>
              </w:rPr>
            </w:pPr>
          </w:p>
        </w:tc>
        <w:tc>
          <w:tcPr>
            <w:tcW w:w="2521" w:type="dxa"/>
            <w:tcBorders>
              <w:bottom w:val="single" w:sz="4" w:space="0" w:color="auto"/>
              <w:right w:val="single" w:sz="6" w:space="0" w:color="auto"/>
            </w:tcBorders>
          </w:tcPr>
          <w:p w:rsidR="00CC25F1" w:rsidRDefault="00CC25F1" w:rsidP="008D5149">
            <w:pPr>
              <w:rPr>
                <w:rFonts w:ascii="Times" w:hAnsi="Times" w:cs="Times"/>
                <w:sz w:val="18"/>
                <w:szCs w:val="18"/>
              </w:rPr>
            </w:pPr>
          </w:p>
        </w:tc>
        <w:tc>
          <w:tcPr>
            <w:tcW w:w="2340" w:type="dxa"/>
            <w:tcBorders>
              <w:bottom w:val="single" w:sz="4" w:space="0" w:color="auto"/>
              <w:right w:val="single" w:sz="6" w:space="0" w:color="auto"/>
            </w:tcBorders>
          </w:tcPr>
          <w:p w:rsidR="00CC25F1" w:rsidRPr="00C175ED" w:rsidRDefault="00CC25F1" w:rsidP="008D5149">
            <w:pPr>
              <w:rPr>
                <w:rFonts w:ascii="Times" w:hAnsi="Times" w:cs="Times"/>
                <w:sz w:val="18"/>
                <w:szCs w:val="18"/>
              </w:rPr>
            </w:pPr>
          </w:p>
        </w:tc>
      </w:tr>
    </w:tbl>
    <w:p w:rsidR="00CC25F1" w:rsidRDefault="00CC25F1" w:rsidP="008D5149">
      <w:pPr>
        <w:tabs>
          <w:tab w:val="left" w:pos="440"/>
          <w:tab w:val="left" w:pos="2600"/>
        </w:tabs>
        <w:spacing w:before="120"/>
        <w:rPr>
          <w:rFonts w:ascii="Times" w:hAnsi="Times" w:cs="Times"/>
          <w:sz w:val="18"/>
          <w:szCs w:val="18"/>
        </w:rPr>
        <w:sectPr w:rsidR="00CC25F1" w:rsidSect="00EA538C">
          <w:headerReference w:type="default" r:id="rId154"/>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8D5149" w:rsidRPr="00C175ED" w:rsidTr="00CC25F1">
        <w:trPr>
          <w:cantSplit/>
        </w:trPr>
        <w:tc>
          <w:tcPr>
            <w:tcW w:w="2330" w:type="dxa"/>
            <w:tcBorders>
              <w:top w:val="single" w:sz="4" w:space="0" w:color="auto"/>
              <w:left w:val="single" w:sz="6" w:space="0" w:color="auto"/>
            </w:tcBorders>
          </w:tcPr>
          <w:p w:rsidR="008D5149" w:rsidRPr="00C175ED" w:rsidRDefault="008D5149" w:rsidP="00CC25F1">
            <w:pPr>
              <w:tabs>
                <w:tab w:val="left" w:pos="440"/>
                <w:tab w:val="left" w:pos="2600"/>
              </w:tabs>
              <w:rPr>
                <w:rFonts w:ascii="Times" w:hAnsi="Times" w:cs="Times"/>
                <w:sz w:val="18"/>
                <w:szCs w:val="18"/>
              </w:rPr>
            </w:pPr>
            <w:r w:rsidRPr="00C175ED">
              <w:rPr>
                <w:rFonts w:ascii="Times" w:hAnsi="Times" w:cs="Times"/>
                <w:sz w:val="18"/>
                <w:szCs w:val="18"/>
              </w:rPr>
              <w:lastRenderedPageBreak/>
              <w:t>1</w:t>
            </w:r>
            <w:r>
              <w:rPr>
                <w:rFonts w:ascii="Times" w:hAnsi="Times" w:cs="Times"/>
                <w:sz w:val="18"/>
                <w:szCs w:val="18"/>
              </w:rPr>
              <w:t>1</w:t>
            </w:r>
            <w:r w:rsidRPr="00C175ED">
              <w:rPr>
                <w:rFonts w:ascii="Times" w:hAnsi="Times" w:cs="Times"/>
                <w:sz w:val="18"/>
                <w:szCs w:val="18"/>
              </w:rPr>
              <w:t>.</w:t>
            </w:r>
            <w:r w:rsidRPr="00C175ED">
              <w:rPr>
                <w:rFonts w:ascii="Times" w:hAnsi="Times" w:cs="Times"/>
                <w:sz w:val="18"/>
                <w:szCs w:val="18"/>
              </w:rPr>
              <w:tab/>
            </w:r>
            <w:smartTag w:uri="urn:schemas-microsoft-com:office:smarttags" w:element="place">
              <w:smartTag w:uri="urn:schemas-microsoft-com:office:smarttags" w:element="PlaceName">
                <w:r w:rsidRPr="00C175ED">
                  <w:rPr>
                    <w:rFonts w:ascii="Times" w:hAnsi="Times" w:cs="Times"/>
                    <w:sz w:val="18"/>
                    <w:szCs w:val="18"/>
                  </w:rPr>
                  <w:t>Long</w:t>
                </w:r>
              </w:smartTag>
              <w:r w:rsidRPr="00C175ED">
                <w:rPr>
                  <w:rFonts w:ascii="Times" w:hAnsi="Times" w:cs="Times"/>
                  <w:sz w:val="18"/>
                  <w:szCs w:val="18"/>
                </w:rPr>
                <w:t xml:space="preserve"> </w:t>
              </w:r>
              <w:smartTag w:uri="urn:schemas-microsoft-com:office:smarttags" w:element="PlaceType">
                <w:r w:rsidRPr="00C175ED">
                  <w:rPr>
                    <w:rFonts w:ascii="Times" w:hAnsi="Times" w:cs="Times"/>
                    <w:sz w:val="18"/>
                    <w:szCs w:val="18"/>
                  </w:rPr>
                  <w:t>Range</w:t>
                </w:r>
              </w:smartTag>
            </w:smartTag>
          </w:p>
          <w:p w:rsidR="008D5149" w:rsidRPr="00C175ED" w:rsidRDefault="008D5149" w:rsidP="00CC25F1">
            <w:pPr>
              <w:tabs>
                <w:tab w:val="left" w:pos="440"/>
                <w:tab w:val="left" w:pos="2600"/>
              </w:tabs>
              <w:rPr>
                <w:rFonts w:ascii="Times" w:hAnsi="Times" w:cs="Times"/>
                <w:sz w:val="18"/>
                <w:szCs w:val="18"/>
              </w:rPr>
            </w:pPr>
            <w:r w:rsidRPr="00C175ED">
              <w:rPr>
                <w:rFonts w:ascii="Times" w:hAnsi="Times" w:cs="Times"/>
                <w:sz w:val="18"/>
                <w:szCs w:val="18"/>
              </w:rPr>
              <w:tab/>
              <w:t>Navigation Systems</w:t>
            </w:r>
          </w:p>
          <w:p w:rsidR="008D5149" w:rsidRDefault="008D5149" w:rsidP="00CC25F1">
            <w:pPr>
              <w:tabs>
                <w:tab w:val="left" w:pos="440"/>
                <w:tab w:val="left" w:pos="2600"/>
              </w:tabs>
              <w:rPr>
                <w:rFonts w:ascii="Times" w:hAnsi="Times" w:cs="Times"/>
                <w:sz w:val="18"/>
                <w:szCs w:val="18"/>
              </w:rPr>
            </w:pPr>
            <w:r>
              <w:rPr>
                <w:rFonts w:ascii="Times" w:hAnsi="Times" w:cs="Times"/>
                <w:sz w:val="18"/>
                <w:szCs w:val="18"/>
              </w:rPr>
              <w:tab/>
              <w:t>(IRS, GPS and</w:t>
            </w:r>
          </w:p>
          <w:p w:rsidR="008D5149" w:rsidRPr="00C175ED" w:rsidRDefault="008D5149" w:rsidP="00CC25F1">
            <w:pPr>
              <w:tabs>
                <w:tab w:val="left" w:pos="440"/>
                <w:tab w:val="left" w:pos="2600"/>
              </w:tabs>
              <w:rPr>
                <w:rFonts w:ascii="Times" w:hAnsi="Times" w:cs="Times"/>
                <w:sz w:val="18"/>
                <w:szCs w:val="18"/>
              </w:rPr>
            </w:pPr>
            <w:r>
              <w:rPr>
                <w:rFonts w:ascii="Times" w:hAnsi="Times" w:cs="Times"/>
                <w:sz w:val="18"/>
                <w:szCs w:val="18"/>
              </w:rPr>
              <w:tab/>
            </w:r>
            <w:r w:rsidRPr="00C175ED">
              <w:rPr>
                <w:rFonts w:ascii="Times" w:hAnsi="Times" w:cs="Times"/>
                <w:sz w:val="18"/>
                <w:szCs w:val="18"/>
              </w:rPr>
              <w:t>GNSSU)</w:t>
            </w:r>
          </w:p>
        </w:tc>
        <w:tc>
          <w:tcPr>
            <w:tcW w:w="440" w:type="dxa"/>
            <w:tcBorders>
              <w:top w:val="single" w:sz="4" w:space="0" w:color="auto"/>
              <w:right w:val="single" w:sz="4" w:space="0" w:color="auto"/>
            </w:tcBorders>
          </w:tcPr>
          <w:p w:rsidR="008D5149" w:rsidRPr="00C175ED" w:rsidRDefault="008D5149" w:rsidP="00CC25F1">
            <w:pPr>
              <w:tabs>
                <w:tab w:val="left" w:pos="360"/>
              </w:tabs>
              <w:rPr>
                <w:rFonts w:ascii="Times" w:hAnsi="Times" w:cs="Times"/>
                <w:sz w:val="18"/>
                <w:szCs w:val="18"/>
              </w:rPr>
            </w:pPr>
            <w:r w:rsidRPr="00C175ED">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D5149" w:rsidRPr="00C175ED" w:rsidRDefault="008D5149" w:rsidP="00CC25F1">
            <w:pPr>
              <w:tabs>
                <w:tab w:val="left" w:pos="360"/>
              </w:tabs>
              <w:rPr>
                <w:rFonts w:ascii="Times" w:hAnsi="Times" w:cs="Times"/>
                <w:sz w:val="18"/>
                <w:szCs w:val="18"/>
              </w:rPr>
            </w:pPr>
            <w:r w:rsidRPr="00C175ED">
              <w:rPr>
                <w:rFonts w:ascii="Times" w:hAnsi="Times" w:cs="Times"/>
                <w:sz w:val="18"/>
                <w:szCs w:val="18"/>
              </w:rPr>
              <w:t>-</w:t>
            </w:r>
          </w:p>
        </w:tc>
        <w:tc>
          <w:tcPr>
            <w:tcW w:w="360" w:type="dxa"/>
            <w:tcBorders>
              <w:top w:val="single" w:sz="4" w:space="0" w:color="auto"/>
            </w:tcBorders>
          </w:tcPr>
          <w:p w:rsidR="008D5149" w:rsidRPr="00C175ED" w:rsidRDefault="008D5149" w:rsidP="00CC25F1">
            <w:pPr>
              <w:tabs>
                <w:tab w:val="left" w:pos="360"/>
              </w:tabs>
              <w:rPr>
                <w:rFonts w:ascii="Times" w:hAnsi="Times" w:cs="Times"/>
                <w:sz w:val="18"/>
                <w:szCs w:val="18"/>
              </w:rPr>
            </w:pPr>
            <w:r w:rsidRPr="00C175ED">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8D5149" w:rsidRPr="008D5149" w:rsidRDefault="008D5149" w:rsidP="00CC25F1">
            <w:pPr>
              <w:pStyle w:val="Header"/>
              <w:rPr>
                <w:rFonts w:ascii="Times" w:hAnsi="Times" w:cs="Times"/>
                <w:sz w:val="18"/>
                <w:szCs w:val="18"/>
              </w:rPr>
            </w:pPr>
            <w:r w:rsidRPr="008D5149">
              <w:rPr>
                <w:rFonts w:ascii="Times" w:hAnsi="Times" w:cs="Times"/>
                <w:sz w:val="18"/>
                <w:szCs w:val="18"/>
              </w:rPr>
              <w:t>May be inoperative except where en route operations or approach minimums require the use of GPS or GNSSU.</w:t>
            </w:r>
          </w:p>
        </w:tc>
        <w:tc>
          <w:tcPr>
            <w:tcW w:w="2880" w:type="dxa"/>
            <w:tcBorders>
              <w:top w:val="single" w:sz="4" w:space="0" w:color="auto"/>
              <w:right w:val="single" w:sz="6" w:space="0" w:color="auto"/>
            </w:tcBorders>
          </w:tcPr>
          <w:p w:rsidR="008D5149" w:rsidRPr="00C175ED" w:rsidRDefault="008D5149" w:rsidP="00CC25F1">
            <w:pPr>
              <w:rPr>
                <w:rFonts w:ascii="Times" w:hAnsi="Times" w:cs="Times"/>
                <w:sz w:val="18"/>
                <w:szCs w:val="18"/>
              </w:rPr>
            </w:pPr>
            <w:r w:rsidRPr="00C175ED">
              <w:rPr>
                <w:rFonts w:ascii="Times" w:hAnsi="Times" w:cs="Times"/>
                <w:sz w:val="18"/>
                <w:szCs w:val="18"/>
              </w:rPr>
              <w:t>None required.</w:t>
            </w:r>
          </w:p>
        </w:tc>
        <w:tc>
          <w:tcPr>
            <w:tcW w:w="2521" w:type="dxa"/>
            <w:tcBorders>
              <w:top w:val="single" w:sz="4" w:space="0" w:color="auto"/>
              <w:right w:val="single" w:sz="6" w:space="0" w:color="auto"/>
            </w:tcBorders>
          </w:tcPr>
          <w:p w:rsidR="008D5149" w:rsidRPr="00C175ED" w:rsidRDefault="008D5149" w:rsidP="00CC25F1">
            <w:pPr>
              <w:rPr>
                <w:rFonts w:ascii="Times" w:hAnsi="Times" w:cs="Times"/>
                <w:sz w:val="18"/>
                <w:szCs w:val="18"/>
              </w:rPr>
            </w:pPr>
            <w:r w:rsidRPr="00C175ED">
              <w:rPr>
                <w:rFonts w:ascii="Times" w:hAnsi="Times" w:cs="Times"/>
                <w:sz w:val="18"/>
                <w:szCs w:val="18"/>
              </w:rPr>
              <w:t>None required.</w:t>
            </w:r>
          </w:p>
        </w:tc>
        <w:tc>
          <w:tcPr>
            <w:tcW w:w="2340" w:type="dxa"/>
            <w:tcBorders>
              <w:top w:val="single" w:sz="4" w:space="0" w:color="auto"/>
              <w:right w:val="single" w:sz="6" w:space="0" w:color="auto"/>
            </w:tcBorders>
          </w:tcPr>
          <w:p w:rsidR="008D5149" w:rsidRPr="00C175ED" w:rsidRDefault="008D5149" w:rsidP="00CC25F1">
            <w:pPr>
              <w:rPr>
                <w:rFonts w:ascii="Times" w:hAnsi="Times" w:cs="Times"/>
                <w:sz w:val="18"/>
                <w:szCs w:val="18"/>
              </w:rPr>
            </w:pPr>
            <w:r w:rsidRPr="00C175ED">
              <w:rPr>
                <w:rFonts w:ascii="Times" w:hAnsi="Times" w:cs="Times"/>
                <w:sz w:val="18"/>
                <w:szCs w:val="18"/>
              </w:rPr>
              <w:t xml:space="preserve">An Inoperative Placard will be placed on affected </w:t>
            </w:r>
            <w:r w:rsidRPr="008D5149">
              <w:rPr>
                <w:rFonts w:ascii="Times" w:hAnsi="Times" w:cs="Times"/>
                <w:sz w:val="18"/>
                <w:szCs w:val="18"/>
              </w:rPr>
              <w:t>Instrument Controller</w:t>
            </w:r>
            <w:r w:rsidRPr="00C175ED">
              <w:rPr>
                <w:rFonts w:ascii="Times" w:hAnsi="Times" w:cs="Times"/>
                <w:sz w:val="18"/>
                <w:szCs w:val="18"/>
              </w:rPr>
              <w:t xml:space="preserve"> and will be noted on ADLS.</w:t>
            </w:r>
          </w:p>
        </w:tc>
      </w:tr>
      <w:tr w:rsidR="008D5149" w:rsidRPr="00C175ED" w:rsidTr="008D5149">
        <w:trPr>
          <w:cantSplit/>
        </w:trPr>
        <w:tc>
          <w:tcPr>
            <w:tcW w:w="2330" w:type="dxa"/>
            <w:tcBorders>
              <w:left w:val="single" w:sz="6" w:space="0" w:color="auto"/>
            </w:tcBorders>
          </w:tcPr>
          <w:p w:rsidR="008D5149" w:rsidRPr="00C175ED" w:rsidRDefault="008D5149" w:rsidP="00AC1FCE">
            <w:pPr>
              <w:tabs>
                <w:tab w:val="left" w:pos="440"/>
                <w:tab w:val="left" w:pos="2600"/>
              </w:tabs>
              <w:spacing w:before="120"/>
              <w:rPr>
                <w:rFonts w:ascii="Times" w:hAnsi="Times" w:cs="Times"/>
                <w:sz w:val="18"/>
                <w:szCs w:val="18"/>
              </w:rPr>
            </w:pPr>
          </w:p>
        </w:tc>
        <w:tc>
          <w:tcPr>
            <w:tcW w:w="440" w:type="dxa"/>
            <w:tcBorders>
              <w:right w:val="single" w:sz="4" w:space="0" w:color="auto"/>
            </w:tcBorders>
          </w:tcPr>
          <w:p w:rsidR="008D5149" w:rsidRPr="00C175ED" w:rsidRDefault="008D5149" w:rsidP="00AC1FCE">
            <w:pPr>
              <w:tabs>
                <w:tab w:val="left" w:pos="360"/>
              </w:tabs>
              <w:spacing w:before="120"/>
              <w:rPr>
                <w:rFonts w:ascii="Times" w:hAnsi="Times" w:cs="Times"/>
                <w:sz w:val="18"/>
                <w:szCs w:val="18"/>
              </w:rPr>
            </w:pPr>
            <w:r w:rsidRPr="00C175ED">
              <w:rPr>
                <w:rFonts w:ascii="Times" w:hAnsi="Times" w:cs="Times"/>
                <w:sz w:val="18"/>
                <w:szCs w:val="18"/>
              </w:rPr>
              <w:t>C</w:t>
            </w:r>
          </w:p>
        </w:tc>
        <w:tc>
          <w:tcPr>
            <w:tcW w:w="370" w:type="dxa"/>
            <w:tcBorders>
              <w:left w:val="single" w:sz="4" w:space="0" w:color="auto"/>
              <w:right w:val="single" w:sz="6" w:space="0" w:color="auto"/>
            </w:tcBorders>
          </w:tcPr>
          <w:p w:rsidR="008D5149" w:rsidRPr="00C175ED" w:rsidRDefault="008D5149" w:rsidP="00AC1FCE">
            <w:pPr>
              <w:tabs>
                <w:tab w:val="left" w:pos="360"/>
              </w:tabs>
              <w:spacing w:before="120"/>
              <w:rPr>
                <w:rFonts w:ascii="Times" w:hAnsi="Times" w:cs="Times"/>
                <w:sz w:val="18"/>
                <w:szCs w:val="18"/>
              </w:rPr>
            </w:pPr>
            <w:r w:rsidRPr="00C175ED">
              <w:rPr>
                <w:rFonts w:ascii="Times" w:hAnsi="Times" w:cs="Times"/>
                <w:sz w:val="18"/>
                <w:szCs w:val="18"/>
              </w:rPr>
              <w:t>-</w:t>
            </w:r>
          </w:p>
        </w:tc>
        <w:tc>
          <w:tcPr>
            <w:tcW w:w="360" w:type="dxa"/>
          </w:tcPr>
          <w:p w:rsidR="008D5149" w:rsidRPr="00C175ED" w:rsidRDefault="008D5149" w:rsidP="00AC1FCE">
            <w:pPr>
              <w:tabs>
                <w:tab w:val="left" w:pos="360"/>
              </w:tabs>
              <w:spacing w:before="120"/>
              <w:rPr>
                <w:rFonts w:ascii="Times" w:hAnsi="Times" w:cs="Times"/>
                <w:sz w:val="18"/>
                <w:szCs w:val="18"/>
              </w:rPr>
            </w:pPr>
            <w:r w:rsidRPr="00C175ED">
              <w:rPr>
                <w:rFonts w:ascii="Times" w:hAnsi="Times" w:cs="Times"/>
                <w:sz w:val="18"/>
                <w:szCs w:val="18"/>
              </w:rPr>
              <w:t>-</w:t>
            </w:r>
          </w:p>
        </w:tc>
        <w:tc>
          <w:tcPr>
            <w:tcW w:w="3240" w:type="dxa"/>
            <w:tcBorders>
              <w:left w:val="single" w:sz="6" w:space="0" w:color="auto"/>
              <w:right w:val="single" w:sz="6" w:space="0" w:color="auto"/>
            </w:tcBorders>
          </w:tcPr>
          <w:p w:rsidR="008D5149" w:rsidRPr="00C175ED" w:rsidRDefault="008D5149" w:rsidP="00AC1FCE">
            <w:pPr>
              <w:pStyle w:val="Header"/>
              <w:spacing w:before="120"/>
              <w:rPr>
                <w:rFonts w:ascii="Times" w:hAnsi="Times" w:cs="Times"/>
                <w:sz w:val="18"/>
                <w:szCs w:val="18"/>
              </w:rPr>
            </w:pPr>
            <w:r w:rsidRPr="00C175ED">
              <w:rPr>
                <w:rFonts w:ascii="Times" w:hAnsi="Times" w:cs="Times"/>
                <w:sz w:val="18"/>
                <w:szCs w:val="18"/>
              </w:rPr>
              <w:t>As required by 14 CFR.</w:t>
            </w:r>
          </w:p>
          <w:p w:rsidR="008D5149" w:rsidRPr="00C175ED" w:rsidRDefault="008D5149" w:rsidP="00AC1FCE">
            <w:pPr>
              <w:pStyle w:val="Header"/>
              <w:spacing w:before="120"/>
              <w:rPr>
                <w:rFonts w:ascii="Times" w:hAnsi="Times" w:cs="Times"/>
                <w:sz w:val="18"/>
                <w:szCs w:val="18"/>
              </w:rPr>
            </w:pPr>
            <w:r w:rsidRPr="008D5149">
              <w:rPr>
                <w:rFonts w:ascii="Times" w:hAnsi="Times" w:cs="Times"/>
                <w:sz w:val="18"/>
                <w:szCs w:val="18"/>
              </w:rPr>
              <w:t>NOTE: IRS Navigation Function only. See Attitude Reference Sensors for IRS Attitude Function.</w:t>
            </w:r>
          </w:p>
        </w:tc>
        <w:tc>
          <w:tcPr>
            <w:tcW w:w="2880" w:type="dxa"/>
            <w:tcBorders>
              <w:right w:val="single" w:sz="6" w:space="0" w:color="auto"/>
            </w:tcBorders>
          </w:tcPr>
          <w:p w:rsidR="008D5149" w:rsidRPr="00C175ED" w:rsidRDefault="008D5149" w:rsidP="00AC1FCE">
            <w:pPr>
              <w:spacing w:before="120"/>
              <w:rPr>
                <w:rFonts w:ascii="Times" w:hAnsi="Times" w:cs="Times"/>
                <w:sz w:val="18"/>
                <w:szCs w:val="18"/>
              </w:rPr>
            </w:pPr>
            <w:r w:rsidRPr="00C175ED">
              <w:rPr>
                <w:rFonts w:ascii="Times" w:hAnsi="Times" w:cs="Times"/>
                <w:sz w:val="18"/>
                <w:szCs w:val="18"/>
              </w:rPr>
              <w:t>None required.</w:t>
            </w:r>
          </w:p>
        </w:tc>
        <w:tc>
          <w:tcPr>
            <w:tcW w:w="2521" w:type="dxa"/>
            <w:tcBorders>
              <w:right w:val="single" w:sz="6" w:space="0" w:color="auto"/>
            </w:tcBorders>
          </w:tcPr>
          <w:p w:rsidR="008D5149" w:rsidRPr="00C175ED" w:rsidRDefault="008D5149" w:rsidP="00AC1FCE">
            <w:pPr>
              <w:spacing w:before="120"/>
              <w:rPr>
                <w:rFonts w:ascii="Times" w:hAnsi="Times" w:cs="Times"/>
                <w:sz w:val="18"/>
                <w:szCs w:val="18"/>
              </w:rPr>
            </w:pPr>
            <w:r w:rsidRPr="00C175ED">
              <w:rPr>
                <w:rFonts w:ascii="Times" w:hAnsi="Times" w:cs="Times"/>
                <w:sz w:val="18"/>
                <w:szCs w:val="18"/>
              </w:rPr>
              <w:t>None required.</w:t>
            </w:r>
          </w:p>
        </w:tc>
        <w:tc>
          <w:tcPr>
            <w:tcW w:w="2340" w:type="dxa"/>
            <w:tcBorders>
              <w:right w:val="single" w:sz="6" w:space="0" w:color="auto"/>
            </w:tcBorders>
          </w:tcPr>
          <w:p w:rsidR="008D5149" w:rsidRPr="00C175ED" w:rsidRDefault="008D5149" w:rsidP="00AC1FCE">
            <w:pPr>
              <w:spacing w:before="120"/>
              <w:rPr>
                <w:rFonts w:ascii="Times" w:hAnsi="Times" w:cs="Times"/>
                <w:sz w:val="18"/>
                <w:szCs w:val="18"/>
              </w:rPr>
            </w:pPr>
            <w:r w:rsidRPr="00C175ED">
              <w:rPr>
                <w:rFonts w:ascii="Times" w:hAnsi="Times" w:cs="Times"/>
                <w:sz w:val="18"/>
                <w:szCs w:val="18"/>
              </w:rPr>
              <w:t xml:space="preserve">An Inoperative Placard will be placed on affected </w:t>
            </w:r>
            <w:r w:rsidRPr="008D5149">
              <w:rPr>
                <w:rFonts w:ascii="Times" w:hAnsi="Times" w:cs="Times"/>
                <w:sz w:val="18"/>
                <w:szCs w:val="18"/>
              </w:rPr>
              <w:t>Instrument Controller</w:t>
            </w:r>
            <w:r w:rsidRPr="00C175ED">
              <w:rPr>
                <w:rFonts w:ascii="Times" w:hAnsi="Times" w:cs="Times"/>
                <w:sz w:val="18"/>
                <w:szCs w:val="18"/>
              </w:rPr>
              <w:t xml:space="preserve"> and will be noted on ADLS.</w:t>
            </w:r>
          </w:p>
        </w:tc>
      </w:tr>
      <w:tr w:rsidR="008D5149" w:rsidRPr="00C175ED" w:rsidTr="00515C24">
        <w:trPr>
          <w:cantSplit/>
        </w:trPr>
        <w:tc>
          <w:tcPr>
            <w:tcW w:w="2330" w:type="dxa"/>
            <w:tcBorders>
              <w:left w:val="single" w:sz="6" w:space="0" w:color="auto"/>
            </w:tcBorders>
          </w:tcPr>
          <w:p w:rsidR="008D5149" w:rsidRPr="00C175ED" w:rsidRDefault="008D5149" w:rsidP="008D5149">
            <w:pPr>
              <w:tabs>
                <w:tab w:val="left" w:pos="440"/>
                <w:tab w:val="left" w:pos="2600"/>
              </w:tabs>
              <w:spacing w:before="120"/>
              <w:ind w:left="461" w:hanging="274"/>
              <w:rPr>
                <w:rFonts w:ascii="Times" w:hAnsi="Times" w:cs="Times"/>
                <w:sz w:val="18"/>
                <w:szCs w:val="18"/>
              </w:rPr>
            </w:pPr>
            <w:r>
              <w:rPr>
                <w:rFonts w:ascii="Times" w:hAnsi="Times" w:cs="Times"/>
                <w:sz w:val="18"/>
                <w:szCs w:val="18"/>
              </w:rPr>
              <w:t>1</w:t>
            </w:r>
            <w:r w:rsidRPr="00C175ED">
              <w:rPr>
                <w:rFonts w:ascii="Times" w:hAnsi="Times" w:cs="Times"/>
                <w:sz w:val="18"/>
                <w:szCs w:val="18"/>
              </w:rPr>
              <w:t>)</w:t>
            </w:r>
            <w:r>
              <w:rPr>
                <w:rFonts w:ascii="Times" w:hAnsi="Times" w:cs="Times"/>
                <w:sz w:val="18"/>
                <w:szCs w:val="18"/>
              </w:rPr>
              <w:tab/>
              <w:t>GNSSU WAAS (Wide Area Augmentation System or SBAS – Space Based Augmentation System</w:t>
            </w:r>
            <w:r w:rsidR="00A32685">
              <w:rPr>
                <w:rFonts w:ascii="Times" w:hAnsi="Times" w:cs="Times"/>
                <w:sz w:val="18"/>
                <w:szCs w:val="18"/>
              </w:rPr>
              <w:t>)</w:t>
            </w:r>
            <w:r>
              <w:rPr>
                <w:rFonts w:ascii="Times" w:hAnsi="Times" w:cs="Times"/>
                <w:sz w:val="18"/>
                <w:szCs w:val="18"/>
              </w:rPr>
              <w:t xml:space="preserve"> Function</w:t>
            </w:r>
          </w:p>
        </w:tc>
        <w:tc>
          <w:tcPr>
            <w:tcW w:w="440" w:type="dxa"/>
            <w:tcBorders>
              <w:right w:val="single" w:sz="4" w:space="0" w:color="auto"/>
            </w:tcBorders>
          </w:tcPr>
          <w:p w:rsidR="008D5149" w:rsidRPr="00C175ED" w:rsidRDefault="008D5149" w:rsidP="008D5149">
            <w:pPr>
              <w:tabs>
                <w:tab w:val="left" w:pos="360"/>
              </w:tabs>
              <w:spacing w:before="120"/>
              <w:rPr>
                <w:rFonts w:ascii="Times" w:hAnsi="Times" w:cs="Times"/>
                <w:sz w:val="18"/>
                <w:szCs w:val="18"/>
              </w:rPr>
            </w:pPr>
            <w:r w:rsidRPr="00C175ED">
              <w:rPr>
                <w:rFonts w:ascii="Times" w:hAnsi="Times" w:cs="Times"/>
                <w:sz w:val="18"/>
                <w:szCs w:val="18"/>
              </w:rPr>
              <w:t>C</w:t>
            </w:r>
          </w:p>
        </w:tc>
        <w:tc>
          <w:tcPr>
            <w:tcW w:w="370" w:type="dxa"/>
            <w:tcBorders>
              <w:left w:val="single" w:sz="4" w:space="0" w:color="auto"/>
              <w:right w:val="single" w:sz="6" w:space="0" w:color="auto"/>
            </w:tcBorders>
          </w:tcPr>
          <w:p w:rsidR="008D5149" w:rsidRPr="00C175ED" w:rsidRDefault="00515C24" w:rsidP="008D5149">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8D5149" w:rsidRPr="00C175ED" w:rsidRDefault="00515C24" w:rsidP="008D5149">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8D5149" w:rsidRDefault="00515C24" w:rsidP="008D5149">
            <w:pPr>
              <w:pStyle w:val="Header"/>
              <w:spacing w:before="120"/>
              <w:rPr>
                <w:rFonts w:ascii="Times" w:hAnsi="Times" w:cs="Times"/>
                <w:sz w:val="18"/>
                <w:szCs w:val="18"/>
              </w:rPr>
            </w:pPr>
            <w:r>
              <w:rPr>
                <w:rFonts w:ascii="Times" w:hAnsi="Times" w:cs="Times"/>
                <w:sz w:val="18"/>
                <w:szCs w:val="18"/>
              </w:rPr>
              <w:t>WAAS function may be inoperative provided en route and approach procedures do not require its use.</w:t>
            </w:r>
          </w:p>
          <w:p w:rsidR="00EB2F75" w:rsidRPr="00C175ED" w:rsidRDefault="00EB2F75" w:rsidP="008D5149">
            <w:pPr>
              <w:pStyle w:val="Header"/>
              <w:spacing w:before="120"/>
              <w:rPr>
                <w:rFonts w:ascii="Times" w:hAnsi="Times" w:cs="Times"/>
                <w:sz w:val="18"/>
                <w:szCs w:val="18"/>
              </w:rPr>
            </w:pPr>
            <w:r>
              <w:rPr>
                <w:rFonts w:ascii="Times" w:hAnsi="Times" w:cs="Times"/>
                <w:sz w:val="18"/>
                <w:szCs w:val="18"/>
              </w:rPr>
              <w:t>NOTE: GPS must be operative for ADS-B Squitter Transmissions to broadcast accurate data.</w:t>
            </w:r>
          </w:p>
        </w:tc>
        <w:tc>
          <w:tcPr>
            <w:tcW w:w="2880" w:type="dxa"/>
            <w:tcBorders>
              <w:right w:val="single" w:sz="6" w:space="0" w:color="auto"/>
            </w:tcBorders>
          </w:tcPr>
          <w:p w:rsidR="008D5149" w:rsidRPr="00C175ED" w:rsidRDefault="008D5149" w:rsidP="008D5149">
            <w:pPr>
              <w:spacing w:before="120"/>
              <w:rPr>
                <w:rFonts w:ascii="Times" w:hAnsi="Times" w:cs="Times"/>
                <w:sz w:val="18"/>
                <w:szCs w:val="18"/>
              </w:rPr>
            </w:pPr>
            <w:r w:rsidRPr="00C175ED">
              <w:rPr>
                <w:rFonts w:ascii="Times" w:hAnsi="Times" w:cs="Times"/>
                <w:sz w:val="18"/>
                <w:szCs w:val="18"/>
              </w:rPr>
              <w:t>None required.</w:t>
            </w:r>
          </w:p>
        </w:tc>
        <w:tc>
          <w:tcPr>
            <w:tcW w:w="2521" w:type="dxa"/>
            <w:tcBorders>
              <w:right w:val="single" w:sz="6" w:space="0" w:color="auto"/>
            </w:tcBorders>
          </w:tcPr>
          <w:p w:rsidR="008D5149" w:rsidRPr="00C175ED" w:rsidRDefault="008D5149" w:rsidP="008D5149">
            <w:pPr>
              <w:spacing w:before="120"/>
              <w:rPr>
                <w:rFonts w:ascii="Times" w:hAnsi="Times" w:cs="Times"/>
                <w:sz w:val="18"/>
                <w:szCs w:val="18"/>
              </w:rPr>
            </w:pPr>
            <w:r w:rsidRPr="00C175ED">
              <w:rPr>
                <w:rFonts w:ascii="Times" w:hAnsi="Times" w:cs="Times"/>
                <w:sz w:val="18"/>
                <w:szCs w:val="18"/>
              </w:rPr>
              <w:t>None required.</w:t>
            </w:r>
          </w:p>
        </w:tc>
        <w:tc>
          <w:tcPr>
            <w:tcW w:w="2340" w:type="dxa"/>
            <w:tcBorders>
              <w:right w:val="single" w:sz="6" w:space="0" w:color="auto"/>
            </w:tcBorders>
          </w:tcPr>
          <w:p w:rsidR="008D5149" w:rsidRPr="00C175ED" w:rsidRDefault="008D5149" w:rsidP="008D5149">
            <w:pPr>
              <w:spacing w:before="120"/>
              <w:rPr>
                <w:rFonts w:ascii="Times" w:hAnsi="Times" w:cs="Times"/>
                <w:sz w:val="18"/>
                <w:szCs w:val="18"/>
              </w:rPr>
            </w:pPr>
            <w:r w:rsidRPr="00C175ED">
              <w:rPr>
                <w:rFonts w:ascii="Times" w:hAnsi="Times" w:cs="Times"/>
                <w:sz w:val="18"/>
                <w:szCs w:val="18"/>
              </w:rPr>
              <w:t xml:space="preserve">An Inoperative Placard will be placed on affected </w:t>
            </w:r>
            <w:r w:rsidRPr="008D5149">
              <w:rPr>
                <w:rFonts w:ascii="Times" w:hAnsi="Times" w:cs="Times"/>
                <w:sz w:val="18"/>
                <w:szCs w:val="18"/>
              </w:rPr>
              <w:t>Instrument Controller</w:t>
            </w:r>
            <w:r w:rsidRPr="00C175ED">
              <w:rPr>
                <w:rFonts w:ascii="Times" w:hAnsi="Times" w:cs="Times"/>
                <w:sz w:val="18"/>
                <w:szCs w:val="18"/>
              </w:rPr>
              <w:t xml:space="preserve"> and will be noted on ADLS.</w:t>
            </w:r>
          </w:p>
        </w:tc>
      </w:tr>
      <w:tr w:rsidR="00515C24" w:rsidRPr="00C175ED" w:rsidTr="008D5149">
        <w:trPr>
          <w:cantSplit/>
        </w:trPr>
        <w:tc>
          <w:tcPr>
            <w:tcW w:w="2330" w:type="dxa"/>
            <w:tcBorders>
              <w:left w:val="single" w:sz="6" w:space="0" w:color="auto"/>
              <w:bottom w:val="single" w:sz="6" w:space="0" w:color="auto"/>
            </w:tcBorders>
          </w:tcPr>
          <w:p w:rsidR="00515C24" w:rsidRDefault="00515C24" w:rsidP="008D5149">
            <w:pPr>
              <w:tabs>
                <w:tab w:val="left" w:pos="440"/>
                <w:tab w:val="left" w:pos="2600"/>
              </w:tabs>
              <w:spacing w:before="120"/>
              <w:ind w:left="461" w:hanging="274"/>
              <w:rPr>
                <w:rFonts w:ascii="Times" w:hAnsi="Times" w:cs="Times"/>
                <w:sz w:val="18"/>
                <w:szCs w:val="18"/>
              </w:rPr>
            </w:pPr>
          </w:p>
        </w:tc>
        <w:tc>
          <w:tcPr>
            <w:tcW w:w="440" w:type="dxa"/>
            <w:tcBorders>
              <w:bottom w:val="single" w:sz="6" w:space="0" w:color="auto"/>
              <w:right w:val="single" w:sz="4" w:space="0" w:color="auto"/>
            </w:tcBorders>
          </w:tcPr>
          <w:p w:rsidR="00515C24" w:rsidRPr="00C175ED" w:rsidRDefault="00515C24" w:rsidP="008D5149">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515C24" w:rsidRPr="00C175ED" w:rsidRDefault="00515C24" w:rsidP="008D5149">
            <w:pPr>
              <w:tabs>
                <w:tab w:val="left" w:pos="360"/>
              </w:tabs>
              <w:spacing w:before="120"/>
              <w:rPr>
                <w:rFonts w:ascii="Times" w:hAnsi="Times" w:cs="Times"/>
                <w:sz w:val="18"/>
                <w:szCs w:val="18"/>
              </w:rPr>
            </w:pPr>
          </w:p>
        </w:tc>
        <w:tc>
          <w:tcPr>
            <w:tcW w:w="360" w:type="dxa"/>
            <w:tcBorders>
              <w:bottom w:val="single" w:sz="6" w:space="0" w:color="auto"/>
            </w:tcBorders>
          </w:tcPr>
          <w:p w:rsidR="00515C24" w:rsidRPr="00C175ED" w:rsidRDefault="00515C24" w:rsidP="008D5149">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515C24" w:rsidRPr="00C175ED" w:rsidRDefault="00515C24" w:rsidP="008D5149">
            <w:pPr>
              <w:pStyle w:val="Header"/>
              <w:spacing w:before="120"/>
              <w:rPr>
                <w:rFonts w:ascii="Times" w:hAnsi="Times" w:cs="Times"/>
                <w:sz w:val="18"/>
                <w:szCs w:val="18"/>
              </w:rPr>
            </w:pPr>
          </w:p>
        </w:tc>
        <w:tc>
          <w:tcPr>
            <w:tcW w:w="2880" w:type="dxa"/>
            <w:tcBorders>
              <w:bottom w:val="single" w:sz="6" w:space="0" w:color="auto"/>
              <w:right w:val="single" w:sz="6" w:space="0" w:color="auto"/>
            </w:tcBorders>
          </w:tcPr>
          <w:p w:rsidR="00515C24" w:rsidRPr="00C175ED" w:rsidRDefault="00515C24" w:rsidP="008D5149">
            <w:pPr>
              <w:spacing w:before="120"/>
              <w:rPr>
                <w:rFonts w:ascii="Times" w:hAnsi="Times" w:cs="Times"/>
                <w:sz w:val="18"/>
                <w:szCs w:val="18"/>
              </w:rPr>
            </w:pPr>
          </w:p>
        </w:tc>
        <w:tc>
          <w:tcPr>
            <w:tcW w:w="2521" w:type="dxa"/>
            <w:tcBorders>
              <w:bottom w:val="single" w:sz="6" w:space="0" w:color="auto"/>
              <w:right w:val="single" w:sz="6" w:space="0" w:color="auto"/>
            </w:tcBorders>
          </w:tcPr>
          <w:p w:rsidR="00515C24" w:rsidRPr="00C175ED" w:rsidRDefault="00515C24" w:rsidP="008D5149">
            <w:pPr>
              <w:spacing w:before="120"/>
              <w:rPr>
                <w:rFonts w:ascii="Times" w:hAnsi="Times" w:cs="Times"/>
                <w:sz w:val="18"/>
                <w:szCs w:val="18"/>
              </w:rPr>
            </w:pPr>
          </w:p>
        </w:tc>
        <w:tc>
          <w:tcPr>
            <w:tcW w:w="2340" w:type="dxa"/>
            <w:tcBorders>
              <w:bottom w:val="single" w:sz="6" w:space="0" w:color="auto"/>
              <w:right w:val="single" w:sz="6" w:space="0" w:color="auto"/>
            </w:tcBorders>
          </w:tcPr>
          <w:p w:rsidR="00515C24" w:rsidRPr="00C175ED" w:rsidRDefault="00515C24" w:rsidP="008D5149">
            <w:pPr>
              <w:spacing w:before="120"/>
              <w:rPr>
                <w:rFonts w:ascii="Times" w:hAnsi="Times" w:cs="Times"/>
                <w:sz w:val="18"/>
                <w:szCs w:val="18"/>
              </w:rPr>
            </w:pPr>
          </w:p>
        </w:tc>
      </w:tr>
    </w:tbl>
    <w:p w:rsidR="008D5149" w:rsidRDefault="008D5149" w:rsidP="00AC1FCE">
      <w:pPr>
        <w:tabs>
          <w:tab w:val="left" w:pos="440"/>
          <w:tab w:val="left" w:pos="2600"/>
        </w:tabs>
        <w:spacing w:before="120"/>
        <w:rPr>
          <w:rFonts w:ascii="Times" w:hAnsi="Times" w:cs="Times"/>
          <w:sz w:val="18"/>
          <w:szCs w:val="18"/>
        </w:rPr>
        <w:sectPr w:rsidR="008D5149" w:rsidSect="00EA538C">
          <w:headerReference w:type="default" r:id="rId155"/>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8D5149" w:rsidRPr="00515C24" w:rsidTr="00515C24">
        <w:trPr>
          <w:cantSplit/>
        </w:trPr>
        <w:tc>
          <w:tcPr>
            <w:tcW w:w="2330" w:type="dxa"/>
            <w:tcBorders>
              <w:top w:val="single" w:sz="4" w:space="0" w:color="auto"/>
              <w:left w:val="single" w:sz="6" w:space="0" w:color="auto"/>
            </w:tcBorders>
          </w:tcPr>
          <w:p w:rsidR="008D5149" w:rsidRPr="00515C24" w:rsidRDefault="008D5149" w:rsidP="00515C24">
            <w:pPr>
              <w:tabs>
                <w:tab w:val="left" w:pos="440"/>
                <w:tab w:val="left" w:pos="2600"/>
              </w:tabs>
              <w:rPr>
                <w:sz w:val="18"/>
                <w:szCs w:val="18"/>
              </w:rPr>
            </w:pPr>
            <w:r w:rsidRPr="00515C24">
              <w:rPr>
                <w:sz w:val="18"/>
                <w:szCs w:val="18"/>
              </w:rPr>
              <w:lastRenderedPageBreak/>
              <w:t>1</w:t>
            </w:r>
            <w:r w:rsidR="00515C24">
              <w:rPr>
                <w:sz w:val="18"/>
                <w:szCs w:val="18"/>
              </w:rPr>
              <w:t>2</w:t>
            </w:r>
            <w:r w:rsidRPr="00515C24">
              <w:rPr>
                <w:sz w:val="18"/>
                <w:szCs w:val="18"/>
              </w:rPr>
              <w:t>.</w:t>
            </w:r>
            <w:r w:rsidRPr="00515C24">
              <w:rPr>
                <w:sz w:val="18"/>
                <w:szCs w:val="18"/>
              </w:rPr>
              <w:tab/>
              <w:t>Terrain Awareness and</w:t>
            </w:r>
          </w:p>
          <w:p w:rsidR="008D5149" w:rsidRPr="00515C24" w:rsidRDefault="008D5149" w:rsidP="00515C24">
            <w:pPr>
              <w:tabs>
                <w:tab w:val="left" w:pos="440"/>
                <w:tab w:val="left" w:pos="2600"/>
              </w:tabs>
              <w:rPr>
                <w:sz w:val="18"/>
                <w:szCs w:val="18"/>
              </w:rPr>
            </w:pPr>
            <w:r w:rsidRPr="00515C24">
              <w:rPr>
                <w:sz w:val="18"/>
                <w:szCs w:val="18"/>
              </w:rPr>
              <w:tab/>
              <w:t>Warning System</w:t>
            </w:r>
          </w:p>
          <w:p w:rsidR="008D5149" w:rsidRPr="00515C24" w:rsidRDefault="008D5149" w:rsidP="00515C24">
            <w:pPr>
              <w:tabs>
                <w:tab w:val="left" w:pos="440"/>
                <w:tab w:val="left" w:pos="2600"/>
              </w:tabs>
              <w:rPr>
                <w:sz w:val="18"/>
                <w:szCs w:val="18"/>
              </w:rPr>
            </w:pPr>
            <w:r w:rsidRPr="00515C24">
              <w:rPr>
                <w:sz w:val="18"/>
                <w:szCs w:val="18"/>
              </w:rPr>
              <w:tab/>
              <w:t>(TAWS)</w:t>
            </w:r>
          </w:p>
        </w:tc>
        <w:tc>
          <w:tcPr>
            <w:tcW w:w="440" w:type="dxa"/>
            <w:tcBorders>
              <w:top w:val="single" w:sz="4" w:space="0" w:color="auto"/>
              <w:right w:val="single" w:sz="4" w:space="0" w:color="auto"/>
            </w:tcBorders>
          </w:tcPr>
          <w:p w:rsidR="008D5149" w:rsidRPr="00515C24" w:rsidRDefault="008D5149" w:rsidP="00515C24">
            <w:pPr>
              <w:tabs>
                <w:tab w:val="left" w:pos="360"/>
              </w:tabs>
              <w:rPr>
                <w:sz w:val="18"/>
                <w:szCs w:val="18"/>
              </w:rPr>
            </w:pPr>
          </w:p>
        </w:tc>
        <w:tc>
          <w:tcPr>
            <w:tcW w:w="370" w:type="dxa"/>
            <w:tcBorders>
              <w:top w:val="single" w:sz="4" w:space="0" w:color="auto"/>
              <w:left w:val="single" w:sz="4" w:space="0" w:color="auto"/>
              <w:right w:val="single" w:sz="6" w:space="0" w:color="auto"/>
            </w:tcBorders>
          </w:tcPr>
          <w:p w:rsidR="008D5149" w:rsidRPr="00515C24" w:rsidRDefault="008D5149" w:rsidP="00515C24">
            <w:pPr>
              <w:tabs>
                <w:tab w:val="left" w:pos="360"/>
              </w:tabs>
              <w:rPr>
                <w:sz w:val="18"/>
                <w:szCs w:val="18"/>
              </w:rPr>
            </w:pPr>
          </w:p>
        </w:tc>
        <w:tc>
          <w:tcPr>
            <w:tcW w:w="360" w:type="dxa"/>
            <w:tcBorders>
              <w:top w:val="single" w:sz="4" w:space="0" w:color="auto"/>
            </w:tcBorders>
          </w:tcPr>
          <w:p w:rsidR="008D5149" w:rsidRPr="00515C24" w:rsidRDefault="008D5149" w:rsidP="00515C24">
            <w:pPr>
              <w:tabs>
                <w:tab w:val="left" w:pos="360"/>
              </w:tabs>
              <w:rPr>
                <w:sz w:val="18"/>
                <w:szCs w:val="18"/>
              </w:rPr>
            </w:pPr>
          </w:p>
        </w:tc>
        <w:tc>
          <w:tcPr>
            <w:tcW w:w="3240" w:type="dxa"/>
            <w:tcBorders>
              <w:top w:val="single" w:sz="4" w:space="0" w:color="auto"/>
              <w:left w:val="single" w:sz="6" w:space="0" w:color="auto"/>
              <w:right w:val="single" w:sz="6" w:space="0" w:color="auto"/>
            </w:tcBorders>
          </w:tcPr>
          <w:p w:rsidR="008D5149" w:rsidRPr="00515C24" w:rsidRDefault="008D5149" w:rsidP="00515C24">
            <w:pPr>
              <w:pStyle w:val="Header"/>
              <w:rPr>
                <w:sz w:val="18"/>
                <w:szCs w:val="18"/>
              </w:rPr>
            </w:pPr>
          </w:p>
        </w:tc>
        <w:tc>
          <w:tcPr>
            <w:tcW w:w="2880" w:type="dxa"/>
            <w:tcBorders>
              <w:top w:val="single" w:sz="4" w:space="0" w:color="auto"/>
              <w:right w:val="single" w:sz="6" w:space="0" w:color="auto"/>
            </w:tcBorders>
          </w:tcPr>
          <w:p w:rsidR="008D5149" w:rsidRPr="00515C24" w:rsidRDefault="008D5149" w:rsidP="00515C24">
            <w:pPr>
              <w:rPr>
                <w:sz w:val="18"/>
                <w:szCs w:val="18"/>
              </w:rPr>
            </w:pPr>
          </w:p>
        </w:tc>
        <w:tc>
          <w:tcPr>
            <w:tcW w:w="2521" w:type="dxa"/>
            <w:tcBorders>
              <w:top w:val="single" w:sz="4" w:space="0" w:color="auto"/>
              <w:right w:val="single" w:sz="6" w:space="0" w:color="auto"/>
            </w:tcBorders>
          </w:tcPr>
          <w:p w:rsidR="008D5149" w:rsidRPr="00515C24" w:rsidRDefault="008D5149" w:rsidP="00515C24">
            <w:pPr>
              <w:rPr>
                <w:sz w:val="18"/>
                <w:szCs w:val="18"/>
              </w:rPr>
            </w:pPr>
          </w:p>
        </w:tc>
        <w:tc>
          <w:tcPr>
            <w:tcW w:w="2340" w:type="dxa"/>
            <w:tcBorders>
              <w:top w:val="single" w:sz="4" w:space="0" w:color="auto"/>
              <w:right w:val="single" w:sz="6" w:space="0" w:color="auto"/>
            </w:tcBorders>
          </w:tcPr>
          <w:p w:rsidR="008D5149" w:rsidRPr="00515C24" w:rsidRDefault="008D5149" w:rsidP="00515C24">
            <w:pPr>
              <w:rPr>
                <w:sz w:val="18"/>
                <w:szCs w:val="18"/>
              </w:rPr>
            </w:pPr>
          </w:p>
        </w:tc>
      </w:tr>
      <w:tr w:rsidR="008D5149" w:rsidRPr="00515C24" w:rsidTr="00515C24">
        <w:trPr>
          <w:cantSplit/>
        </w:trPr>
        <w:tc>
          <w:tcPr>
            <w:tcW w:w="2330" w:type="dxa"/>
            <w:tcBorders>
              <w:left w:val="single" w:sz="6" w:space="0" w:color="auto"/>
            </w:tcBorders>
          </w:tcPr>
          <w:p w:rsidR="008D5149" w:rsidRPr="00515C24" w:rsidRDefault="008D5149" w:rsidP="00AC1FCE">
            <w:pPr>
              <w:tabs>
                <w:tab w:val="left" w:pos="440"/>
                <w:tab w:val="left" w:pos="2600"/>
              </w:tabs>
              <w:spacing w:before="120"/>
              <w:rPr>
                <w:sz w:val="18"/>
                <w:szCs w:val="18"/>
              </w:rPr>
            </w:pPr>
            <w:r w:rsidRPr="00515C24">
              <w:rPr>
                <w:sz w:val="18"/>
                <w:szCs w:val="18"/>
              </w:rPr>
              <w:tab/>
              <w:t>Class A TAWS</w:t>
            </w:r>
          </w:p>
          <w:p w:rsidR="008D5149" w:rsidRPr="00515C24" w:rsidRDefault="008D5149" w:rsidP="00515C24">
            <w:pPr>
              <w:tabs>
                <w:tab w:val="left" w:pos="440"/>
                <w:tab w:val="left" w:pos="2600"/>
              </w:tabs>
              <w:rPr>
                <w:sz w:val="18"/>
                <w:szCs w:val="18"/>
              </w:rPr>
            </w:pPr>
            <w:r w:rsidRPr="00515C24">
              <w:rPr>
                <w:sz w:val="18"/>
                <w:szCs w:val="18"/>
              </w:rPr>
              <w:tab/>
              <w:t>Equipment Required</w:t>
            </w:r>
          </w:p>
        </w:tc>
        <w:tc>
          <w:tcPr>
            <w:tcW w:w="440" w:type="dxa"/>
            <w:tcBorders>
              <w:right w:val="single" w:sz="4" w:space="0" w:color="auto"/>
            </w:tcBorders>
          </w:tcPr>
          <w:p w:rsidR="008D5149" w:rsidRPr="00515C24" w:rsidRDefault="008D5149" w:rsidP="00AC1FCE">
            <w:pPr>
              <w:tabs>
                <w:tab w:val="left" w:pos="360"/>
              </w:tabs>
              <w:spacing w:before="120"/>
              <w:rPr>
                <w:sz w:val="18"/>
                <w:szCs w:val="18"/>
              </w:rPr>
            </w:pPr>
          </w:p>
        </w:tc>
        <w:tc>
          <w:tcPr>
            <w:tcW w:w="370" w:type="dxa"/>
            <w:tcBorders>
              <w:left w:val="single" w:sz="4" w:space="0" w:color="auto"/>
              <w:right w:val="single" w:sz="6" w:space="0" w:color="auto"/>
            </w:tcBorders>
          </w:tcPr>
          <w:p w:rsidR="008D5149" w:rsidRPr="00515C24" w:rsidRDefault="008D5149" w:rsidP="00AC1FCE">
            <w:pPr>
              <w:tabs>
                <w:tab w:val="left" w:pos="360"/>
              </w:tabs>
              <w:spacing w:before="120"/>
              <w:rPr>
                <w:sz w:val="18"/>
                <w:szCs w:val="18"/>
              </w:rPr>
            </w:pPr>
          </w:p>
        </w:tc>
        <w:tc>
          <w:tcPr>
            <w:tcW w:w="360" w:type="dxa"/>
          </w:tcPr>
          <w:p w:rsidR="008D5149" w:rsidRPr="00515C24" w:rsidRDefault="008D5149" w:rsidP="00AC1FCE">
            <w:pPr>
              <w:tabs>
                <w:tab w:val="left" w:pos="360"/>
              </w:tabs>
              <w:spacing w:before="120"/>
              <w:rPr>
                <w:sz w:val="18"/>
                <w:szCs w:val="18"/>
              </w:rPr>
            </w:pPr>
          </w:p>
        </w:tc>
        <w:tc>
          <w:tcPr>
            <w:tcW w:w="3240" w:type="dxa"/>
            <w:tcBorders>
              <w:left w:val="single" w:sz="6" w:space="0" w:color="auto"/>
              <w:right w:val="single" w:sz="6" w:space="0" w:color="auto"/>
            </w:tcBorders>
          </w:tcPr>
          <w:p w:rsidR="008D5149" w:rsidRPr="00515C24" w:rsidRDefault="008D5149" w:rsidP="008D5149">
            <w:pPr>
              <w:pStyle w:val="Header"/>
              <w:spacing w:before="120"/>
              <w:rPr>
                <w:sz w:val="18"/>
                <w:szCs w:val="18"/>
              </w:rPr>
            </w:pPr>
          </w:p>
        </w:tc>
        <w:tc>
          <w:tcPr>
            <w:tcW w:w="2880" w:type="dxa"/>
            <w:tcBorders>
              <w:right w:val="single" w:sz="6" w:space="0" w:color="auto"/>
            </w:tcBorders>
          </w:tcPr>
          <w:p w:rsidR="008D5149" w:rsidRPr="00515C24" w:rsidRDefault="008D5149" w:rsidP="00AC1FCE">
            <w:pPr>
              <w:spacing w:before="120"/>
              <w:rPr>
                <w:sz w:val="18"/>
                <w:szCs w:val="18"/>
              </w:rPr>
            </w:pPr>
          </w:p>
        </w:tc>
        <w:tc>
          <w:tcPr>
            <w:tcW w:w="2521" w:type="dxa"/>
            <w:tcBorders>
              <w:right w:val="single" w:sz="6" w:space="0" w:color="auto"/>
            </w:tcBorders>
          </w:tcPr>
          <w:p w:rsidR="008D5149" w:rsidRPr="00515C24" w:rsidRDefault="008D5149" w:rsidP="00AC1FCE">
            <w:pPr>
              <w:spacing w:before="120"/>
              <w:rPr>
                <w:sz w:val="18"/>
                <w:szCs w:val="18"/>
              </w:rPr>
            </w:pPr>
          </w:p>
        </w:tc>
        <w:tc>
          <w:tcPr>
            <w:tcW w:w="2340" w:type="dxa"/>
            <w:tcBorders>
              <w:right w:val="single" w:sz="6" w:space="0" w:color="auto"/>
            </w:tcBorders>
          </w:tcPr>
          <w:p w:rsidR="008D5149" w:rsidRPr="00515C24" w:rsidRDefault="008D5149" w:rsidP="00AC1FCE">
            <w:pPr>
              <w:spacing w:before="120"/>
              <w:rPr>
                <w:sz w:val="18"/>
                <w:szCs w:val="18"/>
              </w:rPr>
            </w:pPr>
          </w:p>
        </w:tc>
      </w:tr>
      <w:tr w:rsidR="00D555FF" w:rsidRPr="00515C24" w:rsidTr="00AC1FCE">
        <w:trPr>
          <w:cantSplit/>
        </w:trPr>
        <w:tc>
          <w:tcPr>
            <w:tcW w:w="2330" w:type="dxa"/>
            <w:tcBorders>
              <w:left w:val="single" w:sz="6" w:space="0" w:color="auto"/>
            </w:tcBorders>
          </w:tcPr>
          <w:p w:rsidR="00D555FF" w:rsidRPr="00515C24" w:rsidRDefault="00D555FF" w:rsidP="00AC1FCE">
            <w:pPr>
              <w:tabs>
                <w:tab w:val="left" w:pos="440"/>
                <w:tab w:val="left" w:pos="2600"/>
              </w:tabs>
              <w:spacing w:before="120"/>
              <w:ind w:left="461" w:hanging="274"/>
              <w:rPr>
                <w:sz w:val="18"/>
                <w:szCs w:val="18"/>
              </w:rPr>
            </w:pPr>
            <w:r w:rsidRPr="00515C24">
              <w:rPr>
                <w:sz w:val="18"/>
                <w:szCs w:val="18"/>
              </w:rPr>
              <w:t>1)</w:t>
            </w:r>
            <w:r w:rsidRPr="00515C24">
              <w:rPr>
                <w:sz w:val="18"/>
                <w:szCs w:val="18"/>
              </w:rPr>
              <w:tab/>
              <w:t>GPWS</w:t>
            </w:r>
          </w:p>
        </w:tc>
        <w:tc>
          <w:tcPr>
            <w:tcW w:w="440" w:type="dxa"/>
            <w:tcBorders>
              <w:right w:val="single" w:sz="4" w:space="0" w:color="auto"/>
            </w:tcBorders>
          </w:tcPr>
          <w:p w:rsidR="00D555FF" w:rsidRPr="00515C24" w:rsidRDefault="00D555FF" w:rsidP="00AC1FCE">
            <w:pPr>
              <w:tabs>
                <w:tab w:val="left" w:pos="360"/>
              </w:tabs>
              <w:spacing w:before="120"/>
              <w:rPr>
                <w:sz w:val="18"/>
                <w:szCs w:val="18"/>
              </w:rPr>
            </w:pPr>
            <w:r w:rsidRPr="00515C24">
              <w:rPr>
                <w:sz w:val="18"/>
                <w:szCs w:val="18"/>
              </w:rPr>
              <w:t>A</w:t>
            </w:r>
          </w:p>
        </w:tc>
        <w:tc>
          <w:tcPr>
            <w:tcW w:w="370" w:type="dxa"/>
            <w:tcBorders>
              <w:left w:val="single" w:sz="4" w:space="0" w:color="auto"/>
              <w:right w:val="single" w:sz="6" w:space="0" w:color="auto"/>
            </w:tcBorders>
          </w:tcPr>
          <w:p w:rsidR="00D555FF" w:rsidRPr="00515C24" w:rsidRDefault="00777F7F" w:rsidP="00AC1FCE">
            <w:pPr>
              <w:tabs>
                <w:tab w:val="left" w:pos="360"/>
              </w:tabs>
              <w:spacing w:before="120"/>
              <w:rPr>
                <w:sz w:val="18"/>
                <w:szCs w:val="18"/>
              </w:rPr>
            </w:pPr>
            <w:r>
              <w:rPr>
                <w:sz w:val="18"/>
                <w:szCs w:val="18"/>
              </w:rPr>
              <w:t>2</w:t>
            </w:r>
          </w:p>
        </w:tc>
        <w:tc>
          <w:tcPr>
            <w:tcW w:w="360" w:type="dxa"/>
          </w:tcPr>
          <w:p w:rsidR="00D555FF" w:rsidRPr="00515C24" w:rsidRDefault="00D555FF" w:rsidP="00AC1FCE">
            <w:pPr>
              <w:tabs>
                <w:tab w:val="left" w:pos="360"/>
              </w:tabs>
              <w:spacing w:before="120"/>
              <w:rPr>
                <w:sz w:val="18"/>
                <w:szCs w:val="18"/>
              </w:rPr>
            </w:pPr>
            <w:r w:rsidRPr="00515C24">
              <w:rPr>
                <w:sz w:val="18"/>
                <w:szCs w:val="18"/>
              </w:rPr>
              <w:t>0</w:t>
            </w:r>
          </w:p>
        </w:tc>
        <w:tc>
          <w:tcPr>
            <w:tcW w:w="3240" w:type="dxa"/>
            <w:tcBorders>
              <w:left w:val="single" w:sz="6" w:space="0" w:color="auto"/>
              <w:right w:val="single" w:sz="6" w:space="0" w:color="auto"/>
            </w:tcBorders>
          </w:tcPr>
          <w:p w:rsidR="00D555FF" w:rsidRPr="00515C24" w:rsidRDefault="00D555FF" w:rsidP="00AC1FCE">
            <w:pPr>
              <w:pStyle w:val="Header"/>
              <w:spacing w:before="120"/>
              <w:rPr>
                <w:sz w:val="18"/>
                <w:szCs w:val="18"/>
              </w:rPr>
            </w:pPr>
            <w:r w:rsidRPr="00515C24">
              <w:rPr>
                <w:sz w:val="18"/>
                <w:szCs w:val="18"/>
              </w:rPr>
              <w:t>(O) May be inoperative provided:</w:t>
            </w:r>
          </w:p>
          <w:p w:rsidR="00D555FF" w:rsidRPr="00515C24" w:rsidRDefault="00D555FF" w:rsidP="00AC1FCE">
            <w:pPr>
              <w:pStyle w:val="Header"/>
              <w:ind w:left="461" w:hanging="360"/>
              <w:rPr>
                <w:sz w:val="18"/>
                <w:szCs w:val="18"/>
              </w:rPr>
            </w:pPr>
            <w:r w:rsidRPr="00515C24">
              <w:rPr>
                <w:sz w:val="18"/>
                <w:szCs w:val="18"/>
              </w:rPr>
              <w:t>a)</w:t>
            </w:r>
            <w:r>
              <w:rPr>
                <w:sz w:val="18"/>
                <w:szCs w:val="18"/>
              </w:rPr>
              <w:tab/>
            </w:r>
            <w:r w:rsidRPr="00515C24">
              <w:rPr>
                <w:sz w:val="18"/>
                <w:szCs w:val="18"/>
              </w:rPr>
              <w:t>Alternate Procedures are established and used, and</w:t>
            </w:r>
          </w:p>
          <w:p w:rsidR="00D555FF" w:rsidRPr="00515C24" w:rsidRDefault="00D555FF" w:rsidP="00AC1FCE">
            <w:pPr>
              <w:pStyle w:val="Header"/>
              <w:ind w:left="461" w:hanging="360"/>
              <w:rPr>
                <w:sz w:val="18"/>
                <w:szCs w:val="18"/>
              </w:rPr>
            </w:pPr>
            <w:r w:rsidRPr="00515C24">
              <w:rPr>
                <w:sz w:val="18"/>
                <w:szCs w:val="18"/>
              </w:rPr>
              <w:t>b)</w:t>
            </w:r>
            <w:r>
              <w:rPr>
                <w:sz w:val="18"/>
                <w:szCs w:val="18"/>
              </w:rPr>
              <w:tab/>
            </w:r>
            <w:r w:rsidRPr="00515C24">
              <w:rPr>
                <w:sz w:val="18"/>
                <w:szCs w:val="18"/>
              </w:rPr>
              <w:t>Repairs are made within two (2) flight days.</w:t>
            </w:r>
          </w:p>
        </w:tc>
        <w:tc>
          <w:tcPr>
            <w:tcW w:w="2880" w:type="dxa"/>
            <w:tcBorders>
              <w:right w:val="single" w:sz="6" w:space="0" w:color="auto"/>
            </w:tcBorders>
          </w:tcPr>
          <w:p w:rsidR="00D555FF" w:rsidRPr="00515C24" w:rsidRDefault="00D555FF" w:rsidP="00AC1FCE">
            <w:pPr>
              <w:spacing w:before="120"/>
              <w:rPr>
                <w:sz w:val="18"/>
                <w:szCs w:val="18"/>
              </w:rPr>
            </w:pPr>
            <w:r w:rsidRPr="00515C24">
              <w:rPr>
                <w:sz w:val="18"/>
                <w:szCs w:val="18"/>
              </w:rPr>
              <w:t>None required.</w:t>
            </w:r>
          </w:p>
        </w:tc>
        <w:tc>
          <w:tcPr>
            <w:tcW w:w="2521" w:type="dxa"/>
            <w:tcBorders>
              <w:right w:val="single" w:sz="6" w:space="0" w:color="auto"/>
            </w:tcBorders>
          </w:tcPr>
          <w:p w:rsidR="00D555FF" w:rsidRPr="00515C24" w:rsidRDefault="00D555FF" w:rsidP="00AC1FCE">
            <w:pPr>
              <w:spacing w:before="120"/>
              <w:rPr>
                <w:sz w:val="18"/>
                <w:szCs w:val="18"/>
              </w:rPr>
            </w:pPr>
            <w:r w:rsidRPr="00515C24">
              <w:rPr>
                <w:sz w:val="18"/>
                <w:szCs w:val="18"/>
              </w:rPr>
              <w:t>Pilot</w:t>
            </w:r>
            <w:r w:rsidR="00A8426C">
              <w:rPr>
                <w:sz w:val="18"/>
                <w:szCs w:val="18"/>
              </w:rPr>
              <w:t xml:space="preserve"> Monitoring </w:t>
            </w:r>
            <w:r w:rsidRPr="00515C24">
              <w:rPr>
                <w:sz w:val="18"/>
                <w:szCs w:val="18"/>
              </w:rPr>
              <w:t>(P</w:t>
            </w:r>
            <w:r w:rsidR="00A8426C">
              <w:rPr>
                <w:sz w:val="18"/>
                <w:szCs w:val="18"/>
              </w:rPr>
              <w:t>M</w:t>
            </w:r>
            <w:r w:rsidRPr="00515C24">
              <w:rPr>
                <w:sz w:val="18"/>
                <w:szCs w:val="18"/>
              </w:rPr>
              <w:t>) will monitor flight progress with reference to radio altimeter data and situational awareness and advise Pilot-Flying (PF) of adverse situations.</w:t>
            </w:r>
          </w:p>
        </w:tc>
        <w:tc>
          <w:tcPr>
            <w:tcW w:w="2340" w:type="dxa"/>
            <w:tcBorders>
              <w:right w:val="single" w:sz="6" w:space="0" w:color="auto"/>
            </w:tcBorders>
          </w:tcPr>
          <w:p w:rsidR="00D555FF" w:rsidRPr="00515C24" w:rsidRDefault="00D555FF"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D555FF" w:rsidRPr="00515C24" w:rsidTr="00AC1FCE">
        <w:trPr>
          <w:cantSplit/>
        </w:trPr>
        <w:tc>
          <w:tcPr>
            <w:tcW w:w="2330" w:type="dxa"/>
            <w:tcBorders>
              <w:left w:val="single" w:sz="6" w:space="0" w:color="auto"/>
            </w:tcBorders>
          </w:tcPr>
          <w:p w:rsidR="00D555FF" w:rsidRPr="00515C24" w:rsidRDefault="00D555FF" w:rsidP="00AC1FCE">
            <w:pPr>
              <w:tabs>
                <w:tab w:val="left" w:pos="721"/>
                <w:tab w:val="left" w:pos="2600"/>
              </w:tabs>
              <w:spacing w:before="120"/>
              <w:ind w:left="634" w:hanging="360"/>
              <w:rPr>
                <w:sz w:val="18"/>
                <w:szCs w:val="18"/>
              </w:rPr>
            </w:pPr>
            <w:r>
              <w:rPr>
                <w:sz w:val="18"/>
                <w:szCs w:val="18"/>
              </w:rPr>
              <w:t>a</w:t>
            </w:r>
            <w:r w:rsidRPr="00515C24">
              <w:rPr>
                <w:sz w:val="18"/>
                <w:szCs w:val="18"/>
              </w:rPr>
              <w:t>)</w:t>
            </w:r>
            <w:r w:rsidRPr="00515C24">
              <w:rPr>
                <w:sz w:val="18"/>
                <w:szCs w:val="18"/>
              </w:rPr>
              <w:tab/>
            </w:r>
            <w:r>
              <w:rPr>
                <w:sz w:val="18"/>
                <w:szCs w:val="18"/>
              </w:rPr>
              <w:t>Modes 1-4</w:t>
            </w:r>
          </w:p>
        </w:tc>
        <w:tc>
          <w:tcPr>
            <w:tcW w:w="440" w:type="dxa"/>
            <w:tcBorders>
              <w:right w:val="single" w:sz="4" w:space="0" w:color="auto"/>
            </w:tcBorders>
          </w:tcPr>
          <w:p w:rsidR="00D555FF" w:rsidRPr="00515C24" w:rsidRDefault="00D555FF" w:rsidP="00AC1FCE">
            <w:pPr>
              <w:tabs>
                <w:tab w:val="left" w:pos="360"/>
              </w:tabs>
              <w:spacing w:before="120"/>
              <w:rPr>
                <w:sz w:val="18"/>
                <w:szCs w:val="18"/>
              </w:rPr>
            </w:pPr>
            <w:r w:rsidRPr="00515C24">
              <w:rPr>
                <w:sz w:val="18"/>
                <w:szCs w:val="18"/>
              </w:rPr>
              <w:t>A</w:t>
            </w:r>
          </w:p>
        </w:tc>
        <w:tc>
          <w:tcPr>
            <w:tcW w:w="370" w:type="dxa"/>
            <w:tcBorders>
              <w:left w:val="single" w:sz="4" w:space="0" w:color="auto"/>
              <w:right w:val="single" w:sz="6" w:space="0" w:color="auto"/>
            </w:tcBorders>
          </w:tcPr>
          <w:p w:rsidR="00D555FF" w:rsidRPr="00515C24" w:rsidRDefault="00D555FF" w:rsidP="00AC1FCE">
            <w:pPr>
              <w:tabs>
                <w:tab w:val="left" w:pos="360"/>
              </w:tabs>
              <w:spacing w:before="120"/>
              <w:rPr>
                <w:sz w:val="18"/>
                <w:szCs w:val="18"/>
              </w:rPr>
            </w:pPr>
            <w:r>
              <w:rPr>
                <w:sz w:val="18"/>
                <w:szCs w:val="18"/>
              </w:rPr>
              <w:t>4</w:t>
            </w:r>
          </w:p>
        </w:tc>
        <w:tc>
          <w:tcPr>
            <w:tcW w:w="360" w:type="dxa"/>
          </w:tcPr>
          <w:p w:rsidR="00D555FF" w:rsidRPr="00515C24" w:rsidRDefault="00D555FF" w:rsidP="00AC1FCE">
            <w:pPr>
              <w:tabs>
                <w:tab w:val="left" w:pos="360"/>
              </w:tabs>
              <w:spacing w:before="120"/>
              <w:rPr>
                <w:sz w:val="18"/>
                <w:szCs w:val="18"/>
              </w:rPr>
            </w:pPr>
            <w:r w:rsidRPr="00515C24">
              <w:rPr>
                <w:sz w:val="18"/>
                <w:szCs w:val="18"/>
              </w:rPr>
              <w:t>0</w:t>
            </w:r>
          </w:p>
        </w:tc>
        <w:tc>
          <w:tcPr>
            <w:tcW w:w="3240" w:type="dxa"/>
            <w:tcBorders>
              <w:left w:val="single" w:sz="6" w:space="0" w:color="auto"/>
              <w:right w:val="single" w:sz="6" w:space="0" w:color="auto"/>
            </w:tcBorders>
          </w:tcPr>
          <w:p w:rsidR="00D555FF" w:rsidRPr="00515C24" w:rsidRDefault="00D555FF" w:rsidP="00AC1FCE">
            <w:pPr>
              <w:pStyle w:val="Header"/>
              <w:spacing w:before="120"/>
              <w:rPr>
                <w:sz w:val="18"/>
                <w:szCs w:val="18"/>
              </w:rPr>
            </w:pPr>
            <w:r w:rsidRPr="00515C24">
              <w:rPr>
                <w:sz w:val="18"/>
                <w:szCs w:val="18"/>
              </w:rPr>
              <w:t>(O) May be inoperative provided:</w:t>
            </w:r>
          </w:p>
          <w:p w:rsidR="00D555FF" w:rsidRPr="00515C24" w:rsidRDefault="00D555FF" w:rsidP="00AC1FCE">
            <w:pPr>
              <w:pStyle w:val="Header"/>
              <w:ind w:left="461" w:hanging="360"/>
              <w:rPr>
                <w:sz w:val="18"/>
                <w:szCs w:val="18"/>
              </w:rPr>
            </w:pPr>
            <w:r w:rsidRPr="00515C24">
              <w:rPr>
                <w:sz w:val="18"/>
                <w:szCs w:val="18"/>
              </w:rPr>
              <w:t>a)</w:t>
            </w:r>
            <w:r>
              <w:rPr>
                <w:sz w:val="18"/>
                <w:szCs w:val="18"/>
              </w:rPr>
              <w:tab/>
            </w:r>
            <w:r w:rsidRPr="00515C24">
              <w:rPr>
                <w:sz w:val="18"/>
                <w:szCs w:val="18"/>
              </w:rPr>
              <w:t>Alternate Procedures are established and used, and</w:t>
            </w:r>
          </w:p>
          <w:p w:rsidR="00D555FF" w:rsidRPr="00515C24" w:rsidRDefault="00D555FF" w:rsidP="00AC1FCE">
            <w:pPr>
              <w:pStyle w:val="Header"/>
              <w:ind w:left="461" w:hanging="360"/>
              <w:rPr>
                <w:sz w:val="18"/>
                <w:szCs w:val="18"/>
              </w:rPr>
            </w:pPr>
            <w:r w:rsidRPr="00515C24">
              <w:rPr>
                <w:sz w:val="18"/>
                <w:szCs w:val="18"/>
              </w:rPr>
              <w:t>b)</w:t>
            </w:r>
            <w:r>
              <w:rPr>
                <w:sz w:val="18"/>
                <w:szCs w:val="18"/>
              </w:rPr>
              <w:tab/>
            </w:r>
            <w:r w:rsidRPr="00515C24">
              <w:rPr>
                <w:sz w:val="18"/>
                <w:szCs w:val="18"/>
              </w:rPr>
              <w:t>Repairs are made within two (2) flight days.</w:t>
            </w:r>
          </w:p>
        </w:tc>
        <w:tc>
          <w:tcPr>
            <w:tcW w:w="2880" w:type="dxa"/>
            <w:tcBorders>
              <w:right w:val="single" w:sz="6" w:space="0" w:color="auto"/>
            </w:tcBorders>
          </w:tcPr>
          <w:p w:rsidR="00D555FF" w:rsidRPr="00515C24" w:rsidRDefault="00D555FF" w:rsidP="00AC1FCE">
            <w:pPr>
              <w:spacing w:before="120"/>
              <w:rPr>
                <w:sz w:val="18"/>
                <w:szCs w:val="18"/>
              </w:rPr>
            </w:pPr>
            <w:r w:rsidRPr="00515C24">
              <w:rPr>
                <w:sz w:val="18"/>
                <w:szCs w:val="18"/>
              </w:rPr>
              <w:t>None required.</w:t>
            </w:r>
          </w:p>
        </w:tc>
        <w:tc>
          <w:tcPr>
            <w:tcW w:w="2521" w:type="dxa"/>
            <w:tcBorders>
              <w:right w:val="single" w:sz="6" w:space="0" w:color="auto"/>
            </w:tcBorders>
          </w:tcPr>
          <w:p w:rsidR="00D555FF" w:rsidRPr="00515C24" w:rsidRDefault="00A8426C" w:rsidP="00AC1FCE">
            <w:pPr>
              <w:spacing w:before="120"/>
              <w:rPr>
                <w:sz w:val="18"/>
                <w:szCs w:val="18"/>
              </w:rPr>
            </w:pPr>
            <w:r w:rsidRPr="00515C24">
              <w:rPr>
                <w:sz w:val="18"/>
                <w:szCs w:val="18"/>
              </w:rPr>
              <w:t>Pilot</w:t>
            </w:r>
            <w:r>
              <w:rPr>
                <w:sz w:val="18"/>
                <w:szCs w:val="18"/>
              </w:rPr>
              <w:t xml:space="preserve"> Monitoring </w:t>
            </w:r>
            <w:r w:rsidRPr="00515C24">
              <w:rPr>
                <w:sz w:val="18"/>
                <w:szCs w:val="18"/>
              </w:rPr>
              <w:t>(P</w:t>
            </w:r>
            <w:r>
              <w:rPr>
                <w:sz w:val="18"/>
                <w:szCs w:val="18"/>
              </w:rPr>
              <w:t>M</w:t>
            </w:r>
            <w:r w:rsidRPr="00515C24">
              <w:rPr>
                <w:sz w:val="18"/>
                <w:szCs w:val="18"/>
              </w:rPr>
              <w:t>)</w:t>
            </w:r>
            <w:r w:rsidR="00D555FF" w:rsidRPr="00515C24">
              <w:rPr>
                <w:sz w:val="18"/>
                <w:szCs w:val="18"/>
              </w:rPr>
              <w:t xml:space="preserve"> will monitor flight progress with reference to radio altimeter data and situational awareness and advise Pilot-Flying (PF) of adverse situations.</w:t>
            </w:r>
          </w:p>
        </w:tc>
        <w:tc>
          <w:tcPr>
            <w:tcW w:w="2340" w:type="dxa"/>
            <w:tcBorders>
              <w:right w:val="single" w:sz="6" w:space="0" w:color="auto"/>
            </w:tcBorders>
          </w:tcPr>
          <w:p w:rsidR="00D555FF" w:rsidRPr="00515C24" w:rsidRDefault="00D555FF"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5347B3" w:rsidRPr="00515C24" w:rsidTr="00AC1FCE">
        <w:trPr>
          <w:cantSplit/>
        </w:trPr>
        <w:tc>
          <w:tcPr>
            <w:tcW w:w="2330" w:type="dxa"/>
            <w:tcBorders>
              <w:left w:val="single" w:sz="6" w:space="0" w:color="auto"/>
            </w:tcBorders>
          </w:tcPr>
          <w:p w:rsidR="005347B3" w:rsidRPr="00515C24" w:rsidRDefault="005347B3" w:rsidP="00AC1FCE">
            <w:pPr>
              <w:tabs>
                <w:tab w:val="left" w:pos="721"/>
                <w:tab w:val="left" w:pos="2600"/>
              </w:tabs>
              <w:spacing w:before="120"/>
              <w:ind w:left="634" w:hanging="360"/>
              <w:rPr>
                <w:sz w:val="18"/>
                <w:szCs w:val="18"/>
              </w:rPr>
            </w:pPr>
            <w:r>
              <w:rPr>
                <w:sz w:val="18"/>
                <w:szCs w:val="18"/>
              </w:rPr>
              <w:t>b</w:t>
            </w:r>
            <w:r w:rsidRPr="00515C24">
              <w:rPr>
                <w:sz w:val="18"/>
                <w:szCs w:val="18"/>
              </w:rPr>
              <w:t>)</w:t>
            </w:r>
            <w:r w:rsidRPr="00515C24">
              <w:rPr>
                <w:sz w:val="18"/>
                <w:szCs w:val="18"/>
              </w:rPr>
              <w:tab/>
            </w:r>
            <w:r>
              <w:rPr>
                <w:sz w:val="18"/>
                <w:szCs w:val="18"/>
              </w:rPr>
              <w:t>Test Mode</w:t>
            </w:r>
          </w:p>
        </w:tc>
        <w:tc>
          <w:tcPr>
            <w:tcW w:w="440" w:type="dxa"/>
            <w:tcBorders>
              <w:right w:val="single" w:sz="4" w:space="0" w:color="auto"/>
            </w:tcBorders>
          </w:tcPr>
          <w:p w:rsidR="005347B3" w:rsidRPr="00515C24" w:rsidRDefault="005347B3" w:rsidP="00AC1FCE">
            <w:pPr>
              <w:tabs>
                <w:tab w:val="left" w:pos="360"/>
              </w:tabs>
              <w:spacing w:before="120"/>
              <w:rPr>
                <w:sz w:val="18"/>
                <w:szCs w:val="18"/>
              </w:rPr>
            </w:pPr>
            <w:r w:rsidRPr="00515C24">
              <w:rPr>
                <w:sz w:val="18"/>
                <w:szCs w:val="18"/>
              </w:rPr>
              <w:t>A</w:t>
            </w:r>
          </w:p>
        </w:tc>
        <w:tc>
          <w:tcPr>
            <w:tcW w:w="370" w:type="dxa"/>
            <w:tcBorders>
              <w:left w:val="single" w:sz="4" w:space="0" w:color="auto"/>
              <w:right w:val="single" w:sz="6" w:space="0" w:color="auto"/>
            </w:tcBorders>
          </w:tcPr>
          <w:p w:rsidR="005347B3" w:rsidRPr="00515C24" w:rsidRDefault="005347B3" w:rsidP="00AC1FCE">
            <w:pPr>
              <w:tabs>
                <w:tab w:val="left" w:pos="360"/>
              </w:tabs>
              <w:spacing w:before="120"/>
              <w:rPr>
                <w:sz w:val="18"/>
                <w:szCs w:val="18"/>
              </w:rPr>
            </w:pPr>
            <w:r>
              <w:rPr>
                <w:sz w:val="18"/>
                <w:szCs w:val="18"/>
              </w:rPr>
              <w:t>1</w:t>
            </w:r>
          </w:p>
        </w:tc>
        <w:tc>
          <w:tcPr>
            <w:tcW w:w="360" w:type="dxa"/>
          </w:tcPr>
          <w:p w:rsidR="005347B3" w:rsidRPr="00515C24" w:rsidRDefault="005347B3" w:rsidP="00AC1FCE">
            <w:pPr>
              <w:tabs>
                <w:tab w:val="left" w:pos="360"/>
              </w:tabs>
              <w:spacing w:before="120"/>
              <w:rPr>
                <w:sz w:val="18"/>
                <w:szCs w:val="18"/>
              </w:rPr>
            </w:pPr>
            <w:r w:rsidRPr="00515C24">
              <w:rPr>
                <w:sz w:val="18"/>
                <w:szCs w:val="18"/>
              </w:rPr>
              <w:t>0</w:t>
            </w:r>
          </w:p>
        </w:tc>
        <w:tc>
          <w:tcPr>
            <w:tcW w:w="3240" w:type="dxa"/>
            <w:tcBorders>
              <w:left w:val="single" w:sz="6" w:space="0" w:color="auto"/>
              <w:right w:val="single" w:sz="6" w:space="0" w:color="auto"/>
            </w:tcBorders>
          </w:tcPr>
          <w:p w:rsidR="005347B3" w:rsidRPr="00515C24" w:rsidRDefault="005347B3" w:rsidP="00AC1FCE">
            <w:pPr>
              <w:pStyle w:val="Header"/>
              <w:spacing w:before="120"/>
              <w:rPr>
                <w:sz w:val="18"/>
                <w:szCs w:val="18"/>
              </w:rPr>
            </w:pPr>
            <w:r w:rsidRPr="00515C24">
              <w:rPr>
                <w:sz w:val="18"/>
                <w:szCs w:val="18"/>
              </w:rPr>
              <w:t>May be inoperative provided:</w:t>
            </w:r>
          </w:p>
          <w:p w:rsidR="005347B3" w:rsidRPr="00515C24" w:rsidRDefault="005347B3" w:rsidP="00AC1FCE">
            <w:pPr>
              <w:pStyle w:val="Header"/>
              <w:ind w:left="461" w:hanging="360"/>
              <w:rPr>
                <w:sz w:val="18"/>
                <w:szCs w:val="18"/>
              </w:rPr>
            </w:pPr>
            <w:r w:rsidRPr="00515C24">
              <w:rPr>
                <w:sz w:val="18"/>
                <w:szCs w:val="18"/>
              </w:rPr>
              <w:t>a)</w:t>
            </w:r>
            <w:r>
              <w:rPr>
                <w:sz w:val="18"/>
                <w:szCs w:val="18"/>
              </w:rPr>
              <w:tab/>
              <w:t xml:space="preserve">GPWS is considered inoperative, </w:t>
            </w:r>
            <w:r w:rsidRPr="00515C24">
              <w:rPr>
                <w:sz w:val="18"/>
                <w:szCs w:val="18"/>
              </w:rPr>
              <w:t>and</w:t>
            </w:r>
          </w:p>
          <w:p w:rsidR="005347B3" w:rsidRPr="00515C24" w:rsidRDefault="005347B3" w:rsidP="00AC1FCE">
            <w:pPr>
              <w:pStyle w:val="Header"/>
              <w:ind w:left="461" w:hanging="360"/>
              <w:rPr>
                <w:sz w:val="18"/>
                <w:szCs w:val="18"/>
              </w:rPr>
            </w:pPr>
            <w:r w:rsidRPr="00515C24">
              <w:rPr>
                <w:sz w:val="18"/>
                <w:szCs w:val="18"/>
              </w:rPr>
              <w:t>b)</w:t>
            </w:r>
            <w:r>
              <w:rPr>
                <w:sz w:val="18"/>
                <w:szCs w:val="18"/>
              </w:rPr>
              <w:tab/>
            </w:r>
            <w:r w:rsidRPr="00515C24">
              <w:rPr>
                <w:sz w:val="18"/>
                <w:szCs w:val="18"/>
              </w:rPr>
              <w:t>Repairs are made within two (2) flight days.</w:t>
            </w:r>
          </w:p>
        </w:tc>
        <w:tc>
          <w:tcPr>
            <w:tcW w:w="2880" w:type="dxa"/>
            <w:tcBorders>
              <w:right w:val="single" w:sz="6" w:space="0" w:color="auto"/>
            </w:tcBorders>
          </w:tcPr>
          <w:p w:rsidR="005347B3" w:rsidRPr="00515C24" w:rsidRDefault="005347B3" w:rsidP="00AC1FCE">
            <w:pPr>
              <w:spacing w:before="120"/>
              <w:rPr>
                <w:sz w:val="18"/>
                <w:szCs w:val="18"/>
              </w:rPr>
            </w:pPr>
            <w:r w:rsidRPr="00515C24">
              <w:rPr>
                <w:sz w:val="18"/>
                <w:szCs w:val="18"/>
              </w:rPr>
              <w:t>None required.</w:t>
            </w:r>
          </w:p>
        </w:tc>
        <w:tc>
          <w:tcPr>
            <w:tcW w:w="2521" w:type="dxa"/>
            <w:tcBorders>
              <w:right w:val="single" w:sz="6" w:space="0" w:color="auto"/>
            </w:tcBorders>
          </w:tcPr>
          <w:p w:rsidR="005347B3" w:rsidRPr="00515C24" w:rsidRDefault="005C6E17" w:rsidP="00AC1FCE">
            <w:pPr>
              <w:spacing w:before="120"/>
              <w:rPr>
                <w:sz w:val="18"/>
                <w:szCs w:val="18"/>
              </w:rPr>
            </w:pPr>
            <w:r w:rsidRPr="00515C24">
              <w:rPr>
                <w:sz w:val="18"/>
                <w:szCs w:val="18"/>
              </w:rPr>
              <w:t>None required.</w:t>
            </w:r>
          </w:p>
        </w:tc>
        <w:tc>
          <w:tcPr>
            <w:tcW w:w="2340" w:type="dxa"/>
            <w:tcBorders>
              <w:right w:val="single" w:sz="6" w:space="0" w:color="auto"/>
            </w:tcBorders>
          </w:tcPr>
          <w:p w:rsidR="005347B3" w:rsidRPr="00515C24" w:rsidRDefault="005347B3"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5347B3" w:rsidRPr="00515C24" w:rsidTr="00AC1FCE">
        <w:trPr>
          <w:cantSplit/>
        </w:trPr>
        <w:tc>
          <w:tcPr>
            <w:tcW w:w="2330" w:type="dxa"/>
            <w:tcBorders>
              <w:left w:val="single" w:sz="6" w:space="0" w:color="auto"/>
            </w:tcBorders>
          </w:tcPr>
          <w:p w:rsidR="005347B3" w:rsidRPr="005347B3" w:rsidRDefault="005347B3" w:rsidP="00AC1FCE">
            <w:pPr>
              <w:tabs>
                <w:tab w:val="left" w:pos="721"/>
                <w:tab w:val="left" w:pos="2600"/>
              </w:tabs>
              <w:spacing w:before="120"/>
              <w:ind w:left="634" w:hanging="360"/>
              <w:rPr>
                <w:sz w:val="18"/>
                <w:szCs w:val="18"/>
                <w:lang w:val="fr-FR"/>
              </w:rPr>
            </w:pPr>
            <w:r w:rsidRPr="005347B3">
              <w:rPr>
                <w:sz w:val="18"/>
                <w:szCs w:val="18"/>
                <w:lang w:val="fr-FR"/>
              </w:rPr>
              <w:t>c)</w:t>
            </w:r>
            <w:r w:rsidRPr="005347B3">
              <w:rPr>
                <w:sz w:val="18"/>
                <w:szCs w:val="18"/>
                <w:lang w:val="fr-FR"/>
              </w:rPr>
              <w:tab/>
              <w:t>Glideslope Deviation(s)</w:t>
            </w:r>
          </w:p>
          <w:p w:rsidR="005347B3" w:rsidRPr="005347B3" w:rsidRDefault="005347B3" w:rsidP="00AC1FCE">
            <w:pPr>
              <w:tabs>
                <w:tab w:val="left" w:pos="721"/>
                <w:tab w:val="left" w:pos="2600"/>
              </w:tabs>
              <w:ind w:left="634" w:hanging="360"/>
              <w:rPr>
                <w:sz w:val="18"/>
                <w:szCs w:val="18"/>
                <w:lang w:val="fr-FR"/>
              </w:rPr>
            </w:pPr>
            <w:r w:rsidRPr="005347B3">
              <w:rPr>
                <w:sz w:val="18"/>
                <w:szCs w:val="18"/>
                <w:lang w:val="fr-FR"/>
              </w:rPr>
              <w:tab/>
              <w:t>(Mode 5)</w:t>
            </w:r>
          </w:p>
        </w:tc>
        <w:tc>
          <w:tcPr>
            <w:tcW w:w="440" w:type="dxa"/>
            <w:tcBorders>
              <w:right w:val="single" w:sz="4" w:space="0" w:color="auto"/>
            </w:tcBorders>
          </w:tcPr>
          <w:p w:rsidR="005347B3" w:rsidRPr="00515C24" w:rsidRDefault="005347B3" w:rsidP="00AC1FCE">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5347B3" w:rsidRPr="00515C24" w:rsidRDefault="005347B3" w:rsidP="00AC1FCE">
            <w:pPr>
              <w:tabs>
                <w:tab w:val="left" w:pos="360"/>
              </w:tabs>
              <w:spacing w:before="120"/>
              <w:rPr>
                <w:sz w:val="18"/>
                <w:szCs w:val="18"/>
              </w:rPr>
            </w:pPr>
            <w:r>
              <w:rPr>
                <w:sz w:val="18"/>
                <w:szCs w:val="18"/>
              </w:rPr>
              <w:t>-</w:t>
            </w:r>
          </w:p>
        </w:tc>
        <w:tc>
          <w:tcPr>
            <w:tcW w:w="360" w:type="dxa"/>
          </w:tcPr>
          <w:p w:rsidR="005347B3" w:rsidRPr="00515C24" w:rsidRDefault="005347B3" w:rsidP="00AC1FCE">
            <w:pPr>
              <w:tabs>
                <w:tab w:val="left" w:pos="360"/>
              </w:tabs>
              <w:spacing w:before="120"/>
              <w:rPr>
                <w:sz w:val="18"/>
                <w:szCs w:val="18"/>
              </w:rPr>
            </w:pPr>
            <w:r>
              <w:rPr>
                <w:sz w:val="18"/>
                <w:szCs w:val="18"/>
              </w:rPr>
              <w:t>1</w:t>
            </w:r>
          </w:p>
        </w:tc>
        <w:tc>
          <w:tcPr>
            <w:tcW w:w="3240" w:type="dxa"/>
            <w:tcBorders>
              <w:left w:val="single" w:sz="6" w:space="0" w:color="auto"/>
              <w:right w:val="single" w:sz="6" w:space="0" w:color="auto"/>
            </w:tcBorders>
          </w:tcPr>
          <w:p w:rsidR="005347B3" w:rsidRPr="00515C24" w:rsidRDefault="005347B3" w:rsidP="00AC1FCE">
            <w:pPr>
              <w:pStyle w:val="Header"/>
              <w:spacing w:before="120"/>
              <w:rPr>
                <w:sz w:val="18"/>
                <w:szCs w:val="18"/>
              </w:rPr>
            </w:pPr>
          </w:p>
        </w:tc>
        <w:tc>
          <w:tcPr>
            <w:tcW w:w="2880" w:type="dxa"/>
            <w:tcBorders>
              <w:right w:val="single" w:sz="6" w:space="0" w:color="auto"/>
            </w:tcBorders>
          </w:tcPr>
          <w:p w:rsidR="005347B3" w:rsidRPr="00515C24" w:rsidRDefault="005347B3" w:rsidP="00AC1FCE">
            <w:pPr>
              <w:spacing w:before="120"/>
              <w:rPr>
                <w:sz w:val="18"/>
                <w:szCs w:val="18"/>
              </w:rPr>
            </w:pPr>
            <w:r w:rsidRPr="00515C24">
              <w:rPr>
                <w:sz w:val="18"/>
                <w:szCs w:val="18"/>
              </w:rPr>
              <w:t>None required.</w:t>
            </w:r>
          </w:p>
        </w:tc>
        <w:tc>
          <w:tcPr>
            <w:tcW w:w="2521" w:type="dxa"/>
            <w:tcBorders>
              <w:right w:val="single" w:sz="6" w:space="0" w:color="auto"/>
            </w:tcBorders>
          </w:tcPr>
          <w:p w:rsidR="005347B3" w:rsidRPr="00515C24" w:rsidRDefault="005347B3" w:rsidP="00AC1FCE">
            <w:pPr>
              <w:spacing w:before="120"/>
              <w:rPr>
                <w:sz w:val="18"/>
                <w:szCs w:val="18"/>
              </w:rPr>
            </w:pPr>
            <w:r w:rsidRPr="00515C24">
              <w:rPr>
                <w:sz w:val="18"/>
                <w:szCs w:val="18"/>
              </w:rPr>
              <w:t>None required.</w:t>
            </w:r>
          </w:p>
        </w:tc>
        <w:tc>
          <w:tcPr>
            <w:tcW w:w="2340" w:type="dxa"/>
            <w:tcBorders>
              <w:right w:val="single" w:sz="6" w:space="0" w:color="auto"/>
            </w:tcBorders>
          </w:tcPr>
          <w:p w:rsidR="005347B3" w:rsidRPr="00515C24" w:rsidRDefault="005347B3"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8D5149" w:rsidRPr="00515C24" w:rsidTr="00515C24">
        <w:trPr>
          <w:cantSplit/>
        </w:trPr>
        <w:tc>
          <w:tcPr>
            <w:tcW w:w="2330" w:type="dxa"/>
            <w:tcBorders>
              <w:left w:val="single" w:sz="6" w:space="0" w:color="auto"/>
            </w:tcBorders>
          </w:tcPr>
          <w:p w:rsidR="008D5149" w:rsidRPr="00515C24" w:rsidRDefault="008D5149" w:rsidP="005347B3">
            <w:pPr>
              <w:tabs>
                <w:tab w:val="left" w:pos="721"/>
                <w:tab w:val="left" w:pos="2600"/>
              </w:tabs>
              <w:spacing w:before="120"/>
              <w:ind w:left="634" w:hanging="360"/>
              <w:rPr>
                <w:sz w:val="18"/>
                <w:szCs w:val="18"/>
              </w:rPr>
            </w:pPr>
          </w:p>
        </w:tc>
        <w:tc>
          <w:tcPr>
            <w:tcW w:w="440" w:type="dxa"/>
            <w:tcBorders>
              <w:right w:val="single" w:sz="4" w:space="0" w:color="auto"/>
            </w:tcBorders>
          </w:tcPr>
          <w:p w:rsidR="008D5149" w:rsidRPr="00515C24" w:rsidRDefault="005347B3" w:rsidP="00AC1FCE">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8D5149" w:rsidRPr="00515C24" w:rsidRDefault="005347B3" w:rsidP="00AC1FCE">
            <w:pPr>
              <w:tabs>
                <w:tab w:val="left" w:pos="360"/>
              </w:tabs>
              <w:spacing w:before="120"/>
              <w:rPr>
                <w:sz w:val="18"/>
                <w:szCs w:val="18"/>
              </w:rPr>
            </w:pPr>
            <w:r>
              <w:rPr>
                <w:sz w:val="18"/>
                <w:szCs w:val="18"/>
              </w:rPr>
              <w:t>-</w:t>
            </w:r>
          </w:p>
        </w:tc>
        <w:tc>
          <w:tcPr>
            <w:tcW w:w="360" w:type="dxa"/>
          </w:tcPr>
          <w:p w:rsidR="008D5149" w:rsidRPr="00515C24" w:rsidRDefault="005347B3"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8D5149" w:rsidRPr="00515C24" w:rsidRDefault="008D5149" w:rsidP="005347B3">
            <w:pPr>
              <w:pStyle w:val="Header"/>
              <w:spacing w:before="120"/>
              <w:rPr>
                <w:sz w:val="18"/>
                <w:szCs w:val="18"/>
              </w:rPr>
            </w:pPr>
          </w:p>
        </w:tc>
        <w:tc>
          <w:tcPr>
            <w:tcW w:w="2880" w:type="dxa"/>
            <w:tcBorders>
              <w:right w:val="single" w:sz="6" w:space="0" w:color="auto"/>
            </w:tcBorders>
          </w:tcPr>
          <w:p w:rsidR="008D5149" w:rsidRPr="00515C24" w:rsidRDefault="008D5149" w:rsidP="00AC1FCE">
            <w:pPr>
              <w:spacing w:before="120"/>
              <w:rPr>
                <w:sz w:val="18"/>
                <w:szCs w:val="18"/>
              </w:rPr>
            </w:pPr>
            <w:r w:rsidRPr="00515C24">
              <w:rPr>
                <w:sz w:val="18"/>
                <w:szCs w:val="18"/>
              </w:rPr>
              <w:t>None required.</w:t>
            </w:r>
          </w:p>
        </w:tc>
        <w:tc>
          <w:tcPr>
            <w:tcW w:w="2521" w:type="dxa"/>
            <w:tcBorders>
              <w:right w:val="single" w:sz="6" w:space="0" w:color="auto"/>
            </w:tcBorders>
          </w:tcPr>
          <w:p w:rsidR="008D5149" w:rsidRPr="00515C24" w:rsidRDefault="005347B3" w:rsidP="00AC1FCE">
            <w:pPr>
              <w:spacing w:before="120"/>
              <w:rPr>
                <w:sz w:val="18"/>
                <w:szCs w:val="18"/>
              </w:rPr>
            </w:pPr>
            <w:r w:rsidRPr="00515C24">
              <w:rPr>
                <w:sz w:val="18"/>
                <w:szCs w:val="18"/>
              </w:rPr>
              <w:t>None required.</w:t>
            </w:r>
          </w:p>
        </w:tc>
        <w:tc>
          <w:tcPr>
            <w:tcW w:w="2340" w:type="dxa"/>
            <w:tcBorders>
              <w:right w:val="single" w:sz="6" w:space="0" w:color="auto"/>
            </w:tcBorders>
          </w:tcPr>
          <w:p w:rsidR="008D5149" w:rsidRPr="00515C24" w:rsidRDefault="008D5149"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8D5149" w:rsidRPr="00515C24" w:rsidTr="00515C24">
        <w:trPr>
          <w:cantSplit/>
        </w:trPr>
        <w:tc>
          <w:tcPr>
            <w:tcW w:w="2330" w:type="dxa"/>
            <w:tcBorders>
              <w:left w:val="single" w:sz="6" w:space="0" w:color="auto"/>
              <w:bottom w:val="single" w:sz="6" w:space="0" w:color="auto"/>
            </w:tcBorders>
          </w:tcPr>
          <w:p w:rsidR="008D5149" w:rsidRPr="00515C24" w:rsidRDefault="008D5149" w:rsidP="00A23953">
            <w:pPr>
              <w:tabs>
                <w:tab w:val="left" w:pos="440"/>
                <w:tab w:val="left" w:pos="2600"/>
              </w:tabs>
              <w:spacing w:before="120"/>
              <w:jc w:val="center"/>
              <w:rPr>
                <w:sz w:val="18"/>
                <w:szCs w:val="18"/>
              </w:rPr>
            </w:pPr>
            <w:r w:rsidRPr="00515C24">
              <w:rPr>
                <w:sz w:val="18"/>
                <w:szCs w:val="18"/>
              </w:rPr>
              <w:t>(continued)</w:t>
            </w:r>
          </w:p>
        </w:tc>
        <w:tc>
          <w:tcPr>
            <w:tcW w:w="440" w:type="dxa"/>
            <w:tcBorders>
              <w:bottom w:val="single" w:sz="6" w:space="0" w:color="auto"/>
              <w:right w:val="single" w:sz="4" w:space="0" w:color="auto"/>
            </w:tcBorders>
          </w:tcPr>
          <w:p w:rsidR="008D5149" w:rsidRPr="00515C24" w:rsidRDefault="008D5149" w:rsidP="00AC1FCE">
            <w:pPr>
              <w:tabs>
                <w:tab w:val="left" w:pos="360"/>
              </w:tabs>
              <w:spacing w:before="120"/>
              <w:rPr>
                <w:sz w:val="18"/>
                <w:szCs w:val="18"/>
              </w:rPr>
            </w:pPr>
          </w:p>
        </w:tc>
        <w:tc>
          <w:tcPr>
            <w:tcW w:w="370" w:type="dxa"/>
            <w:tcBorders>
              <w:left w:val="single" w:sz="4" w:space="0" w:color="auto"/>
              <w:bottom w:val="single" w:sz="6" w:space="0" w:color="auto"/>
              <w:right w:val="single" w:sz="6" w:space="0" w:color="auto"/>
            </w:tcBorders>
          </w:tcPr>
          <w:p w:rsidR="008D5149" w:rsidRPr="00515C24" w:rsidRDefault="008D5149" w:rsidP="00AC1FCE">
            <w:pPr>
              <w:tabs>
                <w:tab w:val="left" w:pos="360"/>
              </w:tabs>
              <w:spacing w:before="120"/>
              <w:rPr>
                <w:sz w:val="18"/>
                <w:szCs w:val="18"/>
              </w:rPr>
            </w:pPr>
          </w:p>
        </w:tc>
        <w:tc>
          <w:tcPr>
            <w:tcW w:w="360" w:type="dxa"/>
            <w:tcBorders>
              <w:bottom w:val="single" w:sz="6" w:space="0" w:color="auto"/>
            </w:tcBorders>
          </w:tcPr>
          <w:p w:rsidR="008D5149" w:rsidRPr="00515C24" w:rsidRDefault="008D5149" w:rsidP="00AC1FCE">
            <w:pPr>
              <w:tabs>
                <w:tab w:val="left" w:pos="360"/>
              </w:tabs>
              <w:spacing w:before="120"/>
              <w:rPr>
                <w:sz w:val="18"/>
                <w:szCs w:val="18"/>
              </w:rPr>
            </w:pPr>
          </w:p>
        </w:tc>
        <w:tc>
          <w:tcPr>
            <w:tcW w:w="3240" w:type="dxa"/>
            <w:tcBorders>
              <w:left w:val="single" w:sz="6" w:space="0" w:color="auto"/>
              <w:bottom w:val="single" w:sz="6" w:space="0" w:color="auto"/>
              <w:right w:val="single" w:sz="6" w:space="0" w:color="auto"/>
            </w:tcBorders>
          </w:tcPr>
          <w:p w:rsidR="008D5149" w:rsidRPr="00515C24" w:rsidRDefault="008D5149" w:rsidP="008D5149">
            <w:pPr>
              <w:pStyle w:val="Header"/>
              <w:spacing w:before="120"/>
              <w:rPr>
                <w:sz w:val="18"/>
                <w:szCs w:val="18"/>
              </w:rPr>
            </w:pPr>
          </w:p>
        </w:tc>
        <w:tc>
          <w:tcPr>
            <w:tcW w:w="2880" w:type="dxa"/>
            <w:tcBorders>
              <w:bottom w:val="single" w:sz="6" w:space="0" w:color="auto"/>
              <w:right w:val="single" w:sz="6" w:space="0" w:color="auto"/>
            </w:tcBorders>
          </w:tcPr>
          <w:p w:rsidR="008D5149" w:rsidRPr="00515C24" w:rsidRDefault="008D5149" w:rsidP="00AC1FCE">
            <w:pPr>
              <w:spacing w:before="120"/>
              <w:rPr>
                <w:sz w:val="18"/>
                <w:szCs w:val="18"/>
              </w:rPr>
            </w:pPr>
          </w:p>
        </w:tc>
        <w:tc>
          <w:tcPr>
            <w:tcW w:w="2521" w:type="dxa"/>
            <w:tcBorders>
              <w:bottom w:val="single" w:sz="6" w:space="0" w:color="auto"/>
              <w:right w:val="single" w:sz="6" w:space="0" w:color="auto"/>
            </w:tcBorders>
          </w:tcPr>
          <w:p w:rsidR="008D5149" w:rsidRPr="00515C24" w:rsidRDefault="008D5149" w:rsidP="00AC1FCE">
            <w:pPr>
              <w:spacing w:before="120"/>
              <w:rPr>
                <w:sz w:val="18"/>
                <w:szCs w:val="18"/>
              </w:rPr>
            </w:pPr>
          </w:p>
        </w:tc>
        <w:tc>
          <w:tcPr>
            <w:tcW w:w="2340" w:type="dxa"/>
            <w:tcBorders>
              <w:bottom w:val="single" w:sz="6" w:space="0" w:color="auto"/>
              <w:right w:val="single" w:sz="6" w:space="0" w:color="auto"/>
            </w:tcBorders>
          </w:tcPr>
          <w:p w:rsidR="008D5149" w:rsidRPr="00515C24" w:rsidRDefault="008D5149" w:rsidP="00AC1FCE">
            <w:pPr>
              <w:spacing w:before="120"/>
              <w:rPr>
                <w:sz w:val="18"/>
                <w:szCs w:val="18"/>
              </w:rPr>
            </w:pPr>
          </w:p>
        </w:tc>
      </w:tr>
    </w:tbl>
    <w:p w:rsidR="005347B3" w:rsidRDefault="005347B3" w:rsidP="00C07BAA">
      <w:pPr>
        <w:jc w:val="center"/>
        <w:sectPr w:rsidR="005347B3" w:rsidSect="00EA538C">
          <w:headerReference w:type="default" r:id="rId156"/>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5347B3" w:rsidRPr="00515C24" w:rsidTr="00AC1FCE">
        <w:trPr>
          <w:cantSplit/>
        </w:trPr>
        <w:tc>
          <w:tcPr>
            <w:tcW w:w="2330" w:type="dxa"/>
            <w:tcBorders>
              <w:top w:val="single" w:sz="4" w:space="0" w:color="auto"/>
              <w:left w:val="single" w:sz="6" w:space="0" w:color="auto"/>
            </w:tcBorders>
          </w:tcPr>
          <w:p w:rsidR="005347B3" w:rsidRPr="00515C24" w:rsidRDefault="005347B3" w:rsidP="00AC1FCE">
            <w:pPr>
              <w:tabs>
                <w:tab w:val="left" w:pos="440"/>
                <w:tab w:val="left" w:pos="2600"/>
              </w:tabs>
              <w:rPr>
                <w:sz w:val="18"/>
                <w:szCs w:val="18"/>
              </w:rPr>
            </w:pPr>
            <w:r w:rsidRPr="00515C24">
              <w:rPr>
                <w:sz w:val="18"/>
                <w:szCs w:val="18"/>
              </w:rPr>
              <w:lastRenderedPageBreak/>
              <w:t>1</w:t>
            </w:r>
            <w:r>
              <w:rPr>
                <w:sz w:val="18"/>
                <w:szCs w:val="18"/>
              </w:rPr>
              <w:t>2</w:t>
            </w:r>
            <w:r w:rsidRPr="00515C24">
              <w:rPr>
                <w:sz w:val="18"/>
                <w:szCs w:val="18"/>
              </w:rPr>
              <w:t>.</w:t>
            </w:r>
            <w:r w:rsidRPr="00515C24">
              <w:rPr>
                <w:sz w:val="18"/>
                <w:szCs w:val="18"/>
              </w:rPr>
              <w:tab/>
              <w:t>Terrain Awareness and</w:t>
            </w:r>
          </w:p>
          <w:p w:rsidR="005347B3" w:rsidRPr="00515C24" w:rsidRDefault="005347B3" w:rsidP="00AC1FCE">
            <w:pPr>
              <w:tabs>
                <w:tab w:val="left" w:pos="440"/>
                <w:tab w:val="left" w:pos="2600"/>
              </w:tabs>
              <w:rPr>
                <w:sz w:val="18"/>
                <w:szCs w:val="18"/>
              </w:rPr>
            </w:pPr>
            <w:r w:rsidRPr="00515C24">
              <w:rPr>
                <w:sz w:val="18"/>
                <w:szCs w:val="18"/>
              </w:rPr>
              <w:tab/>
              <w:t>Warning System</w:t>
            </w:r>
          </w:p>
          <w:p w:rsidR="005347B3" w:rsidRPr="00515C24" w:rsidRDefault="005347B3" w:rsidP="00AC1FCE">
            <w:pPr>
              <w:tabs>
                <w:tab w:val="left" w:pos="440"/>
                <w:tab w:val="left" w:pos="2600"/>
              </w:tabs>
              <w:rPr>
                <w:sz w:val="18"/>
                <w:szCs w:val="18"/>
              </w:rPr>
            </w:pPr>
            <w:r w:rsidRPr="00515C24">
              <w:rPr>
                <w:sz w:val="18"/>
                <w:szCs w:val="18"/>
              </w:rPr>
              <w:tab/>
              <w:t>(TAWS)</w:t>
            </w:r>
          </w:p>
        </w:tc>
        <w:tc>
          <w:tcPr>
            <w:tcW w:w="440" w:type="dxa"/>
            <w:tcBorders>
              <w:top w:val="single" w:sz="4" w:space="0" w:color="auto"/>
              <w:right w:val="single" w:sz="4" w:space="0" w:color="auto"/>
            </w:tcBorders>
          </w:tcPr>
          <w:p w:rsidR="005347B3" w:rsidRPr="00515C24" w:rsidRDefault="005347B3" w:rsidP="00AC1FCE">
            <w:pPr>
              <w:tabs>
                <w:tab w:val="left" w:pos="360"/>
              </w:tabs>
              <w:rPr>
                <w:sz w:val="18"/>
                <w:szCs w:val="18"/>
              </w:rPr>
            </w:pPr>
          </w:p>
        </w:tc>
        <w:tc>
          <w:tcPr>
            <w:tcW w:w="370" w:type="dxa"/>
            <w:tcBorders>
              <w:top w:val="single" w:sz="4" w:space="0" w:color="auto"/>
              <w:left w:val="single" w:sz="4" w:space="0" w:color="auto"/>
              <w:right w:val="single" w:sz="6" w:space="0" w:color="auto"/>
            </w:tcBorders>
          </w:tcPr>
          <w:p w:rsidR="005347B3" w:rsidRPr="00515C24" w:rsidRDefault="005347B3" w:rsidP="00AC1FCE">
            <w:pPr>
              <w:tabs>
                <w:tab w:val="left" w:pos="360"/>
              </w:tabs>
              <w:rPr>
                <w:sz w:val="18"/>
                <w:szCs w:val="18"/>
              </w:rPr>
            </w:pPr>
          </w:p>
        </w:tc>
        <w:tc>
          <w:tcPr>
            <w:tcW w:w="360" w:type="dxa"/>
            <w:tcBorders>
              <w:top w:val="single" w:sz="4" w:space="0" w:color="auto"/>
            </w:tcBorders>
          </w:tcPr>
          <w:p w:rsidR="005347B3" w:rsidRPr="00515C24" w:rsidRDefault="005347B3" w:rsidP="00AC1FCE">
            <w:pPr>
              <w:tabs>
                <w:tab w:val="left" w:pos="360"/>
              </w:tabs>
              <w:rPr>
                <w:sz w:val="18"/>
                <w:szCs w:val="18"/>
              </w:rPr>
            </w:pPr>
          </w:p>
        </w:tc>
        <w:tc>
          <w:tcPr>
            <w:tcW w:w="3240" w:type="dxa"/>
            <w:tcBorders>
              <w:top w:val="single" w:sz="4" w:space="0" w:color="auto"/>
              <w:left w:val="single" w:sz="6" w:space="0" w:color="auto"/>
              <w:right w:val="single" w:sz="6" w:space="0" w:color="auto"/>
            </w:tcBorders>
          </w:tcPr>
          <w:p w:rsidR="005347B3" w:rsidRPr="00515C24" w:rsidRDefault="005347B3" w:rsidP="00AC1FCE">
            <w:pPr>
              <w:pStyle w:val="Header"/>
              <w:rPr>
                <w:sz w:val="18"/>
                <w:szCs w:val="18"/>
              </w:rPr>
            </w:pPr>
          </w:p>
        </w:tc>
        <w:tc>
          <w:tcPr>
            <w:tcW w:w="2880" w:type="dxa"/>
            <w:tcBorders>
              <w:top w:val="single" w:sz="4" w:space="0" w:color="auto"/>
              <w:right w:val="single" w:sz="6" w:space="0" w:color="auto"/>
            </w:tcBorders>
          </w:tcPr>
          <w:p w:rsidR="005347B3" w:rsidRPr="00515C24" w:rsidRDefault="005347B3" w:rsidP="00AC1FCE">
            <w:pPr>
              <w:rPr>
                <w:sz w:val="18"/>
                <w:szCs w:val="18"/>
              </w:rPr>
            </w:pPr>
          </w:p>
        </w:tc>
        <w:tc>
          <w:tcPr>
            <w:tcW w:w="2521" w:type="dxa"/>
            <w:tcBorders>
              <w:top w:val="single" w:sz="4" w:space="0" w:color="auto"/>
              <w:right w:val="single" w:sz="6" w:space="0" w:color="auto"/>
            </w:tcBorders>
          </w:tcPr>
          <w:p w:rsidR="005347B3" w:rsidRPr="00515C24" w:rsidRDefault="005347B3" w:rsidP="00AC1FCE">
            <w:pPr>
              <w:rPr>
                <w:sz w:val="18"/>
                <w:szCs w:val="18"/>
              </w:rPr>
            </w:pPr>
          </w:p>
        </w:tc>
        <w:tc>
          <w:tcPr>
            <w:tcW w:w="2340" w:type="dxa"/>
            <w:tcBorders>
              <w:top w:val="single" w:sz="4" w:space="0" w:color="auto"/>
              <w:right w:val="single" w:sz="6" w:space="0" w:color="auto"/>
            </w:tcBorders>
          </w:tcPr>
          <w:p w:rsidR="005347B3" w:rsidRPr="00515C24" w:rsidRDefault="005347B3" w:rsidP="00AC1FCE">
            <w:pPr>
              <w:rPr>
                <w:sz w:val="18"/>
                <w:szCs w:val="18"/>
              </w:rPr>
            </w:pPr>
          </w:p>
        </w:tc>
      </w:tr>
      <w:tr w:rsidR="005347B3" w:rsidRPr="00515C24" w:rsidTr="00AC1FCE">
        <w:trPr>
          <w:cantSplit/>
        </w:trPr>
        <w:tc>
          <w:tcPr>
            <w:tcW w:w="2330" w:type="dxa"/>
            <w:tcBorders>
              <w:left w:val="single" w:sz="6" w:space="0" w:color="auto"/>
            </w:tcBorders>
          </w:tcPr>
          <w:p w:rsidR="005347B3" w:rsidRPr="00515C24" w:rsidRDefault="005347B3" w:rsidP="00AC1FCE">
            <w:pPr>
              <w:tabs>
                <w:tab w:val="left" w:pos="440"/>
                <w:tab w:val="left" w:pos="2600"/>
              </w:tabs>
              <w:spacing w:before="120"/>
              <w:rPr>
                <w:sz w:val="18"/>
                <w:szCs w:val="18"/>
              </w:rPr>
            </w:pPr>
            <w:r w:rsidRPr="00515C24">
              <w:rPr>
                <w:sz w:val="18"/>
                <w:szCs w:val="18"/>
              </w:rPr>
              <w:tab/>
              <w:t>Class A TAWS</w:t>
            </w:r>
          </w:p>
          <w:p w:rsidR="005347B3" w:rsidRDefault="005347B3" w:rsidP="00AC1FCE">
            <w:pPr>
              <w:tabs>
                <w:tab w:val="left" w:pos="440"/>
                <w:tab w:val="left" w:pos="2600"/>
              </w:tabs>
              <w:rPr>
                <w:sz w:val="18"/>
                <w:szCs w:val="18"/>
              </w:rPr>
            </w:pPr>
            <w:r w:rsidRPr="00515C24">
              <w:rPr>
                <w:sz w:val="18"/>
                <w:szCs w:val="18"/>
              </w:rPr>
              <w:tab/>
              <w:t>Equipment Required</w:t>
            </w:r>
          </w:p>
          <w:p w:rsidR="005347B3" w:rsidRPr="00515C24" w:rsidRDefault="005347B3" w:rsidP="00AC1FCE">
            <w:pPr>
              <w:tabs>
                <w:tab w:val="left" w:pos="440"/>
                <w:tab w:val="left" w:pos="2600"/>
              </w:tabs>
              <w:rPr>
                <w:sz w:val="18"/>
                <w:szCs w:val="18"/>
              </w:rPr>
            </w:pPr>
            <w:r>
              <w:rPr>
                <w:sz w:val="18"/>
                <w:szCs w:val="18"/>
              </w:rPr>
              <w:tab/>
              <w:t>(continued)</w:t>
            </w:r>
          </w:p>
        </w:tc>
        <w:tc>
          <w:tcPr>
            <w:tcW w:w="440" w:type="dxa"/>
            <w:tcBorders>
              <w:right w:val="single" w:sz="4" w:space="0" w:color="auto"/>
            </w:tcBorders>
          </w:tcPr>
          <w:p w:rsidR="005347B3" w:rsidRPr="00515C24" w:rsidRDefault="005347B3" w:rsidP="00AC1FCE">
            <w:pPr>
              <w:tabs>
                <w:tab w:val="left" w:pos="360"/>
              </w:tabs>
              <w:spacing w:before="120"/>
              <w:rPr>
                <w:sz w:val="18"/>
                <w:szCs w:val="18"/>
              </w:rPr>
            </w:pPr>
          </w:p>
        </w:tc>
        <w:tc>
          <w:tcPr>
            <w:tcW w:w="370" w:type="dxa"/>
            <w:tcBorders>
              <w:left w:val="single" w:sz="4" w:space="0" w:color="auto"/>
              <w:right w:val="single" w:sz="6" w:space="0" w:color="auto"/>
            </w:tcBorders>
          </w:tcPr>
          <w:p w:rsidR="005347B3" w:rsidRPr="00515C24" w:rsidRDefault="005347B3" w:rsidP="00AC1FCE">
            <w:pPr>
              <w:tabs>
                <w:tab w:val="left" w:pos="360"/>
              </w:tabs>
              <w:spacing w:before="120"/>
              <w:rPr>
                <w:sz w:val="18"/>
                <w:szCs w:val="18"/>
              </w:rPr>
            </w:pPr>
          </w:p>
        </w:tc>
        <w:tc>
          <w:tcPr>
            <w:tcW w:w="360" w:type="dxa"/>
          </w:tcPr>
          <w:p w:rsidR="005347B3" w:rsidRPr="00515C24" w:rsidRDefault="005347B3" w:rsidP="00AC1FCE">
            <w:pPr>
              <w:tabs>
                <w:tab w:val="left" w:pos="360"/>
              </w:tabs>
              <w:spacing w:before="120"/>
              <w:rPr>
                <w:sz w:val="18"/>
                <w:szCs w:val="18"/>
              </w:rPr>
            </w:pPr>
          </w:p>
        </w:tc>
        <w:tc>
          <w:tcPr>
            <w:tcW w:w="3240" w:type="dxa"/>
            <w:tcBorders>
              <w:left w:val="single" w:sz="6" w:space="0" w:color="auto"/>
              <w:right w:val="single" w:sz="6" w:space="0" w:color="auto"/>
            </w:tcBorders>
          </w:tcPr>
          <w:p w:rsidR="005347B3" w:rsidRPr="00515C24" w:rsidRDefault="005347B3" w:rsidP="00AC1FCE">
            <w:pPr>
              <w:pStyle w:val="Header"/>
              <w:spacing w:before="120"/>
              <w:rPr>
                <w:sz w:val="18"/>
                <w:szCs w:val="18"/>
              </w:rPr>
            </w:pPr>
          </w:p>
        </w:tc>
        <w:tc>
          <w:tcPr>
            <w:tcW w:w="2880" w:type="dxa"/>
            <w:tcBorders>
              <w:right w:val="single" w:sz="6" w:space="0" w:color="auto"/>
            </w:tcBorders>
          </w:tcPr>
          <w:p w:rsidR="005347B3" w:rsidRPr="00515C24" w:rsidRDefault="005347B3" w:rsidP="00AC1FCE">
            <w:pPr>
              <w:spacing w:before="120"/>
              <w:rPr>
                <w:sz w:val="18"/>
                <w:szCs w:val="18"/>
              </w:rPr>
            </w:pPr>
          </w:p>
        </w:tc>
        <w:tc>
          <w:tcPr>
            <w:tcW w:w="2521" w:type="dxa"/>
            <w:tcBorders>
              <w:right w:val="single" w:sz="6" w:space="0" w:color="auto"/>
            </w:tcBorders>
          </w:tcPr>
          <w:p w:rsidR="005347B3" w:rsidRPr="00515C24" w:rsidRDefault="005347B3" w:rsidP="00AC1FCE">
            <w:pPr>
              <w:spacing w:before="120"/>
              <w:rPr>
                <w:sz w:val="18"/>
                <w:szCs w:val="18"/>
              </w:rPr>
            </w:pPr>
          </w:p>
        </w:tc>
        <w:tc>
          <w:tcPr>
            <w:tcW w:w="2340" w:type="dxa"/>
            <w:tcBorders>
              <w:right w:val="single" w:sz="6" w:space="0" w:color="auto"/>
            </w:tcBorders>
          </w:tcPr>
          <w:p w:rsidR="005347B3" w:rsidRPr="00515C24" w:rsidRDefault="005347B3" w:rsidP="00AC1FCE">
            <w:pPr>
              <w:spacing w:before="120"/>
              <w:rPr>
                <w:sz w:val="18"/>
                <w:szCs w:val="18"/>
              </w:rPr>
            </w:pPr>
          </w:p>
        </w:tc>
      </w:tr>
      <w:tr w:rsidR="00851A0C" w:rsidRPr="00515C24" w:rsidTr="00AC1FCE">
        <w:trPr>
          <w:cantSplit/>
        </w:trPr>
        <w:tc>
          <w:tcPr>
            <w:tcW w:w="2330" w:type="dxa"/>
            <w:tcBorders>
              <w:left w:val="single" w:sz="6" w:space="0" w:color="auto"/>
            </w:tcBorders>
          </w:tcPr>
          <w:p w:rsidR="00851A0C" w:rsidRPr="00515C24" w:rsidRDefault="00851A0C" w:rsidP="00851A0C">
            <w:pPr>
              <w:tabs>
                <w:tab w:val="left" w:pos="729"/>
              </w:tabs>
              <w:spacing w:before="120"/>
              <w:ind w:left="541" w:hanging="360"/>
              <w:rPr>
                <w:sz w:val="18"/>
                <w:szCs w:val="18"/>
              </w:rPr>
            </w:pPr>
            <w:r>
              <w:rPr>
                <w:sz w:val="18"/>
                <w:szCs w:val="18"/>
              </w:rPr>
              <w:t>***d</w:t>
            </w:r>
            <w:r w:rsidRPr="00515C24">
              <w:rPr>
                <w:sz w:val="18"/>
                <w:szCs w:val="18"/>
              </w:rPr>
              <w:t>)</w:t>
            </w:r>
            <w:r w:rsidRPr="00515C24">
              <w:rPr>
                <w:sz w:val="18"/>
                <w:szCs w:val="18"/>
              </w:rPr>
              <w:tab/>
            </w:r>
            <w:r>
              <w:rPr>
                <w:sz w:val="18"/>
                <w:szCs w:val="18"/>
              </w:rPr>
              <w:t>Advisory Callouts</w:t>
            </w:r>
          </w:p>
        </w:tc>
        <w:tc>
          <w:tcPr>
            <w:tcW w:w="440" w:type="dxa"/>
            <w:tcBorders>
              <w:right w:val="single" w:sz="4" w:space="0" w:color="auto"/>
            </w:tcBorders>
          </w:tcPr>
          <w:p w:rsidR="00851A0C" w:rsidRPr="00515C24" w:rsidRDefault="00851A0C" w:rsidP="00AC1FCE">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851A0C" w:rsidRPr="00515C24" w:rsidRDefault="00851A0C" w:rsidP="00AC1FCE">
            <w:pPr>
              <w:tabs>
                <w:tab w:val="left" w:pos="360"/>
              </w:tabs>
              <w:spacing w:before="120"/>
              <w:rPr>
                <w:sz w:val="18"/>
                <w:szCs w:val="18"/>
              </w:rPr>
            </w:pPr>
            <w:r>
              <w:rPr>
                <w:sz w:val="18"/>
                <w:szCs w:val="18"/>
              </w:rPr>
              <w:t>-</w:t>
            </w:r>
          </w:p>
        </w:tc>
        <w:tc>
          <w:tcPr>
            <w:tcW w:w="360" w:type="dxa"/>
          </w:tcPr>
          <w:p w:rsidR="00851A0C" w:rsidRPr="00515C24" w:rsidRDefault="00851A0C"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851A0C" w:rsidRPr="00515C24" w:rsidRDefault="00851A0C" w:rsidP="00AC1FCE">
            <w:pPr>
              <w:pStyle w:val="Header"/>
              <w:spacing w:before="120"/>
              <w:rPr>
                <w:sz w:val="18"/>
                <w:szCs w:val="18"/>
              </w:rPr>
            </w:pPr>
            <w:r w:rsidRPr="00515C24">
              <w:rPr>
                <w:sz w:val="18"/>
                <w:szCs w:val="18"/>
              </w:rPr>
              <w:t>(O) May be inoperative provided</w:t>
            </w:r>
            <w:r>
              <w:rPr>
                <w:sz w:val="18"/>
                <w:szCs w:val="18"/>
              </w:rPr>
              <w:t xml:space="preserve"> alternate p</w:t>
            </w:r>
            <w:r w:rsidRPr="00515C24">
              <w:rPr>
                <w:sz w:val="18"/>
                <w:szCs w:val="18"/>
              </w:rPr>
              <w:t>rocedures are established and used</w:t>
            </w:r>
            <w:r>
              <w:rPr>
                <w:sz w:val="18"/>
                <w:szCs w:val="18"/>
              </w:rPr>
              <w:t>.</w:t>
            </w:r>
          </w:p>
        </w:tc>
        <w:tc>
          <w:tcPr>
            <w:tcW w:w="2880" w:type="dxa"/>
            <w:tcBorders>
              <w:right w:val="single" w:sz="6" w:space="0" w:color="auto"/>
            </w:tcBorders>
          </w:tcPr>
          <w:p w:rsidR="00851A0C" w:rsidRPr="00515C24" w:rsidRDefault="00851A0C" w:rsidP="00AC1FCE">
            <w:pPr>
              <w:spacing w:before="120"/>
              <w:rPr>
                <w:sz w:val="18"/>
                <w:szCs w:val="18"/>
              </w:rPr>
            </w:pPr>
            <w:r w:rsidRPr="00515C24">
              <w:rPr>
                <w:sz w:val="18"/>
                <w:szCs w:val="18"/>
              </w:rPr>
              <w:t>None required.</w:t>
            </w:r>
          </w:p>
        </w:tc>
        <w:tc>
          <w:tcPr>
            <w:tcW w:w="2521" w:type="dxa"/>
            <w:tcBorders>
              <w:right w:val="single" w:sz="6" w:space="0" w:color="auto"/>
            </w:tcBorders>
          </w:tcPr>
          <w:p w:rsidR="00851A0C" w:rsidRPr="00515C24" w:rsidRDefault="00A8426C" w:rsidP="00AC1FCE">
            <w:pPr>
              <w:spacing w:before="120"/>
              <w:rPr>
                <w:sz w:val="18"/>
                <w:szCs w:val="18"/>
              </w:rPr>
            </w:pPr>
            <w:r>
              <w:rPr>
                <w:sz w:val="18"/>
                <w:szCs w:val="18"/>
              </w:rPr>
              <w:t>Pilot Monitoring (PM)</w:t>
            </w:r>
            <w:r w:rsidR="00851A0C" w:rsidRPr="00515C24">
              <w:rPr>
                <w:sz w:val="18"/>
                <w:szCs w:val="18"/>
              </w:rPr>
              <w:t xml:space="preserve"> will monitor flight progress with reference to radio altimeter data and situational awareness and advise Pilot-Flying (PF) of adverse situations.</w:t>
            </w:r>
          </w:p>
        </w:tc>
        <w:tc>
          <w:tcPr>
            <w:tcW w:w="2340" w:type="dxa"/>
            <w:tcBorders>
              <w:right w:val="single" w:sz="6" w:space="0" w:color="auto"/>
            </w:tcBorders>
          </w:tcPr>
          <w:p w:rsidR="00851A0C" w:rsidRPr="00515C24" w:rsidRDefault="00851A0C"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5347B3" w:rsidRPr="00515C24" w:rsidTr="00AC1FCE">
        <w:trPr>
          <w:cantSplit/>
        </w:trPr>
        <w:tc>
          <w:tcPr>
            <w:tcW w:w="2330" w:type="dxa"/>
            <w:tcBorders>
              <w:left w:val="single" w:sz="6" w:space="0" w:color="auto"/>
            </w:tcBorders>
          </w:tcPr>
          <w:p w:rsidR="005347B3" w:rsidRPr="00515C24" w:rsidRDefault="005347B3" w:rsidP="00851A0C">
            <w:pPr>
              <w:tabs>
                <w:tab w:val="left" w:pos="729"/>
              </w:tabs>
              <w:spacing w:before="120"/>
              <w:ind w:left="541" w:hanging="360"/>
              <w:rPr>
                <w:sz w:val="18"/>
                <w:szCs w:val="18"/>
              </w:rPr>
            </w:pPr>
          </w:p>
        </w:tc>
        <w:tc>
          <w:tcPr>
            <w:tcW w:w="440" w:type="dxa"/>
            <w:tcBorders>
              <w:right w:val="single" w:sz="4" w:space="0" w:color="auto"/>
            </w:tcBorders>
          </w:tcPr>
          <w:p w:rsidR="005347B3" w:rsidRPr="00515C24" w:rsidRDefault="00851A0C" w:rsidP="00AC1FCE">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5347B3" w:rsidRPr="00515C24" w:rsidRDefault="00851A0C" w:rsidP="00AC1FCE">
            <w:pPr>
              <w:tabs>
                <w:tab w:val="left" w:pos="360"/>
              </w:tabs>
              <w:spacing w:before="120"/>
              <w:rPr>
                <w:sz w:val="18"/>
                <w:szCs w:val="18"/>
              </w:rPr>
            </w:pPr>
            <w:r>
              <w:rPr>
                <w:sz w:val="18"/>
                <w:szCs w:val="18"/>
              </w:rPr>
              <w:t>-</w:t>
            </w:r>
          </w:p>
        </w:tc>
        <w:tc>
          <w:tcPr>
            <w:tcW w:w="360" w:type="dxa"/>
          </w:tcPr>
          <w:p w:rsidR="005347B3" w:rsidRPr="00515C24" w:rsidRDefault="00851A0C"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851A0C" w:rsidRPr="00515C24" w:rsidRDefault="00851A0C" w:rsidP="00851A0C">
            <w:pPr>
              <w:pStyle w:val="Header"/>
              <w:spacing w:before="120"/>
              <w:rPr>
                <w:sz w:val="18"/>
                <w:szCs w:val="18"/>
              </w:rPr>
            </w:pPr>
            <w:r w:rsidRPr="00515C24">
              <w:rPr>
                <w:sz w:val="18"/>
                <w:szCs w:val="18"/>
              </w:rPr>
              <w:t>(O) May be inoperative provided:</w:t>
            </w:r>
          </w:p>
          <w:p w:rsidR="00851A0C" w:rsidRPr="00515C24" w:rsidRDefault="00851A0C" w:rsidP="00851A0C">
            <w:pPr>
              <w:pStyle w:val="Header"/>
              <w:ind w:left="461" w:hanging="360"/>
              <w:rPr>
                <w:sz w:val="18"/>
                <w:szCs w:val="18"/>
              </w:rPr>
            </w:pPr>
            <w:r w:rsidRPr="00515C24">
              <w:rPr>
                <w:sz w:val="18"/>
                <w:szCs w:val="18"/>
              </w:rPr>
              <w:t>a)</w:t>
            </w:r>
            <w:r>
              <w:rPr>
                <w:sz w:val="18"/>
                <w:szCs w:val="18"/>
              </w:rPr>
              <w:tab/>
              <w:t xml:space="preserve">Advisory callout not required by 14 CFR, </w:t>
            </w:r>
            <w:r w:rsidRPr="00515C24">
              <w:rPr>
                <w:sz w:val="18"/>
                <w:szCs w:val="18"/>
              </w:rPr>
              <w:t>and</w:t>
            </w:r>
          </w:p>
          <w:p w:rsidR="005347B3" w:rsidRPr="00515C24" w:rsidRDefault="00851A0C" w:rsidP="00851A0C">
            <w:pPr>
              <w:pStyle w:val="Header"/>
              <w:ind w:left="461" w:hanging="360"/>
              <w:rPr>
                <w:sz w:val="18"/>
                <w:szCs w:val="18"/>
              </w:rPr>
            </w:pPr>
            <w:r w:rsidRPr="00515C24">
              <w:rPr>
                <w:sz w:val="18"/>
                <w:szCs w:val="18"/>
              </w:rPr>
              <w:t>b)</w:t>
            </w:r>
            <w:r>
              <w:rPr>
                <w:sz w:val="18"/>
                <w:szCs w:val="18"/>
              </w:rPr>
              <w:tab/>
              <w:t>Alternate procedures are established and used.</w:t>
            </w:r>
          </w:p>
        </w:tc>
        <w:tc>
          <w:tcPr>
            <w:tcW w:w="2880" w:type="dxa"/>
            <w:tcBorders>
              <w:right w:val="single" w:sz="6" w:space="0" w:color="auto"/>
            </w:tcBorders>
          </w:tcPr>
          <w:p w:rsidR="005347B3" w:rsidRPr="00515C24" w:rsidRDefault="005347B3" w:rsidP="00AC1FCE">
            <w:pPr>
              <w:spacing w:before="120"/>
              <w:rPr>
                <w:sz w:val="18"/>
                <w:szCs w:val="18"/>
              </w:rPr>
            </w:pPr>
            <w:r w:rsidRPr="00515C24">
              <w:rPr>
                <w:sz w:val="18"/>
                <w:szCs w:val="18"/>
              </w:rPr>
              <w:t>None required.</w:t>
            </w:r>
          </w:p>
        </w:tc>
        <w:tc>
          <w:tcPr>
            <w:tcW w:w="2521" w:type="dxa"/>
            <w:tcBorders>
              <w:right w:val="single" w:sz="6" w:space="0" w:color="auto"/>
            </w:tcBorders>
          </w:tcPr>
          <w:p w:rsidR="005347B3" w:rsidRPr="00515C24" w:rsidRDefault="00A8426C" w:rsidP="00AC1FCE">
            <w:pPr>
              <w:spacing w:before="120"/>
              <w:rPr>
                <w:sz w:val="18"/>
                <w:szCs w:val="18"/>
              </w:rPr>
            </w:pPr>
            <w:r>
              <w:rPr>
                <w:sz w:val="18"/>
                <w:szCs w:val="18"/>
              </w:rPr>
              <w:t>Pilot Monitoring (PM)</w:t>
            </w:r>
            <w:r w:rsidR="005347B3" w:rsidRPr="00515C24">
              <w:rPr>
                <w:sz w:val="18"/>
                <w:szCs w:val="18"/>
              </w:rPr>
              <w:t xml:space="preserve"> will monitor flight progress with reference to radio altimeter data and situational awareness and advise Pilot-Flying (PF) of adverse situations.</w:t>
            </w:r>
          </w:p>
        </w:tc>
        <w:tc>
          <w:tcPr>
            <w:tcW w:w="2340" w:type="dxa"/>
            <w:tcBorders>
              <w:right w:val="single" w:sz="6" w:space="0" w:color="auto"/>
            </w:tcBorders>
          </w:tcPr>
          <w:p w:rsidR="005347B3" w:rsidRPr="00515C24" w:rsidRDefault="005347B3"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851A0C" w:rsidRPr="00515C24" w:rsidTr="00AC1FCE">
        <w:trPr>
          <w:cantSplit/>
        </w:trPr>
        <w:tc>
          <w:tcPr>
            <w:tcW w:w="2330" w:type="dxa"/>
            <w:tcBorders>
              <w:left w:val="single" w:sz="6" w:space="0" w:color="auto"/>
            </w:tcBorders>
          </w:tcPr>
          <w:p w:rsidR="00851A0C" w:rsidRDefault="00851A0C" w:rsidP="00851A0C">
            <w:pPr>
              <w:tabs>
                <w:tab w:val="left" w:pos="729"/>
              </w:tabs>
              <w:spacing w:before="120"/>
              <w:ind w:left="541" w:hanging="360"/>
              <w:rPr>
                <w:sz w:val="18"/>
                <w:szCs w:val="18"/>
              </w:rPr>
            </w:pPr>
            <w:r>
              <w:rPr>
                <w:sz w:val="18"/>
                <w:szCs w:val="18"/>
              </w:rPr>
              <w:t>***e</w:t>
            </w:r>
            <w:r w:rsidRPr="00515C24">
              <w:rPr>
                <w:sz w:val="18"/>
                <w:szCs w:val="18"/>
              </w:rPr>
              <w:t>)</w:t>
            </w:r>
            <w:r>
              <w:rPr>
                <w:sz w:val="18"/>
                <w:szCs w:val="18"/>
              </w:rPr>
              <w:tab/>
            </w:r>
            <w:proofErr w:type="spellStart"/>
            <w:r>
              <w:rPr>
                <w:sz w:val="18"/>
                <w:szCs w:val="18"/>
              </w:rPr>
              <w:t>Windshear</w:t>
            </w:r>
            <w:proofErr w:type="spellEnd"/>
            <w:r>
              <w:rPr>
                <w:sz w:val="18"/>
                <w:szCs w:val="18"/>
              </w:rPr>
              <w:t xml:space="preserve"> Mode</w:t>
            </w:r>
          </w:p>
          <w:p w:rsidR="00851A0C" w:rsidRPr="00515C24" w:rsidRDefault="00851A0C" w:rsidP="00851A0C">
            <w:pPr>
              <w:tabs>
                <w:tab w:val="left" w:pos="729"/>
              </w:tabs>
              <w:ind w:left="541" w:hanging="360"/>
              <w:rPr>
                <w:sz w:val="18"/>
                <w:szCs w:val="18"/>
              </w:rPr>
            </w:pPr>
            <w:r>
              <w:rPr>
                <w:sz w:val="18"/>
                <w:szCs w:val="18"/>
              </w:rPr>
              <w:tab/>
            </w:r>
            <w:r>
              <w:rPr>
                <w:sz w:val="18"/>
                <w:szCs w:val="18"/>
              </w:rPr>
              <w:tab/>
              <w:t>(Reactive)</w:t>
            </w:r>
          </w:p>
        </w:tc>
        <w:tc>
          <w:tcPr>
            <w:tcW w:w="440" w:type="dxa"/>
            <w:tcBorders>
              <w:right w:val="single" w:sz="4" w:space="0" w:color="auto"/>
            </w:tcBorders>
          </w:tcPr>
          <w:p w:rsidR="00851A0C" w:rsidRPr="00515C24" w:rsidRDefault="00851A0C" w:rsidP="00AC1FCE">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851A0C" w:rsidRPr="00515C24" w:rsidRDefault="00851A0C" w:rsidP="00AC1FCE">
            <w:pPr>
              <w:tabs>
                <w:tab w:val="left" w:pos="360"/>
              </w:tabs>
              <w:spacing w:before="120"/>
              <w:rPr>
                <w:sz w:val="18"/>
                <w:szCs w:val="18"/>
              </w:rPr>
            </w:pPr>
            <w:r>
              <w:rPr>
                <w:sz w:val="18"/>
                <w:szCs w:val="18"/>
              </w:rPr>
              <w:t>1</w:t>
            </w:r>
          </w:p>
        </w:tc>
        <w:tc>
          <w:tcPr>
            <w:tcW w:w="360" w:type="dxa"/>
          </w:tcPr>
          <w:p w:rsidR="00851A0C" w:rsidRPr="00515C24" w:rsidRDefault="00851A0C"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851A0C" w:rsidRDefault="00851A0C" w:rsidP="00851A0C">
            <w:pPr>
              <w:pStyle w:val="Header"/>
              <w:spacing w:before="120"/>
              <w:rPr>
                <w:sz w:val="18"/>
                <w:szCs w:val="18"/>
              </w:rPr>
            </w:pPr>
            <w:r w:rsidRPr="00515C24">
              <w:rPr>
                <w:sz w:val="18"/>
                <w:szCs w:val="18"/>
              </w:rPr>
              <w:t>(O) May be inoperative provided</w:t>
            </w:r>
            <w:r>
              <w:rPr>
                <w:sz w:val="18"/>
                <w:szCs w:val="18"/>
              </w:rPr>
              <w:t xml:space="preserve"> alternate p</w:t>
            </w:r>
            <w:r w:rsidRPr="00515C24">
              <w:rPr>
                <w:sz w:val="18"/>
                <w:szCs w:val="18"/>
              </w:rPr>
              <w:t>rocedures are established and used</w:t>
            </w:r>
            <w:r>
              <w:rPr>
                <w:sz w:val="18"/>
                <w:szCs w:val="18"/>
              </w:rPr>
              <w:t>.</w:t>
            </w:r>
          </w:p>
          <w:p w:rsidR="00851A0C" w:rsidRPr="00515C24" w:rsidRDefault="00851A0C" w:rsidP="00851A0C">
            <w:pPr>
              <w:pStyle w:val="Header"/>
              <w:spacing w:before="120"/>
              <w:rPr>
                <w:sz w:val="18"/>
                <w:szCs w:val="18"/>
              </w:rPr>
            </w:pPr>
            <w:r>
              <w:rPr>
                <w:sz w:val="18"/>
                <w:szCs w:val="18"/>
              </w:rPr>
              <w:t xml:space="preserve">NOTE: Operator’s alternate procedures should include reviewing </w:t>
            </w:r>
            <w:proofErr w:type="spellStart"/>
            <w:r>
              <w:rPr>
                <w:sz w:val="18"/>
                <w:szCs w:val="18"/>
              </w:rPr>
              <w:t>windshear</w:t>
            </w:r>
            <w:proofErr w:type="spellEnd"/>
            <w:r>
              <w:rPr>
                <w:sz w:val="18"/>
                <w:szCs w:val="18"/>
              </w:rPr>
              <w:t xml:space="preserve"> avoidance and </w:t>
            </w:r>
            <w:proofErr w:type="spellStart"/>
            <w:r>
              <w:rPr>
                <w:sz w:val="18"/>
                <w:szCs w:val="18"/>
              </w:rPr>
              <w:t>windshear</w:t>
            </w:r>
            <w:proofErr w:type="spellEnd"/>
            <w:r>
              <w:rPr>
                <w:sz w:val="18"/>
                <w:szCs w:val="18"/>
              </w:rPr>
              <w:t xml:space="preserve"> recovery procedures.</w:t>
            </w:r>
          </w:p>
        </w:tc>
        <w:tc>
          <w:tcPr>
            <w:tcW w:w="2880" w:type="dxa"/>
            <w:tcBorders>
              <w:right w:val="single" w:sz="6" w:space="0" w:color="auto"/>
            </w:tcBorders>
          </w:tcPr>
          <w:p w:rsidR="00851A0C" w:rsidRPr="00515C24" w:rsidRDefault="00851A0C" w:rsidP="00AC1FCE">
            <w:pPr>
              <w:spacing w:before="120"/>
              <w:rPr>
                <w:sz w:val="18"/>
                <w:szCs w:val="18"/>
              </w:rPr>
            </w:pPr>
            <w:r w:rsidRPr="00515C24">
              <w:rPr>
                <w:sz w:val="18"/>
                <w:szCs w:val="18"/>
              </w:rPr>
              <w:t>None required.</w:t>
            </w:r>
          </w:p>
        </w:tc>
        <w:tc>
          <w:tcPr>
            <w:tcW w:w="2521" w:type="dxa"/>
            <w:tcBorders>
              <w:right w:val="single" w:sz="6" w:space="0" w:color="auto"/>
            </w:tcBorders>
          </w:tcPr>
          <w:p w:rsidR="00851A0C" w:rsidRPr="00515C24" w:rsidRDefault="00851A0C" w:rsidP="00AC1FCE">
            <w:pPr>
              <w:spacing w:before="120"/>
              <w:rPr>
                <w:sz w:val="18"/>
                <w:szCs w:val="18"/>
              </w:rPr>
            </w:pPr>
            <w:r w:rsidRPr="00C175ED">
              <w:rPr>
                <w:rFonts w:ascii="Times" w:hAnsi="Times" w:cs="Times"/>
                <w:sz w:val="18"/>
                <w:szCs w:val="18"/>
              </w:rPr>
              <w:t xml:space="preserve">Flight crew will comply with AFM/AOM guidance in </w:t>
            </w:r>
            <w:proofErr w:type="spellStart"/>
            <w:r w:rsidRPr="00C175ED">
              <w:rPr>
                <w:rFonts w:ascii="Times" w:hAnsi="Times" w:cs="Times"/>
                <w:sz w:val="18"/>
                <w:szCs w:val="18"/>
              </w:rPr>
              <w:t>windshear</w:t>
            </w:r>
            <w:proofErr w:type="spellEnd"/>
            <w:r w:rsidRPr="00C175ED">
              <w:rPr>
                <w:rFonts w:ascii="Times" w:hAnsi="Times" w:cs="Times"/>
                <w:sz w:val="18"/>
                <w:szCs w:val="18"/>
              </w:rPr>
              <w:t xml:space="preserve"> situations and recommend procedures when encountering </w:t>
            </w:r>
            <w:proofErr w:type="spellStart"/>
            <w:r w:rsidRPr="00C175ED">
              <w:rPr>
                <w:rFonts w:ascii="Times" w:hAnsi="Times" w:cs="Times"/>
                <w:sz w:val="18"/>
                <w:szCs w:val="18"/>
              </w:rPr>
              <w:t>windshear</w:t>
            </w:r>
            <w:proofErr w:type="spellEnd"/>
            <w:r w:rsidRPr="00C175ED">
              <w:rPr>
                <w:rFonts w:ascii="Times" w:hAnsi="Times" w:cs="Times"/>
                <w:sz w:val="18"/>
                <w:szCs w:val="18"/>
              </w:rPr>
              <w:t>.</w:t>
            </w:r>
          </w:p>
        </w:tc>
        <w:tc>
          <w:tcPr>
            <w:tcW w:w="2340" w:type="dxa"/>
            <w:tcBorders>
              <w:right w:val="single" w:sz="6" w:space="0" w:color="auto"/>
            </w:tcBorders>
          </w:tcPr>
          <w:p w:rsidR="00851A0C" w:rsidRPr="00515C24" w:rsidRDefault="00851A0C"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851A0C" w:rsidRPr="00515C24" w:rsidTr="00AC1FCE">
        <w:trPr>
          <w:cantSplit/>
        </w:trPr>
        <w:tc>
          <w:tcPr>
            <w:tcW w:w="2330" w:type="dxa"/>
            <w:tcBorders>
              <w:left w:val="single" w:sz="6" w:space="0" w:color="auto"/>
            </w:tcBorders>
          </w:tcPr>
          <w:p w:rsidR="00851A0C" w:rsidRPr="00515C24" w:rsidRDefault="00851A0C" w:rsidP="00851A0C">
            <w:pPr>
              <w:tabs>
                <w:tab w:val="left" w:pos="729"/>
              </w:tabs>
              <w:spacing w:before="120"/>
              <w:ind w:left="541" w:hanging="360"/>
              <w:rPr>
                <w:sz w:val="18"/>
                <w:szCs w:val="18"/>
              </w:rPr>
            </w:pPr>
          </w:p>
        </w:tc>
        <w:tc>
          <w:tcPr>
            <w:tcW w:w="440" w:type="dxa"/>
            <w:tcBorders>
              <w:right w:val="single" w:sz="4" w:space="0" w:color="auto"/>
            </w:tcBorders>
          </w:tcPr>
          <w:p w:rsidR="00851A0C" w:rsidRPr="00515C24" w:rsidRDefault="00851A0C" w:rsidP="00AC1FCE">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851A0C" w:rsidRPr="00515C24" w:rsidRDefault="00851A0C" w:rsidP="00AC1FCE">
            <w:pPr>
              <w:tabs>
                <w:tab w:val="left" w:pos="360"/>
              </w:tabs>
              <w:spacing w:before="120"/>
              <w:rPr>
                <w:sz w:val="18"/>
                <w:szCs w:val="18"/>
              </w:rPr>
            </w:pPr>
            <w:r>
              <w:rPr>
                <w:sz w:val="18"/>
                <w:szCs w:val="18"/>
              </w:rPr>
              <w:t>1</w:t>
            </w:r>
          </w:p>
        </w:tc>
        <w:tc>
          <w:tcPr>
            <w:tcW w:w="360" w:type="dxa"/>
          </w:tcPr>
          <w:p w:rsidR="00851A0C" w:rsidRPr="00515C24" w:rsidRDefault="00851A0C"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851A0C" w:rsidRPr="00515C24" w:rsidRDefault="00851A0C" w:rsidP="00851A0C">
            <w:pPr>
              <w:pStyle w:val="Header"/>
              <w:spacing w:before="120"/>
              <w:rPr>
                <w:sz w:val="18"/>
                <w:szCs w:val="18"/>
              </w:rPr>
            </w:pPr>
            <w:r w:rsidRPr="00515C24">
              <w:rPr>
                <w:sz w:val="18"/>
                <w:szCs w:val="18"/>
              </w:rPr>
              <w:t>(O) May be inoperative provided:</w:t>
            </w:r>
          </w:p>
          <w:p w:rsidR="00851A0C" w:rsidRPr="00515C24" w:rsidRDefault="00851A0C" w:rsidP="00851A0C">
            <w:pPr>
              <w:pStyle w:val="Header"/>
              <w:ind w:left="461" w:hanging="360"/>
              <w:rPr>
                <w:sz w:val="18"/>
                <w:szCs w:val="18"/>
              </w:rPr>
            </w:pPr>
            <w:r w:rsidRPr="00515C24">
              <w:rPr>
                <w:sz w:val="18"/>
                <w:szCs w:val="18"/>
              </w:rPr>
              <w:t>a)</w:t>
            </w:r>
            <w:r>
              <w:rPr>
                <w:sz w:val="18"/>
                <w:szCs w:val="18"/>
              </w:rPr>
              <w:tab/>
              <w:t xml:space="preserve">Alternate procedures are established and used, </w:t>
            </w:r>
            <w:r w:rsidRPr="00515C24">
              <w:rPr>
                <w:sz w:val="18"/>
                <w:szCs w:val="18"/>
              </w:rPr>
              <w:t>and</w:t>
            </w:r>
          </w:p>
          <w:p w:rsidR="00851A0C" w:rsidRPr="00515C24" w:rsidRDefault="00851A0C" w:rsidP="00851A0C">
            <w:pPr>
              <w:pStyle w:val="Header"/>
              <w:ind w:left="461" w:hanging="360"/>
              <w:rPr>
                <w:sz w:val="18"/>
                <w:szCs w:val="18"/>
              </w:rPr>
            </w:pPr>
            <w:r w:rsidRPr="00515C24">
              <w:rPr>
                <w:sz w:val="18"/>
                <w:szCs w:val="18"/>
              </w:rPr>
              <w:t>b)</w:t>
            </w:r>
            <w:r>
              <w:rPr>
                <w:sz w:val="18"/>
                <w:szCs w:val="18"/>
              </w:rPr>
              <w:tab/>
            </w:r>
            <w:proofErr w:type="spellStart"/>
            <w:r>
              <w:rPr>
                <w:sz w:val="18"/>
                <w:szCs w:val="18"/>
              </w:rPr>
              <w:t>Windshear</w:t>
            </w:r>
            <w:proofErr w:type="spellEnd"/>
            <w:r>
              <w:rPr>
                <w:sz w:val="18"/>
                <w:szCs w:val="18"/>
              </w:rPr>
              <w:t xml:space="preserve"> Detection and Avoidance System (Predictive) is operative.</w:t>
            </w:r>
          </w:p>
        </w:tc>
        <w:tc>
          <w:tcPr>
            <w:tcW w:w="2880" w:type="dxa"/>
            <w:tcBorders>
              <w:right w:val="single" w:sz="6" w:space="0" w:color="auto"/>
            </w:tcBorders>
          </w:tcPr>
          <w:p w:rsidR="00851A0C" w:rsidRPr="00515C24" w:rsidRDefault="00851A0C" w:rsidP="00AC1FCE">
            <w:pPr>
              <w:spacing w:before="120"/>
              <w:rPr>
                <w:sz w:val="18"/>
                <w:szCs w:val="18"/>
              </w:rPr>
            </w:pPr>
            <w:r w:rsidRPr="00515C24">
              <w:rPr>
                <w:sz w:val="18"/>
                <w:szCs w:val="18"/>
              </w:rPr>
              <w:t>None required.</w:t>
            </w:r>
          </w:p>
        </w:tc>
        <w:tc>
          <w:tcPr>
            <w:tcW w:w="2521" w:type="dxa"/>
            <w:tcBorders>
              <w:right w:val="single" w:sz="6" w:space="0" w:color="auto"/>
            </w:tcBorders>
          </w:tcPr>
          <w:p w:rsidR="00851A0C" w:rsidRPr="00515C24" w:rsidRDefault="00851A0C" w:rsidP="00AC1FCE">
            <w:pPr>
              <w:spacing w:before="120"/>
              <w:rPr>
                <w:sz w:val="18"/>
                <w:szCs w:val="18"/>
              </w:rPr>
            </w:pPr>
            <w:r w:rsidRPr="00C175ED">
              <w:rPr>
                <w:rFonts w:ascii="Times" w:hAnsi="Times" w:cs="Times"/>
                <w:sz w:val="18"/>
                <w:szCs w:val="18"/>
              </w:rPr>
              <w:t xml:space="preserve">Flight crew will comply with AFM/AOM guidance in </w:t>
            </w:r>
            <w:proofErr w:type="spellStart"/>
            <w:r w:rsidRPr="00C175ED">
              <w:rPr>
                <w:rFonts w:ascii="Times" w:hAnsi="Times" w:cs="Times"/>
                <w:sz w:val="18"/>
                <w:szCs w:val="18"/>
              </w:rPr>
              <w:t>windshear</w:t>
            </w:r>
            <w:proofErr w:type="spellEnd"/>
            <w:r w:rsidRPr="00C175ED">
              <w:rPr>
                <w:rFonts w:ascii="Times" w:hAnsi="Times" w:cs="Times"/>
                <w:sz w:val="18"/>
                <w:szCs w:val="18"/>
              </w:rPr>
              <w:t xml:space="preserve"> situations and recommend procedures when encountering </w:t>
            </w:r>
            <w:proofErr w:type="spellStart"/>
            <w:r w:rsidRPr="00C175ED">
              <w:rPr>
                <w:rFonts w:ascii="Times" w:hAnsi="Times" w:cs="Times"/>
                <w:sz w:val="18"/>
                <w:szCs w:val="18"/>
              </w:rPr>
              <w:t>windshear</w:t>
            </w:r>
            <w:proofErr w:type="spellEnd"/>
            <w:r w:rsidRPr="00C175ED">
              <w:rPr>
                <w:rFonts w:ascii="Times" w:hAnsi="Times" w:cs="Times"/>
                <w:sz w:val="18"/>
                <w:szCs w:val="18"/>
              </w:rPr>
              <w:t>.</w:t>
            </w:r>
          </w:p>
        </w:tc>
        <w:tc>
          <w:tcPr>
            <w:tcW w:w="2340" w:type="dxa"/>
            <w:tcBorders>
              <w:right w:val="single" w:sz="6" w:space="0" w:color="auto"/>
            </w:tcBorders>
          </w:tcPr>
          <w:p w:rsidR="00851A0C" w:rsidRPr="00515C24" w:rsidRDefault="00851A0C"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851A0C" w:rsidRPr="00515C24" w:rsidTr="00AC1FCE">
        <w:trPr>
          <w:cantSplit/>
        </w:trPr>
        <w:tc>
          <w:tcPr>
            <w:tcW w:w="2330" w:type="dxa"/>
            <w:tcBorders>
              <w:left w:val="single" w:sz="6" w:space="0" w:color="auto"/>
              <w:bottom w:val="single" w:sz="6" w:space="0" w:color="auto"/>
            </w:tcBorders>
          </w:tcPr>
          <w:p w:rsidR="00851A0C" w:rsidRPr="00515C24" w:rsidRDefault="00851A0C" w:rsidP="00AC1FCE">
            <w:pPr>
              <w:tabs>
                <w:tab w:val="left" w:pos="440"/>
                <w:tab w:val="left" w:pos="2600"/>
              </w:tabs>
              <w:spacing w:before="120"/>
              <w:jc w:val="center"/>
              <w:rPr>
                <w:sz w:val="18"/>
                <w:szCs w:val="18"/>
              </w:rPr>
            </w:pPr>
            <w:r w:rsidRPr="00515C24">
              <w:rPr>
                <w:sz w:val="18"/>
                <w:szCs w:val="18"/>
              </w:rPr>
              <w:t>(continued)</w:t>
            </w:r>
          </w:p>
        </w:tc>
        <w:tc>
          <w:tcPr>
            <w:tcW w:w="440" w:type="dxa"/>
            <w:tcBorders>
              <w:bottom w:val="single" w:sz="6" w:space="0" w:color="auto"/>
              <w:right w:val="single" w:sz="4" w:space="0" w:color="auto"/>
            </w:tcBorders>
          </w:tcPr>
          <w:p w:rsidR="00851A0C" w:rsidRPr="00515C24" w:rsidRDefault="00851A0C" w:rsidP="00AC1FCE">
            <w:pPr>
              <w:tabs>
                <w:tab w:val="left" w:pos="360"/>
              </w:tabs>
              <w:spacing w:before="120"/>
              <w:rPr>
                <w:sz w:val="18"/>
                <w:szCs w:val="18"/>
              </w:rPr>
            </w:pPr>
          </w:p>
        </w:tc>
        <w:tc>
          <w:tcPr>
            <w:tcW w:w="370" w:type="dxa"/>
            <w:tcBorders>
              <w:left w:val="single" w:sz="4" w:space="0" w:color="auto"/>
              <w:bottom w:val="single" w:sz="6" w:space="0" w:color="auto"/>
              <w:right w:val="single" w:sz="6" w:space="0" w:color="auto"/>
            </w:tcBorders>
          </w:tcPr>
          <w:p w:rsidR="00851A0C" w:rsidRPr="00515C24" w:rsidRDefault="00851A0C" w:rsidP="00AC1FCE">
            <w:pPr>
              <w:tabs>
                <w:tab w:val="left" w:pos="360"/>
              </w:tabs>
              <w:spacing w:before="120"/>
              <w:rPr>
                <w:sz w:val="18"/>
                <w:szCs w:val="18"/>
              </w:rPr>
            </w:pPr>
          </w:p>
        </w:tc>
        <w:tc>
          <w:tcPr>
            <w:tcW w:w="360" w:type="dxa"/>
            <w:tcBorders>
              <w:bottom w:val="single" w:sz="6" w:space="0" w:color="auto"/>
            </w:tcBorders>
          </w:tcPr>
          <w:p w:rsidR="00851A0C" w:rsidRPr="00515C24" w:rsidRDefault="00851A0C" w:rsidP="00AC1FCE">
            <w:pPr>
              <w:tabs>
                <w:tab w:val="left" w:pos="360"/>
              </w:tabs>
              <w:spacing w:before="120"/>
              <w:rPr>
                <w:sz w:val="18"/>
                <w:szCs w:val="18"/>
              </w:rPr>
            </w:pPr>
          </w:p>
        </w:tc>
        <w:tc>
          <w:tcPr>
            <w:tcW w:w="3240" w:type="dxa"/>
            <w:tcBorders>
              <w:left w:val="single" w:sz="6" w:space="0" w:color="auto"/>
              <w:bottom w:val="single" w:sz="6" w:space="0" w:color="auto"/>
              <w:right w:val="single" w:sz="6" w:space="0" w:color="auto"/>
            </w:tcBorders>
          </w:tcPr>
          <w:p w:rsidR="00851A0C" w:rsidRPr="00515C24" w:rsidRDefault="00851A0C" w:rsidP="00AC1FCE">
            <w:pPr>
              <w:pStyle w:val="Header"/>
              <w:spacing w:before="120"/>
              <w:rPr>
                <w:sz w:val="18"/>
                <w:szCs w:val="18"/>
              </w:rPr>
            </w:pPr>
          </w:p>
        </w:tc>
        <w:tc>
          <w:tcPr>
            <w:tcW w:w="2880" w:type="dxa"/>
            <w:tcBorders>
              <w:bottom w:val="single" w:sz="6" w:space="0" w:color="auto"/>
              <w:right w:val="single" w:sz="6" w:space="0" w:color="auto"/>
            </w:tcBorders>
          </w:tcPr>
          <w:p w:rsidR="00851A0C" w:rsidRPr="00515C24" w:rsidRDefault="00851A0C" w:rsidP="00AC1FCE">
            <w:pPr>
              <w:spacing w:before="120"/>
              <w:rPr>
                <w:sz w:val="18"/>
                <w:szCs w:val="18"/>
              </w:rPr>
            </w:pPr>
          </w:p>
        </w:tc>
        <w:tc>
          <w:tcPr>
            <w:tcW w:w="2521" w:type="dxa"/>
            <w:tcBorders>
              <w:bottom w:val="single" w:sz="6" w:space="0" w:color="auto"/>
              <w:right w:val="single" w:sz="6" w:space="0" w:color="auto"/>
            </w:tcBorders>
          </w:tcPr>
          <w:p w:rsidR="00851A0C" w:rsidRPr="00515C24" w:rsidRDefault="00851A0C" w:rsidP="00AC1FCE">
            <w:pPr>
              <w:spacing w:before="120"/>
              <w:rPr>
                <w:sz w:val="18"/>
                <w:szCs w:val="18"/>
              </w:rPr>
            </w:pPr>
          </w:p>
        </w:tc>
        <w:tc>
          <w:tcPr>
            <w:tcW w:w="2340" w:type="dxa"/>
            <w:tcBorders>
              <w:bottom w:val="single" w:sz="6" w:space="0" w:color="auto"/>
              <w:right w:val="single" w:sz="6" w:space="0" w:color="auto"/>
            </w:tcBorders>
          </w:tcPr>
          <w:p w:rsidR="00851A0C" w:rsidRPr="00515C24" w:rsidRDefault="00851A0C" w:rsidP="00AC1FCE">
            <w:pPr>
              <w:spacing w:before="120"/>
              <w:rPr>
                <w:sz w:val="18"/>
                <w:szCs w:val="18"/>
              </w:rPr>
            </w:pPr>
          </w:p>
        </w:tc>
      </w:tr>
    </w:tbl>
    <w:p w:rsidR="00111D7C" w:rsidRDefault="00111D7C" w:rsidP="00C07BAA">
      <w:pPr>
        <w:jc w:val="center"/>
        <w:sectPr w:rsidR="00111D7C" w:rsidSect="00EA538C">
          <w:headerReference w:type="default" r:id="rId157"/>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111D7C" w:rsidRPr="00515C24" w:rsidTr="00AC1FCE">
        <w:trPr>
          <w:cantSplit/>
        </w:trPr>
        <w:tc>
          <w:tcPr>
            <w:tcW w:w="2330" w:type="dxa"/>
            <w:tcBorders>
              <w:top w:val="single" w:sz="4" w:space="0" w:color="auto"/>
              <w:left w:val="single" w:sz="6" w:space="0" w:color="auto"/>
            </w:tcBorders>
          </w:tcPr>
          <w:p w:rsidR="00111D7C" w:rsidRPr="00515C24" w:rsidRDefault="00111D7C" w:rsidP="00AC1FCE">
            <w:pPr>
              <w:tabs>
                <w:tab w:val="left" w:pos="440"/>
                <w:tab w:val="left" w:pos="2600"/>
              </w:tabs>
              <w:rPr>
                <w:sz w:val="18"/>
                <w:szCs w:val="18"/>
              </w:rPr>
            </w:pPr>
            <w:r w:rsidRPr="00515C24">
              <w:rPr>
                <w:sz w:val="18"/>
                <w:szCs w:val="18"/>
              </w:rPr>
              <w:lastRenderedPageBreak/>
              <w:t>1</w:t>
            </w:r>
            <w:r>
              <w:rPr>
                <w:sz w:val="18"/>
                <w:szCs w:val="18"/>
              </w:rPr>
              <w:t>2</w:t>
            </w:r>
            <w:r w:rsidRPr="00515C24">
              <w:rPr>
                <w:sz w:val="18"/>
                <w:szCs w:val="18"/>
              </w:rPr>
              <w:t>.</w:t>
            </w:r>
            <w:r w:rsidRPr="00515C24">
              <w:rPr>
                <w:sz w:val="18"/>
                <w:szCs w:val="18"/>
              </w:rPr>
              <w:tab/>
              <w:t>Terrain Awareness and</w:t>
            </w:r>
          </w:p>
          <w:p w:rsidR="00111D7C" w:rsidRPr="00515C24" w:rsidRDefault="00111D7C" w:rsidP="00AC1FCE">
            <w:pPr>
              <w:tabs>
                <w:tab w:val="left" w:pos="440"/>
                <w:tab w:val="left" w:pos="2600"/>
              </w:tabs>
              <w:rPr>
                <w:sz w:val="18"/>
                <w:szCs w:val="18"/>
              </w:rPr>
            </w:pPr>
            <w:r w:rsidRPr="00515C24">
              <w:rPr>
                <w:sz w:val="18"/>
                <w:szCs w:val="18"/>
              </w:rPr>
              <w:tab/>
              <w:t>Warning System</w:t>
            </w:r>
          </w:p>
          <w:p w:rsidR="00111D7C" w:rsidRPr="00515C24" w:rsidRDefault="00111D7C" w:rsidP="00AC1FCE">
            <w:pPr>
              <w:tabs>
                <w:tab w:val="left" w:pos="440"/>
                <w:tab w:val="left" w:pos="2600"/>
              </w:tabs>
              <w:rPr>
                <w:sz w:val="18"/>
                <w:szCs w:val="18"/>
              </w:rPr>
            </w:pPr>
            <w:r w:rsidRPr="00515C24">
              <w:rPr>
                <w:sz w:val="18"/>
                <w:szCs w:val="18"/>
              </w:rPr>
              <w:tab/>
              <w:t>(TAWS)</w:t>
            </w:r>
          </w:p>
        </w:tc>
        <w:tc>
          <w:tcPr>
            <w:tcW w:w="440" w:type="dxa"/>
            <w:tcBorders>
              <w:top w:val="single" w:sz="4" w:space="0" w:color="auto"/>
              <w:right w:val="single" w:sz="4" w:space="0" w:color="auto"/>
            </w:tcBorders>
          </w:tcPr>
          <w:p w:rsidR="00111D7C" w:rsidRPr="00515C24" w:rsidRDefault="00111D7C" w:rsidP="00AC1FCE">
            <w:pPr>
              <w:tabs>
                <w:tab w:val="left" w:pos="360"/>
              </w:tabs>
              <w:rPr>
                <w:sz w:val="18"/>
                <w:szCs w:val="18"/>
              </w:rPr>
            </w:pPr>
          </w:p>
        </w:tc>
        <w:tc>
          <w:tcPr>
            <w:tcW w:w="370" w:type="dxa"/>
            <w:tcBorders>
              <w:top w:val="single" w:sz="4" w:space="0" w:color="auto"/>
              <w:left w:val="single" w:sz="4" w:space="0" w:color="auto"/>
              <w:right w:val="single" w:sz="6" w:space="0" w:color="auto"/>
            </w:tcBorders>
          </w:tcPr>
          <w:p w:rsidR="00111D7C" w:rsidRPr="00515C24" w:rsidRDefault="00111D7C" w:rsidP="00AC1FCE">
            <w:pPr>
              <w:tabs>
                <w:tab w:val="left" w:pos="360"/>
              </w:tabs>
              <w:rPr>
                <w:sz w:val="18"/>
                <w:szCs w:val="18"/>
              </w:rPr>
            </w:pPr>
          </w:p>
        </w:tc>
        <w:tc>
          <w:tcPr>
            <w:tcW w:w="360" w:type="dxa"/>
            <w:tcBorders>
              <w:top w:val="single" w:sz="4" w:space="0" w:color="auto"/>
            </w:tcBorders>
          </w:tcPr>
          <w:p w:rsidR="00111D7C" w:rsidRPr="00515C24" w:rsidRDefault="00111D7C" w:rsidP="00AC1FCE">
            <w:pPr>
              <w:tabs>
                <w:tab w:val="left" w:pos="360"/>
              </w:tabs>
              <w:rPr>
                <w:sz w:val="18"/>
                <w:szCs w:val="18"/>
              </w:rPr>
            </w:pPr>
          </w:p>
        </w:tc>
        <w:tc>
          <w:tcPr>
            <w:tcW w:w="3240" w:type="dxa"/>
            <w:tcBorders>
              <w:top w:val="single" w:sz="4" w:space="0" w:color="auto"/>
              <w:left w:val="single" w:sz="6" w:space="0" w:color="auto"/>
              <w:right w:val="single" w:sz="6" w:space="0" w:color="auto"/>
            </w:tcBorders>
          </w:tcPr>
          <w:p w:rsidR="00111D7C" w:rsidRPr="00515C24" w:rsidRDefault="00111D7C" w:rsidP="00AC1FCE">
            <w:pPr>
              <w:pStyle w:val="Header"/>
              <w:rPr>
                <w:sz w:val="18"/>
                <w:szCs w:val="18"/>
              </w:rPr>
            </w:pPr>
          </w:p>
        </w:tc>
        <w:tc>
          <w:tcPr>
            <w:tcW w:w="2880" w:type="dxa"/>
            <w:tcBorders>
              <w:top w:val="single" w:sz="4" w:space="0" w:color="auto"/>
              <w:right w:val="single" w:sz="6" w:space="0" w:color="auto"/>
            </w:tcBorders>
          </w:tcPr>
          <w:p w:rsidR="00111D7C" w:rsidRPr="00515C24" w:rsidRDefault="00111D7C" w:rsidP="00AC1FCE">
            <w:pPr>
              <w:rPr>
                <w:sz w:val="18"/>
                <w:szCs w:val="18"/>
              </w:rPr>
            </w:pPr>
          </w:p>
        </w:tc>
        <w:tc>
          <w:tcPr>
            <w:tcW w:w="2521" w:type="dxa"/>
            <w:tcBorders>
              <w:top w:val="single" w:sz="4" w:space="0" w:color="auto"/>
              <w:right w:val="single" w:sz="6" w:space="0" w:color="auto"/>
            </w:tcBorders>
          </w:tcPr>
          <w:p w:rsidR="00111D7C" w:rsidRPr="00515C24" w:rsidRDefault="00111D7C" w:rsidP="00AC1FCE">
            <w:pPr>
              <w:rPr>
                <w:sz w:val="18"/>
                <w:szCs w:val="18"/>
              </w:rPr>
            </w:pPr>
          </w:p>
        </w:tc>
        <w:tc>
          <w:tcPr>
            <w:tcW w:w="2340" w:type="dxa"/>
            <w:tcBorders>
              <w:top w:val="single" w:sz="4" w:space="0" w:color="auto"/>
              <w:right w:val="single" w:sz="6" w:space="0" w:color="auto"/>
            </w:tcBorders>
          </w:tcPr>
          <w:p w:rsidR="00111D7C" w:rsidRPr="00515C24" w:rsidRDefault="00111D7C" w:rsidP="00AC1FCE">
            <w:pPr>
              <w:rPr>
                <w:sz w:val="18"/>
                <w:szCs w:val="18"/>
              </w:rPr>
            </w:pPr>
          </w:p>
        </w:tc>
      </w:tr>
      <w:tr w:rsidR="00111D7C" w:rsidRPr="00515C24" w:rsidTr="00AC1FCE">
        <w:trPr>
          <w:cantSplit/>
        </w:trPr>
        <w:tc>
          <w:tcPr>
            <w:tcW w:w="2330" w:type="dxa"/>
            <w:tcBorders>
              <w:left w:val="single" w:sz="6" w:space="0" w:color="auto"/>
            </w:tcBorders>
          </w:tcPr>
          <w:p w:rsidR="00111D7C" w:rsidRPr="00515C24" w:rsidRDefault="00111D7C" w:rsidP="00AC1FCE">
            <w:pPr>
              <w:tabs>
                <w:tab w:val="left" w:pos="440"/>
                <w:tab w:val="left" w:pos="2600"/>
              </w:tabs>
              <w:spacing w:before="120"/>
              <w:rPr>
                <w:sz w:val="18"/>
                <w:szCs w:val="18"/>
              </w:rPr>
            </w:pPr>
            <w:r w:rsidRPr="00515C24">
              <w:rPr>
                <w:sz w:val="18"/>
                <w:szCs w:val="18"/>
              </w:rPr>
              <w:tab/>
              <w:t>Class A TAWS</w:t>
            </w:r>
          </w:p>
          <w:p w:rsidR="00111D7C" w:rsidRPr="00515C24" w:rsidRDefault="00111D7C" w:rsidP="00AC1FCE">
            <w:pPr>
              <w:tabs>
                <w:tab w:val="left" w:pos="440"/>
                <w:tab w:val="left" w:pos="2600"/>
              </w:tabs>
              <w:rPr>
                <w:sz w:val="18"/>
                <w:szCs w:val="18"/>
              </w:rPr>
            </w:pPr>
            <w:r w:rsidRPr="00515C24">
              <w:rPr>
                <w:sz w:val="18"/>
                <w:szCs w:val="18"/>
              </w:rPr>
              <w:tab/>
              <w:t>Equipment Required</w:t>
            </w:r>
          </w:p>
        </w:tc>
        <w:tc>
          <w:tcPr>
            <w:tcW w:w="440" w:type="dxa"/>
            <w:tcBorders>
              <w:right w:val="single" w:sz="4" w:space="0" w:color="auto"/>
            </w:tcBorders>
          </w:tcPr>
          <w:p w:rsidR="00111D7C" w:rsidRPr="00515C24" w:rsidRDefault="00111D7C" w:rsidP="00AC1FCE">
            <w:pPr>
              <w:tabs>
                <w:tab w:val="left" w:pos="360"/>
              </w:tabs>
              <w:spacing w:before="120"/>
              <w:rPr>
                <w:sz w:val="18"/>
                <w:szCs w:val="18"/>
              </w:rPr>
            </w:pPr>
          </w:p>
        </w:tc>
        <w:tc>
          <w:tcPr>
            <w:tcW w:w="370" w:type="dxa"/>
            <w:tcBorders>
              <w:left w:val="single" w:sz="4" w:space="0" w:color="auto"/>
              <w:right w:val="single" w:sz="6" w:space="0" w:color="auto"/>
            </w:tcBorders>
          </w:tcPr>
          <w:p w:rsidR="00111D7C" w:rsidRPr="00515C24" w:rsidRDefault="00111D7C" w:rsidP="00AC1FCE">
            <w:pPr>
              <w:tabs>
                <w:tab w:val="left" w:pos="360"/>
              </w:tabs>
              <w:spacing w:before="120"/>
              <w:rPr>
                <w:sz w:val="18"/>
                <w:szCs w:val="18"/>
              </w:rPr>
            </w:pPr>
          </w:p>
        </w:tc>
        <w:tc>
          <w:tcPr>
            <w:tcW w:w="360" w:type="dxa"/>
          </w:tcPr>
          <w:p w:rsidR="00111D7C" w:rsidRPr="00515C24" w:rsidRDefault="00111D7C" w:rsidP="00AC1FCE">
            <w:pPr>
              <w:tabs>
                <w:tab w:val="left" w:pos="360"/>
              </w:tabs>
              <w:spacing w:before="120"/>
              <w:rPr>
                <w:sz w:val="18"/>
                <w:szCs w:val="18"/>
              </w:rPr>
            </w:pPr>
          </w:p>
        </w:tc>
        <w:tc>
          <w:tcPr>
            <w:tcW w:w="3240" w:type="dxa"/>
            <w:tcBorders>
              <w:left w:val="single" w:sz="6" w:space="0" w:color="auto"/>
              <w:right w:val="single" w:sz="6" w:space="0" w:color="auto"/>
            </w:tcBorders>
          </w:tcPr>
          <w:p w:rsidR="00111D7C" w:rsidRPr="00515C24" w:rsidRDefault="00111D7C" w:rsidP="00AC1FCE">
            <w:pPr>
              <w:pStyle w:val="Header"/>
              <w:spacing w:before="120"/>
              <w:rPr>
                <w:sz w:val="18"/>
                <w:szCs w:val="18"/>
              </w:rPr>
            </w:pPr>
          </w:p>
        </w:tc>
        <w:tc>
          <w:tcPr>
            <w:tcW w:w="2880" w:type="dxa"/>
            <w:tcBorders>
              <w:right w:val="single" w:sz="6" w:space="0" w:color="auto"/>
            </w:tcBorders>
          </w:tcPr>
          <w:p w:rsidR="00111D7C" w:rsidRPr="00515C24" w:rsidRDefault="00111D7C" w:rsidP="00AC1FCE">
            <w:pPr>
              <w:spacing w:before="120"/>
              <w:rPr>
                <w:sz w:val="18"/>
                <w:szCs w:val="18"/>
              </w:rPr>
            </w:pPr>
          </w:p>
        </w:tc>
        <w:tc>
          <w:tcPr>
            <w:tcW w:w="2521" w:type="dxa"/>
            <w:tcBorders>
              <w:right w:val="single" w:sz="6" w:space="0" w:color="auto"/>
            </w:tcBorders>
          </w:tcPr>
          <w:p w:rsidR="00111D7C" w:rsidRPr="00515C24" w:rsidRDefault="00111D7C" w:rsidP="00AC1FCE">
            <w:pPr>
              <w:spacing w:before="120"/>
              <w:rPr>
                <w:sz w:val="18"/>
                <w:szCs w:val="18"/>
              </w:rPr>
            </w:pPr>
          </w:p>
        </w:tc>
        <w:tc>
          <w:tcPr>
            <w:tcW w:w="2340" w:type="dxa"/>
            <w:tcBorders>
              <w:right w:val="single" w:sz="6" w:space="0" w:color="auto"/>
            </w:tcBorders>
          </w:tcPr>
          <w:p w:rsidR="00111D7C" w:rsidRPr="00515C24" w:rsidRDefault="00111D7C" w:rsidP="00AC1FCE">
            <w:pPr>
              <w:spacing w:before="120"/>
              <w:rPr>
                <w:sz w:val="18"/>
                <w:szCs w:val="18"/>
              </w:rPr>
            </w:pPr>
          </w:p>
        </w:tc>
      </w:tr>
      <w:tr w:rsidR="00111D7C" w:rsidRPr="00515C24" w:rsidTr="00AC1FCE">
        <w:trPr>
          <w:cantSplit/>
        </w:trPr>
        <w:tc>
          <w:tcPr>
            <w:tcW w:w="2330" w:type="dxa"/>
            <w:tcBorders>
              <w:left w:val="single" w:sz="6" w:space="0" w:color="auto"/>
            </w:tcBorders>
          </w:tcPr>
          <w:p w:rsidR="00111D7C" w:rsidRPr="00515C24" w:rsidRDefault="00111D7C" w:rsidP="00111D7C">
            <w:pPr>
              <w:spacing w:before="120"/>
              <w:ind w:left="547" w:hanging="360"/>
              <w:rPr>
                <w:sz w:val="18"/>
                <w:szCs w:val="18"/>
              </w:rPr>
            </w:pPr>
            <w:r>
              <w:rPr>
                <w:sz w:val="18"/>
                <w:szCs w:val="18"/>
              </w:rPr>
              <w:t>2</w:t>
            </w:r>
            <w:r w:rsidRPr="00515C24">
              <w:rPr>
                <w:sz w:val="18"/>
                <w:szCs w:val="18"/>
              </w:rPr>
              <w:t>)</w:t>
            </w:r>
            <w:r w:rsidRPr="00515C24">
              <w:rPr>
                <w:sz w:val="18"/>
                <w:szCs w:val="18"/>
              </w:rPr>
              <w:tab/>
            </w:r>
            <w:r>
              <w:rPr>
                <w:sz w:val="18"/>
                <w:szCs w:val="18"/>
              </w:rPr>
              <w:t>Terrain System – Forward Looking Terrain Avoidance (FLTA) and Premature Descent Alert (PDA) Functions</w:t>
            </w:r>
          </w:p>
        </w:tc>
        <w:tc>
          <w:tcPr>
            <w:tcW w:w="440" w:type="dxa"/>
            <w:tcBorders>
              <w:right w:val="single" w:sz="4" w:space="0" w:color="auto"/>
            </w:tcBorders>
          </w:tcPr>
          <w:p w:rsidR="00111D7C" w:rsidRPr="00515C24" w:rsidRDefault="00111D7C" w:rsidP="00AC1FCE">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111D7C" w:rsidRPr="00515C24" w:rsidRDefault="00111D7C" w:rsidP="00AC1FCE">
            <w:pPr>
              <w:tabs>
                <w:tab w:val="left" w:pos="360"/>
              </w:tabs>
              <w:spacing w:before="120"/>
              <w:rPr>
                <w:sz w:val="18"/>
                <w:szCs w:val="18"/>
              </w:rPr>
            </w:pPr>
            <w:r>
              <w:rPr>
                <w:sz w:val="18"/>
                <w:szCs w:val="18"/>
              </w:rPr>
              <w:t>1</w:t>
            </w:r>
          </w:p>
        </w:tc>
        <w:tc>
          <w:tcPr>
            <w:tcW w:w="360" w:type="dxa"/>
          </w:tcPr>
          <w:p w:rsidR="00111D7C" w:rsidRPr="00515C24" w:rsidRDefault="00111D7C"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111D7C" w:rsidRPr="00515C24" w:rsidRDefault="00111D7C" w:rsidP="00AC1FCE">
            <w:pPr>
              <w:pStyle w:val="Header"/>
              <w:spacing w:before="120"/>
              <w:rPr>
                <w:sz w:val="18"/>
                <w:szCs w:val="18"/>
              </w:rPr>
            </w:pPr>
            <w:r w:rsidRPr="00515C24">
              <w:rPr>
                <w:sz w:val="18"/>
                <w:szCs w:val="18"/>
              </w:rPr>
              <w:t>(O) May be inoperative provided</w:t>
            </w:r>
            <w:r>
              <w:rPr>
                <w:sz w:val="18"/>
                <w:szCs w:val="18"/>
              </w:rPr>
              <w:t xml:space="preserve"> alternate p</w:t>
            </w:r>
            <w:r w:rsidRPr="00515C24">
              <w:rPr>
                <w:sz w:val="18"/>
                <w:szCs w:val="18"/>
              </w:rPr>
              <w:t>rocedures are established and used</w:t>
            </w:r>
            <w:r>
              <w:rPr>
                <w:sz w:val="18"/>
                <w:szCs w:val="18"/>
              </w:rPr>
              <w:t>.</w:t>
            </w:r>
          </w:p>
        </w:tc>
        <w:tc>
          <w:tcPr>
            <w:tcW w:w="2880" w:type="dxa"/>
            <w:tcBorders>
              <w:right w:val="single" w:sz="6" w:space="0" w:color="auto"/>
            </w:tcBorders>
          </w:tcPr>
          <w:p w:rsidR="00111D7C" w:rsidRPr="00515C24" w:rsidRDefault="00111D7C" w:rsidP="00AC1FCE">
            <w:pPr>
              <w:spacing w:before="120"/>
              <w:rPr>
                <w:sz w:val="18"/>
                <w:szCs w:val="18"/>
              </w:rPr>
            </w:pPr>
            <w:r w:rsidRPr="00515C24">
              <w:rPr>
                <w:sz w:val="18"/>
                <w:szCs w:val="18"/>
              </w:rPr>
              <w:t>None required.</w:t>
            </w:r>
          </w:p>
        </w:tc>
        <w:tc>
          <w:tcPr>
            <w:tcW w:w="2521" w:type="dxa"/>
            <w:tcBorders>
              <w:right w:val="single" w:sz="6" w:space="0" w:color="auto"/>
            </w:tcBorders>
          </w:tcPr>
          <w:p w:rsidR="00111D7C" w:rsidRPr="00515C24" w:rsidRDefault="00A8426C" w:rsidP="00AC1FCE">
            <w:pPr>
              <w:spacing w:before="120"/>
              <w:rPr>
                <w:sz w:val="18"/>
                <w:szCs w:val="18"/>
              </w:rPr>
            </w:pPr>
            <w:r>
              <w:rPr>
                <w:sz w:val="18"/>
                <w:szCs w:val="18"/>
              </w:rPr>
              <w:t>Pilot Monitoring (PM)</w:t>
            </w:r>
            <w:r w:rsidR="00111D7C" w:rsidRPr="00515C24">
              <w:rPr>
                <w:sz w:val="18"/>
                <w:szCs w:val="18"/>
              </w:rPr>
              <w:t xml:space="preserve"> will monitor flight progress with reference to radio altimeter data and situational awareness and advise Pilot-Flying (PF) of adverse situations.</w:t>
            </w:r>
          </w:p>
        </w:tc>
        <w:tc>
          <w:tcPr>
            <w:tcW w:w="2340" w:type="dxa"/>
            <w:tcBorders>
              <w:right w:val="single" w:sz="6" w:space="0" w:color="auto"/>
            </w:tcBorders>
          </w:tcPr>
          <w:p w:rsidR="00111D7C" w:rsidRPr="00515C24" w:rsidRDefault="00111D7C"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1E691E" w:rsidRPr="00515C24" w:rsidTr="00AC1FCE">
        <w:trPr>
          <w:cantSplit/>
        </w:trPr>
        <w:tc>
          <w:tcPr>
            <w:tcW w:w="2330" w:type="dxa"/>
            <w:tcBorders>
              <w:left w:val="single" w:sz="6" w:space="0" w:color="auto"/>
            </w:tcBorders>
          </w:tcPr>
          <w:p w:rsidR="001E691E" w:rsidRPr="00515C24" w:rsidRDefault="001E691E" w:rsidP="00AC1FCE">
            <w:pPr>
              <w:spacing w:before="120"/>
              <w:ind w:left="504" w:hanging="504"/>
              <w:rPr>
                <w:sz w:val="18"/>
                <w:szCs w:val="18"/>
              </w:rPr>
            </w:pPr>
            <w:r>
              <w:rPr>
                <w:sz w:val="18"/>
                <w:szCs w:val="18"/>
              </w:rPr>
              <w:t>***3</w:t>
            </w:r>
            <w:r w:rsidRPr="00515C24">
              <w:rPr>
                <w:sz w:val="18"/>
                <w:szCs w:val="18"/>
              </w:rPr>
              <w:t>)</w:t>
            </w:r>
            <w:r w:rsidRPr="00515C24">
              <w:rPr>
                <w:sz w:val="18"/>
                <w:szCs w:val="18"/>
              </w:rPr>
              <w:tab/>
            </w:r>
            <w:r>
              <w:rPr>
                <w:sz w:val="18"/>
                <w:szCs w:val="18"/>
              </w:rPr>
              <w:t>Terrain Displays</w:t>
            </w:r>
          </w:p>
        </w:tc>
        <w:tc>
          <w:tcPr>
            <w:tcW w:w="440" w:type="dxa"/>
            <w:tcBorders>
              <w:right w:val="single" w:sz="4" w:space="0" w:color="auto"/>
            </w:tcBorders>
          </w:tcPr>
          <w:p w:rsidR="001E691E" w:rsidRPr="00515C24" w:rsidRDefault="001E691E" w:rsidP="00AC1FCE">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1E691E" w:rsidRPr="00515C24" w:rsidRDefault="001E691E" w:rsidP="00AC1FCE">
            <w:pPr>
              <w:tabs>
                <w:tab w:val="left" w:pos="360"/>
              </w:tabs>
              <w:spacing w:before="120"/>
              <w:rPr>
                <w:sz w:val="18"/>
                <w:szCs w:val="18"/>
              </w:rPr>
            </w:pPr>
            <w:r>
              <w:rPr>
                <w:sz w:val="18"/>
                <w:szCs w:val="18"/>
              </w:rPr>
              <w:t>-</w:t>
            </w:r>
          </w:p>
        </w:tc>
        <w:tc>
          <w:tcPr>
            <w:tcW w:w="360" w:type="dxa"/>
          </w:tcPr>
          <w:p w:rsidR="001E691E" w:rsidRPr="00515C24" w:rsidRDefault="001E691E" w:rsidP="00AC1FCE">
            <w:pPr>
              <w:tabs>
                <w:tab w:val="left" w:pos="360"/>
              </w:tabs>
              <w:spacing w:before="120"/>
              <w:rPr>
                <w:sz w:val="18"/>
                <w:szCs w:val="18"/>
              </w:rPr>
            </w:pPr>
            <w:r>
              <w:rPr>
                <w:sz w:val="18"/>
                <w:szCs w:val="18"/>
              </w:rPr>
              <w:t>1</w:t>
            </w:r>
          </w:p>
        </w:tc>
        <w:tc>
          <w:tcPr>
            <w:tcW w:w="3240" w:type="dxa"/>
            <w:tcBorders>
              <w:left w:val="single" w:sz="6" w:space="0" w:color="auto"/>
              <w:right w:val="single" w:sz="6" w:space="0" w:color="auto"/>
            </w:tcBorders>
          </w:tcPr>
          <w:p w:rsidR="001E691E" w:rsidRPr="00515C24" w:rsidRDefault="001E691E" w:rsidP="00AC1FCE">
            <w:pPr>
              <w:pStyle w:val="Header"/>
              <w:spacing w:before="120"/>
              <w:rPr>
                <w:sz w:val="18"/>
                <w:szCs w:val="18"/>
              </w:rPr>
            </w:pPr>
          </w:p>
        </w:tc>
        <w:tc>
          <w:tcPr>
            <w:tcW w:w="2880" w:type="dxa"/>
            <w:tcBorders>
              <w:right w:val="single" w:sz="6" w:space="0" w:color="auto"/>
            </w:tcBorders>
          </w:tcPr>
          <w:p w:rsidR="001E691E" w:rsidRPr="00515C24" w:rsidRDefault="001E691E" w:rsidP="00AC1FCE">
            <w:pPr>
              <w:spacing w:before="120"/>
              <w:rPr>
                <w:sz w:val="18"/>
                <w:szCs w:val="18"/>
              </w:rPr>
            </w:pPr>
            <w:r w:rsidRPr="00515C24">
              <w:rPr>
                <w:sz w:val="18"/>
                <w:szCs w:val="18"/>
              </w:rPr>
              <w:t>None required.</w:t>
            </w:r>
          </w:p>
        </w:tc>
        <w:tc>
          <w:tcPr>
            <w:tcW w:w="2521" w:type="dxa"/>
            <w:tcBorders>
              <w:right w:val="single" w:sz="6" w:space="0" w:color="auto"/>
            </w:tcBorders>
          </w:tcPr>
          <w:p w:rsidR="001E691E" w:rsidRPr="00515C24" w:rsidRDefault="001E691E" w:rsidP="00AC1FCE">
            <w:pPr>
              <w:spacing w:before="120"/>
              <w:rPr>
                <w:sz w:val="18"/>
                <w:szCs w:val="18"/>
              </w:rPr>
            </w:pPr>
            <w:r w:rsidRPr="00515C24">
              <w:rPr>
                <w:sz w:val="18"/>
                <w:szCs w:val="18"/>
              </w:rPr>
              <w:t>None required.</w:t>
            </w:r>
          </w:p>
        </w:tc>
        <w:tc>
          <w:tcPr>
            <w:tcW w:w="2340" w:type="dxa"/>
            <w:tcBorders>
              <w:right w:val="single" w:sz="6" w:space="0" w:color="auto"/>
            </w:tcBorders>
          </w:tcPr>
          <w:p w:rsidR="001E691E" w:rsidRPr="00515C24" w:rsidRDefault="001E691E"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1E691E" w:rsidRPr="00515C24" w:rsidTr="00AC1FCE">
        <w:trPr>
          <w:cantSplit/>
        </w:trPr>
        <w:tc>
          <w:tcPr>
            <w:tcW w:w="2330" w:type="dxa"/>
            <w:tcBorders>
              <w:left w:val="single" w:sz="6" w:space="0" w:color="auto"/>
            </w:tcBorders>
          </w:tcPr>
          <w:p w:rsidR="001E691E" w:rsidRPr="00515C24" w:rsidRDefault="001E691E" w:rsidP="00AC1FCE">
            <w:pPr>
              <w:spacing w:before="120"/>
              <w:ind w:left="504" w:hanging="504"/>
              <w:rPr>
                <w:sz w:val="18"/>
                <w:szCs w:val="18"/>
              </w:rPr>
            </w:pPr>
          </w:p>
        </w:tc>
        <w:tc>
          <w:tcPr>
            <w:tcW w:w="440" w:type="dxa"/>
            <w:tcBorders>
              <w:right w:val="single" w:sz="4" w:space="0" w:color="auto"/>
            </w:tcBorders>
          </w:tcPr>
          <w:p w:rsidR="001E691E" w:rsidRPr="00515C24" w:rsidRDefault="001E691E" w:rsidP="00AC1FCE">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1E691E" w:rsidRPr="00515C24" w:rsidRDefault="001E691E" w:rsidP="00AC1FCE">
            <w:pPr>
              <w:tabs>
                <w:tab w:val="left" w:pos="360"/>
              </w:tabs>
              <w:spacing w:before="120"/>
              <w:rPr>
                <w:sz w:val="18"/>
                <w:szCs w:val="18"/>
              </w:rPr>
            </w:pPr>
            <w:r>
              <w:rPr>
                <w:sz w:val="18"/>
                <w:szCs w:val="18"/>
              </w:rPr>
              <w:t>-</w:t>
            </w:r>
          </w:p>
        </w:tc>
        <w:tc>
          <w:tcPr>
            <w:tcW w:w="360" w:type="dxa"/>
          </w:tcPr>
          <w:p w:rsidR="001E691E" w:rsidRPr="00515C24" w:rsidRDefault="001E691E"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1E691E" w:rsidRPr="00515C24" w:rsidRDefault="001E691E" w:rsidP="00AC1FCE">
            <w:pPr>
              <w:pStyle w:val="Header"/>
              <w:spacing w:before="120"/>
              <w:rPr>
                <w:sz w:val="18"/>
                <w:szCs w:val="18"/>
              </w:rPr>
            </w:pPr>
          </w:p>
        </w:tc>
        <w:tc>
          <w:tcPr>
            <w:tcW w:w="2880" w:type="dxa"/>
            <w:tcBorders>
              <w:right w:val="single" w:sz="6" w:space="0" w:color="auto"/>
            </w:tcBorders>
          </w:tcPr>
          <w:p w:rsidR="001E691E" w:rsidRPr="00515C24" w:rsidRDefault="001E691E" w:rsidP="00AC1FCE">
            <w:pPr>
              <w:spacing w:before="120"/>
              <w:rPr>
                <w:sz w:val="18"/>
                <w:szCs w:val="18"/>
              </w:rPr>
            </w:pPr>
            <w:r>
              <w:rPr>
                <w:sz w:val="18"/>
                <w:szCs w:val="18"/>
              </w:rPr>
              <w:t>None required.</w:t>
            </w:r>
          </w:p>
        </w:tc>
        <w:tc>
          <w:tcPr>
            <w:tcW w:w="2521" w:type="dxa"/>
            <w:tcBorders>
              <w:right w:val="single" w:sz="6" w:space="0" w:color="auto"/>
            </w:tcBorders>
          </w:tcPr>
          <w:p w:rsidR="001E691E" w:rsidRPr="00515C24" w:rsidRDefault="001E691E" w:rsidP="00AC1FCE">
            <w:pPr>
              <w:spacing w:before="120"/>
              <w:rPr>
                <w:sz w:val="18"/>
                <w:szCs w:val="18"/>
              </w:rPr>
            </w:pPr>
            <w:r>
              <w:rPr>
                <w:sz w:val="18"/>
                <w:szCs w:val="18"/>
              </w:rPr>
              <w:t>None required.</w:t>
            </w:r>
          </w:p>
        </w:tc>
        <w:tc>
          <w:tcPr>
            <w:tcW w:w="2340" w:type="dxa"/>
            <w:tcBorders>
              <w:right w:val="single" w:sz="6" w:space="0" w:color="auto"/>
            </w:tcBorders>
          </w:tcPr>
          <w:p w:rsidR="001E691E" w:rsidRPr="00515C24" w:rsidRDefault="001E691E"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111D7C" w:rsidRPr="00515C24" w:rsidTr="00AC1FCE">
        <w:trPr>
          <w:cantSplit/>
        </w:trPr>
        <w:tc>
          <w:tcPr>
            <w:tcW w:w="2330" w:type="dxa"/>
            <w:tcBorders>
              <w:left w:val="single" w:sz="6" w:space="0" w:color="auto"/>
            </w:tcBorders>
          </w:tcPr>
          <w:p w:rsidR="00111D7C" w:rsidRPr="00515C24" w:rsidRDefault="00111D7C" w:rsidP="00111D7C">
            <w:pPr>
              <w:spacing w:before="120"/>
              <w:ind w:left="504" w:hanging="504"/>
              <w:rPr>
                <w:sz w:val="18"/>
                <w:szCs w:val="18"/>
              </w:rPr>
            </w:pPr>
            <w:r>
              <w:rPr>
                <w:sz w:val="18"/>
                <w:szCs w:val="18"/>
              </w:rPr>
              <w:t>***</w:t>
            </w:r>
            <w:r w:rsidR="001E691E">
              <w:rPr>
                <w:sz w:val="18"/>
                <w:szCs w:val="18"/>
              </w:rPr>
              <w:t>4</w:t>
            </w:r>
            <w:r w:rsidRPr="00515C24">
              <w:rPr>
                <w:sz w:val="18"/>
                <w:szCs w:val="18"/>
              </w:rPr>
              <w:t>)</w:t>
            </w:r>
            <w:r w:rsidRPr="00515C24">
              <w:rPr>
                <w:sz w:val="18"/>
                <w:szCs w:val="18"/>
              </w:rPr>
              <w:tab/>
            </w:r>
            <w:r w:rsidR="001E691E">
              <w:rPr>
                <w:sz w:val="18"/>
                <w:szCs w:val="18"/>
              </w:rPr>
              <w:t>Runway Awareness &amp; Advisory System (RAAS)</w:t>
            </w:r>
          </w:p>
        </w:tc>
        <w:tc>
          <w:tcPr>
            <w:tcW w:w="440" w:type="dxa"/>
            <w:tcBorders>
              <w:right w:val="single" w:sz="4" w:space="0" w:color="auto"/>
            </w:tcBorders>
          </w:tcPr>
          <w:p w:rsidR="00111D7C" w:rsidRPr="00515C24" w:rsidRDefault="001E691E" w:rsidP="00AC1FCE">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111D7C" w:rsidRPr="00515C24" w:rsidRDefault="00777F7F" w:rsidP="00AC1FCE">
            <w:pPr>
              <w:tabs>
                <w:tab w:val="left" w:pos="360"/>
              </w:tabs>
              <w:spacing w:before="120"/>
              <w:rPr>
                <w:sz w:val="18"/>
                <w:szCs w:val="18"/>
              </w:rPr>
            </w:pPr>
            <w:r>
              <w:rPr>
                <w:sz w:val="18"/>
                <w:szCs w:val="18"/>
              </w:rPr>
              <w:t>2</w:t>
            </w:r>
          </w:p>
        </w:tc>
        <w:tc>
          <w:tcPr>
            <w:tcW w:w="360" w:type="dxa"/>
          </w:tcPr>
          <w:p w:rsidR="00111D7C" w:rsidRPr="00515C24" w:rsidRDefault="001E691E" w:rsidP="00AC1FCE">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111D7C" w:rsidRPr="00515C24" w:rsidRDefault="00111D7C" w:rsidP="00111D7C">
            <w:pPr>
              <w:pStyle w:val="Header"/>
              <w:spacing w:before="120"/>
              <w:rPr>
                <w:sz w:val="18"/>
                <w:szCs w:val="18"/>
              </w:rPr>
            </w:pPr>
          </w:p>
        </w:tc>
        <w:tc>
          <w:tcPr>
            <w:tcW w:w="2880" w:type="dxa"/>
            <w:tcBorders>
              <w:right w:val="single" w:sz="6" w:space="0" w:color="auto"/>
            </w:tcBorders>
          </w:tcPr>
          <w:p w:rsidR="00111D7C" w:rsidRPr="00515C24" w:rsidRDefault="00111D7C" w:rsidP="00AC1FCE">
            <w:pPr>
              <w:spacing w:before="120"/>
              <w:rPr>
                <w:sz w:val="18"/>
                <w:szCs w:val="18"/>
              </w:rPr>
            </w:pPr>
            <w:r w:rsidRPr="00515C24">
              <w:rPr>
                <w:sz w:val="18"/>
                <w:szCs w:val="18"/>
              </w:rPr>
              <w:t>None required.</w:t>
            </w:r>
          </w:p>
        </w:tc>
        <w:tc>
          <w:tcPr>
            <w:tcW w:w="2521" w:type="dxa"/>
            <w:tcBorders>
              <w:right w:val="single" w:sz="6" w:space="0" w:color="auto"/>
            </w:tcBorders>
          </w:tcPr>
          <w:p w:rsidR="00111D7C" w:rsidRPr="00515C24" w:rsidRDefault="001E691E" w:rsidP="00AC1FCE">
            <w:pPr>
              <w:spacing w:before="120"/>
              <w:rPr>
                <w:sz w:val="18"/>
                <w:szCs w:val="18"/>
              </w:rPr>
            </w:pPr>
            <w:r w:rsidRPr="00515C24">
              <w:rPr>
                <w:sz w:val="18"/>
                <w:szCs w:val="18"/>
              </w:rPr>
              <w:t>None required.</w:t>
            </w:r>
          </w:p>
        </w:tc>
        <w:tc>
          <w:tcPr>
            <w:tcW w:w="2340" w:type="dxa"/>
            <w:tcBorders>
              <w:right w:val="single" w:sz="6" w:space="0" w:color="auto"/>
            </w:tcBorders>
          </w:tcPr>
          <w:p w:rsidR="00111D7C" w:rsidRPr="00515C24" w:rsidRDefault="00111D7C" w:rsidP="00AC1FCE">
            <w:pPr>
              <w:spacing w:before="120"/>
              <w:rPr>
                <w:sz w:val="18"/>
                <w:szCs w:val="18"/>
              </w:rPr>
            </w:pPr>
            <w:r w:rsidRPr="00515C24">
              <w:rPr>
                <w:sz w:val="18"/>
                <w:szCs w:val="18"/>
              </w:rPr>
              <w:t>An Inoperative Placard will be displayed in a prominent position to be seen by flight crew and will be noted on ADLS.</w:t>
            </w:r>
          </w:p>
        </w:tc>
      </w:tr>
      <w:tr w:rsidR="00111D7C" w:rsidRPr="00515C24" w:rsidTr="00AC1FCE">
        <w:trPr>
          <w:cantSplit/>
        </w:trPr>
        <w:tc>
          <w:tcPr>
            <w:tcW w:w="2330" w:type="dxa"/>
            <w:tcBorders>
              <w:left w:val="single" w:sz="6" w:space="0" w:color="auto"/>
              <w:bottom w:val="single" w:sz="6" w:space="0" w:color="auto"/>
            </w:tcBorders>
          </w:tcPr>
          <w:p w:rsidR="00111D7C" w:rsidRPr="00515C24" w:rsidRDefault="00111D7C" w:rsidP="00AC1FCE">
            <w:pPr>
              <w:tabs>
                <w:tab w:val="left" w:pos="440"/>
                <w:tab w:val="left" w:pos="2600"/>
              </w:tabs>
              <w:spacing w:before="120"/>
              <w:jc w:val="center"/>
              <w:rPr>
                <w:sz w:val="18"/>
                <w:szCs w:val="18"/>
              </w:rPr>
            </w:pPr>
          </w:p>
        </w:tc>
        <w:tc>
          <w:tcPr>
            <w:tcW w:w="440" w:type="dxa"/>
            <w:tcBorders>
              <w:bottom w:val="single" w:sz="6" w:space="0" w:color="auto"/>
              <w:right w:val="single" w:sz="4" w:space="0" w:color="auto"/>
            </w:tcBorders>
          </w:tcPr>
          <w:p w:rsidR="00111D7C" w:rsidRPr="00515C24" w:rsidRDefault="00111D7C" w:rsidP="00AC1FCE">
            <w:pPr>
              <w:tabs>
                <w:tab w:val="left" w:pos="360"/>
              </w:tabs>
              <w:spacing w:before="120"/>
              <w:rPr>
                <w:sz w:val="18"/>
                <w:szCs w:val="18"/>
              </w:rPr>
            </w:pPr>
          </w:p>
        </w:tc>
        <w:tc>
          <w:tcPr>
            <w:tcW w:w="370" w:type="dxa"/>
            <w:tcBorders>
              <w:left w:val="single" w:sz="4" w:space="0" w:color="auto"/>
              <w:bottom w:val="single" w:sz="6" w:space="0" w:color="auto"/>
              <w:right w:val="single" w:sz="6" w:space="0" w:color="auto"/>
            </w:tcBorders>
          </w:tcPr>
          <w:p w:rsidR="00111D7C" w:rsidRPr="00515C24" w:rsidRDefault="00111D7C" w:rsidP="00AC1FCE">
            <w:pPr>
              <w:tabs>
                <w:tab w:val="left" w:pos="360"/>
              </w:tabs>
              <w:spacing w:before="120"/>
              <w:rPr>
                <w:sz w:val="18"/>
                <w:szCs w:val="18"/>
              </w:rPr>
            </w:pPr>
          </w:p>
        </w:tc>
        <w:tc>
          <w:tcPr>
            <w:tcW w:w="360" w:type="dxa"/>
            <w:tcBorders>
              <w:bottom w:val="single" w:sz="6" w:space="0" w:color="auto"/>
            </w:tcBorders>
          </w:tcPr>
          <w:p w:rsidR="00111D7C" w:rsidRPr="00515C24" w:rsidRDefault="00111D7C" w:rsidP="00AC1FCE">
            <w:pPr>
              <w:tabs>
                <w:tab w:val="left" w:pos="360"/>
              </w:tabs>
              <w:spacing w:before="120"/>
              <w:rPr>
                <w:sz w:val="18"/>
                <w:szCs w:val="18"/>
              </w:rPr>
            </w:pPr>
          </w:p>
        </w:tc>
        <w:tc>
          <w:tcPr>
            <w:tcW w:w="3240" w:type="dxa"/>
            <w:tcBorders>
              <w:left w:val="single" w:sz="6" w:space="0" w:color="auto"/>
              <w:bottom w:val="single" w:sz="6" w:space="0" w:color="auto"/>
              <w:right w:val="single" w:sz="6" w:space="0" w:color="auto"/>
            </w:tcBorders>
          </w:tcPr>
          <w:p w:rsidR="00111D7C" w:rsidRPr="00515C24" w:rsidRDefault="00111D7C" w:rsidP="00AC1FCE">
            <w:pPr>
              <w:pStyle w:val="Header"/>
              <w:spacing w:before="120"/>
              <w:rPr>
                <w:sz w:val="18"/>
                <w:szCs w:val="18"/>
              </w:rPr>
            </w:pPr>
          </w:p>
        </w:tc>
        <w:tc>
          <w:tcPr>
            <w:tcW w:w="2880" w:type="dxa"/>
            <w:tcBorders>
              <w:bottom w:val="single" w:sz="6" w:space="0" w:color="auto"/>
              <w:right w:val="single" w:sz="6" w:space="0" w:color="auto"/>
            </w:tcBorders>
          </w:tcPr>
          <w:p w:rsidR="00111D7C" w:rsidRPr="00515C24" w:rsidRDefault="00111D7C" w:rsidP="00AC1FCE">
            <w:pPr>
              <w:spacing w:before="120"/>
              <w:rPr>
                <w:sz w:val="18"/>
                <w:szCs w:val="18"/>
              </w:rPr>
            </w:pPr>
          </w:p>
        </w:tc>
        <w:tc>
          <w:tcPr>
            <w:tcW w:w="2521" w:type="dxa"/>
            <w:tcBorders>
              <w:bottom w:val="single" w:sz="6" w:space="0" w:color="auto"/>
              <w:right w:val="single" w:sz="6" w:space="0" w:color="auto"/>
            </w:tcBorders>
          </w:tcPr>
          <w:p w:rsidR="00111D7C" w:rsidRPr="00515C24" w:rsidRDefault="00111D7C" w:rsidP="00AC1FCE">
            <w:pPr>
              <w:spacing w:before="120"/>
              <w:rPr>
                <w:sz w:val="18"/>
                <w:szCs w:val="18"/>
              </w:rPr>
            </w:pPr>
          </w:p>
        </w:tc>
        <w:tc>
          <w:tcPr>
            <w:tcW w:w="2340" w:type="dxa"/>
            <w:tcBorders>
              <w:bottom w:val="single" w:sz="6" w:space="0" w:color="auto"/>
              <w:right w:val="single" w:sz="6" w:space="0" w:color="auto"/>
            </w:tcBorders>
          </w:tcPr>
          <w:p w:rsidR="00111D7C" w:rsidRPr="00515C24" w:rsidRDefault="00111D7C" w:rsidP="00AC1FCE">
            <w:pPr>
              <w:spacing w:before="120"/>
              <w:rPr>
                <w:sz w:val="18"/>
                <w:szCs w:val="18"/>
              </w:rPr>
            </w:pPr>
          </w:p>
        </w:tc>
      </w:tr>
    </w:tbl>
    <w:p w:rsidR="001E691E" w:rsidRDefault="001E691E" w:rsidP="00C07BAA">
      <w:pPr>
        <w:jc w:val="center"/>
        <w:sectPr w:rsidR="001E691E" w:rsidSect="00EA538C">
          <w:headerReference w:type="default" r:id="rId158"/>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1E691E" w:rsidRPr="00283100" w:rsidTr="00AC1FCE">
        <w:trPr>
          <w:cantSplit/>
        </w:trPr>
        <w:tc>
          <w:tcPr>
            <w:tcW w:w="2330" w:type="dxa"/>
            <w:tcBorders>
              <w:top w:val="single" w:sz="4" w:space="0" w:color="auto"/>
              <w:left w:val="single" w:sz="6" w:space="0" w:color="auto"/>
            </w:tcBorders>
          </w:tcPr>
          <w:p w:rsidR="001E691E" w:rsidRPr="00283100" w:rsidRDefault="001E691E" w:rsidP="00AC1FCE">
            <w:pPr>
              <w:tabs>
                <w:tab w:val="left" w:pos="440"/>
                <w:tab w:val="left" w:pos="2600"/>
              </w:tabs>
              <w:rPr>
                <w:rFonts w:ascii="Times" w:hAnsi="Times" w:cs="Times"/>
                <w:sz w:val="18"/>
                <w:szCs w:val="18"/>
              </w:rPr>
            </w:pPr>
            <w:r>
              <w:rPr>
                <w:rFonts w:ascii="Times" w:hAnsi="Times" w:cs="Times"/>
                <w:sz w:val="18"/>
                <w:szCs w:val="18"/>
              </w:rPr>
              <w:lastRenderedPageBreak/>
              <w:t>13</w:t>
            </w:r>
            <w:r w:rsidRPr="00283100">
              <w:rPr>
                <w:rFonts w:ascii="Times" w:hAnsi="Times" w:cs="Times"/>
                <w:sz w:val="18"/>
                <w:szCs w:val="18"/>
              </w:rPr>
              <w:t>.</w:t>
            </w:r>
            <w:r w:rsidRPr="00283100">
              <w:rPr>
                <w:rFonts w:ascii="Times" w:hAnsi="Times" w:cs="Times"/>
                <w:sz w:val="18"/>
                <w:szCs w:val="18"/>
              </w:rPr>
              <w:tab/>
              <w:t>Lightning Sensor</w:t>
            </w:r>
          </w:p>
          <w:p w:rsidR="001E691E" w:rsidRPr="00283100" w:rsidRDefault="001E691E" w:rsidP="00AC1FCE">
            <w:pPr>
              <w:tabs>
                <w:tab w:val="left" w:pos="440"/>
                <w:tab w:val="left" w:pos="2600"/>
              </w:tabs>
              <w:rPr>
                <w:rFonts w:ascii="Times" w:hAnsi="Times" w:cs="Times"/>
                <w:sz w:val="18"/>
                <w:szCs w:val="18"/>
              </w:rPr>
            </w:pPr>
            <w:r w:rsidRPr="00283100">
              <w:rPr>
                <w:rFonts w:ascii="Times" w:hAnsi="Times" w:cs="Times"/>
                <w:sz w:val="18"/>
                <w:szCs w:val="18"/>
              </w:rPr>
              <w:t>***</w:t>
            </w:r>
            <w:r w:rsidRPr="00283100">
              <w:rPr>
                <w:rFonts w:ascii="Times" w:hAnsi="Times" w:cs="Times"/>
                <w:sz w:val="18"/>
                <w:szCs w:val="18"/>
              </w:rPr>
              <w:tab/>
              <w:t>Systems (LSS)</w:t>
            </w:r>
          </w:p>
        </w:tc>
        <w:tc>
          <w:tcPr>
            <w:tcW w:w="440" w:type="dxa"/>
            <w:tcBorders>
              <w:top w:val="single" w:sz="4" w:space="0" w:color="auto"/>
              <w:right w:val="single" w:sz="4" w:space="0" w:color="auto"/>
            </w:tcBorders>
          </w:tcPr>
          <w:p w:rsidR="001E691E" w:rsidRPr="00283100" w:rsidRDefault="001E691E" w:rsidP="00AC1FCE">
            <w:pPr>
              <w:tabs>
                <w:tab w:val="left" w:pos="360"/>
              </w:tabs>
              <w:rPr>
                <w:rFonts w:ascii="Times" w:hAnsi="Times" w:cs="Times"/>
                <w:sz w:val="18"/>
                <w:szCs w:val="18"/>
              </w:rPr>
            </w:pPr>
            <w:r w:rsidRPr="00283100">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1E691E" w:rsidRPr="00283100" w:rsidRDefault="001E691E" w:rsidP="00AC1FCE">
            <w:pPr>
              <w:tabs>
                <w:tab w:val="left" w:pos="360"/>
              </w:tabs>
              <w:rPr>
                <w:rFonts w:ascii="Times" w:hAnsi="Times" w:cs="Times"/>
                <w:sz w:val="18"/>
                <w:szCs w:val="18"/>
              </w:rPr>
            </w:pPr>
            <w:r w:rsidRPr="00283100">
              <w:rPr>
                <w:rFonts w:ascii="Times" w:hAnsi="Times" w:cs="Times"/>
                <w:sz w:val="18"/>
                <w:szCs w:val="18"/>
              </w:rPr>
              <w:t>-</w:t>
            </w:r>
          </w:p>
        </w:tc>
        <w:tc>
          <w:tcPr>
            <w:tcW w:w="360" w:type="dxa"/>
            <w:tcBorders>
              <w:top w:val="single" w:sz="4" w:space="0" w:color="auto"/>
            </w:tcBorders>
          </w:tcPr>
          <w:p w:rsidR="001E691E" w:rsidRPr="00283100" w:rsidRDefault="001E691E" w:rsidP="00AC1FCE">
            <w:pPr>
              <w:tabs>
                <w:tab w:val="left" w:pos="360"/>
              </w:tabs>
              <w:rPr>
                <w:rFonts w:ascii="Times" w:hAnsi="Times" w:cs="Times"/>
                <w:sz w:val="18"/>
                <w:szCs w:val="18"/>
              </w:rPr>
            </w:pPr>
            <w:r w:rsidRPr="00283100">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1E691E" w:rsidRPr="00283100" w:rsidRDefault="001E691E" w:rsidP="00AC1FCE">
            <w:pPr>
              <w:rPr>
                <w:rFonts w:ascii="Times" w:hAnsi="Times" w:cs="Times"/>
                <w:sz w:val="18"/>
                <w:szCs w:val="18"/>
              </w:rPr>
            </w:pPr>
          </w:p>
        </w:tc>
        <w:tc>
          <w:tcPr>
            <w:tcW w:w="2880" w:type="dxa"/>
            <w:tcBorders>
              <w:top w:val="single" w:sz="4" w:space="0" w:color="auto"/>
              <w:right w:val="single" w:sz="6" w:space="0" w:color="auto"/>
            </w:tcBorders>
          </w:tcPr>
          <w:p w:rsidR="001E691E" w:rsidRPr="00283100" w:rsidRDefault="001E691E" w:rsidP="00AC1FCE">
            <w:pPr>
              <w:rPr>
                <w:rFonts w:ascii="Times" w:hAnsi="Times" w:cs="Times"/>
                <w:sz w:val="18"/>
                <w:szCs w:val="18"/>
              </w:rPr>
            </w:pPr>
            <w:r w:rsidRPr="00283100">
              <w:rPr>
                <w:rFonts w:ascii="Times" w:hAnsi="Times" w:cs="Times"/>
                <w:sz w:val="18"/>
                <w:szCs w:val="18"/>
              </w:rPr>
              <w:t>None required.</w:t>
            </w:r>
          </w:p>
        </w:tc>
        <w:tc>
          <w:tcPr>
            <w:tcW w:w="2521" w:type="dxa"/>
            <w:tcBorders>
              <w:top w:val="single" w:sz="4" w:space="0" w:color="auto"/>
              <w:right w:val="single" w:sz="6" w:space="0" w:color="auto"/>
            </w:tcBorders>
          </w:tcPr>
          <w:p w:rsidR="001E691E" w:rsidRPr="00283100" w:rsidRDefault="001E691E" w:rsidP="00AC1FCE">
            <w:pPr>
              <w:rPr>
                <w:rFonts w:ascii="Times" w:hAnsi="Times" w:cs="Times"/>
                <w:sz w:val="18"/>
                <w:szCs w:val="18"/>
              </w:rPr>
            </w:pPr>
            <w:r w:rsidRPr="00283100">
              <w:rPr>
                <w:rFonts w:ascii="Times" w:hAnsi="Times" w:cs="Times"/>
                <w:sz w:val="18"/>
                <w:szCs w:val="18"/>
              </w:rPr>
              <w:t>None required.</w:t>
            </w:r>
          </w:p>
        </w:tc>
        <w:tc>
          <w:tcPr>
            <w:tcW w:w="2340" w:type="dxa"/>
            <w:tcBorders>
              <w:top w:val="single" w:sz="4" w:space="0" w:color="auto"/>
              <w:right w:val="single" w:sz="6" w:space="0" w:color="auto"/>
            </w:tcBorders>
          </w:tcPr>
          <w:p w:rsidR="001E691E" w:rsidRPr="00283100" w:rsidRDefault="001E691E" w:rsidP="00AC1FCE">
            <w:pPr>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E691E" w:rsidRPr="00283100" w:rsidTr="00AC1FCE">
        <w:trPr>
          <w:cantSplit/>
        </w:trPr>
        <w:tc>
          <w:tcPr>
            <w:tcW w:w="2330" w:type="dxa"/>
            <w:tcBorders>
              <w:left w:val="single" w:sz="6" w:space="0" w:color="auto"/>
            </w:tcBorders>
          </w:tcPr>
          <w:p w:rsidR="001E691E" w:rsidRPr="00283100" w:rsidRDefault="001E691E" w:rsidP="00AC1FCE">
            <w:pPr>
              <w:tabs>
                <w:tab w:val="left" w:pos="440"/>
                <w:tab w:val="left" w:pos="2600"/>
              </w:tabs>
              <w:spacing w:before="120"/>
              <w:rPr>
                <w:rFonts w:ascii="Times" w:hAnsi="Times" w:cs="Times"/>
                <w:sz w:val="18"/>
                <w:szCs w:val="18"/>
              </w:rPr>
            </w:pPr>
            <w:r w:rsidRPr="00283100">
              <w:rPr>
                <w:rFonts w:ascii="Times" w:hAnsi="Times" w:cs="Times"/>
                <w:sz w:val="18"/>
                <w:szCs w:val="18"/>
              </w:rPr>
              <w:t>1</w:t>
            </w:r>
            <w:r w:rsidR="006469AB">
              <w:rPr>
                <w:rFonts w:ascii="Times" w:hAnsi="Times" w:cs="Times"/>
                <w:sz w:val="18"/>
                <w:szCs w:val="18"/>
              </w:rPr>
              <w:t>4</w:t>
            </w:r>
            <w:r w:rsidRPr="00283100">
              <w:rPr>
                <w:rFonts w:ascii="Times" w:hAnsi="Times" w:cs="Times"/>
                <w:sz w:val="18"/>
                <w:szCs w:val="18"/>
              </w:rPr>
              <w:t>.</w:t>
            </w:r>
            <w:r w:rsidRPr="00283100">
              <w:rPr>
                <w:rFonts w:ascii="Times" w:hAnsi="Times" w:cs="Times"/>
                <w:sz w:val="18"/>
                <w:szCs w:val="18"/>
              </w:rPr>
              <w:tab/>
            </w:r>
            <w:proofErr w:type="spellStart"/>
            <w:r w:rsidRPr="00283100">
              <w:rPr>
                <w:rFonts w:ascii="Times" w:hAnsi="Times" w:cs="Times"/>
                <w:sz w:val="18"/>
                <w:szCs w:val="18"/>
              </w:rPr>
              <w:t>Stormscope</w:t>
            </w:r>
            <w:proofErr w:type="spellEnd"/>
          </w:p>
          <w:p w:rsidR="001E691E" w:rsidRPr="00283100" w:rsidRDefault="001E691E" w:rsidP="00AC1FCE">
            <w:pPr>
              <w:tabs>
                <w:tab w:val="left" w:pos="440"/>
                <w:tab w:val="left" w:pos="2600"/>
              </w:tabs>
              <w:rPr>
                <w:rFonts w:ascii="Times" w:hAnsi="Times" w:cs="Times"/>
                <w:sz w:val="18"/>
                <w:szCs w:val="18"/>
              </w:rPr>
            </w:pPr>
            <w:r w:rsidRPr="00283100">
              <w:rPr>
                <w:rFonts w:ascii="Times" w:hAnsi="Times" w:cs="Times"/>
                <w:sz w:val="18"/>
                <w:szCs w:val="18"/>
              </w:rPr>
              <w:t>***</w:t>
            </w:r>
          </w:p>
        </w:tc>
        <w:tc>
          <w:tcPr>
            <w:tcW w:w="440" w:type="dxa"/>
            <w:tcBorders>
              <w:right w:val="single" w:sz="4" w:space="0" w:color="auto"/>
            </w:tcBorders>
          </w:tcPr>
          <w:p w:rsidR="001E691E" w:rsidRPr="00283100" w:rsidRDefault="001E691E" w:rsidP="00AC1FCE">
            <w:pPr>
              <w:tabs>
                <w:tab w:val="left" w:pos="360"/>
              </w:tabs>
              <w:spacing w:before="120"/>
              <w:rPr>
                <w:rFonts w:ascii="Times" w:hAnsi="Times" w:cs="Times"/>
                <w:sz w:val="18"/>
                <w:szCs w:val="18"/>
              </w:rPr>
            </w:pPr>
            <w:r w:rsidRPr="00283100">
              <w:rPr>
                <w:rFonts w:ascii="Times" w:hAnsi="Times" w:cs="Times"/>
                <w:sz w:val="18"/>
                <w:szCs w:val="18"/>
              </w:rPr>
              <w:t>D</w:t>
            </w:r>
          </w:p>
        </w:tc>
        <w:tc>
          <w:tcPr>
            <w:tcW w:w="370" w:type="dxa"/>
            <w:tcBorders>
              <w:left w:val="single" w:sz="4" w:space="0" w:color="auto"/>
              <w:right w:val="single" w:sz="6" w:space="0" w:color="auto"/>
            </w:tcBorders>
          </w:tcPr>
          <w:p w:rsidR="001E691E" w:rsidRPr="00283100" w:rsidRDefault="001E691E" w:rsidP="00AC1FCE">
            <w:pPr>
              <w:tabs>
                <w:tab w:val="left" w:pos="360"/>
              </w:tabs>
              <w:spacing w:before="120"/>
              <w:rPr>
                <w:rFonts w:ascii="Times" w:hAnsi="Times" w:cs="Times"/>
                <w:sz w:val="18"/>
                <w:szCs w:val="18"/>
              </w:rPr>
            </w:pPr>
            <w:r w:rsidRPr="00283100">
              <w:rPr>
                <w:rFonts w:ascii="Times" w:hAnsi="Times" w:cs="Times"/>
                <w:sz w:val="18"/>
                <w:szCs w:val="18"/>
              </w:rPr>
              <w:t>-</w:t>
            </w:r>
          </w:p>
        </w:tc>
        <w:tc>
          <w:tcPr>
            <w:tcW w:w="360" w:type="dxa"/>
          </w:tcPr>
          <w:p w:rsidR="001E691E" w:rsidRPr="00283100" w:rsidRDefault="001E691E" w:rsidP="00AC1FCE">
            <w:pPr>
              <w:tabs>
                <w:tab w:val="left" w:pos="360"/>
              </w:tabs>
              <w:spacing w:before="120"/>
              <w:rPr>
                <w:rFonts w:ascii="Times" w:hAnsi="Times" w:cs="Times"/>
                <w:sz w:val="18"/>
                <w:szCs w:val="18"/>
              </w:rPr>
            </w:pPr>
            <w:r w:rsidRPr="00283100">
              <w:rPr>
                <w:rFonts w:ascii="Times" w:hAnsi="Times" w:cs="Times"/>
                <w:sz w:val="18"/>
                <w:szCs w:val="18"/>
              </w:rPr>
              <w:t>0</w:t>
            </w:r>
          </w:p>
        </w:tc>
        <w:tc>
          <w:tcPr>
            <w:tcW w:w="3240" w:type="dxa"/>
            <w:tcBorders>
              <w:left w:val="single" w:sz="6" w:space="0" w:color="auto"/>
              <w:right w:val="single" w:sz="6" w:space="0" w:color="auto"/>
            </w:tcBorders>
          </w:tcPr>
          <w:p w:rsidR="001E691E" w:rsidRPr="00283100" w:rsidRDefault="001E691E" w:rsidP="00AC1FCE">
            <w:pPr>
              <w:spacing w:before="120"/>
              <w:rPr>
                <w:rFonts w:ascii="Times" w:hAnsi="Times" w:cs="Times"/>
                <w:sz w:val="18"/>
                <w:szCs w:val="18"/>
              </w:rPr>
            </w:pPr>
          </w:p>
        </w:tc>
        <w:tc>
          <w:tcPr>
            <w:tcW w:w="2880" w:type="dxa"/>
            <w:tcBorders>
              <w:right w:val="single" w:sz="6" w:space="0" w:color="auto"/>
            </w:tcBorders>
          </w:tcPr>
          <w:p w:rsidR="001E691E" w:rsidRPr="00283100" w:rsidRDefault="001E691E" w:rsidP="00AC1FCE">
            <w:pPr>
              <w:spacing w:before="120"/>
              <w:rPr>
                <w:rFonts w:ascii="Times" w:hAnsi="Times" w:cs="Times"/>
                <w:sz w:val="18"/>
                <w:szCs w:val="18"/>
              </w:rPr>
            </w:pPr>
            <w:r w:rsidRPr="00283100">
              <w:rPr>
                <w:rFonts w:ascii="Times" w:hAnsi="Times" w:cs="Times"/>
                <w:sz w:val="18"/>
                <w:szCs w:val="18"/>
              </w:rPr>
              <w:t>None required.</w:t>
            </w:r>
          </w:p>
        </w:tc>
        <w:tc>
          <w:tcPr>
            <w:tcW w:w="2521" w:type="dxa"/>
            <w:tcBorders>
              <w:right w:val="single" w:sz="6" w:space="0" w:color="auto"/>
            </w:tcBorders>
          </w:tcPr>
          <w:p w:rsidR="001E691E" w:rsidRPr="00283100" w:rsidRDefault="001E691E" w:rsidP="00AC1FCE">
            <w:pPr>
              <w:spacing w:before="120"/>
              <w:rPr>
                <w:rFonts w:ascii="Times" w:hAnsi="Times" w:cs="Times"/>
                <w:sz w:val="18"/>
                <w:szCs w:val="18"/>
              </w:rPr>
            </w:pPr>
            <w:r w:rsidRPr="00283100">
              <w:rPr>
                <w:rFonts w:ascii="Times" w:hAnsi="Times" w:cs="Times"/>
                <w:sz w:val="18"/>
                <w:szCs w:val="18"/>
              </w:rPr>
              <w:t>None required.</w:t>
            </w:r>
          </w:p>
        </w:tc>
        <w:tc>
          <w:tcPr>
            <w:tcW w:w="2340" w:type="dxa"/>
            <w:tcBorders>
              <w:right w:val="single" w:sz="6" w:space="0" w:color="auto"/>
            </w:tcBorders>
          </w:tcPr>
          <w:p w:rsidR="001E691E" w:rsidRPr="00283100" w:rsidRDefault="001E691E"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E691E" w:rsidRPr="00283100" w:rsidTr="00AC1FCE">
        <w:trPr>
          <w:cantSplit/>
        </w:trPr>
        <w:tc>
          <w:tcPr>
            <w:tcW w:w="2330" w:type="dxa"/>
            <w:tcBorders>
              <w:left w:val="single" w:sz="6" w:space="0" w:color="auto"/>
            </w:tcBorders>
          </w:tcPr>
          <w:p w:rsidR="001E691E" w:rsidRPr="00283100" w:rsidRDefault="001E691E" w:rsidP="00AC1FCE">
            <w:pPr>
              <w:tabs>
                <w:tab w:val="left" w:pos="440"/>
                <w:tab w:val="left" w:pos="2600"/>
              </w:tabs>
              <w:spacing w:before="120"/>
              <w:rPr>
                <w:rFonts w:ascii="Times" w:hAnsi="Times" w:cs="Times"/>
                <w:sz w:val="18"/>
                <w:szCs w:val="18"/>
              </w:rPr>
            </w:pPr>
            <w:r w:rsidRPr="00283100">
              <w:rPr>
                <w:rFonts w:ascii="Times" w:hAnsi="Times" w:cs="Times"/>
                <w:sz w:val="18"/>
                <w:szCs w:val="18"/>
              </w:rPr>
              <w:t>1</w:t>
            </w:r>
            <w:r w:rsidR="006469AB">
              <w:rPr>
                <w:rFonts w:ascii="Times" w:hAnsi="Times" w:cs="Times"/>
                <w:sz w:val="18"/>
                <w:szCs w:val="18"/>
              </w:rPr>
              <w:t>5</w:t>
            </w:r>
            <w:r w:rsidRPr="00283100">
              <w:rPr>
                <w:rFonts w:ascii="Times" w:hAnsi="Times" w:cs="Times"/>
                <w:sz w:val="18"/>
                <w:szCs w:val="18"/>
              </w:rPr>
              <w:t>.</w:t>
            </w:r>
            <w:r w:rsidRPr="00283100">
              <w:rPr>
                <w:rFonts w:ascii="Times" w:hAnsi="Times" w:cs="Times"/>
                <w:sz w:val="18"/>
                <w:szCs w:val="18"/>
              </w:rPr>
              <w:tab/>
              <w:t>Traffic Alert and</w:t>
            </w:r>
          </w:p>
          <w:p w:rsidR="001E691E" w:rsidRPr="00283100" w:rsidRDefault="001E691E" w:rsidP="00AC1FCE">
            <w:pPr>
              <w:tabs>
                <w:tab w:val="left" w:pos="2600"/>
              </w:tabs>
              <w:ind w:left="440"/>
              <w:rPr>
                <w:rFonts w:ascii="Times" w:hAnsi="Times" w:cs="Times"/>
                <w:sz w:val="18"/>
                <w:szCs w:val="18"/>
              </w:rPr>
            </w:pPr>
            <w:r w:rsidRPr="00283100">
              <w:rPr>
                <w:rFonts w:ascii="Times" w:hAnsi="Times" w:cs="Times"/>
                <w:sz w:val="18"/>
                <w:szCs w:val="18"/>
              </w:rPr>
              <w:t>Collision Avoidance</w:t>
            </w:r>
          </w:p>
          <w:p w:rsidR="001E691E" w:rsidRPr="00283100" w:rsidRDefault="001E691E" w:rsidP="00AC1FCE">
            <w:pPr>
              <w:tabs>
                <w:tab w:val="left" w:pos="2600"/>
              </w:tabs>
              <w:ind w:left="440"/>
              <w:rPr>
                <w:rFonts w:ascii="Times" w:hAnsi="Times" w:cs="Times"/>
                <w:sz w:val="18"/>
                <w:szCs w:val="18"/>
              </w:rPr>
            </w:pPr>
            <w:r w:rsidRPr="00283100">
              <w:rPr>
                <w:rFonts w:ascii="Times" w:hAnsi="Times" w:cs="Times"/>
                <w:sz w:val="18"/>
                <w:szCs w:val="18"/>
              </w:rPr>
              <w:t>System (TCAS I</w:t>
            </w:r>
            <w:r w:rsidR="006469AB">
              <w:rPr>
                <w:rFonts w:ascii="Times" w:hAnsi="Times" w:cs="Times"/>
                <w:sz w:val="18"/>
                <w:szCs w:val="18"/>
              </w:rPr>
              <w:t>I</w:t>
            </w:r>
            <w:r w:rsidR="00FC5AA2">
              <w:rPr>
                <w:rFonts w:ascii="Times" w:hAnsi="Times" w:cs="Times"/>
                <w:sz w:val="18"/>
                <w:szCs w:val="18"/>
              </w:rPr>
              <w:t>)</w:t>
            </w:r>
          </w:p>
        </w:tc>
        <w:tc>
          <w:tcPr>
            <w:tcW w:w="440" w:type="dxa"/>
            <w:tcBorders>
              <w:right w:val="single" w:sz="4" w:space="0" w:color="auto"/>
            </w:tcBorders>
          </w:tcPr>
          <w:p w:rsidR="001E691E" w:rsidRPr="00283100" w:rsidRDefault="001E691E" w:rsidP="00AC1FCE">
            <w:pPr>
              <w:tabs>
                <w:tab w:val="left" w:pos="360"/>
              </w:tabs>
              <w:spacing w:before="120"/>
              <w:rPr>
                <w:rFonts w:ascii="Times" w:hAnsi="Times" w:cs="Times"/>
                <w:sz w:val="18"/>
                <w:szCs w:val="18"/>
              </w:rPr>
            </w:pPr>
            <w:r w:rsidRPr="00283100">
              <w:rPr>
                <w:rFonts w:ascii="Times" w:hAnsi="Times" w:cs="Times"/>
                <w:sz w:val="18"/>
                <w:szCs w:val="18"/>
              </w:rPr>
              <w:t>B</w:t>
            </w:r>
          </w:p>
        </w:tc>
        <w:tc>
          <w:tcPr>
            <w:tcW w:w="370" w:type="dxa"/>
            <w:tcBorders>
              <w:left w:val="single" w:sz="4" w:space="0" w:color="auto"/>
              <w:right w:val="single" w:sz="6" w:space="0" w:color="auto"/>
            </w:tcBorders>
          </w:tcPr>
          <w:p w:rsidR="001E691E" w:rsidRPr="00283100" w:rsidRDefault="00CD71F7" w:rsidP="00AC1FCE">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E691E" w:rsidRPr="006469AB" w:rsidRDefault="001E691E" w:rsidP="006469AB">
            <w:pPr>
              <w:tabs>
                <w:tab w:val="left" w:pos="360"/>
              </w:tabs>
              <w:spacing w:before="120"/>
              <w:rPr>
                <w:sz w:val="18"/>
                <w:szCs w:val="18"/>
              </w:rPr>
            </w:pPr>
            <w:r w:rsidRPr="006469AB">
              <w:rPr>
                <w:sz w:val="18"/>
                <w:szCs w:val="18"/>
              </w:rPr>
              <w:t>0</w:t>
            </w:r>
          </w:p>
        </w:tc>
        <w:tc>
          <w:tcPr>
            <w:tcW w:w="3240" w:type="dxa"/>
            <w:tcBorders>
              <w:left w:val="single" w:sz="6" w:space="0" w:color="auto"/>
              <w:right w:val="single" w:sz="6" w:space="0" w:color="auto"/>
            </w:tcBorders>
          </w:tcPr>
          <w:p w:rsidR="001E691E" w:rsidRPr="006469AB" w:rsidRDefault="006469AB" w:rsidP="006469AB">
            <w:pPr>
              <w:spacing w:before="120"/>
              <w:rPr>
                <w:sz w:val="18"/>
                <w:szCs w:val="18"/>
              </w:rPr>
            </w:pPr>
            <w:r w:rsidRPr="006469AB">
              <w:rPr>
                <w:sz w:val="18"/>
                <w:szCs w:val="18"/>
              </w:rPr>
              <w:t>(M) May be inoperative provided s</w:t>
            </w:r>
            <w:r w:rsidR="001E691E" w:rsidRPr="006469AB">
              <w:rPr>
                <w:sz w:val="18"/>
                <w:szCs w:val="18"/>
              </w:rPr>
              <w:t>ystem is deactivated and secured, and</w:t>
            </w:r>
            <w:r w:rsidRPr="006469AB">
              <w:rPr>
                <w:sz w:val="18"/>
                <w:szCs w:val="18"/>
              </w:rPr>
              <w:t xml:space="preserve"> e</w:t>
            </w:r>
            <w:r w:rsidR="001E691E" w:rsidRPr="006469AB">
              <w:rPr>
                <w:sz w:val="18"/>
                <w:szCs w:val="18"/>
              </w:rPr>
              <w:t>n route or approach procedures do not require its use.</w:t>
            </w:r>
          </w:p>
        </w:tc>
        <w:tc>
          <w:tcPr>
            <w:tcW w:w="2880" w:type="dxa"/>
            <w:tcBorders>
              <w:right w:val="single" w:sz="6" w:space="0" w:color="auto"/>
            </w:tcBorders>
          </w:tcPr>
          <w:p w:rsidR="001E691E" w:rsidRPr="00283100" w:rsidRDefault="001E691E" w:rsidP="00AC1FCE">
            <w:pPr>
              <w:spacing w:before="120"/>
              <w:rPr>
                <w:rFonts w:ascii="Times" w:hAnsi="Times" w:cs="Times"/>
                <w:sz w:val="18"/>
                <w:szCs w:val="18"/>
              </w:rPr>
            </w:pPr>
            <w:r w:rsidRPr="00283100">
              <w:rPr>
                <w:rFonts w:ascii="Times" w:hAnsi="Times" w:cs="Times"/>
                <w:sz w:val="18"/>
                <w:szCs w:val="18"/>
              </w:rPr>
              <w:t xml:space="preserve">Maintenance or qualified flight crew will ensure system is deactivated by pulling and collaring </w:t>
            </w:r>
            <w:r w:rsidRPr="00283100">
              <w:rPr>
                <w:rFonts w:ascii="Times" w:hAnsi="Times" w:cs="Times"/>
                <w:bCs/>
                <w:sz w:val="18"/>
                <w:szCs w:val="18"/>
              </w:rPr>
              <w:t>TCAS Power CB</w:t>
            </w:r>
            <w:r w:rsidRPr="00283100">
              <w:rPr>
                <w:rFonts w:ascii="Times" w:hAnsi="Times" w:cs="Times"/>
                <w:sz w:val="18"/>
                <w:szCs w:val="18"/>
              </w:rPr>
              <w:t>.</w:t>
            </w:r>
          </w:p>
        </w:tc>
        <w:tc>
          <w:tcPr>
            <w:tcW w:w="2521" w:type="dxa"/>
            <w:tcBorders>
              <w:right w:val="single" w:sz="6" w:space="0" w:color="auto"/>
            </w:tcBorders>
          </w:tcPr>
          <w:p w:rsidR="001E691E" w:rsidRPr="00283100" w:rsidRDefault="001E691E" w:rsidP="00AC1FCE">
            <w:pPr>
              <w:spacing w:before="120"/>
              <w:rPr>
                <w:rFonts w:ascii="Times" w:hAnsi="Times" w:cs="Times"/>
                <w:sz w:val="18"/>
                <w:szCs w:val="18"/>
              </w:rPr>
            </w:pPr>
            <w:r w:rsidRPr="00283100">
              <w:rPr>
                <w:rFonts w:ascii="Times" w:hAnsi="Times" w:cs="Times"/>
                <w:sz w:val="18"/>
                <w:szCs w:val="18"/>
              </w:rPr>
              <w:t>None required.</w:t>
            </w:r>
          </w:p>
        </w:tc>
        <w:tc>
          <w:tcPr>
            <w:tcW w:w="2340" w:type="dxa"/>
            <w:tcBorders>
              <w:right w:val="single" w:sz="6" w:space="0" w:color="auto"/>
            </w:tcBorders>
          </w:tcPr>
          <w:p w:rsidR="001E691E" w:rsidRPr="00283100" w:rsidRDefault="001E691E"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7245C4" w:rsidRPr="00283100" w:rsidTr="00AC1FCE">
        <w:trPr>
          <w:cantSplit/>
        </w:trPr>
        <w:tc>
          <w:tcPr>
            <w:tcW w:w="2330" w:type="dxa"/>
            <w:tcBorders>
              <w:left w:val="single" w:sz="6" w:space="0" w:color="auto"/>
            </w:tcBorders>
          </w:tcPr>
          <w:p w:rsidR="007245C4" w:rsidRDefault="007245C4" w:rsidP="00AC1FCE">
            <w:pPr>
              <w:tabs>
                <w:tab w:val="left" w:pos="440"/>
                <w:tab w:val="left" w:pos="2600"/>
              </w:tabs>
              <w:spacing w:before="120"/>
              <w:ind w:left="541" w:hanging="360"/>
              <w:rPr>
                <w:sz w:val="18"/>
                <w:szCs w:val="18"/>
              </w:rPr>
            </w:pPr>
            <w:r>
              <w:rPr>
                <w:sz w:val="18"/>
                <w:szCs w:val="18"/>
              </w:rPr>
              <w:t>1</w:t>
            </w:r>
            <w:r w:rsidRPr="00515C24">
              <w:rPr>
                <w:sz w:val="18"/>
                <w:szCs w:val="18"/>
              </w:rPr>
              <w:t>)</w:t>
            </w:r>
            <w:r w:rsidRPr="00515C24">
              <w:rPr>
                <w:sz w:val="18"/>
                <w:szCs w:val="18"/>
              </w:rPr>
              <w:tab/>
            </w:r>
            <w:r>
              <w:rPr>
                <w:sz w:val="18"/>
                <w:szCs w:val="18"/>
              </w:rPr>
              <w:t>Combined Traffic</w:t>
            </w:r>
          </w:p>
          <w:p w:rsidR="007245C4" w:rsidRDefault="007245C4" w:rsidP="00AC1FCE">
            <w:pPr>
              <w:tabs>
                <w:tab w:val="left" w:pos="440"/>
                <w:tab w:val="left" w:pos="2600"/>
              </w:tabs>
              <w:ind w:left="547" w:hanging="360"/>
              <w:rPr>
                <w:sz w:val="18"/>
                <w:szCs w:val="18"/>
              </w:rPr>
            </w:pPr>
            <w:r>
              <w:rPr>
                <w:sz w:val="18"/>
                <w:szCs w:val="18"/>
              </w:rPr>
              <w:tab/>
              <w:t>Alert (TA) and</w:t>
            </w:r>
          </w:p>
          <w:p w:rsidR="007245C4" w:rsidRDefault="007245C4" w:rsidP="00AC1FCE">
            <w:pPr>
              <w:tabs>
                <w:tab w:val="left" w:pos="440"/>
                <w:tab w:val="left" w:pos="2600"/>
              </w:tabs>
              <w:ind w:left="547" w:hanging="360"/>
              <w:rPr>
                <w:sz w:val="18"/>
                <w:szCs w:val="18"/>
              </w:rPr>
            </w:pPr>
            <w:r>
              <w:rPr>
                <w:sz w:val="18"/>
                <w:szCs w:val="18"/>
              </w:rPr>
              <w:tab/>
              <w:t>Resolution Advisory</w:t>
            </w:r>
          </w:p>
          <w:p w:rsidR="007245C4" w:rsidRDefault="007245C4" w:rsidP="00AC1FCE">
            <w:pPr>
              <w:tabs>
                <w:tab w:val="left" w:pos="440"/>
                <w:tab w:val="left" w:pos="2600"/>
              </w:tabs>
              <w:ind w:left="547" w:hanging="360"/>
              <w:rPr>
                <w:sz w:val="18"/>
                <w:szCs w:val="18"/>
              </w:rPr>
            </w:pPr>
            <w:r>
              <w:rPr>
                <w:sz w:val="18"/>
                <w:szCs w:val="18"/>
              </w:rPr>
              <w:tab/>
              <w:t>(RA) Dual Display</w:t>
            </w:r>
          </w:p>
          <w:p w:rsidR="007245C4" w:rsidRPr="007245C4" w:rsidRDefault="007245C4" w:rsidP="00AC1FCE">
            <w:pPr>
              <w:tabs>
                <w:tab w:val="left" w:pos="440"/>
                <w:tab w:val="left" w:pos="2600"/>
              </w:tabs>
              <w:ind w:left="547" w:hanging="360"/>
              <w:rPr>
                <w:sz w:val="18"/>
                <w:szCs w:val="18"/>
              </w:rPr>
            </w:pPr>
            <w:r>
              <w:rPr>
                <w:sz w:val="18"/>
                <w:szCs w:val="18"/>
              </w:rPr>
              <w:tab/>
              <w:t>System(s)</w:t>
            </w:r>
          </w:p>
        </w:tc>
        <w:tc>
          <w:tcPr>
            <w:tcW w:w="440" w:type="dxa"/>
            <w:tcBorders>
              <w:right w:val="single" w:sz="4" w:space="0" w:color="auto"/>
            </w:tcBorders>
          </w:tcPr>
          <w:p w:rsidR="007245C4" w:rsidRPr="00283100" w:rsidRDefault="007245C4" w:rsidP="00AC1FCE">
            <w:pPr>
              <w:tabs>
                <w:tab w:val="left" w:pos="360"/>
              </w:tabs>
              <w:spacing w:before="120"/>
              <w:rPr>
                <w:rFonts w:ascii="Times" w:hAnsi="Times" w:cs="Times"/>
                <w:sz w:val="18"/>
                <w:szCs w:val="18"/>
              </w:rPr>
            </w:pPr>
            <w:r w:rsidRPr="00283100">
              <w:rPr>
                <w:rFonts w:ascii="Times" w:hAnsi="Times" w:cs="Times"/>
                <w:sz w:val="18"/>
                <w:szCs w:val="18"/>
              </w:rPr>
              <w:t>C</w:t>
            </w:r>
          </w:p>
        </w:tc>
        <w:tc>
          <w:tcPr>
            <w:tcW w:w="370" w:type="dxa"/>
            <w:tcBorders>
              <w:left w:val="single" w:sz="4" w:space="0" w:color="auto"/>
              <w:right w:val="single" w:sz="6" w:space="0" w:color="auto"/>
            </w:tcBorders>
          </w:tcPr>
          <w:p w:rsidR="007245C4" w:rsidRPr="00283100" w:rsidRDefault="007245C4"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7245C4" w:rsidRPr="00283100" w:rsidRDefault="007245C4" w:rsidP="00AC1FCE">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 xml:space="preserve">May be inoperative </w:t>
            </w:r>
            <w:r>
              <w:rPr>
                <w:rFonts w:ascii="Times" w:hAnsi="Times" w:cs="Times"/>
                <w:sz w:val="18"/>
                <w:szCs w:val="18"/>
              </w:rPr>
              <w:t xml:space="preserve">on the non-flying pilot side </w:t>
            </w:r>
            <w:r w:rsidRPr="00283100">
              <w:rPr>
                <w:rFonts w:ascii="Times" w:hAnsi="Times" w:cs="Times"/>
                <w:sz w:val="18"/>
                <w:szCs w:val="18"/>
              </w:rPr>
              <w:t>provided:</w:t>
            </w:r>
          </w:p>
          <w:p w:rsidR="007245C4" w:rsidRPr="00283100" w:rsidRDefault="007245C4" w:rsidP="003868A5">
            <w:pPr>
              <w:numPr>
                <w:ilvl w:val="0"/>
                <w:numId w:val="31"/>
              </w:numPr>
              <w:tabs>
                <w:tab w:val="clear" w:pos="740"/>
                <w:tab w:val="num" w:pos="461"/>
              </w:tabs>
              <w:ind w:left="461"/>
              <w:rPr>
                <w:rFonts w:ascii="Times" w:hAnsi="Times" w:cs="Times"/>
                <w:sz w:val="18"/>
                <w:szCs w:val="18"/>
              </w:rPr>
            </w:pPr>
            <w:r>
              <w:rPr>
                <w:rFonts w:ascii="Times" w:hAnsi="Times" w:cs="Times"/>
                <w:sz w:val="18"/>
                <w:szCs w:val="18"/>
              </w:rPr>
              <w:t>TA and RA visual display is operative on the flying pilot side</w:t>
            </w:r>
            <w:r w:rsidRPr="00283100">
              <w:rPr>
                <w:rFonts w:ascii="Times" w:hAnsi="Times" w:cs="Times"/>
                <w:sz w:val="18"/>
                <w:szCs w:val="18"/>
              </w:rPr>
              <w:t>, and</w:t>
            </w:r>
          </w:p>
          <w:p w:rsidR="007245C4" w:rsidRPr="00283100" w:rsidRDefault="007245C4" w:rsidP="003868A5">
            <w:pPr>
              <w:numPr>
                <w:ilvl w:val="0"/>
                <w:numId w:val="31"/>
              </w:numPr>
              <w:tabs>
                <w:tab w:val="clear" w:pos="740"/>
                <w:tab w:val="num" w:pos="461"/>
              </w:tabs>
              <w:ind w:left="461"/>
              <w:rPr>
                <w:rFonts w:ascii="Times" w:hAnsi="Times" w:cs="Times"/>
                <w:sz w:val="18"/>
                <w:szCs w:val="18"/>
              </w:rPr>
            </w:pPr>
            <w:r>
              <w:rPr>
                <w:rFonts w:ascii="Times" w:hAnsi="Times" w:cs="Times"/>
                <w:sz w:val="18"/>
                <w:szCs w:val="18"/>
              </w:rPr>
              <w:t>TA and RA audio function is operative on the flying pilot side</w:t>
            </w:r>
            <w:r w:rsidRPr="00283100">
              <w:rPr>
                <w:rFonts w:ascii="Times" w:hAnsi="Times" w:cs="Times"/>
                <w:sz w:val="18"/>
                <w:szCs w:val="18"/>
              </w:rPr>
              <w:t>.</w:t>
            </w:r>
          </w:p>
        </w:tc>
        <w:tc>
          <w:tcPr>
            <w:tcW w:w="2880" w:type="dxa"/>
            <w:tcBorders>
              <w:right w:val="single" w:sz="6" w:space="0" w:color="auto"/>
            </w:tcBorders>
          </w:tcPr>
          <w:p w:rsidR="007245C4" w:rsidRPr="00283100" w:rsidRDefault="007245C4" w:rsidP="00AC1FCE">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None required.</w:t>
            </w:r>
          </w:p>
        </w:tc>
        <w:tc>
          <w:tcPr>
            <w:tcW w:w="2340"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7245C4" w:rsidRPr="00283100" w:rsidTr="007245C4">
        <w:trPr>
          <w:cantSplit/>
        </w:trPr>
        <w:tc>
          <w:tcPr>
            <w:tcW w:w="2330" w:type="dxa"/>
            <w:tcBorders>
              <w:left w:val="single" w:sz="6" w:space="0" w:color="auto"/>
            </w:tcBorders>
          </w:tcPr>
          <w:p w:rsidR="007245C4" w:rsidRDefault="007245C4" w:rsidP="00AC1FCE">
            <w:pPr>
              <w:tabs>
                <w:tab w:val="left" w:pos="440"/>
                <w:tab w:val="left" w:pos="2600"/>
              </w:tabs>
              <w:spacing w:before="120"/>
              <w:ind w:left="541" w:hanging="360"/>
              <w:rPr>
                <w:sz w:val="18"/>
                <w:szCs w:val="18"/>
              </w:rPr>
            </w:pPr>
            <w:r>
              <w:rPr>
                <w:sz w:val="18"/>
                <w:szCs w:val="18"/>
              </w:rPr>
              <w:t>2</w:t>
            </w:r>
            <w:r w:rsidRPr="00515C24">
              <w:rPr>
                <w:sz w:val="18"/>
                <w:szCs w:val="18"/>
              </w:rPr>
              <w:t>)</w:t>
            </w:r>
            <w:r w:rsidRPr="00515C24">
              <w:rPr>
                <w:sz w:val="18"/>
                <w:szCs w:val="18"/>
              </w:rPr>
              <w:tab/>
            </w:r>
            <w:r>
              <w:rPr>
                <w:sz w:val="18"/>
                <w:szCs w:val="18"/>
              </w:rPr>
              <w:t>Resolution Advisory</w:t>
            </w:r>
          </w:p>
          <w:p w:rsidR="007245C4" w:rsidRDefault="007245C4" w:rsidP="00AC1FCE">
            <w:pPr>
              <w:tabs>
                <w:tab w:val="left" w:pos="440"/>
                <w:tab w:val="left" w:pos="2600"/>
              </w:tabs>
              <w:ind w:left="547" w:hanging="360"/>
              <w:rPr>
                <w:sz w:val="18"/>
                <w:szCs w:val="18"/>
              </w:rPr>
            </w:pPr>
            <w:r>
              <w:rPr>
                <w:sz w:val="18"/>
                <w:szCs w:val="18"/>
              </w:rPr>
              <w:tab/>
              <w:t>(RA) Display</w:t>
            </w:r>
          </w:p>
          <w:p w:rsidR="007245C4" w:rsidRPr="007245C4" w:rsidRDefault="007245C4" w:rsidP="00AC1FCE">
            <w:pPr>
              <w:tabs>
                <w:tab w:val="left" w:pos="440"/>
                <w:tab w:val="left" w:pos="2600"/>
              </w:tabs>
              <w:ind w:left="547" w:hanging="360"/>
              <w:rPr>
                <w:sz w:val="18"/>
                <w:szCs w:val="18"/>
              </w:rPr>
            </w:pPr>
            <w:r>
              <w:rPr>
                <w:sz w:val="18"/>
                <w:szCs w:val="18"/>
              </w:rPr>
              <w:tab/>
              <w:t>System(s)</w:t>
            </w:r>
          </w:p>
        </w:tc>
        <w:tc>
          <w:tcPr>
            <w:tcW w:w="440" w:type="dxa"/>
            <w:tcBorders>
              <w:right w:val="single" w:sz="4" w:space="0" w:color="auto"/>
            </w:tcBorders>
          </w:tcPr>
          <w:p w:rsidR="007245C4" w:rsidRPr="00283100" w:rsidRDefault="007245C4" w:rsidP="00AC1FCE">
            <w:pPr>
              <w:tabs>
                <w:tab w:val="left" w:pos="360"/>
              </w:tabs>
              <w:spacing w:before="120"/>
              <w:rPr>
                <w:rFonts w:ascii="Times" w:hAnsi="Times" w:cs="Times"/>
                <w:sz w:val="18"/>
                <w:szCs w:val="18"/>
              </w:rPr>
            </w:pPr>
            <w:r w:rsidRPr="00283100">
              <w:rPr>
                <w:rFonts w:ascii="Times" w:hAnsi="Times" w:cs="Times"/>
                <w:sz w:val="18"/>
                <w:szCs w:val="18"/>
              </w:rPr>
              <w:t>C</w:t>
            </w:r>
          </w:p>
        </w:tc>
        <w:tc>
          <w:tcPr>
            <w:tcW w:w="370" w:type="dxa"/>
            <w:tcBorders>
              <w:left w:val="single" w:sz="4" w:space="0" w:color="auto"/>
              <w:right w:val="single" w:sz="6" w:space="0" w:color="auto"/>
            </w:tcBorders>
          </w:tcPr>
          <w:p w:rsidR="007245C4" w:rsidRPr="00283100" w:rsidRDefault="007245C4" w:rsidP="00AC1FCE">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7245C4" w:rsidRPr="00283100" w:rsidRDefault="007245C4" w:rsidP="00AC1FCE">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7245C4" w:rsidRPr="00283100" w:rsidRDefault="007245C4" w:rsidP="007245C4">
            <w:pPr>
              <w:spacing w:before="120"/>
              <w:rPr>
                <w:rFonts w:ascii="Times" w:hAnsi="Times" w:cs="Times"/>
                <w:sz w:val="18"/>
                <w:szCs w:val="18"/>
              </w:rPr>
            </w:pPr>
            <w:r w:rsidRPr="00283100">
              <w:rPr>
                <w:rFonts w:ascii="Times" w:hAnsi="Times" w:cs="Times"/>
                <w:sz w:val="18"/>
                <w:szCs w:val="18"/>
              </w:rPr>
              <w:t xml:space="preserve">May be inoperative </w:t>
            </w:r>
            <w:r>
              <w:rPr>
                <w:rFonts w:ascii="Times" w:hAnsi="Times" w:cs="Times"/>
                <w:sz w:val="18"/>
                <w:szCs w:val="18"/>
              </w:rPr>
              <w:t>on the non-flying pilot side.</w:t>
            </w:r>
          </w:p>
        </w:tc>
        <w:tc>
          <w:tcPr>
            <w:tcW w:w="2880" w:type="dxa"/>
            <w:tcBorders>
              <w:right w:val="single" w:sz="6" w:space="0" w:color="auto"/>
            </w:tcBorders>
          </w:tcPr>
          <w:p w:rsidR="007245C4" w:rsidRPr="00283100" w:rsidRDefault="007245C4" w:rsidP="00AC1FCE">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None required.</w:t>
            </w:r>
          </w:p>
        </w:tc>
        <w:tc>
          <w:tcPr>
            <w:tcW w:w="2340"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E691E" w:rsidRPr="00283100" w:rsidTr="007245C4">
        <w:trPr>
          <w:cantSplit/>
        </w:trPr>
        <w:tc>
          <w:tcPr>
            <w:tcW w:w="2330" w:type="dxa"/>
            <w:tcBorders>
              <w:left w:val="single" w:sz="6" w:space="0" w:color="auto"/>
              <w:bottom w:val="single" w:sz="4" w:space="0" w:color="auto"/>
            </w:tcBorders>
          </w:tcPr>
          <w:p w:rsidR="007245C4" w:rsidRDefault="007245C4" w:rsidP="007245C4">
            <w:pPr>
              <w:tabs>
                <w:tab w:val="left" w:pos="440"/>
                <w:tab w:val="left" w:pos="2600"/>
              </w:tabs>
              <w:spacing w:before="120"/>
              <w:ind w:left="547" w:hanging="360"/>
              <w:jc w:val="center"/>
              <w:rPr>
                <w:sz w:val="18"/>
                <w:szCs w:val="18"/>
              </w:rPr>
            </w:pPr>
          </w:p>
          <w:p w:rsidR="007245C4" w:rsidRDefault="007245C4" w:rsidP="007245C4">
            <w:pPr>
              <w:tabs>
                <w:tab w:val="left" w:pos="440"/>
                <w:tab w:val="left" w:pos="2600"/>
              </w:tabs>
              <w:spacing w:before="120"/>
              <w:ind w:left="547" w:hanging="360"/>
              <w:jc w:val="center"/>
              <w:rPr>
                <w:sz w:val="18"/>
                <w:szCs w:val="18"/>
              </w:rPr>
            </w:pPr>
          </w:p>
          <w:p w:rsidR="007245C4" w:rsidRDefault="007245C4" w:rsidP="007245C4">
            <w:pPr>
              <w:tabs>
                <w:tab w:val="left" w:pos="440"/>
                <w:tab w:val="left" w:pos="2600"/>
              </w:tabs>
              <w:spacing w:before="120"/>
              <w:ind w:left="547" w:hanging="360"/>
              <w:jc w:val="center"/>
              <w:rPr>
                <w:sz w:val="18"/>
                <w:szCs w:val="18"/>
              </w:rPr>
            </w:pPr>
          </w:p>
          <w:p w:rsidR="007245C4" w:rsidRDefault="007245C4" w:rsidP="007245C4">
            <w:pPr>
              <w:tabs>
                <w:tab w:val="left" w:pos="440"/>
                <w:tab w:val="left" w:pos="2600"/>
              </w:tabs>
              <w:spacing w:before="120"/>
              <w:ind w:left="547" w:hanging="360"/>
              <w:jc w:val="center"/>
              <w:rPr>
                <w:sz w:val="18"/>
                <w:szCs w:val="18"/>
              </w:rPr>
            </w:pPr>
          </w:p>
          <w:p w:rsidR="001E691E" w:rsidRPr="007245C4" w:rsidRDefault="007245C4" w:rsidP="007245C4">
            <w:pPr>
              <w:tabs>
                <w:tab w:val="left" w:pos="440"/>
                <w:tab w:val="left" w:pos="2600"/>
              </w:tabs>
              <w:spacing w:before="120"/>
              <w:ind w:left="547" w:hanging="360"/>
              <w:jc w:val="center"/>
              <w:rPr>
                <w:sz w:val="18"/>
                <w:szCs w:val="18"/>
              </w:rPr>
            </w:pPr>
            <w:r>
              <w:rPr>
                <w:sz w:val="18"/>
                <w:szCs w:val="18"/>
              </w:rPr>
              <w:t>(continued)</w:t>
            </w:r>
          </w:p>
        </w:tc>
        <w:tc>
          <w:tcPr>
            <w:tcW w:w="440" w:type="dxa"/>
            <w:tcBorders>
              <w:bottom w:val="single" w:sz="4" w:space="0" w:color="auto"/>
              <w:right w:val="single" w:sz="4" w:space="0" w:color="auto"/>
            </w:tcBorders>
          </w:tcPr>
          <w:p w:rsidR="001E691E" w:rsidRPr="00283100" w:rsidRDefault="001E691E" w:rsidP="00AC1FCE">
            <w:pPr>
              <w:tabs>
                <w:tab w:val="left" w:pos="360"/>
              </w:tabs>
              <w:spacing w:before="120"/>
              <w:rPr>
                <w:rFonts w:ascii="Times" w:hAnsi="Times" w:cs="Times"/>
                <w:sz w:val="18"/>
                <w:szCs w:val="18"/>
              </w:rPr>
            </w:pPr>
            <w:r w:rsidRPr="00283100">
              <w:rPr>
                <w:rFonts w:ascii="Times" w:hAnsi="Times" w:cs="Times"/>
                <w:sz w:val="18"/>
                <w:szCs w:val="18"/>
              </w:rPr>
              <w:t>C</w:t>
            </w:r>
          </w:p>
        </w:tc>
        <w:tc>
          <w:tcPr>
            <w:tcW w:w="370" w:type="dxa"/>
            <w:tcBorders>
              <w:left w:val="single" w:sz="4" w:space="0" w:color="auto"/>
              <w:bottom w:val="single" w:sz="4" w:space="0" w:color="auto"/>
              <w:right w:val="single" w:sz="6" w:space="0" w:color="auto"/>
            </w:tcBorders>
          </w:tcPr>
          <w:p w:rsidR="001E691E" w:rsidRPr="00283100" w:rsidRDefault="007245C4" w:rsidP="00AC1FCE">
            <w:pPr>
              <w:tabs>
                <w:tab w:val="left" w:pos="360"/>
              </w:tabs>
              <w:spacing w:before="120"/>
              <w:rPr>
                <w:rFonts w:ascii="Times" w:hAnsi="Times" w:cs="Times"/>
                <w:sz w:val="18"/>
                <w:szCs w:val="18"/>
              </w:rPr>
            </w:pPr>
            <w:r>
              <w:rPr>
                <w:rFonts w:ascii="Times" w:hAnsi="Times" w:cs="Times"/>
                <w:sz w:val="18"/>
                <w:szCs w:val="18"/>
              </w:rPr>
              <w:t>-</w:t>
            </w:r>
          </w:p>
        </w:tc>
        <w:tc>
          <w:tcPr>
            <w:tcW w:w="360" w:type="dxa"/>
            <w:tcBorders>
              <w:bottom w:val="single" w:sz="4" w:space="0" w:color="auto"/>
            </w:tcBorders>
          </w:tcPr>
          <w:p w:rsidR="001E691E" w:rsidRPr="00283100" w:rsidRDefault="007245C4"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1E691E" w:rsidRPr="00283100" w:rsidRDefault="005C6E17" w:rsidP="00AC1FCE">
            <w:pPr>
              <w:spacing w:before="120"/>
              <w:rPr>
                <w:rFonts w:ascii="Times" w:hAnsi="Times" w:cs="Times"/>
                <w:sz w:val="18"/>
                <w:szCs w:val="18"/>
              </w:rPr>
            </w:pPr>
            <w:r>
              <w:rPr>
                <w:rFonts w:ascii="Times" w:hAnsi="Times" w:cs="Times"/>
                <w:sz w:val="18"/>
                <w:szCs w:val="18"/>
              </w:rPr>
              <w:t xml:space="preserve">(O) </w:t>
            </w:r>
            <w:r w:rsidR="001E691E" w:rsidRPr="00283100">
              <w:rPr>
                <w:rFonts w:ascii="Times" w:hAnsi="Times" w:cs="Times"/>
                <w:sz w:val="18"/>
                <w:szCs w:val="18"/>
              </w:rPr>
              <w:t>May be inoperative</w:t>
            </w:r>
            <w:r w:rsidR="007245C4">
              <w:rPr>
                <w:rFonts w:ascii="Times" w:hAnsi="Times" w:cs="Times"/>
                <w:sz w:val="18"/>
                <w:szCs w:val="18"/>
              </w:rPr>
              <w:t xml:space="preserve"> p</w:t>
            </w:r>
            <w:r w:rsidR="001E691E" w:rsidRPr="00283100">
              <w:rPr>
                <w:rFonts w:ascii="Times" w:hAnsi="Times" w:cs="Times"/>
                <w:sz w:val="18"/>
                <w:szCs w:val="18"/>
              </w:rPr>
              <w:t>rovided:</w:t>
            </w:r>
          </w:p>
          <w:p w:rsidR="001E691E" w:rsidRPr="00283100" w:rsidRDefault="007245C4" w:rsidP="003868A5">
            <w:pPr>
              <w:numPr>
                <w:ilvl w:val="0"/>
                <w:numId w:val="32"/>
              </w:numPr>
              <w:tabs>
                <w:tab w:val="clear" w:pos="740"/>
                <w:tab w:val="num" w:pos="461"/>
              </w:tabs>
              <w:ind w:left="461"/>
              <w:rPr>
                <w:rFonts w:ascii="Times" w:hAnsi="Times" w:cs="Times"/>
                <w:sz w:val="18"/>
                <w:szCs w:val="18"/>
              </w:rPr>
            </w:pPr>
            <w:r>
              <w:rPr>
                <w:rFonts w:ascii="Times" w:hAnsi="Times" w:cs="Times"/>
                <w:sz w:val="18"/>
                <w:szCs w:val="18"/>
              </w:rPr>
              <w:t>Traffic Alert (</w:t>
            </w:r>
            <w:r w:rsidR="00FC5AA2">
              <w:rPr>
                <w:rFonts w:ascii="Times" w:hAnsi="Times" w:cs="Times"/>
                <w:sz w:val="18"/>
                <w:szCs w:val="18"/>
              </w:rPr>
              <w:t>TA</w:t>
            </w:r>
            <w:r>
              <w:rPr>
                <w:rFonts w:ascii="Times" w:hAnsi="Times" w:cs="Times"/>
                <w:sz w:val="18"/>
                <w:szCs w:val="18"/>
              </w:rPr>
              <w:t>)</w:t>
            </w:r>
            <w:r w:rsidR="00FC5AA2">
              <w:rPr>
                <w:rFonts w:ascii="Times" w:hAnsi="Times" w:cs="Times"/>
                <w:sz w:val="18"/>
                <w:szCs w:val="18"/>
              </w:rPr>
              <w:t xml:space="preserve"> visual display </w:t>
            </w:r>
            <w:r>
              <w:rPr>
                <w:rFonts w:ascii="Times" w:hAnsi="Times" w:cs="Times"/>
                <w:sz w:val="18"/>
                <w:szCs w:val="18"/>
              </w:rPr>
              <w:t>and audio functions are</w:t>
            </w:r>
            <w:r w:rsidR="00FC5AA2">
              <w:rPr>
                <w:rFonts w:ascii="Times" w:hAnsi="Times" w:cs="Times"/>
                <w:sz w:val="18"/>
                <w:szCs w:val="18"/>
              </w:rPr>
              <w:t xml:space="preserve"> operative</w:t>
            </w:r>
            <w:r>
              <w:rPr>
                <w:rFonts w:ascii="Times" w:hAnsi="Times" w:cs="Times"/>
                <w:sz w:val="18"/>
                <w:szCs w:val="18"/>
              </w:rPr>
              <w:t>,</w:t>
            </w:r>
          </w:p>
          <w:p w:rsidR="007245C4" w:rsidRDefault="007245C4" w:rsidP="003868A5">
            <w:pPr>
              <w:numPr>
                <w:ilvl w:val="0"/>
                <w:numId w:val="32"/>
              </w:numPr>
              <w:tabs>
                <w:tab w:val="clear" w:pos="740"/>
                <w:tab w:val="num" w:pos="461"/>
              </w:tabs>
              <w:ind w:left="461"/>
              <w:rPr>
                <w:rFonts w:ascii="Times" w:hAnsi="Times" w:cs="Times"/>
                <w:sz w:val="18"/>
                <w:szCs w:val="18"/>
              </w:rPr>
            </w:pPr>
            <w:r>
              <w:rPr>
                <w:rFonts w:ascii="Times" w:hAnsi="Times" w:cs="Times"/>
                <w:sz w:val="18"/>
                <w:szCs w:val="18"/>
              </w:rPr>
              <w:t>TA only mode is selected by the crew, and</w:t>
            </w:r>
          </w:p>
          <w:p w:rsidR="001E691E" w:rsidRPr="00283100" w:rsidRDefault="007245C4" w:rsidP="003868A5">
            <w:pPr>
              <w:numPr>
                <w:ilvl w:val="0"/>
                <w:numId w:val="32"/>
              </w:numPr>
              <w:tabs>
                <w:tab w:val="clear" w:pos="740"/>
                <w:tab w:val="num" w:pos="461"/>
              </w:tabs>
              <w:ind w:left="461"/>
              <w:rPr>
                <w:rFonts w:ascii="Times" w:hAnsi="Times" w:cs="Times"/>
                <w:sz w:val="18"/>
                <w:szCs w:val="18"/>
              </w:rPr>
            </w:pPr>
            <w:r>
              <w:rPr>
                <w:rFonts w:ascii="Times" w:hAnsi="Times" w:cs="Times"/>
                <w:sz w:val="18"/>
                <w:szCs w:val="18"/>
              </w:rPr>
              <w:t>En route or approach procedures do not require its use.</w:t>
            </w:r>
          </w:p>
        </w:tc>
        <w:tc>
          <w:tcPr>
            <w:tcW w:w="2880" w:type="dxa"/>
            <w:tcBorders>
              <w:bottom w:val="single" w:sz="4" w:space="0" w:color="auto"/>
              <w:right w:val="single" w:sz="6" w:space="0" w:color="auto"/>
            </w:tcBorders>
          </w:tcPr>
          <w:p w:rsidR="001E691E" w:rsidRPr="00283100" w:rsidRDefault="007245C4" w:rsidP="00AC1FCE">
            <w:pPr>
              <w:spacing w:before="120"/>
              <w:rPr>
                <w:rFonts w:ascii="Times" w:hAnsi="Times" w:cs="Times"/>
                <w:sz w:val="18"/>
                <w:szCs w:val="18"/>
              </w:rPr>
            </w:pPr>
            <w:r>
              <w:rPr>
                <w:rFonts w:ascii="Times" w:hAnsi="Times" w:cs="Times"/>
                <w:sz w:val="18"/>
                <w:szCs w:val="18"/>
              </w:rPr>
              <w:t>None required.</w:t>
            </w:r>
          </w:p>
        </w:tc>
        <w:tc>
          <w:tcPr>
            <w:tcW w:w="2521" w:type="dxa"/>
            <w:tcBorders>
              <w:bottom w:val="single" w:sz="4" w:space="0" w:color="auto"/>
              <w:right w:val="single" w:sz="6" w:space="0" w:color="auto"/>
            </w:tcBorders>
          </w:tcPr>
          <w:p w:rsidR="001E691E" w:rsidRPr="00283100" w:rsidRDefault="001D3581" w:rsidP="00AC1FCE">
            <w:pPr>
              <w:spacing w:before="120"/>
              <w:rPr>
                <w:rFonts w:ascii="Times" w:hAnsi="Times" w:cs="Times"/>
                <w:sz w:val="18"/>
                <w:szCs w:val="18"/>
              </w:rPr>
            </w:pPr>
            <w:r>
              <w:rPr>
                <w:rFonts w:ascii="Times" w:hAnsi="Times" w:cs="Times"/>
                <w:sz w:val="18"/>
                <w:szCs w:val="18"/>
              </w:rPr>
              <w:t>Flight crew will verify that the RA Display System is NOT required for the en route and/or approach phase of the proposed flight.</w:t>
            </w:r>
          </w:p>
        </w:tc>
        <w:tc>
          <w:tcPr>
            <w:tcW w:w="2340" w:type="dxa"/>
            <w:tcBorders>
              <w:bottom w:val="single" w:sz="4" w:space="0" w:color="auto"/>
              <w:right w:val="single" w:sz="6" w:space="0" w:color="auto"/>
            </w:tcBorders>
          </w:tcPr>
          <w:p w:rsidR="001E691E" w:rsidRPr="00283100" w:rsidRDefault="001E691E"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bl>
    <w:p w:rsidR="007245C4" w:rsidRDefault="007245C4" w:rsidP="007245C4">
      <w:pPr>
        <w:jc w:val="center"/>
        <w:sectPr w:rsidR="007245C4" w:rsidSect="00EA538C">
          <w:headerReference w:type="default" r:id="rId159"/>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7245C4" w:rsidRPr="00283100" w:rsidTr="007245C4">
        <w:trPr>
          <w:cantSplit/>
        </w:trPr>
        <w:tc>
          <w:tcPr>
            <w:tcW w:w="2330" w:type="dxa"/>
            <w:tcBorders>
              <w:top w:val="single" w:sz="4" w:space="0" w:color="auto"/>
              <w:left w:val="single" w:sz="6" w:space="0" w:color="auto"/>
            </w:tcBorders>
          </w:tcPr>
          <w:p w:rsidR="007245C4" w:rsidRPr="00283100" w:rsidRDefault="007245C4" w:rsidP="007245C4">
            <w:pPr>
              <w:tabs>
                <w:tab w:val="left" w:pos="440"/>
                <w:tab w:val="left" w:pos="2600"/>
              </w:tabs>
              <w:rPr>
                <w:rFonts w:ascii="Times" w:hAnsi="Times" w:cs="Times"/>
                <w:sz w:val="18"/>
                <w:szCs w:val="18"/>
              </w:rPr>
            </w:pPr>
            <w:r>
              <w:rPr>
                <w:rFonts w:ascii="Times" w:hAnsi="Times" w:cs="Times"/>
                <w:sz w:val="18"/>
                <w:szCs w:val="18"/>
              </w:rPr>
              <w:lastRenderedPageBreak/>
              <w:t>15</w:t>
            </w:r>
            <w:r w:rsidRPr="00283100">
              <w:rPr>
                <w:rFonts w:ascii="Times" w:hAnsi="Times" w:cs="Times"/>
                <w:sz w:val="18"/>
                <w:szCs w:val="18"/>
              </w:rPr>
              <w:t>.</w:t>
            </w:r>
            <w:r w:rsidRPr="00283100">
              <w:rPr>
                <w:rFonts w:ascii="Times" w:hAnsi="Times" w:cs="Times"/>
                <w:sz w:val="18"/>
                <w:szCs w:val="18"/>
              </w:rPr>
              <w:tab/>
              <w:t>Traffic Alert and</w:t>
            </w:r>
          </w:p>
          <w:p w:rsidR="007245C4" w:rsidRPr="00283100" w:rsidRDefault="007245C4" w:rsidP="007245C4">
            <w:pPr>
              <w:tabs>
                <w:tab w:val="left" w:pos="2600"/>
              </w:tabs>
              <w:ind w:left="440"/>
              <w:rPr>
                <w:rFonts w:ascii="Times" w:hAnsi="Times" w:cs="Times"/>
                <w:sz w:val="18"/>
                <w:szCs w:val="18"/>
              </w:rPr>
            </w:pPr>
            <w:r w:rsidRPr="00283100">
              <w:rPr>
                <w:rFonts w:ascii="Times" w:hAnsi="Times" w:cs="Times"/>
                <w:sz w:val="18"/>
                <w:szCs w:val="18"/>
              </w:rPr>
              <w:t>Collision Avoidance</w:t>
            </w:r>
          </w:p>
          <w:p w:rsidR="007245C4" w:rsidRDefault="007245C4" w:rsidP="007245C4">
            <w:pPr>
              <w:tabs>
                <w:tab w:val="left" w:pos="440"/>
                <w:tab w:val="left" w:pos="2600"/>
              </w:tabs>
              <w:rPr>
                <w:rFonts w:ascii="Times" w:hAnsi="Times" w:cs="Times"/>
                <w:sz w:val="18"/>
                <w:szCs w:val="18"/>
              </w:rPr>
            </w:pPr>
            <w:r>
              <w:rPr>
                <w:rFonts w:ascii="Times" w:hAnsi="Times" w:cs="Times"/>
                <w:sz w:val="18"/>
                <w:szCs w:val="18"/>
              </w:rPr>
              <w:tab/>
            </w:r>
            <w:r w:rsidRPr="00283100">
              <w:rPr>
                <w:rFonts w:ascii="Times" w:hAnsi="Times" w:cs="Times"/>
                <w:sz w:val="18"/>
                <w:szCs w:val="18"/>
              </w:rPr>
              <w:t>System (TCAS I</w:t>
            </w:r>
            <w:r>
              <w:rPr>
                <w:rFonts w:ascii="Times" w:hAnsi="Times" w:cs="Times"/>
                <w:sz w:val="18"/>
                <w:szCs w:val="18"/>
              </w:rPr>
              <w:t>I)</w:t>
            </w:r>
          </w:p>
          <w:p w:rsidR="007245C4" w:rsidRPr="00283100" w:rsidRDefault="007245C4" w:rsidP="007245C4">
            <w:pPr>
              <w:tabs>
                <w:tab w:val="left" w:pos="440"/>
                <w:tab w:val="left" w:pos="2600"/>
              </w:tabs>
              <w:rPr>
                <w:rFonts w:ascii="Times" w:hAnsi="Times" w:cs="Times"/>
                <w:sz w:val="18"/>
                <w:szCs w:val="18"/>
              </w:rPr>
            </w:pPr>
            <w:r>
              <w:rPr>
                <w:rFonts w:ascii="Times" w:hAnsi="Times" w:cs="Times"/>
                <w:sz w:val="18"/>
                <w:szCs w:val="18"/>
              </w:rPr>
              <w:tab/>
              <w:t>(continued)</w:t>
            </w:r>
          </w:p>
        </w:tc>
        <w:tc>
          <w:tcPr>
            <w:tcW w:w="440" w:type="dxa"/>
            <w:tcBorders>
              <w:top w:val="single" w:sz="4" w:space="0" w:color="auto"/>
              <w:right w:val="single" w:sz="4" w:space="0" w:color="auto"/>
            </w:tcBorders>
          </w:tcPr>
          <w:p w:rsidR="007245C4" w:rsidRPr="00283100" w:rsidRDefault="007245C4" w:rsidP="007245C4">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7245C4" w:rsidRPr="00283100" w:rsidRDefault="007245C4" w:rsidP="007245C4">
            <w:pPr>
              <w:tabs>
                <w:tab w:val="left" w:pos="360"/>
              </w:tabs>
              <w:rPr>
                <w:rFonts w:ascii="Times" w:hAnsi="Times" w:cs="Times"/>
                <w:sz w:val="18"/>
                <w:szCs w:val="18"/>
              </w:rPr>
            </w:pPr>
          </w:p>
        </w:tc>
        <w:tc>
          <w:tcPr>
            <w:tcW w:w="360" w:type="dxa"/>
            <w:tcBorders>
              <w:top w:val="single" w:sz="4" w:space="0" w:color="auto"/>
            </w:tcBorders>
          </w:tcPr>
          <w:p w:rsidR="007245C4" w:rsidRPr="00283100" w:rsidRDefault="007245C4" w:rsidP="007245C4">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7245C4" w:rsidRPr="00283100" w:rsidRDefault="007245C4" w:rsidP="007245C4">
            <w:pPr>
              <w:rPr>
                <w:rFonts w:ascii="Times" w:hAnsi="Times" w:cs="Times"/>
                <w:sz w:val="18"/>
                <w:szCs w:val="18"/>
              </w:rPr>
            </w:pPr>
          </w:p>
        </w:tc>
        <w:tc>
          <w:tcPr>
            <w:tcW w:w="2880" w:type="dxa"/>
            <w:tcBorders>
              <w:top w:val="single" w:sz="4" w:space="0" w:color="auto"/>
              <w:right w:val="single" w:sz="6" w:space="0" w:color="auto"/>
            </w:tcBorders>
          </w:tcPr>
          <w:p w:rsidR="007245C4" w:rsidRPr="00283100" w:rsidRDefault="007245C4" w:rsidP="007245C4">
            <w:pPr>
              <w:rPr>
                <w:rFonts w:ascii="Times" w:hAnsi="Times" w:cs="Times"/>
                <w:sz w:val="18"/>
                <w:szCs w:val="18"/>
              </w:rPr>
            </w:pPr>
          </w:p>
        </w:tc>
        <w:tc>
          <w:tcPr>
            <w:tcW w:w="2521" w:type="dxa"/>
            <w:tcBorders>
              <w:top w:val="single" w:sz="4" w:space="0" w:color="auto"/>
              <w:right w:val="single" w:sz="6" w:space="0" w:color="auto"/>
            </w:tcBorders>
          </w:tcPr>
          <w:p w:rsidR="007245C4" w:rsidRPr="00283100" w:rsidRDefault="007245C4" w:rsidP="007245C4">
            <w:pPr>
              <w:rPr>
                <w:rFonts w:ascii="Times" w:hAnsi="Times" w:cs="Times"/>
                <w:sz w:val="18"/>
                <w:szCs w:val="18"/>
              </w:rPr>
            </w:pPr>
          </w:p>
        </w:tc>
        <w:tc>
          <w:tcPr>
            <w:tcW w:w="2340" w:type="dxa"/>
            <w:tcBorders>
              <w:top w:val="single" w:sz="4" w:space="0" w:color="auto"/>
              <w:right w:val="single" w:sz="6" w:space="0" w:color="auto"/>
            </w:tcBorders>
          </w:tcPr>
          <w:p w:rsidR="007245C4" w:rsidRPr="00283100" w:rsidRDefault="007245C4" w:rsidP="007245C4">
            <w:pPr>
              <w:rPr>
                <w:rFonts w:ascii="Times" w:hAnsi="Times" w:cs="Times"/>
                <w:sz w:val="18"/>
                <w:szCs w:val="18"/>
              </w:rPr>
            </w:pPr>
          </w:p>
        </w:tc>
      </w:tr>
      <w:tr w:rsidR="007245C4" w:rsidRPr="00283100" w:rsidTr="00AC1FCE">
        <w:trPr>
          <w:cantSplit/>
        </w:trPr>
        <w:tc>
          <w:tcPr>
            <w:tcW w:w="2330" w:type="dxa"/>
            <w:tcBorders>
              <w:left w:val="single" w:sz="6" w:space="0" w:color="auto"/>
            </w:tcBorders>
          </w:tcPr>
          <w:p w:rsidR="007245C4" w:rsidRDefault="009E73A2" w:rsidP="009E73A2">
            <w:pPr>
              <w:tabs>
                <w:tab w:val="left" w:pos="440"/>
                <w:tab w:val="left" w:pos="2600"/>
              </w:tabs>
              <w:spacing w:before="120"/>
              <w:ind w:left="541" w:hanging="360"/>
              <w:rPr>
                <w:sz w:val="18"/>
                <w:szCs w:val="18"/>
              </w:rPr>
            </w:pPr>
            <w:r>
              <w:rPr>
                <w:sz w:val="18"/>
                <w:szCs w:val="18"/>
              </w:rPr>
              <w:t>3</w:t>
            </w:r>
            <w:r w:rsidR="007245C4" w:rsidRPr="00515C24">
              <w:rPr>
                <w:sz w:val="18"/>
                <w:szCs w:val="18"/>
              </w:rPr>
              <w:t>)</w:t>
            </w:r>
            <w:r w:rsidR="007245C4" w:rsidRPr="00515C24">
              <w:rPr>
                <w:sz w:val="18"/>
                <w:szCs w:val="18"/>
              </w:rPr>
              <w:tab/>
            </w:r>
            <w:r w:rsidR="007245C4">
              <w:rPr>
                <w:sz w:val="18"/>
                <w:szCs w:val="18"/>
              </w:rPr>
              <w:t>Traffic</w:t>
            </w:r>
            <w:r>
              <w:rPr>
                <w:sz w:val="18"/>
                <w:szCs w:val="18"/>
              </w:rPr>
              <w:t xml:space="preserve"> Alert</w:t>
            </w:r>
          </w:p>
          <w:p w:rsidR="007245C4" w:rsidRPr="007245C4" w:rsidRDefault="007245C4" w:rsidP="00AC1FCE">
            <w:pPr>
              <w:tabs>
                <w:tab w:val="left" w:pos="440"/>
                <w:tab w:val="left" w:pos="2600"/>
              </w:tabs>
              <w:ind w:left="547" w:hanging="360"/>
              <w:rPr>
                <w:sz w:val="18"/>
                <w:szCs w:val="18"/>
              </w:rPr>
            </w:pPr>
            <w:r>
              <w:rPr>
                <w:sz w:val="18"/>
                <w:szCs w:val="18"/>
              </w:rPr>
              <w:tab/>
              <w:t>Display</w:t>
            </w:r>
            <w:r w:rsidR="009E73A2">
              <w:rPr>
                <w:sz w:val="18"/>
                <w:szCs w:val="18"/>
              </w:rPr>
              <w:t xml:space="preserve"> </w:t>
            </w:r>
            <w:r>
              <w:rPr>
                <w:sz w:val="18"/>
                <w:szCs w:val="18"/>
              </w:rPr>
              <w:t>System(s)</w:t>
            </w:r>
          </w:p>
        </w:tc>
        <w:tc>
          <w:tcPr>
            <w:tcW w:w="440" w:type="dxa"/>
            <w:tcBorders>
              <w:right w:val="single" w:sz="4" w:space="0" w:color="auto"/>
            </w:tcBorders>
          </w:tcPr>
          <w:p w:rsidR="007245C4" w:rsidRPr="00283100" w:rsidRDefault="007245C4" w:rsidP="00AC1FCE">
            <w:pPr>
              <w:tabs>
                <w:tab w:val="left" w:pos="360"/>
              </w:tabs>
              <w:spacing w:before="120"/>
              <w:rPr>
                <w:rFonts w:ascii="Times" w:hAnsi="Times" w:cs="Times"/>
                <w:sz w:val="18"/>
                <w:szCs w:val="18"/>
              </w:rPr>
            </w:pPr>
            <w:r w:rsidRPr="00283100">
              <w:rPr>
                <w:rFonts w:ascii="Times" w:hAnsi="Times" w:cs="Times"/>
                <w:sz w:val="18"/>
                <w:szCs w:val="18"/>
              </w:rPr>
              <w:t>C</w:t>
            </w:r>
          </w:p>
        </w:tc>
        <w:tc>
          <w:tcPr>
            <w:tcW w:w="370" w:type="dxa"/>
            <w:tcBorders>
              <w:left w:val="single" w:sz="4" w:space="0" w:color="auto"/>
              <w:right w:val="single" w:sz="6" w:space="0" w:color="auto"/>
            </w:tcBorders>
          </w:tcPr>
          <w:p w:rsidR="007245C4" w:rsidRPr="00283100" w:rsidRDefault="009E73A2" w:rsidP="00AC1FCE">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7245C4" w:rsidRPr="00283100" w:rsidRDefault="009E73A2"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7245C4" w:rsidRPr="00283100" w:rsidRDefault="009E73A2" w:rsidP="00AC1FCE">
            <w:pPr>
              <w:spacing w:before="120"/>
              <w:rPr>
                <w:rFonts w:ascii="Times" w:hAnsi="Times" w:cs="Times"/>
                <w:sz w:val="18"/>
                <w:szCs w:val="18"/>
              </w:rPr>
            </w:pPr>
            <w:r>
              <w:rPr>
                <w:rFonts w:ascii="Times" w:hAnsi="Times" w:cs="Times"/>
                <w:sz w:val="18"/>
                <w:szCs w:val="18"/>
              </w:rPr>
              <w:t xml:space="preserve">(O) </w:t>
            </w:r>
            <w:r w:rsidR="007245C4" w:rsidRPr="00283100">
              <w:rPr>
                <w:rFonts w:ascii="Times" w:hAnsi="Times" w:cs="Times"/>
                <w:sz w:val="18"/>
                <w:szCs w:val="18"/>
              </w:rPr>
              <w:t>May be inoperative</w:t>
            </w:r>
            <w:r w:rsidR="007245C4">
              <w:rPr>
                <w:rFonts w:ascii="Times" w:hAnsi="Times" w:cs="Times"/>
                <w:sz w:val="18"/>
                <w:szCs w:val="18"/>
              </w:rPr>
              <w:t xml:space="preserve"> </w:t>
            </w:r>
            <w:r w:rsidR="007245C4" w:rsidRPr="00283100">
              <w:rPr>
                <w:rFonts w:ascii="Times" w:hAnsi="Times" w:cs="Times"/>
                <w:sz w:val="18"/>
                <w:szCs w:val="18"/>
              </w:rPr>
              <w:t>provided:</w:t>
            </w:r>
          </w:p>
          <w:p w:rsidR="007245C4" w:rsidRPr="00283100" w:rsidRDefault="007245C4" w:rsidP="003868A5">
            <w:pPr>
              <w:numPr>
                <w:ilvl w:val="0"/>
                <w:numId w:val="33"/>
              </w:numPr>
              <w:tabs>
                <w:tab w:val="clear" w:pos="740"/>
                <w:tab w:val="num" w:pos="461"/>
              </w:tabs>
              <w:ind w:left="461"/>
              <w:rPr>
                <w:rFonts w:ascii="Times" w:hAnsi="Times" w:cs="Times"/>
                <w:sz w:val="18"/>
                <w:szCs w:val="18"/>
              </w:rPr>
            </w:pPr>
            <w:r>
              <w:rPr>
                <w:rFonts w:ascii="Times" w:hAnsi="Times" w:cs="Times"/>
                <w:sz w:val="18"/>
                <w:szCs w:val="18"/>
              </w:rPr>
              <w:t xml:space="preserve">RA visual display </w:t>
            </w:r>
            <w:r w:rsidR="009E73A2">
              <w:rPr>
                <w:rFonts w:ascii="Times" w:hAnsi="Times" w:cs="Times"/>
                <w:sz w:val="18"/>
                <w:szCs w:val="18"/>
              </w:rPr>
              <w:t>and audio functions are</w:t>
            </w:r>
            <w:r>
              <w:rPr>
                <w:rFonts w:ascii="Times" w:hAnsi="Times" w:cs="Times"/>
                <w:sz w:val="18"/>
                <w:szCs w:val="18"/>
              </w:rPr>
              <w:t xml:space="preserve"> operative</w:t>
            </w:r>
            <w:r w:rsidRPr="00283100">
              <w:rPr>
                <w:rFonts w:ascii="Times" w:hAnsi="Times" w:cs="Times"/>
                <w:sz w:val="18"/>
                <w:szCs w:val="18"/>
              </w:rPr>
              <w:t>, and</w:t>
            </w:r>
          </w:p>
          <w:p w:rsidR="007245C4" w:rsidRPr="00283100" w:rsidRDefault="009E73A2" w:rsidP="003868A5">
            <w:pPr>
              <w:numPr>
                <w:ilvl w:val="0"/>
                <w:numId w:val="33"/>
              </w:numPr>
              <w:tabs>
                <w:tab w:val="clear" w:pos="740"/>
                <w:tab w:val="num" w:pos="461"/>
              </w:tabs>
              <w:ind w:left="461"/>
              <w:rPr>
                <w:rFonts w:ascii="Times" w:hAnsi="Times" w:cs="Times"/>
                <w:sz w:val="18"/>
                <w:szCs w:val="18"/>
              </w:rPr>
            </w:pPr>
            <w:r>
              <w:rPr>
                <w:rFonts w:ascii="Times" w:hAnsi="Times" w:cs="Times"/>
                <w:sz w:val="18"/>
                <w:szCs w:val="18"/>
              </w:rPr>
              <w:t>En route or approach procedures do not require its use.</w:t>
            </w:r>
          </w:p>
        </w:tc>
        <w:tc>
          <w:tcPr>
            <w:tcW w:w="2880" w:type="dxa"/>
            <w:tcBorders>
              <w:right w:val="single" w:sz="6" w:space="0" w:color="auto"/>
            </w:tcBorders>
          </w:tcPr>
          <w:p w:rsidR="007245C4" w:rsidRPr="00283100" w:rsidRDefault="007245C4" w:rsidP="00AC1FCE">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None required.</w:t>
            </w:r>
          </w:p>
        </w:tc>
        <w:tc>
          <w:tcPr>
            <w:tcW w:w="2340"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7245C4" w:rsidRPr="00283100" w:rsidTr="00AC1FCE">
        <w:trPr>
          <w:cantSplit/>
        </w:trPr>
        <w:tc>
          <w:tcPr>
            <w:tcW w:w="2330" w:type="dxa"/>
            <w:tcBorders>
              <w:left w:val="single" w:sz="6" w:space="0" w:color="auto"/>
            </w:tcBorders>
          </w:tcPr>
          <w:p w:rsidR="007245C4" w:rsidRPr="007245C4" w:rsidRDefault="009E73A2" w:rsidP="009E73A2">
            <w:pPr>
              <w:tabs>
                <w:tab w:val="left" w:pos="440"/>
                <w:tab w:val="left" w:pos="2600"/>
              </w:tabs>
              <w:spacing w:before="120"/>
              <w:ind w:left="541" w:hanging="360"/>
              <w:rPr>
                <w:sz w:val="18"/>
                <w:szCs w:val="18"/>
              </w:rPr>
            </w:pPr>
            <w:r>
              <w:rPr>
                <w:sz w:val="18"/>
                <w:szCs w:val="18"/>
              </w:rPr>
              <w:t>4</w:t>
            </w:r>
            <w:r w:rsidR="007245C4" w:rsidRPr="00515C24">
              <w:rPr>
                <w:sz w:val="18"/>
                <w:szCs w:val="18"/>
              </w:rPr>
              <w:t>)</w:t>
            </w:r>
            <w:r w:rsidR="007245C4" w:rsidRPr="00515C24">
              <w:rPr>
                <w:sz w:val="18"/>
                <w:szCs w:val="18"/>
              </w:rPr>
              <w:tab/>
            </w:r>
            <w:r>
              <w:rPr>
                <w:sz w:val="18"/>
                <w:szCs w:val="18"/>
              </w:rPr>
              <w:t>Audio Functions</w:t>
            </w:r>
          </w:p>
        </w:tc>
        <w:tc>
          <w:tcPr>
            <w:tcW w:w="440" w:type="dxa"/>
            <w:tcBorders>
              <w:right w:val="single" w:sz="4" w:space="0" w:color="auto"/>
            </w:tcBorders>
          </w:tcPr>
          <w:p w:rsidR="007245C4" w:rsidRPr="00283100" w:rsidRDefault="009E73A2" w:rsidP="00AC1FCE">
            <w:pPr>
              <w:tabs>
                <w:tab w:val="left" w:pos="360"/>
              </w:tabs>
              <w:spacing w:before="120"/>
              <w:rPr>
                <w:rFonts w:ascii="Times" w:hAnsi="Times" w:cs="Times"/>
                <w:sz w:val="18"/>
                <w:szCs w:val="18"/>
              </w:rPr>
            </w:pPr>
            <w:r>
              <w:rPr>
                <w:rFonts w:ascii="Times" w:hAnsi="Times" w:cs="Times"/>
                <w:sz w:val="18"/>
                <w:szCs w:val="18"/>
              </w:rPr>
              <w:t>B</w:t>
            </w:r>
          </w:p>
        </w:tc>
        <w:tc>
          <w:tcPr>
            <w:tcW w:w="370" w:type="dxa"/>
            <w:tcBorders>
              <w:left w:val="single" w:sz="4" w:space="0" w:color="auto"/>
              <w:right w:val="single" w:sz="6" w:space="0" w:color="auto"/>
            </w:tcBorders>
          </w:tcPr>
          <w:p w:rsidR="007245C4" w:rsidRPr="00283100" w:rsidRDefault="009E73A2" w:rsidP="00AC1FCE">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7245C4" w:rsidRPr="00283100" w:rsidRDefault="009E73A2"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 xml:space="preserve">May be inoperative </w:t>
            </w:r>
            <w:r w:rsidR="009E73A2">
              <w:rPr>
                <w:rFonts w:ascii="Times" w:hAnsi="Times" w:cs="Times"/>
                <w:sz w:val="18"/>
                <w:szCs w:val="18"/>
              </w:rPr>
              <w:t>provided en route or approach procedures do not require use of TCAS.</w:t>
            </w:r>
          </w:p>
        </w:tc>
        <w:tc>
          <w:tcPr>
            <w:tcW w:w="2880" w:type="dxa"/>
            <w:tcBorders>
              <w:right w:val="single" w:sz="6" w:space="0" w:color="auto"/>
            </w:tcBorders>
          </w:tcPr>
          <w:p w:rsidR="007245C4" w:rsidRPr="00283100" w:rsidRDefault="007245C4" w:rsidP="00AC1FCE">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None required.</w:t>
            </w:r>
          </w:p>
        </w:tc>
        <w:tc>
          <w:tcPr>
            <w:tcW w:w="2340" w:type="dxa"/>
            <w:tcBorders>
              <w:right w:val="single" w:sz="6" w:space="0" w:color="auto"/>
            </w:tcBorders>
          </w:tcPr>
          <w:p w:rsidR="007245C4" w:rsidRPr="00283100" w:rsidRDefault="007245C4"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9E73A2" w:rsidRPr="00283100" w:rsidTr="00AC1FCE">
        <w:trPr>
          <w:cantSplit/>
        </w:trPr>
        <w:tc>
          <w:tcPr>
            <w:tcW w:w="2330" w:type="dxa"/>
            <w:tcBorders>
              <w:left w:val="single" w:sz="6" w:space="0" w:color="auto"/>
            </w:tcBorders>
          </w:tcPr>
          <w:p w:rsidR="009E73A2" w:rsidRDefault="009E73A2" w:rsidP="009E73A2">
            <w:pPr>
              <w:tabs>
                <w:tab w:val="left" w:pos="440"/>
                <w:tab w:val="left" w:pos="2600"/>
              </w:tabs>
              <w:spacing w:before="120"/>
              <w:ind w:left="541" w:hanging="360"/>
              <w:rPr>
                <w:sz w:val="18"/>
                <w:szCs w:val="18"/>
              </w:rPr>
            </w:pPr>
            <w:r>
              <w:rPr>
                <w:sz w:val="18"/>
                <w:szCs w:val="18"/>
              </w:rPr>
              <w:t>5</w:t>
            </w:r>
            <w:r w:rsidRPr="00515C24">
              <w:rPr>
                <w:sz w:val="18"/>
                <w:szCs w:val="18"/>
              </w:rPr>
              <w:t>)</w:t>
            </w:r>
            <w:r w:rsidRPr="00515C24">
              <w:rPr>
                <w:sz w:val="18"/>
                <w:szCs w:val="18"/>
              </w:rPr>
              <w:tab/>
            </w:r>
            <w:r>
              <w:rPr>
                <w:sz w:val="18"/>
                <w:szCs w:val="18"/>
              </w:rPr>
              <w:t>Airspace Selection</w:t>
            </w:r>
          </w:p>
          <w:p w:rsidR="009E73A2" w:rsidRDefault="00D31981" w:rsidP="00D31981">
            <w:pPr>
              <w:tabs>
                <w:tab w:val="left" w:pos="440"/>
                <w:tab w:val="left" w:pos="2600"/>
              </w:tabs>
              <w:ind w:left="547" w:hanging="546"/>
              <w:rPr>
                <w:sz w:val="18"/>
                <w:szCs w:val="18"/>
              </w:rPr>
            </w:pPr>
            <w:r>
              <w:rPr>
                <w:sz w:val="18"/>
                <w:szCs w:val="18"/>
              </w:rPr>
              <w:t>***</w:t>
            </w:r>
            <w:r>
              <w:rPr>
                <w:sz w:val="18"/>
                <w:szCs w:val="18"/>
              </w:rPr>
              <w:tab/>
            </w:r>
            <w:r w:rsidR="009E73A2">
              <w:rPr>
                <w:sz w:val="18"/>
                <w:szCs w:val="18"/>
              </w:rPr>
              <w:t>Function</w:t>
            </w:r>
          </w:p>
        </w:tc>
        <w:tc>
          <w:tcPr>
            <w:tcW w:w="440" w:type="dxa"/>
            <w:tcBorders>
              <w:right w:val="single" w:sz="4" w:space="0" w:color="auto"/>
            </w:tcBorders>
          </w:tcPr>
          <w:p w:rsidR="009E73A2" w:rsidRPr="00283100" w:rsidRDefault="009E73A2"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9E73A2" w:rsidRDefault="009E73A2" w:rsidP="00AC1FCE">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9E73A2" w:rsidRDefault="009E73A2"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9E73A2" w:rsidRPr="00283100" w:rsidRDefault="009E73A2" w:rsidP="009E73A2">
            <w:pPr>
              <w:spacing w:before="120"/>
              <w:ind w:left="101"/>
              <w:rPr>
                <w:rFonts w:ascii="Times" w:hAnsi="Times" w:cs="Times"/>
                <w:sz w:val="18"/>
                <w:szCs w:val="18"/>
              </w:rPr>
            </w:pPr>
          </w:p>
        </w:tc>
        <w:tc>
          <w:tcPr>
            <w:tcW w:w="2880" w:type="dxa"/>
            <w:tcBorders>
              <w:right w:val="single" w:sz="6" w:space="0" w:color="auto"/>
            </w:tcBorders>
          </w:tcPr>
          <w:p w:rsidR="009E73A2" w:rsidRDefault="009E73A2" w:rsidP="00AC1FCE">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9E73A2" w:rsidRPr="00283100" w:rsidRDefault="009E73A2" w:rsidP="00AC1FC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9E73A2" w:rsidRPr="00283100" w:rsidRDefault="009E73A2"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301178" w:rsidRPr="00283100" w:rsidTr="00301178">
        <w:trPr>
          <w:cantSplit/>
        </w:trPr>
        <w:tc>
          <w:tcPr>
            <w:tcW w:w="2330" w:type="dxa"/>
            <w:tcBorders>
              <w:left w:val="single" w:sz="6" w:space="0" w:color="auto"/>
            </w:tcBorders>
          </w:tcPr>
          <w:p w:rsidR="00301178" w:rsidRDefault="00301178" w:rsidP="00AC1FCE">
            <w:pPr>
              <w:tabs>
                <w:tab w:val="left" w:pos="440"/>
                <w:tab w:val="left" w:pos="2600"/>
              </w:tabs>
              <w:spacing w:before="120"/>
              <w:rPr>
                <w:rFonts w:ascii="Times" w:hAnsi="Times" w:cs="Times"/>
                <w:sz w:val="18"/>
                <w:szCs w:val="18"/>
              </w:rPr>
            </w:pPr>
            <w:r w:rsidRPr="00283100">
              <w:rPr>
                <w:rFonts w:ascii="Times" w:hAnsi="Times" w:cs="Times"/>
                <w:sz w:val="18"/>
                <w:szCs w:val="18"/>
              </w:rPr>
              <w:t>1</w:t>
            </w:r>
            <w:r>
              <w:rPr>
                <w:rFonts w:ascii="Times" w:hAnsi="Times" w:cs="Times"/>
                <w:sz w:val="18"/>
                <w:szCs w:val="18"/>
              </w:rPr>
              <w:t>6</w:t>
            </w:r>
            <w:r w:rsidRPr="00283100">
              <w:rPr>
                <w:rFonts w:ascii="Times" w:hAnsi="Times" w:cs="Times"/>
                <w:sz w:val="18"/>
                <w:szCs w:val="18"/>
              </w:rPr>
              <w:t>.</w:t>
            </w:r>
            <w:r w:rsidRPr="00283100">
              <w:rPr>
                <w:rFonts w:ascii="Times" w:hAnsi="Times" w:cs="Times"/>
                <w:sz w:val="18"/>
                <w:szCs w:val="18"/>
              </w:rPr>
              <w:tab/>
            </w:r>
            <w:r>
              <w:rPr>
                <w:rFonts w:ascii="Times" w:hAnsi="Times" w:cs="Times"/>
                <w:sz w:val="18"/>
                <w:szCs w:val="18"/>
              </w:rPr>
              <w:t>Microwave Landing</w:t>
            </w:r>
          </w:p>
          <w:p w:rsidR="00301178" w:rsidRPr="00283100" w:rsidRDefault="00301178" w:rsidP="00301178">
            <w:pPr>
              <w:tabs>
                <w:tab w:val="left" w:pos="440"/>
                <w:tab w:val="left" w:pos="2600"/>
              </w:tabs>
              <w:rPr>
                <w:rFonts w:ascii="Times" w:hAnsi="Times" w:cs="Times"/>
                <w:sz w:val="18"/>
                <w:szCs w:val="18"/>
              </w:rPr>
            </w:pPr>
            <w:r>
              <w:rPr>
                <w:rFonts w:ascii="Times" w:hAnsi="Times" w:cs="Times"/>
                <w:sz w:val="18"/>
                <w:szCs w:val="18"/>
              </w:rPr>
              <w:t>***</w:t>
            </w:r>
            <w:r>
              <w:rPr>
                <w:rFonts w:ascii="Times" w:hAnsi="Times" w:cs="Times"/>
                <w:sz w:val="18"/>
                <w:szCs w:val="18"/>
              </w:rPr>
              <w:tab/>
              <w:t>Systems (MLS)</w:t>
            </w:r>
          </w:p>
        </w:tc>
        <w:tc>
          <w:tcPr>
            <w:tcW w:w="440" w:type="dxa"/>
            <w:tcBorders>
              <w:right w:val="single" w:sz="4" w:space="0" w:color="auto"/>
            </w:tcBorders>
          </w:tcPr>
          <w:p w:rsidR="00301178" w:rsidRPr="00283100" w:rsidRDefault="00301178" w:rsidP="00AC1FCE">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301178" w:rsidRPr="00283100" w:rsidRDefault="00301178" w:rsidP="00AC1FCE">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301178" w:rsidRPr="00283100" w:rsidRDefault="00301178" w:rsidP="00AC1FCE">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301178" w:rsidRPr="00283100" w:rsidRDefault="00301178" w:rsidP="00AC1FCE">
            <w:pPr>
              <w:spacing w:before="120"/>
              <w:rPr>
                <w:rFonts w:ascii="Times" w:hAnsi="Times" w:cs="Times"/>
                <w:sz w:val="18"/>
                <w:szCs w:val="18"/>
              </w:rPr>
            </w:pPr>
            <w:r>
              <w:rPr>
                <w:rFonts w:ascii="Times" w:hAnsi="Times" w:cs="Times"/>
                <w:sz w:val="18"/>
                <w:szCs w:val="18"/>
              </w:rPr>
              <w:t>As required by 14 CFR.</w:t>
            </w:r>
          </w:p>
        </w:tc>
        <w:tc>
          <w:tcPr>
            <w:tcW w:w="2880" w:type="dxa"/>
            <w:tcBorders>
              <w:right w:val="single" w:sz="6" w:space="0" w:color="auto"/>
            </w:tcBorders>
          </w:tcPr>
          <w:p w:rsidR="00301178" w:rsidRPr="00283100" w:rsidRDefault="00301178" w:rsidP="00AC1FCE">
            <w:pPr>
              <w:spacing w:before="120"/>
              <w:rPr>
                <w:rFonts w:ascii="Times" w:hAnsi="Times" w:cs="Times"/>
                <w:sz w:val="18"/>
                <w:szCs w:val="18"/>
              </w:rPr>
            </w:pPr>
            <w:r w:rsidRPr="00283100">
              <w:rPr>
                <w:rFonts w:ascii="Times" w:hAnsi="Times" w:cs="Times"/>
                <w:sz w:val="18"/>
                <w:szCs w:val="18"/>
              </w:rPr>
              <w:t>None required.</w:t>
            </w:r>
          </w:p>
        </w:tc>
        <w:tc>
          <w:tcPr>
            <w:tcW w:w="2521" w:type="dxa"/>
            <w:tcBorders>
              <w:right w:val="single" w:sz="6" w:space="0" w:color="auto"/>
            </w:tcBorders>
          </w:tcPr>
          <w:p w:rsidR="00301178" w:rsidRPr="00283100" w:rsidRDefault="00301178" w:rsidP="00AC1FCE">
            <w:pPr>
              <w:spacing w:before="120"/>
              <w:rPr>
                <w:rFonts w:ascii="Times" w:hAnsi="Times" w:cs="Times"/>
                <w:sz w:val="18"/>
                <w:szCs w:val="18"/>
              </w:rPr>
            </w:pPr>
            <w:r w:rsidRPr="00283100">
              <w:rPr>
                <w:rFonts w:ascii="Times" w:hAnsi="Times" w:cs="Times"/>
                <w:sz w:val="18"/>
                <w:szCs w:val="18"/>
              </w:rPr>
              <w:t>None required.</w:t>
            </w:r>
          </w:p>
        </w:tc>
        <w:tc>
          <w:tcPr>
            <w:tcW w:w="2340" w:type="dxa"/>
            <w:tcBorders>
              <w:right w:val="single" w:sz="6" w:space="0" w:color="auto"/>
            </w:tcBorders>
          </w:tcPr>
          <w:p w:rsidR="00301178" w:rsidRPr="00283100" w:rsidRDefault="00301178"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301178" w:rsidRPr="00283100" w:rsidTr="00FF1A5A">
        <w:trPr>
          <w:cantSplit/>
        </w:trPr>
        <w:tc>
          <w:tcPr>
            <w:tcW w:w="2330" w:type="dxa"/>
            <w:tcBorders>
              <w:left w:val="single" w:sz="6" w:space="0" w:color="auto"/>
            </w:tcBorders>
          </w:tcPr>
          <w:p w:rsidR="00FF1A5A" w:rsidRDefault="00FF1A5A" w:rsidP="00FF1A5A">
            <w:pPr>
              <w:tabs>
                <w:tab w:val="left" w:pos="440"/>
                <w:tab w:val="left" w:pos="2600"/>
              </w:tabs>
              <w:spacing w:before="120"/>
              <w:rPr>
                <w:sz w:val="18"/>
                <w:szCs w:val="18"/>
              </w:rPr>
            </w:pPr>
            <w:r>
              <w:rPr>
                <w:sz w:val="18"/>
                <w:szCs w:val="18"/>
              </w:rPr>
              <w:t>17.</w:t>
            </w:r>
            <w:r>
              <w:rPr>
                <w:sz w:val="18"/>
                <w:szCs w:val="18"/>
              </w:rPr>
              <w:tab/>
              <w:t>Guidance Panel Digital</w:t>
            </w:r>
          </w:p>
          <w:p w:rsidR="00FF1A5A" w:rsidRDefault="00FF1A5A" w:rsidP="00FF1A5A">
            <w:pPr>
              <w:tabs>
                <w:tab w:val="left" w:pos="440"/>
                <w:tab w:val="left" w:pos="2600"/>
              </w:tabs>
              <w:rPr>
                <w:sz w:val="18"/>
                <w:szCs w:val="18"/>
              </w:rPr>
            </w:pPr>
            <w:r>
              <w:rPr>
                <w:sz w:val="18"/>
                <w:szCs w:val="18"/>
              </w:rPr>
              <w:tab/>
              <w:t>Indications and Mode</w:t>
            </w:r>
          </w:p>
          <w:p w:rsidR="00301178" w:rsidRDefault="00FF1A5A" w:rsidP="00FF1A5A">
            <w:pPr>
              <w:tabs>
                <w:tab w:val="left" w:pos="440"/>
                <w:tab w:val="left" w:pos="2600"/>
              </w:tabs>
              <w:rPr>
                <w:sz w:val="18"/>
                <w:szCs w:val="18"/>
              </w:rPr>
            </w:pPr>
            <w:r>
              <w:rPr>
                <w:sz w:val="18"/>
                <w:szCs w:val="18"/>
              </w:rPr>
              <w:tab/>
              <w:t>Select Indications</w:t>
            </w:r>
          </w:p>
        </w:tc>
        <w:tc>
          <w:tcPr>
            <w:tcW w:w="440" w:type="dxa"/>
            <w:tcBorders>
              <w:right w:val="single" w:sz="4" w:space="0" w:color="auto"/>
            </w:tcBorders>
          </w:tcPr>
          <w:p w:rsidR="00301178" w:rsidRDefault="00301178" w:rsidP="00AC1FCE">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301178" w:rsidRDefault="00301178" w:rsidP="00AC1FCE">
            <w:pPr>
              <w:tabs>
                <w:tab w:val="left" w:pos="360"/>
              </w:tabs>
              <w:spacing w:before="120"/>
              <w:rPr>
                <w:rFonts w:ascii="Times" w:hAnsi="Times" w:cs="Times"/>
                <w:sz w:val="18"/>
                <w:szCs w:val="18"/>
              </w:rPr>
            </w:pPr>
          </w:p>
        </w:tc>
        <w:tc>
          <w:tcPr>
            <w:tcW w:w="360" w:type="dxa"/>
          </w:tcPr>
          <w:p w:rsidR="00301178" w:rsidRDefault="00301178" w:rsidP="00AC1FCE">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301178" w:rsidRPr="00283100" w:rsidRDefault="00301178" w:rsidP="009E73A2">
            <w:pPr>
              <w:spacing w:before="120"/>
              <w:ind w:left="101"/>
              <w:rPr>
                <w:rFonts w:ascii="Times" w:hAnsi="Times" w:cs="Times"/>
                <w:sz w:val="18"/>
                <w:szCs w:val="18"/>
              </w:rPr>
            </w:pPr>
          </w:p>
        </w:tc>
        <w:tc>
          <w:tcPr>
            <w:tcW w:w="2880" w:type="dxa"/>
            <w:tcBorders>
              <w:right w:val="single" w:sz="6" w:space="0" w:color="auto"/>
            </w:tcBorders>
          </w:tcPr>
          <w:p w:rsidR="00301178" w:rsidRDefault="00301178" w:rsidP="00AC1FCE">
            <w:pPr>
              <w:spacing w:before="120"/>
              <w:rPr>
                <w:rFonts w:ascii="Times" w:hAnsi="Times" w:cs="Times"/>
                <w:sz w:val="18"/>
                <w:szCs w:val="18"/>
              </w:rPr>
            </w:pPr>
          </w:p>
        </w:tc>
        <w:tc>
          <w:tcPr>
            <w:tcW w:w="2521" w:type="dxa"/>
            <w:tcBorders>
              <w:right w:val="single" w:sz="6" w:space="0" w:color="auto"/>
            </w:tcBorders>
          </w:tcPr>
          <w:p w:rsidR="00301178" w:rsidRDefault="00301178" w:rsidP="00AC1FCE">
            <w:pPr>
              <w:spacing w:before="120"/>
              <w:rPr>
                <w:rFonts w:ascii="Times" w:hAnsi="Times" w:cs="Times"/>
                <w:sz w:val="18"/>
                <w:szCs w:val="18"/>
              </w:rPr>
            </w:pPr>
          </w:p>
        </w:tc>
        <w:tc>
          <w:tcPr>
            <w:tcW w:w="2340" w:type="dxa"/>
            <w:tcBorders>
              <w:right w:val="single" w:sz="6" w:space="0" w:color="auto"/>
            </w:tcBorders>
          </w:tcPr>
          <w:p w:rsidR="00301178" w:rsidRPr="00283100" w:rsidRDefault="00301178" w:rsidP="00AC1FCE">
            <w:pPr>
              <w:spacing w:before="120"/>
              <w:rPr>
                <w:rFonts w:ascii="Times" w:hAnsi="Times" w:cs="Times"/>
                <w:sz w:val="18"/>
                <w:szCs w:val="18"/>
              </w:rPr>
            </w:pPr>
          </w:p>
        </w:tc>
      </w:tr>
      <w:tr w:rsidR="00FF1A5A" w:rsidRPr="00283100" w:rsidTr="00FF1A5A">
        <w:trPr>
          <w:cantSplit/>
        </w:trPr>
        <w:tc>
          <w:tcPr>
            <w:tcW w:w="2330" w:type="dxa"/>
            <w:tcBorders>
              <w:left w:val="single" w:sz="6" w:space="0" w:color="auto"/>
            </w:tcBorders>
          </w:tcPr>
          <w:p w:rsidR="00FF1A5A" w:rsidRDefault="00FF1A5A" w:rsidP="00FF1A5A">
            <w:pPr>
              <w:tabs>
                <w:tab w:val="left" w:pos="440"/>
                <w:tab w:val="left" w:pos="721"/>
                <w:tab w:val="left" w:pos="2600"/>
              </w:tabs>
              <w:spacing w:before="120"/>
              <w:rPr>
                <w:sz w:val="18"/>
                <w:szCs w:val="18"/>
              </w:rPr>
            </w:pPr>
            <w:r>
              <w:rPr>
                <w:sz w:val="18"/>
                <w:szCs w:val="18"/>
              </w:rPr>
              <w:tab/>
              <w:t>1)</w:t>
            </w:r>
            <w:r>
              <w:rPr>
                <w:sz w:val="18"/>
                <w:szCs w:val="18"/>
              </w:rPr>
              <w:tab/>
              <w:t>Speed Display</w:t>
            </w:r>
          </w:p>
        </w:tc>
        <w:tc>
          <w:tcPr>
            <w:tcW w:w="440" w:type="dxa"/>
            <w:tcBorders>
              <w:right w:val="single" w:sz="4" w:space="0" w:color="auto"/>
            </w:tcBorders>
          </w:tcPr>
          <w:p w:rsidR="00FF1A5A" w:rsidRDefault="00FF1A5A" w:rsidP="00AC1FC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FF1A5A" w:rsidRDefault="00FF1A5A" w:rsidP="00AC1FCE">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FF1A5A" w:rsidRDefault="00FF1A5A" w:rsidP="00AC1FC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FF1A5A" w:rsidRPr="00283100" w:rsidRDefault="00FF1A5A" w:rsidP="009E73A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FF1A5A" w:rsidRDefault="00FF1A5A" w:rsidP="00AC1FCE">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FF1A5A" w:rsidRDefault="00FF1A5A" w:rsidP="00AC1FC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FF1A5A" w:rsidRPr="00283100" w:rsidRDefault="00FF1A5A" w:rsidP="00AC1FCE">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FF1A5A" w:rsidRPr="00283100" w:rsidTr="00301178">
        <w:trPr>
          <w:cantSplit/>
        </w:trPr>
        <w:tc>
          <w:tcPr>
            <w:tcW w:w="2330" w:type="dxa"/>
            <w:tcBorders>
              <w:left w:val="single" w:sz="6" w:space="0" w:color="auto"/>
              <w:bottom w:val="single" w:sz="4" w:space="0" w:color="auto"/>
            </w:tcBorders>
          </w:tcPr>
          <w:p w:rsidR="00FF1A5A" w:rsidRDefault="00FF1A5A" w:rsidP="00FF1A5A">
            <w:pPr>
              <w:tabs>
                <w:tab w:val="left" w:pos="440"/>
                <w:tab w:val="left" w:pos="721"/>
                <w:tab w:val="left" w:pos="2600"/>
              </w:tabs>
              <w:spacing w:before="120"/>
              <w:jc w:val="center"/>
              <w:rPr>
                <w:sz w:val="18"/>
                <w:szCs w:val="18"/>
              </w:rPr>
            </w:pPr>
            <w:r>
              <w:rPr>
                <w:sz w:val="18"/>
                <w:szCs w:val="18"/>
              </w:rPr>
              <w:t>(continued)</w:t>
            </w:r>
          </w:p>
        </w:tc>
        <w:tc>
          <w:tcPr>
            <w:tcW w:w="440" w:type="dxa"/>
            <w:tcBorders>
              <w:bottom w:val="single" w:sz="4" w:space="0" w:color="auto"/>
              <w:right w:val="single" w:sz="4" w:space="0" w:color="auto"/>
            </w:tcBorders>
          </w:tcPr>
          <w:p w:rsidR="00FF1A5A" w:rsidRDefault="00FF1A5A" w:rsidP="00AC1FCE">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FF1A5A" w:rsidRDefault="00FF1A5A" w:rsidP="00AC1FCE">
            <w:pPr>
              <w:tabs>
                <w:tab w:val="left" w:pos="360"/>
              </w:tabs>
              <w:spacing w:before="120"/>
              <w:rPr>
                <w:rFonts w:ascii="Times" w:hAnsi="Times" w:cs="Times"/>
                <w:sz w:val="18"/>
                <w:szCs w:val="18"/>
              </w:rPr>
            </w:pPr>
          </w:p>
        </w:tc>
        <w:tc>
          <w:tcPr>
            <w:tcW w:w="360" w:type="dxa"/>
            <w:tcBorders>
              <w:bottom w:val="single" w:sz="4" w:space="0" w:color="auto"/>
            </w:tcBorders>
          </w:tcPr>
          <w:p w:rsidR="00FF1A5A" w:rsidRDefault="00FF1A5A" w:rsidP="00AC1FCE">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FF1A5A" w:rsidRDefault="00FF1A5A" w:rsidP="009E73A2">
            <w:pPr>
              <w:spacing w:before="120"/>
              <w:ind w:left="101"/>
              <w:rPr>
                <w:rFonts w:ascii="Times" w:hAnsi="Times" w:cs="Times"/>
                <w:sz w:val="18"/>
                <w:szCs w:val="18"/>
              </w:rPr>
            </w:pPr>
          </w:p>
        </w:tc>
        <w:tc>
          <w:tcPr>
            <w:tcW w:w="2880" w:type="dxa"/>
            <w:tcBorders>
              <w:bottom w:val="single" w:sz="4" w:space="0" w:color="auto"/>
              <w:right w:val="single" w:sz="6" w:space="0" w:color="auto"/>
            </w:tcBorders>
          </w:tcPr>
          <w:p w:rsidR="00FF1A5A" w:rsidRDefault="00FF1A5A" w:rsidP="00AC1FCE">
            <w:pPr>
              <w:spacing w:before="120"/>
              <w:rPr>
                <w:rFonts w:ascii="Times" w:hAnsi="Times" w:cs="Times"/>
                <w:sz w:val="18"/>
                <w:szCs w:val="18"/>
              </w:rPr>
            </w:pPr>
          </w:p>
        </w:tc>
        <w:tc>
          <w:tcPr>
            <w:tcW w:w="2521" w:type="dxa"/>
            <w:tcBorders>
              <w:bottom w:val="single" w:sz="4" w:space="0" w:color="auto"/>
              <w:right w:val="single" w:sz="6" w:space="0" w:color="auto"/>
            </w:tcBorders>
          </w:tcPr>
          <w:p w:rsidR="00FF1A5A" w:rsidRDefault="00FF1A5A" w:rsidP="00AC1FCE">
            <w:pPr>
              <w:spacing w:before="120"/>
              <w:rPr>
                <w:rFonts w:ascii="Times" w:hAnsi="Times" w:cs="Times"/>
                <w:sz w:val="18"/>
                <w:szCs w:val="18"/>
              </w:rPr>
            </w:pPr>
          </w:p>
        </w:tc>
        <w:tc>
          <w:tcPr>
            <w:tcW w:w="2340" w:type="dxa"/>
            <w:tcBorders>
              <w:bottom w:val="single" w:sz="4" w:space="0" w:color="auto"/>
              <w:right w:val="single" w:sz="6" w:space="0" w:color="auto"/>
            </w:tcBorders>
          </w:tcPr>
          <w:p w:rsidR="00FF1A5A" w:rsidRPr="00283100" w:rsidRDefault="00FF1A5A" w:rsidP="00AC1FCE">
            <w:pPr>
              <w:spacing w:before="120"/>
              <w:rPr>
                <w:rFonts w:ascii="Times" w:hAnsi="Times" w:cs="Times"/>
                <w:sz w:val="18"/>
                <w:szCs w:val="18"/>
              </w:rPr>
            </w:pPr>
          </w:p>
        </w:tc>
      </w:tr>
    </w:tbl>
    <w:p w:rsidR="00FF1A5A" w:rsidRDefault="00FF1A5A" w:rsidP="007245C4">
      <w:pPr>
        <w:jc w:val="center"/>
        <w:sectPr w:rsidR="00FF1A5A" w:rsidSect="00EA538C">
          <w:headerReference w:type="default" r:id="rId160"/>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FF1A5A" w:rsidRPr="00283100" w:rsidTr="00FF1A5A">
        <w:trPr>
          <w:cantSplit/>
        </w:trPr>
        <w:tc>
          <w:tcPr>
            <w:tcW w:w="2330" w:type="dxa"/>
            <w:tcBorders>
              <w:top w:val="single" w:sz="4" w:space="0" w:color="auto"/>
              <w:left w:val="single" w:sz="6" w:space="0" w:color="auto"/>
            </w:tcBorders>
          </w:tcPr>
          <w:p w:rsidR="00FF1A5A" w:rsidRDefault="00FF1A5A" w:rsidP="00FF1A5A">
            <w:pPr>
              <w:tabs>
                <w:tab w:val="left" w:pos="440"/>
                <w:tab w:val="left" w:pos="2600"/>
              </w:tabs>
              <w:rPr>
                <w:sz w:val="18"/>
                <w:szCs w:val="18"/>
              </w:rPr>
            </w:pPr>
            <w:r>
              <w:rPr>
                <w:sz w:val="18"/>
                <w:szCs w:val="18"/>
              </w:rPr>
              <w:lastRenderedPageBreak/>
              <w:t>17.</w:t>
            </w:r>
            <w:r>
              <w:rPr>
                <w:sz w:val="18"/>
                <w:szCs w:val="18"/>
              </w:rPr>
              <w:tab/>
              <w:t>Guidance Panel Digital</w:t>
            </w:r>
          </w:p>
          <w:p w:rsidR="00FF1A5A" w:rsidRDefault="00FF1A5A" w:rsidP="00FF1A5A">
            <w:pPr>
              <w:tabs>
                <w:tab w:val="left" w:pos="440"/>
                <w:tab w:val="left" w:pos="2600"/>
              </w:tabs>
              <w:rPr>
                <w:sz w:val="18"/>
                <w:szCs w:val="18"/>
              </w:rPr>
            </w:pPr>
            <w:r>
              <w:rPr>
                <w:sz w:val="18"/>
                <w:szCs w:val="18"/>
              </w:rPr>
              <w:tab/>
              <w:t>Indications and Mode</w:t>
            </w:r>
          </w:p>
          <w:p w:rsidR="00FF1A5A" w:rsidRDefault="00FF1A5A" w:rsidP="00FF1A5A">
            <w:pPr>
              <w:tabs>
                <w:tab w:val="left" w:pos="440"/>
                <w:tab w:val="left" w:pos="2600"/>
              </w:tabs>
              <w:rPr>
                <w:sz w:val="18"/>
                <w:szCs w:val="18"/>
              </w:rPr>
            </w:pPr>
            <w:r>
              <w:rPr>
                <w:sz w:val="18"/>
                <w:szCs w:val="18"/>
              </w:rPr>
              <w:tab/>
              <w:t>Select Indications</w:t>
            </w:r>
          </w:p>
          <w:p w:rsidR="00FF1A5A" w:rsidRDefault="00FF1A5A" w:rsidP="00FF1A5A">
            <w:pPr>
              <w:tabs>
                <w:tab w:val="left" w:pos="440"/>
                <w:tab w:val="left" w:pos="2600"/>
              </w:tabs>
              <w:rPr>
                <w:sz w:val="18"/>
                <w:szCs w:val="18"/>
              </w:rPr>
            </w:pPr>
            <w:r>
              <w:rPr>
                <w:sz w:val="18"/>
                <w:szCs w:val="18"/>
              </w:rPr>
              <w:tab/>
              <w:t>(continued)</w:t>
            </w:r>
          </w:p>
        </w:tc>
        <w:tc>
          <w:tcPr>
            <w:tcW w:w="440" w:type="dxa"/>
            <w:tcBorders>
              <w:top w:val="single" w:sz="4" w:space="0" w:color="auto"/>
              <w:right w:val="single" w:sz="4" w:space="0" w:color="auto"/>
            </w:tcBorders>
          </w:tcPr>
          <w:p w:rsidR="00FF1A5A" w:rsidRDefault="00FF1A5A" w:rsidP="00FF1A5A">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FF1A5A" w:rsidRDefault="00FF1A5A" w:rsidP="00FF1A5A">
            <w:pPr>
              <w:tabs>
                <w:tab w:val="left" w:pos="360"/>
              </w:tabs>
              <w:rPr>
                <w:rFonts w:ascii="Times" w:hAnsi="Times" w:cs="Times"/>
                <w:sz w:val="18"/>
                <w:szCs w:val="18"/>
              </w:rPr>
            </w:pPr>
          </w:p>
        </w:tc>
        <w:tc>
          <w:tcPr>
            <w:tcW w:w="360" w:type="dxa"/>
            <w:tcBorders>
              <w:top w:val="single" w:sz="4" w:space="0" w:color="auto"/>
            </w:tcBorders>
          </w:tcPr>
          <w:p w:rsidR="00FF1A5A" w:rsidRDefault="00FF1A5A" w:rsidP="00FF1A5A">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FF1A5A" w:rsidRPr="00283100" w:rsidRDefault="00FF1A5A" w:rsidP="00FF1A5A">
            <w:pPr>
              <w:ind w:left="101"/>
              <w:rPr>
                <w:rFonts w:ascii="Times" w:hAnsi="Times" w:cs="Times"/>
                <w:sz w:val="18"/>
                <w:szCs w:val="18"/>
              </w:rPr>
            </w:pPr>
          </w:p>
        </w:tc>
        <w:tc>
          <w:tcPr>
            <w:tcW w:w="2880" w:type="dxa"/>
            <w:tcBorders>
              <w:top w:val="single" w:sz="4" w:space="0" w:color="auto"/>
              <w:right w:val="single" w:sz="6" w:space="0" w:color="auto"/>
            </w:tcBorders>
          </w:tcPr>
          <w:p w:rsidR="00FF1A5A" w:rsidRDefault="00FF1A5A" w:rsidP="00FF1A5A">
            <w:pPr>
              <w:rPr>
                <w:rFonts w:ascii="Times" w:hAnsi="Times" w:cs="Times"/>
                <w:sz w:val="18"/>
                <w:szCs w:val="18"/>
              </w:rPr>
            </w:pPr>
          </w:p>
        </w:tc>
        <w:tc>
          <w:tcPr>
            <w:tcW w:w="2521" w:type="dxa"/>
            <w:tcBorders>
              <w:top w:val="single" w:sz="4" w:space="0" w:color="auto"/>
              <w:right w:val="single" w:sz="6" w:space="0" w:color="auto"/>
            </w:tcBorders>
          </w:tcPr>
          <w:p w:rsidR="00FF1A5A" w:rsidRDefault="00FF1A5A" w:rsidP="00FF1A5A">
            <w:pPr>
              <w:rPr>
                <w:rFonts w:ascii="Times" w:hAnsi="Times" w:cs="Times"/>
                <w:sz w:val="18"/>
                <w:szCs w:val="18"/>
              </w:rPr>
            </w:pPr>
          </w:p>
        </w:tc>
        <w:tc>
          <w:tcPr>
            <w:tcW w:w="2340" w:type="dxa"/>
            <w:tcBorders>
              <w:top w:val="single" w:sz="4" w:space="0" w:color="auto"/>
              <w:right w:val="single" w:sz="6" w:space="0" w:color="auto"/>
            </w:tcBorders>
          </w:tcPr>
          <w:p w:rsidR="00FF1A5A" w:rsidRPr="00283100" w:rsidRDefault="00FF1A5A" w:rsidP="00FF1A5A">
            <w:pPr>
              <w:rPr>
                <w:rFonts w:ascii="Times" w:hAnsi="Times" w:cs="Times"/>
                <w:sz w:val="18"/>
                <w:szCs w:val="18"/>
              </w:rPr>
            </w:pPr>
          </w:p>
        </w:tc>
      </w:tr>
      <w:tr w:rsidR="00FF1A5A" w:rsidRPr="00283100" w:rsidTr="00647AF2">
        <w:trPr>
          <w:cantSplit/>
        </w:trPr>
        <w:tc>
          <w:tcPr>
            <w:tcW w:w="2330" w:type="dxa"/>
            <w:tcBorders>
              <w:left w:val="single" w:sz="6" w:space="0" w:color="auto"/>
            </w:tcBorders>
          </w:tcPr>
          <w:p w:rsidR="00FF1A5A" w:rsidRDefault="00FF1A5A" w:rsidP="00647AF2">
            <w:pPr>
              <w:tabs>
                <w:tab w:val="left" w:pos="440"/>
                <w:tab w:val="left" w:pos="721"/>
                <w:tab w:val="left" w:pos="2600"/>
              </w:tabs>
              <w:spacing w:before="120"/>
              <w:rPr>
                <w:sz w:val="18"/>
                <w:szCs w:val="18"/>
              </w:rPr>
            </w:pPr>
            <w:r>
              <w:rPr>
                <w:sz w:val="18"/>
                <w:szCs w:val="18"/>
              </w:rPr>
              <w:tab/>
              <w:t>2)</w:t>
            </w:r>
            <w:r>
              <w:rPr>
                <w:sz w:val="18"/>
                <w:szCs w:val="18"/>
              </w:rPr>
              <w:tab/>
              <w:t>Heading Display</w:t>
            </w:r>
          </w:p>
        </w:tc>
        <w:tc>
          <w:tcPr>
            <w:tcW w:w="440" w:type="dxa"/>
            <w:tcBorders>
              <w:right w:val="single" w:sz="4" w:space="0" w:color="auto"/>
            </w:tcBorders>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FF1A5A" w:rsidRPr="00283100" w:rsidRDefault="00FF1A5A"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FF1A5A" w:rsidRDefault="00FF1A5A"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FF1A5A" w:rsidRDefault="00FF1A5A"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FF1A5A" w:rsidRPr="00283100" w:rsidRDefault="00FF1A5A"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FF1A5A" w:rsidRPr="00283100" w:rsidTr="00647AF2">
        <w:trPr>
          <w:cantSplit/>
        </w:trPr>
        <w:tc>
          <w:tcPr>
            <w:tcW w:w="2330" w:type="dxa"/>
            <w:tcBorders>
              <w:left w:val="single" w:sz="6" w:space="0" w:color="auto"/>
            </w:tcBorders>
          </w:tcPr>
          <w:p w:rsidR="00FF1A5A" w:rsidRDefault="00FF1A5A" w:rsidP="00647AF2">
            <w:pPr>
              <w:tabs>
                <w:tab w:val="left" w:pos="440"/>
                <w:tab w:val="left" w:pos="721"/>
                <w:tab w:val="left" w:pos="2600"/>
              </w:tabs>
              <w:spacing w:before="120"/>
              <w:rPr>
                <w:sz w:val="18"/>
                <w:szCs w:val="18"/>
              </w:rPr>
            </w:pPr>
            <w:r>
              <w:rPr>
                <w:sz w:val="18"/>
                <w:szCs w:val="18"/>
              </w:rPr>
              <w:tab/>
              <w:t>3)</w:t>
            </w:r>
            <w:r>
              <w:rPr>
                <w:sz w:val="18"/>
                <w:szCs w:val="18"/>
              </w:rPr>
              <w:tab/>
              <w:t>VS/FPA Display</w:t>
            </w:r>
          </w:p>
        </w:tc>
        <w:tc>
          <w:tcPr>
            <w:tcW w:w="440" w:type="dxa"/>
            <w:tcBorders>
              <w:right w:val="single" w:sz="4" w:space="0" w:color="auto"/>
            </w:tcBorders>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FF1A5A" w:rsidRPr="00283100" w:rsidRDefault="00FF1A5A"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FF1A5A" w:rsidRDefault="00FF1A5A"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FF1A5A" w:rsidRDefault="00FF1A5A"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FF1A5A" w:rsidRPr="00283100" w:rsidRDefault="00FF1A5A"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24E08" w:rsidRPr="00283100" w:rsidTr="00647AF2">
        <w:trPr>
          <w:cantSplit/>
        </w:trPr>
        <w:tc>
          <w:tcPr>
            <w:tcW w:w="2330" w:type="dxa"/>
            <w:tcBorders>
              <w:left w:val="single" w:sz="6" w:space="0" w:color="auto"/>
            </w:tcBorders>
          </w:tcPr>
          <w:p w:rsidR="00124E08" w:rsidRDefault="00124E08" w:rsidP="00647AF2">
            <w:pPr>
              <w:tabs>
                <w:tab w:val="left" w:pos="440"/>
                <w:tab w:val="left" w:pos="721"/>
                <w:tab w:val="left" w:pos="2600"/>
              </w:tabs>
              <w:spacing w:before="120"/>
              <w:rPr>
                <w:sz w:val="18"/>
                <w:szCs w:val="18"/>
              </w:rPr>
            </w:pPr>
            <w:r>
              <w:rPr>
                <w:sz w:val="18"/>
                <w:szCs w:val="18"/>
              </w:rPr>
              <w:tab/>
              <w:t>4)</w:t>
            </w:r>
            <w:r>
              <w:rPr>
                <w:sz w:val="18"/>
                <w:szCs w:val="18"/>
              </w:rPr>
              <w:tab/>
              <w:t>Altitude Select</w:t>
            </w:r>
          </w:p>
          <w:p w:rsidR="00124E08" w:rsidRDefault="00124E08" w:rsidP="00647AF2">
            <w:pPr>
              <w:tabs>
                <w:tab w:val="left" w:pos="440"/>
                <w:tab w:val="left" w:pos="721"/>
                <w:tab w:val="left" w:pos="2600"/>
              </w:tabs>
              <w:rPr>
                <w:sz w:val="18"/>
                <w:szCs w:val="18"/>
              </w:rPr>
            </w:pPr>
            <w:r>
              <w:rPr>
                <w:sz w:val="18"/>
                <w:szCs w:val="18"/>
              </w:rPr>
              <w:tab/>
            </w:r>
            <w:r>
              <w:rPr>
                <w:sz w:val="18"/>
                <w:szCs w:val="18"/>
              </w:rPr>
              <w:tab/>
              <w:t>Display</w:t>
            </w:r>
          </w:p>
        </w:tc>
        <w:tc>
          <w:tcPr>
            <w:tcW w:w="440" w:type="dxa"/>
            <w:tcBorders>
              <w:right w:val="single" w:sz="4"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4E08" w:rsidRPr="00283100" w:rsidRDefault="00124E08"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124E08" w:rsidRPr="00283100" w:rsidRDefault="00124E08"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24E08" w:rsidRPr="00283100" w:rsidTr="00647AF2">
        <w:trPr>
          <w:cantSplit/>
        </w:trPr>
        <w:tc>
          <w:tcPr>
            <w:tcW w:w="2330" w:type="dxa"/>
            <w:tcBorders>
              <w:left w:val="single" w:sz="6" w:space="0" w:color="auto"/>
            </w:tcBorders>
          </w:tcPr>
          <w:p w:rsidR="00124E08" w:rsidRDefault="00124E08" w:rsidP="00647AF2">
            <w:pPr>
              <w:tabs>
                <w:tab w:val="left" w:pos="440"/>
                <w:tab w:val="left" w:pos="721"/>
                <w:tab w:val="left" w:pos="2600"/>
              </w:tabs>
              <w:spacing w:before="120"/>
              <w:rPr>
                <w:sz w:val="18"/>
                <w:szCs w:val="18"/>
              </w:rPr>
            </w:pPr>
            <w:r>
              <w:rPr>
                <w:sz w:val="18"/>
                <w:szCs w:val="18"/>
              </w:rPr>
              <w:tab/>
              <w:t>5)</w:t>
            </w:r>
            <w:r>
              <w:rPr>
                <w:sz w:val="18"/>
                <w:szCs w:val="18"/>
              </w:rPr>
              <w:tab/>
              <w:t>LNAV</w:t>
            </w:r>
          </w:p>
        </w:tc>
        <w:tc>
          <w:tcPr>
            <w:tcW w:w="440" w:type="dxa"/>
            <w:tcBorders>
              <w:right w:val="single" w:sz="4"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4E08" w:rsidRPr="00283100" w:rsidRDefault="00124E08"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124E08" w:rsidRPr="00283100" w:rsidRDefault="00124E08"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FF1A5A" w:rsidRPr="00283100" w:rsidTr="00647AF2">
        <w:trPr>
          <w:cantSplit/>
        </w:trPr>
        <w:tc>
          <w:tcPr>
            <w:tcW w:w="2330" w:type="dxa"/>
            <w:tcBorders>
              <w:left w:val="single" w:sz="6" w:space="0" w:color="auto"/>
            </w:tcBorders>
          </w:tcPr>
          <w:p w:rsidR="00FF1A5A" w:rsidRDefault="00FF1A5A" w:rsidP="00124E08">
            <w:pPr>
              <w:tabs>
                <w:tab w:val="left" w:pos="440"/>
                <w:tab w:val="left" w:pos="721"/>
                <w:tab w:val="left" w:pos="2600"/>
              </w:tabs>
              <w:spacing w:before="120"/>
              <w:rPr>
                <w:sz w:val="18"/>
                <w:szCs w:val="18"/>
              </w:rPr>
            </w:pPr>
            <w:r>
              <w:rPr>
                <w:sz w:val="18"/>
                <w:szCs w:val="18"/>
              </w:rPr>
              <w:tab/>
            </w:r>
            <w:r w:rsidR="00124E08">
              <w:rPr>
                <w:sz w:val="18"/>
                <w:szCs w:val="18"/>
              </w:rPr>
              <w:t>6</w:t>
            </w:r>
            <w:r>
              <w:rPr>
                <w:sz w:val="18"/>
                <w:szCs w:val="18"/>
              </w:rPr>
              <w:t>)</w:t>
            </w:r>
            <w:r>
              <w:rPr>
                <w:sz w:val="18"/>
                <w:szCs w:val="18"/>
              </w:rPr>
              <w:tab/>
            </w:r>
            <w:r w:rsidR="00124E08">
              <w:rPr>
                <w:sz w:val="18"/>
                <w:szCs w:val="18"/>
              </w:rPr>
              <w:t>VNAV</w:t>
            </w:r>
          </w:p>
        </w:tc>
        <w:tc>
          <w:tcPr>
            <w:tcW w:w="440" w:type="dxa"/>
            <w:tcBorders>
              <w:right w:val="single" w:sz="4" w:space="0" w:color="auto"/>
            </w:tcBorders>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FF1A5A" w:rsidRDefault="00FF1A5A"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FF1A5A" w:rsidRPr="00283100" w:rsidRDefault="00FF1A5A"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FF1A5A" w:rsidRDefault="00FF1A5A"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FF1A5A" w:rsidRDefault="00FF1A5A"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FF1A5A" w:rsidRPr="00283100" w:rsidRDefault="00FF1A5A"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FF1A5A" w:rsidRPr="00283100" w:rsidTr="00647AF2">
        <w:trPr>
          <w:cantSplit/>
        </w:trPr>
        <w:tc>
          <w:tcPr>
            <w:tcW w:w="2330" w:type="dxa"/>
            <w:tcBorders>
              <w:left w:val="single" w:sz="6" w:space="0" w:color="auto"/>
              <w:bottom w:val="single" w:sz="4" w:space="0" w:color="auto"/>
            </w:tcBorders>
          </w:tcPr>
          <w:p w:rsidR="00FF1A5A" w:rsidRDefault="00FF1A5A" w:rsidP="00647AF2">
            <w:pPr>
              <w:tabs>
                <w:tab w:val="left" w:pos="440"/>
                <w:tab w:val="left" w:pos="721"/>
                <w:tab w:val="left" w:pos="2600"/>
              </w:tabs>
              <w:spacing w:before="120"/>
              <w:jc w:val="center"/>
              <w:rPr>
                <w:sz w:val="18"/>
                <w:szCs w:val="18"/>
              </w:rPr>
            </w:pPr>
            <w:r>
              <w:rPr>
                <w:sz w:val="18"/>
                <w:szCs w:val="18"/>
              </w:rPr>
              <w:t>(continued)</w:t>
            </w:r>
          </w:p>
        </w:tc>
        <w:tc>
          <w:tcPr>
            <w:tcW w:w="440" w:type="dxa"/>
            <w:tcBorders>
              <w:bottom w:val="single" w:sz="4" w:space="0" w:color="auto"/>
              <w:right w:val="single" w:sz="4" w:space="0" w:color="auto"/>
            </w:tcBorders>
          </w:tcPr>
          <w:p w:rsidR="00FF1A5A" w:rsidRDefault="00FF1A5A" w:rsidP="00647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FF1A5A" w:rsidRDefault="00FF1A5A" w:rsidP="00647AF2">
            <w:pPr>
              <w:tabs>
                <w:tab w:val="left" w:pos="360"/>
              </w:tabs>
              <w:spacing w:before="120"/>
              <w:rPr>
                <w:rFonts w:ascii="Times" w:hAnsi="Times" w:cs="Times"/>
                <w:sz w:val="18"/>
                <w:szCs w:val="18"/>
              </w:rPr>
            </w:pPr>
          </w:p>
        </w:tc>
        <w:tc>
          <w:tcPr>
            <w:tcW w:w="360" w:type="dxa"/>
            <w:tcBorders>
              <w:bottom w:val="single" w:sz="4" w:space="0" w:color="auto"/>
            </w:tcBorders>
          </w:tcPr>
          <w:p w:rsidR="00FF1A5A" w:rsidRDefault="00FF1A5A" w:rsidP="00647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FF1A5A" w:rsidRDefault="00FF1A5A" w:rsidP="00647AF2">
            <w:pPr>
              <w:spacing w:before="120"/>
              <w:ind w:left="101"/>
              <w:rPr>
                <w:rFonts w:ascii="Times" w:hAnsi="Times" w:cs="Times"/>
                <w:sz w:val="18"/>
                <w:szCs w:val="18"/>
              </w:rPr>
            </w:pPr>
          </w:p>
        </w:tc>
        <w:tc>
          <w:tcPr>
            <w:tcW w:w="2880" w:type="dxa"/>
            <w:tcBorders>
              <w:bottom w:val="single" w:sz="4" w:space="0" w:color="auto"/>
              <w:right w:val="single" w:sz="6" w:space="0" w:color="auto"/>
            </w:tcBorders>
          </w:tcPr>
          <w:p w:rsidR="00FF1A5A" w:rsidRDefault="00FF1A5A"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FF1A5A" w:rsidRDefault="00FF1A5A" w:rsidP="00647AF2">
            <w:pPr>
              <w:spacing w:before="120"/>
              <w:rPr>
                <w:rFonts w:ascii="Times" w:hAnsi="Times" w:cs="Times"/>
                <w:sz w:val="18"/>
                <w:szCs w:val="18"/>
              </w:rPr>
            </w:pPr>
          </w:p>
        </w:tc>
        <w:tc>
          <w:tcPr>
            <w:tcW w:w="2340" w:type="dxa"/>
            <w:tcBorders>
              <w:bottom w:val="single" w:sz="4" w:space="0" w:color="auto"/>
              <w:right w:val="single" w:sz="6" w:space="0" w:color="auto"/>
            </w:tcBorders>
          </w:tcPr>
          <w:p w:rsidR="00FF1A5A" w:rsidRPr="00283100" w:rsidRDefault="00FF1A5A" w:rsidP="00647AF2">
            <w:pPr>
              <w:spacing w:before="120"/>
              <w:rPr>
                <w:rFonts w:ascii="Times" w:hAnsi="Times" w:cs="Times"/>
                <w:sz w:val="18"/>
                <w:szCs w:val="18"/>
              </w:rPr>
            </w:pPr>
          </w:p>
        </w:tc>
      </w:tr>
    </w:tbl>
    <w:p w:rsidR="00D31981" w:rsidRDefault="00D31981" w:rsidP="007245C4">
      <w:pPr>
        <w:jc w:val="center"/>
      </w:pPr>
    </w:p>
    <w:p w:rsidR="00FF1A5A" w:rsidRDefault="00FF1A5A" w:rsidP="007245C4">
      <w:pPr>
        <w:jc w:val="center"/>
        <w:sectPr w:rsidR="00FF1A5A" w:rsidSect="00EA538C">
          <w:headerReference w:type="default" r:id="rId161"/>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124E08" w:rsidRPr="00283100" w:rsidTr="00647AF2">
        <w:trPr>
          <w:cantSplit/>
        </w:trPr>
        <w:tc>
          <w:tcPr>
            <w:tcW w:w="2330" w:type="dxa"/>
            <w:tcBorders>
              <w:top w:val="single" w:sz="4" w:space="0" w:color="auto"/>
              <w:left w:val="single" w:sz="6" w:space="0" w:color="auto"/>
            </w:tcBorders>
          </w:tcPr>
          <w:p w:rsidR="00124E08" w:rsidRDefault="00124E08" w:rsidP="00647AF2">
            <w:pPr>
              <w:tabs>
                <w:tab w:val="left" w:pos="440"/>
                <w:tab w:val="left" w:pos="2600"/>
              </w:tabs>
              <w:rPr>
                <w:sz w:val="18"/>
                <w:szCs w:val="18"/>
              </w:rPr>
            </w:pPr>
            <w:r>
              <w:rPr>
                <w:sz w:val="18"/>
                <w:szCs w:val="18"/>
              </w:rPr>
              <w:lastRenderedPageBreak/>
              <w:t>17.</w:t>
            </w:r>
            <w:r>
              <w:rPr>
                <w:sz w:val="18"/>
                <w:szCs w:val="18"/>
              </w:rPr>
              <w:tab/>
              <w:t>Guidance Panel Digital</w:t>
            </w:r>
          </w:p>
          <w:p w:rsidR="00124E08" w:rsidRDefault="00124E08" w:rsidP="00647AF2">
            <w:pPr>
              <w:tabs>
                <w:tab w:val="left" w:pos="440"/>
                <w:tab w:val="left" w:pos="2600"/>
              </w:tabs>
              <w:rPr>
                <w:sz w:val="18"/>
                <w:szCs w:val="18"/>
              </w:rPr>
            </w:pPr>
            <w:r>
              <w:rPr>
                <w:sz w:val="18"/>
                <w:szCs w:val="18"/>
              </w:rPr>
              <w:tab/>
              <w:t>Indications and Mode</w:t>
            </w:r>
          </w:p>
          <w:p w:rsidR="00124E08" w:rsidRDefault="00124E08" w:rsidP="00647AF2">
            <w:pPr>
              <w:tabs>
                <w:tab w:val="left" w:pos="440"/>
                <w:tab w:val="left" w:pos="2600"/>
              </w:tabs>
              <w:rPr>
                <w:sz w:val="18"/>
                <w:szCs w:val="18"/>
              </w:rPr>
            </w:pPr>
            <w:r>
              <w:rPr>
                <w:sz w:val="18"/>
                <w:szCs w:val="18"/>
              </w:rPr>
              <w:tab/>
              <w:t>Select Indications</w:t>
            </w:r>
          </w:p>
          <w:p w:rsidR="00124E08" w:rsidRDefault="00124E08" w:rsidP="00647AF2">
            <w:pPr>
              <w:tabs>
                <w:tab w:val="left" w:pos="440"/>
                <w:tab w:val="left" w:pos="2600"/>
              </w:tabs>
              <w:rPr>
                <w:sz w:val="18"/>
                <w:szCs w:val="18"/>
              </w:rPr>
            </w:pPr>
            <w:r>
              <w:rPr>
                <w:sz w:val="18"/>
                <w:szCs w:val="18"/>
              </w:rPr>
              <w:tab/>
              <w:t>(continued)</w:t>
            </w:r>
          </w:p>
        </w:tc>
        <w:tc>
          <w:tcPr>
            <w:tcW w:w="440" w:type="dxa"/>
            <w:tcBorders>
              <w:top w:val="single" w:sz="4" w:space="0" w:color="auto"/>
              <w:right w:val="single" w:sz="4" w:space="0" w:color="auto"/>
            </w:tcBorders>
          </w:tcPr>
          <w:p w:rsidR="00124E08" w:rsidRDefault="00124E08" w:rsidP="00647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124E08" w:rsidRDefault="00124E08" w:rsidP="00647AF2">
            <w:pPr>
              <w:tabs>
                <w:tab w:val="left" w:pos="360"/>
              </w:tabs>
              <w:rPr>
                <w:rFonts w:ascii="Times" w:hAnsi="Times" w:cs="Times"/>
                <w:sz w:val="18"/>
                <w:szCs w:val="18"/>
              </w:rPr>
            </w:pPr>
          </w:p>
        </w:tc>
        <w:tc>
          <w:tcPr>
            <w:tcW w:w="360" w:type="dxa"/>
            <w:tcBorders>
              <w:top w:val="single" w:sz="4" w:space="0" w:color="auto"/>
            </w:tcBorders>
          </w:tcPr>
          <w:p w:rsidR="00124E08" w:rsidRDefault="00124E08" w:rsidP="00647AF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124E08" w:rsidRPr="00283100" w:rsidRDefault="00124E08" w:rsidP="00647AF2">
            <w:pPr>
              <w:ind w:left="101"/>
              <w:rPr>
                <w:rFonts w:ascii="Times" w:hAnsi="Times" w:cs="Times"/>
                <w:sz w:val="18"/>
                <w:szCs w:val="18"/>
              </w:rPr>
            </w:pPr>
          </w:p>
        </w:tc>
        <w:tc>
          <w:tcPr>
            <w:tcW w:w="2880" w:type="dxa"/>
            <w:tcBorders>
              <w:top w:val="single" w:sz="4" w:space="0" w:color="auto"/>
              <w:right w:val="single" w:sz="6" w:space="0" w:color="auto"/>
            </w:tcBorders>
          </w:tcPr>
          <w:p w:rsidR="00124E08" w:rsidRDefault="00124E08" w:rsidP="00647AF2">
            <w:pPr>
              <w:rPr>
                <w:rFonts w:ascii="Times" w:hAnsi="Times" w:cs="Times"/>
                <w:sz w:val="18"/>
                <w:szCs w:val="18"/>
              </w:rPr>
            </w:pPr>
          </w:p>
        </w:tc>
        <w:tc>
          <w:tcPr>
            <w:tcW w:w="2521" w:type="dxa"/>
            <w:tcBorders>
              <w:top w:val="single" w:sz="4" w:space="0" w:color="auto"/>
              <w:right w:val="single" w:sz="6" w:space="0" w:color="auto"/>
            </w:tcBorders>
          </w:tcPr>
          <w:p w:rsidR="00124E08" w:rsidRDefault="00124E08" w:rsidP="00647AF2">
            <w:pPr>
              <w:rPr>
                <w:rFonts w:ascii="Times" w:hAnsi="Times" w:cs="Times"/>
                <w:sz w:val="18"/>
                <w:szCs w:val="18"/>
              </w:rPr>
            </w:pPr>
          </w:p>
        </w:tc>
        <w:tc>
          <w:tcPr>
            <w:tcW w:w="2340" w:type="dxa"/>
            <w:tcBorders>
              <w:top w:val="single" w:sz="4" w:space="0" w:color="auto"/>
              <w:right w:val="single" w:sz="6" w:space="0" w:color="auto"/>
            </w:tcBorders>
          </w:tcPr>
          <w:p w:rsidR="00124E08" w:rsidRPr="00283100" w:rsidRDefault="00124E08" w:rsidP="00647AF2">
            <w:pPr>
              <w:rPr>
                <w:rFonts w:ascii="Times" w:hAnsi="Times" w:cs="Times"/>
                <w:sz w:val="18"/>
                <w:szCs w:val="18"/>
              </w:rPr>
            </w:pPr>
          </w:p>
        </w:tc>
      </w:tr>
      <w:tr w:rsidR="00124E08" w:rsidRPr="00283100" w:rsidTr="00647AF2">
        <w:trPr>
          <w:cantSplit/>
        </w:trPr>
        <w:tc>
          <w:tcPr>
            <w:tcW w:w="2330" w:type="dxa"/>
            <w:tcBorders>
              <w:left w:val="single" w:sz="6" w:space="0" w:color="auto"/>
            </w:tcBorders>
          </w:tcPr>
          <w:p w:rsidR="00124E08" w:rsidRDefault="00124E08" w:rsidP="00647AF2">
            <w:pPr>
              <w:tabs>
                <w:tab w:val="left" w:pos="440"/>
                <w:tab w:val="left" w:pos="721"/>
                <w:tab w:val="left" w:pos="2600"/>
              </w:tabs>
              <w:spacing w:before="120"/>
              <w:rPr>
                <w:sz w:val="18"/>
                <w:szCs w:val="18"/>
              </w:rPr>
            </w:pPr>
            <w:r>
              <w:rPr>
                <w:sz w:val="18"/>
                <w:szCs w:val="18"/>
              </w:rPr>
              <w:tab/>
              <w:t>7)</w:t>
            </w:r>
            <w:r>
              <w:rPr>
                <w:sz w:val="18"/>
                <w:szCs w:val="18"/>
              </w:rPr>
              <w:tab/>
              <w:t>FLCH</w:t>
            </w:r>
          </w:p>
        </w:tc>
        <w:tc>
          <w:tcPr>
            <w:tcW w:w="440" w:type="dxa"/>
            <w:tcBorders>
              <w:right w:val="single" w:sz="4"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4E08" w:rsidRPr="00283100" w:rsidRDefault="00124E08"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124E08" w:rsidRPr="00283100" w:rsidRDefault="00124E08"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24E08" w:rsidRPr="00283100" w:rsidTr="00647AF2">
        <w:trPr>
          <w:cantSplit/>
        </w:trPr>
        <w:tc>
          <w:tcPr>
            <w:tcW w:w="2330" w:type="dxa"/>
            <w:tcBorders>
              <w:left w:val="single" w:sz="6" w:space="0" w:color="auto"/>
            </w:tcBorders>
          </w:tcPr>
          <w:p w:rsidR="00124E08" w:rsidRDefault="00124E08" w:rsidP="00647AF2">
            <w:pPr>
              <w:tabs>
                <w:tab w:val="left" w:pos="440"/>
                <w:tab w:val="left" w:pos="721"/>
                <w:tab w:val="left" w:pos="2600"/>
              </w:tabs>
              <w:spacing w:before="120"/>
              <w:rPr>
                <w:sz w:val="18"/>
                <w:szCs w:val="18"/>
              </w:rPr>
            </w:pPr>
            <w:r>
              <w:rPr>
                <w:sz w:val="18"/>
                <w:szCs w:val="18"/>
              </w:rPr>
              <w:tab/>
            </w:r>
            <w:r w:rsidR="000A5D7D">
              <w:rPr>
                <w:sz w:val="18"/>
                <w:szCs w:val="18"/>
              </w:rPr>
              <w:t>8</w:t>
            </w:r>
            <w:r>
              <w:rPr>
                <w:sz w:val="18"/>
                <w:szCs w:val="18"/>
              </w:rPr>
              <w:t>)</w:t>
            </w:r>
            <w:r>
              <w:rPr>
                <w:sz w:val="18"/>
                <w:szCs w:val="18"/>
              </w:rPr>
              <w:tab/>
            </w:r>
            <w:r w:rsidR="000A5D7D">
              <w:rPr>
                <w:sz w:val="18"/>
                <w:szCs w:val="18"/>
              </w:rPr>
              <w:t>Manual Speed</w:t>
            </w:r>
          </w:p>
        </w:tc>
        <w:tc>
          <w:tcPr>
            <w:tcW w:w="440" w:type="dxa"/>
            <w:tcBorders>
              <w:right w:val="single" w:sz="4"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4E08" w:rsidRPr="00283100" w:rsidRDefault="00124E08"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124E08" w:rsidRPr="00283100" w:rsidRDefault="00124E08"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24E08" w:rsidRPr="00283100" w:rsidTr="00647AF2">
        <w:trPr>
          <w:cantSplit/>
        </w:trPr>
        <w:tc>
          <w:tcPr>
            <w:tcW w:w="2330" w:type="dxa"/>
            <w:tcBorders>
              <w:left w:val="single" w:sz="6" w:space="0" w:color="auto"/>
            </w:tcBorders>
          </w:tcPr>
          <w:p w:rsidR="00124E08" w:rsidRDefault="00124E08" w:rsidP="000A5D7D">
            <w:pPr>
              <w:tabs>
                <w:tab w:val="left" w:pos="440"/>
                <w:tab w:val="left" w:pos="721"/>
                <w:tab w:val="left" w:pos="2600"/>
              </w:tabs>
              <w:spacing w:before="120"/>
              <w:rPr>
                <w:sz w:val="18"/>
                <w:szCs w:val="18"/>
              </w:rPr>
            </w:pPr>
            <w:r>
              <w:rPr>
                <w:sz w:val="18"/>
                <w:szCs w:val="18"/>
              </w:rPr>
              <w:tab/>
            </w:r>
            <w:r w:rsidR="000A5D7D">
              <w:rPr>
                <w:sz w:val="18"/>
                <w:szCs w:val="18"/>
              </w:rPr>
              <w:t>9</w:t>
            </w:r>
            <w:r>
              <w:rPr>
                <w:sz w:val="18"/>
                <w:szCs w:val="18"/>
              </w:rPr>
              <w:t>)</w:t>
            </w:r>
            <w:r>
              <w:rPr>
                <w:sz w:val="18"/>
                <w:szCs w:val="18"/>
              </w:rPr>
              <w:tab/>
            </w:r>
            <w:r w:rsidR="000A5D7D">
              <w:rPr>
                <w:sz w:val="18"/>
                <w:szCs w:val="18"/>
              </w:rPr>
              <w:t>Bank Select</w:t>
            </w:r>
          </w:p>
        </w:tc>
        <w:tc>
          <w:tcPr>
            <w:tcW w:w="440" w:type="dxa"/>
            <w:tcBorders>
              <w:right w:val="single" w:sz="4"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4E08" w:rsidRPr="00283100" w:rsidRDefault="00124E08"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124E08" w:rsidRPr="00283100" w:rsidRDefault="00124E08"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24E08" w:rsidRPr="00283100" w:rsidTr="00647AF2">
        <w:trPr>
          <w:cantSplit/>
        </w:trPr>
        <w:tc>
          <w:tcPr>
            <w:tcW w:w="2330" w:type="dxa"/>
            <w:tcBorders>
              <w:left w:val="single" w:sz="6" w:space="0" w:color="auto"/>
            </w:tcBorders>
          </w:tcPr>
          <w:p w:rsidR="00124E08" w:rsidRDefault="00124E08" w:rsidP="000A5D7D">
            <w:pPr>
              <w:tabs>
                <w:tab w:val="left" w:pos="361"/>
                <w:tab w:val="left" w:pos="721"/>
                <w:tab w:val="left" w:pos="2600"/>
              </w:tabs>
              <w:spacing w:before="120"/>
              <w:rPr>
                <w:sz w:val="18"/>
                <w:szCs w:val="18"/>
              </w:rPr>
            </w:pPr>
            <w:r>
              <w:rPr>
                <w:sz w:val="18"/>
                <w:szCs w:val="18"/>
              </w:rPr>
              <w:tab/>
            </w:r>
            <w:r w:rsidR="000A5D7D">
              <w:rPr>
                <w:sz w:val="18"/>
                <w:szCs w:val="18"/>
              </w:rPr>
              <w:t>10</w:t>
            </w:r>
            <w:r>
              <w:rPr>
                <w:sz w:val="18"/>
                <w:szCs w:val="18"/>
              </w:rPr>
              <w:t>)</w:t>
            </w:r>
            <w:r>
              <w:rPr>
                <w:sz w:val="18"/>
                <w:szCs w:val="18"/>
              </w:rPr>
              <w:tab/>
            </w:r>
            <w:r w:rsidR="000A5D7D">
              <w:rPr>
                <w:sz w:val="18"/>
                <w:szCs w:val="18"/>
              </w:rPr>
              <w:t>BC Select</w:t>
            </w:r>
          </w:p>
        </w:tc>
        <w:tc>
          <w:tcPr>
            <w:tcW w:w="440" w:type="dxa"/>
            <w:tcBorders>
              <w:right w:val="single" w:sz="4"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4E08" w:rsidRPr="00283100" w:rsidRDefault="00124E08"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124E08" w:rsidRPr="00283100" w:rsidRDefault="00124E08"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24E08" w:rsidRPr="00283100" w:rsidTr="00647AF2">
        <w:trPr>
          <w:cantSplit/>
        </w:trPr>
        <w:tc>
          <w:tcPr>
            <w:tcW w:w="2330" w:type="dxa"/>
            <w:tcBorders>
              <w:left w:val="single" w:sz="6" w:space="0" w:color="auto"/>
            </w:tcBorders>
          </w:tcPr>
          <w:p w:rsidR="00124E08" w:rsidRDefault="00124E08" w:rsidP="000A5D7D">
            <w:pPr>
              <w:tabs>
                <w:tab w:val="left" w:pos="361"/>
                <w:tab w:val="left" w:pos="721"/>
                <w:tab w:val="left" w:pos="2600"/>
              </w:tabs>
              <w:spacing w:before="120"/>
              <w:rPr>
                <w:sz w:val="18"/>
                <w:szCs w:val="18"/>
              </w:rPr>
            </w:pPr>
            <w:r>
              <w:rPr>
                <w:sz w:val="18"/>
                <w:szCs w:val="18"/>
              </w:rPr>
              <w:tab/>
            </w:r>
            <w:r w:rsidR="000A5D7D">
              <w:rPr>
                <w:sz w:val="18"/>
                <w:szCs w:val="18"/>
              </w:rPr>
              <w:t>11</w:t>
            </w:r>
            <w:r>
              <w:rPr>
                <w:sz w:val="18"/>
                <w:szCs w:val="18"/>
              </w:rPr>
              <w:t>)</w:t>
            </w:r>
            <w:r>
              <w:rPr>
                <w:sz w:val="18"/>
                <w:szCs w:val="18"/>
              </w:rPr>
              <w:tab/>
            </w:r>
            <w:r w:rsidR="000A5D7D">
              <w:rPr>
                <w:sz w:val="18"/>
                <w:szCs w:val="18"/>
              </w:rPr>
              <w:t>Heading Select</w:t>
            </w:r>
          </w:p>
        </w:tc>
        <w:tc>
          <w:tcPr>
            <w:tcW w:w="440" w:type="dxa"/>
            <w:tcBorders>
              <w:right w:val="single" w:sz="4"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124E08" w:rsidRDefault="00124E08"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124E08" w:rsidRPr="00283100" w:rsidRDefault="00124E08"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24E08" w:rsidRDefault="00124E08"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124E08" w:rsidRPr="00283100" w:rsidRDefault="00124E08"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124E08" w:rsidRPr="00283100" w:rsidTr="00647AF2">
        <w:trPr>
          <w:cantSplit/>
        </w:trPr>
        <w:tc>
          <w:tcPr>
            <w:tcW w:w="2330" w:type="dxa"/>
            <w:tcBorders>
              <w:left w:val="single" w:sz="6" w:space="0" w:color="auto"/>
              <w:bottom w:val="single" w:sz="4" w:space="0" w:color="auto"/>
            </w:tcBorders>
          </w:tcPr>
          <w:p w:rsidR="00124E08" w:rsidRDefault="00124E08" w:rsidP="00647AF2">
            <w:pPr>
              <w:tabs>
                <w:tab w:val="left" w:pos="440"/>
                <w:tab w:val="left" w:pos="721"/>
                <w:tab w:val="left" w:pos="2600"/>
              </w:tabs>
              <w:spacing w:before="120"/>
              <w:jc w:val="center"/>
              <w:rPr>
                <w:sz w:val="18"/>
                <w:szCs w:val="18"/>
              </w:rPr>
            </w:pPr>
            <w:r>
              <w:rPr>
                <w:sz w:val="18"/>
                <w:szCs w:val="18"/>
              </w:rPr>
              <w:t>(continued)</w:t>
            </w:r>
          </w:p>
        </w:tc>
        <w:tc>
          <w:tcPr>
            <w:tcW w:w="440" w:type="dxa"/>
            <w:tcBorders>
              <w:bottom w:val="single" w:sz="4" w:space="0" w:color="auto"/>
              <w:right w:val="single" w:sz="4" w:space="0" w:color="auto"/>
            </w:tcBorders>
          </w:tcPr>
          <w:p w:rsidR="00124E08" w:rsidRDefault="00124E08" w:rsidP="00647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124E08" w:rsidRDefault="00124E08" w:rsidP="00647AF2">
            <w:pPr>
              <w:tabs>
                <w:tab w:val="left" w:pos="360"/>
              </w:tabs>
              <w:spacing w:before="120"/>
              <w:rPr>
                <w:rFonts w:ascii="Times" w:hAnsi="Times" w:cs="Times"/>
                <w:sz w:val="18"/>
                <w:szCs w:val="18"/>
              </w:rPr>
            </w:pPr>
          </w:p>
        </w:tc>
        <w:tc>
          <w:tcPr>
            <w:tcW w:w="360" w:type="dxa"/>
            <w:tcBorders>
              <w:bottom w:val="single" w:sz="4" w:space="0" w:color="auto"/>
            </w:tcBorders>
          </w:tcPr>
          <w:p w:rsidR="00124E08" w:rsidRDefault="00124E08" w:rsidP="00647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124E08" w:rsidRDefault="00124E08" w:rsidP="00647AF2">
            <w:pPr>
              <w:spacing w:before="120"/>
              <w:ind w:left="101"/>
              <w:rPr>
                <w:rFonts w:ascii="Times" w:hAnsi="Times" w:cs="Times"/>
                <w:sz w:val="18"/>
                <w:szCs w:val="18"/>
              </w:rPr>
            </w:pPr>
          </w:p>
        </w:tc>
        <w:tc>
          <w:tcPr>
            <w:tcW w:w="2880" w:type="dxa"/>
            <w:tcBorders>
              <w:bottom w:val="single" w:sz="4" w:space="0" w:color="auto"/>
              <w:right w:val="single" w:sz="6" w:space="0" w:color="auto"/>
            </w:tcBorders>
          </w:tcPr>
          <w:p w:rsidR="00124E08" w:rsidRDefault="00124E08"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124E08" w:rsidRDefault="00124E08" w:rsidP="00647AF2">
            <w:pPr>
              <w:spacing w:before="120"/>
              <w:rPr>
                <w:rFonts w:ascii="Times" w:hAnsi="Times" w:cs="Times"/>
                <w:sz w:val="18"/>
                <w:szCs w:val="18"/>
              </w:rPr>
            </w:pPr>
          </w:p>
        </w:tc>
        <w:tc>
          <w:tcPr>
            <w:tcW w:w="2340" w:type="dxa"/>
            <w:tcBorders>
              <w:bottom w:val="single" w:sz="4" w:space="0" w:color="auto"/>
              <w:right w:val="single" w:sz="6" w:space="0" w:color="auto"/>
            </w:tcBorders>
          </w:tcPr>
          <w:p w:rsidR="00124E08" w:rsidRPr="00283100" w:rsidRDefault="00124E08" w:rsidP="00647AF2">
            <w:pPr>
              <w:spacing w:before="120"/>
              <w:rPr>
                <w:rFonts w:ascii="Times" w:hAnsi="Times" w:cs="Times"/>
                <w:sz w:val="18"/>
                <w:szCs w:val="18"/>
              </w:rPr>
            </w:pPr>
          </w:p>
        </w:tc>
      </w:tr>
    </w:tbl>
    <w:p w:rsidR="000A5D7D" w:rsidRDefault="000A5D7D" w:rsidP="007245C4">
      <w:pPr>
        <w:jc w:val="center"/>
        <w:sectPr w:rsidR="000A5D7D" w:rsidSect="00EA538C">
          <w:headerReference w:type="default" r:id="rId162"/>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0A5D7D" w:rsidRPr="00283100" w:rsidTr="00647AF2">
        <w:trPr>
          <w:cantSplit/>
        </w:trPr>
        <w:tc>
          <w:tcPr>
            <w:tcW w:w="2330" w:type="dxa"/>
            <w:tcBorders>
              <w:top w:val="single" w:sz="4" w:space="0" w:color="auto"/>
              <w:left w:val="single" w:sz="6" w:space="0" w:color="auto"/>
            </w:tcBorders>
          </w:tcPr>
          <w:p w:rsidR="000A5D7D" w:rsidRDefault="000A5D7D" w:rsidP="00647AF2">
            <w:pPr>
              <w:tabs>
                <w:tab w:val="left" w:pos="440"/>
                <w:tab w:val="left" w:pos="2600"/>
              </w:tabs>
              <w:rPr>
                <w:sz w:val="18"/>
                <w:szCs w:val="18"/>
              </w:rPr>
            </w:pPr>
            <w:r>
              <w:rPr>
                <w:sz w:val="18"/>
                <w:szCs w:val="18"/>
              </w:rPr>
              <w:lastRenderedPageBreak/>
              <w:t>17.</w:t>
            </w:r>
            <w:r>
              <w:rPr>
                <w:sz w:val="18"/>
                <w:szCs w:val="18"/>
              </w:rPr>
              <w:tab/>
              <w:t>Guidance Panel Digital</w:t>
            </w:r>
          </w:p>
          <w:p w:rsidR="000A5D7D" w:rsidRDefault="000A5D7D" w:rsidP="00647AF2">
            <w:pPr>
              <w:tabs>
                <w:tab w:val="left" w:pos="440"/>
                <w:tab w:val="left" w:pos="2600"/>
              </w:tabs>
              <w:rPr>
                <w:sz w:val="18"/>
                <w:szCs w:val="18"/>
              </w:rPr>
            </w:pPr>
            <w:r>
              <w:rPr>
                <w:sz w:val="18"/>
                <w:szCs w:val="18"/>
              </w:rPr>
              <w:tab/>
              <w:t>Indications and Mode</w:t>
            </w:r>
          </w:p>
          <w:p w:rsidR="000A5D7D" w:rsidRDefault="000A5D7D" w:rsidP="00647AF2">
            <w:pPr>
              <w:tabs>
                <w:tab w:val="left" w:pos="440"/>
                <w:tab w:val="left" w:pos="2600"/>
              </w:tabs>
              <w:rPr>
                <w:sz w:val="18"/>
                <w:szCs w:val="18"/>
              </w:rPr>
            </w:pPr>
            <w:r>
              <w:rPr>
                <w:sz w:val="18"/>
                <w:szCs w:val="18"/>
              </w:rPr>
              <w:tab/>
              <w:t>Select Indications</w:t>
            </w:r>
          </w:p>
          <w:p w:rsidR="000A5D7D" w:rsidRDefault="000A5D7D" w:rsidP="00647AF2">
            <w:pPr>
              <w:tabs>
                <w:tab w:val="left" w:pos="440"/>
                <w:tab w:val="left" w:pos="2600"/>
              </w:tabs>
              <w:rPr>
                <w:sz w:val="18"/>
                <w:szCs w:val="18"/>
              </w:rPr>
            </w:pPr>
            <w:r>
              <w:rPr>
                <w:sz w:val="18"/>
                <w:szCs w:val="18"/>
              </w:rPr>
              <w:tab/>
              <w:t>(continued)</w:t>
            </w:r>
          </w:p>
        </w:tc>
        <w:tc>
          <w:tcPr>
            <w:tcW w:w="440" w:type="dxa"/>
            <w:tcBorders>
              <w:top w:val="single" w:sz="4" w:space="0" w:color="auto"/>
              <w:right w:val="single" w:sz="4" w:space="0" w:color="auto"/>
            </w:tcBorders>
          </w:tcPr>
          <w:p w:rsidR="000A5D7D" w:rsidRDefault="000A5D7D" w:rsidP="00647AF2">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0A5D7D" w:rsidRDefault="000A5D7D" w:rsidP="00647AF2">
            <w:pPr>
              <w:tabs>
                <w:tab w:val="left" w:pos="360"/>
              </w:tabs>
              <w:rPr>
                <w:rFonts w:ascii="Times" w:hAnsi="Times" w:cs="Times"/>
                <w:sz w:val="18"/>
                <w:szCs w:val="18"/>
              </w:rPr>
            </w:pPr>
          </w:p>
        </w:tc>
        <w:tc>
          <w:tcPr>
            <w:tcW w:w="360" w:type="dxa"/>
            <w:tcBorders>
              <w:top w:val="single" w:sz="4" w:space="0" w:color="auto"/>
            </w:tcBorders>
          </w:tcPr>
          <w:p w:rsidR="000A5D7D" w:rsidRDefault="000A5D7D" w:rsidP="00647AF2">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0A5D7D" w:rsidRPr="00283100" w:rsidRDefault="000A5D7D" w:rsidP="00647AF2">
            <w:pPr>
              <w:ind w:left="101"/>
              <w:rPr>
                <w:rFonts w:ascii="Times" w:hAnsi="Times" w:cs="Times"/>
                <w:sz w:val="18"/>
                <w:szCs w:val="18"/>
              </w:rPr>
            </w:pPr>
          </w:p>
        </w:tc>
        <w:tc>
          <w:tcPr>
            <w:tcW w:w="2880" w:type="dxa"/>
            <w:tcBorders>
              <w:top w:val="single" w:sz="4" w:space="0" w:color="auto"/>
              <w:right w:val="single" w:sz="6" w:space="0" w:color="auto"/>
            </w:tcBorders>
          </w:tcPr>
          <w:p w:rsidR="000A5D7D" w:rsidRDefault="000A5D7D" w:rsidP="00647AF2">
            <w:pPr>
              <w:rPr>
                <w:rFonts w:ascii="Times" w:hAnsi="Times" w:cs="Times"/>
                <w:sz w:val="18"/>
                <w:szCs w:val="18"/>
              </w:rPr>
            </w:pPr>
          </w:p>
        </w:tc>
        <w:tc>
          <w:tcPr>
            <w:tcW w:w="2521" w:type="dxa"/>
            <w:tcBorders>
              <w:top w:val="single" w:sz="4" w:space="0" w:color="auto"/>
              <w:right w:val="single" w:sz="6" w:space="0" w:color="auto"/>
            </w:tcBorders>
          </w:tcPr>
          <w:p w:rsidR="000A5D7D" w:rsidRDefault="000A5D7D" w:rsidP="00647AF2">
            <w:pPr>
              <w:rPr>
                <w:rFonts w:ascii="Times" w:hAnsi="Times" w:cs="Times"/>
                <w:sz w:val="18"/>
                <w:szCs w:val="18"/>
              </w:rPr>
            </w:pPr>
          </w:p>
        </w:tc>
        <w:tc>
          <w:tcPr>
            <w:tcW w:w="2340" w:type="dxa"/>
            <w:tcBorders>
              <w:top w:val="single" w:sz="4" w:space="0" w:color="auto"/>
              <w:right w:val="single" w:sz="6" w:space="0" w:color="auto"/>
            </w:tcBorders>
          </w:tcPr>
          <w:p w:rsidR="000A5D7D" w:rsidRPr="00283100" w:rsidRDefault="000A5D7D" w:rsidP="00647AF2">
            <w:pPr>
              <w:rPr>
                <w:rFonts w:ascii="Times" w:hAnsi="Times" w:cs="Times"/>
                <w:sz w:val="18"/>
                <w:szCs w:val="18"/>
              </w:rPr>
            </w:pPr>
          </w:p>
        </w:tc>
      </w:tr>
      <w:tr w:rsidR="000A5D7D" w:rsidRPr="00283100" w:rsidTr="00647AF2">
        <w:trPr>
          <w:cantSplit/>
        </w:trPr>
        <w:tc>
          <w:tcPr>
            <w:tcW w:w="2330" w:type="dxa"/>
            <w:tcBorders>
              <w:left w:val="single" w:sz="6" w:space="0" w:color="auto"/>
            </w:tcBorders>
          </w:tcPr>
          <w:p w:rsidR="000A5D7D" w:rsidRDefault="000A5D7D" w:rsidP="000A5D7D">
            <w:pPr>
              <w:tabs>
                <w:tab w:val="left" w:pos="361"/>
                <w:tab w:val="left" w:pos="721"/>
                <w:tab w:val="left" w:pos="2600"/>
              </w:tabs>
              <w:spacing w:before="120"/>
              <w:rPr>
                <w:sz w:val="18"/>
                <w:szCs w:val="18"/>
              </w:rPr>
            </w:pPr>
            <w:r>
              <w:rPr>
                <w:sz w:val="18"/>
                <w:szCs w:val="18"/>
              </w:rPr>
              <w:tab/>
              <w:t>12)</w:t>
            </w:r>
            <w:r>
              <w:rPr>
                <w:sz w:val="18"/>
                <w:szCs w:val="18"/>
              </w:rPr>
              <w:tab/>
              <w:t>VS/FPA Select</w:t>
            </w:r>
          </w:p>
        </w:tc>
        <w:tc>
          <w:tcPr>
            <w:tcW w:w="440" w:type="dxa"/>
            <w:tcBorders>
              <w:right w:val="single" w:sz="4"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A5D7D" w:rsidRPr="00283100" w:rsidRDefault="000A5D7D"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0A5D7D" w:rsidRDefault="000A5D7D"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0A5D7D" w:rsidRDefault="000A5D7D"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0A5D7D" w:rsidRPr="00283100" w:rsidRDefault="000A5D7D"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0A5D7D" w:rsidRPr="00283100" w:rsidTr="00647AF2">
        <w:trPr>
          <w:cantSplit/>
        </w:trPr>
        <w:tc>
          <w:tcPr>
            <w:tcW w:w="2330" w:type="dxa"/>
            <w:tcBorders>
              <w:left w:val="single" w:sz="6" w:space="0" w:color="auto"/>
            </w:tcBorders>
          </w:tcPr>
          <w:p w:rsidR="000A5D7D" w:rsidRDefault="000A5D7D" w:rsidP="000A5D7D">
            <w:pPr>
              <w:tabs>
                <w:tab w:val="left" w:pos="361"/>
                <w:tab w:val="left" w:pos="721"/>
                <w:tab w:val="left" w:pos="2600"/>
              </w:tabs>
              <w:spacing w:before="120"/>
              <w:rPr>
                <w:sz w:val="18"/>
                <w:szCs w:val="18"/>
              </w:rPr>
            </w:pPr>
            <w:r>
              <w:rPr>
                <w:sz w:val="18"/>
                <w:szCs w:val="18"/>
              </w:rPr>
              <w:tab/>
              <w:t>13)</w:t>
            </w:r>
            <w:r>
              <w:rPr>
                <w:sz w:val="18"/>
                <w:szCs w:val="18"/>
              </w:rPr>
              <w:tab/>
              <w:t>Alt Hold Select</w:t>
            </w:r>
          </w:p>
        </w:tc>
        <w:tc>
          <w:tcPr>
            <w:tcW w:w="440" w:type="dxa"/>
            <w:tcBorders>
              <w:right w:val="single" w:sz="4"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A5D7D" w:rsidRPr="00283100" w:rsidRDefault="000A5D7D"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0A5D7D" w:rsidRDefault="000A5D7D"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0A5D7D" w:rsidRDefault="000A5D7D"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0A5D7D" w:rsidRPr="00283100" w:rsidRDefault="000A5D7D"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0A5D7D" w:rsidRPr="00283100" w:rsidTr="00647AF2">
        <w:trPr>
          <w:cantSplit/>
        </w:trPr>
        <w:tc>
          <w:tcPr>
            <w:tcW w:w="2330" w:type="dxa"/>
            <w:tcBorders>
              <w:left w:val="single" w:sz="6" w:space="0" w:color="auto"/>
            </w:tcBorders>
          </w:tcPr>
          <w:p w:rsidR="000A5D7D" w:rsidRDefault="000A5D7D" w:rsidP="000A5D7D">
            <w:pPr>
              <w:tabs>
                <w:tab w:val="left" w:pos="361"/>
                <w:tab w:val="left" w:pos="721"/>
                <w:tab w:val="left" w:pos="2600"/>
              </w:tabs>
              <w:spacing w:before="120"/>
              <w:rPr>
                <w:sz w:val="18"/>
                <w:szCs w:val="18"/>
              </w:rPr>
            </w:pPr>
            <w:r>
              <w:rPr>
                <w:sz w:val="18"/>
                <w:szCs w:val="18"/>
              </w:rPr>
              <w:tab/>
              <w:t>14)</w:t>
            </w:r>
            <w:r>
              <w:rPr>
                <w:sz w:val="18"/>
                <w:szCs w:val="18"/>
              </w:rPr>
              <w:tab/>
              <w:t>Approach</w:t>
            </w:r>
          </w:p>
        </w:tc>
        <w:tc>
          <w:tcPr>
            <w:tcW w:w="440" w:type="dxa"/>
            <w:tcBorders>
              <w:right w:val="single" w:sz="4"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A5D7D" w:rsidRPr="00283100" w:rsidRDefault="000A5D7D" w:rsidP="00647AF2">
            <w:pPr>
              <w:spacing w:before="120"/>
              <w:ind w:left="101"/>
              <w:rPr>
                <w:rFonts w:ascii="Times" w:hAnsi="Times" w:cs="Times"/>
                <w:sz w:val="18"/>
                <w:szCs w:val="18"/>
              </w:rPr>
            </w:pPr>
            <w:r>
              <w:rPr>
                <w:rFonts w:ascii="Times" w:hAnsi="Times" w:cs="Times"/>
                <w:sz w:val="18"/>
                <w:szCs w:val="18"/>
              </w:rPr>
              <w:t>May be inoperative provided the associated value is available in the Primary Flight Display.</w:t>
            </w:r>
          </w:p>
        </w:tc>
        <w:tc>
          <w:tcPr>
            <w:tcW w:w="2880" w:type="dxa"/>
            <w:tcBorders>
              <w:right w:val="single" w:sz="6" w:space="0" w:color="auto"/>
            </w:tcBorders>
          </w:tcPr>
          <w:p w:rsidR="000A5D7D" w:rsidRDefault="000A5D7D"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0A5D7D" w:rsidRDefault="000A5D7D"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0A5D7D" w:rsidRPr="00283100" w:rsidRDefault="000A5D7D"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0A5D7D" w:rsidRPr="00283100" w:rsidTr="00647AF2">
        <w:trPr>
          <w:cantSplit/>
        </w:trPr>
        <w:tc>
          <w:tcPr>
            <w:tcW w:w="2330" w:type="dxa"/>
            <w:tcBorders>
              <w:left w:val="single" w:sz="6" w:space="0" w:color="auto"/>
            </w:tcBorders>
          </w:tcPr>
          <w:p w:rsidR="000A5D7D" w:rsidRDefault="000A5D7D" w:rsidP="00647AF2">
            <w:pPr>
              <w:tabs>
                <w:tab w:val="left" w:pos="361"/>
                <w:tab w:val="left" w:pos="721"/>
                <w:tab w:val="left" w:pos="2600"/>
              </w:tabs>
              <w:spacing w:before="120"/>
              <w:rPr>
                <w:sz w:val="18"/>
                <w:szCs w:val="18"/>
              </w:rPr>
            </w:pPr>
            <w:r>
              <w:rPr>
                <w:sz w:val="18"/>
                <w:szCs w:val="18"/>
              </w:rPr>
              <w:tab/>
              <w:t>15)</w:t>
            </w:r>
            <w:r>
              <w:rPr>
                <w:sz w:val="18"/>
                <w:szCs w:val="18"/>
              </w:rPr>
              <w:tab/>
              <w:t>PFD Command</w:t>
            </w:r>
          </w:p>
        </w:tc>
        <w:tc>
          <w:tcPr>
            <w:tcW w:w="440" w:type="dxa"/>
            <w:tcBorders>
              <w:right w:val="single" w:sz="4"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0A5D7D" w:rsidRDefault="000A5D7D" w:rsidP="00647AF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0A5D7D" w:rsidRPr="00283100" w:rsidRDefault="000A5D7D" w:rsidP="00647AF2">
            <w:pPr>
              <w:spacing w:before="120"/>
              <w:ind w:left="101"/>
              <w:rPr>
                <w:rFonts w:ascii="Times" w:hAnsi="Times" w:cs="Times"/>
                <w:sz w:val="18"/>
                <w:szCs w:val="18"/>
              </w:rPr>
            </w:pPr>
            <w:r>
              <w:rPr>
                <w:rFonts w:ascii="Times" w:hAnsi="Times" w:cs="Times"/>
                <w:sz w:val="18"/>
                <w:szCs w:val="18"/>
              </w:rPr>
              <w:t>(O) May be inoperative provided the associated value is available in the Primary Flight Display.</w:t>
            </w:r>
          </w:p>
        </w:tc>
        <w:tc>
          <w:tcPr>
            <w:tcW w:w="2880" w:type="dxa"/>
            <w:tcBorders>
              <w:right w:val="single" w:sz="6" w:space="0" w:color="auto"/>
            </w:tcBorders>
          </w:tcPr>
          <w:p w:rsidR="000A5D7D" w:rsidRDefault="000A5D7D"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0A5D7D" w:rsidRDefault="000A5D7D" w:rsidP="00647AF2">
            <w:pPr>
              <w:spacing w:before="120"/>
              <w:rPr>
                <w:rFonts w:ascii="Times" w:hAnsi="Times" w:cs="Times"/>
                <w:sz w:val="18"/>
                <w:szCs w:val="18"/>
              </w:rPr>
            </w:pPr>
            <w:r w:rsidRPr="00EE73CF">
              <w:rPr>
                <w:rFonts w:ascii="Times" w:hAnsi="Times" w:cs="Times"/>
                <w:sz w:val="18"/>
                <w:szCs w:val="18"/>
              </w:rPr>
              <w:t>On initial power up of the airplane, the default is PFD command left PFD. If button is pushed several times, PFD command to the left PFD can be established by pulling and resetting Guidance Panel circuit breakers.</w:t>
            </w:r>
          </w:p>
        </w:tc>
        <w:tc>
          <w:tcPr>
            <w:tcW w:w="2340" w:type="dxa"/>
            <w:tcBorders>
              <w:right w:val="single" w:sz="6" w:space="0" w:color="auto"/>
            </w:tcBorders>
          </w:tcPr>
          <w:p w:rsidR="000A5D7D" w:rsidRPr="00283100" w:rsidRDefault="000A5D7D" w:rsidP="00647AF2">
            <w:pPr>
              <w:spacing w:before="120"/>
              <w:rPr>
                <w:rFonts w:ascii="Times" w:hAnsi="Times" w:cs="Times"/>
                <w:sz w:val="18"/>
                <w:szCs w:val="18"/>
              </w:rPr>
            </w:pPr>
            <w:r w:rsidRPr="00283100">
              <w:rPr>
                <w:rFonts w:ascii="Times" w:hAnsi="Times" w:cs="Times"/>
                <w:sz w:val="18"/>
                <w:szCs w:val="18"/>
              </w:rPr>
              <w:t>An Inoperative Placard will be displayed in a prominent position to be seen by flight crew and will be noted on ADLS.</w:t>
            </w:r>
          </w:p>
        </w:tc>
      </w:tr>
      <w:tr w:rsidR="000A5D7D" w:rsidRPr="00283100" w:rsidTr="00647AF2">
        <w:trPr>
          <w:cantSplit/>
        </w:trPr>
        <w:tc>
          <w:tcPr>
            <w:tcW w:w="2330" w:type="dxa"/>
            <w:tcBorders>
              <w:left w:val="single" w:sz="6" w:space="0" w:color="auto"/>
              <w:bottom w:val="single" w:sz="4" w:space="0" w:color="auto"/>
            </w:tcBorders>
          </w:tcPr>
          <w:p w:rsidR="000A5D7D" w:rsidRDefault="000A5D7D" w:rsidP="00647AF2">
            <w:pPr>
              <w:tabs>
                <w:tab w:val="left" w:pos="440"/>
                <w:tab w:val="left" w:pos="721"/>
                <w:tab w:val="left" w:pos="2600"/>
              </w:tabs>
              <w:spacing w:before="120"/>
              <w:jc w:val="center"/>
              <w:rPr>
                <w:sz w:val="18"/>
                <w:szCs w:val="18"/>
              </w:rPr>
            </w:pPr>
          </w:p>
        </w:tc>
        <w:tc>
          <w:tcPr>
            <w:tcW w:w="440" w:type="dxa"/>
            <w:tcBorders>
              <w:bottom w:val="single" w:sz="4" w:space="0" w:color="auto"/>
              <w:right w:val="single" w:sz="4" w:space="0" w:color="auto"/>
            </w:tcBorders>
          </w:tcPr>
          <w:p w:rsidR="000A5D7D" w:rsidRDefault="000A5D7D" w:rsidP="00647AF2">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0A5D7D" w:rsidRDefault="000A5D7D" w:rsidP="00647AF2">
            <w:pPr>
              <w:tabs>
                <w:tab w:val="left" w:pos="360"/>
              </w:tabs>
              <w:spacing w:before="120"/>
              <w:rPr>
                <w:rFonts w:ascii="Times" w:hAnsi="Times" w:cs="Times"/>
                <w:sz w:val="18"/>
                <w:szCs w:val="18"/>
              </w:rPr>
            </w:pPr>
          </w:p>
        </w:tc>
        <w:tc>
          <w:tcPr>
            <w:tcW w:w="360" w:type="dxa"/>
            <w:tcBorders>
              <w:bottom w:val="single" w:sz="4" w:space="0" w:color="auto"/>
            </w:tcBorders>
          </w:tcPr>
          <w:p w:rsidR="000A5D7D" w:rsidRDefault="000A5D7D" w:rsidP="00647AF2">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0A5D7D" w:rsidRDefault="000A5D7D" w:rsidP="00647AF2">
            <w:pPr>
              <w:spacing w:before="120"/>
              <w:ind w:left="101"/>
              <w:rPr>
                <w:rFonts w:ascii="Times" w:hAnsi="Times" w:cs="Times"/>
                <w:sz w:val="18"/>
                <w:szCs w:val="18"/>
              </w:rPr>
            </w:pPr>
          </w:p>
        </w:tc>
        <w:tc>
          <w:tcPr>
            <w:tcW w:w="2880" w:type="dxa"/>
            <w:tcBorders>
              <w:bottom w:val="single" w:sz="4" w:space="0" w:color="auto"/>
              <w:right w:val="single" w:sz="6" w:space="0" w:color="auto"/>
            </w:tcBorders>
          </w:tcPr>
          <w:p w:rsidR="000A5D7D" w:rsidRDefault="000A5D7D"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0A5D7D" w:rsidRDefault="000A5D7D" w:rsidP="00647AF2">
            <w:pPr>
              <w:spacing w:before="120"/>
              <w:rPr>
                <w:rFonts w:ascii="Times" w:hAnsi="Times" w:cs="Times"/>
                <w:sz w:val="18"/>
                <w:szCs w:val="18"/>
              </w:rPr>
            </w:pPr>
          </w:p>
        </w:tc>
        <w:tc>
          <w:tcPr>
            <w:tcW w:w="2340" w:type="dxa"/>
            <w:tcBorders>
              <w:bottom w:val="single" w:sz="4" w:space="0" w:color="auto"/>
              <w:right w:val="single" w:sz="6" w:space="0" w:color="auto"/>
            </w:tcBorders>
          </w:tcPr>
          <w:p w:rsidR="000A5D7D" w:rsidRPr="00283100" w:rsidRDefault="000A5D7D" w:rsidP="00647AF2">
            <w:pPr>
              <w:spacing w:before="120"/>
              <w:rPr>
                <w:rFonts w:ascii="Times" w:hAnsi="Times" w:cs="Times"/>
                <w:sz w:val="18"/>
                <w:szCs w:val="18"/>
              </w:rPr>
            </w:pPr>
          </w:p>
        </w:tc>
      </w:tr>
    </w:tbl>
    <w:p w:rsidR="000A5D7D" w:rsidRDefault="000A5D7D" w:rsidP="007245C4">
      <w:pPr>
        <w:jc w:val="center"/>
        <w:sectPr w:rsidR="000A5D7D" w:rsidSect="00EA538C">
          <w:headerReference w:type="default" r:id="rId163"/>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0A5D7D" w:rsidRPr="00EE73CF" w:rsidTr="00647AF2">
        <w:trPr>
          <w:cantSplit/>
        </w:trPr>
        <w:tc>
          <w:tcPr>
            <w:tcW w:w="2330" w:type="dxa"/>
            <w:tcBorders>
              <w:top w:val="single" w:sz="4" w:space="0" w:color="auto"/>
              <w:left w:val="single" w:sz="6" w:space="0" w:color="auto"/>
            </w:tcBorders>
          </w:tcPr>
          <w:p w:rsidR="000A5D7D" w:rsidRPr="00EE73CF" w:rsidRDefault="000A5D7D" w:rsidP="00647AF2">
            <w:pPr>
              <w:tabs>
                <w:tab w:val="left" w:pos="440"/>
                <w:tab w:val="left" w:pos="2600"/>
              </w:tabs>
              <w:rPr>
                <w:sz w:val="18"/>
                <w:szCs w:val="18"/>
              </w:rPr>
            </w:pPr>
            <w:r>
              <w:rPr>
                <w:sz w:val="18"/>
                <w:szCs w:val="18"/>
              </w:rPr>
              <w:lastRenderedPageBreak/>
              <w:t>18</w:t>
            </w:r>
            <w:r w:rsidRPr="00EE73CF">
              <w:rPr>
                <w:sz w:val="18"/>
                <w:szCs w:val="18"/>
              </w:rPr>
              <w:t>.</w:t>
            </w:r>
            <w:r w:rsidRPr="00EE73CF">
              <w:rPr>
                <w:sz w:val="18"/>
                <w:szCs w:val="18"/>
              </w:rPr>
              <w:tab/>
              <w:t>Altitude Alerting</w:t>
            </w:r>
          </w:p>
          <w:p w:rsidR="000A5D7D" w:rsidRPr="00EE73CF" w:rsidRDefault="000A5D7D" w:rsidP="00647AF2">
            <w:pPr>
              <w:tabs>
                <w:tab w:val="left" w:pos="440"/>
              </w:tabs>
              <w:rPr>
                <w:sz w:val="18"/>
                <w:szCs w:val="18"/>
              </w:rPr>
            </w:pPr>
            <w:r w:rsidRPr="00EE73CF">
              <w:rPr>
                <w:sz w:val="18"/>
                <w:szCs w:val="18"/>
              </w:rPr>
              <w:tab/>
              <w:t>System</w:t>
            </w:r>
          </w:p>
        </w:tc>
        <w:tc>
          <w:tcPr>
            <w:tcW w:w="440" w:type="dxa"/>
            <w:tcBorders>
              <w:top w:val="single" w:sz="4" w:space="0" w:color="auto"/>
              <w:right w:val="single" w:sz="4" w:space="0" w:color="auto"/>
            </w:tcBorders>
          </w:tcPr>
          <w:p w:rsidR="000A5D7D" w:rsidRPr="00EE73CF" w:rsidRDefault="000A5D7D" w:rsidP="00647AF2">
            <w:pPr>
              <w:tabs>
                <w:tab w:val="left" w:pos="360"/>
              </w:tabs>
              <w:rPr>
                <w:sz w:val="18"/>
                <w:szCs w:val="18"/>
              </w:rPr>
            </w:pPr>
            <w:r w:rsidRPr="00EE73CF">
              <w:rPr>
                <w:sz w:val="18"/>
                <w:szCs w:val="18"/>
              </w:rPr>
              <w:t>A</w:t>
            </w:r>
          </w:p>
        </w:tc>
        <w:tc>
          <w:tcPr>
            <w:tcW w:w="370" w:type="dxa"/>
            <w:tcBorders>
              <w:top w:val="single" w:sz="4" w:space="0" w:color="auto"/>
              <w:left w:val="single" w:sz="4" w:space="0" w:color="auto"/>
              <w:right w:val="single" w:sz="6" w:space="0" w:color="auto"/>
            </w:tcBorders>
          </w:tcPr>
          <w:p w:rsidR="000A5D7D" w:rsidRPr="00EE73CF" w:rsidRDefault="000A5D7D" w:rsidP="00647AF2">
            <w:pPr>
              <w:tabs>
                <w:tab w:val="left" w:pos="360"/>
              </w:tabs>
              <w:rPr>
                <w:sz w:val="18"/>
                <w:szCs w:val="18"/>
              </w:rPr>
            </w:pPr>
            <w:r w:rsidRPr="00EE73CF">
              <w:rPr>
                <w:sz w:val="18"/>
                <w:szCs w:val="18"/>
              </w:rPr>
              <w:t>-</w:t>
            </w:r>
          </w:p>
        </w:tc>
        <w:tc>
          <w:tcPr>
            <w:tcW w:w="360" w:type="dxa"/>
            <w:tcBorders>
              <w:top w:val="single" w:sz="4" w:space="0" w:color="auto"/>
            </w:tcBorders>
          </w:tcPr>
          <w:p w:rsidR="000A5D7D" w:rsidRPr="00D65D39" w:rsidRDefault="000A5D7D" w:rsidP="00D65D39">
            <w:pPr>
              <w:tabs>
                <w:tab w:val="left" w:pos="360"/>
              </w:tabs>
              <w:rPr>
                <w:sz w:val="18"/>
                <w:szCs w:val="18"/>
              </w:rPr>
            </w:pPr>
            <w:r w:rsidRPr="00EE73CF">
              <w:rPr>
                <w:sz w:val="18"/>
                <w:szCs w:val="18"/>
              </w:rPr>
              <w:t>0</w:t>
            </w:r>
          </w:p>
        </w:tc>
        <w:tc>
          <w:tcPr>
            <w:tcW w:w="3240" w:type="dxa"/>
            <w:tcBorders>
              <w:top w:val="single" w:sz="4" w:space="0" w:color="auto"/>
              <w:left w:val="single" w:sz="6" w:space="0" w:color="auto"/>
              <w:right w:val="single" w:sz="6" w:space="0" w:color="auto"/>
            </w:tcBorders>
          </w:tcPr>
          <w:p w:rsidR="000A5D7D" w:rsidRPr="00EE73CF" w:rsidRDefault="000A5D7D" w:rsidP="00647AF2">
            <w:pPr>
              <w:rPr>
                <w:sz w:val="18"/>
                <w:szCs w:val="18"/>
              </w:rPr>
            </w:pPr>
            <w:r w:rsidRPr="00EE73CF">
              <w:rPr>
                <w:sz w:val="18"/>
                <w:szCs w:val="18"/>
              </w:rPr>
              <w:t>(O) May be inoperative provided:</w:t>
            </w:r>
          </w:p>
          <w:p w:rsidR="000A5D7D" w:rsidRPr="00EE73CF" w:rsidRDefault="000A5D7D" w:rsidP="003868A5">
            <w:pPr>
              <w:numPr>
                <w:ilvl w:val="0"/>
                <w:numId w:val="34"/>
              </w:numPr>
              <w:tabs>
                <w:tab w:val="clear" w:pos="810"/>
                <w:tab w:val="num" w:pos="461"/>
              </w:tabs>
              <w:ind w:left="461"/>
              <w:rPr>
                <w:sz w:val="18"/>
                <w:szCs w:val="18"/>
              </w:rPr>
            </w:pPr>
            <w:r w:rsidRPr="00EE73CF">
              <w:rPr>
                <w:sz w:val="18"/>
                <w:szCs w:val="18"/>
              </w:rPr>
              <w:t>Autopilot with altitude hold and altitude capture operates normally,</w:t>
            </w:r>
          </w:p>
          <w:p w:rsidR="000A5D7D" w:rsidRPr="00EE73CF" w:rsidRDefault="000A5D7D" w:rsidP="003868A5">
            <w:pPr>
              <w:numPr>
                <w:ilvl w:val="0"/>
                <w:numId w:val="34"/>
              </w:numPr>
              <w:tabs>
                <w:tab w:val="clear" w:pos="810"/>
                <w:tab w:val="num" w:pos="461"/>
              </w:tabs>
              <w:ind w:left="461"/>
              <w:rPr>
                <w:sz w:val="18"/>
                <w:szCs w:val="18"/>
              </w:rPr>
            </w:pPr>
            <w:r w:rsidRPr="00EE73CF">
              <w:rPr>
                <w:sz w:val="18"/>
                <w:szCs w:val="18"/>
              </w:rPr>
              <w:t>En route operations, i.e. RVSM, do not require its use,</w:t>
            </w:r>
          </w:p>
          <w:p w:rsidR="000A5D7D" w:rsidRPr="00EE73CF" w:rsidRDefault="000A5D7D" w:rsidP="003868A5">
            <w:pPr>
              <w:numPr>
                <w:ilvl w:val="0"/>
                <w:numId w:val="34"/>
              </w:numPr>
              <w:tabs>
                <w:tab w:val="clear" w:pos="810"/>
                <w:tab w:val="num" w:pos="461"/>
              </w:tabs>
              <w:ind w:left="461"/>
              <w:rPr>
                <w:sz w:val="18"/>
                <w:szCs w:val="18"/>
              </w:rPr>
            </w:pPr>
            <w:r w:rsidRPr="00EE73CF">
              <w:rPr>
                <w:sz w:val="18"/>
                <w:szCs w:val="18"/>
              </w:rPr>
              <w:t>Airplane does not depart from a designated airport (as listed in the operator’s MEL) where repair or replacement can be made, and</w:t>
            </w:r>
          </w:p>
          <w:p w:rsidR="000A5D7D" w:rsidRPr="00EE73CF" w:rsidRDefault="000A5D7D" w:rsidP="003868A5">
            <w:pPr>
              <w:numPr>
                <w:ilvl w:val="0"/>
                <w:numId w:val="34"/>
              </w:numPr>
              <w:tabs>
                <w:tab w:val="clear" w:pos="810"/>
                <w:tab w:val="num" w:pos="461"/>
              </w:tabs>
              <w:ind w:left="461"/>
              <w:rPr>
                <w:sz w:val="18"/>
                <w:szCs w:val="18"/>
              </w:rPr>
            </w:pPr>
            <w:r w:rsidRPr="00EE73CF">
              <w:rPr>
                <w:sz w:val="18"/>
                <w:szCs w:val="18"/>
              </w:rPr>
              <w:t>Repairs are made within three (3) flight days.</w:t>
            </w:r>
          </w:p>
        </w:tc>
        <w:tc>
          <w:tcPr>
            <w:tcW w:w="2880" w:type="dxa"/>
            <w:tcBorders>
              <w:top w:val="single" w:sz="4" w:space="0" w:color="auto"/>
              <w:right w:val="single" w:sz="6" w:space="0" w:color="auto"/>
            </w:tcBorders>
          </w:tcPr>
          <w:p w:rsidR="000A5D7D" w:rsidRPr="00EE73CF" w:rsidRDefault="000A5D7D" w:rsidP="00647AF2">
            <w:pPr>
              <w:rPr>
                <w:sz w:val="18"/>
                <w:szCs w:val="18"/>
              </w:rPr>
            </w:pPr>
            <w:r w:rsidRPr="00EE73CF">
              <w:rPr>
                <w:sz w:val="18"/>
                <w:szCs w:val="18"/>
              </w:rPr>
              <w:t>None required.</w:t>
            </w:r>
          </w:p>
        </w:tc>
        <w:tc>
          <w:tcPr>
            <w:tcW w:w="2521" w:type="dxa"/>
            <w:tcBorders>
              <w:top w:val="single" w:sz="4" w:space="0" w:color="auto"/>
              <w:right w:val="single" w:sz="6" w:space="0" w:color="auto"/>
            </w:tcBorders>
          </w:tcPr>
          <w:p w:rsidR="000A5D7D" w:rsidRDefault="000A5D7D" w:rsidP="00647AF2">
            <w:pPr>
              <w:rPr>
                <w:sz w:val="18"/>
                <w:szCs w:val="18"/>
              </w:rPr>
            </w:pPr>
            <w:r w:rsidRPr="00B566F6">
              <w:rPr>
                <w:sz w:val="18"/>
                <w:szCs w:val="18"/>
              </w:rPr>
              <w:t>Flight crew will ensure Autopilot with Altitude Hold is operable.</w:t>
            </w:r>
          </w:p>
          <w:p w:rsidR="000A5D7D" w:rsidRPr="00B566F6" w:rsidRDefault="000A5D7D" w:rsidP="00647AF2">
            <w:pPr>
              <w:rPr>
                <w:sz w:val="18"/>
                <w:szCs w:val="18"/>
              </w:rPr>
            </w:pPr>
          </w:p>
          <w:p w:rsidR="000A5D7D" w:rsidRPr="00EE73CF" w:rsidRDefault="000A5D7D" w:rsidP="00647AF2">
            <w:pPr>
              <w:rPr>
                <w:sz w:val="18"/>
                <w:szCs w:val="18"/>
              </w:rPr>
            </w:pPr>
            <w:r w:rsidRPr="00EE73CF">
              <w:rPr>
                <w:sz w:val="18"/>
                <w:szCs w:val="18"/>
              </w:rPr>
              <w:t>NOTE: Flight into RVSM airspace is not allowed with inoperative Altitude Alerting System.</w:t>
            </w:r>
          </w:p>
        </w:tc>
        <w:tc>
          <w:tcPr>
            <w:tcW w:w="2340" w:type="dxa"/>
            <w:tcBorders>
              <w:top w:val="single" w:sz="4" w:space="0" w:color="auto"/>
              <w:right w:val="single" w:sz="6" w:space="0" w:color="auto"/>
            </w:tcBorders>
          </w:tcPr>
          <w:p w:rsidR="000A5D7D" w:rsidRPr="00EE73CF" w:rsidRDefault="000A5D7D" w:rsidP="00647AF2">
            <w:pPr>
              <w:rPr>
                <w:sz w:val="18"/>
                <w:szCs w:val="18"/>
              </w:rPr>
            </w:pPr>
            <w:r w:rsidRPr="00EE73CF">
              <w:rPr>
                <w:sz w:val="18"/>
                <w:szCs w:val="18"/>
              </w:rPr>
              <w:t>An Inoperative Placard will be displayed in a prominent position to be seen by flight crew and will be noted on ADLS.</w:t>
            </w:r>
          </w:p>
        </w:tc>
      </w:tr>
      <w:tr w:rsidR="000A5D7D" w:rsidRPr="00EE73CF" w:rsidTr="00647AF2">
        <w:trPr>
          <w:cantSplit/>
        </w:trPr>
        <w:tc>
          <w:tcPr>
            <w:tcW w:w="2330" w:type="dxa"/>
            <w:tcBorders>
              <w:left w:val="single" w:sz="4" w:space="0" w:color="auto"/>
            </w:tcBorders>
          </w:tcPr>
          <w:p w:rsidR="000A5D7D" w:rsidRPr="00EE73CF" w:rsidRDefault="000A5D7D" w:rsidP="00647AF2">
            <w:pPr>
              <w:tabs>
                <w:tab w:val="left" w:pos="440"/>
                <w:tab w:val="left" w:pos="2600"/>
              </w:tabs>
              <w:spacing w:before="120"/>
              <w:rPr>
                <w:sz w:val="18"/>
                <w:szCs w:val="18"/>
              </w:rPr>
            </w:pPr>
            <w:r w:rsidRPr="00EE73CF">
              <w:rPr>
                <w:sz w:val="18"/>
                <w:szCs w:val="18"/>
              </w:rPr>
              <w:t>1)</w:t>
            </w:r>
            <w:r w:rsidRPr="00EE73CF">
              <w:rPr>
                <w:sz w:val="18"/>
                <w:szCs w:val="18"/>
              </w:rPr>
              <w:tab/>
              <w:t>Aural Alert</w:t>
            </w:r>
          </w:p>
        </w:tc>
        <w:tc>
          <w:tcPr>
            <w:tcW w:w="440" w:type="dxa"/>
            <w:tcBorders>
              <w:right w:val="single" w:sz="4" w:space="0" w:color="auto"/>
            </w:tcBorders>
          </w:tcPr>
          <w:p w:rsidR="000A5D7D" w:rsidRPr="00EE73CF" w:rsidRDefault="000A5D7D" w:rsidP="00647AF2">
            <w:pPr>
              <w:tabs>
                <w:tab w:val="left" w:pos="360"/>
              </w:tabs>
              <w:spacing w:before="120"/>
              <w:rPr>
                <w:sz w:val="18"/>
                <w:szCs w:val="18"/>
              </w:rPr>
            </w:pPr>
            <w:r w:rsidRPr="00EE73CF">
              <w:rPr>
                <w:sz w:val="18"/>
                <w:szCs w:val="18"/>
              </w:rPr>
              <w:t>C</w:t>
            </w:r>
          </w:p>
        </w:tc>
        <w:tc>
          <w:tcPr>
            <w:tcW w:w="370" w:type="dxa"/>
            <w:tcBorders>
              <w:left w:val="single" w:sz="4" w:space="0" w:color="auto"/>
              <w:right w:val="single" w:sz="6" w:space="0" w:color="auto"/>
            </w:tcBorders>
          </w:tcPr>
          <w:p w:rsidR="000A5D7D" w:rsidRPr="00EE73CF" w:rsidRDefault="000A5D7D" w:rsidP="00647AF2">
            <w:pPr>
              <w:tabs>
                <w:tab w:val="left" w:pos="360"/>
              </w:tabs>
              <w:spacing w:before="120"/>
              <w:rPr>
                <w:sz w:val="18"/>
                <w:szCs w:val="18"/>
              </w:rPr>
            </w:pPr>
            <w:r w:rsidRPr="00EE73CF">
              <w:rPr>
                <w:sz w:val="18"/>
                <w:szCs w:val="18"/>
              </w:rPr>
              <w:t>-</w:t>
            </w:r>
          </w:p>
        </w:tc>
        <w:tc>
          <w:tcPr>
            <w:tcW w:w="360" w:type="dxa"/>
          </w:tcPr>
          <w:p w:rsidR="000A5D7D" w:rsidRPr="00EE73CF" w:rsidRDefault="000A5D7D" w:rsidP="00647AF2">
            <w:pPr>
              <w:tabs>
                <w:tab w:val="left" w:pos="360"/>
              </w:tabs>
              <w:spacing w:before="120"/>
              <w:rPr>
                <w:sz w:val="18"/>
                <w:szCs w:val="18"/>
              </w:rPr>
            </w:pPr>
            <w:r w:rsidRPr="00EE73CF">
              <w:rPr>
                <w:sz w:val="18"/>
                <w:szCs w:val="18"/>
              </w:rPr>
              <w:t>0</w:t>
            </w:r>
          </w:p>
        </w:tc>
        <w:tc>
          <w:tcPr>
            <w:tcW w:w="3240" w:type="dxa"/>
            <w:tcBorders>
              <w:left w:val="single" w:sz="6" w:space="0" w:color="auto"/>
              <w:right w:val="single" w:sz="6" w:space="0" w:color="auto"/>
            </w:tcBorders>
          </w:tcPr>
          <w:p w:rsidR="000A5D7D" w:rsidRPr="00EE73CF" w:rsidRDefault="000A5D7D" w:rsidP="00647AF2">
            <w:pPr>
              <w:spacing w:before="120"/>
              <w:rPr>
                <w:sz w:val="18"/>
                <w:szCs w:val="18"/>
              </w:rPr>
            </w:pPr>
            <w:r w:rsidRPr="00EE73CF">
              <w:rPr>
                <w:sz w:val="18"/>
                <w:szCs w:val="18"/>
              </w:rPr>
              <w:t>May be inoperative provided:</w:t>
            </w:r>
          </w:p>
          <w:p w:rsidR="000A5D7D" w:rsidRPr="00EE73CF" w:rsidRDefault="000A5D7D" w:rsidP="003868A5">
            <w:pPr>
              <w:numPr>
                <w:ilvl w:val="0"/>
                <w:numId w:val="35"/>
              </w:numPr>
              <w:tabs>
                <w:tab w:val="clear" w:pos="810"/>
                <w:tab w:val="num" w:pos="461"/>
              </w:tabs>
              <w:ind w:left="461"/>
              <w:rPr>
                <w:sz w:val="18"/>
                <w:szCs w:val="18"/>
              </w:rPr>
            </w:pPr>
            <w:r w:rsidRPr="00EE73CF">
              <w:rPr>
                <w:sz w:val="18"/>
                <w:szCs w:val="18"/>
              </w:rPr>
              <w:t>Visual alert operates normally, and</w:t>
            </w:r>
          </w:p>
          <w:p w:rsidR="000A5D7D" w:rsidRPr="00EE73CF" w:rsidRDefault="000A5D7D" w:rsidP="003868A5">
            <w:pPr>
              <w:numPr>
                <w:ilvl w:val="0"/>
                <w:numId w:val="35"/>
              </w:numPr>
              <w:tabs>
                <w:tab w:val="clear" w:pos="810"/>
                <w:tab w:val="num" w:pos="461"/>
              </w:tabs>
              <w:ind w:left="461"/>
              <w:rPr>
                <w:sz w:val="18"/>
                <w:szCs w:val="18"/>
              </w:rPr>
            </w:pPr>
            <w:r w:rsidRPr="00EE73CF">
              <w:rPr>
                <w:sz w:val="18"/>
                <w:szCs w:val="18"/>
              </w:rPr>
              <w:t>Auto-pilot with altitude hold and altitude capture operates normally.</w:t>
            </w:r>
          </w:p>
        </w:tc>
        <w:tc>
          <w:tcPr>
            <w:tcW w:w="2880" w:type="dxa"/>
            <w:tcBorders>
              <w:right w:val="single" w:sz="6" w:space="0" w:color="auto"/>
            </w:tcBorders>
          </w:tcPr>
          <w:p w:rsidR="000A5D7D" w:rsidRPr="00EE73CF" w:rsidRDefault="000A5D7D" w:rsidP="00647AF2">
            <w:pPr>
              <w:spacing w:before="120"/>
              <w:rPr>
                <w:sz w:val="18"/>
                <w:szCs w:val="18"/>
              </w:rPr>
            </w:pPr>
            <w:r w:rsidRPr="00EE73CF">
              <w:rPr>
                <w:sz w:val="18"/>
                <w:szCs w:val="18"/>
              </w:rPr>
              <w:t>None required.</w:t>
            </w:r>
          </w:p>
        </w:tc>
        <w:tc>
          <w:tcPr>
            <w:tcW w:w="2521" w:type="dxa"/>
            <w:tcBorders>
              <w:right w:val="single" w:sz="6" w:space="0" w:color="auto"/>
            </w:tcBorders>
          </w:tcPr>
          <w:p w:rsidR="000A5D7D" w:rsidRPr="00EE73CF" w:rsidRDefault="000A5D7D" w:rsidP="00647AF2">
            <w:pPr>
              <w:spacing w:before="120"/>
              <w:rPr>
                <w:sz w:val="18"/>
                <w:szCs w:val="18"/>
              </w:rPr>
            </w:pPr>
            <w:r w:rsidRPr="00EE73CF">
              <w:rPr>
                <w:sz w:val="18"/>
                <w:szCs w:val="18"/>
              </w:rPr>
              <w:t>None required.</w:t>
            </w:r>
          </w:p>
        </w:tc>
        <w:tc>
          <w:tcPr>
            <w:tcW w:w="2340" w:type="dxa"/>
            <w:tcBorders>
              <w:right w:val="single" w:sz="4" w:space="0" w:color="auto"/>
            </w:tcBorders>
          </w:tcPr>
          <w:p w:rsidR="000A5D7D" w:rsidRPr="00EE73CF" w:rsidRDefault="000A5D7D"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0A5D7D" w:rsidRPr="00EE73CF" w:rsidTr="00D65D39">
        <w:trPr>
          <w:cantSplit/>
        </w:trPr>
        <w:tc>
          <w:tcPr>
            <w:tcW w:w="2330" w:type="dxa"/>
            <w:tcBorders>
              <w:left w:val="single" w:sz="4" w:space="0" w:color="auto"/>
            </w:tcBorders>
          </w:tcPr>
          <w:p w:rsidR="000A5D7D" w:rsidRPr="00EE73CF" w:rsidRDefault="000A5D7D" w:rsidP="00647AF2">
            <w:pPr>
              <w:tabs>
                <w:tab w:val="left" w:pos="440"/>
                <w:tab w:val="left" w:pos="2600"/>
              </w:tabs>
              <w:spacing w:before="120"/>
              <w:rPr>
                <w:sz w:val="18"/>
                <w:szCs w:val="18"/>
              </w:rPr>
            </w:pPr>
            <w:r w:rsidRPr="00EE73CF">
              <w:rPr>
                <w:sz w:val="18"/>
                <w:szCs w:val="18"/>
              </w:rPr>
              <w:t>2)</w:t>
            </w:r>
            <w:r w:rsidRPr="00EE73CF">
              <w:rPr>
                <w:sz w:val="18"/>
                <w:szCs w:val="18"/>
              </w:rPr>
              <w:tab/>
              <w:t>Visual Alert</w:t>
            </w:r>
          </w:p>
        </w:tc>
        <w:tc>
          <w:tcPr>
            <w:tcW w:w="440" w:type="dxa"/>
            <w:tcBorders>
              <w:right w:val="single" w:sz="4" w:space="0" w:color="auto"/>
            </w:tcBorders>
          </w:tcPr>
          <w:p w:rsidR="000A5D7D" w:rsidRPr="00EE73CF" w:rsidRDefault="000A5D7D" w:rsidP="00647AF2">
            <w:pPr>
              <w:tabs>
                <w:tab w:val="left" w:pos="360"/>
              </w:tabs>
              <w:spacing w:before="120"/>
              <w:rPr>
                <w:sz w:val="18"/>
                <w:szCs w:val="18"/>
              </w:rPr>
            </w:pPr>
            <w:r w:rsidRPr="00EE73CF">
              <w:rPr>
                <w:sz w:val="18"/>
                <w:szCs w:val="18"/>
              </w:rPr>
              <w:t>C</w:t>
            </w:r>
          </w:p>
        </w:tc>
        <w:tc>
          <w:tcPr>
            <w:tcW w:w="370" w:type="dxa"/>
            <w:tcBorders>
              <w:left w:val="single" w:sz="4" w:space="0" w:color="auto"/>
              <w:right w:val="single" w:sz="6" w:space="0" w:color="auto"/>
            </w:tcBorders>
          </w:tcPr>
          <w:p w:rsidR="000A5D7D" w:rsidRPr="00EE73CF" w:rsidRDefault="000A5D7D" w:rsidP="00647AF2">
            <w:pPr>
              <w:tabs>
                <w:tab w:val="left" w:pos="360"/>
              </w:tabs>
              <w:spacing w:before="120"/>
              <w:rPr>
                <w:sz w:val="18"/>
                <w:szCs w:val="18"/>
              </w:rPr>
            </w:pPr>
            <w:r w:rsidRPr="00EE73CF">
              <w:rPr>
                <w:sz w:val="18"/>
                <w:szCs w:val="18"/>
              </w:rPr>
              <w:t>-</w:t>
            </w:r>
          </w:p>
        </w:tc>
        <w:tc>
          <w:tcPr>
            <w:tcW w:w="360" w:type="dxa"/>
          </w:tcPr>
          <w:p w:rsidR="000A5D7D" w:rsidRPr="00EE73CF" w:rsidRDefault="000A5D7D" w:rsidP="00647AF2">
            <w:pPr>
              <w:tabs>
                <w:tab w:val="left" w:pos="360"/>
              </w:tabs>
              <w:spacing w:before="120"/>
              <w:rPr>
                <w:sz w:val="18"/>
                <w:szCs w:val="18"/>
              </w:rPr>
            </w:pPr>
            <w:r w:rsidRPr="00EE73CF">
              <w:rPr>
                <w:sz w:val="18"/>
                <w:szCs w:val="18"/>
              </w:rPr>
              <w:t>0</w:t>
            </w:r>
          </w:p>
        </w:tc>
        <w:tc>
          <w:tcPr>
            <w:tcW w:w="3240" w:type="dxa"/>
            <w:tcBorders>
              <w:left w:val="single" w:sz="6" w:space="0" w:color="auto"/>
              <w:right w:val="single" w:sz="6" w:space="0" w:color="auto"/>
            </w:tcBorders>
          </w:tcPr>
          <w:p w:rsidR="000A5D7D" w:rsidRPr="00EE73CF" w:rsidRDefault="000A5D7D" w:rsidP="00647AF2">
            <w:pPr>
              <w:spacing w:before="120"/>
              <w:rPr>
                <w:sz w:val="18"/>
                <w:szCs w:val="18"/>
              </w:rPr>
            </w:pPr>
            <w:r w:rsidRPr="00EE73CF">
              <w:rPr>
                <w:sz w:val="18"/>
                <w:szCs w:val="18"/>
              </w:rPr>
              <w:t>May be inoperative provided:</w:t>
            </w:r>
          </w:p>
          <w:p w:rsidR="000A5D7D" w:rsidRPr="00EE73CF" w:rsidRDefault="000A5D7D" w:rsidP="003868A5">
            <w:pPr>
              <w:numPr>
                <w:ilvl w:val="0"/>
                <w:numId w:val="36"/>
              </w:numPr>
              <w:tabs>
                <w:tab w:val="clear" w:pos="810"/>
                <w:tab w:val="num" w:pos="461"/>
              </w:tabs>
              <w:ind w:left="461"/>
              <w:rPr>
                <w:sz w:val="18"/>
                <w:szCs w:val="18"/>
              </w:rPr>
            </w:pPr>
            <w:r w:rsidRPr="00EE73CF">
              <w:rPr>
                <w:sz w:val="18"/>
                <w:szCs w:val="18"/>
              </w:rPr>
              <w:t>Aural alert operates normally, and</w:t>
            </w:r>
          </w:p>
          <w:p w:rsidR="000A5D7D" w:rsidRPr="00EE73CF" w:rsidRDefault="000A5D7D" w:rsidP="003868A5">
            <w:pPr>
              <w:numPr>
                <w:ilvl w:val="0"/>
                <w:numId w:val="36"/>
              </w:numPr>
              <w:tabs>
                <w:tab w:val="clear" w:pos="810"/>
                <w:tab w:val="num" w:pos="461"/>
              </w:tabs>
              <w:spacing w:after="120"/>
              <w:ind w:left="461"/>
              <w:rPr>
                <w:sz w:val="18"/>
                <w:szCs w:val="18"/>
              </w:rPr>
            </w:pPr>
            <w:r w:rsidRPr="00EE73CF">
              <w:rPr>
                <w:sz w:val="18"/>
                <w:szCs w:val="18"/>
              </w:rPr>
              <w:t>Auto-pilot with altitude hold and altitude capture operates normally.</w:t>
            </w:r>
          </w:p>
        </w:tc>
        <w:tc>
          <w:tcPr>
            <w:tcW w:w="2880" w:type="dxa"/>
            <w:tcBorders>
              <w:right w:val="single" w:sz="6" w:space="0" w:color="auto"/>
            </w:tcBorders>
          </w:tcPr>
          <w:p w:rsidR="000A5D7D" w:rsidRPr="00EE73CF" w:rsidRDefault="000A5D7D" w:rsidP="00647AF2">
            <w:pPr>
              <w:spacing w:before="120"/>
              <w:rPr>
                <w:sz w:val="18"/>
                <w:szCs w:val="18"/>
              </w:rPr>
            </w:pPr>
            <w:r w:rsidRPr="00EE73CF">
              <w:rPr>
                <w:sz w:val="18"/>
                <w:szCs w:val="18"/>
              </w:rPr>
              <w:t>None required.</w:t>
            </w:r>
          </w:p>
        </w:tc>
        <w:tc>
          <w:tcPr>
            <w:tcW w:w="2521" w:type="dxa"/>
            <w:tcBorders>
              <w:right w:val="single" w:sz="6" w:space="0" w:color="auto"/>
            </w:tcBorders>
          </w:tcPr>
          <w:p w:rsidR="000A5D7D" w:rsidRPr="00EE73CF" w:rsidRDefault="000A5D7D" w:rsidP="00647AF2">
            <w:pPr>
              <w:spacing w:before="120"/>
              <w:rPr>
                <w:sz w:val="18"/>
                <w:szCs w:val="18"/>
              </w:rPr>
            </w:pPr>
            <w:r w:rsidRPr="00EE73CF">
              <w:rPr>
                <w:sz w:val="18"/>
                <w:szCs w:val="18"/>
              </w:rPr>
              <w:t>None required.</w:t>
            </w:r>
          </w:p>
        </w:tc>
        <w:tc>
          <w:tcPr>
            <w:tcW w:w="2340" w:type="dxa"/>
            <w:tcBorders>
              <w:right w:val="single" w:sz="4" w:space="0" w:color="auto"/>
            </w:tcBorders>
          </w:tcPr>
          <w:p w:rsidR="000A5D7D" w:rsidRPr="00EE73CF" w:rsidRDefault="000A5D7D"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D65D39" w:rsidRPr="00EE73CF" w:rsidTr="00545577">
        <w:trPr>
          <w:cantSplit/>
        </w:trPr>
        <w:tc>
          <w:tcPr>
            <w:tcW w:w="2330" w:type="dxa"/>
            <w:tcBorders>
              <w:left w:val="single" w:sz="4" w:space="0" w:color="auto"/>
            </w:tcBorders>
          </w:tcPr>
          <w:p w:rsidR="00D65D39" w:rsidRPr="00EE73CF" w:rsidRDefault="00D65D39" w:rsidP="00647AF2">
            <w:pPr>
              <w:tabs>
                <w:tab w:val="left" w:pos="440"/>
                <w:tab w:val="left" w:pos="2600"/>
              </w:tabs>
              <w:spacing w:before="120"/>
              <w:rPr>
                <w:sz w:val="18"/>
                <w:szCs w:val="18"/>
              </w:rPr>
            </w:pPr>
            <w:r>
              <w:rPr>
                <w:sz w:val="18"/>
                <w:szCs w:val="18"/>
              </w:rPr>
              <w:t>19.</w:t>
            </w:r>
            <w:r>
              <w:rPr>
                <w:sz w:val="18"/>
                <w:szCs w:val="18"/>
              </w:rPr>
              <w:tab/>
              <w:t>Display Units</w:t>
            </w:r>
          </w:p>
        </w:tc>
        <w:tc>
          <w:tcPr>
            <w:tcW w:w="440" w:type="dxa"/>
            <w:tcBorders>
              <w:right w:val="single" w:sz="4" w:space="0" w:color="auto"/>
            </w:tcBorders>
          </w:tcPr>
          <w:p w:rsidR="00D65D39" w:rsidRPr="00EE73CF" w:rsidRDefault="00D65D39" w:rsidP="00647AF2">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D65D39" w:rsidRPr="00EE73CF" w:rsidRDefault="00D65D39" w:rsidP="00647AF2">
            <w:pPr>
              <w:tabs>
                <w:tab w:val="left" w:pos="360"/>
              </w:tabs>
              <w:spacing w:before="120"/>
              <w:rPr>
                <w:sz w:val="18"/>
                <w:szCs w:val="18"/>
              </w:rPr>
            </w:pPr>
            <w:r>
              <w:rPr>
                <w:sz w:val="18"/>
                <w:szCs w:val="18"/>
              </w:rPr>
              <w:t>4</w:t>
            </w:r>
          </w:p>
        </w:tc>
        <w:tc>
          <w:tcPr>
            <w:tcW w:w="360" w:type="dxa"/>
          </w:tcPr>
          <w:p w:rsidR="00D65D39" w:rsidRPr="00EE73CF" w:rsidRDefault="00D65D39" w:rsidP="00647AF2">
            <w:pPr>
              <w:tabs>
                <w:tab w:val="left" w:pos="360"/>
              </w:tabs>
              <w:spacing w:before="120"/>
              <w:rPr>
                <w:sz w:val="18"/>
                <w:szCs w:val="18"/>
              </w:rPr>
            </w:pPr>
            <w:r>
              <w:rPr>
                <w:sz w:val="18"/>
                <w:szCs w:val="18"/>
              </w:rPr>
              <w:t>3</w:t>
            </w:r>
          </w:p>
        </w:tc>
        <w:tc>
          <w:tcPr>
            <w:tcW w:w="3240" w:type="dxa"/>
            <w:tcBorders>
              <w:left w:val="single" w:sz="6" w:space="0" w:color="auto"/>
              <w:right w:val="single" w:sz="6" w:space="0" w:color="auto"/>
            </w:tcBorders>
          </w:tcPr>
          <w:p w:rsidR="00D65D39" w:rsidRPr="00EE73CF" w:rsidRDefault="00D65D39" w:rsidP="00D65D39">
            <w:pPr>
              <w:spacing w:before="120"/>
              <w:rPr>
                <w:sz w:val="18"/>
                <w:szCs w:val="18"/>
              </w:rPr>
            </w:pPr>
            <w:r>
              <w:rPr>
                <w:sz w:val="18"/>
                <w:szCs w:val="18"/>
              </w:rPr>
              <w:t>(M)</w:t>
            </w:r>
            <w:r w:rsidRPr="00EE73CF">
              <w:rPr>
                <w:sz w:val="18"/>
                <w:szCs w:val="18"/>
              </w:rPr>
              <w:t>(O) May be inoperative provided:</w:t>
            </w:r>
          </w:p>
          <w:p w:rsidR="00D65D39" w:rsidRDefault="00D65D39" w:rsidP="003868A5">
            <w:pPr>
              <w:numPr>
                <w:ilvl w:val="0"/>
                <w:numId w:val="37"/>
              </w:numPr>
              <w:tabs>
                <w:tab w:val="clear" w:pos="810"/>
                <w:tab w:val="num" w:pos="461"/>
              </w:tabs>
              <w:ind w:left="461"/>
              <w:rPr>
                <w:sz w:val="18"/>
                <w:szCs w:val="18"/>
              </w:rPr>
            </w:pPr>
            <w:r>
              <w:rPr>
                <w:sz w:val="18"/>
                <w:szCs w:val="18"/>
              </w:rPr>
              <w:t>The unit is located in the DU 3 position,</w:t>
            </w:r>
            <w:r w:rsidR="006720A9">
              <w:rPr>
                <w:sz w:val="18"/>
                <w:szCs w:val="18"/>
              </w:rPr>
              <w:t xml:space="preserve"> and</w:t>
            </w:r>
          </w:p>
          <w:p w:rsidR="00D65D39" w:rsidRPr="00EE73CF" w:rsidRDefault="00D65D39" w:rsidP="003868A5">
            <w:pPr>
              <w:numPr>
                <w:ilvl w:val="0"/>
                <w:numId w:val="37"/>
              </w:numPr>
              <w:tabs>
                <w:tab w:val="clear" w:pos="810"/>
                <w:tab w:val="num" w:pos="461"/>
              </w:tabs>
              <w:ind w:left="461"/>
              <w:rPr>
                <w:sz w:val="18"/>
                <w:szCs w:val="18"/>
              </w:rPr>
            </w:pPr>
            <w:r>
              <w:rPr>
                <w:sz w:val="18"/>
                <w:szCs w:val="18"/>
              </w:rPr>
              <w:t>The pilot in the left seat flies the airplane.</w:t>
            </w:r>
          </w:p>
        </w:tc>
        <w:tc>
          <w:tcPr>
            <w:tcW w:w="2880" w:type="dxa"/>
            <w:tcBorders>
              <w:right w:val="single" w:sz="6" w:space="0" w:color="auto"/>
            </w:tcBorders>
          </w:tcPr>
          <w:p w:rsidR="00D65D39" w:rsidRPr="00EC71D1" w:rsidRDefault="00D65D39" w:rsidP="00D65D39">
            <w:pPr>
              <w:spacing w:before="120"/>
              <w:rPr>
                <w:rFonts w:ascii="Times" w:hAnsi="Times" w:cs="Times"/>
                <w:sz w:val="18"/>
                <w:szCs w:val="18"/>
              </w:rPr>
            </w:pPr>
            <w:r w:rsidRPr="00EC71D1">
              <w:rPr>
                <w:rFonts w:ascii="Times" w:hAnsi="Times" w:cs="Times"/>
                <w:sz w:val="18"/>
                <w:szCs w:val="18"/>
              </w:rPr>
              <w:t xml:space="preserve">Maintenance will move the inoperative display unit to the DU3 position. </w:t>
            </w:r>
            <w:r>
              <w:rPr>
                <w:rFonts w:ascii="Times" w:hAnsi="Times" w:cs="Times"/>
                <w:sz w:val="18"/>
                <w:szCs w:val="18"/>
              </w:rPr>
              <w:t>Refer</w:t>
            </w:r>
            <w:r w:rsidR="007E1A80">
              <w:rPr>
                <w:rFonts w:ascii="Times" w:hAnsi="Times" w:cs="Times"/>
                <w:sz w:val="18"/>
                <w:szCs w:val="18"/>
              </w:rPr>
              <w:t xml:space="preserve"> to</w:t>
            </w:r>
            <w:r>
              <w:rPr>
                <w:rFonts w:ascii="Times" w:hAnsi="Times" w:cs="Times"/>
                <w:sz w:val="18"/>
                <w:szCs w:val="18"/>
              </w:rPr>
              <w:t xml:space="preserve"> </w:t>
            </w:r>
            <w:r w:rsidRPr="00EC71D1">
              <w:rPr>
                <w:rFonts w:ascii="Times" w:hAnsi="Times" w:cs="Times"/>
                <w:bCs/>
                <w:sz w:val="18"/>
                <w:szCs w:val="18"/>
              </w:rPr>
              <w:t>AMM Chapter 31-63-03</w:t>
            </w:r>
            <w:r>
              <w:rPr>
                <w:rFonts w:ascii="Times" w:hAnsi="Times" w:cs="Times"/>
                <w:bCs/>
                <w:sz w:val="18"/>
                <w:szCs w:val="18"/>
              </w:rPr>
              <w:t>.</w:t>
            </w:r>
          </w:p>
          <w:p w:rsidR="00D65D39" w:rsidRPr="00EE73CF" w:rsidRDefault="00D65D39" w:rsidP="00D65D39">
            <w:pPr>
              <w:spacing w:before="120"/>
              <w:rPr>
                <w:sz w:val="18"/>
                <w:szCs w:val="18"/>
              </w:rPr>
            </w:pPr>
            <w:r w:rsidRPr="00EC71D1">
              <w:rPr>
                <w:rFonts w:ascii="Times" w:hAnsi="Times" w:cs="Times"/>
                <w:sz w:val="18"/>
                <w:szCs w:val="18"/>
              </w:rPr>
              <w:t>Flight crew may accomplish this task if properly qualified and authorized.</w:t>
            </w:r>
          </w:p>
        </w:tc>
        <w:tc>
          <w:tcPr>
            <w:tcW w:w="2521" w:type="dxa"/>
            <w:tcBorders>
              <w:right w:val="single" w:sz="6" w:space="0" w:color="auto"/>
            </w:tcBorders>
          </w:tcPr>
          <w:p w:rsidR="00D65D39" w:rsidRPr="00EE73CF" w:rsidRDefault="00D65D39" w:rsidP="00647AF2">
            <w:pPr>
              <w:spacing w:before="120"/>
              <w:rPr>
                <w:sz w:val="18"/>
                <w:szCs w:val="18"/>
              </w:rPr>
            </w:pPr>
            <w:r w:rsidRPr="00EC71D1">
              <w:rPr>
                <w:rFonts w:ascii="Times" w:hAnsi="Times" w:cs="Times"/>
                <w:sz w:val="18"/>
                <w:szCs w:val="18"/>
              </w:rPr>
              <w:t xml:space="preserve">Flight crew will discuss alternate procedures for loss of a second display for all phases of flight including failures during takeoff, approach, </w:t>
            </w:r>
            <w:r w:rsidRPr="00881B76">
              <w:rPr>
                <w:rFonts w:ascii="Times" w:hAnsi="Times" w:cs="Times"/>
                <w:color w:val="000000"/>
                <w:sz w:val="18"/>
                <w:szCs w:val="18"/>
              </w:rPr>
              <w:t>landing, and go-around. It is required that t</w:t>
            </w:r>
            <w:r w:rsidRPr="00EC71D1">
              <w:rPr>
                <w:rFonts w:ascii="Times" w:hAnsi="Times" w:cs="Times"/>
                <w:sz w:val="18"/>
                <w:szCs w:val="18"/>
              </w:rPr>
              <w:t>he pilot in the left seat fly the airplane.</w:t>
            </w:r>
          </w:p>
        </w:tc>
        <w:tc>
          <w:tcPr>
            <w:tcW w:w="2340" w:type="dxa"/>
            <w:tcBorders>
              <w:right w:val="single" w:sz="4" w:space="0" w:color="auto"/>
            </w:tcBorders>
          </w:tcPr>
          <w:p w:rsidR="00D65D39" w:rsidRPr="00EE73CF" w:rsidRDefault="00D65D39"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545577" w:rsidRPr="00EE73CF" w:rsidTr="00545577">
        <w:trPr>
          <w:cantSplit/>
        </w:trPr>
        <w:tc>
          <w:tcPr>
            <w:tcW w:w="2330" w:type="dxa"/>
            <w:tcBorders>
              <w:left w:val="single" w:sz="4" w:space="0" w:color="auto"/>
              <w:bottom w:val="single" w:sz="4" w:space="0" w:color="auto"/>
            </w:tcBorders>
          </w:tcPr>
          <w:p w:rsidR="00545577" w:rsidRDefault="00545577" w:rsidP="00647AF2">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545577" w:rsidRDefault="00545577"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545577" w:rsidRDefault="00545577" w:rsidP="00647AF2">
            <w:pPr>
              <w:tabs>
                <w:tab w:val="left" w:pos="360"/>
              </w:tabs>
              <w:spacing w:before="120"/>
              <w:rPr>
                <w:sz w:val="18"/>
                <w:szCs w:val="18"/>
              </w:rPr>
            </w:pPr>
          </w:p>
        </w:tc>
        <w:tc>
          <w:tcPr>
            <w:tcW w:w="360" w:type="dxa"/>
            <w:tcBorders>
              <w:bottom w:val="single" w:sz="4" w:space="0" w:color="auto"/>
            </w:tcBorders>
          </w:tcPr>
          <w:p w:rsidR="00545577" w:rsidRDefault="00545577"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545577" w:rsidRDefault="00545577" w:rsidP="00D65D39">
            <w:pPr>
              <w:spacing w:before="120"/>
              <w:rPr>
                <w:sz w:val="18"/>
                <w:szCs w:val="18"/>
              </w:rPr>
            </w:pPr>
          </w:p>
        </w:tc>
        <w:tc>
          <w:tcPr>
            <w:tcW w:w="2880" w:type="dxa"/>
            <w:tcBorders>
              <w:bottom w:val="single" w:sz="4" w:space="0" w:color="auto"/>
              <w:right w:val="single" w:sz="6" w:space="0" w:color="auto"/>
            </w:tcBorders>
          </w:tcPr>
          <w:p w:rsidR="00545577" w:rsidRPr="00EC71D1" w:rsidRDefault="00545577" w:rsidP="00D65D39">
            <w:pPr>
              <w:spacing w:before="120"/>
              <w:rPr>
                <w:rFonts w:ascii="Times" w:hAnsi="Times" w:cs="Times"/>
                <w:sz w:val="18"/>
                <w:szCs w:val="18"/>
              </w:rPr>
            </w:pPr>
          </w:p>
        </w:tc>
        <w:tc>
          <w:tcPr>
            <w:tcW w:w="2521" w:type="dxa"/>
            <w:tcBorders>
              <w:bottom w:val="single" w:sz="4" w:space="0" w:color="auto"/>
              <w:right w:val="single" w:sz="6" w:space="0" w:color="auto"/>
            </w:tcBorders>
          </w:tcPr>
          <w:p w:rsidR="00545577" w:rsidRPr="00EC71D1" w:rsidRDefault="00545577" w:rsidP="00647AF2">
            <w:pPr>
              <w:spacing w:before="120"/>
              <w:rPr>
                <w:rFonts w:ascii="Times" w:hAnsi="Times" w:cs="Times"/>
                <w:sz w:val="18"/>
                <w:szCs w:val="18"/>
              </w:rPr>
            </w:pPr>
          </w:p>
        </w:tc>
        <w:tc>
          <w:tcPr>
            <w:tcW w:w="2340" w:type="dxa"/>
            <w:tcBorders>
              <w:bottom w:val="single" w:sz="4" w:space="0" w:color="auto"/>
              <w:right w:val="single" w:sz="4" w:space="0" w:color="auto"/>
            </w:tcBorders>
          </w:tcPr>
          <w:p w:rsidR="00545577" w:rsidRPr="00EE73CF" w:rsidRDefault="00545577" w:rsidP="00647AF2">
            <w:pPr>
              <w:spacing w:before="120"/>
              <w:rPr>
                <w:sz w:val="18"/>
                <w:szCs w:val="18"/>
              </w:rPr>
            </w:pPr>
          </w:p>
        </w:tc>
      </w:tr>
    </w:tbl>
    <w:p w:rsidR="00545577" w:rsidRDefault="00545577" w:rsidP="00647AF2">
      <w:pPr>
        <w:tabs>
          <w:tab w:val="left" w:pos="440"/>
          <w:tab w:val="left" w:pos="2600"/>
        </w:tabs>
        <w:spacing w:before="120"/>
        <w:rPr>
          <w:sz w:val="18"/>
          <w:szCs w:val="18"/>
        </w:rPr>
        <w:sectPr w:rsidR="00545577" w:rsidSect="00EA538C">
          <w:headerReference w:type="default" r:id="rId164"/>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D65D39" w:rsidRPr="00EE73CF" w:rsidTr="00545577">
        <w:trPr>
          <w:cantSplit/>
        </w:trPr>
        <w:tc>
          <w:tcPr>
            <w:tcW w:w="2330" w:type="dxa"/>
            <w:tcBorders>
              <w:top w:val="single" w:sz="4" w:space="0" w:color="auto"/>
              <w:left w:val="single" w:sz="4" w:space="0" w:color="auto"/>
            </w:tcBorders>
          </w:tcPr>
          <w:p w:rsidR="00D65D39" w:rsidRDefault="00D65D39" w:rsidP="00545577">
            <w:pPr>
              <w:tabs>
                <w:tab w:val="left" w:pos="440"/>
                <w:tab w:val="left" w:pos="2600"/>
              </w:tabs>
              <w:rPr>
                <w:sz w:val="18"/>
                <w:szCs w:val="18"/>
              </w:rPr>
            </w:pPr>
            <w:r>
              <w:rPr>
                <w:sz w:val="18"/>
                <w:szCs w:val="18"/>
              </w:rPr>
              <w:lastRenderedPageBreak/>
              <w:t>20.</w:t>
            </w:r>
            <w:r>
              <w:rPr>
                <w:sz w:val="18"/>
                <w:szCs w:val="18"/>
              </w:rPr>
              <w:tab/>
              <w:t>Magnetometers</w:t>
            </w:r>
          </w:p>
        </w:tc>
        <w:tc>
          <w:tcPr>
            <w:tcW w:w="440" w:type="dxa"/>
            <w:tcBorders>
              <w:top w:val="single" w:sz="4" w:space="0" w:color="auto"/>
              <w:right w:val="single" w:sz="4" w:space="0" w:color="auto"/>
            </w:tcBorders>
          </w:tcPr>
          <w:p w:rsidR="00D65D39" w:rsidRDefault="00D65D39" w:rsidP="00545577">
            <w:pPr>
              <w:tabs>
                <w:tab w:val="left" w:pos="360"/>
              </w:tabs>
              <w:rPr>
                <w:sz w:val="18"/>
                <w:szCs w:val="18"/>
              </w:rPr>
            </w:pPr>
            <w:r>
              <w:rPr>
                <w:sz w:val="18"/>
                <w:szCs w:val="18"/>
              </w:rPr>
              <w:t>C</w:t>
            </w:r>
          </w:p>
        </w:tc>
        <w:tc>
          <w:tcPr>
            <w:tcW w:w="370" w:type="dxa"/>
            <w:tcBorders>
              <w:top w:val="single" w:sz="4" w:space="0" w:color="auto"/>
              <w:left w:val="single" w:sz="4" w:space="0" w:color="auto"/>
              <w:right w:val="single" w:sz="6" w:space="0" w:color="auto"/>
            </w:tcBorders>
          </w:tcPr>
          <w:p w:rsidR="00D65D39" w:rsidRDefault="00D65D39" w:rsidP="00545577">
            <w:pPr>
              <w:tabs>
                <w:tab w:val="left" w:pos="360"/>
              </w:tabs>
              <w:rPr>
                <w:sz w:val="18"/>
                <w:szCs w:val="18"/>
              </w:rPr>
            </w:pPr>
            <w:r>
              <w:rPr>
                <w:sz w:val="18"/>
                <w:szCs w:val="18"/>
              </w:rPr>
              <w:t>2</w:t>
            </w:r>
          </w:p>
        </w:tc>
        <w:tc>
          <w:tcPr>
            <w:tcW w:w="360" w:type="dxa"/>
            <w:tcBorders>
              <w:top w:val="single" w:sz="4" w:space="0" w:color="auto"/>
            </w:tcBorders>
          </w:tcPr>
          <w:p w:rsidR="00D65D39" w:rsidRDefault="00D65D39" w:rsidP="00545577">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D65D39" w:rsidRDefault="00D65D39" w:rsidP="00545577">
            <w:pPr>
              <w:rPr>
                <w:sz w:val="18"/>
                <w:szCs w:val="18"/>
              </w:rPr>
            </w:pPr>
            <w:r>
              <w:rPr>
                <w:sz w:val="18"/>
                <w:szCs w:val="18"/>
              </w:rPr>
              <w:t>May be inoperative provided all three (3) IRS’s are operative.</w:t>
            </w:r>
          </w:p>
        </w:tc>
        <w:tc>
          <w:tcPr>
            <w:tcW w:w="2880" w:type="dxa"/>
            <w:tcBorders>
              <w:top w:val="single" w:sz="4" w:space="0" w:color="auto"/>
              <w:right w:val="single" w:sz="6" w:space="0" w:color="auto"/>
            </w:tcBorders>
          </w:tcPr>
          <w:p w:rsidR="00D65D39" w:rsidRPr="00EC71D1" w:rsidRDefault="00D65D39" w:rsidP="00545577">
            <w:pPr>
              <w:rPr>
                <w:rFonts w:ascii="Times" w:hAnsi="Times" w:cs="Times"/>
                <w:sz w:val="18"/>
                <w:szCs w:val="18"/>
              </w:rPr>
            </w:pPr>
            <w:r>
              <w:rPr>
                <w:rFonts w:ascii="Times" w:hAnsi="Times" w:cs="Times"/>
                <w:sz w:val="18"/>
                <w:szCs w:val="18"/>
              </w:rPr>
              <w:t>None required.</w:t>
            </w:r>
          </w:p>
        </w:tc>
        <w:tc>
          <w:tcPr>
            <w:tcW w:w="2521" w:type="dxa"/>
            <w:tcBorders>
              <w:top w:val="single" w:sz="4" w:space="0" w:color="auto"/>
              <w:right w:val="single" w:sz="6" w:space="0" w:color="auto"/>
            </w:tcBorders>
          </w:tcPr>
          <w:p w:rsidR="00D65D39" w:rsidRPr="00EC71D1" w:rsidRDefault="00D65D39" w:rsidP="00545577">
            <w:pPr>
              <w:rPr>
                <w:rFonts w:ascii="Times" w:hAnsi="Times" w:cs="Times"/>
                <w:sz w:val="18"/>
                <w:szCs w:val="18"/>
              </w:rPr>
            </w:pPr>
            <w:r>
              <w:rPr>
                <w:rFonts w:ascii="Times" w:hAnsi="Times" w:cs="Times"/>
                <w:sz w:val="18"/>
                <w:szCs w:val="18"/>
              </w:rPr>
              <w:t>None required.</w:t>
            </w:r>
          </w:p>
        </w:tc>
        <w:tc>
          <w:tcPr>
            <w:tcW w:w="2340" w:type="dxa"/>
            <w:tcBorders>
              <w:top w:val="single" w:sz="4" w:space="0" w:color="auto"/>
              <w:right w:val="single" w:sz="4" w:space="0" w:color="auto"/>
            </w:tcBorders>
          </w:tcPr>
          <w:p w:rsidR="00D65D39" w:rsidRPr="00EE73CF" w:rsidRDefault="00D65D39" w:rsidP="00545577">
            <w:pPr>
              <w:rPr>
                <w:sz w:val="18"/>
                <w:szCs w:val="18"/>
              </w:rPr>
            </w:pPr>
            <w:r w:rsidRPr="00EE73CF">
              <w:rPr>
                <w:sz w:val="18"/>
                <w:szCs w:val="18"/>
              </w:rPr>
              <w:t>An Inoperative Placard will be displayed in a prominent position to be seen by flight crew and will be noted on ADLS.</w:t>
            </w:r>
          </w:p>
        </w:tc>
      </w:tr>
      <w:tr w:rsidR="005A34AB" w:rsidRPr="00EE73CF" w:rsidTr="00545577">
        <w:trPr>
          <w:cantSplit/>
        </w:trPr>
        <w:tc>
          <w:tcPr>
            <w:tcW w:w="2330" w:type="dxa"/>
            <w:tcBorders>
              <w:left w:val="single" w:sz="4" w:space="0" w:color="auto"/>
            </w:tcBorders>
          </w:tcPr>
          <w:p w:rsidR="005A34AB" w:rsidRDefault="005A34AB" w:rsidP="00545577">
            <w:pPr>
              <w:tabs>
                <w:tab w:val="left" w:pos="440"/>
                <w:tab w:val="left" w:pos="2600"/>
              </w:tabs>
              <w:spacing w:before="120"/>
              <w:rPr>
                <w:sz w:val="18"/>
                <w:szCs w:val="18"/>
              </w:rPr>
            </w:pPr>
            <w:r>
              <w:rPr>
                <w:sz w:val="18"/>
                <w:szCs w:val="18"/>
              </w:rPr>
              <w:t>21.</w:t>
            </w:r>
            <w:r>
              <w:rPr>
                <w:sz w:val="18"/>
                <w:szCs w:val="18"/>
              </w:rPr>
              <w:tab/>
              <w:t>Head Up Display</w:t>
            </w:r>
          </w:p>
          <w:p w:rsidR="005A34AB" w:rsidRDefault="005A34AB" w:rsidP="005A34AB">
            <w:pPr>
              <w:tabs>
                <w:tab w:val="left" w:pos="440"/>
                <w:tab w:val="left" w:pos="2600"/>
              </w:tabs>
              <w:rPr>
                <w:sz w:val="18"/>
                <w:szCs w:val="18"/>
              </w:rPr>
            </w:pPr>
            <w:r>
              <w:rPr>
                <w:sz w:val="18"/>
                <w:szCs w:val="18"/>
              </w:rPr>
              <w:t>***</w:t>
            </w:r>
            <w:r>
              <w:rPr>
                <w:sz w:val="18"/>
                <w:szCs w:val="18"/>
              </w:rPr>
              <w:tab/>
              <w:t>System</w:t>
            </w:r>
          </w:p>
        </w:tc>
        <w:tc>
          <w:tcPr>
            <w:tcW w:w="440" w:type="dxa"/>
            <w:tcBorders>
              <w:right w:val="single" w:sz="4" w:space="0" w:color="auto"/>
            </w:tcBorders>
          </w:tcPr>
          <w:p w:rsidR="005A34AB" w:rsidRDefault="00CD71F7" w:rsidP="00545577">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5A34AB" w:rsidRDefault="005A34AB" w:rsidP="00545577">
            <w:pPr>
              <w:tabs>
                <w:tab w:val="left" w:pos="360"/>
              </w:tabs>
              <w:spacing w:before="120"/>
              <w:rPr>
                <w:sz w:val="18"/>
                <w:szCs w:val="18"/>
              </w:rPr>
            </w:pPr>
            <w:r>
              <w:rPr>
                <w:sz w:val="18"/>
                <w:szCs w:val="18"/>
              </w:rPr>
              <w:t>1</w:t>
            </w:r>
          </w:p>
        </w:tc>
        <w:tc>
          <w:tcPr>
            <w:tcW w:w="360" w:type="dxa"/>
          </w:tcPr>
          <w:p w:rsidR="005A34AB" w:rsidRDefault="005A34AB" w:rsidP="00545577">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5A34AB" w:rsidRDefault="005A34AB" w:rsidP="00545577">
            <w:pPr>
              <w:spacing w:before="120"/>
              <w:rPr>
                <w:sz w:val="18"/>
                <w:szCs w:val="18"/>
              </w:rPr>
            </w:pPr>
            <w:r>
              <w:rPr>
                <w:sz w:val="18"/>
                <w:szCs w:val="18"/>
              </w:rPr>
              <w:t>May be inoperative provided landing weather minimums or operating procedures do not require its use.</w:t>
            </w:r>
          </w:p>
        </w:tc>
        <w:tc>
          <w:tcPr>
            <w:tcW w:w="2880" w:type="dxa"/>
            <w:tcBorders>
              <w:right w:val="single" w:sz="6" w:space="0" w:color="auto"/>
            </w:tcBorders>
          </w:tcPr>
          <w:p w:rsidR="005A34AB" w:rsidRPr="00EC71D1" w:rsidRDefault="005A34AB" w:rsidP="00545577">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5A34AB" w:rsidRPr="00EC71D1" w:rsidRDefault="005A34AB" w:rsidP="00545577">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5A34AB" w:rsidRPr="00EE73CF" w:rsidRDefault="005A34AB" w:rsidP="00545577">
            <w:pPr>
              <w:spacing w:before="120"/>
              <w:rPr>
                <w:sz w:val="18"/>
                <w:szCs w:val="18"/>
              </w:rPr>
            </w:pPr>
            <w:r w:rsidRPr="00EE73CF">
              <w:rPr>
                <w:sz w:val="18"/>
                <w:szCs w:val="18"/>
              </w:rPr>
              <w:t>An Inoperative Placard will be displayed in a prominent position to be seen by flight crew and will be noted on ADLS.</w:t>
            </w:r>
          </w:p>
        </w:tc>
      </w:tr>
      <w:tr w:rsidR="005A34AB" w:rsidRPr="00EE73CF" w:rsidTr="00647AF2">
        <w:trPr>
          <w:cantSplit/>
        </w:trPr>
        <w:tc>
          <w:tcPr>
            <w:tcW w:w="2330" w:type="dxa"/>
            <w:tcBorders>
              <w:left w:val="single" w:sz="4" w:space="0" w:color="auto"/>
            </w:tcBorders>
          </w:tcPr>
          <w:p w:rsidR="005A34AB" w:rsidRDefault="005A34AB" w:rsidP="00647AF2">
            <w:pPr>
              <w:tabs>
                <w:tab w:val="left" w:pos="440"/>
                <w:tab w:val="left" w:pos="2600"/>
              </w:tabs>
              <w:spacing w:before="120"/>
              <w:rPr>
                <w:sz w:val="18"/>
                <w:szCs w:val="18"/>
              </w:rPr>
            </w:pPr>
            <w:r>
              <w:rPr>
                <w:sz w:val="18"/>
                <w:szCs w:val="18"/>
              </w:rPr>
              <w:t>22.</w:t>
            </w:r>
            <w:r>
              <w:rPr>
                <w:sz w:val="18"/>
                <w:szCs w:val="18"/>
              </w:rPr>
              <w:tab/>
              <w:t>Slip-Skid Indicators</w:t>
            </w:r>
          </w:p>
        </w:tc>
        <w:tc>
          <w:tcPr>
            <w:tcW w:w="440" w:type="dxa"/>
            <w:tcBorders>
              <w:right w:val="single" w:sz="4" w:space="0" w:color="auto"/>
            </w:tcBorders>
          </w:tcPr>
          <w:p w:rsidR="005A34AB" w:rsidRDefault="005A34AB" w:rsidP="00647AF2">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5A34AB" w:rsidRDefault="005A34AB" w:rsidP="00647AF2">
            <w:pPr>
              <w:tabs>
                <w:tab w:val="left" w:pos="360"/>
              </w:tabs>
              <w:spacing w:before="120"/>
              <w:rPr>
                <w:sz w:val="18"/>
                <w:szCs w:val="18"/>
              </w:rPr>
            </w:pPr>
            <w:r>
              <w:rPr>
                <w:sz w:val="18"/>
                <w:szCs w:val="18"/>
              </w:rPr>
              <w:t>2</w:t>
            </w:r>
          </w:p>
        </w:tc>
        <w:tc>
          <w:tcPr>
            <w:tcW w:w="360" w:type="dxa"/>
          </w:tcPr>
          <w:p w:rsidR="005A34AB" w:rsidRDefault="005A34AB" w:rsidP="00647AF2">
            <w:pPr>
              <w:tabs>
                <w:tab w:val="left" w:pos="360"/>
              </w:tabs>
              <w:spacing w:before="120"/>
              <w:rPr>
                <w:sz w:val="18"/>
                <w:szCs w:val="18"/>
              </w:rPr>
            </w:pPr>
            <w:r>
              <w:rPr>
                <w:sz w:val="18"/>
                <w:szCs w:val="18"/>
              </w:rPr>
              <w:t>1</w:t>
            </w:r>
          </w:p>
        </w:tc>
        <w:tc>
          <w:tcPr>
            <w:tcW w:w="3240" w:type="dxa"/>
            <w:tcBorders>
              <w:left w:val="single" w:sz="6" w:space="0" w:color="auto"/>
              <w:right w:val="single" w:sz="6" w:space="0" w:color="auto"/>
            </w:tcBorders>
          </w:tcPr>
          <w:p w:rsidR="005A34AB" w:rsidRDefault="005A34AB" w:rsidP="00647AF2">
            <w:pPr>
              <w:spacing w:before="120"/>
              <w:rPr>
                <w:sz w:val="18"/>
                <w:szCs w:val="18"/>
              </w:rPr>
            </w:pPr>
            <w:r>
              <w:rPr>
                <w:sz w:val="18"/>
                <w:szCs w:val="18"/>
              </w:rPr>
              <w:t>May be inoperative provided:</w:t>
            </w:r>
          </w:p>
          <w:p w:rsidR="005A34AB" w:rsidRDefault="005A34AB" w:rsidP="003868A5">
            <w:pPr>
              <w:numPr>
                <w:ilvl w:val="0"/>
                <w:numId w:val="38"/>
              </w:numPr>
              <w:tabs>
                <w:tab w:val="clear" w:pos="810"/>
                <w:tab w:val="num" w:pos="461"/>
              </w:tabs>
              <w:ind w:left="461"/>
              <w:rPr>
                <w:sz w:val="18"/>
                <w:szCs w:val="18"/>
              </w:rPr>
            </w:pPr>
            <w:r>
              <w:rPr>
                <w:sz w:val="18"/>
                <w:szCs w:val="18"/>
              </w:rPr>
              <w:t>Both SMC’s are installed and operative, and</w:t>
            </w:r>
          </w:p>
          <w:p w:rsidR="005A34AB" w:rsidRDefault="005A34AB" w:rsidP="003868A5">
            <w:pPr>
              <w:numPr>
                <w:ilvl w:val="0"/>
                <w:numId w:val="38"/>
              </w:numPr>
              <w:tabs>
                <w:tab w:val="clear" w:pos="810"/>
                <w:tab w:val="num" w:pos="461"/>
              </w:tabs>
              <w:ind w:left="461"/>
              <w:rPr>
                <w:sz w:val="18"/>
                <w:szCs w:val="18"/>
              </w:rPr>
            </w:pPr>
            <w:r>
              <w:rPr>
                <w:sz w:val="18"/>
                <w:szCs w:val="18"/>
              </w:rPr>
              <w:t>An operative slip indication is obtained by selecting another IRS source via the SMC Display Controller.</w:t>
            </w:r>
          </w:p>
        </w:tc>
        <w:tc>
          <w:tcPr>
            <w:tcW w:w="2880" w:type="dxa"/>
            <w:tcBorders>
              <w:right w:val="single" w:sz="6" w:space="0" w:color="auto"/>
            </w:tcBorders>
          </w:tcPr>
          <w:p w:rsidR="005A34AB" w:rsidRDefault="005A34AB"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5A34AB" w:rsidRDefault="005A34AB"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5A34AB" w:rsidRPr="00EE73CF" w:rsidRDefault="005A34A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5A34AB" w:rsidRPr="00EE73CF" w:rsidTr="00647AF2">
        <w:trPr>
          <w:cantSplit/>
        </w:trPr>
        <w:tc>
          <w:tcPr>
            <w:tcW w:w="2330" w:type="dxa"/>
            <w:tcBorders>
              <w:left w:val="single" w:sz="4" w:space="0" w:color="auto"/>
            </w:tcBorders>
          </w:tcPr>
          <w:p w:rsidR="005A34AB" w:rsidRDefault="005A34AB" w:rsidP="00647AF2">
            <w:pPr>
              <w:tabs>
                <w:tab w:val="left" w:pos="440"/>
                <w:tab w:val="left" w:pos="2600"/>
              </w:tabs>
              <w:spacing w:before="120"/>
              <w:rPr>
                <w:sz w:val="18"/>
                <w:szCs w:val="18"/>
              </w:rPr>
            </w:pPr>
          </w:p>
        </w:tc>
        <w:tc>
          <w:tcPr>
            <w:tcW w:w="440" w:type="dxa"/>
            <w:tcBorders>
              <w:right w:val="single" w:sz="4" w:space="0" w:color="auto"/>
            </w:tcBorders>
          </w:tcPr>
          <w:p w:rsidR="005A34AB" w:rsidRDefault="005A34AB" w:rsidP="00647AF2">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5A34AB" w:rsidRDefault="005A34AB" w:rsidP="00647AF2">
            <w:pPr>
              <w:tabs>
                <w:tab w:val="left" w:pos="360"/>
              </w:tabs>
              <w:spacing w:before="120"/>
              <w:rPr>
                <w:sz w:val="18"/>
                <w:szCs w:val="18"/>
              </w:rPr>
            </w:pPr>
            <w:r>
              <w:rPr>
                <w:sz w:val="18"/>
                <w:szCs w:val="18"/>
              </w:rPr>
              <w:t>2</w:t>
            </w:r>
          </w:p>
        </w:tc>
        <w:tc>
          <w:tcPr>
            <w:tcW w:w="360" w:type="dxa"/>
          </w:tcPr>
          <w:p w:rsidR="005A34AB" w:rsidRDefault="005A34AB"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5A34AB" w:rsidRDefault="005A34AB" w:rsidP="00647AF2">
            <w:pPr>
              <w:spacing w:before="120"/>
              <w:rPr>
                <w:sz w:val="18"/>
                <w:szCs w:val="18"/>
              </w:rPr>
            </w:pPr>
            <w:r>
              <w:rPr>
                <w:sz w:val="18"/>
                <w:szCs w:val="18"/>
              </w:rPr>
              <w:t>May be inoperative provided airplane is operated during day VMC conditions.</w:t>
            </w:r>
          </w:p>
        </w:tc>
        <w:tc>
          <w:tcPr>
            <w:tcW w:w="2880" w:type="dxa"/>
            <w:tcBorders>
              <w:right w:val="single" w:sz="6" w:space="0" w:color="auto"/>
            </w:tcBorders>
          </w:tcPr>
          <w:p w:rsidR="005A34AB" w:rsidRDefault="005A34AB"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5A34AB" w:rsidRDefault="005A34AB"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5A34AB" w:rsidRPr="00EE73CF" w:rsidRDefault="005A34A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5A34AB" w:rsidRPr="00EE73CF" w:rsidTr="00545577">
        <w:trPr>
          <w:cantSplit/>
        </w:trPr>
        <w:tc>
          <w:tcPr>
            <w:tcW w:w="2330" w:type="dxa"/>
            <w:tcBorders>
              <w:left w:val="single" w:sz="4" w:space="0" w:color="auto"/>
            </w:tcBorders>
          </w:tcPr>
          <w:p w:rsidR="005A34AB" w:rsidRDefault="005A34AB" w:rsidP="00647AF2">
            <w:pPr>
              <w:tabs>
                <w:tab w:val="left" w:pos="440"/>
                <w:tab w:val="left" w:pos="2600"/>
              </w:tabs>
              <w:spacing w:before="120"/>
              <w:rPr>
                <w:sz w:val="18"/>
                <w:szCs w:val="18"/>
              </w:rPr>
            </w:pPr>
            <w:r>
              <w:rPr>
                <w:sz w:val="18"/>
                <w:szCs w:val="18"/>
              </w:rPr>
              <w:t>23.</w:t>
            </w:r>
            <w:r>
              <w:rPr>
                <w:sz w:val="18"/>
                <w:szCs w:val="18"/>
              </w:rPr>
              <w:tab/>
              <w:t>Data LAN</w:t>
            </w:r>
          </w:p>
          <w:p w:rsidR="005A34AB" w:rsidRDefault="005A34AB" w:rsidP="005A34AB">
            <w:pPr>
              <w:tabs>
                <w:tab w:val="left" w:pos="440"/>
                <w:tab w:val="left" w:pos="2600"/>
              </w:tabs>
              <w:rPr>
                <w:sz w:val="18"/>
                <w:szCs w:val="18"/>
              </w:rPr>
            </w:pPr>
            <w:r>
              <w:rPr>
                <w:sz w:val="18"/>
                <w:szCs w:val="18"/>
              </w:rPr>
              <w:tab/>
              <w:t>Management</w:t>
            </w:r>
          </w:p>
          <w:p w:rsidR="005A34AB" w:rsidRDefault="005A34AB" w:rsidP="005A34AB">
            <w:pPr>
              <w:tabs>
                <w:tab w:val="left" w:pos="440"/>
                <w:tab w:val="left" w:pos="2600"/>
              </w:tabs>
              <w:rPr>
                <w:sz w:val="18"/>
                <w:szCs w:val="18"/>
              </w:rPr>
            </w:pPr>
            <w:r>
              <w:rPr>
                <w:sz w:val="18"/>
                <w:szCs w:val="18"/>
              </w:rPr>
              <w:tab/>
              <w:t>Unit (DLMU)</w:t>
            </w:r>
          </w:p>
        </w:tc>
        <w:tc>
          <w:tcPr>
            <w:tcW w:w="440" w:type="dxa"/>
            <w:tcBorders>
              <w:right w:val="single" w:sz="4" w:space="0" w:color="auto"/>
            </w:tcBorders>
          </w:tcPr>
          <w:p w:rsidR="005A34AB" w:rsidRDefault="005A34AB"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5A34AB" w:rsidRDefault="005A34AB" w:rsidP="00647AF2">
            <w:pPr>
              <w:tabs>
                <w:tab w:val="left" w:pos="360"/>
              </w:tabs>
              <w:spacing w:before="120"/>
              <w:rPr>
                <w:sz w:val="18"/>
                <w:szCs w:val="18"/>
              </w:rPr>
            </w:pPr>
            <w:r>
              <w:rPr>
                <w:sz w:val="18"/>
                <w:szCs w:val="18"/>
              </w:rPr>
              <w:t>1</w:t>
            </w:r>
          </w:p>
        </w:tc>
        <w:tc>
          <w:tcPr>
            <w:tcW w:w="360" w:type="dxa"/>
          </w:tcPr>
          <w:p w:rsidR="005A34AB" w:rsidRDefault="005A34AB"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5A34AB" w:rsidRDefault="005A34AB" w:rsidP="00647AF2">
            <w:pPr>
              <w:spacing w:before="120"/>
              <w:rPr>
                <w:sz w:val="18"/>
                <w:szCs w:val="18"/>
              </w:rPr>
            </w:pPr>
          </w:p>
        </w:tc>
        <w:tc>
          <w:tcPr>
            <w:tcW w:w="2880" w:type="dxa"/>
            <w:tcBorders>
              <w:right w:val="single" w:sz="6" w:space="0" w:color="auto"/>
            </w:tcBorders>
          </w:tcPr>
          <w:p w:rsidR="005A34AB" w:rsidRDefault="005A34AB"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5A34AB" w:rsidRDefault="005A34AB"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5A34AB" w:rsidRPr="00EE73CF" w:rsidRDefault="005A34A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545577" w:rsidRPr="00EE73CF" w:rsidTr="00545577">
        <w:trPr>
          <w:cantSplit/>
        </w:trPr>
        <w:tc>
          <w:tcPr>
            <w:tcW w:w="2330" w:type="dxa"/>
            <w:tcBorders>
              <w:left w:val="single" w:sz="4" w:space="0" w:color="auto"/>
              <w:bottom w:val="single" w:sz="4" w:space="0" w:color="auto"/>
            </w:tcBorders>
          </w:tcPr>
          <w:p w:rsidR="00545577" w:rsidRDefault="00545577" w:rsidP="00647AF2">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545577" w:rsidRDefault="00545577"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545577" w:rsidRDefault="00545577" w:rsidP="00647AF2">
            <w:pPr>
              <w:tabs>
                <w:tab w:val="left" w:pos="360"/>
              </w:tabs>
              <w:spacing w:before="120"/>
              <w:rPr>
                <w:sz w:val="18"/>
                <w:szCs w:val="18"/>
              </w:rPr>
            </w:pPr>
          </w:p>
        </w:tc>
        <w:tc>
          <w:tcPr>
            <w:tcW w:w="360" w:type="dxa"/>
            <w:tcBorders>
              <w:bottom w:val="single" w:sz="4" w:space="0" w:color="auto"/>
            </w:tcBorders>
          </w:tcPr>
          <w:p w:rsidR="00545577" w:rsidRDefault="00545577"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545577" w:rsidRDefault="00545577" w:rsidP="00647AF2">
            <w:pPr>
              <w:spacing w:before="120"/>
              <w:rPr>
                <w:sz w:val="18"/>
                <w:szCs w:val="18"/>
              </w:rPr>
            </w:pPr>
          </w:p>
        </w:tc>
        <w:tc>
          <w:tcPr>
            <w:tcW w:w="2880" w:type="dxa"/>
            <w:tcBorders>
              <w:bottom w:val="single" w:sz="4" w:space="0" w:color="auto"/>
              <w:right w:val="single" w:sz="6" w:space="0" w:color="auto"/>
            </w:tcBorders>
          </w:tcPr>
          <w:p w:rsidR="00545577" w:rsidRDefault="00545577"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545577" w:rsidRDefault="00545577" w:rsidP="00647AF2">
            <w:pPr>
              <w:spacing w:before="120"/>
              <w:rPr>
                <w:rFonts w:ascii="Times" w:hAnsi="Times" w:cs="Times"/>
                <w:sz w:val="18"/>
                <w:szCs w:val="18"/>
              </w:rPr>
            </w:pPr>
          </w:p>
        </w:tc>
        <w:tc>
          <w:tcPr>
            <w:tcW w:w="2340" w:type="dxa"/>
            <w:tcBorders>
              <w:bottom w:val="single" w:sz="4" w:space="0" w:color="auto"/>
              <w:right w:val="single" w:sz="4" w:space="0" w:color="auto"/>
            </w:tcBorders>
          </w:tcPr>
          <w:p w:rsidR="00545577" w:rsidRPr="00EE73CF" w:rsidRDefault="00545577" w:rsidP="00647AF2">
            <w:pPr>
              <w:spacing w:before="120"/>
              <w:rPr>
                <w:sz w:val="18"/>
                <w:szCs w:val="18"/>
              </w:rPr>
            </w:pPr>
          </w:p>
        </w:tc>
      </w:tr>
    </w:tbl>
    <w:p w:rsidR="00545577" w:rsidRDefault="00545577" w:rsidP="00647AF2">
      <w:pPr>
        <w:tabs>
          <w:tab w:val="left" w:pos="440"/>
          <w:tab w:val="left" w:pos="2600"/>
        </w:tabs>
        <w:spacing w:before="120"/>
        <w:rPr>
          <w:sz w:val="18"/>
          <w:szCs w:val="18"/>
        </w:rPr>
        <w:sectPr w:rsidR="00545577" w:rsidSect="00EA538C">
          <w:headerReference w:type="default" r:id="rId165"/>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5A34AB" w:rsidRPr="00EE73CF" w:rsidTr="008E52AF">
        <w:trPr>
          <w:cantSplit/>
        </w:trPr>
        <w:tc>
          <w:tcPr>
            <w:tcW w:w="2330" w:type="dxa"/>
            <w:tcBorders>
              <w:top w:val="single" w:sz="4" w:space="0" w:color="auto"/>
              <w:left w:val="single" w:sz="4" w:space="0" w:color="auto"/>
            </w:tcBorders>
          </w:tcPr>
          <w:p w:rsidR="005A34AB" w:rsidRDefault="005A34AB" w:rsidP="00545577">
            <w:pPr>
              <w:tabs>
                <w:tab w:val="left" w:pos="440"/>
                <w:tab w:val="left" w:pos="2600"/>
              </w:tabs>
              <w:rPr>
                <w:sz w:val="18"/>
                <w:szCs w:val="18"/>
              </w:rPr>
            </w:pPr>
            <w:r>
              <w:rPr>
                <w:sz w:val="18"/>
                <w:szCs w:val="18"/>
              </w:rPr>
              <w:lastRenderedPageBreak/>
              <w:t>24.</w:t>
            </w:r>
            <w:r>
              <w:rPr>
                <w:sz w:val="18"/>
                <w:szCs w:val="18"/>
              </w:rPr>
              <w:tab/>
              <w:t>Air Data System</w:t>
            </w:r>
            <w:r w:rsidR="00607142">
              <w:rPr>
                <w:sz w:val="18"/>
                <w:szCs w:val="18"/>
              </w:rPr>
              <w:t>s</w:t>
            </w:r>
          </w:p>
          <w:p w:rsidR="005A34AB" w:rsidRDefault="005A34AB" w:rsidP="00545577">
            <w:pPr>
              <w:tabs>
                <w:tab w:val="left" w:pos="440"/>
                <w:tab w:val="left" w:pos="2600"/>
              </w:tabs>
              <w:rPr>
                <w:sz w:val="18"/>
                <w:szCs w:val="18"/>
              </w:rPr>
            </w:pPr>
            <w:r>
              <w:rPr>
                <w:sz w:val="18"/>
                <w:szCs w:val="18"/>
              </w:rPr>
              <w:tab/>
              <w:t>(ADS 1-2-3)</w:t>
            </w:r>
          </w:p>
        </w:tc>
        <w:tc>
          <w:tcPr>
            <w:tcW w:w="440" w:type="dxa"/>
            <w:tcBorders>
              <w:top w:val="single" w:sz="4" w:space="0" w:color="auto"/>
              <w:right w:val="single" w:sz="4" w:space="0" w:color="auto"/>
            </w:tcBorders>
          </w:tcPr>
          <w:p w:rsidR="005A34AB" w:rsidRDefault="005A34AB" w:rsidP="00545577">
            <w:pPr>
              <w:tabs>
                <w:tab w:val="left" w:pos="360"/>
              </w:tabs>
              <w:rPr>
                <w:sz w:val="18"/>
                <w:szCs w:val="18"/>
              </w:rPr>
            </w:pPr>
            <w:r>
              <w:rPr>
                <w:sz w:val="18"/>
                <w:szCs w:val="18"/>
              </w:rPr>
              <w:t>C</w:t>
            </w:r>
          </w:p>
        </w:tc>
        <w:tc>
          <w:tcPr>
            <w:tcW w:w="370" w:type="dxa"/>
            <w:tcBorders>
              <w:top w:val="single" w:sz="4" w:space="0" w:color="auto"/>
              <w:left w:val="single" w:sz="4" w:space="0" w:color="auto"/>
              <w:right w:val="single" w:sz="6" w:space="0" w:color="auto"/>
            </w:tcBorders>
          </w:tcPr>
          <w:p w:rsidR="005A34AB" w:rsidRDefault="005A34AB" w:rsidP="00545577">
            <w:pPr>
              <w:tabs>
                <w:tab w:val="left" w:pos="360"/>
              </w:tabs>
              <w:rPr>
                <w:sz w:val="18"/>
                <w:szCs w:val="18"/>
              </w:rPr>
            </w:pPr>
            <w:r>
              <w:rPr>
                <w:sz w:val="18"/>
                <w:szCs w:val="18"/>
              </w:rPr>
              <w:t>4</w:t>
            </w:r>
          </w:p>
        </w:tc>
        <w:tc>
          <w:tcPr>
            <w:tcW w:w="360" w:type="dxa"/>
            <w:tcBorders>
              <w:top w:val="single" w:sz="4" w:space="0" w:color="auto"/>
            </w:tcBorders>
          </w:tcPr>
          <w:p w:rsidR="005A34AB" w:rsidRDefault="005A34AB" w:rsidP="00545577">
            <w:pPr>
              <w:tabs>
                <w:tab w:val="left" w:pos="360"/>
              </w:tabs>
              <w:rPr>
                <w:sz w:val="18"/>
                <w:szCs w:val="18"/>
              </w:rPr>
            </w:pPr>
            <w:r>
              <w:rPr>
                <w:sz w:val="18"/>
                <w:szCs w:val="18"/>
              </w:rPr>
              <w:t>3</w:t>
            </w:r>
          </w:p>
        </w:tc>
        <w:tc>
          <w:tcPr>
            <w:tcW w:w="3240" w:type="dxa"/>
            <w:tcBorders>
              <w:top w:val="single" w:sz="4" w:space="0" w:color="auto"/>
              <w:left w:val="single" w:sz="6" w:space="0" w:color="auto"/>
              <w:right w:val="single" w:sz="6" w:space="0" w:color="auto"/>
            </w:tcBorders>
          </w:tcPr>
          <w:p w:rsidR="00545577" w:rsidRPr="00545577" w:rsidRDefault="00545577" w:rsidP="00545577">
            <w:pPr>
              <w:rPr>
                <w:color w:val="000000"/>
                <w:sz w:val="18"/>
                <w:szCs w:val="18"/>
              </w:rPr>
            </w:pPr>
            <w:r w:rsidRPr="00545577">
              <w:rPr>
                <w:color w:val="000000"/>
                <w:sz w:val="18"/>
                <w:szCs w:val="18"/>
              </w:rPr>
              <w:t>(M)</w:t>
            </w:r>
            <w:r w:rsidR="00CD71F7">
              <w:rPr>
                <w:color w:val="000000"/>
                <w:sz w:val="18"/>
                <w:szCs w:val="18"/>
              </w:rPr>
              <w:t>(O)</w:t>
            </w:r>
            <w:r w:rsidRPr="00545577">
              <w:rPr>
                <w:color w:val="000000"/>
                <w:sz w:val="18"/>
                <w:szCs w:val="18"/>
              </w:rPr>
              <w:t xml:space="preserve"> May be inoperative provided:</w:t>
            </w:r>
          </w:p>
          <w:p w:rsidR="00545577" w:rsidRPr="00545577" w:rsidRDefault="00545577" w:rsidP="003868A5">
            <w:pPr>
              <w:numPr>
                <w:ilvl w:val="0"/>
                <w:numId w:val="39"/>
              </w:numPr>
              <w:tabs>
                <w:tab w:val="clear" w:pos="735"/>
              </w:tabs>
              <w:ind w:left="461" w:hanging="374"/>
              <w:rPr>
                <w:color w:val="000000"/>
                <w:sz w:val="18"/>
                <w:szCs w:val="18"/>
              </w:rPr>
            </w:pPr>
            <w:r w:rsidRPr="00545577">
              <w:rPr>
                <w:color w:val="000000"/>
                <w:sz w:val="18"/>
                <w:szCs w:val="18"/>
              </w:rPr>
              <w:t>Standby ADS (ADS 4) is operational,</w:t>
            </w:r>
          </w:p>
          <w:p w:rsidR="00545577" w:rsidRPr="00545577" w:rsidRDefault="00545577" w:rsidP="003868A5">
            <w:pPr>
              <w:numPr>
                <w:ilvl w:val="0"/>
                <w:numId w:val="39"/>
              </w:numPr>
              <w:tabs>
                <w:tab w:val="clear" w:pos="735"/>
              </w:tabs>
              <w:ind w:left="461" w:hanging="374"/>
              <w:rPr>
                <w:color w:val="000000"/>
                <w:sz w:val="18"/>
                <w:szCs w:val="18"/>
              </w:rPr>
            </w:pPr>
            <w:r w:rsidRPr="00545577">
              <w:rPr>
                <w:color w:val="000000"/>
                <w:sz w:val="18"/>
                <w:szCs w:val="18"/>
              </w:rPr>
              <w:t>Manual Pressurization Control System is operative,</w:t>
            </w:r>
          </w:p>
          <w:p w:rsidR="00545577" w:rsidRPr="00545577" w:rsidRDefault="00545577" w:rsidP="00545577">
            <w:pPr>
              <w:ind w:left="461" w:hanging="374"/>
              <w:rPr>
                <w:color w:val="000000"/>
                <w:sz w:val="18"/>
                <w:szCs w:val="18"/>
              </w:rPr>
            </w:pPr>
            <w:r w:rsidRPr="00545577">
              <w:rPr>
                <w:color w:val="000000"/>
                <w:sz w:val="18"/>
                <w:szCs w:val="18"/>
              </w:rPr>
              <w:t>c)</w:t>
            </w:r>
            <w:r w:rsidRPr="00545577">
              <w:rPr>
                <w:color w:val="000000"/>
                <w:sz w:val="18"/>
                <w:szCs w:val="18"/>
              </w:rPr>
              <w:tab/>
              <w:t>Cabin Altitude and Differential Pressure Indicators are operative,</w:t>
            </w:r>
          </w:p>
          <w:p w:rsidR="00545577" w:rsidRPr="00545577" w:rsidRDefault="00545577" w:rsidP="00545577">
            <w:pPr>
              <w:ind w:left="461" w:hanging="374"/>
              <w:rPr>
                <w:color w:val="000000"/>
                <w:sz w:val="18"/>
                <w:szCs w:val="18"/>
              </w:rPr>
            </w:pPr>
            <w:r w:rsidRPr="00545577">
              <w:rPr>
                <w:color w:val="000000"/>
                <w:sz w:val="18"/>
                <w:szCs w:val="18"/>
              </w:rPr>
              <w:t>d)</w:t>
            </w:r>
            <w:r w:rsidRPr="00545577">
              <w:rPr>
                <w:color w:val="000000"/>
                <w:sz w:val="18"/>
                <w:szCs w:val="18"/>
              </w:rPr>
              <w:tab/>
              <w:t>Cabin Rate of Climb Indicator is operative,</w:t>
            </w:r>
          </w:p>
          <w:p w:rsidR="00545577" w:rsidRPr="00545577" w:rsidRDefault="00545577" w:rsidP="00545577">
            <w:pPr>
              <w:ind w:left="461" w:hanging="374"/>
              <w:rPr>
                <w:color w:val="000000"/>
                <w:sz w:val="18"/>
                <w:szCs w:val="18"/>
              </w:rPr>
            </w:pPr>
            <w:r w:rsidRPr="00545577">
              <w:rPr>
                <w:color w:val="000000"/>
                <w:sz w:val="18"/>
                <w:szCs w:val="18"/>
              </w:rPr>
              <w:t>e)</w:t>
            </w:r>
            <w:r w:rsidRPr="00545577">
              <w:rPr>
                <w:color w:val="000000"/>
                <w:sz w:val="18"/>
                <w:szCs w:val="18"/>
              </w:rPr>
              <w:tab/>
              <w:t>Autopilot is operative, and</w:t>
            </w:r>
          </w:p>
          <w:p w:rsidR="005A34AB" w:rsidRDefault="00545577" w:rsidP="00545577">
            <w:pPr>
              <w:ind w:left="461" w:hanging="374"/>
              <w:rPr>
                <w:color w:val="000000"/>
                <w:sz w:val="18"/>
                <w:szCs w:val="18"/>
              </w:rPr>
            </w:pPr>
            <w:r w:rsidRPr="00545577">
              <w:rPr>
                <w:color w:val="000000"/>
                <w:sz w:val="18"/>
                <w:szCs w:val="18"/>
              </w:rPr>
              <w:t>f)</w:t>
            </w:r>
            <w:r w:rsidRPr="00545577">
              <w:rPr>
                <w:color w:val="000000"/>
                <w:sz w:val="18"/>
                <w:szCs w:val="18"/>
              </w:rPr>
              <w:tab/>
              <w:t>Airplane is operated in accordance with AFM Limitations.</w:t>
            </w:r>
          </w:p>
          <w:p w:rsidR="00545577" w:rsidRDefault="00545577" w:rsidP="00545577">
            <w:pPr>
              <w:spacing w:before="120"/>
              <w:rPr>
                <w:sz w:val="18"/>
                <w:szCs w:val="18"/>
              </w:rPr>
            </w:pPr>
            <w:r>
              <w:rPr>
                <w:color w:val="000000"/>
                <w:sz w:val="18"/>
                <w:szCs w:val="18"/>
              </w:rPr>
              <w:t>NOTE: Two systems are required for operation in RVSM airspace.</w:t>
            </w:r>
          </w:p>
        </w:tc>
        <w:tc>
          <w:tcPr>
            <w:tcW w:w="2880" w:type="dxa"/>
            <w:tcBorders>
              <w:top w:val="single" w:sz="4" w:space="0" w:color="auto"/>
              <w:right w:val="single" w:sz="6" w:space="0" w:color="auto"/>
            </w:tcBorders>
          </w:tcPr>
          <w:p w:rsidR="00545577" w:rsidRPr="00370BBB" w:rsidRDefault="00545577" w:rsidP="00545577">
            <w:pPr>
              <w:rPr>
                <w:rFonts w:ascii="Times" w:hAnsi="Times" w:cs="Times"/>
                <w:sz w:val="18"/>
                <w:szCs w:val="18"/>
              </w:rPr>
            </w:pPr>
            <w:r w:rsidRPr="00370BBB">
              <w:rPr>
                <w:rFonts w:ascii="Times" w:hAnsi="Times" w:cs="Times"/>
                <w:sz w:val="18"/>
                <w:szCs w:val="18"/>
              </w:rPr>
              <w:t xml:space="preserve">Maintenance will pull and collar circuit breaker associated with </w:t>
            </w:r>
            <w:r w:rsidR="00D434AB">
              <w:rPr>
                <w:rFonts w:ascii="Times" w:hAnsi="Times" w:cs="Times"/>
                <w:sz w:val="18"/>
                <w:szCs w:val="18"/>
              </w:rPr>
              <w:t xml:space="preserve">failed </w:t>
            </w:r>
            <w:r w:rsidRPr="00370BBB">
              <w:rPr>
                <w:rFonts w:ascii="Times" w:hAnsi="Times" w:cs="Times"/>
                <w:sz w:val="18"/>
                <w:szCs w:val="18"/>
              </w:rPr>
              <w:t>A</w:t>
            </w:r>
            <w:r w:rsidR="00D434AB">
              <w:rPr>
                <w:rFonts w:ascii="Times" w:hAnsi="Times" w:cs="Times"/>
                <w:sz w:val="18"/>
                <w:szCs w:val="18"/>
              </w:rPr>
              <w:t xml:space="preserve">ir Data </w:t>
            </w:r>
            <w:r w:rsidRPr="00370BBB">
              <w:rPr>
                <w:rFonts w:ascii="Times" w:hAnsi="Times" w:cs="Times"/>
                <w:sz w:val="18"/>
                <w:szCs w:val="18"/>
              </w:rPr>
              <w:t>S</w:t>
            </w:r>
            <w:r w:rsidR="00D434AB">
              <w:rPr>
                <w:rFonts w:ascii="Times" w:hAnsi="Times" w:cs="Times"/>
                <w:sz w:val="18"/>
                <w:szCs w:val="18"/>
              </w:rPr>
              <w:t>ystem</w:t>
            </w:r>
            <w:r w:rsidRPr="00370BBB">
              <w:rPr>
                <w:rFonts w:ascii="Times" w:hAnsi="Times" w:cs="Times"/>
                <w:sz w:val="18"/>
                <w:szCs w:val="18"/>
              </w:rPr>
              <w:t>.</w:t>
            </w:r>
          </w:p>
          <w:p w:rsidR="005A34AB" w:rsidRDefault="00545577" w:rsidP="00545577">
            <w:pPr>
              <w:spacing w:before="120"/>
              <w:rPr>
                <w:rFonts w:ascii="Times" w:hAnsi="Times" w:cs="Times"/>
                <w:sz w:val="18"/>
                <w:szCs w:val="18"/>
              </w:rPr>
            </w:pPr>
            <w:r w:rsidRPr="00370BBB">
              <w:rPr>
                <w:rFonts w:ascii="Times" w:hAnsi="Times" w:cs="Times"/>
                <w:sz w:val="18"/>
                <w:szCs w:val="18"/>
              </w:rPr>
              <w:t>Flight crew may accomplish this task if properly qualified and authorized.</w:t>
            </w:r>
          </w:p>
        </w:tc>
        <w:tc>
          <w:tcPr>
            <w:tcW w:w="2521" w:type="dxa"/>
            <w:tcBorders>
              <w:top w:val="single" w:sz="4" w:space="0" w:color="auto"/>
              <w:right w:val="single" w:sz="6" w:space="0" w:color="auto"/>
            </w:tcBorders>
          </w:tcPr>
          <w:p w:rsidR="005A34AB" w:rsidRDefault="00A16C8F" w:rsidP="00DB0C13">
            <w:pPr>
              <w:rPr>
                <w:rFonts w:ascii="Times" w:hAnsi="Times" w:cs="Times"/>
                <w:sz w:val="18"/>
                <w:szCs w:val="18"/>
              </w:rPr>
            </w:pPr>
            <w:r>
              <w:rPr>
                <w:rFonts w:ascii="Times" w:hAnsi="Times" w:cs="Times"/>
                <w:sz w:val="18"/>
                <w:szCs w:val="18"/>
              </w:rPr>
              <w:t>Flight crew will ensure that a</w:t>
            </w:r>
            <w:r w:rsidR="00DB0C13">
              <w:rPr>
                <w:rFonts w:ascii="Times" w:hAnsi="Times" w:cs="Times"/>
                <w:sz w:val="18"/>
                <w:szCs w:val="18"/>
              </w:rPr>
              <w:t xml:space="preserve">n operative </w:t>
            </w:r>
            <w:proofErr w:type="gramStart"/>
            <w:r>
              <w:rPr>
                <w:rFonts w:ascii="Times" w:hAnsi="Times" w:cs="Times"/>
                <w:sz w:val="18"/>
                <w:szCs w:val="18"/>
              </w:rPr>
              <w:t>ADS</w:t>
            </w:r>
            <w:proofErr w:type="gramEnd"/>
            <w:r>
              <w:rPr>
                <w:rFonts w:ascii="Times" w:hAnsi="Times" w:cs="Times"/>
                <w:sz w:val="18"/>
                <w:szCs w:val="18"/>
              </w:rPr>
              <w:t xml:space="preserve"> is selected prior to departure.</w:t>
            </w:r>
          </w:p>
        </w:tc>
        <w:tc>
          <w:tcPr>
            <w:tcW w:w="2340" w:type="dxa"/>
            <w:tcBorders>
              <w:top w:val="single" w:sz="4" w:space="0" w:color="auto"/>
              <w:right w:val="single" w:sz="4" w:space="0" w:color="auto"/>
            </w:tcBorders>
          </w:tcPr>
          <w:p w:rsidR="005A34AB" w:rsidRPr="00EE73CF" w:rsidRDefault="00545577" w:rsidP="00545577">
            <w:pPr>
              <w:rPr>
                <w:sz w:val="18"/>
                <w:szCs w:val="18"/>
              </w:rPr>
            </w:pPr>
            <w:r w:rsidRPr="00370BBB">
              <w:rPr>
                <w:rFonts w:ascii="Times" w:hAnsi="Times" w:cs="Times"/>
                <w:sz w:val="18"/>
                <w:szCs w:val="18"/>
              </w:rPr>
              <w:t xml:space="preserve">An Inoperative Placard will be placed on </w:t>
            </w:r>
            <w:r w:rsidRPr="00370BBB">
              <w:rPr>
                <w:rFonts w:ascii="Times" w:hAnsi="Times" w:cs="Times"/>
                <w:bCs/>
                <w:sz w:val="18"/>
                <w:szCs w:val="18"/>
              </w:rPr>
              <w:t>Air Data Systems</w:t>
            </w:r>
            <w:r w:rsidRPr="00370BBB">
              <w:rPr>
                <w:rFonts w:ascii="Times" w:hAnsi="Times" w:cs="Times"/>
                <w:sz w:val="18"/>
                <w:szCs w:val="18"/>
              </w:rPr>
              <w:t xml:space="preserve"> to be seen by flight crew and will be noted on ADLS.</w:t>
            </w:r>
          </w:p>
        </w:tc>
      </w:tr>
      <w:tr w:rsidR="008E52AF" w:rsidRPr="00EE73CF" w:rsidTr="008E52AF">
        <w:trPr>
          <w:cantSplit/>
        </w:trPr>
        <w:tc>
          <w:tcPr>
            <w:tcW w:w="2330" w:type="dxa"/>
            <w:tcBorders>
              <w:left w:val="single" w:sz="4" w:space="0" w:color="auto"/>
              <w:bottom w:val="single" w:sz="4" w:space="0" w:color="auto"/>
            </w:tcBorders>
          </w:tcPr>
          <w:p w:rsidR="008E52AF" w:rsidRDefault="008E52AF" w:rsidP="008E52AF">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8E52AF" w:rsidRDefault="008E52AF" w:rsidP="008E52AF">
            <w:pPr>
              <w:tabs>
                <w:tab w:val="left" w:pos="360"/>
              </w:tabs>
              <w:spacing w:before="120"/>
              <w:rPr>
                <w:sz w:val="18"/>
                <w:szCs w:val="18"/>
              </w:rPr>
            </w:pPr>
            <w:r>
              <w:rPr>
                <w:sz w:val="18"/>
                <w:szCs w:val="18"/>
              </w:rPr>
              <w:t>C</w:t>
            </w:r>
          </w:p>
        </w:tc>
        <w:tc>
          <w:tcPr>
            <w:tcW w:w="370" w:type="dxa"/>
            <w:tcBorders>
              <w:left w:val="single" w:sz="4" w:space="0" w:color="auto"/>
              <w:bottom w:val="single" w:sz="4" w:space="0" w:color="auto"/>
              <w:right w:val="single" w:sz="6" w:space="0" w:color="auto"/>
            </w:tcBorders>
          </w:tcPr>
          <w:p w:rsidR="008E52AF" w:rsidRDefault="008E52AF" w:rsidP="008E52AF">
            <w:pPr>
              <w:tabs>
                <w:tab w:val="left" w:pos="360"/>
              </w:tabs>
              <w:spacing w:before="120"/>
              <w:rPr>
                <w:sz w:val="18"/>
                <w:szCs w:val="18"/>
              </w:rPr>
            </w:pPr>
            <w:r>
              <w:rPr>
                <w:sz w:val="18"/>
                <w:szCs w:val="18"/>
              </w:rPr>
              <w:t>4</w:t>
            </w:r>
          </w:p>
        </w:tc>
        <w:tc>
          <w:tcPr>
            <w:tcW w:w="360" w:type="dxa"/>
            <w:tcBorders>
              <w:bottom w:val="single" w:sz="4" w:space="0" w:color="auto"/>
            </w:tcBorders>
          </w:tcPr>
          <w:p w:rsidR="008E52AF" w:rsidRDefault="008E52AF" w:rsidP="008E52AF">
            <w:pPr>
              <w:tabs>
                <w:tab w:val="left" w:pos="360"/>
              </w:tabs>
              <w:spacing w:before="120"/>
              <w:rPr>
                <w:sz w:val="18"/>
                <w:szCs w:val="18"/>
              </w:rPr>
            </w:pPr>
            <w:r>
              <w:rPr>
                <w:sz w:val="18"/>
                <w:szCs w:val="18"/>
              </w:rPr>
              <w:t>3</w:t>
            </w:r>
          </w:p>
        </w:tc>
        <w:tc>
          <w:tcPr>
            <w:tcW w:w="3240" w:type="dxa"/>
            <w:tcBorders>
              <w:left w:val="single" w:sz="6" w:space="0" w:color="auto"/>
              <w:bottom w:val="single" w:sz="4" w:space="0" w:color="auto"/>
              <w:right w:val="single" w:sz="6" w:space="0" w:color="auto"/>
            </w:tcBorders>
          </w:tcPr>
          <w:p w:rsidR="008E52AF" w:rsidRDefault="008E52AF" w:rsidP="008E52AF">
            <w:pPr>
              <w:spacing w:before="120"/>
              <w:rPr>
                <w:color w:val="000000"/>
                <w:sz w:val="18"/>
                <w:szCs w:val="18"/>
              </w:rPr>
            </w:pPr>
            <w:r>
              <w:rPr>
                <w:color w:val="000000"/>
                <w:sz w:val="18"/>
                <w:szCs w:val="18"/>
              </w:rPr>
              <w:t>(O) May be inoperative provided:</w:t>
            </w:r>
          </w:p>
          <w:p w:rsidR="008E52AF" w:rsidRDefault="008E52AF" w:rsidP="003868A5">
            <w:pPr>
              <w:numPr>
                <w:ilvl w:val="0"/>
                <w:numId w:val="70"/>
              </w:numPr>
              <w:tabs>
                <w:tab w:val="clear" w:pos="715"/>
                <w:tab w:val="num" w:pos="461"/>
              </w:tabs>
              <w:ind w:left="461"/>
              <w:rPr>
                <w:color w:val="000000"/>
                <w:sz w:val="18"/>
                <w:szCs w:val="18"/>
              </w:rPr>
            </w:pPr>
            <w:r>
              <w:rPr>
                <w:color w:val="000000"/>
                <w:sz w:val="18"/>
                <w:szCs w:val="18"/>
              </w:rPr>
              <w:t>Airplane is operated in unpressurized configuration, and</w:t>
            </w:r>
          </w:p>
          <w:p w:rsidR="008E52AF" w:rsidRPr="00545577" w:rsidRDefault="008E52AF" w:rsidP="003868A5">
            <w:pPr>
              <w:numPr>
                <w:ilvl w:val="0"/>
                <w:numId w:val="70"/>
              </w:numPr>
              <w:tabs>
                <w:tab w:val="clear" w:pos="715"/>
                <w:tab w:val="num" w:pos="461"/>
              </w:tabs>
              <w:ind w:left="461"/>
              <w:rPr>
                <w:color w:val="000000"/>
                <w:sz w:val="18"/>
                <w:szCs w:val="18"/>
              </w:rPr>
            </w:pPr>
            <w:r>
              <w:rPr>
                <w:color w:val="000000"/>
                <w:sz w:val="18"/>
                <w:szCs w:val="18"/>
              </w:rPr>
              <w:t>Standby ADS (ADS 4) is operational.</w:t>
            </w:r>
          </w:p>
        </w:tc>
        <w:tc>
          <w:tcPr>
            <w:tcW w:w="2880" w:type="dxa"/>
            <w:tcBorders>
              <w:bottom w:val="single" w:sz="4" w:space="0" w:color="auto"/>
              <w:right w:val="single" w:sz="6" w:space="0" w:color="auto"/>
            </w:tcBorders>
          </w:tcPr>
          <w:p w:rsidR="008E52AF" w:rsidRPr="00370BBB" w:rsidRDefault="008E52AF" w:rsidP="008E52AF">
            <w:pPr>
              <w:spacing w:before="120"/>
              <w:rPr>
                <w:rFonts w:ascii="Times" w:hAnsi="Times" w:cs="Times"/>
                <w:sz w:val="18"/>
                <w:szCs w:val="18"/>
              </w:rPr>
            </w:pPr>
            <w:r>
              <w:rPr>
                <w:rFonts w:ascii="Times" w:hAnsi="Times" w:cs="Times"/>
                <w:sz w:val="18"/>
                <w:szCs w:val="18"/>
              </w:rPr>
              <w:t>None required.</w:t>
            </w:r>
          </w:p>
        </w:tc>
        <w:tc>
          <w:tcPr>
            <w:tcW w:w="2521" w:type="dxa"/>
            <w:tcBorders>
              <w:bottom w:val="single" w:sz="4" w:space="0" w:color="auto"/>
              <w:right w:val="single" w:sz="6" w:space="0" w:color="auto"/>
            </w:tcBorders>
          </w:tcPr>
          <w:p w:rsidR="008E52AF" w:rsidRDefault="008E52AF" w:rsidP="008E52AF">
            <w:pPr>
              <w:spacing w:before="120" w:after="120"/>
              <w:rPr>
                <w:rFonts w:ascii="Times" w:hAnsi="Times" w:cs="Times"/>
                <w:sz w:val="18"/>
                <w:szCs w:val="18"/>
              </w:rPr>
            </w:pPr>
            <w:r>
              <w:rPr>
                <w:rFonts w:ascii="Times" w:hAnsi="Times" w:cs="Times"/>
                <w:sz w:val="18"/>
                <w:szCs w:val="18"/>
              </w:rPr>
              <w:t xml:space="preserve">Flight crew will ensure required items e.g. Manual Pressurization Control System, Cabin Altitude and Cabin Rate of Climb Indicator and Auto Pilot are functional. AFM, Section 2, Normal Procedures, Before Starting Engines. Flight crew will operate airplane in accordance with AFM, Section 1, Limitations, Cabin Pressurization Control and Section 3, Abnormal Procedures, Loss of Automatic Pressurization Control and Operating with One or More Air Data system(s) (ADS) Failed. For Taxi, Takeoffs, and Landings - Max Cabin Pressure Differential 0.3 </w:t>
            </w:r>
            <w:proofErr w:type="spellStart"/>
            <w:r>
              <w:rPr>
                <w:rFonts w:ascii="Times" w:hAnsi="Times" w:cs="Times"/>
                <w:sz w:val="18"/>
                <w:szCs w:val="18"/>
              </w:rPr>
              <w:t>psid</w:t>
            </w:r>
            <w:proofErr w:type="spellEnd"/>
            <w:r>
              <w:rPr>
                <w:rFonts w:ascii="Times" w:hAnsi="Times" w:cs="Times"/>
                <w:sz w:val="18"/>
                <w:szCs w:val="18"/>
              </w:rPr>
              <w:t>.</w:t>
            </w:r>
          </w:p>
        </w:tc>
        <w:tc>
          <w:tcPr>
            <w:tcW w:w="2340" w:type="dxa"/>
            <w:tcBorders>
              <w:bottom w:val="single" w:sz="4" w:space="0" w:color="auto"/>
              <w:right w:val="single" w:sz="4" w:space="0" w:color="auto"/>
            </w:tcBorders>
          </w:tcPr>
          <w:p w:rsidR="008E52AF" w:rsidRPr="00370BBB" w:rsidRDefault="008E52AF" w:rsidP="008E52AF">
            <w:pPr>
              <w:spacing w:before="120"/>
              <w:rPr>
                <w:rFonts w:ascii="Times" w:hAnsi="Times" w:cs="Times"/>
                <w:sz w:val="18"/>
                <w:szCs w:val="18"/>
              </w:rPr>
            </w:pPr>
            <w:r w:rsidRPr="00EE73CF">
              <w:rPr>
                <w:sz w:val="18"/>
                <w:szCs w:val="18"/>
              </w:rPr>
              <w:t>An Inoperative Placard will be displayed in a prominent position to be seen by flight crew and will be noted on ADLS.</w:t>
            </w:r>
          </w:p>
        </w:tc>
      </w:tr>
    </w:tbl>
    <w:p w:rsidR="00D434AB" w:rsidRDefault="00D434AB" w:rsidP="007245C4">
      <w:pPr>
        <w:jc w:val="center"/>
        <w:sectPr w:rsidR="00D434AB" w:rsidSect="00EA538C">
          <w:headerReference w:type="default" r:id="rId166"/>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D434AB" w:rsidRPr="00EE73CF" w:rsidTr="00647AF2">
        <w:trPr>
          <w:cantSplit/>
        </w:trPr>
        <w:tc>
          <w:tcPr>
            <w:tcW w:w="2330" w:type="dxa"/>
            <w:tcBorders>
              <w:top w:val="single" w:sz="4" w:space="0" w:color="auto"/>
              <w:left w:val="single" w:sz="6" w:space="0" w:color="auto"/>
            </w:tcBorders>
          </w:tcPr>
          <w:p w:rsidR="00D434AB" w:rsidRPr="00EE73CF" w:rsidRDefault="00D434AB" w:rsidP="00647AF2">
            <w:pPr>
              <w:tabs>
                <w:tab w:val="left" w:pos="440"/>
                <w:tab w:val="left" w:pos="2600"/>
              </w:tabs>
              <w:rPr>
                <w:sz w:val="18"/>
                <w:szCs w:val="18"/>
              </w:rPr>
            </w:pPr>
            <w:r>
              <w:rPr>
                <w:sz w:val="18"/>
                <w:szCs w:val="18"/>
              </w:rPr>
              <w:lastRenderedPageBreak/>
              <w:t>25</w:t>
            </w:r>
            <w:r w:rsidRPr="00EE73CF">
              <w:rPr>
                <w:sz w:val="18"/>
                <w:szCs w:val="18"/>
              </w:rPr>
              <w:t>.</w:t>
            </w:r>
            <w:r w:rsidRPr="00EE73CF">
              <w:rPr>
                <w:sz w:val="18"/>
                <w:szCs w:val="18"/>
              </w:rPr>
              <w:tab/>
            </w:r>
            <w:r>
              <w:rPr>
                <w:sz w:val="18"/>
                <w:szCs w:val="18"/>
              </w:rPr>
              <w:t>Airshow Controller</w:t>
            </w:r>
          </w:p>
          <w:p w:rsidR="00D434AB" w:rsidRPr="00EE73CF" w:rsidRDefault="00D434AB" w:rsidP="00647AF2">
            <w:pPr>
              <w:tabs>
                <w:tab w:val="left" w:pos="440"/>
              </w:tabs>
              <w:rPr>
                <w:sz w:val="18"/>
                <w:szCs w:val="18"/>
              </w:rPr>
            </w:pPr>
            <w:r>
              <w:rPr>
                <w:sz w:val="18"/>
                <w:szCs w:val="18"/>
              </w:rPr>
              <w:t>***</w:t>
            </w:r>
            <w:r w:rsidRPr="00EE73CF">
              <w:rPr>
                <w:sz w:val="18"/>
                <w:szCs w:val="18"/>
              </w:rPr>
              <w:tab/>
              <w:t>System</w:t>
            </w:r>
          </w:p>
        </w:tc>
        <w:tc>
          <w:tcPr>
            <w:tcW w:w="440" w:type="dxa"/>
            <w:tcBorders>
              <w:top w:val="single" w:sz="4" w:space="0" w:color="auto"/>
              <w:right w:val="single" w:sz="4" w:space="0" w:color="auto"/>
            </w:tcBorders>
          </w:tcPr>
          <w:p w:rsidR="00D434AB" w:rsidRPr="00EE73CF" w:rsidRDefault="00D434AB" w:rsidP="00647AF2">
            <w:pPr>
              <w:tabs>
                <w:tab w:val="left" w:pos="360"/>
              </w:tabs>
              <w:rPr>
                <w:sz w:val="18"/>
                <w:szCs w:val="18"/>
              </w:rPr>
            </w:pPr>
            <w:r>
              <w:rPr>
                <w:sz w:val="18"/>
                <w:szCs w:val="18"/>
              </w:rPr>
              <w:t>D</w:t>
            </w:r>
          </w:p>
        </w:tc>
        <w:tc>
          <w:tcPr>
            <w:tcW w:w="370" w:type="dxa"/>
            <w:tcBorders>
              <w:top w:val="single" w:sz="4" w:space="0" w:color="auto"/>
              <w:left w:val="single" w:sz="4" w:space="0" w:color="auto"/>
              <w:right w:val="single" w:sz="6" w:space="0" w:color="auto"/>
            </w:tcBorders>
          </w:tcPr>
          <w:p w:rsidR="00D434AB" w:rsidRPr="00EE73CF" w:rsidRDefault="00D434AB" w:rsidP="00647AF2">
            <w:pPr>
              <w:tabs>
                <w:tab w:val="left" w:pos="360"/>
              </w:tabs>
              <w:rPr>
                <w:sz w:val="18"/>
                <w:szCs w:val="18"/>
              </w:rPr>
            </w:pPr>
            <w:r>
              <w:rPr>
                <w:sz w:val="18"/>
                <w:szCs w:val="18"/>
              </w:rPr>
              <w:t>-</w:t>
            </w:r>
          </w:p>
        </w:tc>
        <w:tc>
          <w:tcPr>
            <w:tcW w:w="360" w:type="dxa"/>
            <w:tcBorders>
              <w:top w:val="single" w:sz="4" w:space="0" w:color="auto"/>
            </w:tcBorders>
          </w:tcPr>
          <w:p w:rsidR="00D434AB" w:rsidRPr="00D65D39" w:rsidRDefault="00D434AB" w:rsidP="00647AF2">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D434AB" w:rsidRPr="00EE73CF" w:rsidRDefault="00D434AB" w:rsidP="00D434AB">
            <w:pPr>
              <w:rPr>
                <w:sz w:val="18"/>
                <w:szCs w:val="18"/>
              </w:rPr>
            </w:pPr>
          </w:p>
        </w:tc>
        <w:tc>
          <w:tcPr>
            <w:tcW w:w="2880" w:type="dxa"/>
            <w:tcBorders>
              <w:top w:val="single" w:sz="4" w:space="0" w:color="auto"/>
              <w:right w:val="single" w:sz="6" w:space="0" w:color="auto"/>
            </w:tcBorders>
          </w:tcPr>
          <w:p w:rsidR="00D434AB" w:rsidRPr="00EE73CF" w:rsidRDefault="00D434AB" w:rsidP="00647AF2">
            <w:pPr>
              <w:rPr>
                <w:sz w:val="18"/>
                <w:szCs w:val="18"/>
              </w:rPr>
            </w:pPr>
            <w:r w:rsidRPr="00EE73CF">
              <w:rPr>
                <w:sz w:val="18"/>
                <w:szCs w:val="18"/>
              </w:rPr>
              <w:t>None required.</w:t>
            </w:r>
          </w:p>
        </w:tc>
        <w:tc>
          <w:tcPr>
            <w:tcW w:w="2521" w:type="dxa"/>
            <w:tcBorders>
              <w:top w:val="single" w:sz="4" w:space="0" w:color="auto"/>
              <w:right w:val="single" w:sz="6" w:space="0" w:color="auto"/>
            </w:tcBorders>
          </w:tcPr>
          <w:p w:rsidR="00D434AB" w:rsidRPr="00EE73CF" w:rsidRDefault="00D434AB" w:rsidP="00647AF2">
            <w:pPr>
              <w:rPr>
                <w:sz w:val="18"/>
                <w:szCs w:val="18"/>
              </w:rPr>
            </w:pPr>
            <w:r w:rsidRPr="00EE73CF">
              <w:rPr>
                <w:sz w:val="18"/>
                <w:szCs w:val="18"/>
              </w:rPr>
              <w:t>None required.</w:t>
            </w:r>
          </w:p>
        </w:tc>
        <w:tc>
          <w:tcPr>
            <w:tcW w:w="2340" w:type="dxa"/>
            <w:tcBorders>
              <w:top w:val="single" w:sz="4" w:space="0" w:color="auto"/>
              <w:right w:val="single" w:sz="6" w:space="0" w:color="auto"/>
            </w:tcBorders>
          </w:tcPr>
          <w:p w:rsidR="00D434AB" w:rsidRPr="00EE73CF" w:rsidRDefault="00D434AB" w:rsidP="00647AF2">
            <w:pPr>
              <w:rPr>
                <w:sz w:val="18"/>
                <w:szCs w:val="18"/>
              </w:rPr>
            </w:pPr>
            <w:r w:rsidRPr="00EE73CF">
              <w:rPr>
                <w:sz w:val="18"/>
                <w:szCs w:val="18"/>
              </w:rPr>
              <w:t>An Inoperative Placard will be displayed in a prominent position to be seen by flight crew and will be noted on ADLS.</w:t>
            </w:r>
          </w:p>
        </w:tc>
      </w:tr>
      <w:tr w:rsidR="00D434AB" w:rsidRPr="00EE73CF" w:rsidTr="00647AF2">
        <w:trPr>
          <w:cantSplit/>
        </w:trPr>
        <w:tc>
          <w:tcPr>
            <w:tcW w:w="2330" w:type="dxa"/>
            <w:tcBorders>
              <w:left w:val="single" w:sz="4" w:space="0" w:color="auto"/>
            </w:tcBorders>
          </w:tcPr>
          <w:p w:rsidR="00D434AB" w:rsidRDefault="00D434AB" w:rsidP="00647AF2">
            <w:pPr>
              <w:tabs>
                <w:tab w:val="left" w:pos="440"/>
                <w:tab w:val="left" w:pos="2600"/>
              </w:tabs>
              <w:spacing w:before="120"/>
              <w:rPr>
                <w:sz w:val="18"/>
                <w:szCs w:val="18"/>
              </w:rPr>
            </w:pPr>
            <w:r w:rsidRPr="00EE73CF">
              <w:rPr>
                <w:sz w:val="18"/>
                <w:szCs w:val="18"/>
              </w:rPr>
              <w:t>1)</w:t>
            </w:r>
            <w:r w:rsidRPr="00EE73CF">
              <w:rPr>
                <w:sz w:val="18"/>
                <w:szCs w:val="18"/>
              </w:rPr>
              <w:tab/>
            </w:r>
            <w:r>
              <w:rPr>
                <w:sz w:val="18"/>
                <w:szCs w:val="18"/>
              </w:rPr>
              <w:t>Cockpit Airshow</w:t>
            </w:r>
          </w:p>
          <w:p w:rsidR="00D434AB" w:rsidRPr="00EE73CF" w:rsidRDefault="00D434AB" w:rsidP="00D434AB">
            <w:pPr>
              <w:tabs>
                <w:tab w:val="left" w:pos="440"/>
                <w:tab w:val="left" w:pos="2600"/>
              </w:tabs>
              <w:rPr>
                <w:sz w:val="18"/>
                <w:szCs w:val="18"/>
              </w:rPr>
            </w:pPr>
            <w:r>
              <w:rPr>
                <w:sz w:val="18"/>
                <w:szCs w:val="18"/>
              </w:rPr>
              <w:t>***</w:t>
            </w:r>
            <w:r>
              <w:rPr>
                <w:sz w:val="18"/>
                <w:szCs w:val="18"/>
              </w:rPr>
              <w:tab/>
              <w:t>Display System</w:t>
            </w:r>
          </w:p>
        </w:tc>
        <w:tc>
          <w:tcPr>
            <w:tcW w:w="440" w:type="dxa"/>
            <w:tcBorders>
              <w:right w:val="single" w:sz="4" w:space="0" w:color="auto"/>
            </w:tcBorders>
          </w:tcPr>
          <w:p w:rsidR="00D434AB" w:rsidRPr="00EE73CF" w:rsidRDefault="00D434AB"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D434AB" w:rsidRPr="00EE73CF" w:rsidRDefault="00D434AB" w:rsidP="00647AF2">
            <w:pPr>
              <w:tabs>
                <w:tab w:val="left" w:pos="360"/>
              </w:tabs>
              <w:spacing w:before="120"/>
              <w:rPr>
                <w:sz w:val="18"/>
                <w:szCs w:val="18"/>
              </w:rPr>
            </w:pPr>
            <w:r>
              <w:rPr>
                <w:sz w:val="18"/>
                <w:szCs w:val="18"/>
              </w:rPr>
              <w:t>-</w:t>
            </w:r>
          </w:p>
        </w:tc>
        <w:tc>
          <w:tcPr>
            <w:tcW w:w="360" w:type="dxa"/>
          </w:tcPr>
          <w:p w:rsidR="00D434AB" w:rsidRPr="00EE73CF" w:rsidRDefault="00D434AB"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D434AB" w:rsidRPr="00EE73CF" w:rsidRDefault="00D434AB" w:rsidP="00D434AB">
            <w:pPr>
              <w:spacing w:before="120"/>
              <w:rPr>
                <w:sz w:val="18"/>
                <w:szCs w:val="18"/>
              </w:rPr>
            </w:pPr>
          </w:p>
        </w:tc>
        <w:tc>
          <w:tcPr>
            <w:tcW w:w="2880" w:type="dxa"/>
            <w:tcBorders>
              <w:right w:val="single" w:sz="6" w:space="0" w:color="auto"/>
            </w:tcBorders>
          </w:tcPr>
          <w:p w:rsidR="00D434AB" w:rsidRPr="00EE73CF" w:rsidRDefault="00D434AB" w:rsidP="00647AF2">
            <w:pPr>
              <w:spacing w:before="120"/>
              <w:rPr>
                <w:sz w:val="18"/>
                <w:szCs w:val="18"/>
              </w:rPr>
            </w:pPr>
            <w:r w:rsidRPr="00EE73CF">
              <w:rPr>
                <w:sz w:val="18"/>
                <w:szCs w:val="18"/>
              </w:rPr>
              <w:t>None required.</w:t>
            </w:r>
          </w:p>
        </w:tc>
        <w:tc>
          <w:tcPr>
            <w:tcW w:w="2521" w:type="dxa"/>
            <w:tcBorders>
              <w:right w:val="single" w:sz="6" w:space="0" w:color="auto"/>
            </w:tcBorders>
          </w:tcPr>
          <w:p w:rsidR="00D434AB" w:rsidRPr="00EE73CF" w:rsidRDefault="00D434AB" w:rsidP="00647AF2">
            <w:pPr>
              <w:spacing w:before="120"/>
              <w:rPr>
                <w:sz w:val="18"/>
                <w:szCs w:val="18"/>
              </w:rPr>
            </w:pPr>
            <w:r w:rsidRPr="00EE73CF">
              <w:rPr>
                <w:sz w:val="18"/>
                <w:szCs w:val="18"/>
              </w:rPr>
              <w:t>None required.</w:t>
            </w:r>
          </w:p>
        </w:tc>
        <w:tc>
          <w:tcPr>
            <w:tcW w:w="2340" w:type="dxa"/>
            <w:tcBorders>
              <w:right w:val="single" w:sz="4" w:space="0" w:color="auto"/>
            </w:tcBorders>
          </w:tcPr>
          <w:p w:rsidR="00D434AB" w:rsidRPr="00EE73CF" w:rsidRDefault="00D434A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D434AB" w:rsidRPr="00EE73CF" w:rsidTr="00647AF2">
        <w:trPr>
          <w:cantSplit/>
        </w:trPr>
        <w:tc>
          <w:tcPr>
            <w:tcW w:w="2330" w:type="dxa"/>
            <w:tcBorders>
              <w:left w:val="single" w:sz="4" w:space="0" w:color="auto"/>
            </w:tcBorders>
          </w:tcPr>
          <w:p w:rsidR="00D434AB" w:rsidRDefault="00D434AB" w:rsidP="00647AF2">
            <w:pPr>
              <w:tabs>
                <w:tab w:val="left" w:pos="440"/>
                <w:tab w:val="left" w:pos="2600"/>
              </w:tabs>
              <w:spacing w:before="120"/>
              <w:rPr>
                <w:sz w:val="18"/>
                <w:szCs w:val="18"/>
              </w:rPr>
            </w:pPr>
            <w:r w:rsidRPr="00EE73CF">
              <w:rPr>
                <w:sz w:val="18"/>
                <w:szCs w:val="18"/>
              </w:rPr>
              <w:t>2)</w:t>
            </w:r>
            <w:r w:rsidRPr="00EE73CF">
              <w:rPr>
                <w:sz w:val="18"/>
                <w:szCs w:val="18"/>
              </w:rPr>
              <w:tab/>
            </w:r>
            <w:r>
              <w:rPr>
                <w:sz w:val="18"/>
                <w:szCs w:val="18"/>
              </w:rPr>
              <w:t>Cabin Airshow</w:t>
            </w:r>
          </w:p>
          <w:p w:rsidR="00D434AB" w:rsidRPr="00EE73CF" w:rsidRDefault="00D434AB" w:rsidP="00D434AB">
            <w:pPr>
              <w:tabs>
                <w:tab w:val="left" w:pos="440"/>
                <w:tab w:val="left" w:pos="2600"/>
              </w:tabs>
              <w:rPr>
                <w:sz w:val="18"/>
                <w:szCs w:val="18"/>
              </w:rPr>
            </w:pPr>
            <w:r>
              <w:rPr>
                <w:sz w:val="18"/>
                <w:szCs w:val="18"/>
              </w:rPr>
              <w:t>***</w:t>
            </w:r>
            <w:r>
              <w:rPr>
                <w:sz w:val="18"/>
                <w:szCs w:val="18"/>
              </w:rPr>
              <w:tab/>
              <w:t>Display System</w:t>
            </w:r>
          </w:p>
        </w:tc>
        <w:tc>
          <w:tcPr>
            <w:tcW w:w="440" w:type="dxa"/>
            <w:tcBorders>
              <w:right w:val="single" w:sz="4" w:space="0" w:color="auto"/>
            </w:tcBorders>
          </w:tcPr>
          <w:p w:rsidR="00D434AB" w:rsidRPr="00EE73CF" w:rsidRDefault="00D434AB"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D434AB" w:rsidRPr="00EE73CF" w:rsidRDefault="00D434AB" w:rsidP="00647AF2">
            <w:pPr>
              <w:tabs>
                <w:tab w:val="left" w:pos="360"/>
              </w:tabs>
              <w:spacing w:before="120"/>
              <w:rPr>
                <w:sz w:val="18"/>
                <w:szCs w:val="18"/>
              </w:rPr>
            </w:pPr>
            <w:r>
              <w:rPr>
                <w:sz w:val="18"/>
                <w:szCs w:val="18"/>
              </w:rPr>
              <w:t>-</w:t>
            </w:r>
          </w:p>
        </w:tc>
        <w:tc>
          <w:tcPr>
            <w:tcW w:w="360" w:type="dxa"/>
          </w:tcPr>
          <w:p w:rsidR="00D434AB" w:rsidRPr="00EE73CF" w:rsidRDefault="00D434AB"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D434AB" w:rsidRPr="00EE73CF" w:rsidRDefault="00D434AB" w:rsidP="00D434AB">
            <w:pPr>
              <w:spacing w:before="120"/>
              <w:rPr>
                <w:sz w:val="18"/>
                <w:szCs w:val="18"/>
              </w:rPr>
            </w:pPr>
          </w:p>
        </w:tc>
        <w:tc>
          <w:tcPr>
            <w:tcW w:w="2880" w:type="dxa"/>
            <w:tcBorders>
              <w:right w:val="single" w:sz="6" w:space="0" w:color="auto"/>
            </w:tcBorders>
          </w:tcPr>
          <w:p w:rsidR="00D434AB" w:rsidRPr="00EE73CF" w:rsidRDefault="00D434AB" w:rsidP="00647AF2">
            <w:pPr>
              <w:spacing w:before="120"/>
              <w:rPr>
                <w:sz w:val="18"/>
                <w:szCs w:val="18"/>
              </w:rPr>
            </w:pPr>
            <w:r w:rsidRPr="00EE73CF">
              <w:rPr>
                <w:sz w:val="18"/>
                <w:szCs w:val="18"/>
              </w:rPr>
              <w:t>None required.</w:t>
            </w:r>
          </w:p>
        </w:tc>
        <w:tc>
          <w:tcPr>
            <w:tcW w:w="2521" w:type="dxa"/>
            <w:tcBorders>
              <w:right w:val="single" w:sz="6" w:space="0" w:color="auto"/>
            </w:tcBorders>
          </w:tcPr>
          <w:p w:rsidR="00D434AB" w:rsidRPr="00EE73CF" w:rsidRDefault="00D434AB" w:rsidP="00647AF2">
            <w:pPr>
              <w:spacing w:before="120"/>
              <w:rPr>
                <w:sz w:val="18"/>
                <w:szCs w:val="18"/>
              </w:rPr>
            </w:pPr>
            <w:r w:rsidRPr="00EE73CF">
              <w:rPr>
                <w:sz w:val="18"/>
                <w:szCs w:val="18"/>
              </w:rPr>
              <w:t>None required.</w:t>
            </w:r>
          </w:p>
        </w:tc>
        <w:tc>
          <w:tcPr>
            <w:tcW w:w="2340" w:type="dxa"/>
            <w:tcBorders>
              <w:right w:val="single" w:sz="4" w:space="0" w:color="auto"/>
            </w:tcBorders>
          </w:tcPr>
          <w:p w:rsidR="00D434AB" w:rsidRPr="00EE73CF" w:rsidRDefault="00D434A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D434AB" w:rsidRPr="00EE73CF" w:rsidTr="00647AF2">
        <w:trPr>
          <w:cantSplit/>
        </w:trPr>
        <w:tc>
          <w:tcPr>
            <w:tcW w:w="2330" w:type="dxa"/>
            <w:tcBorders>
              <w:left w:val="single" w:sz="4" w:space="0" w:color="auto"/>
            </w:tcBorders>
          </w:tcPr>
          <w:p w:rsidR="00D434AB" w:rsidRDefault="00D434AB" w:rsidP="00647AF2">
            <w:pPr>
              <w:tabs>
                <w:tab w:val="left" w:pos="440"/>
                <w:tab w:val="left" w:pos="2600"/>
              </w:tabs>
              <w:spacing w:before="120"/>
              <w:rPr>
                <w:sz w:val="18"/>
                <w:szCs w:val="18"/>
              </w:rPr>
            </w:pPr>
            <w:r>
              <w:rPr>
                <w:sz w:val="18"/>
                <w:szCs w:val="18"/>
              </w:rPr>
              <w:t>26.</w:t>
            </w:r>
            <w:r>
              <w:rPr>
                <w:sz w:val="18"/>
                <w:szCs w:val="18"/>
              </w:rPr>
              <w:tab/>
            </w:r>
            <w:proofErr w:type="spellStart"/>
            <w:r>
              <w:rPr>
                <w:sz w:val="18"/>
                <w:szCs w:val="18"/>
              </w:rPr>
              <w:t>Windshear</w:t>
            </w:r>
            <w:proofErr w:type="spellEnd"/>
            <w:r>
              <w:rPr>
                <w:sz w:val="18"/>
                <w:szCs w:val="18"/>
              </w:rPr>
              <w:t xml:space="preserve"> Warning</w:t>
            </w:r>
          </w:p>
          <w:p w:rsidR="00D434AB" w:rsidRDefault="00D434AB" w:rsidP="00D434AB">
            <w:pPr>
              <w:tabs>
                <w:tab w:val="left" w:pos="440"/>
                <w:tab w:val="left" w:pos="2600"/>
              </w:tabs>
              <w:rPr>
                <w:sz w:val="18"/>
                <w:szCs w:val="18"/>
              </w:rPr>
            </w:pPr>
            <w:r>
              <w:rPr>
                <w:sz w:val="18"/>
                <w:szCs w:val="18"/>
              </w:rPr>
              <w:tab/>
              <w:t>and Flight Guidance</w:t>
            </w:r>
          </w:p>
          <w:p w:rsidR="00D434AB" w:rsidRPr="00EE73CF" w:rsidRDefault="00D434AB" w:rsidP="00D434AB">
            <w:pPr>
              <w:tabs>
                <w:tab w:val="left" w:pos="440"/>
                <w:tab w:val="left" w:pos="2600"/>
              </w:tabs>
              <w:rPr>
                <w:sz w:val="18"/>
                <w:szCs w:val="18"/>
              </w:rPr>
            </w:pPr>
            <w:r>
              <w:rPr>
                <w:sz w:val="18"/>
                <w:szCs w:val="18"/>
              </w:rPr>
              <w:tab/>
              <w:t>System (Reactive)</w:t>
            </w:r>
          </w:p>
        </w:tc>
        <w:tc>
          <w:tcPr>
            <w:tcW w:w="440" w:type="dxa"/>
            <w:tcBorders>
              <w:right w:val="single" w:sz="4" w:space="0" w:color="auto"/>
            </w:tcBorders>
          </w:tcPr>
          <w:p w:rsidR="00D434AB" w:rsidRPr="00EE73CF" w:rsidRDefault="00D434AB" w:rsidP="00647AF2">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D434AB" w:rsidRPr="00EE73CF" w:rsidRDefault="00D434AB" w:rsidP="00647AF2">
            <w:pPr>
              <w:tabs>
                <w:tab w:val="left" w:pos="360"/>
              </w:tabs>
              <w:spacing w:before="120"/>
              <w:rPr>
                <w:sz w:val="18"/>
                <w:szCs w:val="18"/>
              </w:rPr>
            </w:pPr>
            <w:r>
              <w:rPr>
                <w:sz w:val="18"/>
                <w:szCs w:val="18"/>
              </w:rPr>
              <w:t>1</w:t>
            </w:r>
          </w:p>
        </w:tc>
        <w:tc>
          <w:tcPr>
            <w:tcW w:w="360" w:type="dxa"/>
          </w:tcPr>
          <w:p w:rsidR="00D434AB" w:rsidRPr="00EE73CF" w:rsidRDefault="00D434AB"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D434AB" w:rsidRPr="00EE73CF" w:rsidRDefault="00D434AB" w:rsidP="00E0434D">
            <w:pPr>
              <w:spacing w:before="120"/>
              <w:rPr>
                <w:sz w:val="18"/>
                <w:szCs w:val="18"/>
              </w:rPr>
            </w:pPr>
            <w:r>
              <w:rPr>
                <w:sz w:val="18"/>
                <w:szCs w:val="18"/>
              </w:rPr>
              <w:t xml:space="preserve">(O) May be inoperative </w:t>
            </w:r>
            <w:r w:rsidR="00E0434D">
              <w:rPr>
                <w:sz w:val="18"/>
                <w:szCs w:val="18"/>
              </w:rPr>
              <w:t>provided alternate procedures are established and used.</w:t>
            </w:r>
          </w:p>
        </w:tc>
        <w:tc>
          <w:tcPr>
            <w:tcW w:w="2880" w:type="dxa"/>
            <w:tcBorders>
              <w:right w:val="single" w:sz="6" w:space="0" w:color="auto"/>
            </w:tcBorders>
          </w:tcPr>
          <w:p w:rsidR="00D434AB" w:rsidRPr="00EE73CF" w:rsidRDefault="00E0434D" w:rsidP="00647AF2">
            <w:pPr>
              <w:spacing w:before="120"/>
              <w:rPr>
                <w:sz w:val="18"/>
                <w:szCs w:val="18"/>
              </w:rPr>
            </w:pPr>
            <w:r>
              <w:rPr>
                <w:rFonts w:ascii="Times" w:hAnsi="Times" w:cs="Times"/>
                <w:sz w:val="18"/>
                <w:szCs w:val="18"/>
              </w:rPr>
              <w:t>None required.</w:t>
            </w:r>
          </w:p>
        </w:tc>
        <w:tc>
          <w:tcPr>
            <w:tcW w:w="2521" w:type="dxa"/>
            <w:tcBorders>
              <w:right w:val="single" w:sz="6" w:space="0" w:color="auto"/>
            </w:tcBorders>
          </w:tcPr>
          <w:p w:rsidR="00D434AB" w:rsidRPr="00EE73CF" w:rsidRDefault="00E0434D" w:rsidP="00647AF2">
            <w:pPr>
              <w:spacing w:before="120"/>
              <w:rPr>
                <w:sz w:val="18"/>
                <w:szCs w:val="18"/>
              </w:rPr>
            </w:pPr>
            <w:r w:rsidRPr="00A35B96">
              <w:rPr>
                <w:rFonts w:ascii="Times" w:hAnsi="Times" w:cs="Times"/>
                <w:sz w:val="18"/>
                <w:szCs w:val="18"/>
              </w:rPr>
              <w:t xml:space="preserve">Flight crew will comply with the AFM/AOM guidance on </w:t>
            </w:r>
            <w:proofErr w:type="spellStart"/>
            <w:r w:rsidRPr="00A35B96">
              <w:rPr>
                <w:rFonts w:ascii="Times" w:hAnsi="Times" w:cs="Times"/>
                <w:sz w:val="18"/>
                <w:szCs w:val="18"/>
              </w:rPr>
              <w:t>windshear</w:t>
            </w:r>
            <w:proofErr w:type="spellEnd"/>
            <w:r w:rsidRPr="00A35B96">
              <w:rPr>
                <w:rFonts w:ascii="Times" w:hAnsi="Times" w:cs="Times"/>
                <w:sz w:val="18"/>
                <w:szCs w:val="18"/>
              </w:rPr>
              <w:t xml:space="preserve"> conditions and the recommended procedures for </w:t>
            </w:r>
            <w:proofErr w:type="spellStart"/>
            <w:r w:rsidRPr="00A35B96">
              <w:rPr>
                <w:rFonts w:ascii="Times" w:hAnsi="Times" w:cs="Times"/>
                <w:sz w:val="18"/>
                <w:szCs w:val="18"/>
              </w:rPr>
              <w:t>windshear</w:t>
            </w:r>
            <w:proofErr w:type="spellEnd"/>
            <w:r w:rsidRPr="00A35B96">
              <w:rPr>
                <w:rFonts w:ascii="Times" w:hAnsi="Times" w:cs="Times"/>
                <w:sz w:val="18"/>
                <w:szCs w:val="18"/>
              </w:rPr>
              <w:t xml:space="preserve"> encounters.</w:t>
            </w:r>
          </w:p>
        </w:tc>
        <w:tc>
          <w:tcPr>
            <w:tcW w:w="2340" w:type="dxa"/>
            <w:tcBorders>
              <w:right w:val="single" w:sz="4" w:space="0" w:color="auto"/>
            </w:tcBorders>
          </w:tcPr>
          <w:p w:rsidR="00D434AB" w:rsidRPr="00EE73CF" w:rsidRDefault="00D434A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D434AB" w:rsidRPr="00EE73CF" w:rsidTr="00E0434D">
        <w:trPr>
          <w:cantSplit/>
        </w:trPr>
        <w:tc>
          <w:tcPr>
            <w:tcW w:w="2330" w:type="dxa"/>
            <w:tcBorders>
              <w:left w:val="single" w:sz="4" w:space="0" w:color="auto"/>
            </w:tcBorders>
          </w:tcPr>
          <w:p w:rsidR="00D434AB" w:rsidRDefault="00E0434D" w:rsidP="00647AF2">
            <w:pPr>
              <w:tabs>
                <w:tab w:val="left" w:pos="440"/>
                <w:tab w:val="left" w:pos="2600"/>
              </w:tabs>
              <w:spacing w:before="120"/>
              <w:rPr>
                <w:sz w:val="18"/>
                <w:szCs w:val="18"/>
              </w:rPr>
            </w:pPr>
            <w:r>
              <w:rPr>
                <w:sz w:val="18"/>
                <w:szCs w:val="18"/>
              </w:rPr>
              <w:t>27.</w:t>
            </w:r>
            <w:r>
              <w:rPr>
                <w:sz w:val="18"/>
                <w:szCs w:val="18"/>
              </w:rPr>
              <w:tab/>
            </w:r>
            <w:proofErr w:type="spellStart"/>
            <w:r>
              <w:rPr>
                <w:sz w:val="18"/>
                <w:szCs w:val="18"/>
              </w:rPr>
              <w:t>Windshear</w:t>
            </w:r>
            <w:proofErr w:type="spellEnd"/>
            <w:r>
              <w:rPr>
                <w:sz w:val="18"/>
                <w:szCs w:val="18"/>
              </w:rPr>
              <w:t xml:space="preserve"> Detection</w:t>
            </w:r>
          </w:p>
          <w:p w:rsidR="00E0434D" w:rsidRDefault="00E0434D" w:rsidP="00E0434D">
            <w:pPr>
              <w:tabs>
                <w:tab w:val="left" w:pos="440"/>
                <w:tab w:val="left" w:pos="2600"/>
              </w:tabs>
              <w:rPr>
                <w:sz w:val="18"/>
                <w:szCs w:val="18"/>
              </w:rPr>
            </w:pPr>
            <w:r>
              <w:rPr>
                <w:sz w:val="18"/>
                <w:szCs w:val="18"/>
              </w:rPr>
              <w:t>***</w:t>
            </w:r>
            <w:r>
              <w:rPr>
                <w:sz w:val="18"/>
                <w:szCs w:val="18"/>
              </w:rPr>
              <w:tab/>
              <w:t>and Avoidance System</w:t>
            </w:r>
          </w:p>
          <w:p w:rsidR="00E0434D" w:rsidRDefault="00E0434D" w:rsidP="00E0434D">
            <w:pPr>
              <w:tabs>
                <w:tab w:val="left" w:pos="440"/>
                <w:tab w:val="left" w:pos="2600"/>
              </w:tabs>
              <w:rPr>
                <w:sz w:val="18"/>
                <w:szCs w:val="18"/>
              </w:rPr>
            </w:pPr>
            <w:r>
              <w:rPr>
                <w:sz w:val="18"/>
                <w:szCs w:val="18"/>
              </w:rPr>
              <w:tab/>
              <w:t>(Predictive)</w:t>
            </w:r>
          </w:p>
        </w:tc>
        <w:tc>
          <w:tcPr>
            <w:tcW w:w="440" w:type="dxa"/>
            <w:tcBorders>
              <w:right w:val="single" w:sz="4" w:space="0" w:color="auto"/>
            </w:tcBorders>
          </w:tcPr>
          <w:p w:rsidR="00D434AB" w:rsidRDefault="00E0434D" w:rsidP="00647AF2">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D434AB" w:rsidRDefault="00E0434D" w:rsidP="00647AF2">
            <w:pPr>
              <w:tabs>
                <w:tab w:val="left" w:pos="360"/>
              </w:tabs>
              <w:spacing w:before="120"/>
              <w:rPr>
                <w:sz w:val="18"/>
                <w:szCs w:val="18"/>
              </w:rPr>
            </w:pPr>
            <w:r>
              <w:rPr>
                <w:sz w:val="18"/>
                <w:szCs w:val="18"/>
              </w:rPr>
              <w:t>-</w:t>
            </w:r>
          </w:p>
        </w:tc>
        <w:tc>
          <w:tcPr>
            <w:tcW w:w="360" w:type="dxa"/>
          </w:tcPr>
          <w:p w:rsidR="00D434AB" w:rsidRDefault="00E0434D"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D434AB" w:rsidRDefault="00E0434D" w:rsidP="00647AF2">
            <w:pPr>
              <w:spacing w:before="120"/>
              <w:rPr>
                <w:sz w:val="18"/>
                <w:szCs w:val="18"/>
              </w:rPr>
            </w:pPr>
            <w:r>
              <w:rPr>
                <w:sz w:val="18"/>
                <w:szCs w:val="18"/>
              </w:rPr>
              <w:t>(O) May be inoperative provided alternate procedures are established and used.</w:t>
            </w:r>
          </w:p>
          <w:p w:rsidR="00E0434D" w:rsidRDefault="00E0434D" w:rsidP="00647AF2">
            <w:pPr>
              <w:spacing w:before="120"/>
              <w:rPr>
                <w:sz w:val="18"/>
                <w:szCs w:val="18"/>
              </w:rPr>
            </w:pPr>
            <w:r>
              <w:rPr>
                <w:sz w:val="18"/>
                <w:szCs w:val="18"/>
              </w:rPr>
              <w:t xml:space="preserve">NOTE: RDR-4000 has predictive </w:t>
            </w:r>
            <w:proofErr w:type="spellStart"/>
            <w:r>
              <w:rPr>
                <w:sz w:val="18"/>
                <w:szCs w:val="18"/>
              </w:rPr>
              <w:t>windshear</w:t>
            </w:r>
            <w:proofErr w:type="spellEnd"/>
            <w:r>
              <w:rPr>
                <w:sz w:val="18"/>
                <w:szCs w:val="18"/>
              </w:rPr>
              <w:t xml:space="preserve"> detection capability (optional).</w:t>
            </w:r>
          </w:p>
        </w:tc>
        <w:tc>
          <w:tcPr>
            <w:tcW w:w="2880" w:type="dxa"/>
            <w:tcBorders>
              <w:right w:val="single" w:sz="6" w:space="0" w:color="auto"/>
            </w:tcBorders>
          </w:tcPr>
          <w:p w:rsidR="00D434AB" w:rsidRPr="00EC71D1" w:rsidRDefault="00E0434D"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D434AB" w:rsidRPr="00EC71D1" w:rsidRDefault="00E0434D" w:rsidP="00647AF2">
            <w:pPr>
              <w:spacing w:before="120"/>
              <w:rPr>
                <w:rFonts w:ascii="Times" w:hAnsi="Times" w:cs="Times"/>
                <w:sz w:val="18"/>
                <w:szCs w:val="18"/>
              </w:rPr>
            </w:pPr>
            <w:r w:rsidRPr="00A35B96">
              <w:rPr>
                <w:rFonts w:ascii="Times" w:hAnsi="Times" w:cs="Times"/>
                <w:sz w:val="18"/>
                <w:szCs w:val="18"/>
              </w:rPr>
              <w:t xml:space="preserve">Flight crew will comply with the AFM/AOM guidance on </w:t>
            </w:r>
            <w:proofErr w:type="spellStart"/>
            <w:r w:rsidRPr="00A35B96">
              <w:rPr>
                <w:rFonts w:ascii="Times" w:hAnsi="Times" w:cs="Times"/>
                <w:sz w:val="18"/>
                <w:szCs w:val="18"/>
              </w:rPr>
              <w:t>windshear</w:t>
            </w:r>
            <w:proofErr w:type="spellEnd"/>
            <w:r w:rsidRPr="00A35B96">
              <w:rPr>
                <w:rFonts w:ascii="Times" w:hAnsi="Times" w:cs="Times"/>
                <w:sz w:val="18"/>
                <w:szCs w:val="18"/>
              </w:rPr>
              <w:t xml:space="preserve"> conditions and the recommended procedures for </w:t>
            </w:r>
            <w:proofErr w:type="spellStart"/>
            <w:r w:rsidRPr="00A35B96">
              <w:rPr>
                <w:rFonts w:ascii="Times" w:hAnsi="Times" w:cs="Times"/>
                <w:sz w:val="18"/>
                <w:szCs w:val="18"/>
              </w:rPr>
              <w:t>windshear</w:t>
            </w:r>
            <w:proofErr w:type="spellEnd"/>
            <w:r w:rsidRPr="00A35B96">
              <w:rPr>
                <w:rFonts w:ascii="Times" w:hAnsi="Times" w:cs="Times"/>
                <w:sz w:val="18"/>
                <w:szCs w:val="18"/>
              </w:rPr>
              <w:t xml:space="preserve"> encounters.</w:t>
            </w:r>
          </w:p>
        </w:tc>
        <w:tc>
          <w:tcPr>
            <w:tcW w:w="2340" w:type="dxa"/>
            <w:tcBorders>
              <w:right w:val="single" w:sz="4" w:space="0" w:color="auto"/>
            </w:tcBorders>
          </w:tcPr>
          <w:p w:rsidR="00D434AB" w:rsidRPr="00EE73CF" w:rsidRDefault="00E0434D"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E0434D" w:rsidRPr="00EE73CF" w:rsidTr="00647AF2">
        <w:trPr>
          <w:cantSplit/>
        </w:trPr>
        <w:tc>
          <w:tcPr>
            <w:tcW w:w="2330" w:type="dxa"/>
            <w:tcBorders>
              <w:left w:val="single" w:sz="4" w:space="0" w:color="auto"/>
              <w:bottom w:val="single" w:sz="4" w:space="0" w:color="auto"/>
            </w:tcBorders>
          </w:tcPr>
          <w:p w:rsidR="00E0434D" w:rsidRDefault="00E0434D" w:rsidP="00647AF2">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E0434D" w:rsidRDefault="00E0434D"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E0434D" w:rsidRDefault="00E0434D" w:rsidP="00647AF2">
            <w:pPr>
              <w:tabs>
                <w:tab w:val="left" w:pos="360"/>
              </w:tabs>
              <w:spacing w:before="120"/>
              <w:rPr>
                <w:sz w:val="18"/>
                <w:szCs w:val="18"/>
              </w:rPr>
            </w:pPr>
          </w:p>
        </w:tc>
        <w:tc>
          <w:tcPr>
            <w:tcW w:w="360" w:type="dxa"/>
            <w:tcBorders>
              <w:bottom w:val="single" w:sz="4" w:space="0" w:color="auto"/>
            </w:tcBorders>
          </w:tcPr>
          <w:p w:rsidR="00E0434D" w:rsidRDefault="00E0434D"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E0434D" w:rsidRDefault="00E0434D" w:rsidP="00647AF2">
            <w:pPr>
              <w:spacing w:before="120"/>
              <w:rPr>
                <w:sz w:val="18"/>
                <w:szCs w:val="18"/>
              </w:rPr>
            </w:pPr>
          </w:p>
        </w:tc>
        <w:tc>
          <w:tcPr>
            <w:tcW w:w="2880" w:type="dxa"/>
            <w:tcBorders>
              <w:bottom w:val="single" w:sz="4" w:space="0" w:color="auto"/>
              <w:right w:val="single" w:sz="6" w:space="0" w:color="auto"/>
            </w:tcBorders>
          </w:tcPr>
          <w:p w:rsidR="00E0434D" w:rsidRPr="00EC71D1" w:rsidRDefault="00E0434D"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E0434D" w:rsidRPr="00A35B96" w:rsidRDefault="00E0434D" w:rsidP="00647AF2">
            <w:pPr>
              <w:spacing w:before="120"/>
              <w:rPr>
                <w:rFonts w:ascii="Times" w:hAnsi="Times" w:cs="Times"/>
                <w:sz w:val="18"/>
                <w:szCs w:val="18"/>
              </w:rPr>
            </w:pPr>
          </w:p>
        </w:tc>
        <w:tc>
          <w:tcPr>
            <w:tcW w:w="2340" w:type="dxa"/>
            <w:tcBorders>
              <w:bottom w:val="single" w:sz="4" w:space="0" w:color="auto"/>
              <w:right w:val="single" w:sz="4" w:space="0" w:color="auto"/>
            </w:tcBorders>
          </w:tcPr>
          <w:p w:rsidR="00E0434D" w:rsidRPr="00EE73CF" w:rsidRDefault="00E0434D" w:rsidP="00647AF2">
            <w:pPr>
              <w:spacing w:before="120"/>
              <w:rPr>
                <w:sz w:val="18"/>
                <w:szCs w:val="18"/>
              </w:rPr>
            </w:pPr>
          </w:p>
        </w:tc>
      </w:tr>
    </w:tbl>
    <w:p w:rsidR="00C1018C" w:rsidRDefault="00C1018C" w:rsidP="007245C4">
      <w:pPr>
        <w:jc w:val="center"/>
        <w:sectPr w:rsidR="00C1018C" w:rsidSect="00EA538C">
          <w:headerReference w:type="default" r:id="rId167"/>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C1018C" w:rsidRPr="00EE73CF" w:rsidTr="00647AF2">
        <w:trPr>
          <w:cantSplit/>
        </w:trPr>
        <w:tc>
          <w:tcPr>
            <w:tcW w:w="2330" w:type="dxa"/>
            <w:tcBorders>
              <w:top w:val="single" w:sz="4" w:space="0" w:color="auto"/>
              <w:left w:val="single" w:sz="6" w:space="0" w:color="auto"/>
            </w:tcBorders>
          </w:tcPr>
          <w:p w:rsidR="00C1018C" w:rsidRPr="00EE73CF" w:rsidRDefault="00C1018C" w:rsidP="00647AF2">
            <w:pPr>
              <w:tabs>
                <w:tab w:val="left" w:pos="440"/>
                <w:tab w:val="left" w:pos="2600"/>
              </w:tabs>
              <w:rPr>
                <w:sz w:val="18"/>
                <w:szCs w:val="18"/>
              </w:rPr>
            </w:pPr>
            <w:r>
              <w:rPr>
                <w:sz w:val="18"/>
                <w:szCs w:val="18"/>
              </w:rPr>
              <w:lastRenderedPageBreak/>
              <w:t>28</w:t>
            </w:r>
            <w:r w:rsidRPr="00EE73CF">
              <w:rPr>
                <w:sz w:val="18"/>
                <w:szCs w:val="18"/>
              </w:rPr>
              <w:t>.</w:t>
            </w:r>
            <w:r w:rsidRPr="00EE73CF">
              <w:rPr>
                <w:sz w:val="18"/>
                <w:szCs w:val="18"/>
              </w:rPr>
              <w:tab/>
            </w:r>
            <w:r>
              <w:rPr>
                <w:sz w:val="18"/>
                <w:szCs w:val="18"/>
              </w:rPr>
              <w:t>Cockpit Vi</w:t>
            </w:r>
            <w:r w:rsidR="00973CA4">
              <w:rPr>
                <w:sz w:val="18"/>
                <w:szCs w:val="18"/>
              </w:rPr>
              <w:t>deo</w:t>
            </w:r>
          </w:p>
          <w:p w:rsidR="00C1018C" w:rsidRPr="00EE73CF" w:rsidRDefault="00C1018C" w:rsidP="00647AF2">
            <w:pPr>
              <w:tabs>
                <w:tab w:val="left" w:pos="440"/>
              </w:tabs>
              <w:rPr>
                <w:sz w:val="18"/>
                <w:szCs w:val="18"/>
              </w:rPr>
            </w:pPr>
            <w:r>
              <w:rPr>
                <w:sz w:val="18"/>
                <w:szCs w:val="18"/>
              </w:rPr>
              <w:t>***</w:t>
            </w:r>
            <w:r>
              <w:rPr>
                <w:sz w:val="18"/>
                <w:szCs w:val="18"/>
              </w:rPr>
              <w:tab/>
              <w:t>Monitors</w:t>
            </w:r>
          </w:p>
        </w:tc>
        <w:tc>
          <w:tcPr>
            <w:tcW w:w="440" w:type="dxa"/>
            <w:tcBorders>
              <w:top w:val="single" w:sz="4" w:space="0" w:color="auto"/>
              <w:right w:val="single" w:sz="4" w:space="0" w:color="auto"/>
            </w:tcBorders>
          </w:tcPr>
          <w:p w:rsidR="00C1018C" w:rsidRPr="00EE73CF" w:rsidRDefault="00C1018C" w:rsidP="00647AF2">
            <w:pPr>
              <w:tabs>
                <w:tab w:val="left" w:pos="360"/>
              </w:tabs>
              <w:rPr>
                <w:sz w:val="18"/>
                <w:szCs w:val="18"/>
              </w:rPr>
            </w:pPr>
            <w:r>
              <w:rPr>
                <w:sz w:val="18"/>
                <w:szCs w:val="18"/>
              </w:rPr>
              <w:t>D</w:t>
            </w:r>
          </w:p>
        </w:tc>
        <w:tc>
          <w:tcPr>
            <w:tcW w:w="370" w:type="dxa"/>
            <w:tcBorders>
              <w:top w:val="single" w:sz="4" w:space="0" w:color="auto"/>
              <w:left w:val="single" w:sz="4" w:space="0" w:color="auto"/>
              <w:right w:val="single" w:sz="6" w:space="0" w:color="auto"/>
            </w:tcBorders>
          </w:tcPr>
          <w:p w:rsidR="00C1018C" w:rsidRPr="00EE73CF" w:rsidRDefault="00C1018C" w:rsidP="00647AF2">
            <w:pPr>
              <w:tabs>
                <w:tab w:val="left" w:pos="360"/>
              </w:tabs>
              <w:rPr>
                <w:sz w:val="18"/>
                <w:szCs w:val="18"/>
              </w:rPr>
            </w:pPr>
            <w:r>
              <w:rPr>
                <w:sz w:val="18"/>
                <w:szCs w:val="18"/>
              </w:rPr>
              <w:t>-</w:t>
            </w:r>
          </w:p>
        </w:tc>
        <w:tc>
          <w:tcPr>
            <w:tcW w:w="360" w:type="dxa"/>
            <w:tcBorders>
              <w:top w:val="single" w:sz="4" w:space="0" w:color="auto"/>
            </w:tcBorders>
          </w:tcPr>
          <w:p w:rsidR="00C1018C" w:rsidRPr="00D65D39" w:rsidRDefault="00C1018C" w:rsidP="00647AF2">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C1018C" w:rsidRPr="00EE73CF" w:rsidRDefault="00C1018C" w:rsidP="00647AF2">
            <w:pPr>
              <w:rPr>
                <w:sz w:val="18"/>
                <w:szCs w:val="18"/>
              </w:rPr>
            </w:pPr>
          </w:p>
        </w:tc>
        <w:tc>
          <w:tcPr>
            <w:tcW w:w="2880" w:type="dxa"/>
            <w:tcBorders>
              <w:top w:val="single" w:sz="4" w:space="0" w:color="auto"/>
              <w:right w:val="single" w:sz="6" w:space="0" w:color="auto"/>
            </w:tcBorders>
          </w:tcPr>
          <w:p w:rsidR="00C1018C" w:rsidRPr="00EE73CF" w:rsidRDefault="00C1018C" w:rsidP="00647AF2">
            <w:pPr>
              <w:rPr>
                <w:sz w:val="18"/>
                <w:szCs w:val="18"/>
              </w:rPr>
            </w:pPr>
            <w:r w:rsidRPr="00EE73CF">
              <w:rPr>
                <w:sz w:val="18"/>
                <w:szCs w:val="18"/>
              </w:rPr>
              <w:t>None required.</w:t>
            </w:r>
          </w:p>
        </w:tc>
        <w:tc>
          <w:tcPr>
            <w:tcW w:w="2521" w:type="dxa"/>
            <w:tcBorders>
              <w:top w:val="single" w:sz="4" w:space="0" w:color="auto"/>
              <w:right w:val="single" w:sz="6" w:space="0" w:color="auto"/>
            </w:tcBorders>
          </w:tcPr>
          <w:p w:rsidR="00C1018C" w:rsidRPr="00EE73CF" w:rsidRDefault="00C1018C" w:rsidP="00647AF2">
            <w:pPr>
              <w:rPr>
                <w:sz w:val="18"/>
                <w:szCs w:val="18"/>
              </w:rPr>
            </w:pPr>
            <w:r w:rsidRPr="00EE73CF">
              <w:rPr>
                <w:sz w:val="18"/>
                <w:szCs w:val="18"/>
              </w:rPr>
              <w:t>None required.</w:t>
            </w:r>
          </w:p>
        </w:tc>
        <w:tc>
          <w:tcPr>
            <w:tcW w:w="2340" w:type="dxa"/>
            <w:tcBorders>
              <w:top w:val="single" w:sz="4" w:space="0" w:color="auto"/>
              <w:right w:val="single" w:sz="6" w:space="0" w:color="auto"/>
            </w:tcBorders>
          </w:tcPr>
          <w:p w:rsidR="00C1018C" w:rsidRPr="00EE73CF" w:rsidRDefault="00C1018C" w:rsidP="00647AF2">
            <w:pPr>
              <w:rPr>
                <w:sz w:val="18"/>
                <w:szCs w:val="18"/>
              </w:rPr>
            </w:pPr>
            <w:r w:rsidRPr="00EE73CF">
              <w:rPr>
                <w:sz w:val="18"/>
                <w:szCs w:val="18"/>
              </w:rPr>
              <w:t>An Inoperative Placard will be displayed in a prominent position to be seen by flight crew and will be noted on ADLS.</w:t>
            </w:r>
          </w:p>
        </w:tc>
      </w:tr>
      <w:tr w:rsidR="00C1018C" w:rsidRPr="00EE73CF" w:rsidTr="00647AF2">
        <w:trPr>
          <w:cantSplit/>
        </w:trPr>
        <w:tc>
          <w:tcPr>
            <w:tcW w:w="2330" w:type="dxa"/>
            <w:tcBorders>
              <w:left w:val="single" w:sz="4" w:space="0" w:color="auto"/>
            </w:tcBorders>
          </w:tcPr>
          <w:p w:rsidR="00C1018C" w:rsidRDefault="00C1018C" w:rsidP="00C1018C">
            <w:pPr>
              <w:tabs>
                <w:tab w:val="left" w:pos="440"/>
                <w:tab w:val="left" w:pos="2600"/>
              </w:tabs>
              <w:spacing w:before="120"/>
              <w:rPr>
                <w:sz w:val="18"/>
                <w:szCs w:val="18"/>
              </w:rPr>
            </w:pPr>
            <w:r>
              <w:rPr>
                <w:sz w:val="18"/>
                <w:szCs w:val="18"/>
              </w:rPr>
              <w:t>29.</w:t>
            </w:r>
            <w:r>
              <w:rPr>
                <w:sz w:val="18"/>
                <w:szCs w:val="18"/>
              </w:rPr>
              <w:tab/>
              <w:t>Heads Up Checklist</w:t>
            </w:r>
          </w:p>
          <w:p w:rsidR="00C1018C" w:rsidRPr="00EE73CF" w:rsidRDefault="00C1018C" w:rsidP="00C1018C">
            <w:pPr>
              <w:tabs>
                <w:tab w:val="left" w:pos="440"/>
                <w:tab w:val="left" w:pos="2600"/>
              </w:tabs>
              <w:rPr>
                <w:sz w:val="18"/>
                <w:szCs w:val="18"/>
              </w:rPr>
            </w:pPr>
            <w:r>
              <w:rPr>
                <w:sz w:val="18"/>
                <w:szCs w:val="18"/>
              </w:rPr>
              <w:t>***</w:t>
            </w:r>
          </w:p>
        </w:tc>
        <w:tc>
          <w:tcPr>
            <w:tcW w:w="440" w:type="dxa"/>
            <w:tcBorders>
              <w:right w:val="single" w:sz="4" w:space="0" w:color="auto"/>
            </w:tcBorders>
          </w:tcPr>
          <w:p w:rsidR="00C1018C" w:rsidRPr="00EE73CF" w:rsidRDefault="00C1018C"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C1018C" w:rsidRPr="00EE73CF" w:rsidRDefault="00C1018C" w:rsidP="00647AF2">
            <w:pPr>
              <w:tabs>
                <w:tab w:val="left" w:pos="360"/>
              </w:tabs>
              <w:spacing w:before="120"/>
              <w:rPr>
                <w:sz w:val="18"/>
                <w:szCs w:val="18"/>
              </w:rPr>
            </w:pPr>
            <w:r>
              <w:rPr>
                <w:sz w:val="18"/>
                <w:szCs w:val="18"/>
              </w:rPr>
              <w:t>-</w:t>
            </w:r>
          </w:p>
        </w:tc>
        <w:tc>
          <w:tcPr>
            <w:tcW w:w="360" w:type="dxa"/>
          </w:tcPr>
          <w:p w:rsidR="00C1018C" w:rsidRPr="00EE73CF" w:rsidRDefault="00C1018C"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C1018C" w:rsidRPr="00EE73CF" w:rsidRDefault="00C1018C" w:rsidP="00647AF2">
            <w:pPr>
              <w:spacing w:before="120"/>
              <w:rPr>
                <w:sz w:val="18"/>
                <w:szCs w:val="18"/>
              </w:rPr>
            </w:pPr>
          </w:p>
        </w:tc>
        <w:tc>
          <w:tcPr>
            <w:tcW w:w="2880" w:type="dxa"/>
            <w:tcBorders>
              <w:right w:val="single" w:sz="6" w:space="0" w:color="auto"/>
            </w:tcBorders>
          </w:tcPr>
          <w:p w:rsidR="00C1018C" w:rsidRPr="00EE73CF" w:rsidRDefault="00C1018C" w:rsidP="00647AF2">
            <w:pPr>
              <w:spacing w:before="120"/>
              <w:rPr>
                <w:sz w:val="18"/>
                <w:szCs w:val="18"/>
              </w:rPr>
            </w:pPr>
            <w:r>
              <w:rPr>
                <w:rFonts w:ascii="Times" w:hAnsi="Times" w:cs="Times"/>
                <w:sz w:val="18"/>
                <w:szCs w:val="18"/>
              </w:rPr>
              <w:t>None required.</w:t>
            </w:r>
          </w:p>
        </w:tc>
        <w:tc>
          <w:tcPr>
            <w:tcW w:w="2521" w:type="dxa"/>
            <w:tcBorders>
              <w:right w:val="single" w:sz="6" w:space="0" w:color="auto"/>
            </w:tcBorders>
          </w:tcPr>
          <w:p w:rsidR="00C1018C" w:rsidRPr="00EE73CF" w:rsidRDefault="00C1018C" w:rsidP="00647AF2">
            <w:pPr>
              <w:spacing w:before="120"/>
              <w:rPr>
                <w:sz w:val="18"/>
                <w:szCs w:val="18"/>
              </w:rPr>
            </w:pPr>
            <w:r>
              <w:rPr>
                <w:rFonts w:ascii="Times" w:hAnsi="Times" w:cs="Times"/>
                <w:sz w:val="18"/>
                <w:szCs w:val="18"/>
              </w:rPr>
              <w:t>None required.</w:t>
            </w:r>
          </w:p>
        </w:tc>
        <w:tc>
          <w:tcPr>
            <w:tcW w:w="2340" w:type="dxa"/>
            <w:tcBorders>
              <w:right w:val="single" w:sz="4" w:space="0" w:color="auto"/>
            </w:tcBorders>
          </w:tcPr>
          <w:p w:rsidR="00C1018C" w:rsidRPr="00EE73CF" w:rsidRDefault="00C1018C"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C1018C" w:rsidRPr="00EE73CF" w:rsidTr="00647AF2">
        <w:trPr>
          <w:cantSplit/>
        </w:trPr>
        <w:tc>
          <w:tcPr>
            <w:tcW w:w="2330" w:type="dxa"/>
            <w:tcBorders>
              <w:left w:val="single" w:sz="4" w:space="0" w:color="auto"/>
            </w:tcBorders>
          </w:tcPr>
          <w:p w:rsidR="00C1018C" w:rsidRDefault="00C1018C" w:rsidP="00647AF2">
            <w:pPr>
              <w:tabs>
                <w:tab w:val="left" w:pos="440"/>
                <w:tab w:val="left" w:pos="2600"/>
              </w:tabs>
              <w:spacing w:before="120"/>
              <w:rPr>
                <w:sz w:val="18"/>
                <w:szCs w:val="18"/>
              </w:rPr>
            </w:pPr>
            <w:r>
              <w:rPr>
                <w:sz w:val="18"/>
                <w:szCs w:val="18"/>
              </w:rPr>
              <w:t>30.</w:t>
            </w:r>
            <w:r>
              <w:rPr>
                <w:sz w:val="18"/>
                <w:szCs w:val="18"/>
              </w:rPr>
              <w:tab/>
              <w:t>Enhanced Vision</w:t>
            </w:r>
          </w:p>
          <w:p w:rsidR="00C1018C" w:rsidRDefault="00C1018C" w:rsidP="00647AF2">
            <w:pPr>
              <w:tabs>
                <w:tab w:val="left" w:pos="440"/>
                <w:tab w:val="left" w:pos="2600"/>
              </w:tabs>
              <w:rPr>
                <w:sz w:val="18"/>
                <w:szCs w:val="18"/>
              </w:rPr>
            </w:pPr>
            <w:r>
              <w:rPr>
                <w:sz w:val="18"/>
                <w:szCs w:val="18"/>
              </w:rPr>
              <w:t>***</w:t>
            </w:r>
            <w:r>
              <w:rPr>
                <w:sz w:val="18"/>
                <w:szCs w:val="18"/>
              </w:rPr>
              <w:tab/>
              <w:t>System (EVS)</w:t>
            </w:r>
          </w:p>
        </w:tc>
        <w:tc>
          <w:tcPr>
            <w:tcW w:w="440" w:type="dxa"/>
            <w:tcBorders>
              <w:right w:val="single" w:sz="4" w:space="0" w:color="auto"/>
            </w:tcBorders>
          </w:tcPr>
          <w:p w:rsidR="00C1018C" w:rsidRDefault="00C1018C"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C1018C" w:rsidRDefault="00C1018C" w:rsidP="00647AF2">
            <w:pPr>
              <w:tabs>
                <w:tab w:val="left" w:pos="360"/>
              </w:tabs>
              <w:spacing w:before="120"/>
              <w:rPr>
                <w:sz w:val="18"/>
                <w:szCs w:val="18"/>
              </w:rPr>
            </w:pPr>
            <w:r>
              <w:rPr>
                <w:sz w:val="18"/>
                <w:szCs w:val="18"/>
              </w:rPr>
              <w:t>1</w:t>
            </w:r>
          </w:p>
        </w:tc>
        <w:tc>
          <w:tcPr>
            <w:tcW w:w="360" w:type="dxa"/>
          </w:tcPr>
          <w:p w:rsidR="00C1018C" w:rsidRDefault="00C1018C"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C1018C" w:rsidRDefault="00C90641" w:rsidP="00647AF2">
            <w:pPr>
              <w:spacing w:before="120"/>
              <w:rPr>
                <w:sz w:val="18"/>
                <w:szCs w:val="18"/>
              </w:rPr>
            </w:pPr>
            <w:r>
              <w:rPr>
                <w:sz w:val="18"/>
                <w:szCs w:val="18"/>
              </w:rPr>
              <w:t>NOTE: With EVS inoperative or with one or more EVS SSPCs pulled or tripped a blue “Landing Gear System Fault” CAS message may be displayed.</w:t>
            </w:r>
          </w:p>
        </w:tc>
        <w:tc>
          <w:tcPr>
            <w:tcW w:w="2880" w:type="dxa"/>
            <w:tcBorders>
              <w:right w:val="single" w:sz="6" w:space="0" w:color="auto"/>
            </w:tcBorders>
          </w:tcPr>
          <w:p w:rsidR="00C1018C" w:rsidRPr="00EC71D1" w:rsidRDefault="00C1018C"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C1018C" w:rsidRPr="00EC71D1" w:rsidRDefault="00C1018C"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C1018C" w:rsidRPr="00EE73CF" w:rsidRDefault="00C1018C"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C1018C" w:rsidRPr="00EE73CF" w:rsidTr="00647AF2">
        <w:trPr>
          <w:cantSplit/>
        </w:trPr>
        <w:tc>
          <w:tcPr>
            <w:tcW w:w="2330" w:type="dxa"/>
            <w:tcBorders>
              <w:left w:val="single" w:sz="4" w:space="0" w:color="auto"/>
            </w:tcBorders>
          </w:tcPr>
          <w:p w:rsidR="00C1018C" w:rsidRDefault="00C1018C" w:rsidP="00647AF2">
            <w:pPr>
              <w:tabs>
                <w:tab w:val="left" w:pos="440"/>
                <w:tab w:val="left" w:pos="2600"/>
              </w:tabs>
              <w:spacing w:before="120"/>
              <w:rPr>
                <w:sz w:val="18"/>
                <w:szCs w:val="18"/>
              </w:rPr>
            </w:pPr>
            <w:r>
              <w:rPr>
                <w:sz w:val="18"/>
                <w:szCs w:val="18"/>
              </w:rPr>
              <w:t>1</w:t>
            </w:r>
            <w:r w:rsidRPr="00EE73CF">
              <w:rPr>
                <w:sz w:val="18"/>
                <w:szCs w:val="18"/>
              </w:rPr>
              <w:t>)</w:t>
            </w:r>
            <w:r w:rsidRPr="00EE73CF">
              <w:rPr>
                <w:sz w:val="18"/>
                <w:szCs w:val="18"/>
              </w:rPr>
              <w:tab/>
            </w:r>
            <w:r>
              <w:rPr>
                <w:sz w:val="18"/>
                <w:szCs w:val="18"/>
              </w:rPr>
              <w:t>EVS Window Heat</w:t>
            </w:r>
          </w:p>
          <w:p w:rsidR="00C1018C" w:rsidRPr="00EE73CF" w:rsidRDefault="00C1018C" w:rsidP="00647AF2">
            <w:pPr>
              <w:tabs>
                <w:tab w:val="left" w:pos="440"/>
                <w:tab w:val="left" w:pos="2600"/>
              </w:tabs>
              <w:rPr>
                <w:sz w:val="18"/>
                <w:szCs w:val="18"/>
              </w:rPr>
            </w:pPr>
            <w:r>
              <w:rPr>
                <w:sz w:val="18"/>
                <w:szCs w:val="18"/>
              </w:rPr>
              <w:t>***</w:t>
            </w:r>
          </w:p>
        </w:tc>
        <w:tc>
          <w:tcPr>
            <w:tcW w:w="440" w:type="dxa"/>
            <w:tcBorders>
              <w:right w:val="single" w:sz="4" w:space="0" w:color="auto"/>
            </w:tcBorders>
          </w:tcPr>
          <w:p w:rsidR="00C1018C" w:rsidRPr="00EE73CF" w:rsidRDefault="00C1018C"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C1018C" w:rsidRPr="00EE73CF" w:rsidRDefault="00D079E3" w:rsidP="00647AF2">
            <w:pPr>
              <w:tabs>
                <w:tab w:val="left" w:pos="360"/>
              </w:tabs>
              <w:spacing w:before="120"/>
              <w:rPr>
                <w:sz w:val="18"/>
                <w:szCs w:val="18"/>
              </w:rPr>
            </w:pPr>
            <w:r>
              <w:rPr>
                <w:sz w:val="18"/>
                <w:szCs w:val="18"/>
              </w:rPr>
              <w:t>1</w:t>
            </w:r>
          </w:p>
        </w:tc>
        <w:tc>
          <w:tcPr>
            <w:tcW w:w="360" w:type="dxa"/>
          </w:tcPr>
          <w:p w:rsidR="00C1018C" w:rsidRPr="00EE73CF" w:rsidRDefault="00C1018C"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C1018C" w:rsidRPr="00EE73CF" w:rsidRDefault="00C1018C" w:rsidP="00647AF2">
            <w:pPr>
              <w:spacing w:before="120"/>
              <w:rPr>
                <w:sz w:val="18"/>
                <w:szCs w:val="18"/>
              </w:rPr>
            </w:pPr>
          </w:p>
        </w:tc>
        <w:tc>
          <w:tcPr>
            <w:tcW w:w="2880" w:type="dxa"/>
            <w:tcBorders>
              <w:right w:val="single" w:sz="6" w:space="0" w:color="auto"/>
            </w:tcBorders>
          </w:tcPr>
          <w:p w:rsidR="00C1018C" w:rsidRPr="00EE73CF" w:rsidRDefault="00C1018C" w:rsidP="00647AF2">
            <w:pPr>
              <w:spacing w:before="120"/>
              <w:rPr>
                <w:sz w:val="18"/>
                <w:szCs w:val="18"/>
              </w:rPr>
            </w:pPr>
            <w:r w:rsidRPr="00EE73CF">
              <w:rPr>
                <w:sz w:val="18"/>
                <w:szCs w:val="18"/>
              </w:rPr>
              <w:t>None required.</w:t>
            </w:r>
          </w:p>
        </w:tc>
        <w:tc>
          <w:tcPr>
            <w:tcW w:w="2521" w:type="dxa"/>
            <w:tcBorders>
              <w:right w:val="single" w:sz="6" w:space="0" w:color="auto"/>
            </w:tcBorders>
          </w:tcPr>
          <w:p w:rsidR="00C1018C" w:rsidRPr="00EE73CF" w:rsidRDefault="00C1018C" w:rsidP="00647AF2">
            <w:pPr>
              <w:spacing w:before="120"/>
              <w:rPr>
                <w:sz w:val="18"/>
                <w:szCs w:val="18"/>
              </w:rPr>
            </w:pPr>
            <w:r w:rsidRPr="00EE73CF">
              <w:rPr>
                <w:sz w:val="18"/>
                <w:szCs w:val="18"/>
              </w:rPr>
              <w:t>None required.</w:t>
            </w:r>
          </w:p>
        </w:tc>
        <w:tc>
          <w:tcPr>
            <w:tcW w:w="2340" w:type="dxa"/>
            <w:tcBorders>
              <w:right w:val="single" w:sz="4" w:space="0" w:color="auto"/>
            </w:tcBorders>
          </w:tcPr>
          <w:p w:rsidR="00C1018C" w:rsidRPr="00EE73CF" w:rsidRDefault="00C1018C"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C1018C" w:rsidRPr="00EE73CF" w:rsidTr="004859AB">
        <w:trPr>
          <w:cantSplit/>
        </w:trPr>
        <w:tc>
          <w:tcPr>
            <w:tcW w:w="2330" w:type="dxa"/>
            <w:tcBorders>
              <w:left w:val="single" w:sz="4" w:space="0" w:color="auto"/>
            </w:tcBorders>
          </w:tcPr>
          <w:p w:rsidR="00C1018C" w:rsidRDefault="00C1018C" w:rsidP="00647AF2">
            <w:pPr>
              <w:tabs>
                <w:tab w:val="left" w:pos="440"/>
                <w:tab w:val="left" w:pos="2600"/>
              </w:tabs>
              <w:spacing w:before="120"/>
              <w:rPr>
                <w:sz w:val="18"/>
                <w:szCs w:val="18"/>
              </w:rPr>
            </w:pPr>
            <w:r>
              <w:rPr>
                <w:sz w:val="18"/>
                <w:szCs w:val="18"/>
              </w:rPr>
              <w:t>2)</w:t>
            </w:r>
            <w:r>
              <w:rPr>
                <w:sz w:val="18"/>
                <w:szCs w:val="18"/>
              </w:rPr>
              <w:tab/>
              <w:t>Secondary (non-HUD)</w:t>
            </w:r>
          </w:p>
          <w:p w:rsidR="00C1018C" w:rsidRDefault="00C1018C" w:rsidP="00C1018C">
            <w:pPr>
              <w:tabs>
                <w:tab w:val="left" w:pos="440"/>
                <w:tab w:val="left" w:pos="2600"/>
              </w:tabs>
              <w:rPr>
                <w:sz w:val="18"/>
                <w:szCs w:val="18"/>
              </w:rPr>
            </w:pPr>
            <w:r>
              <w:rPr>
                <w:sz w:val="18"/>
                <w:szCs w:val="18"/>
              </w:rPr>
              <w:t>***</w:t>
            </w:r>
            <w:r>
              <w:rPr>
                <w:sz w:val="18"/>
                <w:szCs w:val="18"/>
              </w:rPr>
              <w:tab/>
              <w:t>EVS Display Repeater</w:t>
            </w:r>
          </w:p>
        </w:tc>
        <w:tc>
          <w:tcPr>
            <w:tcW w:w="440" w:type="dxa"/>
            <w:tcBorders>
              <w:right w:val="single" w:sz="4" w:space="0" w:color="auto"/>
            </w:tcBorders>
          </w:tcPr>
          <w:p w:rsidR="00C1018C" w:rsidRDefault="00C1018C"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C1018C" w:rsidRDefault="00C1018C" w:rsidP="00647AF2">
            <w:pPr>
              <w:tabs>
                <w:tab w:val="left" w:pos="360"/>
              </w:tabs>
              <w:spacing w:before="120"/>
              <w:rPr>
                <w:sz w:val="18"/>
                <w:szCs w:val="18"/>
              </w:rPr>
            </w:pPr>
            <w:r>
              <w:rPr>
                <w:sz w:val="18"/>
                <w:szCs w:val="18"/>
              </w:rPr>
              <w:t>1</w:t>
            </w:r>
          </w:p>
        </w:tc>
        <w:tc>
          <w:tcPr>
            <w:tcW w:w="360" w:type="dxa"/>
          </w:tcPr>
          <w:p w:rsidR="00C1018C" w:rsidRDefault="00C1018C"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C1018C" w:rsidRPr="00EE73CF" w:rsidRDefault="00C1018C" w:rsidP="00647AF2">
            <w:pPr>
              <w:spacing w:before="120"/>
              <w:rPr>
                <w:sz w:val="18"/>
                <w:szCs w:val="18"/>
              </w:rPr>
            </w:pPr>
            <w:r>
              <w:rPr>
                <w:sz w:val="18"/>
                <w:szCs w:val="18"/>
              </w:rPr>
              <w:t>May be inoperative provided procedures are not dependent on its use.</w:t>
            </w:r>
          </w:p>
        </w:tc>
        <w:tc>
          <w:tcPr>
            <w:tcW w:w="2880" w:type="dxa"/>
            <w:tcBorders>
              <w:right w:val="single" w:sz="6" w:space="0" w:color="auto"/>
            </w:tcBorders>
          </w:tcPr>
          <w:p w:rsidR="00C1018C" w:rsidRPr="00EE73CF" w:rsidRDefault="00C1018C" w:rsidP="00647AF2">
            <w:pPr>
              <w:spacing w:before="120"/>
              <w:rPr>
                <w:sz w:val="18"/>
                <w:szCs w:val="18"/>
              </w:rPr>
            </w:pPr>
            <w:r>
              <w:rPr>
                <w:sz w:val="18"/>
                <w:szCs w:val="18"/>
              </w:rPr>
              <w:t>None required.</w:t>
            </w:r>
          </w:p>
        </w:tc>
        <w:tc>
          <w:tcPr>
            <w:tcW w:w="2521" w:type="dxa"/>
            <w:tcBorders>
              <w:right w:val="single" w:sz="6" w:space="0" w:color="auto"/>
            </w:tcBorders>
          </w:tcPr>
          <w:p w:rsidR="00C1018C" w:rsidRPr="00EE73CF" w:rsidRDefault="00C1018C" w:rsidP="00647AF2">
            <w:pPr>
              <w:spacing w:before="120"/>
              <w:rPr>
                <w:sz w:val="18"/>
                <w:szCs w:val="18"/>
              </w:rPr>
            </w:pPr>
            <w:r>
              <w:rPr>
                <w:sz w:val="18"/>
                <w:szCs w:val="18"/>
              </w:rPr>
              <w:t>None required.</w:t>
            </w:r>
          </w:p>
        </w:tc>
        <w:tc>
          <w:tcPr>
            <w:tcW w:w="2340" w:type="dxa"/>
            <w:tcBorders>
              <w:right w:val="single" w:sz="4" w:space="0" w:color="auto"/>
            </w:tcBorders>
          </w:tcPr>
          <w:p w:rsidR="00C1018C" w:rsidRPr="00EE73CF" w:rsidRDefault="00C1018C"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4859AB" w:rsidRPr="00EE73CF" w:rsidTr="004859AB">
        <w:trPr>
          <w:cantSplit/>
        </w:trPr>
        <w:tc>
          <w:tcPr>
            <w:tcW w:w="2330" w:type="dxa"/>
            <w:tcBorders>
              <w:left w:val="single" w:sz="4" w:space="0" w:color="auto"/>
              <w:bottom w:val="single" w:sz="4" w:space="0" w:color="auto"/>
            </w:tcBorders>
          </w:tcPr>
          <w:p w:rsidR="004859AB" w:rsidRDefault="004859AB" w:rsidP="00647AF2">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4859AB" w:rsidRDefault="004859AB"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4859AB" w:rsidRDefault="004859AB" w:rsidP="00647AF2">
            <w:pPr>
              <w:tabs>
                <w:tab w:val="left" w:pos="360"/>
              </w:tabs>
              <w:spacing w:before="120"/>
              <w:rPr>
                <w:sz w:val="18"/>
                <w:szCs w:val="18"/>
              </w:rPr>
            </w:pPr>
          </w:p>
        </w:tc>
        <w:tc>
          <w:tcPr>
            <w:tcW w:w="360" w:type="dxa"/>
            <w:tcBorders>
              <w:bottom w:val="single" w:sz="4" w:space="0" w:color="auto"/>
            </w:tcBorders>
          </w:tcPr>
          <w:p w:rsidR="004859AB" w:rsidRDefault="004859AB"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4859AB" w:rsidRDefault="004859AB" w:rsidP="00647AF2">
            <w:pPr>
              <w:spacing w:before="120"/>
              <w:rPr>
                <w:sz w:val="18"/>
                <w:szCs w:val="18"/>
              </w:rPr>
            </w:pPr>
          </w:p>
        </w:tc>
        <w:tc>
          <w:tcPr>
            <w:tcW w:w="2880" w:type="dxa"/>
            <w:tcBorders>
              <w:bottom w:val="single" w:sz="4" w:space="0" w:color="auto"/>
              <w:right w:val="single" w:sz="6" w:space="0" w:color="auto"/>
            </w:tcBorders>
          </w:tcPr>
          <w:p w:rsidR="004859AB" w:rsidRDefault="004859AB" w:rsidP="00647AF2">
            <w:pPr>
              <w:spacing w:before="120"/>
              <w:rPr>
                <w:sz w:val="18"/>
                <w:szCs w:val="18"/>
              </w:rPr>
            </w:pPr>
          </w:p>
        </w:tc>
        <w:tc>
          <w:tcPr>
            <w:tcW w:w="2521" w:type="dxa"/>
            <w:tcBorders>
              <w:bottom w:val="single" w:sz="4" w:space="0" w:color="auto"/>
              <w:right w:val="single" w:sz="6" w:space="0" w:color="auto"/>
            </w:tcBorders>
          </w:tcPr>
          <w:p w:rsidR="004859AB" w:rsidRDefault="004859AB" w:rsidP="00647AF2">
            <w:pPr>
              <w:spacing w:before="120"/>
              <w:rPr>
                <w:sz w:val="18"/>
                <w:szCs w:val="18"/>
              </w:rPr>
            </w:pPr>
          </w:p>
        </w:tc>
        <w:tc>
          <w:tcPr>
            <w:tcW w:w="2340" w:type="dxa"/>
            <w:tcBorders>
              <w:bottom w:val="single" w:sz="4" w:space="0" w:color="auto"/>
              <w:right w:val="single" w:sz="4" w:space="0" w:color="auto"/>
            </w:tcBorders>
          </w:tcPr>
          <w:p w:rsidR="004859AB" w:rsidRPr="00EE73CF" w:rsidRDefault="004859AB" w:rsidP="00647AF2">
            <w:pPr>
              <w:spacing w:before="120"/>
              <w:rPr>
                <w:sz w:val="18"/>
                <w:szCs w:val="18"/>
              </w:rPr>
            </w:pPr>
          </w:p>
        </w:tc>
      </w:tr>
    </w:tbl>
    <w:p w:rsidR="004859AB" w:rsidRDefault="004859AB" w:rsidP="00647AF2">
      <w:pPr>
        <w:tabs>
          <w:tab w:val="left" w:pos="440"/>
          <w:tab w:val="left" w:pos="2600"/>
        </w:tabs>
        <w:spacing w:before="120"/>
        <w:rPr>
          <w:sz w:val="18"/>
          <w:szCs w:val="18"/>
        </w:rPr>
        <w:sectPr w:rsidR="004859AB" w:rsidSect="00EA538C">
          <w:headerReference w:type="default" r:id="rId168"/>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C1018C" w:rsidRPr="00EE73CF" w:rsidTr="004859AB">
        <w:trPr>
          <w:cantSplit/>
        </w:trPr>
        <w:tc>
          <w:tcPr>
            <w:tcW w:w="2330" w:type="dxa"/>
            <w:tcBorders>
              <w:top w:val="single" w:sz="4" w:space="0" w:color="auto"/>
              <w:left w:val="single" w:sz="4" w:space="0" w:color="auto"/>
            </w:tcBorders>
          </w:tcPr>
          <w:p w:rsidR="00C1018C" w:rsidRDefault="00A375CB" w:rsidP="004859AB">
            <w:pPr>
              <w:tabs>
                <w:tab w:val="left" w:pos="440"/>
                <w:tab w:val="left" w:pos="2600"/>
              </w:tabs>
              <w:rPr>
                <w:sz w:val="18"/>
                <w:szCs w:val="18"/>
              </w:rPr>
            </w:pPr>
            <w:r>
              <w:rPr>
                <w:sz w:val="18"/>
                <w:szCs w:val="18"/>
              </w:rPr>
              <w:lastRenderedPageBreak/>
              <w:t>31.</w:t>
            </w:r>
            <w:r>
              <w:rPr>
                <w:sz w:val="18"/>
                <w:szCs w:val="18"/>
              </w:rPr>
              <w:tab/>
              <w:t>Terrain Server</w:t>
            </w:r>
          </w:p>
          <w:p w:rsidR="00A375CB" w:rsidRDefault="00A375CB" w:rsidP="004859AB">
            <w:pPr>
              <w:tabs>
                <w:tab w:val="left" w:pos="440"/>
                <w:tab w:val="left" w:pos="2600"/>
              </w:tabs>
              <w:rPr>
                <w:sz w:val="18"/>
                <w:szCs w:val="18"/>
              </w:rPr>
            </w:pPr>
            <w:r>
              <w:rPr>
                <w:sz w:val="18"/>
                <w:szCs w:val="18"/>
              </w:rPr>
              <w:tab/>
              <w:t>Function/EGPWM</w:t>
            </w:r>
          </w:p>
          <w:p w:rsidR="00A375CB" w:rsidRDefault="00A375CB" w:rsidP="004859AB">
            <w:pPr>
              <w:tabs>
                <w:tab w:val="left" w:pos="440"/>
                <w:tab w:val="left" w:pos="2600"/>
              </w:tabs>
              <w:rPr>
                <w:sz w:val="18"/>
                <w:szCs w:val="18"/>
              </w:rPr>
            </w:pPr>
            <w:r>
              <w:rPr>
                <w:sz w:val="18"/>
                <w:szCs w:val="18"/>
              </w:rPr>
              <w:tab/>
              <w:t>Modules</w:t>
            </w:r>
          </w:p>
        </w:tc>
        <w:tc>
          <w:tcPr>
            <w:tcW w:w="440" w:type="dxa"/>
            <w:tcBorders>
              <w:top w:val="single" w:sz="4" w:space="0" w:color="auto"/>
              <w:right w:val="single" w:sz="4" w:space="0" w:color="auto"/>
            </w:tcBorders>
          </w:tcPr>
          <w:p w:rsidR="00C1018C" w:rsidRDefault="00A375CB" w:rsidP="004859AB">
            <w:pPr>
              <w:tabs>
                <w:tab w:val="left" w:pos="360"/>
              </w:tabs>
              <w:rPr>
                <w:sz w:val="18"/>
                <w:szCs w:val="18"/>
              </w:rPr>
            </w:pPr>
            <w:r>
              <w:rPr>
                <w:sz w:val="18"/>
                <w:szCs w:val="18"/>
              </w:rPr>
              <w:t>C</w:t>
            </w:r>
          </w:p>
        </w:tc>
        <w:tc>
          <w:tcPr>
            <w:tcW w:w="370" w:type="dxa"/>
            <w:tcBorders>
              <w:top w:val="single" w:sz="4" w:space="0" w:color="auto"/>
              <w:left w:val="single" w:sz="4" w:space="0" w:color="auto"/>
              <w:right w:val="single" w:sz="6" w:space="0" w:color="auto"/>
            </w:tcBorders>
          </w:tcPr>
          <w:p w:rsidR="00C1018C" w:rsidRDefault="00A375CB" w:rsidP="004859AB">
            <w:pPr>
              <w:tabs>
                <w:tab w:val="left" w:pos="360"/>
              </w:tabs>
              <w:rPr>
                <w:sz w:val="18"/>
                <w:szCs w:val="18"/>
              </w:rPr>
            </w:pPr>
            <w:r>
              <w:rPr>
                <w:sz w:val="18"/>
                <w:szCs w:val="18"/>
              </w:rPr>
              <w:t>2</w:t>
            </w:r>
          </w:p>
        </w:tc>
        <w:tc>
          <w:tcPr>
            <w:tcW w:w="360" w:type="dxa"/>
            <w:tcBorders>
              <w:top w:val="single" w:sz="4" w:space="0" w:color="auto"/>
            </w:tcBorders>
          </w:tcPr>
          <w:p w:rsidR="00C1018C" w:rsidRDefault="00A375CB" w:rsidP="004859AB">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C1018C" w:rsidRPr="00A375CB" w:rsidRDefault="00C1018C" w:rsidP="004859AB">
            <w:pPr>
              <w:rPr>
                <w:sz w:val="18"/>
                <w:szCs w:val="18"/>
              </w:rPr>
            </w:pPr>
          </w:p>
          <w:p w:rsidR="00A375CB" w:rsidRDefault="00A375CB" w:rsidP="004859AB">
            <w:pPr>
              <w:rPr>
                <w:sz w:val="18"/>
                <w:szCs w:val="18"/>
              </w:rPr>
            </w:pPr>
            <w:r w:rsidRPr="00A375CB">
              <w:rPr>
                <w:sz w:val="18"/>
                <w:szCs w:val="18"/>
              </w:rPr>
              <w:t xml:space="preserve">NOTE: </w:t>
            </w:r>
            <w:r w:rsidRPr="00A375CB">
              <w:rPr>
                <w:color w:val="000000"/>
                <w:sz w:val="18"/>
                <w:szCs w:val="18"/>
              </w:rPr>
              <w:t>Synthetic Vision PFD synthetic terrain will not be available with dual Terrain Server failures, but the full PFD may be used without restriction.</w:t>
            </w:r>
          </w:p>
        </w:tc>
        <w:tc>
          <w:tcPr>
            <w:tcW w:w="2880" w:type="dxa"/>
            <w:tcBorders>
              <w:top w:val="single" w:sz="4" w:space="0" w:color="auto"/>
              <w:right w:val="single" w:sz="6" w:space="0" w:color="auto"/>
            </w:tcBorders>
          </w:tcPr>
          <w:p w:rsidR="00C1018C" w:rsidRPr="00EC71D1" w:rsidRDefault="00A375CB" w:rsidP="004859AB">
            <w:pPr>
              <w:rPr>
                <w:rFonts w:ascii="Times" w:hAnsi="Times" w:cs="Times"/>
                <w:sz w:val="18"/>
                <w:szCs w:val="18"/>
              </w:rPr>
            </w:pPr>
            <w:r>
              <w:rPr>
                <w:rFonts w:ascii="Times" w:hAnsi="Times" w:cs="Times"/>
                <w:sz w:val="18"/>
                <w:szCs w:val="18"/>
              </w:rPr>
              <w:t>None required.</w:t>
            </w:r>
          </w:p>
        </w:tc>
        <w:tc>
          <w:tcPr>
            <w:tcW w:w="2521" w:type="dxa"/>
            <w:tcBorders>
              <w:top w:val="single" w:sz="4" w:space="0" w:color="auto"/>
              <w:right w:val="single" w:sz="6" w:space="0" w:color="auto"/>
            </w:tcBorders>
          </w:tcPr>
          <w:p w:rsidR="00C1018C" w:rsidRPr="00A35B96" w:rsidRDefault="00A375CB" w:rsidP="004859AB">
            <w:pPr>
              <w:rPr>
                <w:rFonts w:ascii="Times" w:hAnsi="Times" w:cs="Times"/>
                <w:sz w:val="18"/>
                <w:szCs w:val="18"/>
              </w:rPr>
            </w:pPr>
            <w:r>
              <w:rPr>
                <w:rFonts w:ascii="Times" w:hAnsi="Times" w:cs="Times"/>
                <w:sz w:val="18"/>
                <w:szCs w:val="18"/>
              </w:rPr>
              <w:t>None required.</w:t>
            </w:r>
          </w:p>
        </w:tc>
        <w:tc>
          <w:tcPr>
            <w:tcW w:w="2340" w:type="dxa"/>
            <w:tcBorders>
              <w:top w:val="single" w:sz="4" w:space="0" w:color="auto"/>
              <w:right w:val="single" w:sz="4" w:space="0" w:color="auto"/>
            </w:tcBorders>
          </w:tcPr>
          <w:p w:rsidR="00C1018C" w:rsidRPr="00EE73CF" w:rsidRDefault="00A375CB" w:rsidP="004859AB">
            <w:pPr>
              <w:rPr>
                <w:sz w:val="18"/>
                <w:szCs w:val="18"/>
              </w:rPr>
            </w:pPr>
            <w:r w:rsidRPr="00EE73CF">
              <w:rPr>
                <w:sz w:val="18"/>
                <w:szCs w:val="18"/>
              </w:rPr>
              <w:t>An Inoperative Placard will be displayed in a prominent position to be seen by flight crew and will be noted on ADLS.</w:t>
            </w:r>
          </w:p>
        </w:tc>
      </w:tr>
      <w:tr w:rsidR="00A375CB" w:rsidRPr="00EE73CF" w:rsidTr="004859AB">
        <w:trPr>
          <w:cantSplit/>
        </w:trPr>
        <w:tc>
          <w:tcPr>
            <w:tcW w:w="2330" w:type="dxa"/>
            <w:tcBorders>
              <w:left w:val="single" w:sz="6" w:space="0" w:color="auto"/>
            </w:tcBorders>
          </w:tcPr>
          <w:p w:rsidR="00A375CB" w:rsidRPr="00EE73CF" w:rsidRDefault="00A375CB" w:rsidP="004859AB">
            <w:pPr>
              <w:tabs>
                <w:tab w:val="left" w:pos="440"/>
                <w:tab w:val="left" w:pos="2600"/>
              </w:tabs>
              <w:spacing w:before="120"/>
              <w:rPr>
                <w:sz w:val="18"/>
                <w:szCs w:val="18"/>
              </w:rPr>
            </w:pPr>
            <w:r>
              <w:rPr>
                <w:sz w:val="18"/>
                <w:szCs w:val="18"/>
              </w:rPr>
              <w:t>32</w:t>
            </w:r>
            <w:r w:rsidRPr="00EE73CF">
              <w:rPr>
                <w:sz w:val="18"/>
                <w:szCs w:val="18"/>
              </w:rPr>
              <w:t>.</w:t>
            </w:r>
            <w:r w:rsidRPr="00EE73CF">
              <w:rPr>
                <w:sz w:val="18"/>
                <w:szCs w:val="18"/>
              </w:rPr>
              <w:tab/>
            </w:r>
            <w:r>
              <w:rPr>
                <w:sz w:val="18"/>
                <w:szCs w:val="18"/>
              </w:rPr>
              <w:t>Advanced Graphics</w:t>
            </w:r>
          </w:p>
          <w:p w:rsidR="00A375CB" w:rsidRPr="00EE73CF" w:rsidRDefault="00A375CB" w:rsidP="00647AF2">
            <w:pPr>
              <w:tabs>
                <w:tab w:val="left" w:pos="440"/>
              </w:tabs>
              <w:rPr>
                <w:sz w:val="18"/>
                <w:szCs w:val="18"/>
              </w:rPr>
            </w:pPr>
            <w:r>
              <w:rPr>
                <w:sz w:val="18"/>
                <w:szCs w:val="18"/>
              </w:rPr>
              <w:tab/>
              <w:t>Module (AGM)</w:t>
            </w:r>
          </w:p>
        </w:tc>
        <w:tc>
          <w:tcPr>
            <w:tcW w:w="440" w:type="dxa"/>
            <w:tcBorders>
              <w:right w:val="single" w:sz="4" w:space="0" w:color="auto"/>
            </w:tcBorders>
          </w:tcPr>
          <w:p w:rsidR="00A375CB" w:rsidRPr="00EE73CF" w:rsidRDefault="00A375CB" w:rsidP="004859AB">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A375CB" w:rsidRPr="00EE73CF" w:rsidRDefault="00A375CB" w:rsidP="004859AB">
            <w:pPr>
              <w:tabs>
                <w:tab w:val="left" w:pos="360"/>
              </w:tabs>
              <w:spacing w:before="120"/>
              <w:rPr>
                <w:sz w:val="18"/>
                <w:szCs w:val="18"/>
              </w:rPr>
            </w:pPr>
            <w:r>
              <w:rPr>
                <w:sz w:val="18"/>
                <w:szCs w:val="18"/>
              </w:rPr>
              <w:t>4</w:t>
            </w:r>
          </w:p>
        </w:tc>
        <w:tc>
          <w:tcPr>
            <w:tcW w:w="360" w:type="dxa"/>
          </w:tcPr>
          <w:p w:rsidR="00A375CB" w:rsidRPr="00D65D39" w:rsidRDefault="00A375CB" w:rsidP="004859AB">
            <w:pPr>
              <w:tabs>
                <w:tab w:val="left" w:pos="360"/>
              </w:tabs>
              <w:spacing w:before="120"/>
              <w:rPr>
                <w:sz w:val="18"/>
                <w:szCs w:val="18"/>
              </w:rPr>
            </w:pPr>
            <w:r>
              <w:rPr>
                <w:sz w:val="18"/>
                <w:szCs w:val="18"/>
              </w:rPr>
              <w:t>3</w:t>
            </w:r>
          </w:p>
        </w:tc>
        <w:tc>
          <w:tcPr>
            <w:tcW w:w="3240" w:type="dxa"/>
            <w:tcBorders>
              <w:left w:val="single" w:sz="6" w:space="0" w:color="auto"/>
              <w:right w:val="single" w:sz="6" w:space="0" w:color="auto"/>
            </w:tcBorders>
          </w:tcPr>
          <w:p w:rsidR="00A375CB" w:rsidRDefault="00A375CB" w:rsidP="004859AB">
            <w:pPr>
              <w:spacing w:before="120"/>
              <w:rPr>
                <w:sz w:val="18"/>
                <w:szCs w:val="18"/>
              </w:rPr>
            </w:pPr>
            <w:r>
              <w:rPr>
                <w:sz w:val="18"/>
                <w:szCs w:val="18"/>
              </w:rPr>
              <w:t>(M)(O) May be inoperative provided:</w:t>
            </w:r>
          </w:p>
          <w:p w:rsidR="00A375CB" w:rsidRDefault="00A375CB" w:rsidP="003868A5">
            <w:pPr>
              <w:numPr>
                <w:ilvl w:val="0"/>
                <w:numId w:val="40"/>
              </w:numPr>
              <w:tabs>
                <w:tab w:val="clear" w:pos="810"/>
                <w:tab w:val="num" w:pos="461"/>
              </w:tabs>
              <w:ind w:left="461"/>
              <w:rPr>
                <w:sz w:val="18"/>
                <w:szCs w:val="18"/>
              </w:rPr>
            </w:pPr>
            <w:r>
              <w:rPr>
                <w:sz w:val="18"/>
                <w:szCs w:val="18"/>
              </w:rPr>
              <w:t>Inoperative AGM is located in the AGM 3 position, and</w:t>
            </w:r>
          </w:p>
          <w:p w:rsidR="00A375CB" w:rsidRPr="00EE73CF" w:rsidRDefault="00A375CB" w:rsidP="003868A5">
            <w:pPr>
              <w:numPr>
                <w:ilvl w:val="0"/>
                <w:numId w:val="40"/>
              </w:numPr>
              <w:tabs>
                <w:tab w:val="clear" w:pos="810"/>
                <w:tab w:val="num" w:pos="461"/>
              </w:tabs>
              <w:ind w:left="461"/>
              <w:rPr>
                <w:sz w:val="18"/>
                <w:szCs w:val="18"/>
              </w:rPr>
            </w:pPr>
            <w:r>
              <w:rPr>
                <w:sz w:val="18"/>
                <w:szCs w:val="18"/>
              </w:rPr>
              <w:t>Crew actions for subsequent failures are established.</w:t>
            </w:r>
          </w:p>
        </w:tc>
        <w:tc>
          <w:tcPr>
            <w:tcW w:w="2880" w:type="dxa"/>
            <w:tcBorders>
              <w:right w:val="single" w:sz="6" w:space="0" w:color="auto"/>
            </w:tcBorders>
          </w:tcPr>
          <w:p w:rsidR="00A375CB" w:rsidRPr="00A35B96" w:rsidRDefault="00A375CB" w:rsidP="004859AB">
            <w:pPr>
              <w:spacing w:before="120"/>
              <w:rPr>
                <w:rFonts w:ascii="Times" w:hAnsi="Times" w:cs="Times"/>
                <w:sz w:val="18"/>
                <w:szCs w:val="18"/>
              </w:rPr>
            </w:pPr>
            <w:r w:rsidRPr="00A35B96">
              <w:rPr>
                <w:rFonts w:ascii="Times" w:hAnsi="Times" w:cs="Times"/>
                <w:sz w:val="18"/>
                <w:szCs w:val="18"/>
              </w:rPr>
              <w:t>Maintenance will move the inoperative AGM module to the AGM 3 position.</w:t>
            </w:r>
          </w:p>
          <w:p w:rsidR="00A375CB" w:rsidRPr="00A35B96" w:rsidRDefault="00A375CB" w:rsidP="004859AB">
            <w:pPr>
              <w:spacing w:before="120"/>
              <w:rPr>
                <w:rFonts w:ascii="Times" w:hAnsi="Times" w:cs="Times"/>
                <w:sz w:val="18"/>
                <w:szCs w:val="18"/>
              </w:rPr>
            </w:pPr>
          </w:p>
          <w:p w:rsidR="00A375CB" w:rsidRPr="00EE73CF" w:rsidRDefault="00A375CB" w:rsidP="004859AB">
            <w:pPr>
              <w:rPr>
                <w:sz w:val="18"/>
                <w:szCs w:val="18"/>
              </w:rPr>
            </w:pPr>
            <w:r w:rsidRPr="00A35B96">
              <w:rPr>
                <w:rFonts w:ascii="Times" w:hAnsi="Times" w:cs="Times"/>
                <w:sz w:val="18"/>
                <w:szCs w:val="18"/>
              </w:rPr>
              <w:t>Flight crew may accomplish this task if properly qualified and authorized.</w:t>
            </w:r>
          </w:p>
        </w:tc>
        <w:tc>
          <w:tcPr>
            <w:tcW w:w="2521" w:type="dxa"/>
            <w:tcBorders>
              <w:right w:val="single" w:sz="6" w:space="0" w:color="auto"/>
            </w:tcBorders>
          </w:tcPr>
          <w:p w:rsidR="00A375CB" w:rsidRPr="00EE73CF" w:rsidRDefault="00A375CB" w:rsidP="004859AB">
            <w:pPr>
              <w:spacing w:before="120"/>
              <w:rPr>
                <w:sz w:val="18"/>
                <w:szCs w:val="18"/>
              </w:rPr>
            </w:pPr>
            <w:r w:rsidRPr="00A35B96">
              <w:rPr>
                <w:rFonts w:ascii="Times" w:hAnsi="Times" w:cs="Times"/>
                <w:sz w:val="18"/>
                <w:szCs w:val="18"/>
              </w:rPr>
              <w:t>Flight crew will discuss the alternate procedures for sharing displays including if a display fails during all phases of flight including takeoff, approach, landing, and go-around.</w:t>
            </w:r>
          </w:p>
        </w:tc>
        <w:tc>
          <w:tcPr>
            <w:tcW w:w="2340" w:type="dxa"/>
            <w:tcBorders>
              <w:right w:val="single" w:sz="6" w:space="0" w:color="auto"/>
            </w:tcBorders>
          </w:tcPr>
          <w:p w:rsidR="00A375CB" w:rsidRPr="00EE73CF" w:rsidRDefault="00A375CB" w:rsidP="004859AB">
            <w:pPr>
              <w:spacing w:before="120"/>
              <w:rPr>
                <w:sz w:val="18"/>
                <w:szCs w:val="18"/>
              </w:rPr>
            </w:pPr>
            <w:r w:rsidRPr="00EE73CF">
              <w:rPr>
                <w:sz w:val="18"/>
                <w:szCs w:val="18"/>
              </w:rPr>
              <w:t>An Inoperative Placard will be displayed in a prominent position to be seen by flight crew and will be noted on ADLS.</w:t>
            </w:r>
          </w:p>
        </w:tc>
      </w:tr>
      <w:tr w:rsidR="00A375CB" w:rsidRPr="00EE73CF" w:rsidTr="004859AB">
        <w:trPr>
          <w:cantSplit/>
        </w:trPr>
        <w:tc>
          <w:tcPr>
            <w:tcW w:w="2330" w:type="dxa"/>
            <w:tcBorders>
              <w:left w:val="single" w:sz="4" w:space="0" w:color="auto"/>
            </w:tcBorders>
          </w:tcPr>
          <w:p w:rsidR="00A375CB" w:rsidRPr="00EE73CF" w:rsidRDefault="00A375CB" w:rsidP="00A375CB">
            <w:pPr>
              <w:tabs>
                <w:tab w:val="left" w:pos="440"/>
                <w:tab w:val="left" w:pos="2600"/>
              </w:tabs>
              <w:spacing w:before="120"/>
              <w:rPr>
                <w:sz w:val="18"/>
                <w:szCs w:val="18"/>
              </w:rPr>
            </w:pPr>
          </w:p>
        </w:tc>
        <w:tc>
          <w:tcPr>
            <w:tcW w:w="440" w:type="dxa"/>
            <w:tcBorders>
              <w:right w:val="single" w:sz="4" w:space="0" w:color="auto"/>
            </w:tcBorders>
          </w:tcPr>
          <w:p w:rsidR="00A375CB" w:rsidRPr="00EE73CF" w:rsidRDefault="00A375CB" w:rsidP="00647AF2">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A375CB" w:rsidRPr="00EE73CF" w:rsidRDefault="00A375CB" w:rsidP="00647AF2">
            <w:pPr>
              <w:tabs>
                <w:tab w:val="left" w:pos="360"/>
              </w:tabs>
              <w:spacing w:before="120"/>
              <w:rPr>
                <w:sz w:val="18"/>
                <w:szCs w:val="18"/>
              </w:rPr>
            </w:pPr>
            <w:r>
              <w:rPr>
                <w:sz w:val="18"/>
                <w:szCs w:val="18"/>
              </w:rPr>
              <w:t>4</w:t>
            </w:r>
          </w:p>
        </w:tc>
        <w:tc>
          <w:tcPr>
            <w:tcW w:w="360" w:type="dxa"/>
          </w:tcPr>
          <w:p w:rsidR="00A375CB" w:rsidRPr="00EE73CF" w:rsidRDefault="00A375CB" w:rsidP="00647AF2">
            <w:pPr>
              <w:tabs>
                <w:tab w:val="left" w:pos="360"/>
              </w:tabs>
              <w:spacing w:before="120"/>
              <w:rPr>
                <w:sz w:val="18"/>
                <w:szCs w:val="18"/>
              </w:rPr>
            </w:pPr>
            <w:r>
              <w:rPr>
                <w:sz w:val="18"/>
                <w:szCs w:val="18"/>
              </w:rPr>
              <w:t>3</w:t>
            </w:r>
          </w:p>
        </w:tc>
        <w:tc>
          <w:tcPr>
            <w:tcW w:w="3240" w:type="dxa"/>
            <w:tcBorders>
              <w:left w:val="single" w:sz="6" w:space="0" w:color="auto"/>
              <w:right w:val="single" w:sz="6" w:space="0" w:color="auto"/>
            </w:tcBorders>
          </w:tcPr>
          <w:p w:rsidR="00A375CB" w:rsidRDefault="00A375CB" w:rsidP="00A375CB">
            <w:pPr>
              <w:spacing w:before="120"/>
              <w:rPr>
                <w:sz w:val="18"/>
                <w:szCs w:val="18"/>
              </w:rPr>
            </w:pPr>
            <w:r>
              <w:rPr>
                <w:sz w:val="18"/>
                <w:szCs w:val="18"/>
              </w:rPr>
              <w:t>(O) May be inoperative provided:</w:t>
            </w:r>
          </w:p>
          <w:p w:rsidR="00A375CB" w:rsidRDefault="00A375CB" w:rsidP="003868A5">
            <w:pPr>
              <w:numPr>
                <w:ilvl w:val="0"/>
                <w:numId w:val="41"/>
              </w:numPr>
              <w:tabs>
                <w:tab w:val="clear" w:pos="810"/>
                <w:tab w:val="num" w:pos="461"/>
              </w:tabs>
              <w:ind w:left="461"/>
              <w:rPr>
                <w:sz w:val="18"/>
                <w:szCs w:val="18"/>
              </w:rPr>
            </w:pPr>
            <w:r>
              <w:rPr>
                <w:sz w:val="18"/>
                <w:szCs w:val="18"/>
              </w:rPr>
              <w:t xml:space="preserve">Inoperative AGM is electronically switched to the AGM 3 position, </w:t>
            </w:r>
            <w:r w:rsidR="00B861D4">
              <w:rPr>
                <w:sz w:val="18"/>
                <w:szCs w:val="18"/>
              </w:rPr>
              <w:t xml:space="preserve">resulting in DU 3 Red Xing, </w:t>
            </w:r>
            <w:r>
              <w:rPr>
                <w:sz w:val="18"/>
                <w:szCs w:val="18"/>
              </w:rPr>
              <w:t>and</w:t>
            </w:r>
          </w:p>
          <w:p w:rsidR="00A375CB" w:rsidRPr="00EE73CF" w:rsidRDefault="00A375CB" w:rsidP="003868A5">
            <w:pPr>
              <w:numPr>
                <w:ilvl w:val="0"/>
                <w:numId w:val="41"/>
              </w:numPr>
              <w:tabs>
                <w:tab w:val="clear" w:pos="810"/>
                <w:tab w:val="num" w:pos="461"/>
              </w:tabs>
              <w:ind w:left="461"/>
              <w:rPr>
                <w:sz w:val="18"/>
                <w:szCs w:val="18"/>
              </w:rPr>
            </w:pPr>
            <w:r>
              <w:rPr>
                <w:sz w:val="18"/>
                <w:szCs w:val="18"/>
              </w:rPr>
              <w:t>Crew actions for subsequent failures are established.</w:t>
            </w:r>
          </w:p>
        </w:tc>
        <w:tc>
          <w:tcPr>
            <w:tcW w:w="2880" w:type="dxa"/>
            <w:tcBorders>
              <w:right w:val="single" w:sz="6" w:space="0" w:color="auto"/>
            </w:tcBorders>
          </w:tcPr>
          <w:p w:rsidR="00A375CB" w:rsidRPr="00EE73CF" w:rsidRDefault="00A375CB" w:rsidP="00647AF2">
            <w:pPr>
              <w:spacing w:before="120"/>
              <w:rPr>
                <w:sz w:val="18"/>
                <w:szCs w:val="18"/>
              </w:rPr>
            </w:pPr>
            <w:r>
              <w:rPr>
                <w:rFonts w:ascii="Times" w:hAnsi="Times" w:cs="Times"/>
                <w:sz w:val="18"/>
                <w:szCs w:val="18"/>
              </w:rPr>
              <w:t>None required.</w:t>
            </w:r>
          </w:p>
        </w:tc>
        <w:tc>
          <w:tcPr>
            <w:tcW w:w="2521" w:type="dxa"/>
            <w:tcBorders>
              <w:right w:val="single" w:sz="6" w:space="0" w:color="auto"/>
            </w:tcBorders>
          </w:tcPr>
          <w:p w:rsidR="00B861D4" w:rsidRPr="00A35B96" w:rsidRDefault="00B861D4" w:rsidP="00B861D4">
            <w:pPr>
              <w:spacing w:before="120"/>
              <w:rPr>
                <w:rFonts w:ascii="Times" w:hAnsi="Times" w:cs="Times"/>
                <w:sz w:val="18"/>
                <w:szCs w:val="18"/>
              </w:rPr>
            </w:pPr>
            <w:r w:rsidRPr="00A35B96">
              <w:rPr>
                <w:rFonts w:ascii="Times" w:hAnsi="Times" w:cs="Times"/>
                <w:sz w:val="18"/>
                <w:szCs w:val="18"/>
              </w:rPr>
              <w:t>Flight crew will ensure:</w:t>
            </w:r>
          </w:p>
          <w:p w:rsidR="00B861D4" w:rsidRPr="00A35B96" w:rsidRDefault="00B861D4" w:rsidP="00CC5F86">
            <w:pPr>
              <w:ind w:left="371" w:hanging="270"/>
              <w:rPr>
                <w:rFonts w:ascii="Times" w:hAnsi="Times" w:cs="Times"/>
                <w:sz w:val="18"/>
                <w:szCs w:val="18"/>
              </w:rPr>
            </w:pPr>
            <w:r w:rsidRPr="00A35B96">
              <w:rPr>
                <w:rFonts w:ascii="Times" w:hAnsi="Times" w:cs="Times"/>
                <w:sz w:val="18"/>
                <w:szCs w:val="18"/>
              </w:rPr>
              <w:t>a)</w:t>
            </w:r>
            <w:r w:rsidRPr="00A35B96">
              <w:rPr>
                <w:rFonts w:ascii="Times" w:hAnsi="Times" w:cs="Times"/>
                <w:sz w:val="18"/>
                <w:szCs w:val="18"/>
              </w:rPr>
              <w:tab/>
              <w:t>The failed AGM is electronically switched to the number 3 position,</w:t>
            </w:r>
          </w:p>
          <w:p w:rsidR="00B861D4" w:rsidRPr="00A35B96" w:rsidRDefault="00B861D4" w:rsidP="00CC5F86">
            <w:pPr>
              <w:ind w:left="371" w:hanging="270"/>
              <w:rPr>
                <w:rFonts w:ascii="Times" w:hAnsi="Times" w:cs="Times"/>
                <w:sz w:val="18"/>
                <w:szCs w:val="18"/>
              </w:rPr>
            </w:pPr>
            <w:r w:rsidRPr="00A35B96">
              <w:rPr>
                <w:rFonts w:ascii="Times" w:hAnsi="Times" w:cs="Times"/>
                <w:sz w:val="18"/>
                <w:szCs w:val="18"/>
              </w:rPr>
              <w:t>b)</w:t>
            </w:r>
            <w:r w:rsidRPr="00A35B96">
              <w:rPr>
                <w:rFonts w:ascii="Times" w:hAnsi="Times" w:cs="Times"/>
                <w:sz w:val="18"/>
                <w:szCs w:val="18"/>
              </w:rPr>
              <w:tab/>
              <w:t xml:space="preserve">Verify that DU 3 is Red </w:t>
            </w:r>
            <w:proofErr w:type="spellStart"/>
            <w:r w:rsidRPr="00A35B96">
              <w:rPr>
                <w:rFonts w:ascii="Times" w:hAnsi="Times" w:cs="Times"/>
                <w:sz w:val="18"/>
                <w:szCs w:val="18"/>
              </w:rPr>
              <w:t>X’ed</w:t>
            </w:r>
            <w:proofErr w:type="spellEnd"/>
            <w:r w:rsidRPr="00A35B96">
              <w:rPr>
                <w:rFonts w:ascii="Times" w:hAnsi="Times" w:cs="Times"/>
                <w:sz w:val="18"/>
                <w:szCs w:val="18"/>
              </w:rPr>
              <w:t xml:space="preserve"> prior to dispatch,</w:t>
            </w:r>
          </w:p>
          <w:p w:rsidR="00B861D4" w:rsidRPr="00A35B96" w:rsidRDefault="00B861D4" w:rsidP="00CC5F86">
            <w:pPr>
              <w:ind w:left="371" w:hanging="270"/>
              <w:rPr>
                <w:rFonts w:ascii="Times" w:hAnsi="Times" w:cs="Times"/>
                <w:sz w:val="18"/>
                <w:szCs w:val="18"/>
              </w:rPr>
            </w:pPr>
            <w:r w:rsidRPr="00A35B96">
              <w:rPr>
                <w:rFonts w:ascii="Times" w:hAnsi="Times" w:cs="Times"/>
                <w:sz w:val="18"/>
                <w:szCs w:val="18"/>
              </w:rPr>
              <w:t>c)</w:t>
            </w:r>
            <w:r w:rsidRPr="00A35B96">
              <w:rPr>
                <w:rFonts w:ascii="Times" w:hAnsi="Times" w:cs="Times"/>
                <w:sz w:val="18"/>
                <w:szCs w:val="18"/>
              </w:rPr>
              <w:tab/>
              <w:t>Dim DU 3 to eliminate the Red X, and</w:t>
            </w:r>
          </w:p>
          <w:p w:rsidR="00B861D4" w:rsidRPr="00A35B96" w:rsidRDefault="00B861D4" w:rsidP="00CC5F86">
            <w:pPr>
              <w:ind w:left="371" w:hanging="270"/>
              <w:rPr>
                <w:rFonts w:ascii="Times" w:hAnsi="Times" w:cs="Times"/>
                <w:sz w:val="18"/>
                <w:szCs w:val="18"/>
              </w:rPr>
            </w:pPr>
            <w:r w:rsidRPr="00A35B96">
              <w:rPr>
                <w:rFonts w:ascii="Times" w:hAnsi="Times" w:cs="Times"/>
                <w:sz w:val="18"/>
                <w:szCs w:val="18"/>
              </w:rPr>
              <w:t>d)</w:t>
            </w:r>
            <w:r w:rsidRPr="00A35B96">
              <w:rPr>
                <w:rFonts w:ascii="Times" w:hAnsi="Times" w:cs="Times"/>
                <w:sz w:val="18"/>
                <w:szCs w:val="18"/>
              </w:rPr>
              <w:tab/>
              <w:t>Discuss alternate procedures for sharing displays in the event a second AGM or DU fails during any phase of flight</w:t>
            </w:r>
          </w:p>
          <w:p w:rsidR="00A375CB" w:rsidRPr="00EE73CF" w:rsidRDefault="00B861D4" w:rsidP="00B861D4">
            <w:pPr>
              <w:spacing w:before="120"/>
              <w:rPr>
                <w:sz w:val="18"/>
                <w:szCs w:val="18"/>
              </w:rPr>
            </w:pPr>
            <w:r w:rsidRPr="00A35B96">
              <w:rPr>
                <w:rFonts w:ascii="Times" w:hAnsi="Times" w:cs="Times"/>
                <w:sz w:val="18"/>
                <w:szCs w:val="18"/>
              </w:rPr>
              <w:t>NOTE: Re</w:t>
            </w:r>
            <w:r w:rsidR="00BB0CF3">
              <w:rPr>
                <w:rFonts w:ascii="Times" w:hAnsi="Times" w:cs="Times"/>
                <w:sz w:val="18"/>
                <w:szCs w:val="18"/>
              </w:rPr>
              <w:t>fer to AFM Section 2-08-240.</w:t>
            </w:r>
          </w:p>
        </w:tc>
        <w:tc>
          <w:tcPr>
            <w:tcW w:w="2340" w:type="dxa"/>
            <w:tcBorders>
              <w:right w:val="single" w:sz="4" w:space="0" w:color="auto"/>
            </w:tcBorders>
          </w:tcPr>
          <w:p w:rsidR="00A375CB" w:rsidRPr="00EE73CF" w:rsidRDefault="00A375C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4859AB" w:rsidRPr="00EE73CF" w:rsidTr="004859AB">
        <w:trPr>
          <w:cantSplit/>
        </w:trPr>
        <w:tc>
          <w:tcPr>
            <w:tcW w:w="2330" w:type="dxa"/>
            <w:tcBorders>
              <w:left w:val="single" w:sz="4" w:space="0" w:color="auto"/>
              <w:bottom w:val="single" w:sz="4" w:space="0" w:color="auto"/>
            </w:tcBorders>
          </w:tcPr>
          <w:p w:rsidR="004859AB" w:rsidRPr="00EE73CF" w:rsidRDefault="004859AB" w:rsidP="00A375CB">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4859AB" w:rsidRDefault="004859AB"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4859AB" w:rsidRDefault="004859AB" w:rsidP="00647AF2">
            <w:pPr>
              <w:tabs>
                <w:tab w:val="left" w:pos="360"/>
              </w:tabs>
              <w:spacing w:before="120"/>
              <w:rPr>
                <w:sz w:val="18"/>
                <w:szCs w:val="18"/>
              </w:rPr>
            </w:pPr>
          </w:p>
        </w:tc>
        <w:tc>
          <w:tcPr>
            <w:tcW w:w="360" w:type="dxa"/>
            <w:tcBorders>
              <w:bottom w:val="single" w:sz="4" w:space="0" w:color="auto"/>
            </w:tcBorders>
          </w:tcPr>
          <w:p w:rsidR="004859AB" w:rsidRDefault="004859AB"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4859AB" w:rsidRDefault="004859AB" w:rsidP="00A375CB">
            <w:pPr>
              <w:spacing w:before="120"/>
              <w:rPr>
                <w:sz w:val="18"/>
                <w:szCs w:val="18"/>
              </w:rPr>
            </w:pPr>
          </w:p>
        </w:tc>
        <w:tc>
          <w:tcPr>
            <w:tcW w:w="2880" w:type="dxa"/>
            <w:tcBorders>
              <w:bottom w:val="single" w:sz="4" w:space="0" w:color="auto"/>
              <w:right w:val="single" w:sz="6" w:space="0" w:color="auto"/>
            </w:tcBorders>
          </w:tcPr>
          <w:p w:rsidR="004859AB" w:rsidRDefault="004859AB"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4859AB" w:rsidRPr="00A35B96" w:rsidRDefault="004859AB" w:rsidP="00B861D4">
            <w:pPr>
              <w:spacing w:before="120"/>
              <w:rPr>
                <w:rFonts w:ascii="Times" w:hAnsi="Times" w:cs="Times"/>
                <w:sz w:val="18"/>
                <w:szCs w:val="18"/>
              </w:rPr>
            </w:pPr>
          </w:p>
        </w:tc>
        <w:tc>
          <w:tcPr>
            <w:tcW w:w="2340" w:type="dxa"/>
            <w:tcBorders>
              <w:bottom w:val="single" w:sz="4" w:space="0" w:color="auto"/>
              <w:right w:val="single" w:sz="4" w:space="0" w:color="auto"/>
            </w:tcBorders>
          </w:tcPr>
          <w:p w:rsidR="004859AB" w:rsidRPr="00EE73CF" w:rsidRDefault="004859AB" w:rsidP="00647AF2">
            <w:pPr>
              <w:spacing w:before="120"/>
              <w:rPr>
                <w:sz w:val="18"/>
                <w:szCs w:val="18"/>
              </w:rPr>
            </w:pPr>
          </w:p>
        </w:tc>
      </w:tr>
    </w:tbl>
    <w:p w:rsidR="004859AB" w:rsidRDefault="004859AB" w:rsidP="00B861D4">
      <w:pPr>
        <w:tabs>
          <w:tab w:val="left" w:pos="440"/>
          <w:tab w:val="left" w:pos="2600"/>
        </w:tabs>
        <w:spacing w:before="120"/>
        <w:rPr>
          <w:sz w:val="18"/>
          <w:szCs w:val="18"/>
        </w:rPr>
        <w:sectPr w:rsidR="004859AB" w:rsidSect="00EA538C">
          <w:headerReference w:type="default" r:id="rId169"/>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A375CB" w:rsidRPr="00EE73CF" w:rsidTr="004859AB">
        <w:trPr>
          <w:cantSplit/>
        </w:trPr>
        <w:tc>
          <w:tcPr>
            <w:tcW w:w="2330" w:type="dxa"/>
            <w:tcBorders>
              <w:top w:val="single" w:sz="4" w:space="0" w:color="auto"/>
              <w:left w:val="single" w:sz="4" w:space="0" w:color="auto"/>
            </w:tcBorders>
          </w:tcPr>
          <w:p w:rsidR="00B861D4" w:rsidRDefault="00B861D4" w:rsidP="004859AB">
            <w:pPr>
              <w:tabs>
                <w:tab w:val="left" w:pos="440"/>
                <w:tab w:val="left" w:pos="2600"/>
              </w:tabs>
              <w:rPr>
                <w:sz w:val="18"/>
                <w:szCs w:val="18"/>
              </w:rPr>
            </w:pPr>
            <w:r>
              <w:rPr>
                <w:sz w:val="18"/>
                <w:szCs w:val="18"/>
              </w:rPr>
              <w:lastRenderedPageBreak/>
              <w:t>33</w:t>
            </w:r>
            <w:r w:rsidR="00A375CB">
              <w:rPr>
                <w:sz w:val="18"/>
                <w:szCs w:val="18"/>
              </w:rPr>
              <w:t>.</w:t>
            </w:r>
            <w:r>
              <w:rPr>
                <w:sz w:val="18"/>
                <w:szCs w:val="18"/>
              </w:rPr>
              <w:tab/>
              <w:t>Advanced Graphics</w:t>
            </w:r>
          </w:p>
          <w:p w:rsidR="00B861D4" w:rsidRDefault="00B861D4" w:rsidP="004859AB">
            <w:pPr>
              <w:tabs>
                <w:tab w:val="left" w:pos="440"/>
                <w:tab w:val="left" w:pos="2600"/>
              </w:tabs>
              <w:rPr>
                <w:sz w:val="18"/>
                <w:szCs w:val="18"/>
              </w:rPr>
            </w:pPr>
            <w:r>
              <w:rPr>
                <w:sz w:val="18"/>
                <w:szCs w:val="18"/>
              </w:rPr>
              <w:tab/>
              <w:t>Module (AGM)</w:t>
            </w:r>
          </w:p>
          <w:p w:rsidR="00B861D4" w:rsidRDefault="00B861D4" w:rsidP="004859AB">
            <w:pPr>
              <w:tabs>
                <w:tab w:val="left" w:pos="440"/>
                <w:tab w:val="left" w:pos="2600"/>
              </w:tabs>
              <w:rPr>
                <w:sz w:val="18"/>
                <w:szCs w:val="18"/>
              </w:rPr>
            </w:pPr>
            <w:r>
              <w:rPr>
                <w:sz w:val="18"/>
                <w:szCs w:val="18"/>
              </w:rPr>
              <w:tab/>
              <w:t>Database (does not</w:t>
            </w:r>
          </w:p>
          <w:p w:rsidR="00A375CB" w:rsidRDefault="009938B9" w:rsidP="004859AB">
            <w:pPr>
              <w:tabs>
                <w:tab w:val="left" w:pos="440"/>
                <w:tab w:val="left" w:pos="2600"/>
              </w:tabs>
              <w:rPr>
                <w:sz w:val="18"/>
                <w:szCs w:val="18"/>
              </w:rPr>
            </w:pPr>
            <w:r>
              <w:rPr>
                <w:sz w:val="18"/>
                <w:szCs w:val="18"/>
              </w:rPr>
              <w:tab/>
              <w:t>i</w:t>
            </w:r>
            <w:r w:rsidR="00B861D4">
              <w:rPr>
                <w:sz w:val="18"/>
                <w:szCs w:val="18"/>
              </w:rPr>
              <w:t>nclude charts)</w:t>
            </w:r>
          </w:p>
        </w:tc>
        <w:tc>
          <w:tcPr>
            <w:tcW w:w="440" w:type="dxa"/>
            <w:tcBorders>
              <w:top w:val="single" w:sz="4" w:space="0" w:color="auto"/>
              <w:right w:val="single" w:sz="4" w:space="0" w:color="auto"/>
            </w:tcBorders>
          </w:tcPr>
          <w:p w:rsidR="00A375CB" w:rsidRDefault="00B861D4" w:rsidP="004859AB">
            <w:pPr>
              <w:tabs>
                <w:tab w:val="left" w:pos="360"/>
              </w:tabs>
              <w:rPr>
                <w:sz w:val="18"/>
                <w:szCs w:val="18"/>
              </w:rPr>
            </w:pPr>
            <w:r>
              <w:rPr>
                <w:sz w:val="18"/>
                <w:szCs w:val="18"/>
              </w:rPr>
              <w:t>C</w:t>
            </w:r>
          </w:p>
        </w:tc>
        <w:tc>
          <w:tcPr>
            <w:tcW w:w="370" w:type="dxa"/>
            <w:tcBorders>
              <w:top w:val="single" w:sz="4" w:space="0" w:color="auto"/>
              <w:left w:val="single" w:sz="4" w:space="0" w:color="auto"/>
              <w:right w:val="single" w:sz="6" w:space="0" w:color="auto"/>
            </w:tcBorders>
          </w:tcPr>
          <w:p w:rsidR="00A375CB" w:rsidRDefault="00B861D4" w:rsidP="004859AB">
            <w:pPr>
              <w:tabs>
                <w:tab w:val="left" w:pos="360"/>
              </w:tabs>
              <w:rPr>
                <w:sz w:val="18"/>
                <w:szCs w:val="18"/>
              </w:rPr>
            </w:pPr>
            <w:r>
              <w:rPr>
                <w:sz w:val="18"/>
                <w:szCs w:val="18"/>
              </w:rPr>
              <w:t>-</w:t>
            </w:r>
          </w:p>
        </w:tc>
        <w:tc>
          <w:tcPr>
            <w:tcW w:w="360" w:type="dxa"/>
            <w:tcBorders>
              <w:top w:val="single" w:sz="4" w:space="0" w:color="auto"/>
            </w:tcBorders>
          </w:tcPr>
          <w:p w:rsidR="00A375CB" w:rsidRDefault="00B861D4" w:rsidP="004859AB">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B861D4" w:rsidRPr="00B861D4" w:rsidRDefault="00B861D4" w:rsidP="004859AB">
            <w:pPr>
              <w:rPr>
                <w:color w:val="000000"/>
                <w:sz w:val="18"/>
                <w:szCs w:val="18"/>
              </w:rPr>
            </w:pPr>
            <w:r w:rsidRPr="00B861D4">
              <w:rPr>
                <w:color w:val="000000"/>
                <w:sz w:val="18"/>
                <w:szCs w:val="18"/>
              </w:rPr>
              <w:t>May be out of currency provided:</w:t>
            </w:r>
          </w:p>
          <w:p w:rsidR="00B861D4" w:rsidRPr="00B861D4" w:rsidRDefault="00B861D4" w:rsidP="003868A5">
            <w:pPr>
              <w:numPr>
                <w:ilvl w:val="0"/>
                <w:numId w:val="42"/>
              </w:numPr>
              <w:tabs>
                <w:tab w:val="clear" w:pos="720"/>
                <w:tab w:val="num" w:pos="461"/>
              </w:tabs>
              <w:ind w:left="461"/>
              <w:rPr>
                <w:color w:val="000000"/>
                <w:sz w:val="18"/>
                <w:szCs w:val="18"/>
              </w:rPr>
            </w:pPr>
            <w:r w:rsidRPr="00B861D4">
              <w:rPr>
                <w:color w:val="000000"/>
                <w:sz w:val="18"/>
                <w:szCs w:val="18"/>
              </w:rPr>
              <w:t>Current IFR/VFR Aeronautical Charts or appropriate airport information charts are used to verify the information before dispatch,</w:t>
            </w:r>
          </w:p>
          <w:p w:rsidR="00B861D4" w:rsidRPr="00B861D4" w:rsidRDefault="00B861D4" w:rsidP="003868A5">
            <w:pPr>
              <w:numPr>
                <w:ilvl w:val="0"/>
                <w:numId w:val="42"/>
              </w:numPr>
              <w:tabs>
                <w:tab w:val="clear" w:pos="720"/>
                <w:tab w:val="num" w:pos="461"/>
              </w:tabs>
              <w:ind w:left="461"/>
              <w:rPr>
                <w:color w:val="000000"/>
                <w:sz w:val="18"/>
                <w:szCs w:val="18"/>
              </w:rPr>
            </w:pPr>
            <w:r w:rsidRPr="00B861D4">
              <w:rPr>
                <w:color w:val="000000"/>
                <w:sz w:val="18"/>
                <w:szCs w:val="18"/>
              </w:rPr>
              <w:t>Procedures are established and used to verify the status and suitability of Navigation Facilities used to define the route of flight, and</w:t>
            </w:r>
          </w:p>
          <w:p w:rsidR="00A375CB" w:rsidRPr="00B861D4" w:rsidRDefault="00B861D4" w:rsidP="003868A5">
            <w:pPr>
              <w:numPr>
                <w:ilvl w:val="0"/>
                <w:numId w:val="42"/>
              </w:numPr>
              <w:tabs>
                <w:tab w:val="clear" w:pos="720"/>
                <w:tab w:val="num" w:pos="461"/>
              </w:tabs>
              <w:ind w:left="461"/>
              <w:rPr>
                <w:rFonts w:ascii="Arial" w:hAnsi="Arial" w:cs="Arial"/>
                <w:color w:val="000000"/>
                <w:sz w:val="22"/>
                <w:szCs w:val="22"/>
              </w:rPr>
            </w:pPr>
            <w:r w:rsidRPr="00B861D4">
              <w:rPr>
                <w:color w:val="000000"/>
                <w:sz w:val="18"/>
                <w:szCs w:val="18"/>
              </w:rPr>
              <w:t>Approach Navigation Radios are manually tuned and identified.</w:t>
            </w:r>
          </w:p>
        </w:tc>
        <w:tc>
          <w:tcPr>
            <w:tcW w:w="2880" w:type="dxa"/>
            <w:tcBorders>
              <w:top w:val="single" w:sz="4" w:space="0" w:color="auto"/>
              <w:right w:val="single" w:sz="6" w:space="0" w:color="auto"/>
            </w:tcBorders>
          </w:tcPr>
          <w:p w:rsidR="00A375CB" w:rsidRPr="00EC71D1" w:rsidRDefault="00A375CB" w:rsidP="004859AB">
            <w:pPr>
              <w:rPr>
                <w:rFonts w:ascii="Times" w:hAnsi="Times" w:cs="Times"/>
                <w:sz w:val="18"/>
                <w:szCs w:val="18"/>
              </w:rPr>
            </w:pPr>
            <w:r>
              <w:rPr>
                <w:rFonts w:ascii="Times" w:hAnsi="Times" w:cs="Times"/>
                <w:sz w:val="18"/>
                <w:szCs w:val="18"/>
              </w:rPr>
              <w:t>None required.</w:t>
            </w:r>
          </w:p>
        </w:tc>
        <w:tc>
          <w:tcPr>
            <w:tcW w:w="2521" w:type="dxa"/>
            <w:tcBorders>
              <w:top w:val="single" w:sz="4" w:space="0" w:color="auto"/>
              <w:right w:val="single" w:sz="6" w:space="0" w:color="auto"/>
            </w:tcBorders>
          </w:tcPr>
          <w:p w:rsidR="00A375CB" w:rsidRPr="00EC71D1" w:rsidRDefault="00A375CB" w:rsidP="004859AB">
            <w:pPr>
              <w:rPr>
                <w:rFonts w:ascii="Times" w:hAnsi="Times" w:cs="Times"/>
                <w:sz w:val="18"/>
                <w:szCs w:val="18"/>
              </w:rPr>
            </w:pPr>
            <w:r>
              <w:rPr>
                <w:rFonts w:ascii="Times" w:hAnsi="Times" w:cs="Times"/>
                <w:sz w:val="18"/>
                <w:szCs w:val="18"/>
              </w:rPr>
              <w:t>None required.</w:t>
            </w:r>
          </w:p>
        </w:tc>
        <w:tc>
          <w:tcPr>
            <w:tcW w:w="2340" w:type="dxa"/>
            <w:tcBorders>
              <w:top w:val="single" w:sz="4" w:space="0" w:color="auto"/>
              <w:right w:val="single" w:sz="4" w:space="0" w:color="auto"/>
            </w:tcBorders>
          </w:tcPr>
          <w:p w:rsidR="00A375CB" w:rsidRPr="00EE73CF" w:rsidRDefault="00A375CB" w:rsidP="004859AB">
            <w:pPr>
              <w:rPr>
                <w:sz w:val="18"/>
                <w:szCs w:val="18"/>
              </w:rPr>
            </w:pPr>
            <w:r w:rsidRPr="00EE73CF">
              <w:rPr>
                <w:sz w:val="18"/>
                <w:szCs w:val="18"/>
              </w:rPr>
              <w:t>An Inoperative Placard will be displayed in a prominent position to be seen by flight crew and will be noted on ADLS.</w:t>
            </w:r>
          </w:p>
        </w:tc>
      </w:tr>
      <w:tr w:rsidR="00B861D4" w:rsidRPr="00EE73CF" w:rsidTr="004859AB">
        <w:trPr>
          <w:cantSplit/>
        </w:trPr>
        <w:tc>
          <w:tcPr>
            <w:tcW w:w="2330" w:type="dxa"/>
            <w:tcBorders>
              <w:left w:val="single" w:sz="6" w:space="0" w:color="auto"/>
            </w:tcBorders>
          </w:tcPr>
          <w:p w:rsidR="00B861D4" w:rsidRPr="00EE73CF" w:rsidRDefault="00B861D4" w:rsidP="004859AB">
            <w:pPr>
              <w:tabs>
                <w:tab w:val="left" w:pos="440"/>
                <w:tab w:val="left" w:pos="2600"/>
              </w:tabs>
              <w:spacing w:before="120"/>
              <w:rPr>
                <w:sz w:val="18"/>
                <w:szCs w:val="18"/>
              </w:rPr>
            </w:pPr>
            <w:r>
              <w:rPr>
                <w:sz w:val="18"/>
                <w:szCs w:val="18"/>
              </w:rPr>
              <w:t>34</w:t>
            </w:r>
            <w:r w:rsidRPr="00EE73CF">
              <w:rPr>
                <w:sz w:val="18"/>
                <w:szCs w:val="18"/>
              </w:rPr>
              <w:t>.</w:t>
            </w:r>
            <w:r w:rsidRPr="00EE73CF">
              <w:rPr>
                <w:sz w:val="18"/>
                <w:szCs w:val="18"/>
              </w:rPr>
              <w:tab/>
            </w:r>
            <w:r>
              <w:rPr>
                <w:sz w:val="18"/>
                <w:szCs w:val="18"/>
              </w:rPr>
              <w:t>Cockpit Printer</w:t>
            </w:r>
          </w:p>
        </w:tc>
        <w:tc>
          <w:tcPr>
            <w:tcW w:w="440" w:type="dxa"/>
            <w:tcBorders>
              <w:right w:val="single" w:sz="4" w:space="0" w:color="auto"/>
            </w:tcBorders>
          </w:tcPr>
          <w:p w:rsidR="00B861D4" w:rsidRPr="00EE73CF" w:rsidRDefault="00B861D4" w:rsidP="004859AB">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B861D4" w:rsidRPr="00EE73CF" w:rsidRDefault="00B861D4" w:rsidP="004859AB">
            <w:pPr>
              <w:tabs>
                <w:tab w:val="left" w:pos="360"/>
              </w:tabs>
              <w:spacing w:before="120"/>
              <w:rPr>
                <w:sz w:val="18"/>
                <w:szCs w:val="18"/>
              </w:rPr>
            </w:pPr>
            <w:r>
              <w:rPr>
                <w:sz w:val="18"/>
                <w:szCs w:val="18"/>
              </w:rPr>
              <w:t>1</w:t>
            </w:r>
          </w:p>
        </w:tc>
        <w:tc>
          <w:tcPr>
            <w:tcW w:w="360" w:type="dxa"/>
          </w:tcPr>
          <w:p w:rsidR="00B861D4" w:rsidRPr="00D65D39" w:rsidRDefault="00B861D4" w:rsidP="004859AB">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B861D4" w:rsidRPr="00EE73CF" w:rsidRDefault="00B861D4" w:rsidP="004859AB">
            <w:pPr>
              <w:spacing w:before="120"/>
              <w:rPr>
                <w:sz w:val="18"/>
                <w:szCs w:val="18"/>
              </w:rPr>
            </w:pPr>
          </w:p>
        </w:tc>
        <w:tc>
          <w:tcPr>
            <w:tcW w:w="2880" w:type="dxa"/>
            <w:tcBorders>
              <w:right w:val="single" w:sz="6" w:space="0" w:color="auto"/>
            </w:tcBorders>
          </w:tcPr>
          <w:p w:rsidR="00B861D4" w:rsidRPr="00EE73CF" w:rsidRDefault="00B861D4" w:rsidP="004859AB">
            <w:pPr>
              <w:spacing w:before="120"/>
              <w:rPr>
                <w:sz w:val="18"/>
                <w:szCs w:val="18"/>
              </w:rPr>
            </w:pPr>
            <w:r w:rsidRPr="00EE73CF">
              <w:rPr>
                <w:sz w:val="18"/>
                <w:szCs w:val="18"/>
              </w:rPr>
              <w:t>None required.</w:t>
            </w:r>
          </w:p>
        </w:tc>
        <w:tc>
          <w:tcPr>
            <w:tcW w:w="2521" w:type="dxa"/>
            <w:tcBorders>
              <w:right w:val="single" w:sz="6" w:space="0" w:color="auto"/>
            </w:tcBorders>
          </w:tcPr>
          <w:p w:rsidR="00B861D4" w:rsidRPr="00EE73CF" w:rsidRDefault="00B861D4" w:rsidP="004859AB">
            <w:pPr>
              <w:spacing w:before="120"/>
              <w:rPr>
                <w:sz w:val="18"/>
                <w:szCs w:val="18"/>
              </w:rPr>
            </w:pPr>
            <w:r w:rsidRPr="00EE73CF">
              <w:rPr>
                <w:sz w:val="18"/>
                <w:szCs w:val="18"/>
              </w:rPr>
              <w:t>None required.</w:t>
            </w:r>
          </w:p>
        </w:tc>
        <w:tc>
          <w:tcPr>
            <w:tcW w:w="2340" w:type="dxa"/>
            <w:tcBorders>
              <w:right w:val="single" w:sz="6" w:space="0" w:color="auto"/>
            </w:tcBorders>
          </w:tcPr>
          <w:p w:rsidR="00B861D4" w:rsidRPr="00EE73CF" w:rsidRDefault="00B861D4" w:rsidP="004859AB">
            <w:pPr>
              <w:spacing w:before="120"/>
              <w:rPr>
                <w:sz w:val="18"/>
                <w:szCs w:val="18"/>
              </w:rPr>
            </w:pPr>
            <w:r w:rsidRPr="00EE73CF">
              <w:rPr>
                <w:sz w:val="18"/>
                <w:szCs w:val="18"/>
              </w:rPr>
              <w:t>An Inoperative Placard will be displayed in a prominent position to be seen by flight crew and will be noted on ADLS.</w:t>
            </w:r>
          </w:p>
        </w:tc>
      </w:tr>
      <w:tr w:rsidR="00B861D4" w:rsidRPr="00EE73CF" w:rsidTr="001D5558">
        <w:trPr>
          <w:cantSplit/>
        </w:trPr>
        <w:tc>
          <w:tcPr>
            <w:tcW w:w="2330" w:type="dxa"/>
            <w:tcBorders>
              <w:left w:val="single" w:sz="6" w:space="0" w:color="auto"/>
            </w:tcBorders>
          </w:tcPr>
          <w:p w:rsidR="00B861D4" w:rsidRPr="00EE73CF" w:rsidRDefault="00B861D4" w:rsidP="00B861D4">
            <w:pPr>
              <w:tabs>
                <w:tab w:val="left" w:pos="440"/>
                <w:tab w:val="left" w:pos="2600"/>
              </w:tabs>
              <w:spacing w:before="120"/>
              <w:rPr>
                <w:sz w:val="18"/>
                <w:szCs w:val="18"/>
              </w:rPr>
            </w:pPr>
            <w:r>
              <w:rPr>
                <w:sz w:val="18"/>
                <w:szCs w:val="18"/>
              </w:rPr>
              <w:t>35</w:t>
            </w:r>
            <w:r w:rsidRPr="00EE73CF">
              <w:rPr>
                <w:sz w:val="18"/>
                <w:szCs w:val="18"/>
              </w:rPr>
              <w:t>.</w:t>
            </w:r>
            <w:r w:rsidRPr="00EE73CF">
              <w:rPr>
                <w:sz w:val="18"/>
                <w:szCs w:val="18"/>
              </w:rPr>
              <w:tab/>
            </w:r>
            <w:r>
              <w:rPr>
                <w:sz w:val="18"/>
                <w:szCs w:val="18"/>
              </w:rPr>
              <w:t>Cursor Control</w:t>
            </w:r>
          </w:p>
          <w:p w:rsidR="00B861D4" w:rsidRPr="00EE73CF" w:rsidRDefault="00B861D4" w:rsidP="00647AF2">
            <w:pPr>
              <w:tabs>
                <w:tab w:val="left" w:pos="440"/>
              </w:tabs>
              <w:rPr>
                <w:sz w:val="18"/>
                <w:szCs w:val="18"/>
              </w:rPr>
            </w:pPr>
            <w:r>
              <w:rPr>
                <w:sz w:val="18"/>
                <w:szCs w:val="18"/>
              </w:rPr>
              <w:tab/>
              <w:t>Devices</w:t>
            </w:r>
          </w:p>
        </w:tc>
        <w:tc>
          <w:tcPr>
            <w:tcW w:w="440" w:type="dxa"/>
            <w:tcBorders>
              <w:right w:val="single" w:sz="4" w:space="0" w:color="auto"/>
            </w:tcBorders>
          </w:tcPr>
          <w:p w:rsidR="00B861D4" w:rsidRPr="00EE73CF" w:rsidRDefault="00B861D4" w:rsidP="00B861D4">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B861D4" w:rsidRPr="00EE73CF" w:rsidRDefault="00B861D4" w:rsidP="00B861D4">
            <w:pPr>
              <w:tabs>
                <w:tab w:val="left" w:pos="360"/>
              </w:tabs>
              <w:spacing w:before="120"/>
              <w:rPr>
                <w:sz w:val="18"/>
                <w:szCs w:val="18"/>
              </w:rPr>
            </w:pPr>
            <w:r>
              <w:rPr>
                <w:sz w:val="18"/>
                <w:szCs w:val="18"/>
              </w:rPr>
              <w:t>2</w:t>
            </w:r>
          </w:p>
        </w:tc>
        <w:tc>
          <w:tcPr>
            <w:tcW w:w="360" w:type="dxa"/>
          </w:tcPr>
          <w:p w:rsidR="00B861D4" w:rsidRPr="00D65D39" w:rsidRDefault="00B861D4" w:rsidP="00B861D4">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B861D4" w:rsidRDefault="00B861D4" w:rsidP="00B861D4">
            <w:pPr>
              <w:spacing w:before="120"/>
              <w:rPr>
                <w:sz w:val="18"/>
                <w:szCs w:val="18"/>
              </w:rPr>
            </w:pPr>
            <w:r>
              <w:rPr>
                <w:sz w:val="18"/>
                <w:szCs w:val="18"/>
              </w:rPr>
              <w:t>(M)(O) May be inoperative provided:</w:t>
            </w:r>
          </w:p>
          <w:p w:rsidR="00B861D4" w:rsidRDefault="00B861D4" w:rsidP="003868A5">
            <w:pPr>
              <w:numPr>
                <w:ilvl w:val="0"/>
                <w:numId w:val="43"/>
              </w:numPr>
              <w:tabs>
                <w:tab w:val="clear" w:pos="810"/>
                <w:tab w:val="num" w:pos="461"/>
              </w:tabs>
              <w:ind w:left="461"/>
              <w:rPr>
                <w:sz w:val="18"/>
                <w:szCs w:val="18"/>
              </w:rPr>
            </w:pPr>
            <w:r>
              <w:rPr>
                <w:sz w:val="18"/>
                <w:szCs w:val="18"/>
              </w:rPr>
              <w:t>Both</w:t>
            </w:r>
            <w:r w:rsidR="00933A57">
              <w:rPr>
                <w:sz w:val="18"/>
                <w:szCs w:val="18"/>
              </w:rPr>
              <w:t xml:space="preserve"> Standby Multi-Function Controllers (SMCs)</w:t>
            </w:r>
            <w:r>
              <w:rPr>
                <w:sz w:val="18"/>
                <w:szCs w:val="18"/>
              </w:rPr>
              <w:t xml:space="preserve"> are operative, and</w:t>
            </w:r>
          </w:p>
          <w:p w:rsidR="00B861D4" w:rsidRPr="00EE73CF" w:rsidRDefault="00933A57" w:rsidP="003868A5">
            <w:pPr>
              <w:numPr>
                <w:ilvl w:val="0"/>
                <w:numId w:val="43"/>
              </w:numPr>
              <w:tabs>
                <w:tab w:val="clear" w:pos="810"/>
                <w:tab w:val="num" w:pos="461"/>
              </w:tabs>
              <w:ind w:left="461"/>
              <w:rPr>
                <w:sz w:val="18"/>
                <w:szCs w:val="18"/>
              </w:rPr>
            </w:pPr>
            <w:r>
              <w:rPr>
                <w:sz w:val="18"/>
                <w:szCs w:val="18"/>
              </w:rPr>
              <w:t>Current t</w:t>
            </w:r>
            <w:r w:rsidR="00B861D4">
              <w:rPr>
                <w:sz w:val="18"/>
                <w:szCs w:val="18"/>
              </w:rPr>
              <w:t>erminal charts for the origin, destination and alternate airports are verified to be c</w:t>
            </w:r>
            <w:r>
              <w:rPr>
                <w:sz w:val="18"/>
                <w:szCs w:val="18"/>
              </w:rPr>
              <w:t>urrent and onboard the aircraft and available to the flight crew.</w:t>
            </w:r>
          </w:p>
        </w:tc>
        <w:tc>
          <w:tcPr>
            <w:tcW w:w="2880" w:type="dxa"/>
            <w:tcBorders>
              <w:right w:val="single" w:sz="6" w:space="0" w:color="auto"/>
            </w:tcBorders>
          </w:tcPr>
          <w:p w:rsidR="00B861D4" w:rsidRPr="00EE73CF" w:rsidRDefault="00FA527B" w:rsidP="00FA527B">
            <w:pPr>
              <w:spacing w:before="120"/>
              <w:rPr>
                <w:sz w:val="18"/>
                <w:szCs w:val="18"/>
              </w:rPr>
            </w:pPr>
            <w:r w:rsidRPr="004478B3">
              <w:rPr>
                <w:color w:val="000000"/>
                <w:sz w:val="18"/>
                <w:szCs w:val="18"/>
              </w:rPr>
              <w:t>Maintenance will pull and collar the circuit breaker for the inoperative CCD.</w:t>
            </w:r>
          </w:p>
        </w:tc>
        <w:tc>
          <w:tcPr>
            <w:tcW w:w="2521" w:type="dxa"/>
            <w:tcBorders>
              <w:right w:val="single" w:sz="6" w:space="0" w:color="auto"/>
            </w:tcBorders>
          </w:tcPr>
          <w:p w:rsidR="00B861D4" w:rsidRPr="00EE73CF" w:rsidRDefault="00FA527B" w:rsidP="00B861D4">
            <w:pPr>
              <w:spacing w:before="120"/>
              <w:rPr>
                <w:sz w:val="18"/>
                <w:szCs w:val="18"/>
              </w:rPr>
            </w:pPr>
            <w:r w:rsidRPr="004478B3">
              <w:rPr>
                <w:color w:val="000000"/>
                <w:sz w:val="18"/>
                <w:szCs w:val="18"/>
              </w:rPr>
              <w:t>Flight crew will ensure that terminal charts for the origin, destination and alternate airports</w:t>
            </w:r>
            <w:r w:rsidR="00A54191">
              <w:rPr>
                <w:color w:val="000000"/>
                <w:sz w:val="18"/>
                <w:szCs w:val="18"/>
              </w:rPr>
              <w:t xml:space="preserve"> are verified to be current and/or EFB’s are carried </w:t>
            </w:r>
            <w:r w:rsidRPr="004478B3">
              <w:rPr>
                <w:color w:val="000000"/>
                <w:sz w:val="18"/>
                <w:szCs w:val="18"/>
              </w:rPr>
              <w:t>on</w:t>
            </w:r>
            <w:r w:rsidR="00A54191">
              <w:rPr>
                <w:color w:val="000000"/>
                <w:sz w:val="18"/>
                <w:szCs w:val="18"/>
              </w:rPr>
              <w:t xml:space="preserve"> </w:t>
            </w:r>
            <w:r w:rsidRPr="004478B3">
              <w:rPr>
                <w:color w:val="000000"/>
                <w:sz w:val="18"/>
                <w:szCs w:val="18"/>
              </w:rPr>
              <w:t>board the aircraft</w:t>
            </w:r>
            <w:r w:rsidR="00A54191">
              <w:rPr>
                <w:color w:val="000000"/>
                <w:sz w:val="18"/>
                <w:szCs w:val="18"/>
              </w:rPr>
              <w:t xml:space="preserve"> prior to dispatch.</w:t>
            </w:r>
          </w:p>
        </w:tc>
        <w:tc>
          <w:tcPr>
            <w:tcW w:w="2340" w:type="dxa"/>
            <w:tcBorders>
              <w:right w:val="single" w:sz="6" w:space="0" w:color="auto"/>
            </w:tcBorders>
          </w:tcPr>
          <w:p w:rsidR="00B861D4" w:rsidRPr="00EE73CF" w:rsidRDefault="00B861D4" w:rsidP="00B861D4">
            <w:pPr>
              <w:spacing w:before="120"/>
              <w:rPr>
                <w:sz w:val="18"/>
                <w:szCs w:val="18"/>
              </w:rPr>
            </w:pPr>
            <w:r w:rsidRPr="00EE73CF">
              <w:rPr>
                <w:sz w:val="18"/>
                <w:szCs w:val="18"/>
              </w:rPr>
              <w:t>An Inoperative Placard will be displayed in a prominent position to be seen by flight crew and will be noted on ADLS.</w:t>
            </w:r>
          </w:p>
        </w:tc>
      </w:tr>
      <w:tr w:rsidR="001D5558" w:rsidRPr="00EE73CF" w:rsidTr="001D5558">
        <w:trPr>
          <w:cantSplit/>
        </w:trPr>
        <w:tc>
          <w:tcPr>
            <w:tcW w:w="2330" w:type="dxa"/>
            <w:tcBorders>
              <w:left w:val="single" w:sz="6" w:space="0" w:color="auto"/>
              <w:bottom w:val="single" w:sz="4" w:space="0" w:color="auto"/>
            </w:tcBorders>
          </w:tcPr>
          <w:p w:rsidR="001D5558" w:rsidRDefault="001D5558" w:rsidP="00B861D4">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1D5558" w:rsidRDefault="001D5558" w:rsidP="00B861D4">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1D5558" w:rsidRDefault="001D5558" w:rsidP="00B861D4">
            <w:pPr>
              <w:tabs>
                <w:tab w:val="left" w:pos="360"/>
              </w:tabs>
              <w:spacing w:before="120"/>
              <w:rPr>
                <w:sz w:val="18"/>
                <w:szCs w:val="18"/>
              </w:rPr>
            </w:pPr>
          </w:p>
        </w:tc>
        <w:tc>
          <w:tcPr>
            <w:tcW w:w="360" w:type="dxa"/>
            <w:tcBorders>
              <w:bottom w:val="single" w:sz="4" w:space="0" w:color="auto"/>
            </w:tcBorders>
          </w:tcPr>
          <w:p w:rsidR="001D5558" w:rsidRDefault="001D5558" w:rsidP="00B861D4">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1D5558" w:rsidRDefault="001D5558" w:rsidP="00B861D4">
            <w:pPr>
              <w:spacing w:before="120"/>
              <w:rPr>
                <w:sz w:val="18"/>
                <w:szCs w:val="18"/>
              </w:rPr>
            </w:pPr>
          </w:p>
        </w:tc>
        <w:tc>
          <w:tcPr>
            <w:tcW w:w="2880" w:type="dxa"/>
            <w:tcBorders>
              <w:bottom w:val="single" w:sz="4" w:space="0" w:color="auto"/>
              <w:right w:val="single" w:sz="6" w:space="0" w:color="auto"/>
            </w:tcBorders>
          </w:tcPr>
          <w:p w:rsidR="001D5558" w:rsidRPr="004478B3" w:rsidRDefault="001D5558" w:rsidP="00FA527B">
            <w:pPr>
              <w:spacing w:before="120"/>
              <w:rPr>
                <w:color w:val="000000"/>
                <w:sz w:val="18"/>
                <w:szCs w:val="18"/>
              </w:rPr>
            </w:pPr>
          </w:p>
        </w:tc>
        <w:tc>
          <w:tcPr>
            <w:tcW w:w="2521" w:type="dxa"/>
            <w:tcBorders>
              <w:bottom w:val="single" w:sz="4" w:space="0" w:color="auto"/>
              <w:right w:val="single" w:sz="6" w:space="0" w:color="auto"/>
            </w:tcBorders>
          </w:tcPr>
          <w:p w:rsidR="001D5558" w:rsidRPr="004478B3" w:rsidRDefault="001D5558" w:rsidP="00B861D4">
            <w:pPr>
              <w:spacing w:before="120"/>
              <w:rPr>
                <w:color w:val="000000"/>
                <w:sz w:val="18"/>
                <w:szCs w:val="18"/>
              </w:rPr>
            </w:pPr>
          </w:p>
        </w:tc>
        <w:tc>
          <w:tcPr>
            <w:tcW w:w="2340" w:type="dxa"/>
            <w:tcBorders>
              <w:bottom w:val="single" w:sz="4" w:space="0" w:color="auto"/>
              <w:right w:val="single" w:sz="6" w:space="0" w:color="auto"/>
            </w:tcBorders>
          </w:tcPr>
          <w:p w:rsidR="001D5558" w:rsidRPr="00EE73CF" w:rsidRDefault="001D5558" w:rsidP="00B861D4">
            <w:pPr>
              <w:spacing w:before="120"/>
              <w:rPr>
                <w:sz w:val="18"/>
                <w:szCs w:val="18"/>
              </w:rPr>
            </w:pPr>
          </w:p>
        </w:tc>
      </w:tr>
    </w:tbl>
    <w:p w:rsidR="004859AB" w:rsidRDefault="004859AB" w:rsidP="00647AF2">
      <w:pPr>
        <w:tabs>
          <w:tab w:val="left" w:pos="440"/>
          <w:tab w:val="left" w:pos="2600"/>
        </w:tabs>
        <w:spacing w:before="120"/>
        <w:rPr>
          <w:sz w:val="18"/>
          <w:szCs w:val="18"/>
        </w:rPr>
        <w:sectPr w:rsidR="004859AB" w:rsidSect="00EA538C">
          <w:headerReference w:type="default" r:id="rId170"/>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B861D4" w:rsidRPr="00EE73CF" w:rsidTr="004859AB">
        <w:trPr>
          <w:cantSplit/>
        </w:trPr>
        <w:tc>
          <w:tcPr>
            <w:tcW w:w="2330" w:type="dxa"/>
            <w:tcBorders>
              <w:top w:val="single" w:sz="4" w:space="0" w:color="auto"/>
              <w:left w:val="single" w:sz="4" w:space="0" w:color="auto"/>
            </w:tcBorders>
          </w:tcPr>
          <w:p w:rsidR="00B861D4" w:rsidRPr="003F5EDF" w:rsidRDefault="00FA527B" w:rsidP="004859AB">
            <w:pPr>
              <w:tabs>
                <w:tab w:val="left" w:pos="440"/>
                <w:tab w:val="left" w:pos="2600"/>
              </w:tabs>
              <w:rPr>
                <w:sz w:val="18"/>
                <w:szCs w:val="18"/>
              </w:rPr>
            </w:pPr>
            <w:r>
              <w:rPr>
                <w:sz w:val="18"/>
                <w:szCs w:val="18"/>
              </w:rPr>
              <w:lastRenderedPageBreak/>
              <w:t>36.</w:t>
            </w:r>
            <w:r>
              <w:rPr>
                <w:sz w:val="18"/>
                <w:szCs w:val="18"/>
              </w:rPr>
              <w:tab/>
            </w:r>
            <w:r w:rsidRPr="003F5EDF">
              <w:rPr>
                <w:sz w:val="18"/>
                <w:szCs w:val="18"/>
              </w:rPr>
              <w:t>Multi-function Control</w:t>
            </w:r>
          </w:p>
          <w:p w:rsidR="00FA527B" w:rsidRPr="00EE73CF" w:rsidRDefault="00FA527B" w:rsidP="004859AB">
            <w:pPr>
              <w:tabs>
                <w:tab w:val="left" w:pos="440"/>
                <w:tab w:val="left" w:pos="2600"/>
              </w:tabs>
              <w:rPr>
                <w:sz w:val="18"/>
                <w:szCs w:val="18"/>
              </w:rPr>
            </w:pPr>
            <w:r w:rsidRPr="003F5EDF">
              <w:rPr>
                <w:sz w:val="18"/>
                <w:szCs w:val="18"/>
              </w:rPr>
              <w:tab/>
              <w:t>Display Units (MCDU)</w:t>
            </w:r>
          </w:p>
        </w:tc>
        <w:tc>
          <w:tcPr>
            <w:tcW w:w="440" w:type="dxa"/>
            <w:tcBorders>
              <w:top w:val="single" w:sz="4" w:space="0" w:color="auto"/>
              <w:right w:val="single" w:sz="4" w:space="0" w:color="auto"/>
            </w:tcBorders>
          </w:tcPr>
          <w:p w:rsidR="00B861D4" w:rsidRPr="00EE73CF" w:rsidRDefault="00FA527B" w:rsidP="004859AB">
            <w:pPr>
              <w:tabs>
                <w:tab w:val="left" w:pos="360"/>
              </w:tabs>
              <w:rPr>
                <w:sz w:val="18"/>
                <w:szCs w:val="18"/>
              </w:rPr>
            </w:pPr>
            <w:r>
              <w:rPr>
                <w:sz w:val="18"/>
                <w:szCs w:val="18"/>
              </w:rPr>
              <w:t>C</w:t>
            </w:r>
          </w:p>
        </w:tc>
        <w:tc>
          <w:tcPr>
            <w:tcW w:w="370" w:type="dxa"/>
            <w:tcBorders>
              <w:top w:val="single" w:sz="4" w:space="0" w:color="auto"/>
              <w:left w:val="single" w:sz="4" w:space="0" w:color="auto"/>
              <w:right w:val="single" w:sz="6" w:space="0" w:color="auto"/>
            </w:tcBorders>
          </w:tcPr>
          <w:p w:rsidR="00B861D4" w:rsidRPr="00EE73CF" w:rsidRDefault="00FA527B" w:rsidP="004859AB">
            <w:pPr>
              <w:tabs>
                <w:tab w:val="left" w:pos="360"/>
              </w:tabs>
              <w:rPr>
                <w:sz w:val="18"/>
                <w:szCs w:val="18"/>
              </w:rPr>
            </w:pPr>
            <w:r>
              <w:rPr>
                <w:sz w:val="18"/>
                <w:szCs w:val="18"/>
              </w:rPr>
              <w:t>3</w:t>
            </w:r>
          </w:p>
        </w:tc>
        <w:tc>
          <w:tcPr>
            <w:tcW w:w="360" w:type="dxa"/>
            <w:tcBorders>
              <w:top w:val="single" w:sz="4" w:space="0" w:color="auto"/>
            </w:tcBorders>
          </w:tcPr>
          <w:p w:rsidR="00B861D4" w:rsidRPr="00EE73CF" w:rsidRDefault="00FA527B" w:rsidP="004859AB">
            <w:pPr>
              <w:tabs>
                <w:tab w:val="left" w:pos="360"/>
              </w:tabs>
              <w:rPr>
                <w:sz w:val="18"/>
                <w:szCs w:val="18"/>
              </w:rPr>
            </w:pPr>
            <w:r>
              <w:rPr>
                <w:sz w:val="18"/>
                <w:szCs w:val="18"/>
              </w:rPr>
              <w:t>2</w:t>
            </w:r>
          </w:p>
        </w:tc>
        <w:tc>
          <w:tcPr>
            <w:tcW w:w="3240" w:type="dxa"/>
            <w:tcBorders>
              <w:top w:val="single" w:sz="4" w:space="0" w:color="auto"/>
              <w:left w:val="single" w:sz="6" w:space="0" w:color="auto"/>
              <w:right w:val="single" w:sz="6" w:space="0" w:color="auto"/>
            </w:tcBorders>
          </w:tcPr>
          <w:p w:rsidR="00B861D4" w:rsidRDefault="00B861D4" w:rsidP="004859AB">
            <w:pPr>
              <w:rPr>
                <w:sz w:val="18"/>
                <w:szCs w:val="18"/>
              </w:rPr>
            </w:pPr>
            <w:r>
              <w:rPr>
                <w:sz w:val="18"/>
                <w:szCs w:val="18"/>
              </w:rPr>
              <w:t>(</w:t>
            </w:r>
            <w:r w:rsidR="00FA527B">
              <w:rPr>
                <w:sz w:val="18"/>
                <w:szCs w:val="18"/>
              </w:rPr>
              <w:t>M</w:t>
            </w:r>
            <w:r>
              <w:rPr>
                <w:sz w:val="18"/>
                <w:szCs w:val="18"/>
              </w:rPr>
              <w:t>) May be inoperative provided:</w:t>
            </w:r>
          </w:p>
          <w:p w:rsidR="00B861D4" w:rsidRDefault="00FA527B" w:rsidP="003868A5">
            <w:pPr>
              <w:numPr>
                <w:ilvl w:val="0"/>
                <w:numId w:val="44"/>
              </w:numPr>
              <w:tabs>
                <w:tab w:val="clear" w:pos="810"/>
                <w:tab w:val="num" w:pos="461"/>
              </w:tabs>
              <w:ind w:left="461"/>
              <w:rPr>
                <w:sz w:val="18"/>
                <w:szCs w:val="18"/>
              </w:rPr>
            </w:pPr>
            <w:r>
              <w:rPr>
                <w:sz w:val="18"/>
                <w:szCs w:val="18"/>
              </w:rPr>
              <w:t>The FMS functions and Radio Tuning functions are operative on the remaining MCDU’s,</w:t>
            </w:r>
          </w:p>
          <w:p w:rsidR="00933A57" w:rsidRDefault="00933A57" w:rsidP="003868A5">
            <w:pPr>
              <w:numPr>
                <w:ilvl w:val="0"/>
                <w:numId w:val="44"/>
              </w:numPr>
              <w:tabs>
                <w:tab w:val="clear" w:pos="810"/>
                <w:tab w:val="num" w:pos="461"/>
              </w:tabs>
              <w:ind w:left="461"/>
              <w:rPr>
                <w:sz w:val="18"/>
                <w:szCs w:val="18"/>
              </w:rPr>
            </w:pPr>
            <w:r>
              <w:rPr>
                <w:sz w:val="18"/>
                <w:szCs w:val="18"/>
              </w:rPr>
              <w:t>All Display Units are operative, and</w:t>
            </w:r>
          </w:p>
          <w:p w:rsidR="00B861D4" w:rsidRDefault="00FA527B" w:rsidP="003868A5">
            <w:pPr>
              <w:numPr>
                <w:ilvl w:val="0"/>
                <w:numId w:val="44"/>
              </w:numPr>
              <w:tabs>
                <w:tab w:val="clear" w:pos="810"/>
                <w:tab w:val="num" w:pos="461"/>
              </w:tabs>
              <w:ind w:left="461"/>
              <w:rPr>
                <w:sz w:val="18"/>
                <w:szCs w:val="18"/>
              </w:rPr>
            </w:pPr>
            <w:r>
              <w:rPr>
                <w:sz w:val="18"/>
                <w:szCs w:val="18"/>
              </w:rPr>
              <w:t xml:space="preserve">The inoperative MCDU is located in </w:t>
            </w:r>
            <w:r w:rsidR="00CC5F86">
              <w:rPr>
                <w:sz w:val="18"/>
                <w:szCs w:val="18"/>
              </w:rPr>
              <w:t xml:space="preserve">either </w:t>
            </w:r>
            <w:r>
              <w:rPr>
                <w:sz w:val="18"/>
                <w:szCs w:val="18"/>
              </w:rPr>
              <w:t xml:space="preserve">the </w:t>
            </w:r>
            <w:r w:rsidR="00CC5F86">
              <w:rPr>
                <w:sz w:val="18"/>
                <w:szCs w:val="18"/>
              </w:rPr>
              <w:t xml:space="preserve">No. 1 or </w:t>
            </w:r>
            <w:r>
              <w:rPr>
                <w:sz w:val="18"/>
                <w:szCs w:val="18"/>
              </w:rPr>
              <w:t>No. 2 position.</w:t>
            </w:r>
          </w:p>
          <w:p w:rsidR="00FA527B" w:rsidRPr="00EE73CF" w:rsidRDefault="00FA527B" w:rsidP="00FA527B">
            <w:pPr>
              <w:spacing w:before="120"/>
              <w:rPr>
                <w:sz w:val="18"/>
                <w:szCs w:val="18"/>
              </w:rPr>
            </w:pPr>
            <w:r>
              <w:rPr>
                <w:sz w:val="18"/>
                <w:szCs w:val="18"/>
              </w:rPr>
              <w:t>NOTE: MCDU 1 has Standby Engine instruments. MCDU 3 has Backup Radio Tuning functions.</w:t>
            </w:r>
          </w:p>
        </w:tc>
        <w:tc>
          <w:tcPr>
            <w:tcW w:w="2880" w:type="dxa"/>
            <w:tcBorders>
              <w:top w:val="single" w:sz="4" w:space="0" w:color="auto"/>
              <w:right w:val="single" w:sz="6" w:space="0" w:color="auto"/>
            </w:tcBorders>
          </w:tcPr>
          <w:p w:rsidR="00B861D4" w:rsidRPr="00EE73CF" w:rsidRDefault="00FA527B" w:rsidP="004859AB">
            <w:pPr>
              <w:rPr>
                <w:sz w:val="18"/>
                <w:szCs w:val="18"/>
              </w:rPr>
            </w:pPr>
            <w:r w:rsidRPr="00077AFD">
              <w:rPr>
                <w:sz w:val="18"/>
                <w:szCs w:val="18"/>
              </w:rPr>
              <w:t xml:space="preserve">Maintenance will perform procedures in accordance with </w:t>
            </w:r>
            <w:r w:rsidRPr="00077AFD">
              <w:rPr>
                <w:bCs/>
                <w:sz w:val="18"/>
                <w:szCs w:val="18"/>
              </w:rPr>
              <w:t>AMM Chapter 34-60-03.</w:t>
            </w:r>
            <w:r w:rsidRPr="00077AFD">
              <w:rPr>
                <w:sz w:val="18"/>
                <w:szCs w:val="18"/>
              </w:rPr>
              <w:t xml:space="preserve"> The inoperative </w:t>
            </w:r>
            <w:r w:rsidR="00B95014">
              <w:rPr>
                <w:sz w:val="18"/>
                <w:szCs w:val="18"/>
              </w:rPr>
              <w:t>MCDU</w:t>
            </w:r>
            <w:r w:rsidRPr="00077AFD">
              <w:rPr>
                <w:sz w:val="18"/>
                <w:szCs w:val="18"/>
              </w:rPr>
              <w:t xml:space="preserve"> will be moved to </w:t>
            </w:r>
            <w:r w:rsidR="00CC5F86">
              <w:rPr>
                <w:sz w:val="18"/>
                <w:szCs w:val="18"/>
              </w:rPr>
              <w:t xml:space="preserve">either </w:t>
            </w:r>
            <w:r w:rsidRPr="00077AFD">
              <w:rPr>
                <w:sz w:val="18"/>
                <w:szCs w:val="18"/>
              </w:rPr>
              <w:t xml:space="preserve">the </w:t>
            </w:r>
            <w:r w:rsidR="00CC5F86">
              <w:rPr>
                <w:sz w:val="18"/>
                <w:szCs w:val="18"/>
              </w:rPr>
              <w:t xml:space="preserve">No. 1 or </w:t>
            </w:r>
            <w:r w:rsidRPr="00077AFD">
              <w:rPr>
                <w:sz w:val="18"/>
                <w:szCs w:val="18"/>
              </w:rPr>
              <w:t>No. 2 position.</w:t>
            </w:r>
          </w:p>
        </w:tc>
        <w:tc>
          <w:tcPr>
            <w:tcW w:w="2521" w:type="dxa"/>
            <w:tcBorders>
              <w:top w:val="single" w:sz="4" w:space="0" w:color="auto"/>
              <w:right w:val="single" w:sz="6" w:space="0" w:color="auto"/>
            </w:tcBorders>
          </w:tcPr>
          <w:p w:rsidR="00B861D4" w:rsidRPr="00EE73CF" w:rsidRDefault="00FA527B" w:rsidP="004859AB">
            <w:pPr>
              <w:rPr>
                <w:sz w:val="18"/>
                <w:szCs w:val="18"/>
              </w:rPr>
            </w:pPr>
            <w:r>
              <w:rPr>
                <w:rFonts w:ascii="Times" w:hAnsi="Times" w:cs="Times"/>
                <w:sz w:val="18"/>
                <w:szCs w:val="18"/>
              </w:rPr>
              <w:t>None required.</w:t>
            </w:r>
          </w:p>
        </w:tc>
        <w:tc>
          <w:tcPr>
            <w:tcW w:w="2340" w:type="dxa"/>
            <w:tcBorders>
              <w:top w:val="single" w:sz="4" w:space="0" w:color="auto"/>
              <w:right w:val="single" w:sz="4" w:space="0" w:color="auto"/>
            </w:tcBorders>
          </w:tcPr>
          <w:p w:rsidR="00B861D4" w:rsidRPr="00EE73CF" w:rsidRDefault="00B861D4" w:rsidP="004859AB">
            <w:pPr>
              <w:rPr>
                <w:sz w:val="18"/>
                <w:szCs w:val="18"/>
              </w:rPr>
            </w:pPr>
            <w:r w:rsidRPr="00EE73CF">
              <w:rPr>
                <w:sz w:val="18"/>
                <w:szCs w:val="18"/>
              </w:rPr>
              <w:t>An Inoperative Placard will be displayed in a prominent position to be seen by flight crew and will be noted on ADLS.</w:t>
            </w:r>
          </w:p>
        </w:tc>
      </w:tr>
      <w:tr w:rsidR="00FA527B" w:rsidRPr="00EE73CF" w:rsidTr="001D5558">
        <w:trPr>
          <w:cantSplit/>
        </w:trPr>
        <w:tc>
          <w:tcPr>
            <w:tcW w:w="2330" w:type="dxa"/>
            <w:tcBorders>
              <w:left w:val="single" w:sz="4" w:space="0" w:color="auto"/>
            </w:tcBorders>
          </w:tcPr>
          <w:p w:rsidR="00FA527B" w:rsidRDefault="00FA527B" w:rsidP="00647AF2">
            <w:pPr>
              <w:tabs>
                <w:tab w:val="left" w:pos="440"/>
                <w:tab w:val="left" w:pos="2600"/>
              </w:tabs>
              <w:spacing w:before="120"/>
              <w:rPr>
                <w:sz w:val="18"/>
                <w:szCs w:val="18"/>
              </w:rPr>
            </w:pPr>
            <w:r>
              <w:rPr>
                <w:sz w:val="18"/>
                <w:szCs w:val="18"/>
              </w:rPr>
              <w:t>1</w:t>
            </w:r>
            <w:r w:rsidRPr="00EE73CF">
              <w:rPr>
                <w:sz w:val="18"/>
                <w:szCs w:val="18"/>
              </w:rPr>
              <w:t>)</w:t>
            </w:r>
            <w:r w:rsidRPr="00EE73CF">
              <w:rPr>
                <w:sz w:val="18"/>
                <w:szCs w:val="18"/>
              </w:rPr>
              <w:tab/>
            </w:r>
            <w:r>
              <w:rPr>
                <w:sz w:val="18"/>
                <w:szCs w:val="18"/>
              </w:rPr>
              <w:t>Flight Management</w:t>
            </w:r>
          </w:p>
          <w:p w:rsidR="00FA527B" w:rsidRDefault="00FA527B" w:rsidP="00FA527B">
            <w:pPr>
              <w:tabs>
                <w:tab w:val="left" w:pos="440"/>
                <w:tab w:val="left" w:pos="2600"/>
              </w:tabs>
              <w:rPr>
                <w:sz w:val="18"/>
                <w:szCs w:val="18"/>
              </w:rPr>
            </w:pPr>
            <w:r>
              <w:rPr>
                <w:sz w:val="18"/>
                <w:szCs w:val="18"/>
              </w:rPr>
              <w:tab/>
              <w:t>System (FMS)</w:t>
            </w:r>
          </w:p>
          <w:p w:rsidR="00FA527B" w:rsidRPr="00EE73CF" w:rsidRDefault="00FA527B" w:rsidP="00647AF2">
            <w:pPr>
              <w:tabs>
                <w:tab w:val="left" w:pos="440"/>
                <w:tab w:val="left" w:pos="2600"/>
              </w:tabs>
              <w:rPr>
                <w:sz w:val="18"/>
                <w:szCs w:val="18"/>
              </w:rPr>
            </w:pPr>
            <w:r>
              <w:rPr>
                <w:sz w:val="18"/>
                <w:szCs w:val="18"/>
              </w:rPr>
              <w:tab/>
              <w:t>Function</w:t>
            </w:r>
          </w:p>
        </w:tc>
        <w:tc>
          <w:tcPr>
            <w:tcW w:w="440" w:type="dxa"/>
            <w:tcBorders>
              <w:right w:val="single" w:sz="4" w:space="0" w:color="auto"/>
            </w:tcBorders>
          </w:tcPr>
          <w:p w:rsidR="00FA527B" w:rsidRPr="00EE73CF" w:rsidRDefault="00FA527B" w:rsidP="00647AF2">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FA527B" w:rsidRPr="00EE73CF" w:rsidRDefault="00FA527B" w:rsidP="00647AF2">
            <w:pPr>
              <w:tabs>
                <w:tab w:val="left" w:pos="360"/>
              </w:tabs>
              <w:spacing w:before="120"/>
              <w:rPr>
                <w:sz w:val="18"/>
                <w:szCs w:val="18"/>
              </w:rPr>
            </w:pPr>
            <w:r>
              <w:rPr>
                <w:sz w:val="18"/>
                <w:szCs w:val="18"/>
              </w:rPr>
              <w:t>3</w:t>
            </w:r>
          </w:p>
        </w:tc>
        <w:tc>
          <w:tcPr>
            <w:tcW w:w="360" w:type="dxa"/>
          </w:tcPr>
          <w:p w:rsidR="00FA527B" w:rsidRPr="00EE73CF" w:rsidRDefault="00FA527B" w:rsidP="00647AF2">
            <w:pPr>
              <w:tabs>
                <w:tab w:val="left" w:pos="360"/>
              </w:tabs>
              <w:spacing w:before="120"/>
              <w:rPr>
                <w:sz w:val="18"/>
                <w:szCs w:val="18"/>
              </w:rPr>
            </w:pPr>
            <w:r>
              <w:rPr>
                <w:sz w:val="18"/>
                <w:szCs w:val="18"/>
              </w:rPr>
              <w:t>1</w:t>
            </w:r>
          </w:p>
        </w:tc>
        <w:tc>
          <w:tcPr>
            <w:tcW w:w="3240" w:type="dxa"/>
            <w:tcBorders>
              <w:left w:val="single" w:sz="6" w:space="0" w:color="auto"/>
              <w:right w:val="single" w:sz="6" w:space="0" w:color="auto"/>
            </w:tcBorders>
          </w:tcPr>
          <w:p w:rsidR="00FA527B" w:rsidRPr="00FA527B" w:rsidRDefault="00FA527B" w:rsidP="00FA527B">
            <w:pPr>
              <w:spacing w:before="120"/>
              <w:rPr>
                <w:color w:val="000000"/>
                <w:sz w:val="18"/>
                <w:szCs w:val="18"/>
              </w:rPr>
            </w:pPr>
            <w:r w:rsidRPr="00FA527B">
              <w:rPr>
                <w:color w:val="000000"/>
                <w:sz w:val="18"/>
                <w:szCs w:val="18"/>
              </w:rPr>
              <w:t>Except where en route operations or approach minimums require its use, may be inoperative provided:</w:t>
            </w:r>
          </w:p>
          <w:p w:rsidR="00FA527B" w:rsidRPr="00FA527B" w:rsidRDefault="00FA527B" w:rsidP="003868A5">
            <w:pPr>
              <w:numPr>
                <w:ilvl w:val="0"/>
                <w:numId w:val="45"/>
              </w:numPr>
              <w:tabs>
                <w:tab w:val="clear" w:pos="720"/>
                <w:tab w:val="num" w:pos="461"/>
              </w:tabs>
              <w:ind w:left="461"/>
              <w:rPr>
                <w:color w:val="000000"/>
                <w:sz w:val="18"/>
                <w:szCs w:val="18"/>
              </w:rPr>
            </w:pPr>
            <w:r w:rsidRPr="00FA527B">
              <w:rPr>
                <w:color w:val="000000"/>
                <w:sz w:val="18"/>
                <w:szCs w:val="18"/>
              </w:rPr>
              <w:t>Affected system is not required for IRS alignment,</w:t>
            </w:r>
          </w:p>
          <w:p w:rsidR="00FA527B" w:rsidRPr="00FA527B" w:rsidRDefault="00FA527B" w:rsidP="003868A5">
            <w:pPr>
              <w:numPr>
                <w:ilvl w:val="0"/>
                <w:numId w:val="45"/>
              </w:numPr>
              <w:tabs>
                <w:tab w:val="clear" w:pos="720"/>
                <w:tab w:val="num" w:pos="461"/>
              </w:tabs>
              <w:ind w:left="461"/>
              <w:rPr>
                <w:color w:val="000000"/>
                <w:sz w:val="18"/>
                <w:szCs w:val="18"/>
              </w:rPr>
            </w:pPr>
            <w:r w:rsidRPr="00FA527B">
              <w:rPr>
                <w:color w:val="000000"/>
                <w:sz w:val="18"/>
                <w:szCs w:val="18"/>
              </w:rPr>
              <w:t>Long Range Navigation is not dependent on its use, and</w:t>
            </w:r>
          </w:p>
          <w:p w:rsidR="00FA527B" w:rsidRPr="00FA527B" w:rsidRDefault="00FA527B" w:rsidP="003868A5">
            <w:pPr>
              <w:numPr>
                <w:ilvl w:val="0"/>
                <w:numId w:val="45"/>
              </w:numPr>
              <w:tabs>
                <w:tab w:val="clear" w:pos="720"/>
                <w:tab w:val="num" w:pos="461"/>
              </w:tabs>
              <w:ind w:left="461"/>
              <w:rPr>
                <w:rFonts w:ascii="Arial" w:hAnsi="Arial" w:cs="Arial"/>
                <w:color w:val="000000"/>
                <w:sz w:val="22"/>
                <w:szCs w:val="22"/>
              </w:rPr>
            </w:pPr>
            <w:r w:rsidRPr="00FA527B">
              <w:rPr>
                <w:color w:val="000000"/>
                <w:sz w:val="18"/>
                <w:szCs w:val="18"/>
              </w:rPr>
              <w:t>Procedures do not require its use.</w:t>
            </w:r>
          </w:p>
          <w:p w:rsidR="00FA527B" w:rsidRPr="00FA527B" w:rsidRDefault="00FA527B" w:rsidP="00FA527B">
            <w:pPr>
              <w:spacing w:before="120"/>
              <w:rPr>
                <w:color w:val="000000"/>
                <w:sz w:val="18"/>
                <w:szCs w:val="18"/>
              </w:rPr>
            </w:pPr>
            <w:r w:rsidRPr="00FA527B">
              <w:rPr>
                <w:color w:val="000000"/>
                <w:sz w:val="18"/>
                <w:szCs w:val="18"/>
              </w:rPr>
              <w:t>NOTE: Two (2) systems are required for dispatch into MNPS or RNP-10</w:t>
            </w:r>
            <w:r w:rsidR="001C159E">
              <w:rPr>
                <w:color w:val="000000"/>
                <w:sz w:val="18"/>
                <w:szCs w:val="18"/>
              </w:rPr>
              <w:t>/4</w:t>
            </w:r>
            <w:r w:rsidRPr="00FA527B">
              <w:rPr>
                <w:color w:val="000000"/>
                <w:sz w:val="18"/>
                <w:szCs w:val="18"/>
              </w:rPr>
              <w:t xml:space="preserve"> airspace. RNP RNAV including PRNAV and BRNAV only require a single FMS.</w:t>
            </w:r>
          </w:p>
        </w:tc>
        <w:tc>
          <w:tcPr>
            <w:tcW w:w="2880" w:type="dxa"/>
            <w:tcBorders>
              <w:right w:val="single" w:sz="6" w:space="0" w:color="auto"/>
            </w:tcBorders>
          </w:tcPr>
          <w:p w:rsidR="00FA527B" w:rsidRPr="00EE73CF" w:rsidRDefault="00FA527B" w:rsidP="00647AF2">
            <w:pPr>
              <w:spacing w:before="120"/>
              <w:rPr>
                <w:sz w:val="18"/>
                <w:szCs w:val="18"/>
              </w:rPr>
            </w:pPr>
            <w:r w:rsidRPr="00EE73CF">
              <w:rPr>
                <w:sz w:val="18"/>
                <w:szCs w:val="18"/>
              </w:rPr>
              <w:t>None required.</w:t>
            </w:r>
          </w:p>
        </w:tc>
        <w:tc>
          <w:tcPr>
            <w:tcW w:w="2521" w:type="dxa"/>
            <w:tcBorders>
              <w:right w:val="single" w:sz="6" w:space="0" w:color="auto"/>
            </w:tcBorders>
          </w:tcPr>
          <w:p w:rsidR="00FA527B" w:rsidRPr="00EE73CF" w:rsidRDefault="00FA527B" w:rsidP="00647AF2">
            <w:pPr>
              <w:spacing w:before="120"/>
              <w:rPr>
                <w:sz w:val="18"/>
                <w:szCs w:val="18"/>
              </w:rPr>
            </w:pPr>
            <w:r w:rsidRPr="00EE73CF">
              <w:rPr>
                <w:sz w:val="18"/>
                <w:szCs w:val="18"/>
              </w:rPr>
              <w:t>None required.</w:t>
            </w:r>
          </w:p>
        </w:tc>
        <w:tc>
          <w:tcPr>
            <w:tcW w:w="2340" w:type="dxa"/>
            <w:tcBorders>
              <w:right w:val="single" w:sz="4" w:space="0" w:color="auto"/>
            </w:tcBorders>
          </w:tcPr>
          <w:p w:rsidR="00FA527B" w:rsidRPr="00EE73CF" w:rsidRDefault="00FA527B"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7C17E4" w:rsidRPr="00EE73CF" w:rsidTr="001D5558">
        <w:trPr>
          <w:cantSplit/>
        </w:trPr>
        <w:tc>
          <w:tcPr>
            <w:tcW w:w="2330" w:type="dxa"/>
            <w:tcBorders>
              <w:left w:val="single" w:sz="6" w:space="0" w:color="auto"/>
            </w:tcBorders>
          </w:tcPr>
          <w:p w:rsidR="007C17E4" w:rsidRDefault="007C17E4" w:rsidP="001D5558">
            <w:pPr>
              <w:tabs>
                <w:tab w:val="left" w:pos="361"/>
                <w:tab w:val="left" w:pos="721"/>
                <w:tab w:val="left" w:pos="2600"/>
              </w:tabs>
              <w:spacing w:before="120"/>
              <w:rPr>
                <w:sz w:val="18"/>
                <w:szCs w:val="18"/>
              </w:rPr>
            </w:pPr>
            <w:r>
              <w:rPr>
                <w:sz w:val="18"/>
                <w:szCs w:val="18"/>
              </w:rPr>
              <w:tab/>
              <w:t>a)</w:t>
            </w:r>
            <w:r>
              <w:rPr>
                <w:sz w:val="18"/>
                <w:szCs w:val="18"/>
              </w:rPr>
              <w:tab/>
              <w:t>Navigation</w:t>
            </w:r>
          </w:p>
          <w:p w:rsidR="007C17E4" w:rsidRPr="00EE73CF" w:rsidRDefault="007C17E4" w:rsidP="001479EA">
            <w:pPr>
              <w:tabs>
                <w:tab w:val="left" w:pos="361"/>
                <w:tab w:val="left" w:pos="721"/>
                <w:tab w:val="left" w:pos="2600"/>
              </w:tabs>
              <w:rPr>
                <w:sz w:val="18"/>
                <w:szCs w:val="18"/>
              </w:rPr>
            </w:pPr>
            <w:r>
              <w:rPr>
                <w:sz w:val="18"/>
                <w:szCs w:val="18"/>
              </w:rPr>
              <w:tab/>
            </w:r>
            <w:r>
              <w:rPr>
                <w:sz w:val="18"/>
                <w:szCs w:val="18"/>
              </w:rPr>
              <w:tab/>
              <w:t>Databases</w:t>
            </w:r>
          </w:p>
        </w:tc>
        <w:tc>
          <w:tcPr>
            <w:tcW w:w="440" w:type="dxa"/>
            <w:tcBorders>
              <w:right w:val="single" w:sz="4" w:space="0" w:color="auto"/>
            </w:tcBorders>
          </w:tcPr>
          <w:p w:rsidR="007C17E4" w:rsidRPr="00EE73CF" w:rsidRDefault="007C17E4" w:rsidP="001D5558">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7C17E4" w:rsidRPr="00EE73CF" w:rsidRDefault="007C17E4" w:rsidP="001D5558">
            <w:pPr>
              <w:tabs>
                <w:tab w:val="left" w:pos="360"/>
              </w:tabs>
              <w:spacing w:before="120"/>
              <w:rPr>
                <w:sz w:val="18"/>
                <w:szCs w:val="18"/>
              </w:rPr>
            </w:pPr>
            <w:r>
              <w:rPr>
                <w:sz w:val="18"/>
                <w:szCs w:val="18"/>
              </w:rPr>
              <w:t>-</w:t>
            </w:r>
          </w:p>
        </w:tc>
        <w:tc>
          <w:tcPr>
            <w:tcW w:w="360" w:type="dxa"/>
          </w:tcPr>
          <w:p w:rsidR="007C17E4" w:rsidRPr="00D65D39" w:rsidRDefault="007C17E4" w:rsidP="001D5558">
            <w:pPr>
              <w:tabs>
                <w:tab w:val="left" w:pos="360"/>
              </w:tabs>
              <w:spacing w:before="120"/>
              <w:rPr>
                <w:sz w:val="18"/>
                <w:szCs w:val="18"/>
              </w:rPr>
            </w:pPr>
            <w:r>
              <w:rPr>
                <w:sz w:val="18"/>
                <w:szCs w:val="18"/>
              </w:rPr>
              <w:t>-</w:t>
            </w:r>
          </w:p>
        </w:tc>
        <w:tc>
          <w:tcPr>
            <w:tcW w:w="3240" w:type="dxa"/>
            <w:tcBorders>
              <w:left w:val="single" w:sz="6" w:space="0" w:color="auto"/>
              <w:right w:val="single" w:sz="6" w:space="0" w:color="auto"/>
            </w:tcBorders>
          </w:tcPr>
          <w:p w:rsidR="007C17E4" w:rsidRDefault="00684D1D" w:rsidP="001D5558">
            <w:pPr>
              <w:spacing w:before="120"/>
              <w:rPr>
                <w:sz w:val="18"/>
                <w:szCs w:val="18"/>
              </w:rPr>
            </w:pPr>
            <w:r>
              <w:rPr>
                <w:sz w:val="18"/>
                <w:szCs w:val="18"/>
              </w:rPr>
              <w:t xml:space="preserve">Except where en route operations or minimums require a current database, may </w:t>
            </w:r>
            <w:r w:rsidR="007C17E4">
              <w:rPr>
                <w:sz w:val="18"/>
                <w:szCs w:val="18"/>
              </w:rPr>
              <w:t xml:space="preserve">be </w:t>
            </w:r>
            <w:r>
              <w:rPr>
                <w:sz w:val="18"/>
                <w:szCs w:val="18"/>
              </w:rPr>
              <w:t>out of currency</w:t>
            </w:r>
            <w:r w:rsidR="007C17E4">
              <w:rPr>
                <w:sz w:val="18"/>
                <w:szCs w:val="18"/>
              </w:rPr>
              <w:t xml:space="preserve"> provided:</w:t>
            </w:r>
          </w:p>
          <w:p w:rsidR="007C17E4" w:rsidRDefault="00684D1D" w:rsidP="003868A5">
            <w:pPr>
              <w:numPr>
                <w:ilvl w:val="0"/>
                <w:numId w:val="46"/>
              </w:numPr>
              <w:tabs>
                <w:tab w:val="clear" w:pos="810"/>
                <w:tab w:val="num" w:pos="461"/>
              </w:tabs>
              <w:ind w:left="461"/>
              <w:rPr>
                <w:sz w:val="18"/>
                <w:szCs w:val="18"/>
              </w:rPr>
            </w:pPr>
            <w:r>
              <w:rPr>
                <w:sz w:val="18"/>
                <w:szCs w:val="18"/>
              </w:rPr>
              <w:t>Current Aeronautical Charts are used to verify Navigation fixes before dispatch,</w:t>
            </w:r>
          </w:p>
          <w:p w:rsidR="007C17E4" w:rsidRDefault="00684D1D" w:rsidP="003868A5">
            <w:pPr>
              <w:numPr>
                <w:ilvl w:val="0"/>
                <w:numId w:val="46"/>
              </w:numPr>
              <w:tabs>
                <w:tab w:val="clear" w:pos="810"/>
                <w:tab w:val="num" w:pos="461"/>
              </w:tabs>
              <w:ind w:left="461"/>
              <w:rPr>
                <w:sz w:val="18"/>
                <w:szCs w:val="18"/>
              </w:rPr>
            </w:pPr>
            <w:r>
              <w:rPr>
                <w:sz w:val="18"/>
                <w:szCs w:val="18"/>
              </w:rPr>
              <w:t>Procedures are established and used to verify status and suitability of Navigation Facilities used to define route of flight, and</w:t>
            </w:r>
          </w:p>
          <w:p w:rsidR="00684D1D" w:rsidRPr="00EE73CF" w:rsidRDefault="00684D1D" w:rsidP="003868A5">
            <w:pPr>
              <w:numPr>
                <w:ilvl w:val="0"/>
                <w:numId w:val="46"/>
              </w:numPr>
              <w:tabs>
                <w:tab w:val="clear" w:pos="810"/>
                <w:tab w:val="num" w:pos="461"/>
              </w:tabs>
              <w:ind w:left="461"/>
              <w:rPr>
                <w:sz w:val="18"/>
                <w:szCs w:val="18"/>
              </w:rPr>
            </w:pPr>
            <w:r>
              <w:rPr>
                <w:sz w:val="18"/>
                <w:szCs w:val="18"/>
              </w:rPr>
              <w:t>Approach Navigation Radios are manually tuned.</w:t>
            </w:r>
          </w:p>
        </w:tc>
        <w:tc>
          <w:tcPr>
            <w:tcW w:w="2880" w:type="dxa"/>
            <w:tcBorders>
              <w:right w:val="single" w:sz="6" w:space="0" w:color="auto"/>
            </w:tcBorders>
          </w:tcPr>
          <w:p w:rsidR="007C17E4" w:rsidRPr="00EE73CF" w:rsidRDefault="00684D1D" w:rsidP="001D5558">
            <w:pPr>
              <w:spacing w:before="120"/>
              <w:rPr>
                <w:sz w:val="18"/>
                <w:szCs w:val="18"/>
              </w:rPr>
            </w:pPr>
            <w:r>
              <w:rPr>
                <w:color w:val="000000"/>
                <w:sz w:val="18"/>
                <w:szCs w:val="18"/>
              </w:rPr>
              <w:t>None required.</w:t>
            </w:r>
          </w:p>
        </w:tc>
        <w:tc>
          <w:tcPr>
            <w:tcW w:w="2521" w:type="dxa"/>
            <w:tcBorders>
              <w:right w:val="single" w:sz="6" w:space="0" w:color="auto"/>
            </w:tcBorders>
          </w:tcPr>
          <w:p w:rsidR="007C17E4" w:rsidRPr="00EE73CF" w:rsidRDefault="00684D1D" w:rsidP="001D5558">
            <w:pPr>
              <w:spacing w:before="120"/>
              <w:rPr>
                <w:sz w:val="18"/>
                <w:szCs w:val="18"/>
              </w:rPr>
            </w:pPr>
            <w:r>
              <w:rPr>
                <w:color w:val="000000"/>
                <w:sz w:val="18"/>
                <w:szCs w:val="18"/>
              </w:rPr>
              <w:t>None required.</w:t>
            </w:r>
          </w:p>
        </w:tc>
        <w:tc>
          <w:tcPr>
            <w:tcW w:w="2340" w:type="dxa"/>
            <w:tcBorders>
              <w:right w:val="single" w:sz="6" w:space="0" w:color="auto"/>
            </w:tcBorders>
          </w:tcPr>
          <w:p w:rsidR="007C17E4" w:rsidRPr="00EE73CF" w:rsidRDefault="007C17E4" w:rsidP="001D5558">
            <w:pPr>
              <w:spacing w:before="120"/>
              <w:rPr>
                <w:sz w:val="18"/>
                <w:szCs w:val="18"/>
              </w:rPr>
            </w:pPr>
            <w:r w:rsidRPr="00EE73CF">
              <w:rPr>
                <w:sz w:val="18"/>
                <w:szCs w:val="18"/>
              </w:rPr>
              <w:t>An Inoperative Placard will be displayed in a prominent position to be seen by flight crew and will be noted on ADLS.</w:t>
            </w:r>
          </w:p>
        </w:tc>
      </w:tr>
      <w:tr w:rsidR="001D5558" w:rsidRPr="00EE73CF" w:rsidTr="001D5558">
        <w:trPr>
          <w:cantSplit/>
        </w:trPr>
        <w:tc>
          <w:tcPr>
            <w:tcW w:w="2330" w:type="dxa"/>
            <w:tcBorders>
              <w:left w:val="single" w:sz="6" w:space="0" w:color="auto"/>
              <w:bottom w:val="single" w:sz="4" w:space="0" w:color="auto"/>
            </w:tcBorders>
          </w:tcPr>
          <w:p w:rsidR="001D5558" w:rsidRDefault="001D5558" w:rsidP="001D5558">
            <w:pPr>
              <w:tabs>
                <w:tab w:val="left" w:pos="361"/>
                <w:tab w:val="left" w:pos="721"/>
                <w:tab w:val="left" w:pos="2600"/>
              </w:tabs>
              <w:spacing w:before="120"/>
              <w:jc w:val="center"/>
              <w:rPr>
                <w:sz w:val="18"/>
                <w:szCs w:val="18"/>
              </w:rPr>
            </w:pPr>
            <w:r>
              <w:rPr>
                <w:sz w:val="18"/>
                <w:szCs w:val="18"/>
              </w:rPr>
              <w:t>(continued)</w:t>
            </w:r>
          </w:p>
        </w:tc>
        <w:tc>
          <w:tcPr>
            <w:tcW w:w="440" w:type="dxa"/>
            <w:tcBorders>
              <w:bottom w:val="single" w:sz="4" w:space="0" w:color="auto"/>
              <w:right w:val="single" w:sz="4" w:space="0" w:color="auto"/>
            </w:tcBorders>
          </w:tcPr>
          <w:p w:rsidR="001D5558" w:rsidRDefault="001D5558" w:rsidP="001D5558">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1D5558" w:rsidRDefault="001D5558" w:rsidP="001D5558">
            <w:pPr>
              <w:tabs>
                <w:tab w:val="left" w:pos="360"/>
              </w:tabs>
              <w:spacing w:before="120"/>
              <w:rPr>
                <w:sz w:val="18"/>
                <w:szCs w:val="18"/>
              </w:rPr>
            </w:pPr>
          </w:p>
        </w:tc>
        <w:tc>
          <w:tcPr>
            <w:tcW w:w="360" w:type="dxa"/>
            <w:tcBorders>
              <w:bottom w:val="single" w:sz="4" w:space="0" w:color="auto"/>
            </w:tcBorders>
          </w:tcPr>
          <w:p w:rsidR="001D5558" w:rsidRDefault="001D5558" w:rsidP="001D5558">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1D5558" w:rsidRDefault="001D5558" w:rsidP="001D5558">
            <w:pPr>
              <w:spacing w:before="120"/>
              <w:rPr>
                <w:sz w:val="18"/>
                <w:szCs w:val="18"/>
              </w:rPr>
            </w:pPr>
          </w:p>
        </w:tc>
        <w:tc>
          <w:tcPr>
            <w:tcW w:w="2880" w:type="dxa"/>
            <w:tcBorders>
              <w:bottom w:val="single" w:sz="4" w:space="0" w:color="auto"/>
              <w:right w:val="single" w:sz="6" w:space="0" w:color="auto"/>
            </w:tcBorders>
          </w:tcPr>
          <w:p w:rsidR="001D5558" w:rsidRDefault="001D5558" w:rsidP="001D5558">
            <w:pPr>
              <w:spacing w:before="120"/>
              <w:rPr>
                <w:color w:val="000000"/>
                <w:sz w:val="18"/>
                <w:szCs w:val="18"/>
              </w:rPr>
            </w:pPr>
          </w:p>
        </w:tc>
        <w:tc>
          <w:tcPr>
            <w:tcW w:w="2521" w:type="dxa"/>
            <w:tcBorders>
              <w:bottom w:val="single" w:sz="4" w:space="0" w:color="auto"/>
              <w:right w:val="single" w:sz="6" w:space="0" w:color="auto"/>
            </w:tcBorders>
          </w:tcPr>
          <w:p w:rsidR="001D5558" w:rsidRDefault="001D5558" w:rsidP="001D5558">
            <w:pPr>
              <w:spacing w:before="120"/>
              <w:rPr>
                <w:color w:val="000000"/>
                <w:sz w:val="18"/>
                <w:szCs w:val="18"/>
              </w:rPr>
            </w:pPr>
          </w:p>
        </w:tc>
        <w:tc>
          <w:tcPr>
            <w:tcW w:w="2340" w:type="dxa"/>
            <w:tcBorders>
              <w:bottom w:val="single" w:sz="4" w:space="0" w:color="auto"/>
              <w:right w:val="single" w:sz="6" w:space="0" w:color="auto"/>
            </w:tcBorders>
          </w:tcPr>
          <w:p w:rsidR="001D5558" w:rsidRPr="00EE73CF" w:rsidRDefault="001D5558" w:rsidP="001D5558">
            <w:pPr>
              <w:spacing w:before="120"/>
              <w:rPr>
                <w:sz w:val="18"/>
                <w:szCs w:val="18"/>
              </w:rPr>
            </w:pPr>
          </w:p>
        </w:tc>
      </w:tr>
    </w:tbl>
    <w:p w:rsidR="001D5558" w:rsidRDefault="001D5558" w:rsidP="001D5558">
      <w:pPr>
        <w:tabs>
          <w:tab w:val="left" w:pos="440"/>
          <w:tab w:val="left" w:pos="2600"/>
        </w:tabs>
        <w:rPr>
          <w:sz w:val="18"/>
          <w:szCs w:val="18"/>
        </w:rPr>
        <w:sectPr w:rsidR="001D5558" w:rsidSect="00EA538C">
          <w:headerReference w:type="default" r:id="rId171"/>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1D5558" w:rsidRPr="00EE73CF" w:rsidTr="001D5558">
        <w:trPr>
          <w:cantSplit/>
        </w:trPr>
        <w:tc>
          <w:tcPr>
            <w:tcW w:w="2330" w:type="dxa"/>
            <w:tcBorders>
              <w:top w:val="single" w:sz="4" w:space="0" w:color="auto"/>
              <w:left w:val="single" w:sz="6" w:space="0" w:color="auto"/>
            </w:tcBorders>
          </w:tcPr>
          <w:p w:rsidR="001D5558" w:rsidRDefault="001D5558" w:rsidP="00095ECC">
            <w:pPr>
              <w:tabs>
                <w:tab w:val="left" w:pos="360"/>
                <w:tab w:val="left" w:pos="2600"/>
              </w:tabs>
              <w:rPr>
                <w:sz w:val="18"/>
                <w:szCs w:val="18"/>
              </w:rPr>
            </w:pPr>
            <w:r>
              <w:rPr>
                <w:sz w:val="18"/>
                <w:szCs w:val="18"/>
              </w:rPr>
              <w:lastRenderedPageBreak/>
              <w:t>36.</w:t>
            </w:r>
            <w:r>
              <w:rPr>
                <w:sz w:val="18"/>
                <w:szCs w:val="18"/>
              </w:rPr>
              <w:tab/>
              <w:t>Multi-function Control</w:t>
            </w:r>
          </w:p>
          <w:p w:rsidR="001D5558" w:rsidRDefault="001D5558" w:rsidP="001D5558">
            <w:pPr>
              <w:tabs>
                <w:tab w:val="left" w:pos="361"/>
                <w:tab w:val="left" w:pos="721"/>
                <w:tab w:val="left" w:pos="2600"/>
              </w:tabs>
              <w:rPr>
                <w:sz w:val="18"/>
                <w:szCs w:val="18"/>
              </w:rPr>
            </w:pPr>
            <w:r>
              <w:rPr>
                <w:sz w:val="18"/>
                <w:szCs w:val="18"/>
              </w:rPr>
              <w:tab/>
              <w:t>Display Units (MCDU)</w:t>
            </w:r>
          </w:p>
          <w:p w:rsidR="001D5558" w:rsidRDefault="001D5558" w:rsidP="001D5558">
            <w:pPr>
              <w:tabs>
                <w:tab w:val="left" w:pos="361"/>
                <w:tab w:val="left" w:pos="721"/>
                <w:tab w:val="left" w:pos="2600"/>
              </w:tabs>
              <w:rPr>
                <w:sz w:val="18"/>
                <w:szCs w:val="18"/>
              </w:rPr>
            </w:pPr>
            <w:r>
              <w:rPr>
                <w:sz w:val="18"/>
                <w:szCs w:val="18"/>
              </w:rPr>
              <w:tab/>
              <w:t>(continued)</w:t>
            </w:r>
          </w:p>
        </w:tc>
        <w:tc>
          <w:tcPr>
            <w:tcW w:w="440" w:type="dxa"/>
            <w:tcBorders>
              <w:top w:val="single" w:sz="4" w:space="0" w:color="auto"/>
              <w:right w:val="single" w:sz="4" w:space="0" w:color="auto"/>
            </w:tcBorders>
          </w:tcPr>
          <w:p w:rsidR="001D5558" w:rsidRDefault="001D5558" w:rsidP="001D5558">
            <w:pPr>
              <w:tabs>
                <w:tab w:val="left" w:pos="360"/>
              </w:tabs>
              <w:rPr>
                <w:sz w:val="18"/>
                <w:szCs w:val="18"/>
              </w:rPr>
            </w:pPr>
          </w:p>
        </w:tc>
        <w:tc>
          <w:tcPr>
            <w:tcW w:w="370" w:type="dxa"/>
            <w:tcBorders>
              <w:top w:val="single" w:sz="4" w:space="0" w:color="auto"/>
              <w:left w:val="single" w:sz="4" w:space="0" w:color="auto"/>
              <w:right w:val="single" w:sz="6" w:space="0" w:color="auto"/>
            </w:tcBorders>
          </w:tcPr>
          <w:p w:rsidR="001D5558" w:rsidRDefault="001D5558" w:rsidP="001D5558">
            <w:pPr>
              <w:tabs>
                <w:tab w:val="left" w:pos="360"/>
              </w:tabs>
              <w:rPr>
                <w:sz w:val="18"/>
                <w:szCs w:val="18"/>
              </w:rPr>
            </w:pPr>
          </w:p>
        </w:tc>
        <w:tc>
          <w:tcPr>
            <w:tcW w:w="360" w:type="dxa"/>
            <w:tcBorders>
              <w:top w:val="single" w:sz="4" w:space="0" w:color="auto"/>
            </w:tcBorders>
          </w:tcPr>
          <w:p w:rsidR="001D5558" w:rsidRDefault="001D5558" w:rsidP="001D5558">
            <w:pPr>
              <w:tabs>
                <w:tab w:val="left" w:pos="360"/>
              </w:tabs>
              <w:rPr>
                <w:sz w:val="18"/>
                <w:szCs w:val="18"/>
              </w:rPr>
            </w:pPr>
          </w:p>
        </w:tc>
        <w:tc>
          <w:tcPr>
            <w:tcW w:w="3240" w:type="dxa"/>
            <w:tcBorders>
              <w:top w:val="single" w:sz="4" w:space="0" w:color="auto"/>
              <w:left w:val="single" w:sz="6" w:space="0" w:color="auto"/>
              <w:right w:val="single" w:sz="6" w:space="0" w:color="auto"/>
            </w:tcBorders>
          </w:tcPr>
          <w:p w:rsidR="001D5558" w:rsidRDefault="001D5558" w:rsidP="001D5558">
            <w:pPr>
              <w:rPr>
                <w:sz w:val="18"/>
                <w:szCs w:val="18"/>
              </w:rPr>
            </w:pPr>
          </w:p>
        </w:tc>
        <w:tc>
          <w:tcPr>
            <w:tcW w:w="2880" w:type="dxa"/>
            <w:tcBorders>
              <w:top w:val="single" w:sz="4" w:space="0" w:color="auto"/>
              <w:right w:val="single" w:sz="6" w:space="0" w:color="auto"/>
            </w:tcBorders>
          </w:tcPr>
          <w:p w:rsidR="001D5558" w:rsidRDefault="001D5558" w:rsidP="001D5558">
            <w:pPr>
              <w:rPr>
                <w:color w:val="000000"/>
                <w:sz w:val="18"/>
                <w:szCs w:val="18"/>
              </w:rPr>
            </w:pPr>
          </w:p>
        </w:tc>
        <w:tc>
          <w:tcPr>
            <w:tcW w:w="2521" w:type="dxa"/>
            <w:tcBorders>
              <w:top w:val="single" w:sz="4" w:space="0" w:color="auto"/>
              <w:right w:val="single" w:sz="6" w:space="0" w:color="auto"/>
            </w:tcBorders>
          </w:tcPr>
          <w:p w:rsidR="001D5558" w:rsidRDefault="001D5558" w:rsidP="001D5558">
            <w:pPr>
              <w:rPr>
                <w:color w:val="000000"/>
                <w:sz w:val="18"/>
                <w:szCs w:val="18"/>
              </w:rPr>
            </w:pPr>
          </w:p>
        </w:tc>
        <w:tc>
          <w:tcPr>
            <w:tcW w:w="2340" w:type="dxa"/>
            <w:tcBorders>
              <w:top w:val="single" w:sz="4" w:space="0" w:color="auto"/>
              <w:right w:val="single" w:sz="6" w:space="0" w:color="auto"/>
            </w:tcBorders>
          </w:tcPr>
          <w:p w:rsidR="001D5558" w:rsidRPr="00EE73CF" w:rsidRDefault="001D5558" w:rsidP="001D5558">
            <w:pPr>
              <w:rPr>
                <w:sz w:val="18"/>
                <w:szCs w:val="18"/>
              </w:rPr>
            </w:pPr>
          </w:p>
        </w:tc>
      </w:tr>
      <w:tr w:rsidR="00684D1D" w:rsidRPr="00EE73CF" w:rsidTr="001D5558">
        <w:trPr>
          <w:cantSplit/>
        </w:trPr>
        <w:tc>
          <w:tcPr>
            <w:tcW w:w="2330" w:type="dxa"/>
            <w:tcBorders>
              <w:left w:val="single" w:sz="6" w:space="0" w:color="auto"/>
            </w:tcBorders>
          </w:tcPr>
          <w:p w:rsidR="00684D1D" w:rsidRDefault="00684D1D" w:rsidP="007C17E4">
            <w:pPr>
              <w:tabs>
                <w:tab w:val="left" w:pos="361"/>
                <w:tab w:val="left" w:pos="721"/>
                <w:tab w:val="left" w:pos="2600"/>
              </w:tabs>
              <w:spacing w:before="120"/>
              <w:rPr>
                <w:sz w:val="18"/>
                <w:szCs w:val="18"/>
              </w:rPr>
            </w:pPr>
            <w:r>
              <w:rPr>
                <w:sz w:val="18"/>
                <w:szCs w:val="18"/>
              </w:rPr>
              <w:t>2)</w:t>
            </w:r>
            <w:r>
              <w:rPr>
                <w:sz w:val="18"/>
                <w:szCs w:val="18"/>
              </w:rPr>
              <w:tab/>
              <w:t>Radio Tuning Functions</w:t>
            </w:r>
          </w:p>
        </w:tc>
        <w:tc>
          <w:tcPr>
            <w:tcW w:w="440" w:type="dxa"/>
            <w:tcBorders>
              <w:right w:val="single" w:sz="4" w:space="0" w:color="auto"/>
            </w:tcBorders>
          </w:tcPr>
          <w:p w:rsidR="00684D1D" w:rsidRDefault="00684D1D" w:rsidP="00647AF2">
            <w:pPr>
              <w:tabs>
                <w:tab w:val="left" w:pos="360"/>
              </w:tabs>
              <w:spacing w:before="120"/>
              <w:rPr>
                <w:sz w:val="18"/>
                <w:szCs w:val="18"/>
              </w:rPr>
            </w:pPr>
            <w:r>
              <w:rPr>
                <w:sz w:val="18"/>
                <w:szCs w:val="18"/>
              </w:rPr>
              <w:t>B</w:t>
            </w:r>
          </w:p>
        </w:tc>
        <w:tc>
          <w:tcPr>
            <w:tcW w:w="370" w:type="dxa"/>
            <w:tcBorders>
              <w:left w:val="single" w:sz="4" w:space="0" w:color="auto"/>
              <w:right w:val="single" w:sz="6" w:space="0" w:color="auto"/>
            </w:tcBorders>
          </w:tcPr>
          <w:p w:rsidR="00684D1D" w:rsidRDefault="00684D1D" w:rsidP="00647AF2">
            <w:pPr>
              <w:tabs>
                <w:tab w:val="left" w:pos="360"/>
              </w:tabs>
              <w:spacing w:before="120"/>
              <w:rPr>
                <w:sz w:val="18"/>
                <w:szCs w:val="18"/>
              </w:rPr>
            </w:pPr>
            <w:r>
              <w:rPr>
                <w:sz w:val="18"/>
                <w:szCs w:val="18"/>
              </w:rPr>
              <w:t>3</w:t>
            </w:r>
          </w:p>
        </w:tc>
        <w:tc>
          <w:tcPr>
            <w:tcW w:w="360" w:type="dxa"/>
          </w:tcPr>
          <w:p w:rsidR="00684D1D" w:rsidRDefault="00684D1D" w:rsidP="00647AF2">
            <w:pPr>
              <w:tabs>
                <w:tab w:val="left" w:pos="360"/>
              </w:tabs>
              <w:spacing w:before="120"/>
              <w:rPr>
                <w:sz w:val="18"/>
                <w:szCs w:val="18"/>
              </w:rPr>
            </w:pPr>
            <w:r>
              <w:rPr>
                <w:sz w:val="18"/>
                <w:szCs w:val="18"/>
              </w:rPr>
              <w:t>2</w:t>
            </w:r>
          </w:p>
        </w:tc>
        <w:tc>
          <w:tcPr>
            <w:tcW w:w="3240" w:type="dxa"/>
            <w:tcBorders>
              <w:left w:val="single" w:sz="6" w:space="0" w:color="auto"/>
              <w:right w:val="single" w:sz="6" w:space="0" w:color="auto"/>
            </w:tcBorders>
          </w:tcPr>
          <w:p w:rsidR="00684D1D" w:rsidRDefault="00684D1D" w:rsidP="00647AF2">
            <w:pPr>
              <w:spacing w:before="120"/>
              <w:rPr>
                <w:sz w:val="18"/>
                <w:szCs w:val="18"/>
              </w:rPr>
            </w:pPr>
          </w:p>
        </w:tc>
        <w:tc>
          <w:tcPr>
            <w:tcW w:w="2880" w:type="dxa"/>
            <w:tcBorders>
              <w:right w:val="single" w:sz="6" w:space="0" w:color="auto"/>
            </w:tcBorders>
          </w:tcPr>
          <w:p w:rsidR="00684D1D" w:rsidRDefault="00684D1D" w:rsidP="00647AF2">
            <w:pPr>
              <w:spacing w:before="120"/>
              <w:rPr>
                <w:color w:val="000000"/>
                <w:sz w:val="18"/>
                <w:szCs w:val="18"/>
              </w:rPr>
            </w:pPr>
            <w:r>
              <w:rPr>
                <w:color w:val="000000"/>
                <w:sz w:val="18"/>
                <w:szCs w:val="18"/>
              </w:rPr>
              <w:t>None required.</w:t>
            </w:r>
          </w:p>
        </w:tc>
        <w:tc>
          <w:tcPr>
            <w:tcW w:w="2521" w:type="dxa"/>
            <w:tcBorders>
              <w:right w:val="single" w:sz="6" w:space="0" w:color="auto"/>
            </w:tcBorders>
          </w:tcPr>
          <w:p w:rsidR="00684D1D" w:rsidRDefault="00684D1D" w:rsidP="00647AF2">
            <w:pPr>
              <w:spacing w:before="120"/>
              <w:rPr>
                <w:color w:val="000000"/>
                <w:sz w:val="18"/>
                <w:szCs w:val="18"/>
              </w:rPr>
            </w:pPr>
            <w:r>
              <w:rPr>
                <w:color w:val="000000"/>
                <w:sz w:val="18"/>
                <w:szCs w:val="18"/>
              </w:rPr>
              <w:t>None required.</w:t>
            </w:r>
          </w:p>
        </w:tc>
        <w:tc>
          <w:tcPr>
            <w:tcW w:w="2340" w:type="dxa"/>
            <w:tcBorders>
              <w:right w:val="single" w:sz="6" w:space="0" w:color="auto"/>
            </w:tcBorders>
          </w:tcPr>
          <w:p w:rsidR="00684D1D" w:rsidRPr="00EE73CF" w:rsidRDefault="00684D1D"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7C17E4" w:rsidRPr="00EE73CF" w:rsidTr="00647AF2">
        <w:trPr>
          <w:cantSplit/>
        </w:trPr>
        <w:tc>
          <w:tcPr>
            <w:tcW w:w="2330" w:type="dxa"/>
            <w:tcBorders>
              <w:left w:val="single" w:sz="4" w:space="0" w:color="auto"/>
            </w:tcBorders>
          </w:tcPr>
          <w:p w:rsidR="007C17E4" w:rsidRPr="00EE73CF" w:rsidRDefault="007C17E4" w:rsidP="00684D1D">
            <w:pPr>
              <w:tabs>
                <w:tab w:val="left" w:pos="440"/>
                <w:tab w:val="left" w:pos="2600"/>
              </w:tabs>
              <w:spacing w:before="120"/>
              <w:rPr>
                <w:sz w:val="18"/>
                <w:szCs w:val="18"/>
              </w:rPr>
            </w:pPr>
            <w:r>
              <w:rPr>
                <w:sz w:val="18"/>
                <w:szCs w:val="18"/>
              </w:rPr>
              <w:t>3</w:t>
            </w:r>
            <w:r w:rsidR="00684D1D">
              <w:rPr>
                <w:sz w:val="18"/>
                <w:szCs w:val="18"/>
              </w:rPr>
              <w:t>7</w:t>
            </w:r>
            <w:r>
              <w:rPr>
                <w:sz w:val="18"/>
                <w:szCs w:val="18"/>
              </w:rPr>
              <w:t>.</w:t>
            </w:r>
            <w:r>
              <w:rPr>
                <w:sz w:val="18"/>
                <w:szCs w:val="18"/>
              </w:rPr>
              <w:tab/>
            </w:r>
            <w:r w:rsidR="00684D1D">
              <w:rPr>
                <w:sz w:val="18"/>
                <w:szCs w:val="18"/>
              </w:rPr>
              <w:t>Charts Function</w:t>
            </w:r>
          </w:p>
        </w:tc>
        <w:tc>
          <w:tcPr>
            <w:tcW w:w="440" w:type="dxa"/>
            <w:tcBorders>
              <w:right w:val="single" w:sz="4" w:space="0" w:color="auto"/>
            </w:tcBorders>
          </w:tcPr>
          <w:p w:rsidR="007C17E4" w:rsidRPr="00EE73CF" w:rsidRDefault="00684D1D"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7C17E4" w:rsidRPr="00EE73CF" w:rsidRDefault="00684D1D" w:rsidP="00647AF2">
            <w:pPr>
              <w:tabs>
                <w:tab w:val="left" w:pos="360"/>
              </w:tabs>
              <w:spacing w:before="120"/>
              <w:rPr>
                <w:sz w:val="18"/>
                <w:szCs w:val="18"/>
              </w:rPr>
            </w:pPr>
            <w:r>
              <w:rPr>
                <w:sz w:val="18"/>
                <w:szCs w:val="18"/>
              </w:rPr>
              <w:t>2</w:t>
            </w:r>
          </w:p>
        </w:tc>
        <w:tc>
          <w:tcPr>
            <w:tcW w:w="360" w:type="dxa"/>
          </w:tcPr>
          <w:p w:rsidR="007C17E4" w:rsidRPr="00EE73CF" w:rsidRDefault="00684D1D"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7C17E4" w:rsidRPr="00EE73CF" w:rsidRDefault="00684D1D" w:rsidP="00647AF2">
            <w:pPr>
              <w:spacing w:before="120"/>
              <w:rPr>
                <w:sz w:val="18"/>
                <w:szCs w:val="18"/>
              </w:rPr>
            </w:pPr>
            <w:r>
              <w:rPr>
                <w:sz w:val="18"/>
                <w:szCs w:val="18"/>
              </w:rPr>
              <w:t>May be inoperative provided current aeronautical charts are carried onboard the airplane and available to the flight crew.</w:t>
            </w:r>
          </w:p>
        </w:tc>
        <w:tc>
          <w:tcPr>
            <w:tcW w:w="2880" w:type="dxa"/>
            <w:tcBorders>
              <w:right w:val="single" w:sz="6" w:space="0" w:color="auto"/>
            </w:tcBorders>
          </w:tcPr>
          <w:p w:rsidR="007C17E4" w:rsidRPr="00EE73CF" w:rsidRDefault="00684D1D" w:rsidP="00647AF2">
            <w:pPr>
              <w:spacing w:before="120"/>
              <w:rPr>
                <w:sz w:val="18"/>
                <w:szCs w:val="18"/>
              </w:rPr>
            </w:pPr>
            <w:r>
              <w:rPr>
                <w:sz w:val="18"/>
                <w:szCs w:val="18"/>
              </w:rPr>
              <w:t>None required.</w:t>
            </w:r>
          </w:p>
        </w:tc>
        <w:tc>
          <w:tcPr>
            <w:tcW w:w="2521" w:type="dxa"/>
            <w:tcBorders>
              <w:right w:val="single" w:sz="6" w:space="0" w:color="auto"/>
            </w:tcBorders>
          </w:tcPr>
          <w:p w:rsidR="007C17E4" w:rsidRPr="00EE73CF" w:rsidRDefault="007C17E4" w:rsidP="00647AF2">
            <w:pPr>
              <w:spacing w:before="120"/>
              <w:rPr>
                <w:sz w:val="18"/>
                <w:szCs w:val="18"/>
              </w:rPr>
            </w:pPr>
            <w:r>
              <w:rPr>
                <w:rFonts w:ascii="Times" w:hAnsi="Times" w:cs="Times"/>
                <w:sz w:val="18"/>
                <w:szCs w:val="18"/>
              </w:rPr>
              <w:t>None required.</w:t>
            </w:r>
          </w:p>
        </w:tc>
        <w:tc>
          <w:tcPr>
            <w:tcW w:w="2340" w:type="dxa"/>
            <w:tcBorders>
              <w:right w:val="single" w:sz="4" w:space="0" w:color="auto"/>
            </w:tcBorders>
          </w:tcPr>
          <w:p w:rsidR="007C17E4" w:rsidRPr="00EE73CF" w:rsidRDefault="007C17E4"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7C17E4" w:rsidRPr="00EE73CF" w:rsidTr="001D5558">
        <w:trPr>
          <w:cantSplit/>
        </w:trPr>
        <w:tc>
          <w:tcPr>
            <w:tcW w:w="2330" w:type="dxa"/>
            <w:tcBorders>
              <w:left w:val="single" w:sz="4" w:space="0" w:color="auto"/>
            </w:tcBorders>
          </w:tcPr>
          <w:p w:rsidR="007C17E4" w:rsidRPr="00EE73CF" w:rsidRDefault="007C17E4" w:rsidP="00684D1D">
            <w:pPr>
              <w:tabs>
                <w:tab w:val="left" w:pos="440"/>
                <w:tab w:val="left" w:pos="2600"/>
              </w:tabs>
              <w:spacing w:before="120"/>
              <w:rPr>
                <w:sz w:val="18"/>
                <w:szCs w:val="18"/>
              </w:rPr>
            </w:pPr>
            <w:r>
              <w:rPr>
                <w:sz w:val="18"/>
                <w:szCs w:val="18"/>
              </w:rPr>
              <w:t>1</w:t>
            </w:r>
            <w:r w:rsidRPr="00EE73CF">
              <w:rPr>
                <w:sz w:val="18"/>
                <w:szCs w:val="18"/>
              </w:rPr>
              <w:t>)</w:t>
            </w:r>
            <w:r w:rsidRPr="00EE73CF">
              <w:rPr>
                <w:sz w:val="18"/>
                <w:szCs w:val="18"/>
              </w:rPr>
              <w:tab/>
            </w:r>
            <w:r w:rsidR="00684D1D">
              <w:rPr>
                <w:sz w:val="18"/>
                <w:szCs w:val="18"/>
              </w:rPr>
              <w:t>Charts Database</w:t>
            </w:r>
          </w:p>
        </w:tc>
        <w:tc>
          <w:tcPr>
            <w:tcW w:w="440" w:type="dxa"/>
            <w:tcBorders>
              <w:right w:val="single" w:sz="4" w:space="0" w:color="auto"/>
            </w:tcBorders>
          </w:tcPr>
          <w:p w:rsidR="007C17E4" w:rsidRPr="00EE73CF" w:rsidRDefault="00684D1D" w:rsidP="00647AF2">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7C17E4" w:rsidRPr="00EE73CF" w:rsidRDefault="00684D1D" w:rsidP="00647AF2">
            <w:pPr>
              <w:tabs>
                <w:tab w:val="left" w:pos="360"/>
              </w:tabs>
              <w:spacing w:before="120"/>
              <w:rPr>
                <w:sz w:val="18"/>
                <w:szCs w:val="18"/>
              </w:rPr>
            </w:pPr>
            <w:r>
              <w:rPr>
                <w:sz w:val="18"/>
                <w:szCs w:val="18"/>
              </w:rPr>
              <w:t>4</w:t>
            </w:r>
          </w:p>
        </w:tc>
        <w:tc>
          <w:tcPr>
            <w:tcW w:w="360" w:type="dxa"/>
          </w:tcPr>
          <w:p w:rsidR="007C17E4" w:rsidRPr="00EE73CF" w:rsidRDefault="00684D1D"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7C17E4" w:rsidRPr="00FA527B" w:rsidRDefault="00684D1D" w:rsidP="00647AF2">
            <w:pPr>
              <w:spacing w:before="120"/>
              <w:rPr>
                <w:color w:val="000000"/>
                <w:sz w:val="18"/>
                <w:szCs w:val="18"/>
              </w:rPr>
            </w:pPr>
            <w:r>
              <w:rPr>
                <w:sz w:val="18"/>
                <w:szCs w:val="18"/>
              </w:rPr>
              <w:t>May be</w:t>
            </w:r>
            <w:r w:rsidR="00361709">
              <w:rPr>
                <w:sz w:val="18"/>
                <w:szCs w:val="18"/>
              </w:rPr>
              <w:t xml:space="preserve"> out of currency provided the terminal chart for the origin, destination, and alternate airports are verified to be current.</w:t>
            </w:r>
          </w:p>
        </w:tc>
        <w:tc>
          <w:tcPr>
            <w:tcW w:w="2880" w:type="dxa"/>
            <w:tcBorders>
              <w:right w:val="single" w:sz="6" w:space="0" w:color="auto"/>
            </w:tcBorders>
          </w:tcPr>
          <w:p w:rsidR="007C17E4" w:rsidRPr="00EE73CF" w:rsidRDefault="007C17E4" w:rsidP="00647AF2">
            <w:pPr>
              <w:spacing w:before="120"/>
              <w:rPr>
                <w:sz w:val="18"/>
                <w:szCs w:val="18"/>
              </w:rPr>
            </w:pPr>
            <w:r w:rsidRPr="00EE73CF">
              <w:rPr>
                <w:sz w:val="18"/>
                <w:szCs w:val="18"/>
              </w:rPr>
              <w:t>None required.</w:t>
            </w:r>
          </w:p>
        </w:tc>
        <w:tc>
          <w:tcPr>
            <w:tcW w:w="2521" w:type="dxa"/>
            <w:tcBorders>
              <w:right w:val="single" w:sz="6" w:space="0" w:color="auto"/>
            </w:tcBorders>
          </w:tcPr>
          <w:p w:rsidR="007C17E4" w:rsidRPr="00EE73CF" w:rsidRDefault="007C17E4" w:rsidP="00647AF2">
            <w:pPr>
              <w:spacing w:before="120"/>
              <w:rPr>
                <w:sz w:val="18"/>
                <w:szCs w:val="18"/>
              </w:rPr>
            </w:pPr>
            <w:r w:rsidRPr="00EE73CF">
              <w:rPr>
                <w:sz w:val="18"/>
                <w:szCs w:val="18"/>
              </w:rPr>
              <w:t>None required.</w:t>
            </w:r>
          </w:p>
        </w:tc>
        <w:tc>
          <w:tcPr>
            <w:tcW w:w="2340" w:type="dxa"/>
            <w:tcBorders>
              <w:right w:val="single" w:sz="4" w:space="0" w:color="auto"/>
            </w:tcBorders>
          </w:tcPr>
          <w:p w:rsidR="007C17E4" w:rsidRPr="00EE73CF" w:rsidRDefault="007C17E4"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1D5558" w:rsidRPr="00EE73CF" w:rsidTr="001D5558">
        <w:trPr>
          <w:cantSplit/>
        </w:trPr>
        <w:tc>
          <w:tcPr>
            <w:tcW w:w="2330" w:type="dxa"/>
            <w:tcBorders>
              <w:left w:val="single" w:sz="4" w:space="0" w:color="auto"/>
            </w:tcBorders>
          </w:tcPr>
          <w:p w:rsidR="001D5558" w:rsidRPr="00EE73CF" w:rsidRDefault="001D5558" w:rsidP="00647AF2">
            <w:pPr>
              <w:tabs>
                <w:tab w:val="left" w:pos="440"/>
                <w:tab w:val="left" w:pos="2600"/>
              </w:tabs>
              <w:rPr>
                <w:sz w:val="18"/>
                <w:szCs w:val="18"/>
              </w:rPr>
            </w:pPr>
            <w:r>
              <w:rPr>
                <w:sz w:val="18"/>
                <w:szCs w:val="18"/>
              </w:rPr>
              <w:t>38.</w:t>
            </w:r>
            <w:r>
              <w:rPr>
                <w:sz w:val="18"/>
                <w:szCs w:val="18"/>
              </w:rPr>
              <w:tab/>
              <w:t>Video Function</w:t>
            </w:r>
          </w:p>
        </w:tc>
        <w:tc>
          <w:tcPr>
            <w:tcW w:w="440" w:type="dxa"/>
            <w:tcBorders>
              <w:right w:val="single" w:sz="4" w:space="0" w:color="auto"/>
            </w:tcBorders>
          </w:tcPr>
          <w:p w:rsidR="001D5558" w:rsidRPr="00EE73CF" w:rsidRDefault="001D5558" w:rsidP="00647AF2">
            <w:pPr>
              <w:tabs>
                <w:tab w:val="left" w:pos="360"/>
              </w:tabs>
              <w:rPr>
                <w:sz w:val="18"/>
                <w:szCs w:val="18"/>
              </w:rPr>
            </w:pPr>
            <w:r>
              <w:rPr>
                <w:sz w:val="18"/>
                <w:szCs w:val="18"/>
              </w:rPr>
              <w:t>D</w:t>
            </w:r>
          </w:p>
        </w:tc>
        <w:tc>
          <w:tcPr>
            <w:tcW w:w="370" w:type="dxa"/>
            <w:tcBorders>
              <w:left w:val="single" w:sz="4" w:space="0" w:color="auto"/>
              <w:right w:val="single" w:sz="6" w:space="0" w:color="auto"/>
            </w:tcBorders>
          </w:tcPr>
          <w:p w:rsidR="001D5558" w:rsidRPr="00EE73CF" w:rsidRDefault="001D5558" w:rsidP="00647AF2">
            <w:pPr>
              <w:tabs>
                <w:tab w:val="left" w:pos="360"/>
              </w:tabs>
              <w:rPr>
                <w:sz w:val="18"/>
                <w:szCs w:val="18"/>
              </w:rPr>
            </w:pPr>
            <w:r>
              <w:rPr>
                <w:sz w:val="18"/>
                <w:szCs w:val="18"/>
              </w:rPr>
              <w:t>1</w:t>
            </w:r>
          </w:p>
        </w:tc>
        <w:tc>
          <w:tcPr>
            <w:tcW w:w="360" w:type="dxa"/>
          </w:tcPr>
          <w:p w:rsidR="001D5558" w:rsidRPr="00EE73CF" w:rsidRDefault="001D5558" w:rsidP="00647AF2">
            <w:pPr>
              <w:tabs>
                <w:tab w:val="left" w:pos="360"/>
              </w:tabs>
              <w:rPr>
                <w:sz w:val="18"/>
                <w:szCs w:val="18"/>
              </w:rPr>
            </w:pPr>
            <w:r>
              <w:rPr>
                <w:sz w:val="18"/>
                <w:szCs w:val="18"/>
              </w:rPr>
              <w:t>0</w:t>
            </w:r>
          </w:p>
        </w:tc>
        <w:tc>
          <w:tcPr>
            <w:tcW w:w="3240" w:type="dxa"/>
            <w:tcBorders>
              <w:left w:val="single" w:sz="6" w:space="0" w:color="auto"/>
              <w:right w:val="single" w:sz="6" w:space="0" w:color="auto"/>
            </w:tcBorders>
          </w:tcPr>
          <w:p w:rsidR="001D5558" w:rsidRPr="00EE73CF" w:rsidRDefault="001D5558" w:rsidP="00647AF2">
            <w:pPr>
              <w:rPr>
                <w:sz w:val="18"/>
                <w:szCs w:val="18"/>
              </w:rPr>
            </w:pPr>
            <w:r>
              <w:rPr>
                <w:sz w:val="18"/>
                <w:szCs w:val="18"/>
              </w:rPr>
              <w:t>May be inoperative provided alternate procedures are established for the use of the Enhanced Vision System (EVS) display function.</w:t>
            </w:r>
          </w:p>
        </w:tc>
        <w:tc>
          <w:tcPr>
            <w:tcW w:w="2880" w:type="dxa"/>
            <w:tcBorders>
              <w:right w:val="single" w:sz="6" w:space="0" w:color="auto"/>
            </w:tcBorders>
          </w:tcPr>
          <w:p w:rsidR="001D5558" w:rsidRPr="00EE73CF" w:rsidRDefault="001D5558" w:rsidP="00647AF2">
            <w:pPr>
              <w:rPr>
                <w:sz w:val="18"/>
                <w:szCs w:val="18"/>
              </w:rPr>
            </w:pPr>
            <w:r>
              <w:rPr>
                <w:sz w:val="18"/>
                <w:szCs w:val="18"/>
              </w:rPr>
              <w:t>None required.</w:t>
            </w:r>
          </w:p>
        </w:tc>
        <w:tc>
          <w:tcPr>
            <w:tcW w:w="2521" w:type="dxa"/>
            <w:tcBorders>
              <w:right w:val="single" w:sz="6" w:space="0" w:color="auto"/>
            </w:tcBorders>
          </w:tcPr>
          <w:p w:rsidR="001D5558" w:rsidRPr="00EE73CF" w:rsidRDefault="001D5558" w:rsidP="00647AF2">
            <w:pPr>
              <w:rPr>
                <w:sz w:val="18"/>
                <w:szCs w:val="18"/>
              </w:rPr>
            </w:pPr>
            <w:r>
              <w:rPr>
                <w:rFonts w:ascii="Times" w:hAnsi="Times" w:cs="Times"/>
                <w:sz w:val="18"/>
                <w:szCs w:val="18"/>
              </w:rPr>
              <w:t>None required.</w:t>
            </w:r>
          </w:p>
        </w:tc>
        <w:tc>
          <w:tcPr>
            <w:tcW w:w="2340" w:type="dxa"/>
            <w:tcBorders>
              <w:right w:val="single" w:sz="4" w:space="0" w:color="auto"/>
            </w:tcBorders>
          </w:tcPr>
          <w:p w:rsidR="001D5558" w:rsidRPr="00EE73CF" w:rsidRDefault="001D5558" w:rsidP="00647AF2">
            <w:pPr>
              <w:rPr>
                <w:sz w:val="18"/>
                <w:szCs w:val="18"/>
              </w:rPr>
            </w:pPr>
            <w:r w:rsidRPr="00EE73CF">
              <w:rPr>
                <w:sz w:val="18"/>
                <w:szCs w:val="18"/>
              </w:rPr>
              <w:t>An Inoperative Placard will be displayed in a prominent position to be seen by flight crew and will be noted on ADLS.</w:t>
            </w:r>
          </w:p>
        </w:tc>
      </w:tr>
      <w:tr w:rsidR="007C17E4" w:rsidRPr="00EE73CF" w:rsidTr="00647AF2">
        <w:trPr>
          <w:cantSplit/>
        </w:trPr>
        <w:tc>
          <w:tcPr>
            <w:tcW w:w="2330" w:type="dxa"/>
            <w:tcBorders>
              <w:left w:val="single" w:sz="4" w:space="0" w:color="auto"/>
              <w:bottom w:val="single" w:sz="4" w:space="0" w:color="auto"/>
            </w:tcBorders>
          </w:tcPr>
          <w:p w:rsidR="007C17E4" w:rsidRDefault="007C17E4" w:rsidP="00361709">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7C17E4" w:rsidRDefault="007C17E4"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7C17E4" w:rsidRDefault="007C17E4" w:rsidP="00647AF2">
            <w:pPr>
              <w:tabs>
                <w:tab w:val="left" w:pos="360"/>
              </w:tabs>
              <w:spacing w:before="120"/>
              <w:rPr>
                <w:sz w:val="18"/>
                <w:szCs w:val="18"/>
              </w:rPr>
            </w:pPr>
          </w:p>
        </w:tc>
        <w:tc>
          <w:tcPr>
            <w:tcW w:w="360" w:type="dxa"/>
            <w:tcBorders>
              <w:bottom w:val="single" w:sz="4" w:space="0" w:color="auto"/>
            </w:tcBorders>
          </w:tcPr>
          <w:p w:rsidR="007C17E4" w:rsidRDefault="007C17E4"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7C17E4" w:rsidRPr="00A375CB" w:rsidRDefault="007C17E4" w:rsidP="00647AF2">
            <w:pPr>
              <w:spacing w:before="120"/>
              <w:rPr>
                <w:sz w:val="18"/>
                <w:szCs w:val="18"/>
              </w:rPr>
            </w:pPr>
          </w:p>
        </w:tc>
        <w:tc>
          <w:tcPr>
            <w:tcW w:w="2880" w:type="dxa"/>
            <w:tcBorders>
              <w:bottom w:val="single" w:sz="4" w:space="0" w:color="auto"/>
              <w:right w:val="single" w:sz="6" w:space="0" w:color="auto"/>
            </w:tcBorders>
          </w:tcPr>
          <w:p w:rsidR="007C17E4" w:rsidRDefault="007C17E4"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7C17E4" w:rsidRDefault="007C17E4" w:rsidP="00647AF2">
            <w:pPr>
              <w:spacing w:before="120"/>
              <w:rPr>
                <w:rFonts w:ascii="Times" w:hAnsi="Times" w:cs="Times"/>
                <w:sz w:val="18"/>
                <w:szCs w:val="18"/>
              </w:rPr>
            </w:pPr>
          </w:p>
        </w:tc>
        <w:tc>
          <w:tcPr>
            <w:tcW w:w="2340" w:type="dxa"/>
            <w:tcBorders>
              <w:bottom w:val="single" w:sz="4" w:space="0" w:color="auto"/>
              <w:right w:val="single" w:sz="4" w:space="0" w:color="auto"/>
            </w:tcBorders>
          </w:tcPr>
          <w:p w:rsidR="007C17E4" w:rsidRPr="00EE73CF" w:rsidRDefault="007C17E4" w:rsidP="00647AF2">
            <w:pPr>
              <w:spacing w:before="120"/>
              <w:rPr>
                <w:sz w:val="18"/>
                <w:szCs w:val="18"/>
              </w:rPr>
            </w:pPr>
          </w:p>
        </w:tc>
      </w:tr>
    </w:tbl>
    <w:p w:rsidR="00DA43D4" w:rsidRDefault="00DA43D4" w:rsidP="007245C4">
      <w:pPr>
        <w:jc w:val="center"/>
        <w:sectPr w:rsidR="00DA43D4" w:rsidSect="00EA538C">
          <w:headerReference w:type="default" r:id="rId172"/>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DA43D4" w:rsidRPr="00EE73CF" w:rsidTr="001D5558">
        <w:trPr>
          <w:cantSplit/>
        </w:trPr>
        <w:tc>
          <w:tcPr>
            <w:tcW w:w="2330" w:type="dxa"/>
            <w:tcBorders>
              <w:top w:val="single" w:sz="4" w:space="0" w:color="auto"/>
              <w:left w:val="single" w:sz="4" w:space="0" w:color="auto"/>
            </w:tcBorders>
          </w:tcPr>
          <w:p w:rsidR="00DA43D4" w:rsidRDefault="00DA43D4" w:rsidP="001D5558">
            <w:pPr>
              <w:tabs>
                <w:tab w:val="left" w:pos="440"/>
                <w:tab w:val="left" w:pos="2600"/>
              </w:tabs>
              <w:rPr>
                <w:sz w:val="18"/>
                <w:szCs w:val="18"/>
              </w:rPr>
            </w:pPr>
            <w:r>
              <w:rPr>
                <w:sz w:val="18"/>
                <w:szCs w:val="18"/>
              </w:rPr>
              <w:lastRenderedPageBreak/>
              <w:t>39.</w:t>
            </w:r>
            <w:r>
              <w:rPr>
                <w:sz w:val="18"/>
                <w:szCs w:val="18"/>
              </w:rPr>
              <w:tab/>
              <w:t>Automatic Dependent</w:t>
            </w:r>
          </w:p>
          <w:p w:rsidR="00DA43D4" w:rsidRDefault="00DA43D4" w:rsidP="001D5558">
            <w:pPr>
              <w:tabs>
                <w:tab w:val="left" w:pos="440"/>
                <w:tab w:val="left" w:pos="2600"/>
              </w:tabs>
              <w:rPr>
                <w:sz w:val="18"/>
                <w:szCs w:val="18"/>
              </w:rPr>
            </w:pPr>
            <w:r>
              <w:rPr>
                <w:sz w:val="18"/>
                <w:szCs w:val="18"/>
              </w:rPr>
              <w:t>***</w:t>
            </w:r>
            <w:r>
              <w:rPr>
                <w:sz w:val="18"/>
                <w:szCs w:val="18"/>
              </w:rPr>
              <w:tab/>
              <w:t>Surveillance-Broadcast</w:t>
            </w:r>
          </w:p>
          <w:p w:rsidR="00DA43D4" w:rsidRDefault="00DA43D4" w:rsidP="001D5558">
            <w:pPr>
              <w:tabs>
                <w:tab w:val="left" w:pos="440"/>
                <w:tab w:val="left" w:pos="2600"/>
              </w:tabs>
              <w:rPr>
                <w:sz w:val="18"/>
                <w:szCs w:val="18"/>
              </w:rPr>
            </w:pPr>
            <w:r>
              <w:rPr>
                <w:sz w:val="18"/>
                <w:szCs w:val="18"/>
              </w:rPr>
              <w:tab/>
              <w:t>(ADS-B) System</w:t>
            </w:r>
          </w:p>
        </w:tc>
        <w:tc>
          <w:tcPr>
            <w:tcW w:w="440" w:type="dxa"/>
            <w:tcBorders>
              <w:top w:val="single" w:sz="4" w:space="0" w:color="auto"/>
              <w:right w:val="single" w:sz="4" w:space="0" w:color="auto"/>
            </w:tcBorders>
          </w:tcPr>
          <w:p w:rsidR="00DA43D4" w:rsidRDefault="00DA43D4" w:rsidP="001D5558">
            <w:pPr>
              <w:tabs>
                <w:tab w:val="left" w:pos="360"/>
              </w:tabs>
              <w:rPr>
                <w:sz w:val="18"/>
                <w:szCs w:val="18"/>
              </w:rPr>
            </w:pPr>
            <w:r>
              <w:rPr>
                <w:sz w:val="18"/>
                <w:szCs w:val="18"/>
              </w:rPr>
              <w:t>D</w:t>
            </w:r>
          </w:p>
        </w:tc>
        <w:tc>
          <w:tcPr>
            <w:tcW w:w="370" w:type="dxa"/>
            <w:tcBorders>
              <w:top w:val="single" w:sz="4" w:space="0" w:color="auto"/>
              <w:left w:val="single" w:sz="4" w:space="0" w:color="auto"/>
              <w:right w:val="single" w:sz="6" w:space="0" w:color="auto"/>
            </w:tcBorders>
          </w:tcPr>
          <w:p w:rsidR="00DA43D4" w:rsidRDefault="00DA43D4" w:rsidP="001D5558">
            <w:pPr>
              <w:tabs>
                <w:tab w:val="left" w:pos="360"/>
              </w:tabs>
              <w:rPr>
                <w:sz w:val="18"/>
                <w:szCs w:val="18"/>
              </w:rPr>
            </w:pPr>
            <w:r>
              <w:rPr>
                <w:sz w:val="18"/>
                <w:szCs w:val="18"/>
              </w:rPr>
              <w:t>-</w:t>
            </w:r>
          </w:p>
        </w:tc>
        <w:tc>
          <w:tcPr>
            <w:tcW w:w="360" w:type="dxa"/>
            <w:tcBorders>
              <w:top w:val="single" w:sz="4" w:space="0" w:color="auto"/>
            </w:tcBorders>
          </w:tcPr>
          <w:p w:rsidR="00DA43D4" w:rsidRDefault="00DA43D4" w:rsidP="001D5558">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DA43D4" w:rsidRPr="00DA43D4" w:rsidRDefault="00DA43D4" w:rsidP="001D5558">
            <w:pPr>
              <w:rPr>
                <w:sz w:val="18"/>
                <w:szCs w:val="18"/>
              </w:rPr>
            </w:pPr>
            <w:r w:rsidRPr="00DA43D4">
              <w:rPr>
                <w:sz w:val="18"/>
                <w:szCs w:val="18"/>
              </w:rPr>
              <w:t>May be inoperative provided it is not required by 14 CFR.</w:t>
            </w:r>
          </w:p>
          <w:p w:rsidR="00DA43D4" w:rsidRDefault="00DA43D4" w:rsidP="00DA43D4">
            <w:pPr>
              <w:spacing w:before="120"/>
              <w:rPr>
                <w:sz w:val="18"/>
                <w:szCs w:val="18"/>
              </w:rPr>
            </w:pPr>
            <w:r w:rsidRPr="00DA43D4">
              <w:rPr>
                <w:sz w:val="18"/>
                <w:szCs w:val="18"/>
              </w:rPr>
              <w:t xml:space="preserve">NOTE: </w:t>
            </w:r>
            <w:r w:rsidRPr="00DA43D4">
              <w:rPr>
                <w:color w:val="000000"/>
                <w:sz w:val="18"/>
                <w:szCs w:val="18"/>
              </w:rPr>
              <w:t>If ADS-B is installed in lieu of or as a replacement for 14 CFR required equipment, the repair category in the operator’s MEL will be the same as that of the 14 CFR required equipment.</w:t>
            </w:r>
          </w:p>
        </w:tc>
        <w:tc>
          <w:tcPr>
            <w:tcW w:w="2880" w:type="dxa"/>
            <w:tcBorders>
              <w:top w:val="single" w:sz="4" w:space="0" w:color="auto"/>
              <w:right w:val="single" w:sz="6" w:space="0" w:color="auto"/>
            </w:tcBorders>
          </w:tcPr>
          <w:p w:rsidR="00DA43D4" w:rsidRDefault="00DA43D4" w:rsidP="001D5558">
            <w:pPr>
              <w:rPr>
                <w:sz w:val="18"/>
                <w:szCs w:val="18"/>
              </w:rPr>
            </w:pPr>
            <w:r>
              <w:rPr>
                <w:sz w:val="18"/>
                <w:szCs w:val="18"/>
              </w:rPr>
              <w:t>None required.</w:t>
            </w:r>
          </w:p>
        </w:tc>
        <w:tc>
          <w:tcPr>
            <w:tcW w:w="2521" w:type="dxa"/>
            <w:tcBorders>
              <w:top w:val="single" w:sz="4" w:space="0" w:color="auto"/>
              <w:right w:val="single" w:sz="6" w:space="0" w:color="auto"/>
            </w:tcBorders>
          </w:tcPr>
          <w:p w:rsidR="00DA43D4" w:rsidRDefault="00DA43D4" w:rsidP="001D5558">
            <w:pPr>
              <w:rPr>
                <w:rFonts w:ascii="Times" w:hAnsi="Times" w:cs="Times"/>
                <w:sz w:val="18"/>
                <w:szCs w:val="18"/>
              </w:rPr>
            </w:pPr>
            <w:r>
              <w:rPr>
                <w:rFonts w:ascii="Times" w:hAnsi="Times" w:cs="Times"/>
                <w:sz w:val="18"/>
                <w:szCs w:val="18"/>
              </w:rPr>
              <w:t>None required.</w:t>
            </w:r>
          </w:p>
        </w:tc>
        <w:tc>
          <w:tcPr>
            <w:tcW w:w="2340" w:type="dxa"/>
            <w:tcBorders>
              <w:top w:val="single" w:sz="4" w:space="0" w:color="auto"/>
              <w:right w:val="single" w:sz="4" w:space="0" w:color="auto"/>
            </w:tcBorders>
          </w:tcPr>
          <w:p w:rsidR="00DA43D4" w:rsidRPr="00EE73CF" w:rsidRDefault="00DA43D4" w:rsidP="001D5558">
            <w:pPr>
              <w:rPr>
                <w:sz w:val="18"/>
                <w:szCs w:val="18"/>
              </w:rPr>
            </w:pPr>
            <w:r w:rsidRPr="00EE73CF">
              <w:rPr>
                <w:sz w:val="18"/>
                <w:szCs w:val="18"/>
              </w:rPr>
              <w:t>An Inoperative Placard will be displayed in a prominent position to be seen by flight crew and will be noted on ADLS.</w:t>
            </w:r>
          </w:p>
        </w:tc>
      </w:tr>
      <w:tr w:rsidR="00DA43D4" w:rsidRPr="00EE73CF" w:rsidTr="00647AF2">
        <w:trPr>
          <w:cantSplit/>
        </w:trPr>
        <w:tc>
          <w:tcPr>
            <w:tcW w:w="2330" w:type="dxa"/>
            <w:tcBorders>
              <w:left w:val="single" w:sz="4" w:space="0" w:color="auto"/>
            </w:tcBorders>
          </w:tcPr>
          <w:p w:rsidR="000771F9" w:rsidRDefault="00DA43D4" w:rsidP="00647AF2">
            <w:pPr>
              <w:tabs>
                <w:tab w:val="left" w:pos="440"/>
                <w:tab w:val="left" w:pos="2600"/>
              </w:tabs>
              <w:spacing w:before="120"/>
              <w:rPr>
                <w:sz w:val="18"/>
                <w:szCs w:val="18"/>
              </w:rPr>
            </w:pPr>
            <w:r>
              <w:rPr>
                <w:sz w:val="18"/>
                <w:szCs w:val="18"/>
              </w:rPr>
              <w:t>1</w:t>
            </w:r>
            <w:r w:rsidRPr="00EE73CF">
              <w:rPr>
                <w:sz w:val="18"/>
                <w:szCs w:val="18"/>
              </w:rPr>
              <w:t>)</w:t>
            </w:r>
            <w:r w:rsidRPr="00EE73CF">
              <w:rPr>
                <w:sz w:val="18"/>
                <w:szCs w:val="18"/>
              </w:rPr>
              <w:tab/>
            </w:r>
            <w:r>
              <w:rPr>
                <w:sz w:val="18"/>
                <w:szCs w:val="18"/>
              </w:rPr>
              <w:t>C</w:t>
            </w:r>
            <w:r w:rsidR="000771F9">
              <w:rPr>
                <w:sz w:val="18"/>
                <w:szCs w:val="18"/>
              </w:rPr>
              <w:t>ockpit Display and</w:t>
            </w:r>
          </w:p>
          <w:p w:rsidR="000771F9" w:rsidRDefault="000771F9" w:rsidP="000771F9">
            <w:pPr>
              <w:tabs>
                <w:tab w:val="left" w:pos="440"/>
                <w:tab w:val="left" w:pos="2600"/>
              </w:tabs>
              <w:rPr>
                <w:sz w:val="18"/>
                <w:szCs w:val="18"/>
              </w:rPr>
            </w:pPr>
            <w:r>
              <w:rPr>
                <w:sz w:val="18"/>
                <w:szCs w:val="18"/>
              </w:rPr>
              <w:t>***</w:t>
            </w:r>
            <w:r>
              <w:rPr>
                <w:sz w:val="18"/>
                <w:szCs w:val="18"/>
              </w:rPr>
              <w:tab/>
              <w:t>Traffic Information</w:t>
            </w:r>
          </w:p>
          <w:p w:rsidR="00DA43D4" w:rsidRPr="00EE73CF" w:rsidRDefault="000771F9" w:rsidP="000771F9">
            <w:pPr>
              <w:tabs>
                <w:tab w:val="left" w:pos="440"/>
                <w:tab w:val="left" w:pos="2600"/>
              </w:tabs>
              <w:rPr>
                <w:sz w:val="18"/>
                <w:szCs w:val="18"/>
              </w:rPr>
            </w:pPr>
            <w:r>
              <w:rPr>
                <w:sz w:val="18"/>
                <w:szCs w:val="18"/>
              </w:rPr>
              <w:tab/>
              <w:t>(CDTI)</w:t>
            </w:r>
          </w:p>
        </w:tc>
        <w:tc>
          <w:tcPr>
            <w:tcW w:w="440" w:type="dxa"/>
            <w:tcBorders>
              <w:right w:val="single" w:sz="4" w:space="0" w:color="auto"/>
            </w:tcBorders>
          </w:tcPr>
          <w:p w:rsidR="00DA43D4" w:rsidRPr="00EE73CF" w:rsidRDefault="000771F9"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DA43D4" w:rsidRPr="00EE73CF" w:rsidRDefault="000771F9" w:rsidP="00647AF2">
            <w:pPr>
              <w:tabs>
                <w:tab w:val="left" w:pos="360"/>
              </w:tabs>
              <w:spacing w:before="120"/>
              <w:rPr>
                <w:sz w:val="18"/>
                <w:szCs w:val="18"/>
              </w:rPr>
            </w:pPr>
            <w:r>
              <w:rPr>
                <w:sz w:val="18"/>
                <w:szCs w:val="18"/>
              </w:rPr>
              <w:t>-</w:t>
            </w:r>
          </w:p>
        </w:tc>
        <w:tc>
          <w:tcPr>
            <w:tcW w:w="360" w:type="dxa"/>
          </w:tcPr>
          <w:p w:rsidR="00DA43D4" w:rsidRPr="00EE73CF" w:rsidRDefault="00DA43D4"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DA43D4" w:rsidRDefault="00DA43D4" w:rsidP="00647AF2">
            <w:pPr>
              <w:spacing w:before="120"/>
              <w:rPr>
                <w:color w:val="000000"/>
                <w:sz w:val="18"/>
                <w:szCs w:val="18"/>
              </w:rPr>
            </w:pPr>
          </w:p>
          <w:p w:rsidR="000771F9" w:rsidRPr="00FA527B" w:rsidRDefault="000771F9" w:rsidP="00647AF2">
            <w:pPr>
              <w:spacing w:before="120"/>
              <w:rPr>
                <w:color w:val="000000"/>
                <w:sz w:val="18"/>
                <w:szCs w:val="18"/>
              </w:rPr>
            </w:pPr>
            <w:r>
              <w:rPr>
                <w:color w:val="000000"/>
                <w:sz w:val="18"/>
                <w:szCs w:val="18"/>
              </w:rPr>
              <w:t>NOTE: Cockpit Display Traffic Information (CDTI) display of data from other airplane systems may be used.</w:t>
            </w:r>
          </w:p>
        </w:tc>
        <w:tc>
          <w:tcPr>
            <w:tcW w:w="2880" w:type="dxa"/>
            <w:tcBorders>
              <w:right w:val="single" w:sz="6" w:space="0" w:color="auto"/>
            </w:tcBorders>
          </w:tcPr>
          <w:p w:rsidR="00DA43D4" w:rsidRPr="00EE73CF" w:rsidRDefault="00DA43D4" w:rsidP="00647AF2">
            <w:pPr>
              <w:spacing w:before="120"/>
              <w:rPr>
                <w:sz w:val="18"/>
                <w:szCs w:val="18"/>
              </w:rPr>
            </w:pPr>
            <w:r w:rsidRPr="00EE73CF">
              <w:rPr>
                <w:sz w:val="18"/>
                <w:szCs w:val="18"/>
              </w:rPr>
              <w:t>None required.</w:t>
            </w:r>
          </w:p>
        </w:tc>
        <w:tc>
          <w:tcPr>
            <w:tcW w:w="2521" w:type="dxa"/>
            <w:tcBorders>
              <w:right w:val="single" w:sz="6" w:space="0" w:color="auto"/>
            </w:tcBorders>
          </w:tcPr>
          <w:p w:rsidR="00DA43D4" w:rsidRPr="00EE73CF" w:rsidRDefault="00DA43D4" w:rsidP="00647AF2">
            <w:pPr>
              <w:spacing w:before="120"/>
              <w:rPr>
                <w:sz w:val="18"/>
                <w:szCs w:val="18"/>
              </w:rPr>
            </w:pPr>
            <w:r w:rsidRPr="00EE73CF">
              <w:rPr>
                <w:sz w:val="18"/>
                <w:szCs w:val="18"/>
              </w:rPr>
              <w:t>None required.</w:t>
            </w:r>
          </w:p>
        </w:tc>
        <w:tc>
          <w:tcPr>
            <w:tcW w:w="2340" w:type="dxa"/>
            <w:tcBorders>
              <w:right w:val="single" w:sz="4" w:space="0" w:color="auto"/>
            </w:tcBorders>
          </w:tcPr>
          <w:p w:rsidR="00DA43D4" w:rsidRPr="00EE73CF" w:rsidRDefault="00DA43D4"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DA43D4" w:rsidRPr="00EE73CF" w:rsidTr="001479EA">
        <w:trPr>
          <w:cantSplit/>
        </w:trPr>
        <w:tc>
          <w:tcPr>
            <w:tcW w:w="2330" w:type="dxa"/>
            <w:tcBorders>
              <w:left w:val="single" w:sz="4" w:space="0" w:color="auto"/>
            </w:tcBorders>
          </w:tcPr>
          <w:p w:rsidR="00DA43D4" w:rsidRDefault="000771F9" w:rsidP="00647AF2">
            <w:pPr>
              <w:tabs>
                <w:tab w:val="left" w:pos="440"/>
                <w:tab w:val="left" w:pos="2600"/>
              </w:tabs>
              <w:spacing w:before="120"/>
              <w:rPr>
                <w:sz w:val="18"/>
                <w:szCs w:val="18"/>
              </w:rPr>
            </w:pPr>
            <w:r>
              <w:rPr>
                <w:sz w:val="18"/>
                <w:szCs w:val="18"/>
              </w:rPr>
              <w:t>2)</w:t>
            </w:r>
            <w:r>
              <w:rPr>
                <w:sz w:val="18"/>
                <w:szCs w:val="18"/>
              </w:rPr>
              <w:tab/>
              <w:t>CDTI Control Panel</w:t>
            </w:r>
          </w:p>
          <w:p w:rsidR="000771F9" w:rsidRDefault="000771F9" w:rsidP="000771F9">
            <w:pPr>
              <w:tabs>
                <w:tab w:val="left" w:pos="440"/>
                <w:tab w:val="left" w:pos="2600"/>
              </w:tabs>
              <w:rPr>
                <w:sz w:val="18"/>
                <w:szCs w:val="18"/>
              </w:rPr>
            </w:pPr>
            <w:r>
              <w:rPr>
                <w:sz w:val="18"/>
                <w:szCs w:val="18"/>
              </w:rPr>
              <w:t>***</w:t>
            </w:r>
          </w:p>
        </w:tc>
        <w:tc>
          <w:tcPr>
            <w:tcW w:w="440" w:type="dxa"/>
            <w:tcBorders>
              <w:right w:val="single" w:sz="4" w:space="0" w:color="auto"/>
            </w:tcBorders>
          </w:tcPr>
          <w:p w:rsidR="00DA43D4" w:rsidRDefault="000771F9"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DA43D4" w:rsidRDefault="000771F9" w:rsidP="00647AF2">
            <w:pPr>
              <w:tabs>
                <w:tab w:val="left" w:pos="360"/>
              </w:tabs>
              <w:spacing w:before="120"/>
              <w:rPr>
                <w:sz w:val="18"/>
                <w:szCs w:val="18"/>
              </w:rPr>
            </w:pPr>
            <w:r>
              <w:rPr>
                <w:sz w:val="18"/>
                <w:szCs w:val="18"/>
              </w:rPr>
              <w:t>-</w:t>
            </w:r>
          </w:p>
        </w:tc>
        <w:tc>
          <w:tcPr>
            <w:tcW w:w="360" w:type="dxa"/>
          </w:tcPr>
          <w:p w:rsidR="00DA43D4" w:rsidRDefault="000771F9"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DA43D4" w:rsidRDefault="000771F9" w:rsidP="00647AF2">
            <w:pPr>
              <w:spacing w:before="120"/>
              <w:rPr>
                <w:sz w:val="18"/>
                <w:szCs w:val="18"/>
              </w:rPr>
            </w:pPr>
            <w:r>
              <w:rPr>
                <w:sz w:val="18"/>
                <w:szCs w:val="18"/>
              </w:rPr>
              <w:t>May be inoperative provided:</w:t>
            </w:r>
          </w:p>
          <w:p w:rsidR="000771F9" w:rsidRDefault="000771F9" w:rsidP="003868A5">
            <w:pPr>
              <w:numPr>
                <w:ilvl w:val="0"/>
                <w:numId w:val="47"/>
              </w:numPr>
              <w:tabs>
                <w:tab w:val="clear" w:pos="810"/>
                <w:tab w:val="num" w:pos="461"/>
              </w:tabs>
              <w:ind w:left="461"/>
              <w:rPr>
                <w:sz w:val="18"/>
                <w:szCs w:val="18"/>
              </w:rPr>
            </w:pPr>
            <w:r>
              <w:rPr>
                <w:sz w:val="18"/>
                <w:szCs w:val="18"/>
              </w:rPr>
              <w:t>Flight ID can be set, and</w:t>
            </w:r>
          </w:p>
          <w:p w:rsidR="000771F9" w:rsidRPr="00A375CB" w:rsidRDefault="000771F9" w:rsidP="003868A5">
            <w:pPr>
              <w:numPr>
                <w:ilvl w:val="0"/>
                <w:numId w:val="47"/>
              </w:numPr>
              <w:tabs>
                <w:tab w:val="clear" w:pos="810"/>
                <w:tab w:val="num" w:pos="461"/>
              </w:tabs>
              <w:ind w:left="461"/>
              <w:rPr>
                <w:sz w:val="18"/>
                <w:szCs w:val="18"/>
              </w:rPr>
            </w:pPr>
            <w:r>
              <w:rPr>
                <w:sz w:val="18"/>
                <w:szCs w:val="18"/>
              </w:rPr>
              <w:t>Screen display is acceptable to the flight crew.</w:t>
            </w:r>
          </w:p>
        </w:tc>
        <w:tc>
          <w:tcPr>
            <w:tcW w:w="2880" w:type="dxa"/>
            <w:tcBorders>
              <w:right w:val="single" w:sz="6" w:space="0" w:color="auto"/>
            </w:tcBorders>
          </w:tcPr>
          <w:p w:rsidR="00DA43D4" w:rsidRDefault="000771F9"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DA43D4" w:rsidRDefault="000771F9"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DA43D4" w:rsidRPr="00EE73CF" w:rsidRDefault="000771F9"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1479EA" w:rsidRPr="00EE73CF" w:rsidTr="001479EA">
        <w:trPr>
          <w:cantSplit/>
        </w:trPr>
        <w:tc>
          <w:tcPr>
            <w:tcW w:w="2330" w:type="dxa"/>
            <w:tcBorders>
              <w:left w:val="single" w:sz="4" w:space="0" w:color="auto"/>
            </w:tcBorders>
          </w:tcPr>
          <w:p w:rsidR="001479EA" w:rsidRDefault="001479EA" w:rsidP="00647AF2">
            <w:pPr>
              <w:tabs>
                <w:tab w:val="left" w:pos="440"/>
                <w:tab w:val="left" w:pos="2600"/>
              </w:tabs>
              <w:spacing w:before="120"/>
              <w:rPr>
                <w:sz w:val="18"/>
                <w:szCs w:val="18"/>
              </w:rPr>
            </w:pPr>
            <w:r>
              <w:rPr>
                <w:sz w:val="18"/>
                <w:szCs w:val="18"/>
              </w:rPr>
              <w:t>3)</w:t>
            </w:r>
            <w:r>
              <w:rPr>
                <w:sz w:val="18"/>
                <w:szCs w:val="18"/>
              </w:rPr>
              <w:tab/>
              <w:t>Data Link</w:t>
            </w:r>
          </w:p>
          <w:p w:rsidR="001479EA" w:rsidRDefault="001479EA" w:rsidP="001D5558">
            <w:pPr>
              <w:tabs>
                <w:tab w:val="left" w:pos="440"/>
                <w:tab w:val="left" w:pos="2600"/>
              </w:tabs>
              <w:rPr>
                <w:sz w:val="18"/>
                <w:szCs w:val="18"/>
              </w:rPr>
            </w:pPr>
            <w:r>
              <w:rPr>
                <w:sz w:val="18"/>
                <w:szCs w:val="18"/>
              </w:rPr>
              <w:t>***</w:t>
            </w:r>
            <w:r>
              <w:rPr>
                <w:sz w:val="18"/>
                <w:szCs w:val="18"/>
              </w:rPr>
              <w:tab/>
              <w:t>Transmitter(s)</w:t>
            </w:r>
          </w:p>
        </w:tc>
        <w:tc>
          <w:tcPr>
            <w:tcW w:w="440" w:type="dxa"/>
            <w:tcBorders>
              <w:right w:val="single" w:sz="4" w:space="0" w:color="auto"/>
            </w:tcBorders>
          </w:tcPr>
          <w:p w:rsidR="001479EA" w:rsidRDefault="001479EA"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1479EA" w:rsidRDefault="001479EA" w:rsidP="00647AF2">
            <w:pPr>
              <w:tabs>
                <w:tab w:val="left" w:pos="360"/>
              </w:tabs>
              <w:spacing w:before="120"/>
              <w:rPr>
                <w:sz w:val="18"/>
                <w:szCs w:val="18"/>
              </w:rPr>
            </w:pPr>
            <w:r>
              <w:rPr>
                <w:sz w:val="18"/>
                <w:szCs w:val="18"/>
              </w:rPr>
              <w:t>-</w:t>
            </w:r>
          </w:p>
        </w:tc>
        <w:tc>
          <w:tcPr>
            <w:tcW w:w="360" w:type="dxa"/>
          </w:tcPr>
          <w:p w:rsidR="001479EA" w:rsidRDefault="001479EA"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1479EA" w:rsidRDefault="001479EA" w:rsidP="00647AF2">
            <w:pPr>
              <w:spacing w:before="120"/>
              <w:rPr>
                <w:sz w:val="18"/>
                <w:szCs w:val="18"/>
              </w:rPr>
            </w:pPr>
          </w:p>
          <w:p w:rsidR="001479EA" w:rsidRDefault="001479EA" w:rsidP="00647AF2">
            <w:pPr>
              <w:spacing w:before="120"/>
              <w:rPr>
                <w:sz w:val="18"/>
                <w:szCs w:val="18"/>
              </w:rPr>
            </w:pPr>
            <w:r>
              <w:rPr>
                <w:sz w:val="18"/>
                <w:szCs w:val="18"/>
              </w:rPr>
              <w:t>NOTE: In some airplanes the Data Link Transmission is an integral part of the transponder and relief is provided in that section.</w:t>
            </w:r>
          </w:p>
        </w:tc>
        <w:tc>
          <w:tcPr>
            <w:tcW w:w="2880" w:type="dxa"/>
            <w:tcBorders>
              <w:right w:val="single" w:sz="6" w:space="0" w:color="auto"/>
            </w:tcBorders>
          </w:tcPr>
          <w:p w:rsidR="001479EA" w:rsidRDefault="001479EA" w:rsidP="00647AF2">
            <w:pPr>
              <w:spacing w:before="120"/>
              <w:rPr>
                <w:rFonts w:ascii="Times" w:hAnsi="Times" w:cs="Times"/>
                <w:sz w:val="18"/>
                <w:szCs w:val="18"/>
              </w:rPr>
            </w:pPr>
            <w:r>
              <w:rPr>
                <w:rFonts w:ascii="Times" w:hAnsi="Times" w:cs="Times"/>
                <w:sz w:val="18"/>
                <w:szCs w:val="18"/>
              </w:rPr>
              <w:t>None required.</w:t>
            </w:r>
          </w:p>
        </w:tc>
        <w:tc>
          <w:tcPr>
            <w:tcW w:w="2521" w:type="dxa"/>
            <w:tcBorders>
              <w:right w:val="single" w:sz="6" w:space="0" w:color="auto"/>
            </w:tcBorders>
          </w:tcPr>
          <w:p w:rsidR="001479EA" w:rsidRDefault="001479EA" w:rsidP="00647AF2">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1479EA" w:rsidRPr="00EE73CF" w:rsidRDefault="001479EA" w:rsidP="00647AF2">
            <w:pPr>
              <w:spacing w:before="120"/>
              <w:rPr>
                <w:sz w:val="18"/>
                <w:szCs w:val="18"/>
              </w:rPr>
            </w:pPr>
            <w:r w:rsidRPr="00EE73CF">
              <w:rPr>
                <w:sz w:val="18"/>
                <w:szCs w:val="18"/>
              </w:rPr>
              <w:t>An Inoperative Placard will be displayed in a prominent position to be seen by flight crew and will be noted on ADLS.</w:t>
            </w:r>
          </w:p>
        </w:tc>
      </w:tr>
      <w:tr w:rsidR="001479EA" w:rsidRPr="00EE73CF" w:rsidTr="001479EA">
        <w:trPr>
          <w:cantSplit/>
        </w:trPr>
        <w:tc>
          <w:tcPr>
            <w:tcW w:w="2330" w:type="dxa"/>
            <w:tcBorders>
              <w:left w:val="single" w:sz="4" w:space="0" w:color="auto"/>
            </w:tcBorders>
          </w:tcPr>
          <w:p w:rsidR="001479EA" w:rsidRDefault="001479EA" w:rsidP="00647AF2">
            <w:pPr>
              <w:tabs>
                <w:tab w:val="left" w:pos="440"/>
                <w:tab w:val="left" w:pos="2600"/>
              </w:tabs>
              <w:spacing w:before="120"/>
              <w:rPr>
                <w:sz w:val="18"/>
                <w:szCs w:val="18"/>
              </w:rPr>
            </w:pPr>
            <w:r>
              <w:rPr>
                <w:sz w:val="18"/>
                <w:szCs w:val="18"/>
              </w:rPr>
              <w:t>4)</w:t>
            </w:r>
            <w:r>
              <w:rPr>
                <w:sz w:val="18"/>
                <w:szCs w:val="18"/>
              </w:rPr>
              <w:tab/>
              <w:t>Data Link Receivers</w:t>
            </w:r>
          </w:p>
          <w:p w:rsidR="001479EA" w:rsidRDefault="001479EA" w:rsidP="001479EA">
            <w:pPr>
              <w:tabs>
                <w:tab w:val="left" w:pos="440"/>
                <w:tab w:val="left" w:pos="2600"/>
              </w:tabs>
              <w:rPr>
                <w:sz w:val="18"/>
                <w:szCs w:val="18"/>
              </w:rPr>
            </w:pPr>
            <w:r>
              <w:rPr>
                <w:sz w:val="18"/>
                <w:szCs w:val="18"/>
              </w:rPr>
              <w:t>***</w:t>
            </w:r>
          </w:p>
        </w:tc>
        <w:tc>
          <w:tcPr>
            <w:tcW w:w="440" w:type="dxa"/>
            <w:tcBorders>
              <w:right w:val="single" w:sz="4" w:space="0" w:color="auto"/>
            </w:tcBorders>
          </w:tcPr>
          <w:p w:rsidR="001479EA" w:rsidRDefault="001479EA"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1479EA" w:rsidRDefault="001479EA" w:rsidP="00647AF2">
            <w:pPr>
              <w:tabs>
                <w:tab w:val="left" w:pos="360"/>
              </w:tabs>
              <w:spacing w:before="120"/>
              <w:rPr>
                <w:sz w:val="18"/>
                <w:szCs w:val="18"/>
              </w:rPr>
            </w:pPr>
            <w:r>
              <w:rPr>
                <w:sz w:val="18"/>
                <w:szCs w:val="18"/>
              </w:rPr>
              <w:t>-</w:t>
            </w:r>
          </w:p>
        </w:tc>
        <w:tc>
          <w:tcPr>
            <w:tcW w:w="360" w:type="dxa"/>
          </w:tcPr>
          <w:p w:rsidR="001479EA" w:rsidRDefault="001479EA"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1479EA" w:rsidRDefault="001479EA" w:rsidP="00647AF2">
            <w:pPr>
              <w:spacing w:before="120"/>
              <w:rPr>
                <w:sz w:val="18"/>
                <w:szCs w:val="18"/>
              </w:rPr>
            </w:pPr>
          </w:p>
        </w:tc>
        <w:tc>
          <w:tcPr>
            <w:tcW w:w="2880" w:type="dxa"/>
            <w:tcBorders>
              <w:right w:val="single" w:sz="6" w:space="0" w:color="auto"/>
            </w:tcBorders>
          </w:tcPr>
          <w:p w:rsidR="001479EA" w:rsidRDefault="001479EA">
            <w:r w:rsidRPr="00FA6AF5">
              <w:rPr>
                <w:rFonts w:ascii="Times" w:hAnsi="Times" w:cs="Times"/>
                <w:sz w:val="18"/>
                <w:szCs w:val="18"/>
              </w:rPr>
              <w:t>None required.</w:t>
            </w:r>
          </w:p>
        </w:tc>
        <w:tc>
          <w:tcPr>
            <w:tcW w:w="2521" w:type="dxa"/>
            <w:tcBorders>
              <w:right w:val="single" w:sz="6" w:space="0" w:color="auto"/>
            </w:tcBorders>
          </w:tcPr>
          <w:p w:rsidR="001479EA" w:rsidRDefault="001479EA">
            <w:r w:rsidRPr="00FA6AF5">
              <w:rPr>
                <w:rFonts w:ascii="Times" w:hAnsi="Times" w:cs="Times"/>
                <w:sz w:val="18"/>
                <w:szCs w:val="18"/>
              </w:rPr>
              <w:t>None required.</w:t>
            </w:r>
          </w:p>
        </w:tc>
        <w:tc>
          <w:tcPr>
            <w:tcW w:w="2340" w:type="dxa"/>
            <w:tcBorders>
              <w:right w:val="single" w:sz="4" w:space="0" w:color="auto"/>
            </w:tcBorders>
          </w:tcPr>
          <w:p w:rsidR="001479EA" w:rsidRDefault="001479EA">
            <w:r w:rsidRPr="00EA2184">
              <w:rPr>
                <w:sz w:val="18"/>
                <w:szCs w:val="18"/>
              </w:rPr>
              <w:t>An Inoperative Placard will be displayed in a prominent position to be seen by flight crew and will be noted on ADLS.</w:t>
            </w:r>
          </w:p>
        </w:tc>
      </w:tr>
      <w:tr w:rsidR="001479EA" w:rsidRPr="00EE73CF" w:rsidTr="001D5558">
        <w:trPr>
          <w:cantSplit/>
        </w:trPr>
        <w:tc>
          <w:tcPr>
            <w:tcW w:w="2330" w:type="dxa"/>
            <w:tcBorders>
              <w:left w:val="single" w:sz="4" w:space="0" w:color="auto"/>
            </w:tcBorders>
          </w:tcPr>
          <w:p w:rsidR="001479EA" w:rsidRDefault="001479EA" w:rsidP="00647AF2">
            <w:pPr>
              <w:tabs>
                <w:tab w:val="left" w:pos="440"/>
                <w:tab w:val="left" w:pos="2600"/>
              </w:tabs>
              <w:spacing w:before="120"/>
              <w:rPr>
                <w:sz w:val="18"/>
                <w:szCs w:val="18"/>
              </w:rPr>
            </w:pPr>
            <w:r>
              <w:rPr>
                <w:sz w:val="18"/>
                <w:szCs w:val="18"/>
              </w:rPr>
              <w:t>5)</w:t>
            </w:r>
            <w:r>
              <w:rPr>
                <w:sz w:val="18"/>
                <w:szCs w:val="18"/>
              </w:rPr>
              <w:tab/>
              <w:t>ADS-B Applications</w:t>
            </w:r>
          </w:p>
          <w:p w:rsidR="001479EA" w:rsidRDefault="001479EA" w:rsidP="001479EA">
            <w:pPr>
              <w:tabs>
                <w:tab w:val="left" w:pos="440"/>
                <w:tab w:val="left" w:pos="2600"/>
              </w:tabs>
              <w:rPr>
                <w:sz w:val="18"/>
                <w:szCs w:val="18"/>
              </w:rPr>
            </w:pPr>
            <w:r>
              <w:rPr>
                <w:sz w:val="18"/>
                <w:szCs w:val="18"/>
              </w:rPr>
              <w:t>***</w:t>
            </w:r>
          </w:p>
        </w:tc>
        <w:tc>
          <w:tcPr>
            <w:tcW w:w="440" w:type="dxa"/>
            <w:tcBorders>
              <w:right w:val="single" w:sz="4" w:space="0" w:color="auto"/>
            </w:tcBorders>
          </w:tcPr>
          <w:p w:rsidR="001479EA" w:rsidRDefault="001479EA"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1479EA" w:rsidRDefault="001479EA" w:rsidP="00647AF2">
            <w:pPr>
              <w:tabs>
                <w:tab w:val="left" w:pos="360"/>
              </w:tabs>
              <w:spacing w:before="120"/>
              <w:rPr>
                <w:sz w:val="18"/>
                <w:szCs w:val="18"/>
              </w:rPr>
            </w:pPr>
            <w:r>
              <w:rPr>
                <w:sz w:val="18"/>
                <w:szCs w:val="18"/>
              </w:rPr>
              <w:t>-</w:t>
            </w:r>
          </w:p>
        </w:tc>
        <w:tc>
          <w:tcPr>
            <w:tcW w:w="360" w:type="dxa"/>
          </w:tcPr>
          <w:p w:rsidR="001479EA" w:rsidRDefault="001479EA"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1479EA" w:rsidRDefault="001479EA" w:rsidP="00647AF2">
            <w:pPr>
              <w:spacing w:before="120"/>
              <w:rPr>
                <w:sz w:val="18"/>
                <w:szCs w:val="18"/>
              </w:rPr>
            </w:pPr>
          </w:p>
        </w:tc>
        <w:tc>
          <w:tcPr>
            <w:tcW w:w="2880" w:type="dxa"/>
            <w:tcBorders>
              <w:right w:val="single" w:sz="6" w:space="0" w:color="auto"/>
            </w:tcBorders>
          </w:tcPr>
          <w:p w:rsidR="001479EA" w:rsidRDefault="001479EA">
            <w:r w:rsidRPr="00FA6AF5">
              <w:rPr>
                <w:rFonts w:ascii="Times" w:hAnsi="Times" w:cs="Times"/>
                <w:sz w:val="18"/>
                <w:szCs w:val="18"/>
              </w:rPr>
              <w:t>None required.</w:t>
            </w:r>
          </w:p>
        </w:tc>
        <w:tc>
          <w:tcPr>
            <w:tcW w:w="2521" w:type="dxa"/>
            <w:tcBorders>
              <w:right w:val="single" w:sz="6" w:space="0" w:color="auto"/>
            </w:tcBorders>
          </w:tcPr>
          <w:p w:rsidR="001479EA" w:rsidRDefault="001479EA">
            <w:r w:rsidRPr="00FA6AF5">
              <w:rPr>
                <w:rFonts w:ascii="Times" w:hAnsi="Times" w:cs="Times"/>
                <w:sz w:val="18"/>
                <w:szCs w:val="18"/>
              </w:rPr>
              <w:t>None required.</w:t>
            </w:r>
          </w:p>
        </w:tc>
        <w:tc>
          <w:tcPr>
            <w:tcW w:w="2340" w:type="dxa"/>
            <w:tcBorders>
              <w:right w:val="single" w:sz="4" w:space="0" w:color="auto"/>
            </w:tcBorders>
          </w:tcPr>
          <w:p w:rsidR="001479EA" w:rsidRDefault="001479EA">
            <w:r w:rsidRPr="00EA2184">
              <w:rPr>
                <w:sz w:val="18"/>
                <w:szCs w:val="18"/>
              </w:rPr>
              <w:t>An Inoperative Placard will be displayed in a prominent position to be seen by flight crew and will be noted on ADLS.</w:t>
            </w:r>
          </w:p>
        </w:tc>
      </w:tr>
      <w:tr w:rsidR="001D5558" w:rsidRPr="00EE73CF" w:rsidTr="00647AF2">
        <w:trPr>
          <w:cantSplit/>
        </w:trPr>
        <w:tc>
          <w:tcPr>
            <w:tcW w:w="2330" w:type="dxa"/>
            <w:tcBorders>
              <w:left w:val="single" w:sz="4" w:space="0" w:color="auto"/>
              <w:bottom w:val="single" w:sz="4" w:space="0" w:color="auto"/>
            </w:tcBorders>
          </w:tcPr>
          <w:p w:rsidR="001D5558" w:rsidRDefault="001D5558" w:rsidP="00647AF2">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1D5558" w:rsidRDefault="001D5558"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1D5558" w:rsidRDefault="001D5558" w:rsidP="00647AF2">
            <w:pPr>
              <w:tabs>
                <w:tab w:val="left" w:pos="360"/>
              </w:tabs>
              <w:spacing w:before="120"/>
              <w:rPr>
                <w:sz w:val="18"/>
                <w:szCs w:val="18"/>
              </w:rPr>
            </w:pPr>
          </w:p>
        </w:tc>
        <w:tc>
          <w:tcPr>
            <w:tcW w:w="360" w:type="dxa"/>
            <w:tcBorders>
              <w:bottom w:val="single" w:sz="4" w:space="0" w:color="auto"/>
            </w:tcBorders>
          </w:tcPr>
          <w:p w:rsidR="001D5558" w:rsidRDefault="001D5558"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1D5558" w:rsidRDefault="001D5558" w:rsidP="00647AF2">
            <w:pPr>
              <w:spacing w:before="120"/>
              <w:rPr>
                <w:sz w:val="18"/>
                <w:szCs w:val="18"/>
              </w:rPr>
            </w:pPr>
          </w:p>
        </w:tc>
        <w:tc>
          <w:tcPr>
            <w:tcW w:w="2880" w:type="dxa"/>
            <w:tcBorders>
              <w:bottom w:val="single" w:sz="4" w:space="0" w:color="auto"/>
              <w:right w:val="single" w:sz="6" w:space="0" w:color="auto"/>
            </w:tcBorders>
          </w:tcPr>
          <w:p w:rsidR="001D5558" w:rsidRPr="00FA6AF5" w:rsidRDefault="001D5558">
            <w:pPr>
              <w:rPr>
                <w:rFonts w:ascii="Times" w:hAnsi="Times" w:cs="Times"/>
                <w:sz w:val="18"/>
                <w:szCs w:val="18"/>
              </w:rPr>
            </w:pPr>
          </w:p>
        </w:tc>
        <w:tc>
          <w:tcPr>
            <w:tcW w:w="2521" w:type="dxa"/>
            <w:tcBorders>
              <w:bottom w:val="single" w:sz="4" w:space="0" w:color="auto"/>
              <w:right w:val="single" w:sz="6" w:space="0" w:color="auto"/>
            </w:tcBorders>
          </w:tcPr>
          <w:p w:rsidR="001D5558" w:rsidRPr="00FA6AF5" w:rsidRDefault="001D5558">
            <w:pPr>
              <w:rPr>
                <w:rFonts w:ascii="Times" w:hAnsi="Times" w:cs="Times"/>
                <w:sz w:val="18"/>
                <w:szCs w:val="18"/>
              </w:rPr>
            </w:pPr>
          </w:p>
        </w:tc>
        <w:tc>
          <w:tcPr>
            <w:tcW w:w="2340" w:type="dxa"/>
            <w:tcBorders>
              <w:bottom w:val="single" w:sz="4" w:space="0" w:color="auto"/>
              <w:right w:val="single" w:sz="4" w:space="0" w:color="auto"/>
            </w:tcBorders>
          </w:tcPr>
          <w:p w:rsidR="001D5558" w:rsidRPr="00EA2184" w:rsidRDefault="001D5558">
            <w:pPr>
              <w:rPr>
                <w:sz w:val="18"/>
                <w:szCs w:val="18"/>
              </w:rPr>
            </w:pPr>
          </w:p>
        </w:tc>
      </w:tr>
    </w:tbl>
    <w:p w:rsidR="001D5558" w:rsidRDefault="001D5558" w:rsidP="007245C4">
      <w:pPr>
        <w:jc w:val="center"/>
        <w:sectPr w:rsidR="001D5558" w:rsidSect="00EA538C">
          <w:headerReference w:type="default" r:id="rId173"/>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1D5558" w:rsidRPr="00EE73CF" w:rsidTr="00330F98">
        <w:trPr>
          <w:cantSplit/>
        </w:trPr>
        <w:tc>
          <w:tcPr>
            <w:tcW w:w="2330" w:type="dxa"/>
            <w:tcBorders>
              <w:top w:val="single" w:sz="4" w:space="0" w:color="auto"/>
              <w:left w:val="single" w:sz="6" w:space="0" w:color="auto"/>
            </w:tcBorders>
          </w:tcPr>
          <w:p w:rsidR="001D5558" w:rsidRDefault="004D39B5" w:rsidP="00330F98">
            <w:pPr>
              <w:tabs>
                <w:tab w:val="left" w:pos="361"/>
                <w:tab w:val="left" w:pos="721"/>
                <w:tab w:val="left" w:pos="2600"/>
              </w:tabs>
              <w:rPr>
                <w:sz w:val="18"/>
                <w:szCs w:val="18"/>
              </w:rPr>
            </w:pPr>
            <w:r>
              <w:rPr>
                <w:sz w:val="18"/>
                <w:szCs w:val="18"/>
              </w:rPr>
              <w:lastRenderedPageBreak/>
              <w:t>4</w:t>
            </w:r>
            <w:r w:rsidR="00330F98">
              <w:rPr>
                <w:sz w:val="18"/>
                <w:szCs w:val="18"/>
              </w:rPr>
              <w:t>0</w:t>
            </w:r>
            <w:r>
              <w:rPr>
                <w:sz w:val="18"/>
                <w:szCs w:val="18"/>
              </w:rPr>
              <w:t>.</w:t>
            </w:r>
            <w:r>
              <w:rPr>
                <w:sz w:val="18"/>
                <w:szCs w:val="18"/>
              </w:rPr>
              <w:tab/>
              <w:t>Synthetic Vision</w:t>
            </w:r>
          </w:p>
          <w:p w:rsidR="004D39B5" w:rsidRDefault="004D39B5" w:rsidP="00330F98">
            <w:pPr>
              <w:tabs>
                <w:tab w:val="left" w:pos="361"/>
                <w:tab w:val="left" w:pos="721"/>
                <w:tab w:val="left" w:pos="2600"/>
              </w:tabs>
              <w:rPr>
                <w:sz w:val="18"/>
                <w:szCs w:val="18"/>
              </w:rPr>
            </w:pPr>
            <w:r>
              <w:rPr>
                <w:sz w:val="18"/>
                <w:szCs w:val="18"/>
              </w:rPr>
              <w:t>***</w:t>
            </w:r>
            <w:r>
              <w:rPr>
                <w:sz w:val="18"/>
                <w:szCs w:val="18"/>
              </w:rPr>
              <w:tab/>
              <w:t>Primary Flight Display</w:t>
            </w:r>
          </w:p>
          <w:p w:rsidR="004D39B5" w:rsidRDefault="004D39B5" w:rsidP="00330F98">
            <w:pPr>
              <w:tabs>
                <w:tab w:val="left" w:pos="361"/>
                <w:tab w:val="left" w:pos="721"/>
                <w:tab w:val="left" w:pos="2600"/>
              </w:tabs>
              <w:rPr>
                <w:sz w:val="18"/>
                <w:szCs w:val="18"/>
              </w:rPr>
            </w:pPr>
            <w:r>
              <w:rPr>
                <w:sz w:val="18"/>
                <w:szCs w:val="18"/>
              </w:rPr>
              <w:tab/>
              <w:t>(SV-PFD) Functions</w:t>
            </w:r>
          </w:p>
        </w:tc>
        <w:tc>
          <w:tcPr>
            <w:tcW w:w="440" w:type="dxa"/>
            <w:tcBorders>
              <w:top w:val="single" w:sz="4" w:space="0" w:color="auto"/>
              <w:right w:val="single" w:sz="4" w:space="0" w:color="auto"/>
            </w:tcBorders>
          </w:tcPr>
          <w:p w:rsidR="001D5558" w:rsidRDefault="004D39B5" w:rsidP="00330F98">
            <w:pPr>
              <w:tabs>
                <w:tab w:val="left" w:pos="360"/>
              </w:tabs>
              <w:rPr>
                <w:sz w:val="18"/>
                <w:szCs w:val="18"/>
              </w:rPr>
            </w:pPr>
            <w:r>
              <w:rPr>
                <w:sz w:val="18"/>
                <w:szCs w:val="18"/>
              </w:rPr>
              <w:t>D</w:t>
            </w:r>
          </w:p>
        </w:tc>
        <w:tc>
          <w:tcPr>
            <w:tcW w:w="370" w:type="dxa"/>
            <w:tcBorders>
              <w:top w:val="single" w:sz="4" w:space="0" w:color="auto"/>
              <w:left w:val="single" w:sz="4" w:space="0" w:color="auto"/>
              <w:right w:val="single" w:sz="6" w:space="0" w:color="auto"/>
            </w:tcBorders>
          </w:tcPr>
          <w:p w:rsidR="001D5558" w:rsidRDefault="004D39B5" w:rsidP="00330F98">
            <w:pPr>
              <w:tabs>
                <w:tab w:val="left" w:pos="360"/>
              </w:tabs>
              <w:rPr>
                <w:sz w:val="18"/>
                <w:szCs w:val="18"/>
              </w:rPr>
            </w:pPr>
            <w:r>
              <w:rPr>
                <w:sz w:val="18"/>
                <w:szCs w:val="18"/>
              </w:rPr>
              <w:t>2</w:t>
            </w:r>
          </w:p>
        </w:tc>
        <w:tc>
          <w:tcPr>
            <w:tcW w:w="360" w:type="dxa"/>
            <w:tcBorders>
              <w:top w:val="single" w:sz="4" w:space="0" w:color="auto"/>
            </w:tcBorders>
          </w:tcPr>
          <w:p w:rsidR="001D5558" w:rsidRDefault="004D39B5" w:rsidP="00330F98">
            <w:pPr>
              <w:tabs>
                <w:tab w:val="left" w:pos="360"/>
              </w:tabs>
              <w:rPr>
                <w:sz w:val="18"/>
                <w:szCs w:val="18"/>
              </w:rPr>
            </w:pPr>
            <w:r>
              <w:rPr>
                <w:sz w:val="18"/>
                <w:szCs w:val="18"/>
              </w:rPr>
              <w:t>0</w:t>
            </w:r>
          </w:p>
        </w:tc>
        <w:tc>
          <w:tcPr>
            <w:tcW w:w="3240" w:type="dxa"/>
            <w:tcBorders>
              <w:top w:val="single" w:sz="4" w:space="0" w:color="auto"/>
              <w:left w:val="single" w:sz="6" w:space="0" w:color="auto"/>
              <w:right w:val="single" w:sz="6" w:space="0" w:color="auto"/>
            </w:tcBorders>
          </w:tcPr>
          <w:p w:rsidR="001D5558" w:rsidRDefault="001D5558" w:rsidP="00330F98">
            <w:pPr>
              <w:rPr>
                <w:sz w:val="18"/>
                <w:szCs w:val="18"/>
              </w:rPr>
            </w:pPr>
          </w:p>
        </w:tc>
        <w:tc>
          <w:tcPr>
            <w:tcW w:w="2880" w:type="dxa"/>
            <w:tcBorders>
              <w:top w:val="single" w:sz="4" w:space="0" w:color="auto"/>
              <w:right w:val="single" w:sz="6" w:space="0" w:color="auto"/>
            </w:tcBorders>
          </w:tcPr>
          <w:p w:rsidR="001D5558" w:rsidRDefault="004D39B5" w:rsidP="00330F98">
            <w:pPr>
              <w:rPr>
                <w:color w:val="000000"/>
                <w:sz w:val="18"/>
                <w:szCs w:val="18"/>
              </w:rPr>
            </w:pPr>
            <w:r>
              <w:rPr>
                <w:color w:val="000000"/>
                <w:sz w:val="18"/>
                <w:szCs w:val="18"/>
              </w:rPr>
              <w:t>None required.</w:t>
            </w:r>
          </w:p>
        </w:tc>
        <w:tc>
          <w:tcPr>
            <w:tcW w:w="2521" w:type="dxa"/>
            <w:tcBorders>
              <w:top w:val="single" w:sz="4" w:space="0" w:color="auto"/>
              <w:right w:val="single" w:sz="6" w:space="0" w:color="auto"/>
            </w:tcBorders>
          </w:tcPr>
          <w:p w:rsidR="001D5558" w:rsidRDefault="004D39B5" w:rsidP="00330F98">
            <w:pPr>
              <w:rPr>
                <w:color w:val="000000"/>
                <w:sz w:val="18"/>
                <w:szCs w:val="18"/>
              </w:rPr>
            </w:pPr>
            <w:r>
              <w:rPr>
                <w:color w:val="000000"/>
                <w:sz w:val="18"/>
                <w:szCs w:val="18"/>
              </w:rPr>
              <w:t>None required.</w:t>
            </w:r>
          </w:p>
        </w:tc>
        <w:tc>
          <w:tcPr>
            <w:tcW w:w="2340" w:type="dxa"/>
            <w:tcBorders>
              <w:top w:val="single" w:sz="4" w:space="0" w:color="auto"/>
              <w:right w:val="single" w:sz="6" w:space="0" w:color="auto"/>
            </w:tcBorders>
          </w:tcPr>
          <w:p w:rsidR="001D5558" w:rsidRPr="00EE73CF" w:rsidRDefault="004D39B5" w:rsidP="00330F98">
            <w:pPr>
              <w:rPr>
                <w:sz w:val="18"/>
                <w:szCs w:val="18"/>
              </w:rPr>
            </w:pPr>
            <w:r w:rsidRPr="00075D8C">
              <w:rPr>
                <w:rFonts w:ascii="Times" w:hAnsi="Times" w:cs="Times"/>
                <w:sz w:val="18"/>
                <w:szCs w:val="18"/>
              </w:rPr>
              <w:t>An Inoperative Placard will be displaye</w:t>
            </w:r>
            <w:r w:rsidR="00F04D5B">
              <w:rPr>
                <w:rFonts w:ascii="Times" w:hAnsi="Times" w:cs="Times"/>
                <w:sz w:val="18"/>
                <w:szCs w:val="18"/>
              </w:rPr>
              <w:t>d in a promine</w:t>
            </w:r>
            <w:r w:rsidRPr="00075D8C">
              <w:rPr>
                <w:rFonts w:ascii="Times" w:hAnsi="Times" w:cs="Times"/>
                <w:sz w:val="18"/>
                <w:szCs w:val="18"/>
              </w:rPr>
              <w:t>nt position to be seen by flight crew and will be noted on ADLS.</w:t>
            </w:r>
          </w:p>
        </w:tc>
      </w:tr>
      <w:tr w:rsidR="00CC5F86" w:rsidRPr="00EE73CF" w:rsidTr="00CC5F86">
        <w:trPr>
          <w:cantSplit/>
        </w:trPr>
        <w:tc>
          <w:tcPr>
            <w:tcW w:w="2330" w:type="dxa"/>
            <w:tcBorders>
              <w:left w:val="single" w:sz="6" w:space="0" w:color="auto"/>
            </w:tcBorders>
          </w:tcPr>
          <w:p w:rsidR="00CC5F86" w:rsidRDefault="00CC5F86" w:rsidP="001D5558">
            <w:pPr>
              <w:tabs>
                <w:tab w:val="left" w:pos="361"/>
                <w:tab w:val="left" w:pos="721"/>
                <w:tab w:val="left" w:pos="2600"/>
              </w:tabs>
              <w:spacing w:before="120"/>
              <w:rPr>
                <w:sz w:val="18"/>
                <w:szCs w:val="18"/>
              </w:rPr>
            </w:pPr>
            <w:r>
              <w:rPr>
                <w:sz w:val="18"/>
                <w:szCs w:val="18"/>
              </w:rPr>
              <w:t>41.</w:t>
            </w:r>
            <w:r>
              <w:rPr>
                <w:sz w:val="18"/>
                <w:szCs w:val="18"/>
              </w:rPr>
              <w:tab/>
              <w:t>CAS Scroll Switches</w:t>
            </w:r>
          </w:p>
        </w:tc>
        <w:tc>
          <w:tcPr>
            <w:tcW w:w="440" w:type="dxa"/>
            <w:tcBorders>
              <w:right w:val="single" w:sz="4" w:space="0" w:color="auto"/>
            </w:tcBorders>
          </w:tcPr>
          <w:p w:rsidR="00CC5F86" w:rsidRDefault="00CC5F86" w:rsidP="00647AF2">
            <w:pPr>
              <w:tabs>
                <w:tab w:val="left" w:pos="360"/>
              </w:tabs>
              <w:spacing w:before="120"/>
              <w:rPr>
                <w:sz w:val="18"/>
                <w:szCs w:val="18"/>
              </w:rPr>
            </w:pPr>
            <w:r>
              <w:rPr>
                <w:sz w:val="18"/>
                <w:szCs w:val="18"/>
              </w:rPr>
              <w:t>D</w:t>
            </w:r>
          </w:p>
        </w:tc>
        <w:tc>
          <w:tcPr>
            <w:tcW w:w="370" w:type="dxa"/>
            <w:tcBorders>
              <w:left w:val="single" w:sz="4" w:space="0" w:color="auto"/>
              <w:right w:val="single" w:sz="6" w:space="0" w:color="auto"/>
            </w:tcBorders>
          </w:tcPr>
          <w:p w:rsidR="00CC5F86" w:rsidRDefault="00CC5F86" w:rsidP="00647AF2">
            <w:pPr>
              <w:tabs>
                <w:tab w:val="left" w:pos="360"/>
              </w:tabs>
              <w:spacing w:before="120"/>
              <w:rPr>
                <w:sz w:val="18"/>
                <w:szCs w:val="18"/>
              </w:rPr>
            </w:pPr>
            <w:r>
              <w:rPr>
                <w:sz w:val="18"/>
                <w:szCs w:val="18"/>
              </w:rPr>
              <w:t>2</w:t>
            </w:r>
          </w:p>
        </w:tc>
        <w:tc>
          <w:tcPr>
            <w:tcW w:w="360" w:type="dxa"/>
          </w:tcPr>
          <w:p w:rsidR="00CC5F86" w:rsidRDefault="00CC5F86" w:rsidP="00647AF2">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CC5F86" w:rsidRDefault="00CC5F86" w:rsidP="00647AF2">
            <w:pPr>
              <w:spacing w:before="120"/>
              <w:rPr>
                <w:sz w:val="18"/>
                <w:szCs w:val="18"/>
              </w:rPr>
            </w:pPr>
            <w:r>
              <w:rPr>
                <w:sz w:val="18"/>
                <w:szCs w:val="18"/>
              </w:rPr>
              <w:t>May be inoperative provided both CCD’s are operative.</w:t>
            </w:r>
          </w:p>
        </w:tc>
        <w:tc>
          <w:tcPr>
            <w:tcW w:w="2880" w:type="dxa"/>
            <w:tcBorders>
              <w:right w:val="single" w:sz="6" w:space="0" w:color="auto"/>
            </w:tcBorders>
          </w:tcPr>
          <w:p w:rsidR="00CC5F86" w:rsidRDefault="00CC5F86" w:rsidP="00CC5F86">
            <w:pPr>
              <w:spacing w:before="120"/>
            </w:pPr>
            <w:r>
              <w:rPr>
                <w:color w:val="000000"/>
                <w:sz w:val="18"/>
                <w:szCs w:val="18"/>
              </w:rPr>
              <w:t>None required.</w:t>
            </w:r>
          </w:p>
        </w:tc>
        <w:tc>
          <w:tcPr>
            <w:tcW w:w="2521" w:type="dxa"/>
            <w:tcBorders>
              <w:right w:val="single" w:sz="6" w:space="0" w:color="auto"/>
            </w:tcBorders>
          </w:tcPr>
          <w:p w:rsidR="00CC5F86" w:rsidRDefault="00CC5F86" w:rsidP="00CC5F86">
            <w:pPr>
              <w:spacing w:before="120"/>
            </w:pPr>
            <w:r>
              <w:rPr>
                <w:color w:val="000000"/>
                <w:sz w:val="18"/>
                <w:szCs w:val="18"/>
              </w:rPr>
              <w:t>None required.</w:t>
            </w:r>
          </w:p>
        </w:tc>
        <w:tc>
          <w:tcPr>
            <w:tcW w:w="2340" w:type="dxa"/>
            <w:tcBorders>
              <w:right w:val="single" w:sz="6" w:space="0" w:color="auto"/>
            </w:tcBorders>
          </w:tcPr>
          <w:p w:rsidR="00CC5F86" w:rsidRDefault="00CC5F86" w:rsidP="00CC5F86">
            <w:pPr>
              <w:spacing w:before="120"/>
            </w:pPr>
            <w:r w:rsidRPr="00075D8C">
              <w:rPr>
                <w:rFonts w:ascii="Times" w:hAnsi="Times" w:cs="Times"/>
                <w:sz w:val="18"/>
                <w:szCs w:val="18"/>
              </w:rPr>
              <w:t>An Inoperative Placard will be displaye</w:t>
            </w:r>
            <w:r>
              <w:rPr>
                <w:rFonts w:ascii="Times" w:hAnsi="Times" w:cs="Times"/>
                <w:sz w:val="18"/>
                <w:szCs w:val="18"/>
              </w:rPr>
              <w:t>d in a promine</w:t>
            </w:r>
            <w:r w:rsidRPr="00075D8C">
              <w:rPr>
                <w:rFonts w:ascii="Times" w:hAnsi="Times" w:cs="Times"/>
                <w:sz w:val="18"/>
                <w:szCs w:val="18"/>
              </w:rPr>
              <w:t>nt position to be seen by flight crew and will be noted on ADLS.</w:t>
            </w:r>
          </w:p>
        </w:tc>
      </w:tr>
      <w:tr w:rsidR="00CC5F86" w:rsidRPr="00EE73CF" w:rsidTr="00647AF2">
        <w:trPr>
          <w:cantSplit/>
        </w:trPr>
        <w:tc>
          <w:tcPr>
            <w:tcW w:w="2330" w:type="dxa"/>
            <w:tcBorders>
              <w:left w:val="single" w:sz="6" w:space="0" w:color="auto"/>
              <w:bottom w:val="single" w:sz="4" w:space="0" w:color="auto"/>
            </w:tcBorders>
          </w:tcPr>
          <w:p w:rsidR="00CC5F86" w:rsidRDefault="00CC5F86" w:rsidP="001D5558">
            <w:pPr>
              <w:tabs>
                <w:tab w:val="left" w:pos="361"/>
                <w:tab w:val="left" w:pos="721"/>
                <w:tab w:val="left" w:pos="2600"/>
              </w:tabs>
              <w:spacing w:before="120"/>
              <w:rPr>
                <w:sz w:val="18"/>
                <w:szCs w:val="18"/>
              </w:rPr>
            </w:pPr>
          </w:p>
        </w:tc>
        <w:tc>
          <w:tcPr>
            <w:tcW w:w="440" w:type="dxa"/>
            <w:tcBorders>
              <w:bottom w:val="single" w:sz="4" w:space="0" w:color="auto"/>
              <w:right w:val="single" w:sz="4" w:space="0" w:color="auto"/>
            </w:tcBorders>
          </w:tcPr>
          <w:p w:rsidR="00CC5F86" w:rsidRDefault="00CC5F86"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CC5F86" w:rsidRDefault="00CC5F86" w:rsidP="00647AF2">
            <w:pPr>
              <w:tabs>
                <w:tab w:val="left" w:pos="360"/>
              </w:tabs>
              <w:spacing w:before="120"/>
              <w:rPr>
                <w:sz w:val="18"/>
                <w:szCs w:val="18"/>
              </w:rPr>
            </w:pPr>
          </w:p>
        </w:tc>
        <w:tc>
          <w:tcPr>
            <w:tcW w:w="360" w:type="dxa"/>
            <w:tcBorders>
              <w:bottom w:val="single" w:sz="4" w:space="0" w:color="auto"/>
            </w:tcBorders>
          </w:tcPr>
          <w:p w:rsidR="00CC5F86" w:rsidRDefault="00CC5F86"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CC5F86" w:rsidRDefault="00CC5F86" w:rsidP="00647AF2">
            <w:pPr>
              <w:spacing w:before="120"/>
              <w:rPr>
                <w:sz w:val="18"/>
                <w:szCs w:val="18"/>
              </w:rPr>
            </w:pPr>
          </w:p>
        </w:tc>
        <w:tc>
          <w:tcPr>
            <w:tcW w:w="2880" w:type="dxa"/>
            <w:tcBorders>
              <w:bottom w:val="single" w:sz="4" w:space="0" w:color="auto"/>
              <w:right w:val="single" w:sz="6" w:space="0" w:color="auto"/>
            </w:tcBorders>
          </w:tcPr>
          <w:p w:rsidR="00CC5F86" w:rsidRPr="00190008" w:rsidRDefault="00CC5F86" w:rsidP="00CC5F86">
            <w:pPr>
              <w:spacing w:before="120"/>
              <w:rPr>
                <w:rFonts w:ascii="Times" w:hAnsi="Times" w:cs="Times"/>
                <w:sz w:val="18"/>
                <w:szCs w:val="18"/>
              </w:rPr>
            </w:pPr>
          </w:p>
        </w:tc>
        <w:tc>
          <w:tcPr>
            <w:tcW w:w="2521" w:type="dxa"/>
            <w:tcBorders>
              <w:bottom w:val="single" w:sz="4" w:space="0" w:color="auto"/>
              <w:right w:val="single" w:sz="6" w:space="0" w:color="auto"/>
            </w:tcBorders>
          </w:tcPr>
          <w:p w:rsidR="00CC5F86" w:rsidRPr="00190008" w:rsidRDefault="00CC5F86" w:rsidP="00CC5F86">
            <w:pPr>
              <w:spacing w:before="120"/>
              <w:rPr>
                <w:rFonts w:ascii="Times" w:hAnsi="Times" w:cs="Times"/>
                <w:sz w:val="18"/>
                <w:szCs w:val="18"/>
              </w:rPr>
            </w:pPr>
          </w:p>
        </w:tc>
        <w:tc>
          <w:tcPr>
            <w:tcW w:w="2340" w:type="dxa"/>
            <w:tcBorders>
              <w:bottom w:val="single" w:sz="4" w:space="0" w:color="auto"/>
              <w:right w:val="single" w:sz="6" w:space="0" w:color="auto"/>
            </w:tcBorders>
          </w:tcPr>
          <w:p w:rsidR="00CC5F86" w:rsidRPr="00190008" w:rsidRDefault="00CC5F86" w:rsidP="00CC5F86">
            <w:pPr>
              <w:spacing w:before="120"/>
              <w:rPr>
                <w:rFonts w:ascii="Times" w:hAnsi="Times" w:cs="Times"/>
                <w:sz w:val="18"/>
                <w:szCs w:val="18"/>
              </w:rPr>
            </w:pPr>
          </w:p>
        </w:tc>
      </w:tr>
    </w:tbl>
    <w:p w:rsidR="005D7BB6" w:rsidRDefault="005D7BB6" w:rsidP="007245C4">
      <w:pPr>
        <w:jc w:val="center"/>
        <w:sectPr w:rsidR="005D7BB6" w:rsidSect="00EA538C">
          <w:headerReference w:type="default" r:id="rId17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70"/>
        <w:gridCol w:w="3230"/>
        <w:gridCol w:w="2880"/>
        <w:gridCol w:w="2520"/>
        <w:gridCol w:w="2340"/>
      </w:tblGrid>
      <w:tr w:rsidR="00C01EA8" w:rsidRPr="00681807" w:rsidTr="00647AF2">
        <w:trPr>
          <w:cantSplit/>
        </w:trPr>
        <w:tc>
          <w:tcPr>
            <w:tcW w:w="2330" w:type="dxa"/>
            <w:tcBorders>
              <w:top w:val="single" w:sz="4" w:space="0" w:color="auto"/>
              <w:left w:val="single" w:sz="6" w:space="0" w:color="auto"/>
            </w:tcBorders>
          </w:tcPr>
          <w:p w:rsidR="00C01EA8" w:rsidRPr="00681807" w:rsidRDefault="00C01EA8" w:rsidP="00647AF2">
            <w:pPr>
              <w:tabs>
                <w:tab w:val="left" w:pos="440"/>
                <w:tab w:val="left" w:pos="2600"/>
              </w:tabs>
              <w:ind w:left="86"/>
              <w:rPr>
                <w:rFonts w:ascii="Times" w:hAnsi="Times" w:cs="Times"/>
                <w:sz w:val="18"/>
                <w:szCs w:val="18"/>
              </w:rPr>
            </w:pPr>
            <w:r w:rsidRPr="00681807">
              <w:rPr>
                <w:rFonts w:ascii="Times" w:hAnsi="Times" w:cs="Times"/>
                <w:sz w:val="18"/>
                <w:szCs w:val="18"/>
              </w:rPr>
              <w:lastRenderedPageBreak/>
              <w:t>1.</w:t>
            </w:r>
            <w:r w:rsidRPr="00681807">
              <w:rPr>
                <w:rFonts w:ascii="Times" w:hAnsi="Times" w:cs="Times"/>
                <w:sz w:val="18"/>
                <w:szCs w:val="18"/>
              </w:rPr>
              <w:tab/>
              <w:t>Passenger Oxygen</w:t>
            </w:r>
          </w:p>
          <w:p w:rsidR="00C01EA8" w:rsidRPr="00681807" w:rsidRDefault="00C01EA8" w:rsidP="00647AF2">
            <w:pPr>
              <w:tabs>
                <w:tab w:val="left" w:pos="2600"/>
              </w:tabs>
              <w:ind w:left="440"/>
              <w:rPr>
                <w:rFonts w:ascii="Times" w:hAnsi="Times" w:cs="Times"/>
                <w:sz w:val="18"/>
                <w:szCs w:val="18"/>
              </w:rPr>
            </w:pPr>
            <w:r w:rsidRPr="00681807">
              <w:rPr>
                <w:rFonts w:ascii="Times" w:hAnsi="Times" w:cs="Times"/>
                <w:sz w:val="18"/>
                <w:szCs w:val="18"/>
              </w:rPr>
              <w:t>System and Supply</w:t>
            </w:r>
          </w:p>
        </w:tc>
        <w:tc>
          <w:tcPr>
            <w:tcW w:w="440" w:type="dxa"/>
            <w:tcBorders>
              <w:top w:val="single" w:sz="4" w:space="0" w:color="auto"/>
              <w:right w:val="single" w:sz="4" w:space="0" w:color="auto"/>
            </w:tcBorders>
          </w:tcPr>
          <w:p w:rsidR="00C01EA8" w:rsidRPr="00681807" w:rsidRDefault="00C01EA8" w:rsidP="00647AF2">
            <w:pPr>
              <w:tabs>
                <w:tab w:val="left" w:pos="360"/>
              </w:tabs>
              <w:rPr>
                <w:rFonts w:ascii="Times" w:hAnsi="Times" w:cs="Times"/>
                <w:sz w:val="18"/>
                <w:szCs w:val="18"/>
              </w:rPr>
            </w:pPr>
            <w:r w:rsidRPr="00681807">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C01EA8" w:rsidRPr="00681807" w:rsidRDefault="00C01EA8" w:rsidP="00647AF2">
            <w:pPr>
              <w:tabs>
                <w:tab w:val="left" w:pos="360"/>
              </w:tabs>
              <w:rPr>
                <w:rFonts w:ascii="Times" w:hAnsi="Times" w:cs="Times"/>
                <w:sz w:val="18"/>
                <w:szCs w:val="18"/>
              </w:rPr>
            </w:pPr>
            <w:r w:rsidRPr="00681807">
              <w:rPr>
                <w:rFonts w:ascii="Times" w:hAnsi="Times" w:cs="Times"/>
                <w:sz w:val="18"/>
                <w:szCs w:val="18"/>
              </w:rPr>
              <w:t>-</w:t>
            </w:r>
          </w:p>
        </w:tc>
        <w:tc>
          <w:tcPr>
            <w:tcW w:w="370" w:type="dxa"/>
            <w:tcBorders>
              <w:top w:val="single" w:sz="4" w:space="0" w:color="auto"/>
            </w:tcBorders>
          </w:tcPr>
          <w:p w:rsidR="00C01EA8" w:rsidRPr="00681807" w:rsidRDefault="00C01EA8" w:rsidP="00647AF2">
            <w:pPr>
              <w:tabs>
                <w:tab w:val="left" w:pos="360"/>
              </w:tabs>
              <w:rPr>
                <w:rFonts w:ascii="Times" w:hAnsi="Times" w:cs="Times"/>
                <w:sz w:val="18"/>
                <w:szCs w:val="18"/>
              </w:rPr>
            </w:pPr>
            <w:r w:rsidRPr="00681807">
              <w:rPr>
                <w:rFonts w:ascii="Times" w:hAnsi="Times" w:cs="Times"/>
                <w:sz w:val="18"/>
                <w:szCs w:val="18"/>
              </w:rPr>
              <w:t>-</w:t>
            </w:r>
          </w:p>
        </w:tc>
        <w:tc>
          <w:tcPr>
            <w:tcW w:w="3230" w:type="dxa"/>
            <w:tcBorders>
              <w:top w:val="single" w:sz="4" w:space="0" w:color="auto"/>
              <w:left w:val="single" w:sz="6" w:space="0" w:color="auto"/>
              <w:right w:val="single" w:sz="6" w:space="0" w:color="auto"/>
            </w:tcBorders>
          </w:tcPr>
          <w:p w:rsidR="00C01EA8" w:rsidRPr="00681807" w:rsidRDefault="00C01EA8" w:rsidP="00647AF2">
            <w:pPr>
              <w:rPr>
                <w:rFonts w:ascii="Times" w:hAnsi="Times" w:cs="Times"/>
                <w:sz w:val="18"/>
                <w:szCs w:val="18"/>
              </w:rPr>
            </w:pPr>
            <w:r w:rsidRPr="00681807">
              <w:rPr>
                <w:rFonts w:ascii="Times" w:hAnsi="Times" w:cs="Times"/>
                <w:sz w:val="18"/>
                <w:szCs w:val="18"/>
              </w:rPr>
              <w:t>As required by 14 CFR.</w:t>
            </w:r>
          </w:p>
        </w:tc>
        <w:tc>
          <w:tcPr>
            <w:tcW w:w="2880" w:type="dxa"/>
            <w:tcBorders>
              <w:top w:val="single" w:sz="4" w:space="0" w:color="auto"/>
              <w:right w:val="single" w:sz="6" w:space="0" w:color="auto"/>
            </w:tcBorders>
          </w:tcPr>
          <w:p w:rsidR="00C01EA8" w:rsidRPr="00681807" w:rsidRDefault="00C01EA8" w:rsidP="00647AF2">
            <w:pPr>
              <w:rPr>
                <w:rFonts w:ascii="Times" w:hAnsi="Times" w:cs="Times"/>
                <w:sz w:val="18"/>
                <w:szCs w:val="18"/>
              </w:rPr>
            </w:pPr>
            <w:r>
              <w:rPr>
                <w:sz w:val="18"/>
                <w:szCs w:val="18"/>
              </w:rPr>
              <w:t>None required.</w:t>
            </w:r>
          </w:p>
        </w:tc>
        <w:tc>
          <w:tcPr>
            <w:tcW w:w="2520" w:type="dxa"/>
            <w:tcBorders>
              <w:top w:val="single" w:sz="4" w:space="0" w:color="auto"/>
              <w:right w:val="single" w:sz="6" w:space="0" w:color="auto"/>
            </w:tcBorders>
          </w:tcPr>
          <w:p w:rsidR="00C01EA8" w:rsidRPr="00681807" w:rsidRDefault="00C01EA8" w:rsidP="00647AF2">
            <w:pPr>
              <w:rPr>
                <w:sz w:val="18"/>
                <w:szCs w:val="18"/>
              </w:rPr>
            </w:pPr>
            <w:r>
              <w:rPr>
                <w:sz w:val="18"/>
                <w:szCs w:val="18"/>
              </w:rPr>
              <w:t>None required.</w:t>
            </w:r>
          </w:p>
          <w:p w:rsidR="00C01EA8" w:rsidRPr="00681807" w:rsidRDefault="00C01EA8" w:rsidP="00647AF2">
            <w:pPr>
              <w:spacing w:before="120"/>
              <w:rPr>
                <w:rFonts w:ascii="Times" w:hAnsi="Times" w:cs="Times"/>
                <w:sz w:val="18"/>
                <w:szCs w:val="18"/>
              </w:rPr>
            </w:pPr>
            <w:r w:rsidRPr="00681807">
              <w:rPr>
                <w:rFonts w:ascii="Times" w:hAnsi="Times" w:cs="Times"/>
                <w:sz w:val="18"/>
                <w:szCs w:val="18"/>
              </w:rPr>
              <w:t>NOTE:</w:t>
            </w:r>
            <w:r>
              <w:rPr>
                <w:rFonts w:ascii="Times" w:hAnsi="Times" w:cs="Times"/>
                <w:sz w:val="18"/>
                <w:szCs w:val="18"/>
              </w:rPr>
              <w:t xml:space="preserve">  </w:t>
            </w:r>
            <w:r w:rsidRPr="00681807">
              <w:rPr>
                <w:sz w:val="18"/>
                <w:szCs w:val="18"/>
              </w:rPr>
              <w:t xml:space="preserve">Minimum oxygen supply for dispatch will be computed from data in the applicable AFM Supplement for the Oxygen System STC with reference to the requirements of </w:t>
            </w:r>
            <w:r w:rsidRPr="00681807">
              <w:rPr>
                <w:bCs/>
                <w:sz w:val="18"/>
                <w:szCs w:val="18"/>
              </w:rPr>
              <w:t>14 CFR 91.211.</w:t>
            </w:r>
          </w:p>
        </w:tc>
        <w:tc>
          <w:tcPr>
            <w:tcW w:w="2340" w:type="dxa"/>
            <w:tcBorders>
              <w:top w:val="single" w:sz="4" w:space="0" w:color="auto"/>
              <w:right w:val="single" w:sz="6" w:space="0" w:color="auto"/>
            </w:tcBorders>
          </w:tcPr>
          <w:p w:rsidR="00C01EA8" w:rsidRPr="00681807" w:rsidRDefault="00C01EA8" w:rsidP="00647AF2">
            <w:pPr>
              <w:rPr>
                <w:rFonts w:ascii="Times" w:hAnsi="Times" w:cs="Times"/>
                <w:sz w:val="18"/>
                <w:szCs w:val="18"/>
              </w:rPr>
            </w:pPr>
            <w:r w:rsidRPr="00681807">
              <w:rPr>
                <w:sz w:val="18"/>
                <w:szCs w:val="18"/>
              </w:rPr>
              <w:t xml:space="preserve">An Inoperative Placard will be placed on affected </w:t>
            </w:r>
            <w:r w:rsidRPr="00681807">
              <w:rPr>
                <w:bCs/>
                <w:sz w:val="18"/>
                <w:szCs w:val="18"/>
              </w:rPr>
              <w:t xml:space="preserve">Oxygen Control Panel </w:t>
            </w:r>
            <w:r w:rsidRPr="00681807">
              <w:rPr>
                <w:sz w:val="18"/>
                <w:szCs w:val="18"/>
              </w:rPr>
              <w:t xml:space="preserve">or </w:t>
            </w:r>
            <w:r w:rsidRPr="00681807">
              <w:rPr>
                <w:bCs/>
                <w:sz w:val="18"/>
                <w:szCs w:val="18"/>
              </w:rPr>
              <w:t>Mask Unit</w:t>
            </w:r>
            <w:r w:rsidRPr="00681807">
              <w:rPr>
                <w:sz w:val="18"/>
                <w:szCs w:val="18"/>
              </w:rPr>
              <w:t xml:space="preserve"> and will be noted on ADLS.</w:t>
            </w:r>
            <w:r w:rsidRPr="00681807">
              <w:rPr>
                <w:bCs/>
                <w:sz w:val="18"/>
                <w:szCs w:val="18"/>
              </w:rPr>
              <w:t xml:space="preserve"> </w:t>
            </w:r>
            <w:r w:rsidRPr="00681807">
              <w:rPr>
                <w:sz w:val="18"/>
                <w:szCs w:val="18"/>
              </w:rPr>
              <w:t>Additionally, affected seats shall be blocked and placarded.</w:t>
            </w:r>
          </w:p>
        </w:tc>
      </w:tr>
      <w:tr w:rsidR="00C01EA8" w:rsidRPr="00681807" w:rsidTr="00647AF2">
        <w:trPr>
          <w:cantSplit/>
        </w:trPr>
        <w:tc>
          <w:tcPr>
            <w:tcW w:w="2330" w:type="dxa"/>
            <w:tcBorders>
              <w:left w:val="single" w:sz="6" w:space="0" w:color="auto"/>
            </w:tcBorders>
          </w:tcPr>
          <w:p w:rsidR="00C01EA8" w:rsidRPr="00681807" w:rsidRDefault="00C01EA8" w:rsidP="00647AF2">
            <w:pPr>
              <w:tabs>
                <w:tab w:val="left" w:pos="440"/>
                <w:tab w:val="left" w:pos="2600"/>
              </w:tabs>
              <w:spacing w:before="120"/>
              <w:ind w:left="86"/>
              <w:rPr>
                <w:rFonts w:ascii="Times" w:hAnsi="Times" w:cs="Times"/>
                <w:sz w:val="18"/>
                <w:szCs w:val="18"/>
              </w:rPr>
            </w:pPr>
            <w:r w:rsidRPr="00681807">
              <w:rPr>
                <w:rFonts w:ascii="Times" w:hAnsi="Times" w:cs="Times"/>
                <w:sz w:val="18"/>
                <w:szCs w:val="18"/>
              </w:rPr>
              <w:t>2.</w:t>
            </w:r>
            <w:r w:rsidRPr="00681807">
              <w:rPr>
                <w:rFonts w:ascii="Times" w:hAnsi="Times" w:cs="Times"/>
                <w:sz w:val="18"/>
                <w:szCs w:val="18"/>
              </w:rPr>
              <w:tab/>
              <w:t xml:space="preserve">Cabin </w:t>
            </w:r>
            <w:smartTag w:uri="urn:schemas-microsoft-com:office:smarttags" w:element="place">
              <w:smartTag w:uri="urn:schemas-microsoft-com:office:smarttags" w:element="City">
                <w:r w:rsidRPr="00681807">
                  <w:rPr>
                    <w:rFonts w:ascii="Times" w:hAnsi="Times" w:cs="Times"/>
                    <w:sz w:val="18"/>
                    <w:szCs w:val="18"/>
                  </w:rPr>
                  <w:t>Oxygen</w:t>
                </w:r>
              </w:smartTag>
              <w:r w:rsidRPr="00681807">
                <w:rPr>
                  <w:rFonts w:ascii="Times" w:hAnsi="Times" w:cs="Times"/>
                  <w:sz w:val="18"/>
                  <w:szCs w:val="18"/>
                </w:rPr>
                <w:t xml:space="preserve"> </w:t>
              </w:r>
              <w:smartTag w:uri="urn:schemas-microsoft-com:office:smarttags" w:element="State">
                <w:r w:rsidRPr="00681807">
                  <w:rPr>
                    <w:rFonts w:ascii="Times" w:hAnsi="Times" w:cs="Times"/>
                    <w:sz w:val="18"/>
                    <w:szCs w:val="18"/>
                  </w:rPr>
                  <w:t>ON</w:t>
                </w:r>
              </w:smartTag>
            </w:smartTag>
          </w:p>
          <w:p w:rsidR="00C01EA8" w:rsidRPr="00681807" w:rsidRDefault="00C01EA8" w:rsidP="00647AF2">
            <w:pPr>
              <w:tabs>
                <w:tab w:val="left" w:pos="440"/>
                <w:tab w:val="left" w:pos="2600"/>
              </w:tabs>
              <w:ind w:left="86"/>
              <w:rPr>
                <w:rFonts w:ascii="Times" w:hAnsi="Times" w:cs="Times"/>
                <w:sz w:val="18"/>
                <w:szCs w:val="18"/>
              </w:rPr>
            </w:pPr>
            <w:r w:rsidRPr="00681807">
              <w:rPr>
                <w:rFonts w:ascii="Times" w:hAnsi="Times" w:cs="Times"/>
                <w:sz w:val="18"/>
                <w:szCs w:val="18"/>
              </w:rPr>
              <w:tab/>
              <w:t>Warning System</w:t>
            </w:r>
          </w:p>
        </w:tc>
        <w:tc>
          <w:tcPr>
            <w:tcW w:w="440" w:type="dxa"/>
            <w:tcBorders>
              <w:right w:val="single" w:sz="4" w:space="0" w:color="auto"/>
            </w:tcBorders>
          </w:tcPr>
          <w:p w:rsidR="00C01EA8" w:rsidRPr="00681807" w:rsidRDefault="00C01EA8" w:rsidP="00647AF2">
            <w:pPr>
              <w:tabs>
                <w:tab w:val="left" w:pos="360"/>
              </w:tabs>
              <w:spacing w:before="120"/>
              <w:rPr>
                <w:rFonts w:ascii="Times" w:hAnsi="Times" w:cs="Times"/>
                <w:sz w:val="18"/>
                <w:szCs w:val="18"/>
              </w:rPr>
            </w:pPr>
            <w:r w:rsidRPr="00681807">
              <w:rPr>
                <w:rFonts w:ascii="Times" w:hAnsi="Times" w:cs="Times"/>
                <w:sz w:val="18"/>
                <w:szCs w:val="18"/>
              </w:rPr>
              <w:t>C</w:t>
            </w:r>
          </w:p>
        </w:tc>
        <w:tc>
          <w:tcPr>
            <w:tcW w:w="370" w:type="dxa"/>
            <w:tcBorders>
              <w:left w:val="single" w:sz="4" w:space="0" w:color="auto"/>
              <w:right w:val="single" w:sz="6" w:space="0" w:color="auto"/>
            </w:tcBorders>
          </w:tcPr>
          <w:p w:rsidR="00C01EA8" w:rsidRPr="00681807" w:rsidRDefault="00C01EA8" w:rsidP="00647AF2">
            <w:pPr>
              <w:tabs>
                <w:tab w:val="left" w:pos="360"/>
              </w:tabs>
              <w:spacing w:before="120"/>
              <w:rPr>
                <w:rFonts w:ascii="Times" w:hAnsi="Times" w:cs="Times"/>
                <w:sz w:val="18"/>
                <w:szCs w:val="18"/>
              </w:rPr>
            </w:pPr>
            <w:r w:rsidRPr="00681807">
              <w:rPr>
                <w:rFonts w:ascii="Times" w:hAnsi="Times" w:cs="Times"/>
                <w:sz w:val="18"/>
                <w:szCs w:val="18"/>
              </w:rPr>
              <w:t>1</w:t>
            </w:r>
          </w:p>
        </w:tc>
        <w:tc>
          <w:tcPr>
            <w:tcW w:w="370" w:type="dxa"/>
          </w:tcPr>
          <w:p w:rsidR="00C01EA8" w:rsidRPr="00681807" w:rsidRDefault="00C01EA8" w:rsidP="00647AF2">
            <w:pPr>
              <w:tabs>
                <w:tab w:val="left" w:pos="360"/>
              </w:tabs>
              <w:spacing w:before="120"/>
              <w:rPr>
                <w:rFonts w:ascii="Times" w:hAnsi="Times" w:cs="Times"/>
                <w:sz w:val="18"/>
                <w:szCs w:val="18"/>
              </w:rPr>
            </w:pPr>
            <w:r w:rsidRPr="00681807">
              <w:rPr>
                <w:rFonts w:ascii="Times" w:hAnsi="Times" w:cs="Times"/>
                <w:sz w:val="18"/>
                <w:szCs w:val="18"/>
              </w:rPr>
              <w:t>0</w:t>
            </w:r>
          </w:p>
        </w:tc>
        <w:tc>
          <w:tcPr>
            <w:tcW w:w="3230" w:type="dxa"/>
            <w:tcBorders>
              <w:left w:val="single" w:sz="6" w:space="0" w:color="auto"/>
              <w:right w:val="single" w:sz="6" w:space="0" w:color="auto"/>
            </w:tcBorders>
          </w:tcPr>
          <w:p w:rsidR="00C01EA8" w:rsidRPr="00681807" w:rsidRDefault="00C01EA8" w:rsidP="00647AF2">
            <w:pPr>
              <w:spacing w:before="120"/>
              <w:rPr>
                <w:rFonts w:ascii="Times" w:hAnsi="Times" w:cs="Times"/>
                <w:sz w:val="18"/>
                <w:szCs w:val="18"/>
              </w:rPr>
            </w:pPr>
            <w:r w:rsidRPr="00681807">
              <w:rPr>
                <w:rFonts w:ascii="Times" w:hAnsi="Times" w:cs="Times"/>
                <w:sz w:val="18"/>
                <w:szCs w:val="18"/>
              </w:rPr>
              <w:t>May be inoperative provided:</w:t>
            </w:r>
          </w:p>
          <w:p w:rsidR="00C01EA8" w:rsidRPr="00681807" w:rsidRDefault="00C01EA8" w:rsidP="003868A5">
            <w:pPr>
              <w:numPr>
                <w:ilvl w:val="0"/>
                <w:numId w:val="48"/>
              </w:numPr>
              <w:tabs>
                <w:tab w:val="clear" w:pos="740"/>
                <w:tab w:val="num" w:pos="450"/>
              </w:tabs>
              <w:ind w:left="450"/>
              <w:rPr>
                <w:rFonts w:ascii="Times" w:hAnsi="Times" w:cs="Times"/>
                <w:sz w:val="18"/>
                <w:szCs w:val="18"/>
              </w:rPr>
            </w:pPr>
            <w:r w:rsidRPr="00681807">
              <w:rPr>
                <w:rFonts w:ascii="Times" w:hAnsi="Times" w:cs="Times"/>
                <w:sz w:val="18"/>
                <w:szCs w:val="18"/>
              </w:rPr>
              <w:t>Cabin Altitude and Differential Pressure Indicators are operative, and</w:t>
            </w:r>
          </w:p>
          <w:p w:rsidR="00C01EA8" w:rsidRPr="00681807" w:rsidRDefault="00C01EA8" w:rsidP="003868A5">
            <w:pPr>
              <w:numPr>
                <w:ilvl w:val="0"/>
                <w:numId w:val="48"/>
              </w:numPr>
              <w:tabs>
                <w:tab w:val="clear" w:pos="740"/>
                <w:tab w:val="num" w:pos="450"/>
              </w:tabs>
              <w:ind w:left="450"/>
              <w:rPr>
                <w:rFonts w:ascii="Times" w:hAnsi="Times" w:cs="Times"/>
                <w:sz w:val="18"/>
                <w:szCs w:val="18"/>
              </w:rPr>
            </w:pPr>
            <w:r w:rsidRPr="00681807">
              <w:rPr>
                <w:rFonts w:ascii="Times" w:hAnsi="Times" w:cs="Times"/>
                <w:sz w:val="18"/>
                <w:szCs w:val="18"/>
              </w:rPr>
              <w:t>Cabin Altitude Pressure Warning System is operative.</w:t>
            </w:r>
          </w:p>
        </w:tc>
        <w:tc>
          <w:tcPr>
            <w:tcW w:w="2880" w:type="dxa"/>
            <w:tcBorders>
              <w:right w:val="single" w:sz="6" w:space="0" w:color="auto"/>
            </w:tcBorders>
          </w:tcPr>
          <w:p w:rsidR="00C01EA8" w:rsidRPr="00681807" w:rsidRDefault="00C01EA8" w:rsidP="00647AF2">
            <w:pPr>
              <w:spacing w:before="120"/>
              <w:rPr>
                <w:sz w:val="18"/>
                <w:szCs w:val="18"/>
              </w:rPr>
            </w:pPr>
            <w:r w:rsidRPr="00681807">
              <w:rPr>
                <w:sz w:val="18"/>
                <w:szCs w:val="18"/>
              </w:rPr>
              <w:t>None required.</w:t>
            </w:r>
          </w:p>
        </w:tc>
        <w:tc>
          <w:tcPr>
            <w:tcW w:w="2520" w:type="dxa"/>
            <w:tcBorders>
              <w:right w:val="single" w:sz="6" w:space="0" w:color="auto"/>
            </w:tcBorders>
          </w:tcPr>
          <w:p w:rsidR="00C01EA8" w:rsidRPr="00681807" w:rsidRDefault="00C01EA8" w:rsidP="00647AF2">
            <w:pPr>
              <w:spacing w:before="120"/>
              <w:rPr>
                <w:sz w:val="18"/>
                <w:szCs w:val="18"/>
              </w:rPr>
            </w:pPr>
            <w:r w:rsidRPr="00681807">
              <w:rPr>
                <w:sz w:val="18"/>
                <w:szCs w:val="18"/>
              </w:rPr>
              <w:t>None required.</w:t>
            </w:r>
          </w:p>
        </w:tc>
        <w:tc>
          <w:tcPr>
            <w:tcW w:w="2340" w:type="dxa"/>
            <w:tcBorders>
              <w:right w:val="single" w:sz="6" w:space="0" w:color="auto"/>
            </w:tcBorders>
          </w:tcPr>
          <w:p w:rsidR="00C01EA8" w:rsidRPr="00681807" w:rsidRDefault="00C01EA8" w:rsidP="00647AF2">
            <w:pPr>
              <w:spacing w:before="120"/>
              <w:rPr>
                <w:sz w:val="18"/>
                <w:szCs w:val="18"/>
              </w:rPr>
            </w:pPr>
            <w:r w:rsidRPr="00681807">
              <w:rPr>
                <w:rFonts w:ascii="Times" w:hAnsi="Times" w:cs="Times"/>
                <w:sz w:val="18"/>
                <w:szCs w:val="18"/>
              </w:rPr>
              <w:t xml:space="preserve">An Inoperative Placard will be placed above </w:t>
            </w:r>
            <w:r w:rsidRPr="00681807">
              <w:rPr>
                <w:rFonts w:ascii="Times" w:hAnsi="Times" w:cs="Times"/>
                <w:bCs/>
                <w:sz w:val="18"/>
                <w:szCs w:val="18"/>
              </w:rPr>
              <w:t>"ON"</w:t>
            </w:r>
            <w:r w:rsidRPr="00681807">
              <w:rPr>
                <w:rFonts w:ascii="Times" w:hAnsi="Times" w:cs="Times"/>
                <w:sz w:val="18"/>
                <w:szCs w:val="18"/>
              </w:rPr>
              <w:t xml:space="preserve"> position on </w:t>
            </w:r>
            <w:r w:rsidRPr="00681807">
              <w:rPr>
                <w:rFonts w:ascii="Times" w:hAnsi="Times" w:cs="Times"/>
                <w:bCs/>
                <w:sz w:val="18"/>
                <w:szCs w:val="18"/>
              </w:rPr>
              <w:t>Oxygen Control Panel</w:t>
            </w:r>
            <w:r w:rsidRPr="00681807">
              <w:rPr>
                <w:rFonts w:ascii="Times" w:hAnsi="Times" w:cs="Times"/>
                <w:sz w:val="18"/>
                <w:szCs w:val="18"/>
              </w:rPr>
              <w:t xml:space="preserve"> and will be noted on ADLS.</w:t>
            </w:r>
          </w:p>
        </w:tc>
      </w:tr>
      <w:tr w:rsidR="00C01EA8" w:rsidRPr="00681807" w:rsidTr="00C01EA8">
        <w:trPr>
          <w:cantSplit/>
        </w:trPr>
        <w:tc>
          <w:tcPr>
            <w:tcW w:w="2330" w:type="dxa"/>
            <w:tcBorders>
              <w:left w:val="single" w:sz="6" w:space="0" w:color="auto"/>
            </w:tcBorders>
          </w:tcPr>
          <w:p w:rsidR="00C01EA8" w:rsidRPr="00681807" w:rsidRDefault="00C01EA8" w:rsidP="00647AF2">
            <w:pPr>
              <w:tabs>
                <w:tab w:val="left" w:pos="440"/>
                <w:tab w:val="left" w:pos="2600"/>
              </w:tabs>
              <w:spacing w:before="240"/>
              <w:ind w:left="86"/>
              <w:rPr>
                <w:rFonts w:ascii="Times" w:hAnsi="Times" w:cs="Times"/>
                <w:sz w:val="18"/>
                <w:szCs w:val="18"/>
              </w:rPr>
            </w:pPr>
          </w:p>
        </w:tc>
        <w:tc>
          <w:tcPr>
            <w:tcW w:w="440" w:type="dxa"/>
            <w:tcBorders>
              <w:right w:val="single" w:sz="4" w:space="0" w:color="auto"/>
            </w:tcBorders>
          </w:tcPr>
          <w:p w:rsidR="00C01EA8" w:rsidRPr="00681807" w:rsidRDefault="00C01EA8" w:rsidP="00647AF2">
            <w:pPr>
              <w:tabs>
                <w:tab w:val="left" w:pos="360"/>
              </w:tabs>
              <w:spacing w:before="240"/>
              <w:rPr>
                <w:rFonts w:ascii="Times" w:hAnsi="Times" w:cs="Times"/>
                <w:sz w:val="18"/>
                <w:szCs w:val="18"/>
              </w:rPr>
            </w:pPr>
            <w:r w:rsidRPr="00681807">
              <w:rPr>
                <w:rFonts w:ascii="Times" w:hAnsi="Times" w:cs="Times"/>
                <w:sz w:val="18"/>
                <w:szCs w:val="18"/>
              </w:rPr>
              <w:t>C</w:t>
            </w:r>
          </w:p>
        </w:tc>
        <w:tc>
          <w:tcPr>
            <w:tcW w:w="370" w:type="dxa"/>
            <w:tcBorders>
              <w:left w:val="single" w:sz="4" w:space="0" w:color="auto"/>
              <w:right w:val="single" w:sz="6" w:space="0" w:color="auto"/>
            </w:tcBorders>
          </w:tcPr>
          <w:p w:rsidR="00C01EA8" w:rsidRPr="00681807" w:rsidRDefault="00C01EA8" w:rsidP="00647AF2">
            <w:pPr>
              <w:tabs>
                <w:tab w:val="left" w:pos="360"/>
              </w:tabs>
              <w:spacing w:before="240"/>
              <w:rPr>
                <w:rFonts w:ascii="Times" w:hAnsi="Times" w:cs="Times"/>
                <w:sz w:val="18"/>
                <w:szCs w:val="18"/>
              </w:rPr>
            </w:pPr>
            <w:r w:rsidRPr="00681807">
              <w:rPr>
                <w:rFonts w:ascii="Times" w:hAnsi="Times" w:cs="Times"/>
                <w:sz w:val="18"/>
                <w:szCs w:val="18"/>
              </w:rPr>
              <w:t>1</w:t>
            </w:r>
          </w:p>
        </w:tc>
        <w:tc>
          <w:tcPr>
            <w:tcW w:w="370" w:type="dxa"/>
          </w:tcPr>
          <w:p w:rsidR="00C01EA8" w:rsidRPr="00681807" w:rsidRDefault="00C01EA8" w:rsidP="00647AF2">
            <w:pPr>
              <w:tabs>
                <w:tab w:val="left" w:pos="360"/>
              </w:tabs>
              <w:spacing w:before="240"/>
              <w:rPr>
                <w:rFonts w:ascii="Times" w:hAnsi="Times" w:cs="Times"/>
                <w:sz w:val="18"/>
                <w:szCs w:val="18"/>
              </w:rPr>
            </w:pPr>
            <w:r w:rsidRPr="00681807">
              <w:rPr>
                <w:rFonts w:ascii="Times" w:hAnsi="Times" w:cs="Times"/>
                <w:sz w:val="18"/>
                <w:szCs w:val="18"/>
              </w:rPr>
              <w:t>0</w:t>
            </w:r>
          </w:p>
        </w:tc>
        <w:tc>
          <w:tcPr>
            <w:tcW w:w="3230" w:type="dxa"/>
            <w:tcBorders>
              <w:left w:val="single" w:sz="6" w:space="0" w:color="auto"/>
              <w:right w:val="single" w:sz="6" w:space="0" w:color="auto"/>
            </w:tcBorders>
          </w:tcPr>
          <w:p w:rsidR="00C01EA8" w:rsidRPr="00681807" w:rsidRDefault="00C01EA8" w:rsidP="00647AF2">
            <w:pPr>
              <w:spacing w:before="240"/>
              <w:rPr>
                <w:rFonts w:ascii="Times" w:hAnsi="Times" w:cs="Times"/>
                <w:sz w:val="18"/>
                <w:szCs w:val="18"/>
              </w:rPr>
            </w:pPr>
            <w:r w:rsidRPr="00681807">
              <w:rPr>
                <w:rFonts w:ascii="Times" w:hAnsi="Times" w:cs="Times"/>
                <w:sz w:val="18"/>
                <w:szCs w:val="18"/>
              </w:rPr>
              <w:t>(O) May be inoperative provide airplane is operated in unpressurized configuration.</w:t>
            </w:r>
          </w:p>
        </w:tc>
        <w:tc>
          <w:tcPr>
            <w:tcW w:w="2880" w:type="dxa"/>
            <w:tcBorders>
              <w:right w:val="single" w:sz="6" w:space="0" w:color="auto"/>
            </w:tcBorders>
          </w:tcPr>
          <w:p w:rsidR="00C01EA8" w:rsidRPr="00681807" w:rsidRDefault="00C01EA8" w:rsidP="00647AF2">
            <w:pPr>
              <w:spacing w:before="240"/>
              <w:rPr>
                <w:sz w:val="18"/>
                <w:szCs w:val="18"/>
              </w:rPr>
            </w:pPr>
            <w:r w:rsidRPr="00681807">
              <w:rPr>
                <w:sz w:val="18"/>
                <w:szCs w:val="18"/>
              </w:rPr>
              <w:t>None required.</w:t>
            </w:r>
          </w:p>
        </w:tc>
        <w:tc>
          <w:tcPr>
            <w:tcW w:w="2520" w:type="dxa"/>
            <w:tcBorders>
              <w:right w:val="single" w:sz="6" w:space="0" w:color="auto"/>
            </w:tcBorders>
          </w:tcPr>
          <w:p w:rsidR="00C01EA8" w:rsidRPr="00681807" w:rsidRDefault="00C01EA8" w:rsidP="00647AF2">
            <w:pPr>
              <w:spacing w:before="240" w:after="120"/>
              <w:rPr>
                <w:sz w:val="18"/>
                <w:szCs w:val="18"/>
              </w:rPr>
            </w:pPr>
            <w:r w:rsidRPr="00681807">
              <w:rPr>
                <w:rFonts w:ascii="Times" w:hAnsi="Times" w:cs="Times"/>
                <w:sz w:val="18"/>
                <w:szCs w:val="18"/>
              </w:rPr>
              <w:t xml:space="preserve">To operate the airplane unpressurized, select manual pressurization and slew the outflow valve to the full open position with RAM Air selected </w:t>
            </w:r>
            <w:r w:rsidRPr="00681807">
              <w:rPr>
                <w:rFonts w:ascii="Times" w:hAnsi="Times" w:cs="Times"/>
                <w:bCs/>
                <w:sz w:val="18"/>
                <w:szCs w:val="18"/>
              </w:rPr>
              <w:t>ON.</w:t>
            </w:r>
            <w:r w:rsidRPr="00681807">
              <w:rPr>
                <w:rFonts w:ascii="Times" w:hAnsi="Times" w:cs="Times"/>
                <w:sz w:val="18"/>
                <w:szCs w:val="18"/>
              </w:rPr>
              <w:t xml:space="preserve"> Monitor cabin differential pressure to be nominally zero </w:t>
            </w:r>
            <w:proofErr w:type="spellStart"/>
            <w:r w:rsidRPr="00681807">
              <w:rPr>
                <w:rFonts w:ascii="Times" w:hAnsi="Times" w:cs="Times"/>
                <w:sz w:val="18"/>
                <w:szCs w:val="18"/>
              </w:rPr>
              <w:t>psid</w:t>
            </w:r>
            <w:proofErr w:type="spellEnd"/>
            <w:r w:rsidRPr="00681807">
              <w:rPr>
                <w:rFonts w:ascii="Times" w:hAnsi="Times" w:cs="Times"/>
                <w:sz w:val="18"/>
                <w:szCs w:val="18"/>
              </w:rPr>
              <w:t xml:space="preserve"> during the flight.</w:t>
            </w:r>
          </w:p>
        </w:tc>
        <w:tc>
          <w:tcPr>
            <w:tcW w:w="2340" w:type="dxa"/>
            <w:tcBorders>
              <w:right w:val="single" w:sz="6" w:space="0" w:color="auto"/>
            </w:tcBorders>
          </w:tcPr>
          <w:p w:rsidR="00C01EA8" w:rsidRPr="00681807" w:rsidRDefault="00C01EA8" w:rsidP="00647AF2">
            <w:pPr>
              <w:spacing w:before="240"/>
              <w:rPr>
                <w:sz w:val="18"/>
                <w:szCs w:val="18"/>
              </w:rPr>
            </w:pPr>
            <w:r w:rsidRPr="00681807">
              <w:rPr>
                <w:rFonts w:ascii="Times" w:hAnsi="Times" w:cs="Times"/>
                <w:sz w:val="18"/>
                <w:szCs w:val="18"/>
              </w:rPr>
              <w:t xml:space="preserve">An Inoperative Placard will be placed above </w:t>
            </w:r>
            <w:r w:rsidRPr="00681807">
              <w:rPr>
                <w:rFonts w:ascii="Times" w:hAnsi="Times" w:cs="Times"/>
                <w:bCs/>
                <w:sz w:val="18"/>
                <w:szCs w:val="18"/>
              </w:rPr>
              <w:t>"ON"</w:t>
            </w:r>
            <w:r w:rsidRPr="00681807">
              <w:rPr>
                <w:rFonts w:ascii="Times" w:hAnsi="Times" w:cs="Times"/>
                <w:sz w:val="18"/>
                <w:szCs w:val="18"/>
              </w:rPr>
              <w:t xml:space="preserve"> position on </w:t>
            </w:r>
            <w:r w:rsidRPr="00681807">
              <w:rPr>
                <w:rFonts w:ascii="Times" w:hAnsi="Times" w:cs="Times"/>
                <w:bCs/>
                <w:sz w:val="18"/>
                <w:szCs w:val="18"/>
              </w:rPr>
              <w:t>Oxygen Control Panel</w:t>
            </w:r>
            <w:r w:rsidRPr="00681807">
              <w:rPr>
                <w:rFonts w:ascii="Times" w:hAnsi="Times" w:cs="Times"/>
                <w:sz w:val="18"/>
                <w:szCs w:val="18"/>
              </w:rPr>
              <w:t xml:space="preserve"> and will be noted on ADLS.</w:t>
            </w:r>
          </w:p>
        </w:tc>
      </w:tr>
      <w:tr w:rsidR="00C01EA8" w:rsidRPr="00681807" w:rsidTr="00C01EA8">
        <w:trPr>
          <w:cantSplit/>
        </w:trPr>
        <w:tc>
          <w:tcPr>
            <w:tcW w:w="2330" w:type="dxa"/>
            <w:tcBorders>
              <w:left w:val="single" w:sz="6" w:space="0" w:color="auto"/>
            </w:tcBorders>
          </w:tcPr>
          <w:p w:rsidR="00C01EA8" w:rsidRDefault="00C01EA8" w:rsidP="00647AF2">
            <w:pPr>
              <w:tabs>
                <w:tab w:val="left" w:pos="440"/>
                <w:tab w:val="left" w:pos="2600"/>
              </w:tabs>
              <w:spacing w:before="240"/>
              <w:ind w:left="86"/>
              <w:rPr>
                <w:rFonts w:ascii="Times" w:hAnsi="Times" w:cs="Times"/>
                <w:sz w:val="18"/>
                <w:szCs w:val="18"/>
              </w:rPr>
            </w:pPr>
            <w:r>
              <w:rPr>
                <w:rFonts w:ascii="Times" w:hAnsi="Times" w:cs="Times"/>
                <w:sz w:val="18"/>
                <w:szCs w:val="18"/>
              </w:rPr>
              <w:t>3.</w:t>
            </w:r>
            <w:r>
              <w:rPr>
                <w:rFonts w:ascii="Times" w:hAnsi="Times" w:cs="Times"/>
                <w:sz w:val="18"/>
                <w:szCs w:val="18"/>
              </w:rPr>
              <w:tab/>
              <w:t>Oxygen Service Panel</w:t>
            </w:r>
          </w:p>
          <w:p w:rsidR="00C01EA8" w:rsidRPr="00681807" w:rsidRDefault="00C01EA8" w:rsidP="00C01EA8">
            <w:pPr>
              <w:tabs>
                <w:tab w:val="left" w:pos="440"/>
                <w:tab w:val="left" w:pos="2600"/>
              </w:tabs>
              <w:ind w:left="86"/>
              <w:rPr>
                <w:rFonts w:ascii="Times" w:hAnsi="Times" w:cs="Times"/>
                <w:sz w:val="18"/>
                <w:szCs w:val="18"/>
              </w:rPr>
            </w:pPr>
            <w:r>
              <w:rPr>
                <w:rFonts w:ascii="Times" w:hAnsi="Times" w:cs="Times"/>
                <w:sz w:val="18"/>
                <w:szCs w:val="18"/>
              </w:rPr>
              <w:tab/>
              <w:t>Pressure Gauges</w:t>
            </w:r>
          </w:p>
        </w:tc>
        <w:tc>
          <w:tcPr>
            <w:tcW w:w="440" w:type="dxa"/>
            <w:tcBorders>
              <w:right w:val="single" w:sz="4" w:space="0" w:color="auto"/>
            </w:tcBorders>
          </w:tcPr>
          <w:p w:rsidR="00C01EA8" w:rsidRPr="00681807" w:rsidRDefault="00C01EA8" w:rsidP="00647AF2">
            <w:pPr>
              <w:tabs>
                <w:tab w:val="left" w:pos="360"/>
              </w:tabs>
              <w:spacing w:before="24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C01EA8" w:rsidRPr="00681807" w:rsidRDefault="00C01EA8" w:rsidP="00647AF2">
            <w:pPr>
              <w:tabs>
                <w:tab w:val="left" w:pos="360"/>
              </w:tabs>
              <w:spacing w:before="240"/>
              <w:rPr>
                <w:rFonts w:ascii="Times" w:hAnsi="Times" w:cs="Times"/>
                <w:sz w:val="18"/>
                <w:szCs w:val="18"/>
              </w:rPr>
            </w:pPr>
            <w:r>
              <w:rPr>
                <w:rFonts w:ascii="Times" w:hAnsi="Times" w:cs="Times"/>
                <w:sz w:val="18"/>
                <w:szCs w:val="18"/>
              </w:rPr>
              <w:t>2</w:t>
            </w:r>
          </w:p>
        </w:tc>
        <w:tc>
          <w:tcPr>
            <w:tcW w:w="370" w:type="dxa"/>
          </w:tcPr>
          <w:p w:rsidR="00C01EA8" w:rsidRPr="00681807" w:rsidRDefault="00C01EA8" w:rsidP="00647AF2">
            <w:pPr>
              <w:tabs>
                <w:tab w:val="left" w:pos="360"/>
              </w:tabs>
              <w:spacing w:before="240"/>
              <w:rPr>
                <w:rFonts w:ascii="Times" w:hAnsi="Times" w:cs="Times"/>
                <w:sz w:val="18"/>
                <w:szCs w:val="18"/>
              </w:rPr>
            </w:pPr>
            <w:r>
              <w:rPr>
                <w:rFonts w:ascii="Times" w:hAnsi="Times" w:cs="Times"/>
                <w:sz w:val="18"/>
                <w:szCs w:val="18"/>
              </w:rPr>
              <w:t>0</w:t>
            </w:r>
          </w:p>
        </w:tc>
        <w:tc>
          <w:tcPr>
            <w:tcW w:w="3230" w:type="dxa"/>
            <w:tcBorders>
              <w:left w:val="single" w:sz="6" w:space="0" w:color="auto"/>
              <w:right w:val="single" w:sz="6" w:space="0" w:color="auto"/>
            </w:tcBorders>
          </w:tcPr>
          <w:p w:rsidR="00C01EA8" w:rsidRPr="00681807" w:rsidRDefault="00C01EA8" w:rsidP="00647AF2">
            <w:pPr>
              <w:spacing w:before="240"/>
              <w:rPr>
                <w:rFonts w:ascii="Times" w:hAnsi="Times" w:cs="Times"/>
                <w:sz w:val="18"/>
                <w:szCs w:val="18"/>
              </w:rPr>
            </w:pPr>
            <w:r>
              <w:rPr>
                <w:rFonts w:ascii="Times" w:hAnsi="Times" w:cs="Times"/>
                <w:sz w:val="18"/>
                <w:szCs w:val="18"/>
              </w:rPr>
              <w:t xml:space="preserve">May be inoperative provided </w:t>
            </w:r>
            <w:r w:rsidR="00191BFB">
              <w:rPr>
                <w:rFonts w:ascii="Times" w:hAnsi="Times" w:cs="Times"/>
                <w:sz w:val="18"/>
                <w:szCs w:val="18"/>
              </w:rPr>
              <w:t>associated cockpit gauge is operative and monitored.</w:t>
            </w:r>
          </w:p>
        </w:tc>
        <w:tc>
          <w:tcPr>
            <w:tcW w:w="2880" w:type="dxa"/>
            <w:tcBorders>
              <w:right w:val="single" w:sz="6" w:space="0" w:color="auto"/>
            </w:tcBorders>
          </w:tcPr>
          <w:p w:rsidR="00C01EA8" w:rsidRPr="00681807" w:rsidRDefault="00C01EA8" w:rsidP="00647AF2">
            <w:pPr>
              <w:spacing w:before="240"/>
              <w:rPr>
                <w:sz w:val="18"/>
                <w:szCs w:val="18"/>
              </w:rPr>
            </w:pPr>
            <w:r>
              <w:rPr>
                <w:sz w:val="18"/>
                <w:szCs w:val="18"/>
              </w:rPr>
              <w:t>None required.</w:t>
            </w:r>
          </w:p>
        </w:tc>
        <w:tc>
          <w:tcPr>
            <w:tcW w:w="2520" w:type="dxa"/>
            <w:tcBorders>
              <w:right w:val="single" w:sz="6" w:space="0" w:color="auto"/>
            </w:tcBorders>
          </w:tcPr>
          <w:p w:rsidR="00C01EA8" w:rsidRPr="00681807" w:rsidRDefault="00C01EA8" w:rsidP="00647AF2">
            <w:pPr>
              <w:spacing w:before="240" w:after="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C01EA8" w:rsidRPr="00681807" w:rsidRDefault="00C01EA8" w:rsidP="00647AF2">
            <w:pPr>
              <w:spacing w:before="240"/>
              <w:rPr>
                <w:rFonts w:ascii="Times" w:hAnsi="Times" w:cs="Times"/>
                <w:sz w:val="18"/>
                <w:szCs w:val="18"/>
              </w:rPr>
            </w:pPr>
            <w:r w:rsidRPr="00681807">
              <w:rPr>
                <w:rFonts w:ascii="Times" w:hAnsi="Times" w:cs="Times"/>
                <w:sz w:val="18"/>
                <w:szCs w:val="18"/>
              </w:rPr>
              <w:t xml:space="preserve">An Inoperative Placard will be placed on </w:t>
            </w:r>
            <w:r w:rsidRPr="00681807">
              <w:rPr>
                <w:rFonts w:ascii="Times" w:hAnsi="Times" w:cs="Times"/>
                <w:bCs/>
                <w:sz w:val="18"/>
                <w:szCs w:val="18"/>
              </w:rPr>
              <w:t>Oxygen Service Panel Gauges</w:t>
            </w:r>
            <w:r w:rsidRPr="00681807">
              <w:rPr>
                <w:rFonts w:ascii="Times" w:hAnsi="Times" w:cs="Times"/>
                <w:sz w:val="18"/>
                <w:szCs w:val="18"/>
              </w:rPr>
              <w:t xml:space="preserve"> and will be noted on ADLS.</w:t>
            </w:r>
          </w:p>
        </w:tc>
      </w:tr>
      <w:tr w:rsidR="00C01EA8" w:rsidRPr="00681807" w:rsidTr="00647AF2">
        <w:trPr>
          <w:cantSplit/>
        </w:trPr>
        <w:tc>
          <w:tcPr>
            <w:tcW w:w="2330" w:type="dxa"/>
            <w:tcBorders>
              <w:left w:val="single" w:sz="6" w:space="0" w:color="auto"/>
              <w:bottom w:val="single" w:sz="6" w:space="0" w:color="auto"/>
            </w:tcBorders>
          </w:tcPr>
          <w:p w:rsidR="00C01EA8" w:rsidRDefault="00C01EA8" w:rsidP="00647AF2">
            <w:pPr>
              <w:tabs>
                <w:tab w:val="left" w:pos="440"/>
                <w:tab w:val="left" w:pos="2600"/>
              </w:tabs>
              <w:spacing w:before="240"/>
              <w:ind w:left="86"/>
              <w:rPr>
                <w:rFonts w:ascii="Times" w:hAnsi="Times" w:cs="Times"/>
                <w:sz w:val="18"/>
                <w:szCs w:val="18"/>
              </w:rPr>
            </w:pPr>
          </w:p>
        </w:tc>
        <w:tc>
          <w:tcPr>
            <w:tcW w:w="440" w:type="dxa"/>
            <w:tcBorders>
              <w:bottom w:val="single" w:sz="6" w:space="0" w:color="auto"/>
              <w:right w:val="single" w:sz="4" w:space="0" w:color="auto"/>
            </w:tcBorders>
          </w:tcPr>
          <w:p w:rsidR="00C01EA8" w:rsidRDefault="00C01EA8" w:rsidP="00647AF2">
            <w:pPr>
              <w:tabs>
                <w:tab w:val="left" w:pos="360"/>
              </w:tabs>
              <w:spacing w:before="24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C01EA8" w:rsidRDefault="00C01EA8" w:rsidP="00647AF2">
            <w:pPr>
              <w:tabs>
                <w:tab w:val="left" w:pos="360"/>
              </w:tabs>
              <w:spacing w:before="240"/>
              <w:rPr>
                <w:rFonts w:ascii="Times" w:hAnsi="Times" w:cs="Times"/>
                <w:sz w:val="18"/>
                <w:szCs w:val="18"/>
              </w:rPr>
            </w:pPr>
          </w:p>
        </w:tc>
        <w:tc>
          <w:tcPr>
            <w:tcW w:w="370" w:type="dxa"/>
            <w:tcBorders>
              <w:bottom w:val="single" w:sz="6" w:space="0" w:color="auto"/>
            </w:tcBorders>
          </w:tcPr>
          <w:p w:rsidR="00C01EA8" w:rsidRDefault="00C01EA8" w:rsidP="00647AF2">
            <w:pPr>
              <w:tabs>
                <w:tab w:val="left" w:pos="360"/>
              </w:tabs>
              <w:spacing w:before="240"/>
              <w:rPr>
                <w:rFonts w:ascii="Times" w:hAnsi="Times" w:cs="Times"/>
                <w:sz w:val="18"/>
                <w:szCs w:val="18"/>
              </w:rPr>
            </w:pPr>
          </w:p>
        </w:tc>
        <w:tc>
          <w:tcPr>
            <w:tcW w:w="3230" w:type="dxa"/>
            <w:tcBorders>
              <w:left w:val="single" w:sz="6" w:space="0" w:color="auto"/>
              <w:bottom w:val="single" w:sz="6" w:space="0" w:color="auto"/>
              <w:right w:val="single" w:sz="6" w:space="0" w:color="auto"/>
            </w:tcBorders>
          </w:tcPr>
          <w:p w:rsidR="00C01EA8" w:rsidRDefault="00C01EA8" w:rsidP="00647AF2">
            <w:pPr>
              <w:spacing w:before="240"/>
              <w:rPr>
                <w:rFonts w:ascii="Times" w:hAnsi="Times" w:cs="Times"/>
                <w:sz w:val="18"/>
                <w:szCs w:val="18"/>
              </w:rPr>
            </w:pPr>
          </w:p>
        </w:tc>
        <w:tc>
          <w:tcPr>
            <w:tcW w:w="2880" w:type="dxa"/>
            <w:tcBorders>
              <w:bottom w:val="single" w:sz="6" w:space="0" w:color="auto"/>
              <w:right w:val="single" w:sz="6" w:space="0" w:color="auto"/>
            </w:tcBorders>
          </w:tcPr>
          <w:p w:rsidR="00C01EA8" w:rsidRDefault="00C01EA8" w:rsidP="00647AF2">
            <w:pPr>
              <w:spacing w:before="240"/>
              <w:rPr>
                <w:sz w:val="18"/>
                <w:szCs w:val="18"/>
              </w:rPr>
            </w:pPr>
          </w:p>
        </w:tc>
        <w:tc>
          <w:tcPr>
            <w:tcW w:w="2520" w:type="dxa"/>
            <w:tcBorders>
              <w:bottom w:val="single" w:sz="6" w:space="0" w:color="auto"/>
              <w:right w:val="single" w:sz="6" w:space="0" w:color="auto"/>
            </w:tcBorders>
          </w:tcPr>
          <w:p w:rsidR="00C01EA8" w:rsidRDefault="00C01EA8" w:rsidP="00647AF2">
            <w:pPr>
              <w:spacing w:before="240" w:after="120"/>
              <w:rPr>
                <w:rFonts w:ascii="Times" w:hAnsi="Times" w:cs="Times"/>
                <w:sz w:val="18"/>
                <w:szCs w:val="18"/>
              </w:rPr>
            </w:pPr>
          </w:p>
        </w:tc>
        <w:tc>
          <w:tcPr>
            <w:tcW w:w="2340" w:type="dxa"/>
            <w:tcBorders>
              <w:bottom w:val="single" w:sz="6" w:space="0" w:color="auto"/>
              <w:right w:val="single" w:sz="6" w:space="0" w:color="auto"/>
            </w:tcBorders>
          </w:tcPr>
          <w:p w:rsidR="00C01EA8" w:rsidRPr="00681807" w:rsidRDefault="00C01EA8" w:rsidP="00647AF2">
            <w:pPr>
              <w:spacing w:before="240"/>
              <w:rPr>
                <w:rFonts w:ascii="Times" w:hAnsi="Times" w:cs="Times"/>
                <w:sz w:val="18"/>
                <w:szCs w:val="18"/>
              </w:rPr>
            </w:pPr>
          </w:p>
        </w:tc>
      </w:tr>
    </w:tbl>
    <w:p w:rsidR="00C01EA8" w:rsidRDefault="00C01EA8" w:rsidP="007245C4">
      <w:pPr>
        <w:jc w:val="center"/>
        <w:sectPr w:rsidR="00C01EA8" w:rsidSect="00EA538C">
          <w:headerReference w:type="default" r:id="rId175"/>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C01EA8" w:rsidRPr="00681807" w:rsidTr="00C01EA8">
        <w:trPr>
          <w:cantSplit/>
        </w:trPr>
        <w:tc>
          <w:tcPr>
            <w:tcW w:w="2330" w:type="dxa"/>
            <w:tcBorders>
              <w:top w:val="single" w:sz="4" w:space="0" w:color="auto"/>
              <w:left w:val="single" w:sz="6" w:space="0" w:color="auto"/>
            </w:tcBorders>
          </w:tcPr>
          <w:p w:rsidR="00C01EA8" w:rsidRPr="00681807" w:rsidRDefault="00C01EA8" w:rsidP="00C01EA8">
            <w:pPr>
              <w:tabs>
                <w:tab w:val="left" w:pos="440"/>
                <w:tab w:val="left" w:pos="2600"/>
              </w:tabs>
              <w:ind w:left="86"/>
              <w:rPr>
                <w:rFonts w:ascii="Times" w:hAnsi="Times" w:cs="Times"/>
                <w:sz w:val="18"/>
                <w:szCs w:val="18"/>
              </w:rPr>
            </w:pPr>
            <w:r w:rsidRPr="00681807">
              <w:rPr>
                <w:rFonts w:ascii="Times" w:hAnsi="Times" w:cs="Times"/>
                <w:sz w:val="18"/>
                <w:szCs w:val="18"/>
              </w:rPr>
              <w:lastRenderedPageBreak/>
              <w:t>4.</w:t>
            </w:r>
            <w:r w:rsidRPr="00681807">
              <w:rPr>
                <w:rFonts w:ascii="Times" w:hAnsi="Times" w:cs="Times"/>
                <w:sz w:val="18"/>
                <w:szCs w:val="18"/>
              </w:rPr>
              <w:tab/>
              <w:t>Portable Oxygen</w:t>
            </w:r>
          </w:p>
          <w:p w:rsidR="00C01EA8" w:rsidRPr="00681807" w:rsidRDefault="00C01EA8" w:rsidP="00C01EA8">
            <w:pPr>
              <w:tabs>
                <w:tab w:val="left" w:pos="440"/>
                <w:tab w:val="left" w:pos="2600"/>
              </w:tabs>
              <w:rPr>
                <w:rFonts w:ascii="Times" w:hAnsi="Times" w:cs="Times"/>
                <w:sz w:val="18"/>
                <w:szCs w:val="18"/>
              </w:rPr>
            </w:pPr>
            <w:r w:rsidRPr="00681807">
              <w:rPr>
                <w:rFonts w:ascii="Times" w:hAnsi="Times" w:cs="Times"/>
                <w:sz w:val="18"/>
                <w:szCs w:val="18"/>
              </w:rPr>
              <w:t>***</w:t>
            </w:r>
            <w:r w:rsidRPr="00681807">
              <w:rPr>
                <w:rFonts w:ascii="Times" w:hAnsi="Times" w:cs="Times"/>
                <w:sz w:val="18"/>
                <w:szCs w:val="18"/>
              </w:rPr>
              <w:tab/>
              <w:t>Dispensing Units</w:t>
            </w:r>
          </w:p>
          <w:p w:rsidR="00C01EA8" w:rsidRPr="00681807" w:rsidRDefault="00C01EA8" w:rsidP="00C01EA8">
            <w:pPr>
              <w:tabs>
                <w:tab w:val="left" w:pos="2600"/>
              </w:tabs>
              <w:ind w:left="440"/>
              <w:rPr>
                <w:rFonts w:ascii="Times" w:hAnsi="Times" w:cs="Times"/>
                <w:sz w:val="18"/>
                <w:szCs w:val="18"/>
              </w:rPr>
            </w:pPr>
            <w:r w:rsidRPr="00681807">
              <w:rPr>
                <w:rFonts w:ascii="Times" w:hAnsi="Times" w:cs="Times"/>
                <w:sz w:val="18"/>
                <w:szCs w:val="18"/>
              </w:rPr>
              <w:t>(Bottle and Mask)</w:t>
            </w:r>
          </w:p>
        </w:tc>
        <w:tc>
          <w:tcPr>
            <w:tcW w:w="440" w:type="dxa"/>
            <w:tcBorders>
              <w:top w:val="single" w:sz="4" w:space="0" w:color="auto"/>
              <w:right w:val="single" w:sz="4" w:space="0" w:color="auto"/>
            </w:tcBorders>
          </w:tcPr>
          <w:p w:rsidR="00C01EA8" w:rsidRPr="00681807" w:rsidRDefault="00C01EA8" w:rsidP="00C01EA8">
            <w:pPr>
              <w:tabs>
                <w:tab w:val="left" w:pos="360"/>
              </w:tabs>
              <w:rPr>
                <w:rFonts w:ascii="Times" w:hAnsi="Times" w:cs="Times"/>
                <w:sz w:val="18"/>
                <w:szCs w:val="18"/>
              </w:rPr>
            </w:pPr>
            <w:r w:rsidRPr="00681807">
              <w:rPr>
                <w:rFonts w:ascii="Times" w:hAnsi="Times" w:cs="Times"/>
                <w:sz w:val="18"/>
                <w:szCs w:val="18"/>
              </w:rPr>
              <w:t>B</w:t>
            </w:r>
          </w:p>
        </w:tc>
        <w:tc>
          <w:tcPr>
            <w:tcW w:w="370" w:type="dxa"/>
            <w:tcBorders>
              <w:top w:val="single" w:sz="4" w:space="0" w:color="auto"/>
              <w:left w:val="single" w:sz="4" w:space="0" w:color="auto"/>
              <w:right w:val="single" w:sz="6" w:space="0" w:color="auto"/>
            </w:tcBorders>
          </w:tcPr>
          <w:p w:rsidR="00C01EA8" w:rsidRPr="00681807" w:rsidRDefault="00C01EA8" w:rsidP="00C01EA8">
            <w:pPr>
              <w:tabs>
                <w:tab w:val="left" w:pos="360"/>
              </w:tabs>
              <w:rPr>
                <w:rFonts w:ascii="Times" w:hAnsi="Times" w:cs="Times"/>
                <w:sz w:val="18"/>
                <w:szCs w:val="18"/>
              </w:rPr>
            </w:pPr>
            <w:r w:rsidRPr="00681807">
              <w:rPr>
                <w:rFonts w:ascii="Times" w:hAnsi="Times" w:cs="Times"/>
                <w:sz w:val="18"/>
                <w:szCs w:val="18"/>
              </w:rPr>
              <w:t>-</w:t>
            </w:r>
          </w:p>
        </w:tc>
        <w:tc>
          <w:tcPr>
            <w:tcW w:w="360" w:type="dxa"/>
            <w:tcBorders>
              <w:top w:val="single" w:sz="4" w:space="0" w:color="auto"/>
            </w:tcBorders>
          </w:tcPr>
          <w:p w:rsidR="00C01EA8" w:rsidRPr="00681807" w:rsidRDefault="00C01EA8" w:rsidP="00C01EA8">
            <w:pPr>
              <w:tabs>
                <w:tab w:val="left" w:pos="360"/>
              </w:tabs>
              <w:rPr>
                <w:rFonts w:ascii="Times" w:hAnsi="Times" w:cs="Times"/>
                <w:sz w:val="18"/>
                <w:szCs w:val="18"/>
              </w:rPr>
            </w:pPr>
            <w:r w:rsidRPr="00681807">
              <w:rPr>
                <w:rFonts w:ascii="Times" w:hAnsi="Times" w:cs="Times"/>
                <w:sz w:val="18"/>
                <w:szCs w:val="18"/>
              </w:rPr>
              <w:t>-</w:t>
            </w:r>
          </w:p>
        </w:tc>
        <w:tc>
          <w:tcPr>
            <w:tcW w:w="3240" w:type="dxa"/>
            <w:tcBorders>
              <w:top w:val="single" w:sz="4" w:space="0" w:color="auto"/>
              <w:left w:val="single" w:sz="6" w:space="0" w:color="auto"/>
              <w:right w:val="single" w:sz="6" w:space="0" w:color="auto"/>
            </w:tcBorders>
          </w:tcPr>
          <w:p w:rsidR="00C01EA8" w:rsidRPr="00681807" w:rsidRDefault="00C01EA8" w:rsidP="00C01EA8">
            <w:pPr>
              <w:rPr>
                <w:rFonts w:ascii="Times" w:hAnsi="Times" w:cs="Times"/>
                <w:sz w:val="18"/>
                <w:szCs w:val="18"/>
              </w:rPr>
            </w:pPr>
            <w:r w:rsidRPr="00681807">
              <w:rPr>
                <w:rFonts w:ascii="Times" w:hAnsi="Times" w:cs="Times"/>
                <w:sz w:val="18"/>
                <w:szCs w:val="18"/>
              </w:rPr>
              <w:t>Any in excess of those required by 14 CFR may be inoperative or missing provided required distribution is maintained throughout airplane.</w:t>
            </w:r>
          </w:p>
          <w:p w:rsidR="00C01EA8" w:rsidRPr="00681807" w:rsidRDefault="00C01EA8" w:rsidP="00C01EA8">
            <w:pPr>
              <w:spacing w:before="120"/>
              <w:rPr>
                <w:rFonts w:ascii="Times" w:hAnsi="Times" w:cs="Times"/>
                <w:sz w:val="18"/>
                <w:szCs w:val="18"/>
              </w:rPr>
            </w:pPr>
            <w:r w:rsidRPr="00681807">
              <w:rPr>
                <w:rFonts w:ascii="Times" w:hAnsi="Times" w:cs="Times"/>
                <w:sz w:val="18"/>
                <w:szCs w:val="18"/>
              </w:rPr>
              <w:t>NOTE: Any bottle not properly serviced is considered inoperative and should be removed.</w:t>
            </w:r>
          </w:p>
        </w:tc>
        <w:tc>
          <w:tcPr>
            <w:tcW w:w="2880" w:type="dxa"/>
            <w:tcBorders>
              <w:top w:val="single" w:sz="4" w:space="0" w:color="auto"/>
              <w:right w:val="single" w:sz="6" w:space="0" w:color="auto"/>
            </w:tcBorders>
          </w:tcPr>
          <w:p w:rsidR="00C01EA8" w:rsidRPr="00681807" w:rsidRDefault="00C01EA8" w:rsidP="00C01EA8">
            <w:pPr>
              <w:rPr>
                <w:rFonts w:ascii="Times" w:hAnsi="Times" w:cs="Times"/>
                <w:sz w:val="18"/>
                <w:szCs w:val="18"/>
              </w:rPr>
            </w:pPr>
            <w:r>
              <w:rPr>
                <w:rFonts w:ascii="Times" w:hAnsi="Times" w:cs="Times"/>
                <w:sz w:val="18"/>
                <w:szCs w:val="18"/>
              </w:rPr>
              <w:t>None required.</w:t>
            </w:r>
          </w:p>
        </w:tc>
        <w:tc>
          <w:tcPr>
            <w:tcW w:w="2520" w:type="dxa"/>
            <w:tcBorders>
              <w:top w:val="single" w:sz="4" w:space="0" w:color="auto"/>
              <w:right w:val="single" w:sz="6" w:space="0" w:color="auto"/>
            </w:tcBorders>
          </w:tcPr>
          <w:p w:rsidR="00C01EA8" w:rsidRPr="00681807" w:rsidRDefault="00C01EA8" w:rsidP="00C01EA8">
            <w:pPr>
              <w:rPr>
                <w:rFonts w:ascii="Times" w:hAnsi="Times" w:cs="Times"/>
                <w:sz w:val="18"/>
                <w:szCs w:val="18"/>
              </w:rPr>
            </w:pPr>
            <w:r>
              <w:rPr>
                <w:rFonts w:ascii="Times" w:hAnsi="Times" w:cs="Times"/>
                <w:sz w:val="18"/>
                <w:szCs w:val="18"/>
              </w:rPr>
              <w:t>None required.</w:t>
            </w:r>
          </w:p>
        </w:tc>
        <w:tc>
          <w:tcPr>
            <w:tcW w:w="2340" w:type="dxa"/>
            <w:tcBorders>
              <w:top w:val="single" w:sz="4" w:space="0" w:color="auto"/>
              <w:right w:val="single" w:sz="6" w:space="0" w:color="auto"/>
            </w:tcBorders>
          </w:tcPr>
          <w:p w:rsidR="00C01EA8" w:rsidRPr="00681807" w:rsidRDefault="00C01EA8" w:rsidP="006F2B52">
            <w:pPr>
              <w:rPr>
                <w:rFonts w:ascii="Times" w:hAnsi="Times" w:cs="Times"/>
                <w:sz w:val="18"/>
                <w:szCs w:val="18"/>
              </w:rPr>
            </w:pPr>
            <w:r w:rsidRPr="00681807">
              <w:rPr>
                <w:rFonts w:ascii="Times" w:hAnsi="Times" w:cs="Times"/>
                <w:sz w:val="18"/>
                <w:szCs w:val="18"/>
              </w:rPr>
              <w:t>An Inoperative Placard will be displayed in a prominent position to be seen by flight crew and will be noted on ADLS.</w:t>
            </w:r>
          </w:p>
        </w:tc>
      </w:tr>
      <w:tr w:rsidR="00C01EA8" w:rsidRPr="00681807" w:rsidTr="00CB1E2F">
        <w:trPr>
          <w:cantSplit/>
        </w:trPr>
        <w:tc>
          <w:tcPr>
            <w:tcW w:w="2330" w:type="dxa"/>
            <w:tcBorders>
              <w:left w:val="single" w:sz="6" w:space="0" w:color="auto"/>
            </w:tcBorders>
          </w:tcPr>
          <w:p w:rsidR="00C01EA8" w:rsidRPr="00681807" w:rsidRDefault="00C01EA8" w:rsidP="006F2B52">
            <w:pPr>
              <w:tabs>
                <w:tab w:val="left" w:pos="440"/>
                <w:tab w:val="left" w:pos="2600"/>
              </w:tabs>
              <w:spacing w:before="120"/>
              <w:ind w:left="86"/>
              <w:rPr>
                <w:rFonts w:ascii="Times" w:hAnsi="Times" w:cs="Times"/>
                <w:sz w:val="18"/>
                <w:szCs w:val="18"/>
              </w:rPr>
            </w:pPr>
            <w:r w:rsidRPr="00681807">
              <w:rPr>
                <w:rFonts w:ascii="Times" w:hAnsi="Times" w:cs="Times"/>
                <w:sz w:val="18"/>
                <w:szCs w:val="18"/>
              </w:rPr>
              <w:t>5.</w:t>
            </w:r>
            <w:r w:rsidRPr="00681807">
              <w:rPr>
                <w:rFonts w:ascii="Times" w:hAnsi="Times" w:cs="Times"/>
                <w:sz w:val="18"/>
                <w:szCs w:val="18"/>
              </w:rPr>
              <w:tab/>
              <w:t>Oxygen Supply</w:t>
            </w:r>
          </w:p>
          <w:p w:rsidR="00C01EA8" w:rsidRPr="00681807" w:rsidRDefault="00C01EA8" w:rsidP="00647AF2">
            <w:pPr>
              <w:tabs>
                <w:tab w:val="left" w:pos="2600"/>
              </w:tabs>
              <w:ind w:left="440"/>
              <w:rPr>
                <w:rFonts w:ascii="Times" w:hAnsi="Times" w:cs="Times"/>
                <w:sz w:val="18"/>
                <w:szCs w:val="18"/>
              </w:rPr>
            </w:pPr>
            <w:r w:rsidRPr="00681807">
              <w:rPr>
                <w:rFonts w:ascii="Times" w:hAnsi="Times" w:cs="Times"/>
                <w:sz w:val="18"/>
                <w:szCs w:val="18"/>
              </w:rPr>
              <w:t>Warning System</w:t>
            </w:r>
            <w:r>
              <w:rPr>
                <w:rFonts w:ascii="Times" w:hAnsi="Times" w:cs="Times"/>
                <w:sz w:val="18"/>
                <w:szCs w:val="18"/>
              </w:rPr>
              <w:t>s</w:t>
            </w:r>
          </w:p>
        </w:tc>
        <w:tc>
          <w:tcPr>
            <w:tcW w:w="440" w:type="dxa"/>
            <w:tcBorders>
              <w:right w:val="single" w:sz="4" w:space="0" w:color="auto"/>
            </w:tcBorders>
          </w:tcPr>
          <w:p w:rsidR="00C01EA8" w:rsidRPr="00681807" w:rsidRDefault="00C01EA8" w:rsidP="00647AF2">
            <w:pPr>
              <w:tabs>
                <w:tab w:val="left" w:pos="360"/>
              </w:tabs>
              <w:spacing w:before="120"/>
              <w:rPr>
                <w:rFonts w:ascii="Times" w:hAnsi="Times" w:cs="Times"/>
                <w:sz w:val="18"/>
                <w:szCs w:val="18"/>
              </w:rPr>
            </w:pPr>
            <w:r w:rsidRPr="00681807">
              <w:rPr>
                <w:rFonts w:ascii="Times" w:hAnsi="Times" w:cs="Times"/>
                <w:sz w:val="18"/>
                <w:szCs w:val="18"/>
              </w:rPr>
              <w:t>C</w:t>
            </w:r>
          </w:p>
        </w:tc>
        <w:tc>
          <w:tcPr>
            <w:tcW w:w="370" w:type="dxa"/>
            <w:tcBorders>
              <w:left w:val="single" w:sz="4" w:space="0" w:color="auto"/>
              <w:right w:val="single" w:sz="6" w:space="0" w:color="auto"/>
            </w:tcBorders>
          </w:tcPr>
          <w:p w:rsidR="00C01EA8" w:rsidRPr="00681807" w:rsidRDefault="00C01EA8" w:rsidP="00647AF2">
            <w:pPr>
              <w:tabs>
                <w:tab w:val="left" w:pos="360"/>
              </w:tabs>
              <w:spacing w:before="120"/>
              <w:rPr>
                <w:rFonts w:ascii="Times" w:hAnsi="Times" w:cs="Times"/>
                <w:sz w:val="18"/>
                <w:szCs w:val="18"/>
              </w:rPr>
            </w:pPr>
            <w:r w:rsidRPr="00681807">
              <w:rPr>
                <w:rFonts w:ascii="Times" w:hAnsi="Times" w:cs="Times"/>
                <w:sz w:val="18"/>
                <w:szCs w:val="18"/>
              </w:rPr>
              <w:t>2</w:t>
            </w:r>
          </w:p>
        </w:tc>
        <w:tc>
          <w:tcPr>
            <w:tcW w:w="360" w:type="dxa"/>
          </w:tcPr>
          <w:p w:rsidR="00C01EA8" w:rsidRPr="00681807" w:rsidRDefault="00C01EA8" w:rsidP="00647AF2">
            <w:pPr>
              <w:tabs>
                <w:tab w:val="left" w:pos="360"/>
              </w:tabs>
              <w:spacing w:before="120"/>
              <w:rPr>
                <w:rFonts w:ascii="Times" w:hAnsi="Times" w:cs="Times"/>
                <w:sz w:val="18"/>
                <w:szCs w:val="18"/>
              </w:rPr>
            </w:pPr>
            <w:r w:rsidRPr="00681807">
              <w:rPr>
                <w:rFonts w:ascii="Times" w:hAnsi="Times" w:cs="Times"/>
                <w:sz w:val="18"/>
                <w:szCs w:val="18"/>
              </w:rPr>
              <w:t>0</w:t>
            </w:r>
          </w:p>
        </w:tc>
        <w:tc>
          <w:tcPr>
            <w:tcW w:w="3240" w:type="dxa"/>
            <w:tcBorders>
              <w:left w:val="single" w:sz="6" w:space="0" w:color="auto"/>
              <w:right w:val="single" w:sz="6" w:space="0" w:color="auto"/>
            </w:tcBorders>
          </w:tcPr>
          <w:p w:rsidR="00C01EA8" w:rsidRPr="00681807" w:rsidRDefault="00C01EA8" w:rsidP="00647AF2">
            <w:pPr>
              <w:spacing w:before="120"/>
              <w:rPr>
                <w:rFonts w:ascii="Times" w:hAnsi="Times" w:cs="Times"/>
                <w:sz w:val="18"/>
                <w:szCs w:val="18"/>
              </w:rPr>
            </w:pPr>
            <w:r w:rsidRPr="00681807">
              <w:rPr>
                <w:rFonts w:ascii="Times" w:hAnsi="Times" w:cs="Times"/>
                <w:sz w:val="18"/>
                <w:szCs w:val="18"/>
              </w:rPr>
              <w:t>May be inoperative provided associated cockpit gauge is operative and monitored.</w:t>
            </w:r>
          </w:p>
        </w:tc>
        <w:tc>
          <w:tcPr>
            <w:tcW w:w="2880" w:type="dxa"/>
            <w:tcBorders>
              <w:right w:val="single" w:sz="6" w:space="0" w:color="auto"/>
            </w:tcBorders>
          </w:tcPr>
          <w:p w:rsidR="00C01EA8" w:rsidRPr="00681807" w:rsidRDefault="00C01EA8" w:rsidP="00647AF2">
            <w:pPr>
              <w:spacing w:before="120"/>
              <w:rPr>
                <w:rFonts w:ascii="Times" w:hAnsi="Times" w:cs="Times"/>
                <w:sz w:val="18"/>
                <w:szCs w:val="18"/>
              </w:rPr>
            </w:pPr>
            <w:r w:rsidRPr="00681807">
              <w:rPr>
                <w:rFonts w:ascii="Times" w:hAnsi="Times" w:cs="Times"/>
                <w:sz w:val="18"/>
                <w:szCs w:val="18"/>
              </w:rPr>
              <w:t>None required.</w:t>
            </w:r>
          </w:p>
        </w:tc>
        <w:tc>
          <w:tcPr>
            <w:tcW w:w="2520" w:type="dxa"/>
            <w:tcBorders>
              <w:right w:val="single" w:sz="6" w:space="0" w:color="auto"/>
            </w:tcBorders>
          </w:tcPr>
          <w:p w:rsidR="00C01EA8" w:rsidRPr="00681807" w:rsidRDefault="00C01EA8" w:rsidP="00647AF2">
            <w:pPr>
              <w:spacing w:before="120"/>
              <w:rPr>
                <w:rFonts w:ascii="Times" w:hAnsi="Times" w:cs="Times"/>
                <w:sz w:val="18"/>
                <w:szCs w:val="18"/>
              </w:rPr>
            </w:pPr>
            <w:r w:rsidRPr="00681807">
              <w:rPr>
                <w:rFonts w:ascii="Times" w:hAnsi="Times" w:cs="Times"/>
                <w:sz w:val="18"/>
                <w:szCs w:val="18"/>
              </w:rPr>
              <w:t>None required.</w:t>
            </w:r>
          </w:p>
        </w:tc>
        <w:tc>
          <w:tcPr>
            <w:tcW w:w="2340" w:type="dxa"/>
            <w:tcBorders>
              <w:right w:val="single" w:sz="6" w:space="0" w:color="auto"/>
            </w:tcBorders>
          </w:tcPr>
          <w:p w:rsidR="00C01EA8" w:rsidRPr="00681807" w:rsidRDefault="00C01EA8" w:rsidP="006F2B52">
            <w:pPr>
              <w:spacing w:before="120"/>
              <w:rPr>
                <w:rFonts w:ascii="Times" w:hAnsi="Times" w:cs="Times"/>
                <w:sz w:val="18"/>
                <w:szCs w:val="18"/>
              </w:rPr>
            </w:pPr>
            <w:r w:rsidRPr="00681807">
              <w:rPr>
                <w:rFonts w:ascii="Times" w:hAnsi="Times" w:cs="Times"/>
                <w:sz w:val="18"/>
                <w:szCs w:val="18"/>
              </w:rPr>
              <w:t>An Inoperative Placard will be displayed in a prominent position to be seen by flight crew and will be noted on ADLS.</w:t>
            </w:r>
          </w:p>
        </w:tc>
      </w:tr>
      <w:tr w:rsidR="00CB1E2F" w:rsidRPr="00681807" w:rsidTr="00CB1E2F">
        <w:trPr>
          <w:cantSplit/>
        </w:trPr>
        <w:tc>
          <w:tcPr>
            <w:tcW w:w="2330" w:type="dxa"/>
            <w:tcBorders>
              <w:left w:val="single" w:sz="6" w:space="0" w:color="auto"/>
            </w:tcBorders>
          </w:tcPr>
          <w:p w:rsidR="00CB1E2F" w:rsidRPr="00681807" w:rsidRDefault="00CB1E2F" w:rsidP="006F2B52">
            <w:pPr>
              <w:tabs>
                <w:tab w:val="left" w:pos="440"/>
                <w:tab w:val="left" w:pos="2600"/>
              </w:tabs>
              <w:spacing w:before="120"/>
              <w:ind w:left="86"/>
              <w:rPr>
                <w:rFonts w:ascii="Times" w:hAnsi="Times" w:cs="Times"/>
                <w:sz w:val="18"/>
                <w:szCs w:val="18"/>
              </w:rPr>
            </w:pPr>
            <w:r w:rsidRPr="00681807">
              <w:rPr>
                <w:rFonts w:ascii="Times" w:hAnsi="Times" w:cs="Times"/>
                <w:sz w:val="18"/>
                <w:szCs w:val="18"/>
              </w:rPr>
              <w:t>6.</w:t>
            </w:r>
            <w:r w:rsidRPr="00681807">
              <w:rPr>
                <w:rFonts w:ascii="Times" w:hAnsi="Times" w:cs="Times"/>
                <w:sz w:val="18"/>
                <w:szCs w:val="18"/>
              </w:rPr>
              <w:tab/>
              <w:t>Protective Breathing</w:t>
            </w:r>
          </w:p>
          <w:p w:rsidR="00CB1E2F" w:rsidRPr="00681807" w:rsidRDefault="00CB1E2F" w:rsidP="00CB1E2F">
            <w:pPr>
              <w:tabs>
                <w:tab w:val="left" w:pos="440"/>
                <w:tab w:val="left" w:pos="2600"/>
              </w:tabs>
              <w:ind w:left="86"/>
              <w:rPr>
                <w:rFonts w:ascii="Times" w:hAnsi="Times" w:cs="Times"/>
                <w:sz w:val="18"/>
                <w:szCs w:val="18"/>
              </w:rPr>
            </w:pPr>
            <w:r w:rsidRPr="00681807">
              <w:rPr>
                <w:rFonts w:ascii="Times" w:hAnsi="Times" w:cs="Times"/>
                <w:sz w:val="18"/>
                <w:szCs w:val="18"/>
              </w:rPr>
              <w:t>***</w:t>
            </w:r>
            <w:r w:rsidRPr="00681807">
              <w:rPr>
                <w:rFonts w:ascii="Times" w:hAnsi="Times" w:cs="Times"/>
                <w:sz w:val="18"/>
                <w:szCs w:val="18"/>
              </w:rPr>
              <w:tab/>
              <w:t>Equipment (PBE)</w:t>
            </w:r>
          </w:p>
        </w:tc>
        <w:tc>
          <w:tcPr>
            <w:tcW w:w="440" w:type="dxa"/>
            <w:tcBorders>
              <w:right w:val="single" w:sz="4" w:space="0" w:color="auto"/>
            </w:tcBorders>
          </w:tcPr>
          <w:p w:rsidR="00CB1E2F" w:rsidRPr="00681807" w:rsidRDefault="00CB1E2F" w:rsidP="00CB1E2F">
            <w:pPr>
              <w:tabs>
                <w:tab w:val="left" w:pos="360"/>
              </w:tabs>
              <w:spacing w:before="120"/>
              <w:rPr>
                <w:rFonts w:ascii="Times" w:hAnsi="Times" w:cs="Times"/>
                <w:sz w:val="18"/>
                <w:szCs w:val="18"/>
              </w:rPr>
            </w:pPr>
            <w:r w:rsidRPr="00681807">
              <w:rPr>
                <w:rFonts w:ascii="Times" w:hAnsi="Times" w:cs="Times"/>
                <w:sz w:val="18"/>
                <w:szCs w:val="18"/>
              </w:rPr>
              <w:t>D</w:t>
            </w:r>
          </w:p>
        </w:tc>
        <w:tc>
          <w:tcPr>
            <w:tcW w:w="370" w:type="dxa"/>
            <w:tcBorders>
              <w:left w:val="single" w:sz="4" w:space="0" w:color="auto"/>
              <w:right w:val="single" w:sz="6" w:space="0" w:color="auto"/>
            </w:tcBorders>
          </w:tcPr>
          <w:p w:rsidR="00CB1E2F" w:rsidRPr="00681807" w:rsidRDefault="00CB1E2F" w:rsidP="00CB1E2F">
            <w:pPr>
              <w:tabs>
                <w:tab w:val="left" w:pos="360"/>
              </w:tabs>
              <w:spacing w:before="120"/>
              <w:rPr>
                <w:rFonts w:ascii="Times" w:hAnsi="Times" w:cs="Times"/>
                <w:sz w:val="18"/>
                <w:szCs w:val="18"/>
              </w:rPr>
            </w:pPr>
            <w:r w:rsidRPr="00681807">
              <w:rPr>
                <w:rFonts w:ascii="Times" w:hAnsi="Times" w:cs="Times"/>
                <w:sz w:val="18"/>
                <w:szCs w:val="18"/>
              </w:rPr>
              <w:t>-</w:t>
            </w:r>
          </w:p>
        </w:tc>
        <w:tc>
          <w:tcPr>
            <w:tcW w:w="360" w:type="dxa"/>
          </w:tcPr>
          <w:p w:rsidR="00CB1E2F" w:rsidRPr="00681807" w:rsidRDefault="00CB1E2F" w:rsidP="00CB1E2F">
            <w:pPr>
              <w:tabs>
                <w:tab w:val="left" w:pos="360"/>
              </w:tabs>
              <w:spacing w:before="120"/>
              <w:rPr>
                <w:rFonts w:ascii="Times" w:hAnsi="Times" w:cs="Times"/>
                <w:sz w:val="18"/>
                <w:szCs w:val="18"/>
              </w:rPr>
            </w:pPr>
            <w:r w:rsidRPr="00681807">
              <w:rPr>
                <w:rFonts w:ascii="Times" w:hAnsi="Times" w:cs="Times"/>
                <w:sz w:val="18"/>
                <w:szCs w:val="18"/>
              </w:rPr>
              <w:t>-</w:t>
            </w:r>
          </w:p>
        </w:tc>
        <w:tc>
          <w:tcPr>
            <w:tcW w:w="3240" w:type="dxa"/>
            <w:tcBorders>
              <w:left w:val="single" w:sz="6" w:space="0" w:color="auto"/>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Any in excess of those requir</w:t>
            </w:r>
            <w:r w:rsidR="006F2B52">
              <w:rPr>
                <w:rFonts w:ascii="Times" w:hAnsi="Times" w:cs="Times"/>
                <w:sz w:val="18"/>
                <w:szCs w:val="18"/>
              </w:rPr>
              <w:t>ed by 14 CFR may be inoperative or removed provided location placarding is removed or obscured.</w:t>
            </w:r>
          </w:p>
        </w:tc>
        <w:tc>
          <w:tcPr>
            <w:tcW w:w="2880" w:type="dxa"/>
            <w:tcBorders>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None required.</w:t>
            </w:r>
          </w:p>
        </w:tc>
        <w:tc>
          <w:tcPr>
            <w:tcW w:w="2520" w:type="dxa"/>
            <w:tcBorders>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None required.</w:t>
            </w:r>
          </w:p>
        </w:tc>
        <w:tc>
          <w:tcPr>
            <w:tcW w:w="2340" w:type="dxa"/>
            <w:tcBorders>
              <w:right w:val="single" w:sz="6" w:space="0" w:color="auto"/>
            </w:tcBorders>
          </w:tcPr>
          <w:p w:rsidR="00CB1E2F" w:rsidRPr="00CB1E2F" w:rsidRDefault="00CB1E2F" w:rsidP="006F2B52">
            <w:pPr>
              <w:spacing w:before="120"/>
              <w:rPr>
                <w:rFonts w:ascii="Times" w:hAnsi="Times" w:cs="Times"/>
                <w:sz w:val="18"/>
                <w:szCs w:val="18"/>
              </w:rPr>
            </w:pPr>
            <w:r w:rsidRPr="00CB1E2F">
              <w:rPr>
                <w:rFonts w:ascii="Times" w:hAnsi="Times" w:cs="Times"/>
                <w:sz w:val="18"/>
                <w:szCs w:val="18"/>
              </w:rPr>
              <w:t>An Inoperative Placard will be displayed in a prominent position to be seen by flight crew and will be noted on ADLS.</w:t>
            </w:r>
          </w:p>
        </w:tc>
      </w:tr>
      <w:tr w:rsidR="00CB1E2F" w:rsidRPr="00681807" w:rsidTr="006F2B52">
        <w:trPr>
          <w:cantSplit/>
        </w:trPr>
        <w:tc>
          <w:tcPr>
            <w:tcW w:w="2330" w:type="dxa"/>
            <w:tcBorders>
              <w:left w:val="single" w:sz="6" w:space="0" w:color="auto"/>
            </w:tcBorders>
          </w:tcPr>
          <w:p w:rsidR="00CB1E2F" w:rsidRPr="00681807" w:rsidRDefault="00CB1E2F" w:rsidP="00CB1E2F">
            <w:pPr>
              <w:tabs>
                <w:tab w:val="left" w:pos="440"/>
                <w:tab w:val="left" w:pos="2600"/>
              </w:tabs>
              <w:spacing w:before="120"/>
              <w:ind w:left="86"/>
              <w:rPr>
                <w:rFonts w:ascii="Times" w:hAnsi="Times" w:cs="Times"/>
                <w:sz w:val="18"/>
                <w:szCs w:val="18"/>
              </w:rPr>
            </w:pPr>
            <w:r w:rsidRPr="00681807">
              <w:rPr>
                <w:rFonts w:ascii="Times" w:hAnsi="Times" w:cs="Times"/>
                <w:sz w:val="18"/>
                <w:szCs w:val="18"/>
              </w:rPr>
              <w:t>7.</w:t>
            </w:r>
            <w:r w:rsidRPr="00681807">
              <w:rPr>
                <w:rFonts w:ascii="Times" w:hAnsi="Times" w:cs="Times"/>
                <w:sz w:val="18"/>
                <w:szCs w:val="18"/>
              </w:rPr>
              <w:tab/>
              <w:t>Electronic Equipment</w:t>
            </w:r>
          </w:p>
          <w:p w:rsidR="00CB1E2F" w:rsidRPr="00681807" w:rsidRDefault="00CB1E2F" w:rsidP="00CB1E2F">
            <w:pPr>
              <w:tabs>
                <w:tab w:val="left" w:pos="450"/>
                <w:tab w:val="left" w:pos="2600"/>
              </w:tabs>
              <w:ind w:left="86"/>
              <w:rPr>
                <w:rFonts w:ascii="Times" w:hAnsi="Times" w:cs="Times"/>
                <w:sz w:val="18"/>
                <w:szCs w:val="18"/>
              </w:rPr>
            </w:pPr>
            <w:r w:rsidRPr="00681807">
              <w:rPr>
                <w:rFonts w:ascii="Times" w:hAnsi="Times" w:cs="Times"/>
                <w:sz w:val="18"/>
                <w:szCs w:val="18"/>
              </w:rPr>
              <w:t>***</w:t>
            </w:r>
            <w:r w:rsidRPr="00681807">
              <w:rPr>
                <w:rFonts w:ascii="Times" w:hAnsi="Times" w:cs="Times"/>
                <w:sz w:val="18"/>
                <w:szCs w:val="18"/>
              </w:rPr>
              <w:tab/>
              <w:t>Rack Oxygen Pressure</w:t>
            </w:r>
          </w:p>
          <w:p w:rsidR="00CB1E2F" w:rsidRPr="00681807" w:rsidRDefault="00CB1E2F" w:rsidP="00CB1E2F">
            <w:pPr>
              <w:tabs>
                <w:tab w:val="left" w:pos="450"/>
                <w:tab w:val="left" w:pos="2600"/>
              </w:tabs>
              <w:ind w:left="86"/>
              <w:rPr>
                <w:rFonts w:ascii="Times" w:hAnsi="Times" w:cs="Times"/>
                <w:sz w:val="18"/>
                <w:szCs w:val="18"/>
              </w:rPr>
            </w:pPr>
            <w:r w:rsidRPr="00681807">
              <w:rPr>
                <w:rFonts w:ascii="Times" w:hAnsi="Times" w:cs="Times"/>
                <w:sz w:val="18"/>
                <w:szCs w:val="18"/>
              </w:rPr>
              <w:tab/>
              <w:t>Gauges</w:t>
            </w:r>
          </w:p>
        </w:tc>
        <w:tc>
          <w:tcPr>
            <w:tcW w:w="440" w:type="dxa"/>
            <w:tcBorders>
              <w:right w:val="single" w:sz="4" w:space="0" w:color="auto"/>
            </w:tcBorders>
          </w:tcPr>
          <w:p w:rsidR="00CB1E2F" w:rsidRPr="00681807" w:rsidRDefault="00CB1E2F" w:rsidP="00CB1E2F">
            <w:pPr>
              <w:tabs>
                <w:tab w:val="left" w:pos="360"/>
              </w:tabs>
              <w:spacing w:before="120"/>
              <w:rPr>
                <w:rFonts w:ascii="Times" w:hAnsi="Times" w:cs="Times"/>
                <w:sz w:val="18"/>
                <w:szCs w:val="18"/>
              </w:rPr>
            </w:pPr>
            <w:r w:rsidRPr="00681807">
              <w:rPr>
                <w:rFonts w:ascii="Times" w:hAnsi="Times" w:cs="Times"/>
                <w:sz w:val="18"/>
                <w:szCs w:val="18"/>
              </w:rPr>
              <w:t>D</w:t>
            </w:r>
          </w:p>
        </w:tc>
        <w:tc>
          <w:tcPr>
            <w:tcW w:w="370" w:type="dxa"/>
            <w:tcBorders>
              <w:left w:val="single" w:sz="4" w:space="0" w:color="auto"/>
              <w:right w:val="single" w:sz="6" w:space="0" w:color="auto"/>
            </w:tcBorders>
          </w:tcPr>
          <w:p w:rsidR="00CB1E2F" w:rsidRPr="00681807" w:rsidRDefault="00CB1E2F" w:rsidP="00CB1E2F">
            <w:pPr>
              <w:tabs>
                <w:tab w:val="left" w:pos="360"/>
              </w:tabs>
              <w:spacing w:before="120"/>
              <w:rPr>
                <w:rFonts w:ascii="Times" w:hAnsi="Times" w:cs="Times"/>
                <w:sz w:val="18"/>
                <w:szCs w:val="18"/>
              </w:rPr>
            </w:pPr>
            <w:r w:rsidRPr="00681807">
              <w:rPr>
                <w:rFonts w:ascii="Times" w:hAnsi="Times" w:cs="Times"/>
                <w:sz w:val="18"/>
                <w:szCs w:val="18"/>
              </w:rPr>
              <w:t>-</w:t>
            </w:r>
          </w:p>
        </w:tc>
        <w:tc>
          <w:tcPr>
            <w:tcW w:w="360" w:type="dxa"/>
          </w:tcPr>
          <w:p w:rsidR="00CB1E2F" w:rsidRPr="00681807" w:rsidRDefault="00CB1E2F" w:rsidP="00CB1E2F">
            <w:pPr>
              <w:tabs>
                <w:tab w:val="left" w:pos="360"/>
              </w:tabs>
              <w:spacing w:before="120"/>
              <w:rPr>
                <w:rFonts w:ascii="Times" w:hAnsi="Times" w:cs="Times"/>
                <w:sz w:val="18"/>
                <w:szCs w:val="18"/>
              </w:rPr>
            </w:pPr>
            <w:r w:rsidRPr="00681807">
              <w:rPr>
                <w:rFonts w:ascii="Times" w:hAnsi="Times" w:cs="Times"/>
                <w:sz w:val="18"/>
                <w:szCs w:val="18"/>
              </w:rPr>
              <w:t>0</w:t>
            </w:r>
          </w:p>
        </w:tc>
        <w:tc>
          <w:tcPr>
            <w:tcW w:w="3240" w:type="dxa"/>
            <w:tcBorders>
              <w:left w:val="single" w:sz="6" w:space="0" w:color="auto"/>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May be inoperative provided cockpit gauges are operative.</w:t>
            </w:r>
          </w:p>
        </w:tc>
        <w:tc>
          <w:tcPr>
            <w:tcW w:w="2880" w:type="dxa"/>
            <w:tcBorders>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None required.</w:t>
            </w:r>
          </w:p>
        </w:tc>
        <w:tc>
          <w:tcPr>
            <w:tcW w:w="2520" w:type="dxa"/>
            <w:tcBorders>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None required.</w:t>
            </w:r>
          </w:p>
        </w:tc>
        <w:tc>
          <w:tcPr>
            <w:tcW w:w="2340" w:type="dxa"/>
            <w:tcBorders>
              <w:right w:val="single" w:sz="6" w:space="0" w:color="auto"/>
            </w:tcBorders>
          </w:tcPr>
          <w:p w:rsidR="00CB1E2F" w:rsidRPr="00681807" w:rsidRDefault="00CB1E2F" w:rsidP="006F2B52">
            <w:pPr>
              <w:spacing w:before="120"/>
              <w:rPr>
                <w:rFonts w:ascii="Times" w:hAnsi="Times" w:cs="Times"/>
                <w:sz w:val="18"/>
                <w:szCs w:val="18"/>
              </w:rPr>
            </w:pPr>
            <w:r w:rsidRPr="00681807">
              <w:rPr>
                <w:rFonts w:ascii="Times" w:hAnsi="Times" w:cs="Times"/>
                <w:sz w:val="18"/>
                <w:szCs w:val="18"/>
              </w:rPr>
              <w:t>An Inoperative Placard will be displayed in a prominent position to be seen by flight crew and will be noted on ADLS.</w:t>
            </w:r>
          </w:p>
        </w:tc>
      </w:tr>
      <w:tr w:rsidR="00CB1E2F" w:rsidRPr="00681807" w:rsidTr="006F2B52">
        <w:trPr>
          <w:cantSplit/>
          <w:trHeight w:val="1890"/>
        </w:trPr>
        <w:tc>
          <w:tcPr>
            <w:tcW w:w="2330" w:type="dxa"/>
            <w:tcBorders>
              <w:left w:val="single" w:sz="6" w:space="0" w:color="auto"/>
              <w:bottom w:val="single" w:sz="4" w:space="0" w:color="auto"/>
            </w:tcBorders>
          </w:tcPr>
          <w:p w:rsidR="00CB1E2F" w:rsidRPr="00CB1E2F" w:rsidRDefault="00CB1E2F" w:rsidP="00CB1E2F">
            <w:pPr>
              <w:tabs>
                <w:tab w:val="left" w:pos="440"/>
                <w:tab w:val="left" w:pos="2600"/>
              </w:tabs>
              <w:spacing w:before="120"/>
              <w:ind w:left="86"/>
              <w:rPr>
                <w:rFonts w:ascii="Times" w:hAnsi="Times" w:cs="Times"/>
                <w:sz w:val="18"/>
                <w:szCs w:val="18"/>
              </w:rPr>
            </w:pPr>
            <w:r w:rsidRPr="00CB1E2F">
              <w:rPr>
                <w:rFonts w:ascii="Times" w:hAnsi="Times" w:cs="Times"/>
                <w:sz w:val="18"/>
                <w:szCs w:val="18"/>
              </w:rPr>
              <w:t>8.</w:t>
            </w:r>
            <w:r w:rsidRPr="00CB1E2F">
              <w:rPr>
                <w:rFonts w:ascii="Times" w:hAnsi="Times" w:cs="Times"/>
                <w:sz w:val="18"/>
                <w:szCs w:val="18"/>
              </w:rPr>
              <w:tab/>
              <w:t>Cockpit Oxygen</w:t>
            </w:r>
          </w:p>
          <w:p w:rsidR="00CB1E2F" w:rsidRPr="00CB1E2F" w:rsidRDefault="00CB1E2F" w:rsidP="006F2B52">
            <w:pPr>
              <w:tabs>
                <w:tab w:val="left" w:pos="440"/>
                <w:tab w:val="left" w:pos="2600"/>
              </w:tabs>
              <w:ind w:left="86"/>
              <w:rPr>
                <w:rFonts w:ascii="Times" w:hAnsi="Times" w:cs="Times"/>
                <w:sz w:val="18"/>
                <w:szCs w:val="18"/>
              </w:rPr>
            </w:pPr>
            <w:r w:rsidRPr="00CB1E2F">
              <w:rPr>
                <w:rFonts w:ascii="Times" w:hAnsi="Times" w:cs="Times"/>
                <w:sz w:val="18"/>
                <w:szCs w:val="18"/>
              </w:rPr>
              <w:tab/>
              <w:t xml:space="preserve">Pressure </w:t>
            </w:r>
            <w:r w:rsidR="006F2B52">
              <w:rPr>
                <w:rFonts w:ascii="Times" w:hAnsi="Times" w:cs="Times"/>
                <w:sz w:val="18"/>
                <w:szCs w:val="18"/>
              </w:rPr>
              <w:t>Indications</w:t>
            </w:r>
          </w:p>
        </w:tc>
        <w:tc>
          <w:tcPr>
            <w:tcW w:w="440" w:type="dxa"/>
            <w:tcBorders>
              <w:bottom w:val="single" w:sz="4" w:space="0" w:color="auto"/>
              <w:right w:val="single" w:sz="4" w:space="0" w:color="auto"/>
            </w:tcBorders>
          </w:tcPr>
          <w:p w:rsidR="00CB1E2F" w:rsidRPr="00681807" w:rsidRDefault="00CB1E2F" w:rsidP="00CB1E2F">
            <w:pPr>
              <w:tabs>
                <w:tab w:val="left" w:pos="360"/>
              </w:tabs>
              <w:spacing w:before="120"/>
              <w:rPr>
                <w:rFonts w:ascii="Times" w:hAnsi="Times" w:cs="Times"/>
                <w:sz w:val="18"/>
                <w:szCs w:val="18"/>
              </w:rPr>
            </w:pPr>
            <w:r w:rsidRPr="00681807">
              <w:rPr>
                <w:rFonts w:ascii="Times" w:hAnsi="Times" w:cs="Times"/>
                <w:sz w:val="18"/>
                <w:szCs w:val="18"/>
              </w:rPr>
              <w:t>C</w:t>
            </w:r>
          </w:p>
        </w:tc>
        <w:tc>
          <w:tcPr>
            <w:tcW w:w="370" w:type="dxa"/>
            <w:tcBorders>
              <w:left w:val="single" w:sz="4" w:space="0" w:color="auto"/>
              <w:bottom w:val="single" w:sz="4" w:space="0" w:color="auto"/>
              <w:right w:val="single" w:sz="6" w:space="0" w:color="auto"/>
            </w:tcBorders>
          </w:tcPr>
          <w:p w:rsidR="00CB1E2F" w:rsidRPr="00681807" w:rsidRDefault="006F2B52" w:rsidP="00CB1E2F">
            <w:pPr>
              <w:tabs>
                <w:tab w:val="left" w:pos="360"/>
              </w:tabs>
              <w:spacing w:before="120"/>
              <w:rPr>
                <w:rFonts w:ascii="Times" w:hAnsi="Times" w:cs="Times"/>
                <w:sz w:val="18"/>
                <w:szCs w:val="18"/>
              </w:rPr>
            </w:pPr>
            <w:r>
              <w:rPr>
                <w:rFonts w:ascii="Times" w:hAnsi="Times" w:cs="Times"/>
                <w:sz w:val="18"/>
                <w:szCs w:val="18"/>
              </w:rPr>
              <w:t>2</w:t>
            </w:r>
          </w:p>
        </w:tc>
        <w:tc>
          <w:tcPr>
            <w:tcW w:w="360" w:type="dxa"/>
            <w:tcBorders>
              <w:bottom w:val="single" w:sz="4" w:space="0" w:color="auto"/>
            </w:tcBorders>
          </w:tcPr>
          <w:p w:rsidR="00CB1E2F" w:rsidRPr="00681807" w:rsidRDefault="006F2B52" w:rsidP="00CB1E2F">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bottom w:val="single" w:sz="4" w:space="0" w:color="auto"/>
              <w:right w:val="single" w:sz="6" w:space="0" w:color="auto"/>
            </w:tcBorders>
          </w:tcPr>
          <w:p w:rsidR="00CB1E2F" w:rsidRDefault="006F2B52" w:rsidP="006F2B52">
            <w:pPr>
              <w:spacing w:before="120"/>
              <w:rPr>
                <w:rFonts w:ascii="Times" w:hAnsi="Times" w:cs="Times"/>
                <w:sz w:val="18"/>
                <w:szCs w:val="18"/>
              </w:rPr>
            </w:pPr>
            <w:r>
              <w:rPr>
                <w:rFonts w:ascii="Times" w:hAnsi="Times" w:cs="Times"/>
                <w:sz w:val="18"/>
                <w:szCs w:val="18"/>
              </w:rPr>
              <w:t>(O) One may be inoperative provided:</w:t>
            </w:r>
          </w:p>
          <w:p w:rsidR="006F2B52" w:rsidRDefault="006F2B52" w:rsidP="006F2B52">
            <w:pPr>
              <w:numPr>
                <w:ilvl w:val="0"/>
                <w:numId w:val="99"/>
              </w:numPr>
              <w:ind w:left="460"/>
              <w:rPr>
                <w:rFonts w:ascii="Times" w:hAnsi="Times" w:cs="Times"/>
                <w:sz w:val="18"/>
                <w:szCs w:val="18"/>
              </w:rPr>
            </w:pPr>
            <w:r>
              <w:rPr>
                <w:rFonts w:ascii="Times" w:hAnsi="Times" w:cs="Times"/>
                <w:sz w:val="18"/>
                <w:szCs w:val="18"/>
              </w:rPr>
              <w:t>Oxygen Service Panel Pressure Gauges are operative and checked before every takeoff, and</w:t>
            </w:r>
          </w:p>
          <w:p w:rsidR="006F2B52" w:rsidRPr="00681807" w:rsidRDefault="006F2B52" w:rsidP="006F2B52">
            <w:pPr>
              <w:numPr>
                <w:ilvl w:val="0"/>
                <w:numId w:val="99"/>
              </w:numPr>
              <w:ind w:left="460"/>
              <w:rPr>
                <w:rFonts w:ascii="Times" w:hAnsi="Times" w:cs="Times"/>
                <w:sz w:val="18"/>
                <w:szCs w:val="18"/>
              </w:rPr>
            </w:pPr>
            <w:r>
              <w:rPr>
                <w:rFonts w:ascii="Times" w:hAnsi="Times" w:cs="Times"/>
                <w:sz w:val="18"/>
                <w:szCs w:val="18"/>
              </w:rPr>
              <w:t>Crew Oxygen Off and Passenger Oxygen Off messages are not displayed on the CAS prior to every takeoff.</w:t>
            </w:r>
          </w:p>
        </w:tc>
        <w:tc>
          <w:tcPr>
            <w:tcW w:w="2880" w:type="dxa"/>
            <w:tcBorders>
              <w:bottom w:val="single" w:sz="4" w:space="0" w:color="auto"/>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None required.</w:t>
            </w:r>
          </w:p>
        </w:tc>
        <w:tc>
          <w:tcPr>
            <w:tcW w:w="2520" w:type="dxa"/>
            <w:tcBorders>
              <w:bottom w:val="single" w:sz="4" w:space="0" w:color="auto"/>
              <w:right w:val="single" w:sz="6" w:space="0" w:color="auto"/>
            </w:tcBorders>
          </w:tcPr>
          <w:p w:rsidR="00CB1E2F" w:rsidRPr="00681807" w:rsidRDefault="00D06A95" w:rsidP="00CB1E2F">
            <w:pPr>
              <w:spacing w:before="120"/>
              <w:rPr>
                <w:rFonts w:ascii="Times" w:hAnsi="Times" w:cs="Times"/>
                <w:sz w:val="18"/>
                <w:szCs w:val="18"/>
              </w:rPr>
            </w:pPr>
            <w:r>
              <w:rPr>
                <w:rFonts w:ascii="Times" w:hAnsi="Times" w:cs="Times"/>
                <w:sz w:val="18"/>
                <w:szCs w:val="18"/>
              </w:rPr>
              <w:t>Flight crew will verify that sufficient oxygen is available for crew and passengers prior to every takeoff by checking the gauges in the oxygen service panel.</w:t>
            </w:r>
          </w:p>
        </w:tc>
        <w:tc>
          <w:tcPr>
            <w:tcW w:w="2340" w:type="dxa"/>
            <w:tcBorders>
              <w:bottom w:val="single" w:sz="4" w:space="0" w:color="auto"/>
              <w:right w:val="single" w:sz="6" w:space="0" w:color="auto"/>
            </w:tcBorders>
          </w:tcPr>
          <w:p w:rsidR="00CB1E2F" w:rsidRPr="00681807" w:rsidRDefault="00CB1E2F" w:rsidP="006F2B52">
            <w:pPr>
              <w:spacing w:before="120"/>
              <w:rPr>
                <w:rFonts w:ascii="Times" w:hAnsi="Times" w:cs="Times"/>
                <w:sz w:val="18"/>
                <w:szCs w:val="18"/>
              </w:rPr>
            </w:pPr>
            <w:r w:rsidRPr="00681807">
              <w:rPr>
                <w:rFonts w:ascii="Times" w:hAnsi="Times" w:cs="Times"/>
                <w:sz w:val="18"/>
                <w:szCs w:val="18"/>
              </w:rPr>
              <w:t>An Inoperative Placard will be displayed in a prominent position to be seen by flight crew and will be noted on ADLS.</w:t>
            </w:r>
          </w:p>
        </w:tc>
      </w:tr>
    </w:tbl>
    <w:p w:rsidR="00CB1E2F" w:rsidRDefault="00CB1E2F" w:rsidP="00CB1E2F">
      <w:pPr>
        <w:tabs>
          <w:tab w:val="left" w:pos="440"/>
          <w:tab w:val="left" w:pos="2600"/>
        </w:tabs>
        <w:spacing w:before="120"/>
        <w:ind w:left="86"/>
        <w:rPr>
          <w:rFonts w:ascii="Times" w:hAnsi="Times" w:cs="Times"/>
          <w:sz w:val="18"/>
          <w:szCs w:val="18"/>
        </w:rPr>
        <w:sectPr w:rsidR="00CB1E2F" w:rsidSect="00EA538C">
          <w:headerReference w:type="default" r:id="rId176"/>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CB1E2F" w:rsidRPr="00681807" w:rsidTr="00CB1E2F">
        <w:trPr>
          <w:cantSplit/>
        </w:trPr>
        <w:tc>
          <w:tcPr>
            <w:tcW w:w="2330" w:type="dxa"/>
            <w:tcBorders>
              <w:top w:val="single" w:sz="4" w:space="0" w:color="auto"/>
              <w:left w:val="single" w:sz="6" w:space="0" w:color="auto"/>
            </w:tcBorders>
          </w:tcPr>
          <w:p w:rsidR="00CB1E2F" w:rsidRDefault="00CB1E2F" w:rsidP="00CB1E2F">
            <w:pPr>
              <w:tabs>
                <w:tab w:val="left" w:pos="440"/>
                <w:tab w:val="left" w:pos="2600"/>
              </w:tabs>
              <w:ind w:left="86"/>
              <w:rPr>
                <w:rFonts w:ascii="Times" w:hAnsi="Times" w:cs="Times"/>
                <w:sz w:val="18"/>
                <w:szCs w:val="18"/>
              </w:rPr>
            </w:pPr>
            <w:r w:rsidRPr="00CB1E2F">
              <w:rPr>
                <w:rFonts w:ascii="Times" w:hAnsi="Times" w:cs="Times"/>
                <w:sz w:val="18"/>
                <w:szCs w:val="18"/>
              </w:rPr>
              <w:lastRenderedPageBreak/>
              <w:t>9.</w:t>
            </w:r>
            <w:r w:rsidRPr="00CB1E2F">
              <w:rPr>
                <w:rFonts w:ascii="Times" w:hAnsi="Times" w:cs="Times"/>
                <w:sz w:val="18"/>
                <w:szCs w:val="18"/>
              </w:rPr>
              <w:tab/>
            </w:r>
            <w:r>
              <w:rPr>
                <w:rFonts w:ascii="Times" w:hAnsi="Times" w:cs="Times"/>
                <w:sz w:val="18"/>
                <w:szCs w:val="18"/>
              </w:rPr>
              <w:t>Passenger</w:t>
            </w:r>
            <w:r w:rsidRPr="00CB1E2F">
              <w:rPr>
                <w:rFonts w:ascii="Times" w:hAnsi="Times" w:cs="Times"/>
                <w:sz w:val="18"/>
                <w:szCs w:val="18"/>
              </w:rPr>
              <w:t xml:space="preserve"> Oxygen</w:t>
            </w:r>
          </w:p>
          <w:p w:rsidR="00CB1E2F" w:rsidRDefault="00CB1E2F" w:rsidP="00CB1E2F">
            <w:pPr>
              <w:tabs>
                <w:tab w:val="left" w:pos="440"/>
                <w:tab w:val="left" w:pos="2600"/>
              </w:tabs>
              <w:ind w:left="86"/>
              <w:rPr>
                <w:rFonts w:ascii="Times" w:hAnsi="Times" w:cs="Times"/>
                <w:sz w:val="18"/>
                <w:szCs w:val="18"/>
              </w:rPr>
            </w:pPr>
            <w:r>
              <w:rPr>
                <w:rFonts w:ascii="Times" w:hAnsi="Times" w:cs="Times"/>
                <w:sz w:val="18"/>
                <w:szCs w:val="18"/>
              </w:rPr>
              <w:tab/>
              <w:t>Control Panel ALT</w:t>
            </w:r>
          </w:p>
          <w:p w:rsidR="00CB1E2F" w:rsidRDefault="00CB1E2F" w:rsidP="00CB1E2F">
            <w:pPr>
              <w:tabs>
                <w:tab w:val="left" w:pos="440"/>
                <w:tab w:val="left" w:pos="2600"/>
              </w:tabs>
              <w:ind w:left="86"/>
              <w:rPr>
                <w:rFonts w:ascii="Times" w:hAnsi="Times" w:cs="Times"/>
                <w:sz w:val="18"/>
                <w:szCs w:val="18"/>
              </w:rPr>
            </w:pPr>
            <w:r>
              <w:rPr>
                <w:rFonts w:ascii="Times" w:hAnsi="Times" w:cs="Times"/>
                <w:sz w:val="18"/>
                <w:szCs w:val="18"/>
              </w:rPr>
              <w:tab/>
              <w:t>SELECT (High Alt)</w:t>
            </w:r>
          </w:p>
          <w:p w:rsidR="00CB1E2F" w:rsidRPr="00CB1E2F" w:rsidRDefault="00CB1E2F" w:rsidP="00CB1E2F">
            <w:pPr>
              <w:tabs>
                <w:tab w:val="left" w:pos="440"/>
                <w:tab w:val="left" w:pos="2600"/>
              </w:tabs>
              <w:ind w:left="86"/>
              <w:rPr>
                <w:rFonts w:ascii="Times" w:hAnsi="Times" w:cs="Times"/>
                <w:sz w:val="18"/>
                <w:szCs w:val="18"/>
              </w:rPr>
            </w:pPr>
            <w:r>
              <w:rPr>
                <w:rFonts w:ascii="Times" w:hAnsi="Times" w:cs="Times"/>
                <w:sz w:val="18"/>
                <w:szCs w:val="18"/>
              </w:rPr>
              <w:tab/>
              <w:t>Switch</w:t>
            </w:r>
          </w:p>
        </w:tc>
        <w:tc>
          <w:tcPr>
            <w:tcW w:w="440" w:type="dxa"/>
            <w:tcBorders>
              <w:top w:val="single" w:sz="4" w:space="0" w:color="auto"/>
              <w:right w:val="single" w:sz="4" w:space="0" w:color="auto"/>
            </w:tcBorders>
          </w:tcPr>
          <w:p w:rsidR="00CB1E2F" w:rsidRPr="00681807" w:rsidRDefault="00CB1E2F" w:rsidP="00CB1E2F">
            <w:pPr>
              <w:tabs>
                <w:tab w:val="left" w:pos="360"/>
              </w:tabs>
              <w:rPr>
                <w:rFonts w:ascii="Times" w:hAnsi="Times" w:cs="Times"/>
                <w:sz w:val="18"/>
                <w:szCs w:val="18"/>
              </w:rPr>
            </w:pPr>
            <w:r w:rsidRPr="00681807">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CB1E2F" w:rsidRPr="00681807" w:rsidRDefault="001A6AC4" w:rsidP="00CB1E2F">
            <w:pPr>
              <w:tabs>
                <w:tab w:val="left" w:pos="360"/>
              </w:tabs>
              <w:rPr>
                <w:rFonts w:ascii="Times" w:hAnsi="Times" w:cs="Times"/>
                <w:sz w:val="18"/>
                <w:szCs w:val="18"/>
              </w:rPr>
            </w:pPr>
            <w:r>
              <w:rPr>
                <w:rFonts w:ascii="Times" w:hAnsi="Times" w:cs="Times"/>
                <w:sz w:val="18"/>
                <w:szCs w:val="18"/>
              </w:rPr>
              <w:t>1</w:t>
            </w:r>
          </w:p>
        </w:tc>
        <w:tc>
          <w:tcPr>
            <w:tcW w:w="360" w:type="dxa"/>
            <w:tcBorders>
              <w:top w:val="single" w:sz="4" w:space="0" w:color="auto"/>
            </w:tcBorders>
          </w:tcPr>
          <w:p w:rsidR="00CB1E2F" w:rsidRPr="00681807" w:rsidRDefault="001A6AC4" w:rsidP="00CB1E2F">
            <w:pPr>
              <w:tabs>
                <w:tab w:val="left" w:pos="360"/>
              </w:tabs>
              <w:rPr>
                <w:rFonts w:ascii="Times" w:hAnsi="Times" w:cs="Times"/>
                <w:sz w:val="18"/>
                <w:szCs w:val="18"/>
              </w:rPr>
            </w:pPr>
            <w:r>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CB1E2F" w:rsidRPr="00681807" w:rsidRDefault="001A6AC4" w:rsidP="00CB1E2F">
            <w:pPr>
              <w:rPr>
                <w:rFonts w:ascii="Times" w:hAnsi="Times" w:cs="Times"/>
                <w:sz w:val="18"/>
                <w:szCs w:val="18"/>
              </w:rPr>
            </w:pPr>
            <w:r>
              <w:rPr>
                <w:rFonts w:ascii="Times" w:hAnsi="Times" w:cs="Times"/>
                <w:sz w:val="18"/>
                <w:szCs w:val="18"/>
              </w:rPr>
              <w:t>May be inoperative provided airplane is operated f</w:t>
            </w:r>
            <w:r w:rsidR="000E66CA">
              <w:rPr>
                <w:rFonts w:ascii="Times" w:hAnsi="Times" w:cs="Times"/>
                <w:sz w:val="18"/>
                <w:szCs w:val="18"/>
              </w:rPr>
              <w:t>rom airports no higher than 14,5</w:t>
            </w:r>
            <w:r>
              <w:rPr>
                <w:rFonts w:ascii="Times" w:hAnsi="Times" w:cs="Times"/>
                <w:sz w:val="18"/>
                <w:szCs w:val="18"/>
              </w:rPr>
              <w:t>00 feet in accordance with AFM Limitations.</w:t>
            </w:r>
          </w:p>
        </w:tc>
        <w:tc>
          <w:tcPr>
            <w:tcW w:w="2880" w:type="dxa"/>
            <w:tcBorders>
              <w:top w:val="single" w:sz="4" w:space="0" w:color="auto"/>
              <w:right w:val="single" w:sz="6" w:space="0" w:color="auto"/>
            </w:tcBorders>
          </w:tcPr>
          <w:p w:rsidR="00CB1E2F" w:rsidRPr="00681807" w:rsidRDefault="00CB1E2F" w:rsidP="00CB1E2F">
            <w:pPr>
              <w:rPr>
                <w:rFonts w:ascii="Times" w:hAnsi="Times" w:cs="Times"/>
                <w:sz w:val="18"/>
                <w:szCs w:val="18"/>
              </w:rPr>
            </w:pPr>
            <w:r w:rsidRPr="00681807">
              <w:rPr>
                <w:rFonts w:ascii="Times" w:hAnsi="Times" w:cs="Times"/>
                <w:sz w:val="18"/>
                <w:szCs w:val="18"/>
              </w:rPr>
              <w:t>None required.</w:t>
            </w:r>
          </w:p>
        </w:tc>
        <w:tc>
          <w:tcPr>
            <w:tcW w:w="2520" w:type="dxa"/>
            <w:tcBorders>
              <w:top w:val="single" w:sz="4" w:space="0" w:color="auto"/>
              <w:right w:val="single" w:sz="6" w:space="0" w:color="auto"/>
            </w:tcBorders>
          </w:tcPr>
          <w:p w:rsidR="00CB1E2F" w:rsidRPr="00681807" w:rsidRDefault="00CB1E2F" w:rsidP="00CB1E2F">
            <w:pPr>
              <w:rPr>
                <w:rFonts w:ascii="Times" w:hAnsi="Times" w:cs="Times"/>
                <w:sz w:val="18"/>
                <w:szCs w:val="18"/>
              </w:rPr>
            </w:pPr>
            <w:r w:rsidRPr="00681807">
              <w:rPr>
                <w:rFonts w:ascii="Times" w:hAnsi="Times" w:cs="Times"/>
                <w:sz w:val="18"/>
                <w:szCs w:val="18"/>
              </w:rPr>
              <w:t>None required.</w:t>
            </w:r>
          </w:p>
        </w:tc>
        <w:tc>
          <w:tcPr>
            <w:tcW w:w="2340" w:type="dxa"/>
            <w:tcBorders>
              <w:top w:val="single" w:sz="4" w:space="0" w:color="auto"/>
              <w:right w:val="single" w:sz="6" w:space="0" w:color="auto"/>
            </w:tcBorders>
          </w:tcPr>
          <w:p w:rsidR="00CB1E2F" w:rsidRPr="00681807" w:rsidRDefault="00CB1E2F" w:rsidP="00CB1E2F">
            <w:pPr>
              <w:spacing w:after="120"/>
              <w:rPr>
                <w:rFonts w:ascii="Times" w:hAnsi="Times" w:cs="Times"/>
                <w:sz w:val="18"/>
                <w:szCs w:val="18"/>
              </w:rPr>
            </w:pPr>
            <w:r w:rsidRPr="00681807">
              <w:rPr>
                <w:rFonts w:ascii="Times" w:hAnsi="Times" w:cs="Times"/>
                <w:sz w:val="18"/>
                <w:szCs w:val="18"/>
              </w:rPr>
              <w:t>An Inoperative Placard will be displayed in a prominent position to be seen by flight crew and will be noted on ADLS.</w:t>
            </w:r>
          </w:p>
        </w:tc>
      </w:tr>
      <w:tr w:rsidR="00CB1E2F" w:rsidRPr="00681807" w:rsidTr="00CB1E2F">
        <w:trPr>
          <w:cantSplit/>
        </w:trPr>
        <w:tc>
          <w:tcPr>
            <w:tcW w:w="2330" w:type="dxa"/>
            <w:tcBorders>
              <w:left w:val="single" w:sz="6" w:space="0" w:color="auto"/>
              <w:bottom w:val="single" w:sz="6" w:space="0" w:color="auto"/>
            </w:tcBorders>
          </w:tcPr>
          <w:p w:rsidR="00CB1E2F" w:rsidRPr="00681807" w:rsidRDefault="00CB1E2F" w:rsidP="00CB1E2F">
            <w:pPr>
              <w:tabs>
                <w:tab w:val="left" w:pos="440"/>
                <w:tab w:val="left" w:pos="2600"/>
              </w:tabs>
              <w:spacing w:before="120"/>
              <w:ind w:left="86"/>
              <w:rPr>
                <w:rFonts w:ascii="Times" w:hAnsi="Times" w:cs="Times"/>
                <w:sz w:val="18"/>
                <w:szCs w:val="18"/>
              </w:rPr>
            </w:pPr>
            <w:r w:rsidRPr="00681807">
              <w:rPr>
                <w:rFonts w:ascii="Times" w:hAnsi="Times" w:cs="Times"/>
                <w:sz w:val="18"/>
                <w:szCs w:val="18"/>
              </w:rPr>
              <w:t>10.</w:t>
            </w:r>
            <w:r w:rsidRPr="00681807">
              <w:rPr>
                <w:rFonts w:ascii="Times" w:hAnsi="Times" w:cs="Times"/>
                <w:sz w:val="18"/>
                <w:szCs w:val="18"/>
              </w:rPr>
              <w:tab/>
            </w:r>
            <w:r w:rsidR="001A6AC4">
              <w:rPr>
                <w:rFonts w:ascii="Times" w:hAnsi="Times" w:cs="Times"/>
                <w:sz w:val="18"/>
                <w:szCs w:val="18"/>
              </w:rPr>
              <w:t>Therapeutic Oxygen</w:t>
            </w:r>
          </w:p>
        </w:tc>
        <w:tc>
          <w:tcPr>
            <w:tcW w:w="440" w:type="dxa"/>
            <w:tcBorders>
              <w:bottom w:val="single" w:sz="6" w:space="0" w:color="auto"/>
              <w:right w:val="single" w:sz="4" w:space="0" w:color="auto"/>
            </w:tcBorders>
          </w:tcPr>
          <w:p w:rsidR="00CB1E2F" w:rsidRPr="00681807" w:rsidRDefault="001A6AC4" w:rsidP="00CB1E2F">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CB1E2F" w:rsidRPr="00681807" w:rsidRDefault="001A6AC4" w:rsidP="00CB1E2F">
            <w:pPr>
              <w:tabs>
                <w:tab w:val="left" w:pos="360"/>
              </w:tabs>
              <w:spacing w:before="120"/>
              <w:rPr>
                <w:rFonts w:ascii="Times" w:hAnsi="Times" w:cs="Times"/>
                <w:sz w:val="18"/>
                <w:szCs w:val="18"/>
              </w:rPr>
            </w:pPr>
            <w:r>
              <w:rPr>
                <w:rFonts w:ascii="Times" w:hAnsi="Times" w:cs="Times"/>
                <w:sz w:val="18"/>
                <w:szCs w:val="18"/>
              </w:rPr>
              <w:t>-</w:t>
            </w:r>
          </w:p>
        </w:tc>
        <w:tc>
          <w:tcPr>
            <w:tcW w:w="360" w:type="dxa"/>
            <w:tcBorders>
              <w:bottom w:val="single" w:sz="6" w:space="0" w:color="auto"/>
            </w:tcBorders>
          </w:tcPr>
          <w:p w:rsidR="00CB1E2F" w:rsidRPr="00681807" w:rsidRDefault="001A6AC4" w:rsidP="00CB1E2F">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bottom w:val="single" w:sz="6" w:space="0" w:color="auto"/>
              <w:right w:val="single" w:sz="6" w:space="0" w:color="auto"/>
            </w:tcBorders>
          </w:tcPr>
          <w:p w:rsidR="00CB1E2F" w:rsidRPr="00681807" w:rsidRDefault="001A6AC4" w:rsidP="00CB1E2F">
            <w:pPr>
              <w:spacing w:before="120"/>
              <w:rPr>
                <w:rFonts w:ascii="Times" w:hAnsi="Times" w:cs="Times"/>
                <w:sz w:val="18"/>
                <w:szCs w:val="18"/>
              </w:rPr>
            </w:pPr>
            <w:r>
              <w:rPr>
                <w:rFonts w:ascii="Times" w:hAnsi="Times" w:cs="Times"/>
                <w:sz w:val="18"/>
                <w:szCs w:val="18"/>
              </w:rPr>
              <w:t>As required by 14 CFR.</w:t>
            </w:r>
          </w:p>
        </w:tc>
        <w:tc>
          <w:tcPr>
            <w:tcW w:w="2880" w:type="dxa"/>
            <w:tcBorders>
              <w:bottom w:val="single" w:sz="6" w:space="0" w:color="auto"/>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None required.</w:t>
            </w:r>
          </w:p>
        </w:tc>
        <w:tc>
          <w:tcPr>
            <w:tcW w:w="2520" w:type="dxa"/>
            <w:tcBorders>
              <w:bottom w:val="single" w:sz="6" w:space="0" w:color="auto"/>
              <w:right w:val="single" w:sz="6" w:space="0" w:color="auto"/>
            </w:tcBorders>
          </w:tcPr>
          <w:p w:rsidR="00CB1E2F" w:rsidRPr="00681807" w:rsidRDefault="00CB1E2F" w:rsidP="00CB1E2F">
            <w:pPr>
              <w:spacing w:before="120"/>
              <w:rPr>
                <w:rFonts w:ascii="Times" w:hAnsi="Times" w:cs="Times"/>
                <w:sz w:val="18"/>
                <w:szCs w:val="18"/>
              </w:rPr>
            </w:pPr>
            <w:r w:rsidRPr="00681807">
              <w:rPr>
                <w:rFonts w:ascii="Times" w:hAnsi="Times" w:cs="Times"/>
                <w:sz w:val="18"/>
                <w:szCs w:val="18"/>
              </w:rPr>
              <w:t>None required.</w:t>
            </w:r>
          </w:p>
        </w:tc>
        <w:tc>
          <w:tcPr>
            <w:tcW w:w="2340" w:type="dxa"/>
            <w:tcBorders>
              <w:bottom w:val="single" w:sz="6" w:space="0" w:color="auto"/>
              <w:right w:val="single" w:sz="6" w:space="0" w:color="auto"/>
            </w:tcBorders>
          </w:tcPr>
          <w:p w:rsidR="00CB1E2F" w:rsidRPr="00CB1E2F" w:rsidRDefault="00CB1E2F" w:rsidP="00CB1E2F">
            <w:pPr>
              <w:spacing w:before="120" w:after="120"/>
              <w:rPr>
                <w:rFonts w:ascii="Times" w:hAnsi="Times" w:cs="Times"/>
                <w:sz w:val="18"/>
                <w:szCs w:val="18"/>
              </w:rPr>
            </w:pPr>
            <w:r w:rsidRPr="00CB1E2F">
              <w:rPr>
                <w:rFonts w:ascii="Times" w:hAnsi="Times" w:cs="Times"/>
                <w:sz w:val="18"/>
                <w:szCs w:val="18"/>
              </w:rPr>
              <w:t>An Inoperative Placard will be displayed in a prominent position to be seen by flight crew and will be noted on ADLS.</w:t>
            </w:r>
          </w:p>
        </w:tc>
      </w:tr>
    </w:tbl>
    <w:p w:rsidR="00A54191" w:rsidRDefault="00A54191" w:rsidP="007245C4">
      <w:pPr>
        <w:jc w:val="center"/>
        <w:sectPr w:rsidR="00A54191" w:rsidSect="00EA538C">
          <w:headerReference w:type="default" r:id="rId177"/>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A54191" w:rsidRPr="00EE73CF" w:rsidTr="00647AF2">
        <w:trPr>
          <w:cantSplit/>
        </w:trPr>
        <w:tc>
          <w:tcPr>
            <w:tcW w:w="2330" w:type="dxa"/>
            <w:tcBorders>
              <w:top w:val="single" w:sz="4" w:space="0" w:color="auto"/>
              <w:left w:val="single" w:sz="4" w:space="0" w:color="auto"/>
            </w:tcBorders>
          </w:tcPr>
          <w:p w:rsidR="00A54191" w:rsidRDefault="00A54191" w:rsidP="00647AF2">
            <w:pPr>
              <w:tabs>
                <w:tab w:val="left" w:pos="440"/>
                <w:tab w:val="left" w:pos="2600"/>
              </w:tabs>
              <w:rPr>
                <w:sz w:val="18"/>
                <w:szCs w:val="18"/>
              </w:rPr>
            </w:pPr>
            <w:r>
              <w:rPr>
                <w:sz w:val="18"/>
                <w:szCs w:val="18"/>
              </w:rPr>
              <w:lastRenderedPageBreak/>
              <w:t>1.</w:t>
            </w:r>
            <w:r>
              <w:rPr>
                <w:sz w:val="18"/>
                <w:szCs w:val="18"/>
              </w:rPr>
              <w:tab/>
              <w:t>Bleed Air Systems</w:t>
            </w:r>
          </w:p>
        </w:tc>
        <w:tc>
          <w:tcPr>
            <w:tcW w:w="440" w:type="dxa"/>
            <w:tcBorders>
              <w:top w:val="single" w:sz="4" w:space="0" w:color="auto"/>
              <w:right w:val="single" w:sz="4" w:space="0" w:color="auto"/>
            </w:tcBorders>
          </w:tcPr>
          <w:p w:rsidR="00A54191" w:rsidRDefault="00A54191" w:rsidP="00647AF2">
            <w:pPr>
              <w:tabs>
                <w:tab w:val="left" w:pos="360"/>
              </w:tabs>
              <w:rPr>
                <w:sz w:val="18"/>
                <w:szCs w:val="18"/>
              </w:rPr>
            </w:pPr>
          </w:p>
        </w:tc>
        <w:tc>
          <w:tcPr>
            <w:tcW w:w="370" w:type="dxa"/>
            <w:tcBorders>
              <w:top w:val="single" w:sz="4" w:space="0" w:color="auto"/>
              <w:left w:val="single" w:sz="4" w:space="0" w:color="auto"/>
              <w:right w:val="single" w:sz="6" w:space="0" w:color="auto"/>
            </w:tcBorders>
          </w:tcPr>
          <w:p w:rsidR="00A54191" w:rsidRDefault="00A54191" w:rsidP="00647AF2">
            <w:pPr>
              <w:tabs>
                <w:tab w:val="left" w:pos="360"/>
              </w:tabs>
              <w:rPr>
                <w:sz w:val="18"/>
                <w:szCs w:val="18"/>
              </w:rPr>
            </w:pPr>
          </w:p>
        </w:tc>
        <w:tc>
          <w:tcPr>
            <w:tcW w:w="360" w:type="dxa"/>
            <w:tcBorders>
              <w:top w:val="single" w:sz="4" w:space="0" w:color="auto"/>
            </w:tcBorders>
          </w:tcPr>
          <w:p w:rsidR="00A54191" w:rsidRDefault="00A54191" w:rsidP="00647AF2">
            <w:pPr>
              <w:tabs>
                <w:tab w:val="left" w:pos="360"/>
              </w:tabs>
              <w:rPr>
                <w:sz w:val="18"/>
                <w:szCs w:val="18"/>
              </w:rPr>
            </w:pPr>
          </w:p>
        </w:tc>
        <w:tc>
          <w:tcPr>
            <w:tcW w:w="3240" w:type="dxa"/>
            <w:tcBorders>
              <w:top w:val="single" w:sz="4" w:space="0" w:color="auto"/>
              <w:left w:val="single" w:sz="6" w:space="0" w:color="auto"/>
              <w:right w:val="single" w:sz="6" w:space="0" w:color="auto"/>
            </w:tcBorders>
          </w:tcPr>
          <w:p w:rsidR="00A54191" w:rsidRDefault="00A54191" w:rsidP="00647AF2">
            <w:pPr>
              <w:rPr>
                <w:sz w:val="18"/>
                <w:szCs w:val="18"/>
              </w:rPr>
            </w:pPr>
          </w:p>
        </w:tc>
        <w:tc>
          <w:tcPr>
            <w:tcW w:w="2880" w:type="dxa"/>
            <w:tcBorders>
              <w:top w:val="single" w:sz="4" w:space="0" w:color="auto"/>
              <w:right w:val="single" w:sz="6" w:space="0" w:color="auto"/>
            </w:tcBorders>
          </w:tcPr>
          <w:p w:rsidR="00A54191" w:rsidRPr="00EC71D1" w:rsidRDefault="00A54191" w:rsidP="00647AF2">
            <w:pPr>
              <w:rPr>
                <w:rFonts w:ascii="Times" w:hAnsi="Times" w:cs="Times"/>
                <w:sz w:val="18"/>
                <w:szCs w:val="18"/>
              </w:rPr>
            </w:pPr>
          </w:p>
        </w:tc>
        <w:tc>
          <w:tcPr>
            <w:tcW w:w="2521" w:type="dxa"/>
            <w:tcBorders>
              <w:top w:val="single" w:sz="4" w:space="0" w:color="auto"/>
              <w:right w:val="single" w:sz="6" w:space="0" w:color="auto"/>
            </w:tcBorders>
          </w:tcPr>
          <w:p w:rsidR="00A54191" w:rsidRPr="00A35B96" w:rsidRDefault="00A54191" w:rsidP="00647AF2">
            <w:pPr>
              <w:rPr>
                <w:rFonts w:ascii="Times" w:hAnsi="Times" w:cs="Times"/>
                <w:sz w:val="18"/>
                <w:szCs w:val="18"/>
              </w:rPr>
            </w:pPr>
          </w:p>
        </w:tc>
        <w:tc>
          <w:tcPr>
            <w:tcW w:w="2340" w:type="dxa"/>
            <w:tcBorders>
              <w:top w:val="single" w:sz="4" w:space="0" w:color="auto"/>
              <w:right w:val="single" w:sz="4" w:space="0" w:color="auto"/>
            </w:tcBorders>
          </w:tcPr>
          <w:p w:rsidR="00A54191" w:rsidRPr="00EE73CF" w:rsidRDefault="00A54191" w:rsidP="00647AF2">
            <w:pPr>
              <w:rPr>
                <w:sz w:val="18"/>
                <w:szCs w:val="18"/>
              </w:rPr>
            </w:pPr>
          </w:p>
        </w:tc>
      </w:tr>
      <w:tr w:rsidR="00A54191" w:rsidRPr="00EE73CF" w:rsidTr="009266CC">
        <w:trPr>
          <w:cantSplit/>
        </w:trPr>
        <w:tc>
          <w:tcPr>
            <w:tcW w:w="2330" w:type="dxa"/>
            <w:tcBorders>
              <w:left w:val="single" w:sz="6" w:space="0" w:color="auto"/>
            </w:tcBorders>
          </w:tcPr>
          <w:p w:rsidR="009266CC" w:rsidRPr="003F5EDF" w:rsidRDefault="00A54191" w:rsidP="009266CC">
            <w:pPr>
              <w:tabs>
                <w:tab w:val="left" w:pos="440"/>
                <w:tab w:val="left" w:pos="2600"/>
              </w:tabs>
              <w:spacing w:before="120"/>
              <w:rPr>
                <w:sz w:val="18"/>
                <w:szCs w:val="18"/>
              </w:rPr>
            </w:pPr>
            <w:r>
              <w:rPr>
                <w:sz w:val="18"/>
                <w:szCs w:val="18"/>
              </w:rPr>
              <w:t>1)</w:t>
            </w:r>
            <w:r w:rsidRPr="00EE73CF">
              <w:rPr>
                <w:sz w:val="18"/>
                <w:szCs w:val="18"/>
              </w:rPr>
              <w:tab/>
            </w:r>
            <w:r w:rsidR="009266CC" w:rsidRPr="003F5EDF">
              <w:rPr>
                <w:sz w:val="18"/>
                <w:szCs w:val="18"/>
              </w:rPr>
              <w:t>Pressurized</w:t>
            </w:r>
          </w:p>
          <w:p w:rsidR="00A54191" w:rsidRPr="00EE73CF" w:rsidRDefault="009266CC" w:rsidP="009266CC">
            <w:pPr>
              <w:tabs>
                <w:tab w:val="left" w:pos="440"/>
                <w:tab w:val="left" w:pos="2600"/>
              </w:tabs>
              <w:rPr>
                <w:sz w:val="18"/>
                <w:szCs w:val="18"/>
              </w:rPr>
            </w:pPr>
            <w:r w:rsidRPr="003F5EDF">
              <w:rPr>
                <w:sz w:val="18"/>
                <w:szCs w:val="18"/>
              </w:rPr>
              <w:tab/>
              <w:t>Configuration</w:t>
            </w:r>
          </w:p>
        </w:tc>
        <w:tc>
          <w:tcPr>
            <w:tcW w:w="440" w:type="dxa"/>
            <w:tcBorders>
              <w:right w:val="single" w:sz="4" w:space="0" w:color="auto"/>
            </w:tcBorders>
          </w:tcPr>
          <w:p w:rsidR="00A54191" w:rsidRPr="00EE73CF" w:rsidRDefault="00A54191" w:rsidP="00647AF2">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A54191" w:rsidRPr="00EE73CF" w:rsidRDefault="009266CC" w:rsidP="00647AF2">
            <w:pPr>
              <w:tabs>
                <w:tab w:val="left" w:pos="360"/>
              </w:tabs>
              <w:spacing w:before="120"/>
              <w:rPr>
                <w:sz w:val="18"/>
                <w:szCs w:val="18"/>
              </w:rPr>
            </w:pPr>
            <w:r>
              <w:rPr>
                <w:sz w:val="18"/>
                <w:szCs w:val="18"/>
              </w:rPr>
              <w:t>2</w:t>
            </w:r>
          </w:p>
        </w:tc>
        <w:tc>
          <w:tcPr>
            <w:tcW w:w="360" w:type="dxa"/>
          </w:tcPr>
          <w:p w:rsidR="00A54191" w:rsidRPr="00D65D39" w:rsidRDefault="009266CC" w:rsidP="00647AF2">
            <w:pPr>
              <w:tabs>
                <w:tab w:val="left" w:pos="360"/>
              </w:tabs>
              <w:spacing w:before="120"/>
              <w:rPr>
                <w:sz w:val="18"/>
                <w:szCs w:val="18"/>
              </w:rPr>
            </w:pPr>
            <w:r>
              <w:rPr>
                <w:sz w:val="18"/>
                <w:szCs w:val="18"/>
              </w:rPr>
              <w:t>1</w:t>
            </w:r>
          </w:p>
        </w:tc>
        <w:tc>
          <w:tcPr>
            <w:tcW w:w="3240" w:type="dxa"/>
            <w:tcBorders>
              <w:left w:val="single" w:sz="6" w:space="0" w:color="auto"/>
              <w:right w:val="single" w:sz="6" w:space="0" w:color="auto"/>
            </w:tcBorders>
          </w:tcPr>
          <w:p w:rsidR="009266CC" w:rsidRPr="009266CC" w:rsidRDefault="009266CC" w:rsidP="009266CC">
            <w:pPr>
              <w:spacing w:before="120"/>
              <w:rPr>
                <w:color w:val="000000"/>
                <w:sz w:val="18"/>
                <w:szCs w:val="18"/>
              </w:rPr>
            </w:pPr>
            <w:r w:rsidRPr="009266CC">
              <w:rPr>
                <w:color w:val="000000"/>
                <w:sz w:val="18"/>
                <w:szCs w:val="18"/>
              </w:rPr>
              <w:t>(M) Except for ER operations, may be inoperative provided:</w:t>
            </w:r>
          </w:p>
          <w:p w:rsidR="009266CC" w:rsidRPr="009266CC" w:rsidRDefault="009266CC" w:rsidP="003868A5">
            <w:pPr>
              <w:numPr>
                <w:ilvl w:val="0"/>
                <w:numId w:val="49"/>
              </w:numPr>
              <w:tabs>
                <w:tab w:val="clear" w:pos="720"/>
                <w:tab w:val="num" w:pos="461"/>
              </w:tabs>
              <w:ind w:left="461"/>
              <w:rPr>
                <w:color w:val="000000"/>
                <w:sz w:val="18"/>
                <w:szCs w:val="18"/>
              </w:rPr>
            </w:pPr>
            <w:r w:rsidRPr="009266CC">
              <w:rPr>
                <w:color w:val="000000"/>
                <w:sz w:val="18"/>
                <w:szCs w:val="18"/>
              </w:rPr>
              <w:t>Inoperative Bleed Control Valve is CLOSED and deactivated electrically when associated Engine Bleed Air System is selected OFF,</w:t>
            </w:r>
          </w:p>
          <w:p w:rsidR="009266CC" w:rsidRPr="009266CC" w:rsidRDefault="009266CC" w:rsidP="003868A5">
            <w:pPr>
              <w:numPr>
                <w:ilvl w:val="0"/>
                <w:numId w:val="49"/>
              </w:numPr>
              <w:tabs>
                <w:tab w:val="clear" w:pos="720"/>
                <w:tab w:val="num" w:pos="461"/>
              </w:tabs>
              <w:ind w:left="461"/>
              <w:rPr>
                <w:color w:val="000000"/>
                <w:sz w:val="18"/>
                <w:szCs w:val="18"/>
              </w:rPr>
            </w:pPr>
            <w:r w:rsidRPr="009266CC">
              <w:rPr>
                <w:color w:val="000000"/>
                <w:sz w:val="18"/>
                <w:szCs w:val="18"/>
              </w:rPr>
              <w:t>Opposite Engine Bleed Air System is operative,</w:t>
            </w:r>
          </w:p>
          <w:p w:rsidR="009266CC" w:rsidRPr="009266CC" w:rsidRDefault="009266CC" w:rsidP="003868A5">
            <w:pPr>
              <w:numPr>
                <w:ilvl w:val="0"/>
                <w:numId w:val="49"/>
              </w:numPr>
              <w:tabs>
                <w:tab w:val="clear" w:pos="720"/>
                <w:tab w:val="num" w:pos="461"/>
              </w:tabs>
              <w:ind w:left="461"/>
              <w:rPr>
                <w:color w:val="000000"/>
                <w:sz w:val="18"/>
                <w:szCs w:val="18"/>
              </w:rPr>
            </w:pPr>
            <w:r w:rsidRPr="009266CC">
              <w:rPr>
                <w:color w:val="000000"/>
                <w:sz w:val="18"/>
                <w:szCs w:val="18"/>
              </w:rPr>
              <w:t>Isolation Valve is verified to be operative and selected OPEN, and</w:t>
            </w:r>
          </w:p>
          <w:p w:rsidR="00A54191" w:rsidRPr="009266CC" w:rsidRDefault="009266CC" w:rsidP="003868A5">
            <w:pPr>
              <w:numPr>
                <w:ilvl w:val="0"/>
                <w:numId w:val="49"/>
              </w:numPr>
              <w:tabs>
                <w:tab w:val="clear" w:pos="720"/>
                <w:tab w:val="num" w:pos="461"/>
              </w:tabs>
              <w:ind w:left="461"/>
              <w:rPr>
                <w:rFonts w:ascii="Arial" w:hAnsi="Arial" w:cs="Arial"/>
                <w:color w:val="000000"/>
                <w:sz w:val="22"/>
                <w:szCs w:val="22"/>
              </w:rPr>
            </w:pPr>
            <w:r w:rsidRPr="009266CC">
              <w:rPr>
                <w:color w:val="000000"/>
                <w:sz w:val="18"/>
                <w:szCs w:val="18"/>
              </w:rPr>
              <w:t>Airplane is operated in accordance with AFM Limitations.</w:t>
            </w:r>
          </w:p>
        </w:tc>
        <w:tc>
          <w:tcPr>
            <w:tcW w:w="2880" w:type="dxa"/>
            <w:tcBorders>
              <w:right w:val="single" w:sz="6" w:space="0" w:color="auto"/>
            </w:tcBorders>
          </w:tcPr>
          <w:p w:rsidR="009266CC" w:rsidRPr="00B9432A" w:rsidRDefault="009266CC" w:rsidP="009266CC">
            <w:pPr>
              <w:spacing w:before="120"/>
              <w:rPr>
                <w:rFonts w:ascii="Times" w:hAnsi="Times" w:cs="Times"/>
                <w:sz w:val="18"/>
                <w:szCs w:val="18"/>
              </w:rPr>
            </w:pPr>
            <w:r w:rsidRPr="00B9432A">
              <w:rPr>
                <w:rFonts w:ascii="Times" w:hAnsi="Times" w:cs="Times"/>
                <w:sz w:val="18"/>
                <w:szCs w:val="18"/>
              </w:rPr>
              <w:t xml:space="preserve">Maintenance will </w:t>
            </w:r>
            <w:r w:rsidRPr="00B9432A">
              <w:rPr>
                <w:rFonts w:ascii="Times" w:hAnsi="Times" w:cs="Times"/>
                <w:bCs/>
                <w:sz w:val="18"/>
                <w:szCs w:val="18"/>
              </w:rPr>
              <w:t>CLOSE</w:t>
            </w:r>
            <w:r w:rsidRPr="00B9432A">
              <w:rPr>
                <w:rFonts w:ascii="Times" w:hAnsi="Times" w:cs="Times"/>
                <w:sz w:val="18"/>
                <w:szCs w:val="18"/>
              </w:rPr>
              <w:t xml:space="preserve"> inoperative </w:t>
            </w:r>
            <w:r w:rsidRPr="00B9432A">
              <w:rPr>
                <w:rFonts w:ascii="Times" w:hAnsi="Times" w:cs="Times"/>
                <w:bCs/>
                <w:sz w:val="18"/>
                <w:szCs w:val="18"/>
              </w:rPr>
              <w:t>Bleed Control Valve</w:t>
            </w:r>
            <w:r w:rsidRPr="00B9432A">
              <w:rPr>
                <w:rFonts w:ascii="Times" w:hAnsi="Times" w:cs="Times"/>
                <w:sz w:val="18"/>
                <w:szCs w:val="18"/>
              </w:rPr>
              <w:t xml:space="preserve"> and electrically deactivate affected system. If failure occurs with </w:t>
            </w:r>
            <w:r w:rsidRPr="00B9432A">
              <w:rPr>
                <w:rFonts w:ascii="Times" w:hAnsi="Times" w:cs="Times"/>
                <w:bCs/>
                <w:sz w:val="18"/>
                <w:szCs w:val="18"/>
              </w:rPr>
              <w:t>1) Right Bleed Air Control Valve:</w:t>
            </w:r>
            <w:r w:rsidRPr="00B9432A">
              <w:rPr>
                <w:rFonts w:ascii="Times" w:hAnsi="Times" w:cs="Times"/>
                <w:sz w:val="18"/>
                <w:szCs w:val="18"/>
              </w:rPr>
              <w:t xml:space="preserve"> Select Right Bleed Air Valve </w:t>
            </w:r>
            <w:r w:rsidRPr="00B9432A">
              <w:rPr>
                <w:rFonts w:ascii="Times" w:hAnsi="Times" w:cs="Times"/>
                <w:bCs/>
                <w:sz w:val="18"/>
                <w:szCs w:val="18"/>
              </w:rPr>
              <w:t>OFF</w:t>
            </w:r>
            <w:r w:rsidRPr="00B9432A">
              <w:rPr>
                <w:rFonts w:ascii="Times" w:hAnsi="Times" w:cs="Times"/>
                <w:sz w:val="18"/>
                <w:szCs w:val="18"/>
              </w:rPr>
              <w:t xml:space="preserve"> utilizing </w:t>
            </w:r>
            <w:r w:rsidRPr="00B9432A">
              <w:rPr>
                <w:rFonts w:ascii="Times" w:hAnsi="Times" w:cs="Times"/>
                <w:bCs/>
                <w:sz w:val="18"/>
                <w:szCs w:val="18"/>
              </w:rPr>
              <w:t>R Eng Bleed Air Switch</w:t>
            </w:r>
            <w:r w:rsidRPr="00B9432A">
              <w:rPr>
                <w:rFonts w:ascii="Times" w:hAnsi="Times" w:cs="Times"/>
                <w:sz w:val="18"/>
                <w:szCs w:val="18"/>
              </w:rPr>
              <w:t xml:space="preserve"> and </w:t>
            </w:r>
            <w:r w:rsidRPr="00B9432A">
              <w:rPr>
                <w:rFonts w:ascii="Times" w:hAnsi="Times" w:cs="Times"/>
                <w:bCs/>
                <w:sz w:val="18"/>
                <w:szCs w:val="18"/>
              </w:rPr>
              <w:t xml:space="preserve">Pull R </w:t>
            </w:r>
            <w:r w:rsidR="00B95014">
              <w:rPr>
                <w:rFonts w:ascii="Times" w:hAnsi="Times" w:cs="Times"/>
                <w:bCs/>
                <w:sz w:val="18"/>
                <w:szCs w:val="18"/>
              </w:rPr>
              <w:t>BLD AIR CTL CMD</w:t>
            </w:r>
            <w:r w:rsidRPr="00B9432A">
              <w:rPr>
                <w:rFonts w:ascii="Times" w:hAnsi="Times" w:cs="Times"/>
                <w:bCs/>
                <w:sz w:val="18"/>
                <w:szCs w:val="18"/>
              </w:rPr>
              <w:t xml:space="preserve"> Circuit Breaker (CB). 2) Left Bleed Air Control Valve:</w:t>
            </w:r>
            <w:r w:rsidRPr="00B9432A">
              <w:rPr>
                <w:rFonts w:ascii="Times" w:hAnsi="Times" w:cs="Times"/>
                <w:sz w:val="18"/>
                <w:szCs w:val="18"/>
              </w:rPr>
              <w:t xml:space="preserve"> Select Left Bleed Air Valve </w:t>
            </w:r>
            <w:r w:rsidRPr="00B9432A">
              <w:rPr>
                <w:rFonts w:ascii="Times" w:hAnsi="Times" w:cs="Times"/>
                <w:bCs/>
                <w:sz w:val="18"/>
                <w:szCs w:val="18"/>
              </w:rPr>
              <w:t>OFF</w:t>
            </w:r>
            <w:r w:rsidRPr="00B9432A">
              <w:rPr>
                <w:rFonts w:ascii="Times" w:hAnsi="Times" w:cs="Times"/>
                <w:sz w:val="18"/>
                <w:szCs w:val="18"/>
              </w:rPr>
              <w:t xml:space="preserve"> utilizing </w:t>
            </w:r>
            <w:r w:rsidRPr="00B9432A">
              <w:rPr>
                <w:rFonts w:ascii="Times" w:hAnsi="Times" w:cs="Times"/>
                <w:bCs/>
                <w:sz w:val="18"/>
                <w:szCs w:val="18"/>
              </w:rPr>
              <w:t>L Eng Bleed Air Switch</w:t>
            </w:r>
            <w:r w:rsidRPr="00B9432A">
              <w:rPr>
                <w:rFonts w:ascii="Times" w:hAnsi="Times" w:cs="Times"/>
                <w:sz w:val="18"/>
                <w:szCs w:val="18"/>
              </w:rPr>
              <w:t xml:space="preserve"> and </w:t>
            </w:r>
            <w:r w:rsidRPr="00B9432A">
              <w:rPr>
                <w:rFonts w:ascii="Times" w:hAnsi="Times" w:cs="Times"/>
                <w:bCs/>
                <w:sz w:val="18"/>
                <w:szCs w:val="18"/>
              </w:rPr>
              <w:t>Pull L</w:t>
            </w:r>
            <w:r w:rsidR="00B95014">
              <w:rPr>
                <w:rFonts w:ascii="Times" w:hAnsi="Times" w:cs="Times"/>
                <w:bCs/>
                <w:sz w:val="18"/>
                <w:szCs w:val="18"/>
              </w:rPr>
              <w:t xml:space="preserve"> BLD AIR CTL CMD</w:t>
            </w:r>
            <w:r w:rsidRPr="00B9432A">
              <w:rPr>
                <w:rFonts w:ascii="Times" w:hAnsi="Times" w:cs="Times"/>
                <w:bCs/>
                <w:sz w:val="18"/>
                <w:szCs w:val="18"/>
              </w:rPr>
              <w:t xml:space="preserve"> Circuit Breaker (CB).</w:t>
            </w:r>
            <w:r w:rsidRPr="00B9432A">
              <w:rPr>
                <w:rFonts w:ascii="Times" w:hAnsi="Times" w:cs="Times"/>
                <w:sz w:val="18"/>
                <w:szCs w:val="18"/>
              </w:rPr>
              <w:t xml:space="preserve"> In addition, opposite </w:t>
            </w:r>
            <w:r w:rsidRPr="00B9432A">
              <w:rPr>
                <w:rFonts w:ascii="Times" w:hAnsi="Times" w:cs="Times"/>
                <w:bCs/>
                <w:sz w:val="18"/>
                <w:szCs w:val="18"/>
              </w:rPr>
              <w:t>Engine Bleed Air System</w:t>
            </w:r>
            <w:r w:rsidRPr="00B9432A">
              <w:rPr>
                <w:rFonts w:ascii="Times" w:hAnsi="Times" w:cs="Times"/>
                <w:sz w:val="18"/>
                <w:szCs w:val="18"/>
              </w:rPr>
              <w:t xml:space="preserve"> and </w:t>
            </w:r>
            <w:r w:rsidRPr="00B9432A">
              <w:rPr>
                <w:rFonts w:ascii="Times" w:hAnsi="Times" w:cs="Times"/>
                <w:bCs/>
                <w:sz w:val="18"/>
                <w:szCs w:val="18"/>
              </w:rPr>
              <w:t>Isolation Valve</w:t>
            </w:r>
            <w:r w:rsidRPr="00B9432A">
              <w:rPr>
                <w:rFonts w:ascii="Times" w:hAnsi="Times" w:cs="Times"/>
                <w:sz w:val="18"/>
                <w:szCs w:val="18"/>
              </w:rPr>
              <w:t xml:space="preserve"> will be verified operative and </w:t>
            </w:r>
            <w:r w:rsidRPr="00B9432A">
              <w:rPr>
                <w:rFonts w:ascii="Times" w:hAnsi="Times" w:cs="Times"/>
                <w:bCs/>
                <w:sz w:val="18"/>
                <w:szCs w:val="18"/>
              </w:rPr>
              <w:t>Isolation Valve</w:t>
            </w:r>
            <w:r w:rsidRPr="00B9432A">
              <w:rPr>
                <w:rFonts w:ascii="Times" w:hAnsi="Times" w:cs="Times"/>
                <w:sz w:val="18"/>
                <w:szCs w:val="18"/>
              </w:rPr>
              <w:t xml:space="preserve"> selected </w:t>
            </w:r>
            <w:r w:rsidRPr="00B9432A">
              <w:rPr>
                <w:rFonts w:ascii="Times" w:hAnsi="Times" w:cs="Times"/>
                <w:bCs/>
                <w:sz w:val="18"/>
                <w:szCs w:val="18"/>
              </w:rPr>
              <w:t>OPEN</w:t>
            </w:r>
            <w:r w:rsidRPr="00B9432A">
              <w:rPr>
                <w:rFonts w:ascii="Times" w:hAnsi="Times" w:cs="Times"/>
                <w:sz w:val="18"/>
                <w:szCs w:val="18"/>
              </w:rPr>
              <w:t xml:space="preserve">. </w:t>
            </w:r>
            <w:r w:rsidR="00E31651">
              <w:rPr>
                <w:rFonts w:ascii="Times" w:hAnsi="Times" w:cs="Times"/>
                <w:sz w:val="18"/>
                <w:szCs w:val="18"/>
              </w:rPr>
              <w:t xml:space="preserve">Refer to </w:t>
            </w:r>
            <w:r w:rsidRPr="00B9432A">
              <w:rPr>
                <w:rFonts w:ascii="Times" w:hAnsi="Times" w:cs="Times"/>
                <w:bCs/>
                <w:sz w:val="18"/>
                <w:szCs w:val="18"/>
              </w:rPr>
              <w:t>AMM chapter 36-12-00.</w:t>
            </w:r>
          </w:p>
          <w:p w:rsidR="00A54191" w:rsidRPr="00EE73CF" w:rsidRDefault="009266CC" w:rsidP="009266CC">
            <w:pPr>
              <w:spacing w:before="120"/>
              <w:rPr>
                <w:sz w:val="18"/>
                <w:szCs w:val="18"/>
              </w:rPr>
            </w:pPr>
            <w:r w:rsidRPr="00B9432A">
              <w:rPr>
                <w:rFonts w:ascii="Times" w:hAnsi="Times" w:cs="Times"/>
                <w:sz w:val="18"/>
                <w:szCs w:val="18"/>
              </w:rPr>
              <w:t>Flight crew may accomplish this task if properly qualified and authorized.</w:t>
            </w:r>
          </w:p>
        </w:tc>
        <w:tc>
          <w:tcPr>
            <w:tcW w:w="2521" w:type="dxa"/>
            <w:tcBorders>
              <w:right w:val="single" w:sz="6" w:space="0" w:color="auto"/>
            </w:tcBorders>
          </w:tcPr>
          <w:p w:rsidR="00A54191" w:rsidRPr="00EE73CF" w:rsidRDefault="009266CC" w:rsidP="00647AF2">
            <w:pPr>
              <w:spacing w:before="120"/>
              <w:rPr>
                <w:sz w:val="18"/>
                <w:szCs w:val="18"/>
              </w:rPr>
            </w:pPr>
            <w:r>
              <w:rPr>
                <w:rFonts w:ascii="Times" w:hAnsi="Times" w:cs="Times"/>
                <w:sz w:val="18"/>
                <w:szCs w:val="18"/>
              </w:rPr>
              <w:t>None required.</w:t>
            </w:r>
          </w:p>
        </w:tc>
        <w:tc>
          <w:tcPr>
            <w:tcW w:w="2340" w:type="dxa"/>
            <w:tcBorders>
              <w:right w:val="single" w:sz="6" w:space="0" w:color="auto"/>
            </w:tcBorders>
          </w:tcPr>
          <w:p w:rsidR="00A54191" w:rsidRPr="00EE73CF" w:rsidRDefault="009266CC" w:rsidP="00647AF2">
            <w:pPr>
              <w:spacing w:before="120"/>
              <w:rPr>
                <w:sz w:val="18"/>
                <w:szCs w:val="18"/>
              </w:rPr>
            </w:pPr>
            <w:r w:rsidRPr="00B9432A">
              <w:rPr>
                <w:rFonts w:ascii="Times" w:hAnsi="Times" w:cs="Times"/>
                <w:sz w:val="18"/>
                <w:szCs w:val="18"/>
              </w:rPr>
              <w:t xml:space="preserve">An Inoperative Placard will be placed above the affected </w:t>
            </w:r>
            <w:r w:rsidRPr="00B9432A">
              <w:rPr>
                <w:rFonts w:ascii="Times" w:hAnsi="Times" w:cs="Times"/>
                <w:bCs/>
                <w:sz w:val="18"/>
                <w:szCs w:val="18"/>
              </w:rPr>
              <w:t>Bleed Air Control Switch</w:t>
            </w:r>
            <w:r w:rsidRPr="00B9432A">
              <w:rPr>
                <w:rFonts w:ascii="Times" w:hAnsi="Times" w:cs="Times"/>
                <w:sz w:val="18"/>
                <w:szCs w:val="18"/>
              </w:rPr>
              <w:t xml:space="preserve"> and will be noted on ADLS.</w:t>
            </w:r>
          </w:p>
        </w:tc>
      </w:tr>
      <w:tr w:rsidR="009266CC" w:rsidRPr="00EE73CF" w:rsidTr="009266CC">
        <w:trPr>
          <w:cantSplit/>
        </w:trPr>
        <w:tc>
          <w:tcPr>
            <w:tcW w:w="2330" w:type="dxa"/>
            <w:tcBorders>
              <w:left w:val="single" w:sz="6" w:space="0" w:color="auto"/>
              <w:bottom w:val="single" w:sz="4" w:space="0" w:color="auto"/>
            </w:tcBorders>
          </w:tcPr>
          <w:p w:rsidR="009266CC" w:rsidRDefault="009266CC" w:rsidP="009266CC">
            <w:pPr>
              <w:tabs>
                <w:tab w:val="left" w:pos="440"/>
                <w:tab w:val="left" w:pos="2600"/>
              </w:tabs>
              <w:spacing w:before="120"/>
              <w:jc w:val="center"/>
              <w:rPr>
                <w:sz w:val="18"/>
                <w:szCs w:val="18"/>
              </w:rPr>
            </w:pPr>
            <w:r>
              <w:rPr>
                <w:sz w:val="18"/>
                <w:szCs w:val="18"/>
              </w:rPr>
              <w:t>(continued)</w:t>
            </w:r>
          </w:p>
        </w:tc>
        <w:tc>
          <w:tcPr>
            <w:tcW w:w="440" w:type="dxa"/>
            <w:tcBorders>
              <w:bottom w:val="single" w:sz="4" w:space="0" w:color="auto"/>
              <w:right w:val="single" w:sz="4" w:space="0" w:color="auto"/>
            </w:tcBorders>
          </w:tcPr>
          <w:p w:rsidR="009266CC" w:rsidRDefault="009266CC"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9266CC" w:rsidRDefault="009266CC" w:rsidP="00647AF2">
            <w:pPr>
              <w:tabs>
                <w:tab w:val="left" w:pos="360"/>
              </w:tabs>
              <w:spacing w:before="120"/>
              <w:rPr>
                <w:sz w:val="18"/>
                <w:szCs w:val="18"/>
              </w:rPr>
            </w:pPr>
          </w:p>
        </w:tc>
        <w:tc>
          <w:tcPr>
            <w:tcW w:w="360" w:type="dxa"/>
            <w:tcBorders>
              <w:bottom w:val="single" w:sz="4" w:space="0" w:color="auto"/>
            </w:tcBorders>
          </w:tcPr>
          <w:p w:rsidR="009266CC" w:rsidRDefault="009266CC"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9266CC" w:rsidRPr="009266CC" w:rsidRDefault="009266CC" w:rsidP="009266CC">
            <w:pPr>
              <w:spacing w:before="120"/>
              <w:rPr>
                <w:color w:val="000000"/>
                <w:sz w:val="18"/>
                <w:szCs w:val="18"/>
              </w:rPr>
            </w:pPr>
          </w:p>
        </w:tc>
        <w:tc>
          <w:tcPr>
            <w:tcW w:w="2880" w:type="dxa"/>
            <w:tcBorders>
              <w:bottom w:val="single" w:sz="4" w:space="0" w:color="auto"/>
              <w:right w:val="single" w:sz="6" w:space="0" w:color="auto"/>
            </w:tcBorders>
          </w:tcPr>
          <w:p w:rsidR="009266CC" w:rsidRPr="00B9432A" w:rsidRDefault="009266CC" w:rsidP="009266CC">
            <w:pPr>
              <w:spacing w:before="120"/>
              <w:rPr>
                <w:rFonts w:ascii="Times" w:hAnsi="Times" w:cs="Times"/>
                <w:sz w:val="18"/>
                <w:szCs w:val="18"/>
              </w:rPr>
            </w:pPr>
          </w:p>
        </w:tc>
        <w:tc>
          <w:tcPr>
            <w:tcW w:w="2521" w:type="dxa"/>
            <w:tcBorders>
              <w:bottom w:val="single" w:sz="4" w:space="0" w:color="auto"/>
              <w:right w:val="single" w:sz="6" w:space="0" w:color="auto"/>
            </w:tcBorders>
          </w:tcPr>
          <w:p w:rsidR="009266CC" w:rsidRDefault="009266CC" w:rsidP="00647AF2">
            <w:pPr>
              <w:spacing w:before="120"/>
              <w:rPr>
                <w:rFonts w:ascii="Times" w:hAnsi="Times" w:cs="Times"/>
                <w:sz w:val="18"/>
                <w:szCs w:val="18"/>
              </w:rPr>
            </w:pPr>
          </w:p>
        </w:tc>
        <w:tc>
          <w:tcPr>
            <w:tcW w:w="2340" w:type="dxa"/>
            <w:tcBorders>
              <w:bottom w:val="single" w:sz="4" w:space="0" w:color="auto"/>
              <w:right w:val="single" w:sz="6" w:space="0" w:color="auto"/>
            </w:tcBorders>
          </w:tcPr>
          <w:p w:rsidR="009266CC" w:rsidRPr="00EE73CF" w:rsidRDefault="009266CC" w:rsidP="00647AF2">
            <w:pPr>
              <w:spacing w:before="120"/>
              <w:rPr>
                <w:sz w:val="18"/>
                <w:szCs w:val="18"/>
              </w:rPr>
            </w:pPr>
          </w:p>
        </w:tc>
      </w:tr>
    </w:tbl>
    <w:p w:rsidR="009266CC" w:rsidRDefault="009266CC" w:rsidP="009266CC">
      <w:pPr>
        <w:tabs>
          <w:tab w:val="left" w:pos="440"/>
          <w:tab w:val="left" w:pos="2600"/>
        </w:tabs>
        <w:spacing w:before="120"/>
        <w:rPr>
          <w:sz w:val="18"/>
          <w:szCs w:val="18"/>
        </w:rPr>
        <w:sectPr w:rsidR="009266CC" w:rsidSect="00EA538C">
          <w:headerReference w:type="default" r:id="rId178"/>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9266CC" w:rsidRPr="00EE73CF" w:rsidTr="009266CC">
        <w:trPr>
          <w:cantSplit/>
        </w:trPr>
        <w:tc>
          <w:tcPr>
            <w:tcW w:w="2330" w:type="dxa"/>
            <w:tcBorders>
              <w:top w:val="single" w:sz="4" w:space="0" w:color="auto"/>
              <w:left w:val="single" w:sz="6" w:space="0" w:color="auto"/>
            </w:tcBorders>
          </w:tcPr>
          <w:p w:rsidR="009266CC" w:rsidRDefault="009266CC" w:rsidP="009266CC">
            <w:pPr>
              <w:tabs>
                <w:tab w:val="left" w:pos="440"/>
                <w:tab w:val="left" w:pos="2600"/>
              </w:tabs>
              <w:rPr>
                <w:sz w:val="18"/>
                <w:szCs w:val="18"/>
              </w:rPr>
            </w:pPr>
            <w:r>
              <w:rPr>
                <w:sz w:val="18"/>
                <w:szCs w:val="18"/>
              </w:rPr>
              <w:lastRenderedPageBreak/>
              <w:t>1.</w:t>
            </w:r>
            <w:r>
              <w:rPr>
                <w:sz w:val="18"/>
                <w:szCs w:val="18"/>
              </w:rPr>
              <w:tab/>
              <w:t>Bleed Air Systems</w:t>
            </w:r>
          </w:p>
          <w:p w:rsidR="009266CC" w:rsidRDefault="009266CC" w:rsidP="009266CC">
            <w:pPr>
              <w:tabs>
                <w:tab w:val="left" w:pos="440"/>
                <w:tab w:val="left" w:pos="2600"/>
              </w:tabs>
              <w:rPr>
                <w:sz w:val="18"/>
                <w:szCs w:val="18"/>
              </w:rPr>
            </w:pPr>
            <w:r>
              <w:rPr>
                <w:sz w:val="18"/>
                <w:szCs w:val="18"/>
              </w:rPr>
              <w:tab/>
              <w:t>(continued)</w:t>
            </w:r>
          </w:p>
        </w:tc>
        <w:tc>
          <w:tcPr>
            <w:tcW w:w="440" w:type="dxa"/>
            <w:tcBorders>
              <w:top w:val="single" w:sz="4" w:space="0" w:color="auto"/>
              <w:right w:val="single" w:sz="4" w:space="0" w:color="auto"/>
            </w:tcBorders>
          </w:tcPr>
          <w:p w:rsidR="009266CC" w:rsidRDefault="009266CC" w:rsidP="009266CC">
            <w:pPr>
              <w:tabs>
                <w:tab w:val="left" w:pos="360"/>
              </w:tabs>
              <w:rPr>
                <w:sz w:val="18"/>
                <w:szCs w:val="18"/>
              </w:rPr>
            </w:pPr>
          </w:p>
        </w:tc>
        <w:tc>
          <w:tcPr>
            <w:tcW w:w="370" w:type="dxa"/>
            <w:tcBorders>
              <w:top w:val="single" w:sz="4" w:space="0" w:color="auto"/>
              <w:left w:val="single" w:sz="4" w:space="0" w:color="auto"/>
              <w:right w:val="single" w:sz="6" w:space="0" w:color="auto"/>
            </w:tcBorders>
          </w:tcPr>
          <w:p w:rsidR="009266CC" w:rsidRDefault="009266CC" w:rsidP="009266CC">
            <w:pPr>
              <w:tabs>
                <w:tab w:val="left" w:pos="360"/>
              </w:tabs>
              <w:rPr>
                <w:sz w:val="18"/>
                <w:szCs w:val="18"/>
              </w:rPr>
            </w:pPr>
          </w:p>
        </w:tc>
        <w:tc>
          <w:tcPr>
            <w:tcW w:w="360" w:type="dxa"/>
            <w:tcBorders>
              <w:top w:val="single" w:sz="4" w:space="0" w:color="auto"/>
            </w:tcBorders>
          </w:tcPr>
          <w:p w:rsidR="009266CC" w:rsidRDefault="009266CC" w:rsidP="009266CC">
            <w:pPr>
              <w:tabs>
                <w:tab w:val="left" w:pos="360"/>
              </w:tabs>
              <w:rPr>
                <w:sz w:val="18"/>
                <w:szCs w:val="18"/>
              </w:rPr>
            </w:pPr>
          </w:p>
        </w:tc>
        <w:tc>
          <w:tcPr>
            <w:tcW w:w="3240" w:type="dxa"/>
            <w:tcBorders>
              <w:top w:val="single" w:sz="4" w:space="0" w:color="auto"/>
              <w:left w:val="single" w:sz="6" w:space="0" w:color="auto"/>
              <w:right w:val="single" w:sz="6" w:space="0" w:color="auto"/>
            </w:tcBorders>
          </w:tcPr>
          <w:p w:rsidR="009266CC" w:rsidRPr="009266CC" w:rsidRDefault="009266CC" w:rsidP="009266CC">
            <w:pPr>
              <w:rPr>
                <w:color w:val="000000"/>
                <w:sz w:val="18"/>
                <w:szCs w:val="18"/>
              </w:rPr>
            </w:pPr>
          </w:p>
        </w:tc>
        <w:tc>
          <w:tcPr>
            <w:tcW w:w="2880" w:type="dxa"/>
            <w:tcBorders>
              <w:top w:val="single" w:sz="4" w:space="0" w:color="auto"/>
              <w:right w:val="single" w:sz="6" w:space="0" w:color="auto"/>
            </w:tcBorders>
          </w:tcPr>
          <w:p w:rsidR="009266CC" w:rsidRPr="00B9432A" w:rsidRDefault="009266CC" w:rsidP="009266CC">
            <w:pPr>
              <w:rPr>
                <w:rFonts w:ascii="Times" w:hAnsi="Times" w:cs="Times"/>
                <w:sz w:val="18"/>
                <w:szCs w:val="18"/>
              </w:rPr>
            </w:pPr>
          </w:p>
        </w:tc>
        <w:tc>
          <w:tcPr>
            <w:tcW w:w="2521" w:type="dxa"/>
            <w:tcBorders>
              <w:top w:val="single" w:sz="4" w:space="0" w:color="auto"/>
              <w:right w:val="single" w:sz="6" w:space="0" w:color="auto"/>
            </w:tcBorders>
          </w:tcPr>
          <w:p w:rsidR="009266CC" w:rsidRDefault="009266CC" w:rsidP="009266CC">
            <w:pPr>
              <w:rPr>
                <w:rFonts w:ascii="Times" w:hAnsi="Times" w:cs="Times"/>
                <w:sz w:val="18"/>
                <w:szCs w:val="18"/>
              </w:rPr>
            </w:pPr>
          </w:p>
        </w:tc>
        <w:tc>
          <w:tcPr>
            <w:tcW w:w="2340" w:type="dxa"/>
            <w:tcBorders>
              <w:top w:val="single" w:sz="4" w:space="0" w:color="auto"/>
              <w:right w:val="single" w:sz="6" w:space="0" w:color="auto"/>
            </w:tcBorders>
          </w:tcPr>
          <w:p w:rsidR="009266CC" w:rsidRPr="00EE73CF" w:rsidRDefault="009266CC" w:rsidP="009266CC">
            <w:pPr>
              <w:rPr>
                <w:sz w:val="18"/>
                <w:szCs w:val="18"/>
              </w:rPr>
            </w:pPr>
          </w:p>
        </w:tc>
      </w:tr>
      <w:tr w:rsidR="004941AE" w:rsidRPr="00EE73CF" w:rsidTr="00860A73">
        <w:trPr>
          <w:cantSplit/>
        </w:trPr>
        <w:tc>
          <w:tcPr>
            <w:tcW w:w="2330" w:type="dxa"/>
            <w:tcBorders>
              <w:left w:val="single" w:sz="4" w:space="0" w:color="auto"/>
            </w:tcBorders>
          </w:tcPr>
          <w:p w:rsidR="004941AE" w:rsidRDefault="004941AE" w:rsidP="00860A73">
            <w:pPr>
              <w:tabs>
                <w:tab w:val="left" w:pos="440"/>
                <w:tab w:val="left" w:pos="2600"/>
              </w:tabs>
              <w:spacing w:before="120"/>
              <w:rPr>
                <w:sz w:val="18"/>
                <w:szCs w:val="18"/>
              </w:rPr>
            </w:pPr>
            <w:r>
              <w:rPr>
                <w:sz w:val="18"/>
                <w:szCs w:val="18"/>
              </w:rPr>
              <w:t>2)</w:t>
            </w:r>
            <w:r>
              <w:rPr>
                <w:sz w:val="18"/>
                <w:szCs w:val="18"/>
              </w:rPr>
              <w:tab/>
              <w:t>Unpressurized</w:t>
            </w:r>
          </w:p>
          <w:p w:rsidR="004941AE" w:rsidRPr="00EE73CF" w:rsidRDefault="004941AE" w:rsidP="00860A73">
            <w:pPr>
              <w:tabs>
                <w:tab w:val="left" w:pos="440"/>
                <w:tab w:val="left" w:pos="2600"/>
              </w:tabs>
              <w:rPr>
                <w:sz w:val="18"/>
                <w:szCs w:val="18"/>
              </w:rPr>
            </w:pPr>
            <w:r>
              <w:rPr>
                <w:sz w:val="18"/>
                <w:szCs w:val="18"/>
              </w:rPr>
              <w:tab/>
              <w:t>Configuration</w:t>
            </w:r>
          </w:p>
        </w:tc>
        <w:tc>
          <w:tcPr>
            <w:tcW w:w="440" w:type="dxa"/>
            <w:tcBorders>
              <w:right w:val="single" w:sz="4" w:space="0" w:color="auto"/>
            </w:tcBorders>
          </w:tcPr>
          <w:p w:rsidR="004941AE" w:rsidRPr="00EE73CF" w:rsidRDefault="004941AE" w:rsidP="00860A73">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4941AE" w:rsidRPr="00EE73CF" w:rsidRDefault="004941AE" w:rsidP="00860A73">
            <w:pPr>
              <w:tabs>
                <w:tab w:val="left" w:pos="360"/>
              </w:tabs>
              <w:spacing w:before="120"/>
              <w:rPr>
                <w:sz w:val="18"/>
                <w:szCs w:val="18"/>
              </w:rPr>
            </w:pPr>
            <w:r>
              <w:rPr>
                <w:sz w:val="18"/>
                <w:szCs w:val="18"/>
              </w:rPr>
              <w:t>2</w:t>
            </w:r>
          </w:p>
        </w:tc>
        <w:tc>
          <w:tcPr>
            <w:tcW w:w="360" w:type="dxa"/>
          </w:tcPr>
          <w:p w:rsidR="004941AE" w:rsidRPr="00EE73CF" w:rsidRDefault="004941AE" w:rsidP="00860A73">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4941AE" w:rsidRPr="009266CC" w:rsidRDefault="004941AE" w:rsidP="00860A73">
            <w:pPr>
              <w:spacing w:before="120"/>
              <w:rPr>
                <w:color w:val="000000"/>
                <w:sz w:val="18"/>
                <w:szCs w:val="18"/>
              </w:rPr>
            </w:pPr>
            <w:r w:rsidRPr="009266CC">
              <w:rPr>
                <w:color w:val="000000"/>
                <w:sz w:val="18"/>
                <w:szCs w:val="18"/>
              </w:rPr>
              <w:t>(M)(O) Except for ER operations, both may be inoperative provided:</w:t>
            </w:r>
          </w:p>
          <w:p w:rsidR="004941AE" w:rsidRPr="009266CC" w:rsidRDefault="004941AE" w:rsidP="003868A5">
            <w:pPr>
              <w:numPr>
                <w:ilvl w:val="0"/>
                <w:numId w:val="50"/>
              </w:numPr>
              <w:tabs>
                <w:tab w:val="clear" w:pos="720"/>
                <w:tab w:val="num" w:pos="461"/>
              </w:tabs>
              <w:ind w:left="461"/>
              <w:rPr>
                <w:color w:val="000000"/>
                <w:sz w:val="18"/>
                <w:szCs w:val="18"/>
              </w:rPr>
            </w:pPr>
            <w:r w:rsidRPr="009266CC">
              <w:rPr>
                <w:color w:val="000000"/>
                <w:sz w:val="18"/>
                <w:szCs w:val="18"/>
              </w:rPr>
              <w:t>Inoperative Bleed Control Valve is CLOSED and deactivated electrically when associated Engine Bleed Air System is selected OFF,</w:t>
            </w:r>
          </w:p>
          <w:p w:rsidR="004941AE" w:rsidRDefault="004941AE" w:rsidP="003868A5">
            <w:pPr>
              <w:numPr>
                <w:ilvl w:val="0"/>
                <w:numId w:val="50"/>
              </w:numPr>
              <w:tabs>
                <w:tab w:val="clear" w:pos="720"/>
                <w:tab w:val="num" w:pos="461"/>
              </w:tabs>
              <w:ind w:left="461"/>
              <w:rPr>
                <w:color w:val="000000"/>
                <w:sz w:val="18"/>
                <w:szCs w:val="18"/>
              </w:rPr>
            </w:pPr>
            <w:r w:rsidRPr="009266CC">
              <w:rPr>
                <w:color w:val="000000"/>
                <w:sz w:val="18"/>
                <w:szCs w:val="18"/>
              </w:rPr>
              <w:t>Airplane is not operated in forecas</w:t>
            </w:r>
            <w:r w:rsidR="004D2EAF">
              <w:rPr>
                <w:color w:val="000000"/>
                <w:sz w:val="18"/>
                <w:szCs w:val="18"/>
              </w:rPr>
              <w:t>t or known icing conditions,</w:t>
            </w:r>
          </w:p>
          <w:p w:rsidR="004D2EAF" w:rsidRDefault="004D2EAF" w:rsidP="003868A5">
            <w:pPr>
              <w:numPr>
                <w:ilvl w:val="0"/>
                <w:numId w:val="50"/>
              </w:numPr>
              <w:tabs>
                <w:tab w:val="clear" w:pos="720"/>
                <w:tab w:val="num" w:pos="461"/>
              </w:tabs>
              <w:ind w:left="461"/>
              <w:rPr>
                <w:color w:val="000000"/>
                <w:sz w:val="18"/>
                <w:szCs w:val="18"/>
              </w:rPr>
            </w:pPr>
            <w:r>
              <w:rPr>
                <w:color w:val="000000"/>
                <w:sz w:val="18"/>
                <w:szCs w:val="18"/>
              </w:rPr>
              <w:t>Rear baggage compartment is not used (empty),</w:t>
            </w:r>
          </w:p>
          <w:p w:rsidR="004D2EAF" w:rsidRPr="009266CC" w:rsidRDefault="004D2EAF" w:rsidP="003868A5">
            <w:pPr>
              <w:numPr>
                <w:ilvl w:val="0"/>
                <w:numId w:val="50"/>
              </w:numPr>
              <w:tabs>
                <w:tab w:val="clear" w:pos="720"/>
                <w:tab w:val="num" w:pos="461"/>
              </w:tabs>
              <w:ind w:left="461"/>
              <w:rPr>
                <w:color w:val="000000"/>
                <w:sz w:val="18"/>
                <w:szCs w:val="18"/>
              </w:rPr>
            </w:pPr>
            <w:r>
              <w:rPr>
                <w:color w:val="000000"/>
                <w:sz w:val="18"/>
                <w:szCs w:val="18"/>
              </w:rPr>
              <w:t>Internal baggage door remains OPEN, and</w:t>
            </w:r>
          </w:p>
          <w:p w:rsidR="004941AE" w:rsidRPr="00EE73CF" w:rsidRDefault="004941AE" w:rsidP="003868A5">
            <w:pPr>
              <w:numPr>
                <w:ilvl w:val="0"/>
                <w:numId w:val="75"/>
              </w:numPr>
              <w:tabs>
                <w:tab w:val="clear" w:pos="810"/>
                <w:tab w:val="num" w:pos="461"/>
              </w:tabs>
              <w:ind w:left="461"/>
              <w:rPr>
                <w:sz w:val="18"/>
                <w:szCs w:val="18"/>
              </w:rPr>
            </w:pPr>
            <w:r w:rsidRPr="009266CC">
              <w:rPr>
                <w:color w:val="000000"/>
                <w:sz w:val="18"/>
                <w:szCs w:val="18"/>
              </w:rPr>
              <w:t>Airplane is operated in accordance with AFM Limitations.</w:t>
            </w:r>
          </w:p>
        </w:tc>
        <w:tc>
          <w:tcPr>
            <w:tcW w:w="2880" w:type="dxa"/>
            <w:tcBorders>
              <w:right w:val="single" w:sz="6" w:space="0" w:color="auto"/>
            </w:tcBorders>
          </w:tcPr>
          <w:p w:rsidR="004941AE" w:rsidRPr="00B9432A" w:rsidRDefault="004941AE" w:rsidP="00860A73">
            <w:pPr>
              <w:spacing w:before="120"/>
              <w:rPr>
                <w:rFonts w:ascii="Times" w:hAnsi="Times" w:cs="Times"/>
                <w:sz w:val="18"/>
                <w:szCs w:val="18"/>
              </w:rPr>
            </w:pPr>
            <w:r w:rsidRPr="00B9432A">
              <w:rPr>
                <w:rFonts w:ascii="Times" w:hAnsi="Times" w:cs="Times"/>
                <w:sz w:val="18"/>
                <w:szCs w:val="18"/>
              </w:rPr>
              <w:t xml:space="preserve">Maintenance will ensure both </w:t>
            </w:r>
            <w:r w:rsidRPr="00B9432A">
              <w:rPr>
                <w:rFonts w:ascii="Times" w:hAnsi="Times" w:cs="Times"/>
                <w:bCs/>
                <w:sz w:val="18"/>
                <w:szCs w:val="18"/>
              </w:rPr>
              <w:t>Bleed Air Valves</w:t>
            </w:r>
            <w:r w:rsidRPr="00B9432A">
              <w:rPr>
                <w:rFonts w:ascii="Times" w:hAnsi="Times" w:cs="Times"/>
                <w:sz w:val="18"/>
                <w:szCs w:val="18"/>
              </w:rPr>
              <w:t xml:space="preserve"> are </w:t>
            </w:r>
            <w:r w:rsidRPr="00B9432A">
              <w:rPr>
                <w:rFonts w:ascii="Times" w:hAnsi="Times" w:cs="Times"/>
                <w:bCs/>
                <w:sz w:val="18"/>
                <w:szCs w:val="18"/>
              </w:rPr>
              <w:t>CLOSED</w:t>
            </w:r>
            <w:r w:rsidRPr="00B9432A">
              <w:rPr>
                <w:rFonts w:ascii="Times" w:hAnsi="Times" w:cs="Times"/>
                <w:sz w:val="18"/>
                <w:szCs w:val="18"/>
              </w:rPr>
              <w:t xml:space="preserve"> and deactivated electrically.</w:t>
            </w:r>
          </w:p>
          <w:p w:rsidR="004941AE" w:rsidRPr="00EE73CF" w:rsidRDefault="004941AE" w:rsidP="00860A73">
            <w:pPr>
              <w:spacing w:before="120"/>
              <w:rPr>
                <w:sz w:val="18"/>
                <w:szCs w:val="18"/>
              </w:rPr>
            </w:pPr>
            <w:r w:rsidRPr="00B9432A">
              <w:rPr>
                <w:rFonts w:ascii="Times" w:hAnsi="Times" w:cs="Times"/>
                <w:sz w:val="18"/>
                <w:szCs w:val="18"/>
              </w:rPr>
              <w:t>Flight crew may accomplish this task if properly qualified and authorized.</w:t>
            </w:r>
          </w:p>
        </w:tc>
        <w:tc>
          <w:tcPr>
            <w:tcW w:w="2521" w:type="dxa"/>
            <w:tcBorders>
              <w:right w:val="single" w:sz="6" w:space="0" w:color="auto"/>
            </w:tcBorders>
          </w:tcPr>
          <w:p w:rsidR="004941AE" w:rsidRDefault="003740E7" w:rsidP="00860A73">
            <w:pPr>
              <w:spacing w:before="120"/>
              <w:rPr>
                <w:rFonts w:ascii="Times" w:hAnsi="Times" w:cs="Times"/>
                <w:sz w:val="18"/>
                <w:szCs w:val="18"/>
              </w:rPr>
            </w:pPr>
            <w:bookmarkStart w:id="8" w:name="OLE_LINK5"/>
            <w:bookmarkStart w:id="9" w:name="OLE_LINK6"/>
            <w:r>
              <w:rPr>
                <w:rFonts w:ascii="Times" w:hAnsi="Times" w:cs="Times"/>
                <w:sz w:val="18"/>
                <w:szCs w:val="18"/>
              </w:rPr>
              <w:t>Flight crew will ensure internal baggage door remains OPEN.</w:t>
            </w:r>
            <w:bookmarkEnd w:id="8"/>
            <w:bookmarkEnd w:id="9"/>
          </w:p>
          <w:p w:rsidR="00DB0C13" w:rsidRDefault="00DB0C13" w:rsidP="00860A73">
            <w:pPr>
              <w:spacing w:before="120"/>
              <w:rPr>
                <w:rFonts w:ascii="Times" w:hAnsi="Times" w:cs="Times"/>
                <w:sz w:val="18"/>
                <w:szCs w:val="18"/>
              </w:rPr>
            </w:pPr>
            <w:r w:rsidRPr="00681807">
              <w:rPr>
                <w:rFonts w:ascii="Times" w:hAnsi="Times" w:cs="Times"/>
                <w:sz w:val="18"/>
                <w:szCs w:val="18"/>
              </w:rPr>
              <w:t xml:space="preserve">To operate the airplane unpressurized, select manual pressurization and slew the outflow valve to the full open position with RAM Air selected </w:t>
            </w:r>
            <w:r w:rsidRPr="00681807">
              <w:rPr>
                <w:rFonts w:ascii="Times" w:hAnsi="Times" w:cs="Times"/>
                <w:bCs/>
                <w:sz w:val="18"/>
                <w:szCs w:val="18"/>
              </w:rPr>
              <w:t>ON.</w:t>
            </w:r>
            <w:r w:rsidRPr="00681807">
              <w:rPr>
                <w:rFonts w:ascii="Times" w:hAnsi="Times" w:cs="Times"/>
                <w:sz w:val="18"/>
                <w:szCs w:val="18"/>
              </w:rPr>
              <w:t xml:space="preserve"> Monitor cabin differential pressure to be nominally zero </w:t>
            </w:r>
            <w:proofErr w:type="spellStart"/>
            <w:r w:rsidRPr="00681807">
              <w:rPr>
                <w:rFonts w:ascii="Times" w:hAnsi="Times" w:cs="Times"/>
                <w:sz w:val="18"/>
                <w:szCs w:val="18"/>
              </w:rPr>
              <w:t>psid</w:t>
            </w:r>
            <w:proofErr w:type="spellEnd"/>
            <w:r w:rsidRPr="00681807">
              <w:rPr>
                <w:rFonts w:ascii="Times" w:hAnsi="Times" w:cs="Times"/>
                <w:sz w:val="18"/>
                <w:szCs w:val="18"/>
              </w:rPr>
              <w:t xml:space="preserve"> during the flight.</w:t>
            </w:r>
          </w:p>
          <w:p w:rsidR="00DB0C13" w:rsidRPr="00EE73CF" w:rsidRDefault="00DB0C13" w:rsidP="00860A73">
            <w:pPr>
              <w:spacing w:before="120"/>
              <w:rPr>
                <w:sz w:val="18"/>
                <w:szCs w:val="18"/>
              </w:rPr>
            </w:pPr>
          </w:p>
        </w:tc>
        <w:tc>
          <w:tcPr>
            <w:tcW w:w="2340" w:type="dxa"/>
            <w:tcBorders>
              <w:right w:val="single" w:sz="4" w:space="0" w:color="auto"/>
            </w:tcBorders>
          </w:tcPr>
          <w:p w:rsidR="004941AE" w:rsidRPr="00EE73CF" w:rsidRDefault="004941AE" w:rsidP="00860A73">
            <w:pPr>
              <w:spacing w:before="120"/>
              <w:rPr>
                <w:sz w:val="18"/>
                <w:szCs w:val="18"/>
              </w:rPr>
            </w:pPr>
            <w:r w:rsidRPr="00B9432A">
              <w:rPr>
                <w:rFonts w:ascii="Times" w:hAnsi="Times" w:cs="Times"/>
                <w:sz w:val="18"/>
                <w:szCs w:val="18"/>
              </w:rPr>
              <w:t xml:space="preserve">An Inoperative Placard will be placed above the affected </w:t>
            </w:r>
            <w:r w:rsidRPr="00B9432A">
              <w:rPr>
                <w:rFonts w:ascii="Times" w:hAnsi="Times" w:cs="Times"/>
                <w:bCs/>
                <w:sz w:val="18"/>
                <w:szCs w:val="18"/>
              </w:rPr>
              <w:t xml:space="preserve">Bleed Air Control </w:t>
            </w:r>
            <w:proofErr w:type="gramStart"/>
            <w:r w:rsidRPr="00B9432A">
              <w:rPr>
                <w:rFonts w:ascii="Times" w:hAnsi="Times" w:cs="Times"/>
                <w:bCs/>
                <w:sz w:val="18"/>
                <w:szCs w:val="18"/>
              </w:rPr>
              <w:t>Switch(</w:t>
            </w:r>
            <w:proofErr w:type="spellStart"/>
            <w:proofErr w:type="gramEnd"/>
            <w:r w:rsidRPr="00B9432A">
              <w:rPr>
                <w:rFonts w:ascii="Times" w:hAnsi="Times" w:cs="Times"/>
                <w:bCs/>
                <w:sz w:val="18"/>
                <w:szCs w:val="18"/>
              </w:rPr>
              <w:t>es</w:t>
            </w:r>
            <w:proofErr w:type="spellEnd"/>
            <w:r w:rsidRPr="00B9432A">
              <w:rPr>
                <w:rFonts w:ascii="Times" w:hAnsi="Times" w:cs="Times"/>
                <w:bCs/>
                <w:sz w:val="18"/>
                <w:szCs w:val="18"/>
              </w:rPr>
              <w:t>)</w:t>
            </w:r>
            <w:r w:rsidRPr="00B9432A">
              <w:rPr>
                <w:rFonts w:ascii="Times" w:hAnsi="Times" w:cs="Times"/>
                <w:sz w:val="18"/>
                <w:szCs w:val="18"/>
              </w:rPr>
              <w:t xml:space="preserve"> and will be noted on ADLS.</w:t>
            </w:r>
          </w:p>
        </w:tc>
      </w:tr>
      <w:tr w:rsidR="004941AE" w:rsidRPr="00EE73CF" w:rsidTr="00860A73">
        <w:trPr>
          <w:cantSplit/>
        </w:trPr>
        <w:tc>
          <w:tcPr>
            <w:tcW w:w="2330" w:type="dxa"/>
            <w:tcBorders>
              <w:left w:val="single" w:sz="4" w:space="0" w:color="auto"/>
            </w:tcBorders>
          </w:tcPr>
          <w:p w:rsidR="004941AE" w:rsidRDefault="004941AE" w:rsidP="00860A73">
            <w:pPr>
              <w:tabs>
                <w:tab w:val="left" w:pos="440"/>
                <w:tab w:val="left" w:pos="2600"/>
              </w:tabs>
              <w:spacing w:before="120"/>
              <w:rPr>
                <w:sz w:val="18"/>
                <w:szCs w:val="18"/>
              </w:rPr>
            </w:pPr>
            <w:r>
              <w:rPr>
                <w:sz w:val="18"/>
                <w:szCs w:val="18"/>
              </w:rPr>
              <w:t>2.</w:t>
            </w:r>
            <w:r>
              <w:rPr>
                <w:sz w:val="18"/>
                <w:szCs w:val="18"/>
              </w:rPr>
              <w:tab/>
              <w:t>Bleed Air Hot Warning</w:t>
            </w:r>
          </w:p>
          <w:p w:rsidR="004941AE" w:rsidRDefault="004941AE" w:rsidP="004941AE">
            <w:pPr>
              <w:tabs>
                <w:tab w:val="left" w:pos="440"/>
                <w:tab w:val="left" w:pos="2600"/>
              </w:tabs>
              <w:rPr>
                <w:sz w:val="18"/>
                <w:szCs w:val="18"/>
              </w:rPr>
            </w:pPr>
            <w:r>
              <w:rPr>
                <w:sz w:val="18"/>
                <w:szCs w:val="18"/>
              </w:rPr>
              <w:tab/>
              <w:t>Systems</w:t>
            </w:r>
          </w:p>
        </w:tc>
        <w:tc>
          <w:tcPr>
            <w:tcW w:w="440" w:type="dxa"/>
            <w:tcBorders>
              <w:right w:val="single" w:sz="4" w:space="0" w:color="auto"/>
            </w:tcBorders>
          </w:tcPr>
          <w:p w:rsidR="004941AE" w:rsidRDefault="004941AE" w:rsidP="00860A73">
            <w:pPr>
              <w:tabs>
                <w:tab w:val="left" w:pos="360"/>
              </w:tabs>
              <w:spacing w:before="120"/>
              <w:rPr>
                <w:sz w:val="18"/>
                <w:szCs w:val="18"/>
              </w:rPr>
            </w:pPr>
          </w:p>
        </w:tc>
        <w:tc>
          <w:tcPr>
            <w:tcW w:w="370" w:type="dxa"/>
            <w:tcBorders>
              <w:left w:val="single" w:sz="4" w:space="0" w:color="auto"/>
              <w:right w:val="single" w:sz="6" w:space="0" w:color="auto"/>
            </w:tcBorders>
          </w:tcPr>
          <w:p w:rsidR="004941AE" w:rsidRDefault="004941AE" w:rsidP="00860A73">
            <w:pPr>
              <w:tabs>
                <w:tab w:val="left" w:pos="360"/>
              </w:tabs>
              <w:spacing w:before="120"/>
              <w:rPr>
                <w:sz w:val="18"/>
                <w:szCs w:val="18"/>
              </w:rPr>
            </w:pPr>
          </w:p>
        </w:tc>
        <w:tc>
          <w:tcPr>
            <w:tcW w:w="360" w:type="dxa"/>
          </w:tcPr>
          <w:p w:rsidR="004941AE" w:rsidRDefault="004941AE" w:rsidP="00860A73">
            <w:pPr>
              <w:tabs>
                <w:tab w:val="left" w:pos="360"/>
              </w:tabs>
              <w:spacing w:before="120"/>
              <w:rPr>
                <w:sz w:val="18"/>
                <w:szCs w:val="18"/>
              </w:rPr>
            </w:pPr>
          </w:p>
        </w:tc>
        <w:tc>
          <w:tcPr>
            <w:tcW w:w="3240" w:type="dxa"/>
            <w:tcBorders>
              <w:left w:val="single" w:sz="6" w:space="0" w:color="auto"/>
              <w:right w:val="single" w:sz="6" w:space="0" w:color="auto"/>
            </w:tcBorders>
          </w:tcPr>
          <w:p w:rsidR="004941AE" w:rsidRPr="009266CC" w:rsidRDefault="004941AE" w:rsidP="00860A73">
            <w:pPr>
              <w:spacing w:before="120"/>
              <w:rPr>
                <w:color w:val="000000"/>
                <w:sz w:val="18"/>
                <w:szCs w:val="18"/>
              </w:rPr>
            </w:pPr>
          </w:p>
        </w:tc>
        <w:tc>
          <w:tcPr>
            <w:tcW w:w="2880" w:type="dxa"/>
            <w:tcBorders>
              <w:right w:val="single" w:sz="6" w:space="0" w:color="auto"/>
            </w:tcBorders>
          </w:tcPr>
          <w:p w:rsidR="004941AE" w:rsidRPr="00B9432A" w:rsidRDefault="004941AE" w:rsidP="00860A73">
            <w:pPr>
              <w:spacing w:before="120"/>
              <w:rPr>
                <w:rFonts w:ascii="Times" w:hAnsi="Times" w:cs="Times"/>
                <w:sz w:val="18"/>
                <w:szCs w:val="18"/>
              </w:rPr>
            </w:pPr>
          </w:p>
        </w:tc>
        <w:tc>
          <w:tcPr>
            <w:tcW w:w="2521" w:type="dxa"/>
            <w:tcBorders>
              <w:right w:val="single" w:sz="6" w:space="0" w:color="auto"/>
            </w:tcBorders>
          </w:tcPr>
          <w:p w:rsidR="004941AE" w:rsidRPr="00B9432A" w:rsidRDefault="004941AE" w:rsidP="00860A73">
            <w:pPr>
              <w:spacing w:before="120"/>
              <w:rPr>
                <w:rFonts w:ascii="Times" w:hAnsi="Times" w:cs="Times"/>
                <w:sz w:val="18"/>
                <w:szCs w:val="18"/>
              </w:rPr>
            </w:pPr>
          </w:p>
        </w:tc>
        <w:tc>
          <w:tcPr>
            <w:tcW w:w="2340" w:type="dxa"/>
            <w:tcBorders>
              <w:right w:val="single" w:sz="4" w:space="0" w:color="auto"/>
            </w:tcBorders>
          </w:tcPr>
          <w:p w:rsidR="004941AE" w:rsidRPr="00B9432A" w:rsidRDefault="004941AE" w:rsidP="00860A73">
            <w:pPr>
              <w:spacing w:before="120"/>
              <w:rPr>
                <w:rFonts w:ascii="Times" w:hAnsi="Times" w:cs="Times"/>
                <w:sz w:val="18"/>
                <w:szCs w:val="18"/>
              </w:rPr>
            </w:pPr>
          </w:p>
        </w:tc>
      </w:tr>
      <w:tr w:rsidR="00A54191" w:rsidRPr="00EE73CF" w:rsidTr="00647AF2">
        <w:trPr>
          <w:cantSplit/>
        </w:trPr>
        <w:tc>
          <w:tcPr>
            <w:tcW w:w="2330" w:type="dxa"/>
            <w:tcBorders>
              <w:left w:val="single" w:sz="4" w:space="0" w:color="auto"/>
            </w:tcBorders>
          </w:tcPr>
          <w:p w:rsidR="00A54191" w:rsidRDefault="004941AE" w:rsidP="00647AF2">
            <w:pPr>
              <w:tabs>
                <w:tab w:val="left" w:pos="440"/>
                <w:tab w:val="left" w:pos="2600"/>
              </w:tabs>
              <w:spacing w:before="120"/>
              <w:rPr>
                <w:sz w:val="18"/>
                <w:szCs w:val="18"/>
              </w:rPr>
            </w:pPr>
            <w:r>
              <w:rPr>
                <w:sz w:val="18"/>
                <w:szCs w:val="18"/>
              </w:rPr>
              <w:t>1)</w:t>
            </w:r>
            <w:r>
              <w:rPr>
                <w:sz w:val="18"/>
                <w:szCs w:val="18"/>
              </w:rPr>
              <w:tab/>
              <w:t>P</w:t>
            </w:r>
            <w:r w:rsidR="009266CC">
              <w:rPr>
                <w:sz w:val="18"/>
                <w:szCs w:val="18"/>
              </w:rPr>
              <w:t>ressurized</w:t>
            </w:r>
          </w:p>
          <w:p w:rsidR="009266CC" w:rsidRPr="00EE73CF" w:rsidRDefault="009266CC" w:rsidP="009266CC">
            <w:pPr>
              <w:tabs>
                <w:tab w:val="left" w:pos="440"/>
                <w:tab w:val="left" w:pos="2600"/>
              </w:tabs>
              <w:rPr>
                <w:sz w:val="18"/>
                <w:szCs w:val="18"/>
              </w:rPr>
            </w:pPr>
            <w:r>
              <w:rPr>
                <w:sz w:val="18"/>
                <w:szCs w:val="18"/>
              </w:rPr>
              <w:tab/>
              <w:t>Configuration</w:t>
            </w:r>
          </w:p>
        </w:tc>
        <w:tc>
          <w:tcPr>
            <w:tcW w:w="440" w:type="dxa"/>
            <w:tcBorders>
              <w:right w:val="single" w:sz="4" w:space="0" w:color="auto"/>
            </w:tcBorders>
          </w:tcPr>
          <w:p w:rsidR="00A54191" w:rsidRPr="00EE73CF" w:rsidRDefault="00A54191" w:rsidP="00647AF2">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A54191" w:rsidRPr="00EE73CF" w:rsidRDefault="009266CC" w:rsidP="00647AF2">
            <w:pPr>
              <w:tabs>
                <w:tab w:val="left" w:pos="360"/>
              </w:tabs>
              <w:spacing w:before="120"/>
              <w:rPr>
                <w:sz w:val="18"/>
                <w:szCs w:val="18"/>
              </w:rPr>
            </w:pPr>
            <w:r>
              <w:rPr>
                <w:sz w:val="18"/>
                <w:szCs w:val="18"/>
              </w:rPr>
              <w:t>2</w:t>
            </w:r>
          </w:p>
        </w:tc>
        <w:tc>
          <w:tcPr>
            <w:tcW w:w="360" w:type="dxa"/>
          </w:tcPr>
          <w:p w:rsidR="00A54191" w:rsidRPr="00EE73CF" w:rsidRDefault="004941AE" w:rsidP="00647AF2">
            <w:pPr>
              <w:tabs>
                <w:tab w:val="left" w:pos="360"/>
              </w:tabs>
              <w:spacing w:before="120"/>
              <w:rPr>
                <w:sz w:val="18"/>
                <w:szCs w:val="18"/>
              </w:rPr>
            </w:pPr>
            <w:r>
              <w:rPr>
                <w:sz w:val="18"/>
                <w:szCs w:val="18"/>
              </w:rPr>
              <w:t>1</w:t>
            </w:r>
          </w:p>
        </w:tc>
        <w:tc>
          <w:tcPr>
            <w:tcW w:w="3240" w:type="dxa"/>
            <w:tcBorders>
              <w:left w:val="single" w:sz="6" w:space="0" w:color="auto"/>
              <w:right w:val="single" w:sz="6" w:space="0" w:color="auto"/>
            </w:tcBorders>
          </w:tcPr>
          <w:p w:rsidR="009266CC" w:rsidRPr="009266CC" w:rsidRDefault="000E66CA" w:rsidP="009266CC">
            <w:pPr>
              <w:spacing w:before="120"/>
              <w:rPr>
                <w:color w:val="000000"/>
                <w:sz w:val="18"/>
                <w:szCs w:val="18"/>
              </w:rPr>
            </w:pPr>
            <w:r>
              <w:rPr>
                <w:color w:val="000000"/>
                <w:sz w:val="18"/>
                <w:szCs w:val="18"/>
              </w:rPr>
              <w:t xml:space="preserve">(M) </w:t>
            </w:r>
            <w:r w:rsidR="009266CC" w:rsidRPr="009266CC">
              <w:rPr>
                <w:color w:val="000000"/>
                <w:sz w:val="18"/>
                <w:szCs w:val="18"/>
              </w:rPr>
              <w:t>Except for ER operations, may be inoperative provided:</w:t>
            </w:r>
          </w:p>
          <w:p w:rsidR="009266CC" w:rsidRDefault="00C04095" w:rsidP="003868A5">
            <w:pPr>
              <w:numPr>
                <w:ilvl w:val="0"/>
                <w:numId w:val="51"/>
              </w:numPr>
              <w:tabs>
                <w:tab w:val="clear" w:pos="720"/>
                <w:tab w:val="num" w:pos="461"/>
              </w:tabs>
              <w:ind w:left="461"/>
              <w:rPr>
                <w:color w:val="000000"/>
                <w:sz w:val="18"/>
                <w:szCs w:val="18"/>
              </w:rPr>
            </w:pPr>
            <w:r>
              <w:rPr>
                <w:color w:val="000000"/>
                <w:sz w:val="18"/>
                <w:szCs w:val="18"/>
              </w:rPr>
              <w:t xml:space="preserve">Associated </w:t>
            </w:r>
            <w:r w:rsidR="009266CC" w:rsidRPr="009266CC">
              <w:rPr>
                <w:color w:val="000000"/>
                <w:sz w:val="18"/>
                <w:szCs w:val="18"/>
              </w:rPr>
              <w:t>Bleed Control Valve is CLOSED and deactivated electrically when associated Engine Bleed Air System is selected OFF,</w:t>
            </w:r>
          </w:p>
          <w:p w:rsidR="00C04095" w:rsidRDefault="00C04095" w:rsidP="003868A5">
            <w:pPr>
              <w:numPr>
                <w:ilvl w:val="0"/>
                <w:numId w:val="51"/>
              </w:numPr>
              <w:tabs>
                <w:tab w:val="clear" w:pos="720"/>
                <w:tab w:val="num" w:pos="461"/>
              </w:tabs>
              <w:ind w:left="461"/>
              <w:rPr>
                <w:color w:val="000000"/>
                <w:sz w:val="18"/>
                <w:szCs w:val="18"/>
              </w:rPr>
            </w:pPr>
            <w:r>
              <w:rPr>
                <w:color w:val="000000"/>
                <w:sz w:val="18"/>
                <w:szCs w:val="18"/>
              </w:rPr>
              <w:t>Opposite Engine Bleed Air System is operative,</w:t>
            </w:r>
          </w:p>
          <w:p w:rsidR="00C04095" w:rsidRPr="009266CC" w:rsidRDefault="00C04095" w:rsidP="003868A5">
            <w:pPr>
              <w:numPr>
                <w:ilvl w:val="0"/>
                <w:numId w:val="51"/>
              </w:numPr>
              <w:tabs>
                <w:tab w:val="clear" w:pos="720"/>
                <w:tab w:val="num" w:pos="461"/>
              </w:tabs>
              <w:ind w:left="461"/>
              <w:rPr>
                <w:color w:val="000000"/>
                <w:sz w:val="18"/>
                <w:szCs w:val="18"/>
              </w:rPr>
            </w:pPr>
            <w:r>
              <w:rPr>
                <w:color w:val="000000"/>
                <w:sz w:val="18"/>
                <w:szCs w:val="18"/>
              </w:rPr>
              <w:t>Isolation Valve is verified to be operative and selected OPEN,</w:t>
            </w:r>
          </w:p>
          <w:p w:rsidR="004941AE" w:rsidRDefault="009266CC" w:rsidP="003868A5">
            <w:pPr>
              <w:numPr>
                <w:ilvl w:val="0"/>
                <w:numId w:val="51"/>
              </w:numPr>
              <w:tabs>
                <w:tab w:val="clear" w:pos="720"/>
                <w:tab w:val="num" w:pos="461"/>
              </w:tabs>
              <w:ind w:left="461"/>
              <w:rPr>
                <w:color w:val="000000"/>
                <w:sz w:val="18"/>
                <w:szCs w:val="18"/>
              </w:rPr>
            </w:pPr>
            <w:r w:rsidRPr="009266CC">
              <w:rPr>
                <w:color w:val="000000"/>
                <w:sz w:val="18"/>
                <w:szCs w:val="18"/>
              </w:rPr>
              <w:t>Airplane is not operated in forecast or known icing conditions, and</w:t>
            </w:r>
          </w:p>
          <w:p w:rsidR="00A54191" w:rsidRPr="004941AE" w:rsidRDefault="009266CC" w:rsidP="003868A5">
            <w:pPr>
              <w:numPr>
                <w:ilvl w:val="0"/>
                <w:numId w:val="51"/>
              </w:numPr>
              <w:tabs>
                <w:tab w:val="clear" w:pos="720"/>
                <w:tab w:val="num" w:pos="461"/>
              </w:tabs>
              <w:ind w:left="461"/>
              <w:rPr>
                <w:color w:val="000000"/>
                <w:sz w:val="18"/>
                <w:szCs w:val="18"/>
              </w:rPr>
            </w:pPr>
            <w:r w:rsidRPr="009266CC">
              <w:rPr>
                <w:color w:val="000000"/>
                <w:sz w:val="18"/>
                <w:szCs w:val="18"/>
              </w:rPr>
              <w:t>Airplane is operated in accordance with AFM Limitations.</w:t>
            </w:r>
          </w:p>
        </w:tc>
        <w:tc>
          <w:tcPr>
            <w:tcW w:w="2880" w:type="dxa"/>
            <w:tcBorders>
              <w:right w:val="single" w:sz="6" w:space="0" w:color="auto"/>
            </w:tcBorders>
          </w:tcPr>
          <w:p w:rsidR="00C04095" w:rsidRPr="001F3D4F" w:rsidRDefault="00C04095" w:rsidP="00C04095">
            <w:pPr>
              <w:spacing w:before="120"/>
              <w:rPr>
                <w:rFonts w:ascii="Times" w:hAnsi="Times" w:cs="Times"/>
                <w:sz w:val="18"/>
                <w:szCs w:val="18"/>
              </w:rPr>
            </w:pPr>
            <w:r w:rsidRPr="001F3D4F">
              <w:rPr>
                <w:rFonts w:ascii="Times" w:hAnsi="Times" w:cs="Times"/>
                <w:sz w:val="18"/>
                <w:szCs w:val="18"/>
              </w:rPr>
              <w:t xml:space="preserve">Maintenance will </w:t>
            </w:r>
            <w:r w:rsidRPr="001F3D4F">
              <w:rPr>
                <w:rFonts w:ascii="Times" w:hAnsi="Times" w:cs="Times"/>
                <w:bCs/>
                <w:sz w:val="18"/>
                <w:szCs w:val="18"/>
              </w:rPr>
              <w:t>CLOSE</w:t>
            </w:r>
            <w:r w:rsidRPr="001F3D4F">
              <w:rPr>
                <w:rFonts w:ascii="Times" w:hAnsi="Times" w:cs="Times"/>
                <w:sz w:val="18"/>
                <w:szCs w:val="18"/>
              </w:rPr>
              <w:t xml:space="preserve"> associated </w:t>
            </w:r>
            <w:r w:rsidRPr="001F3D4F">
              <w:rPr>
                <w:rFonts w:ascii="Times" w:hAnsi="Times" w:cs="Times"/>
                <w:bCs/>
                <w:sz w:val="18"/>
                <w:szCs w:val="18"/>
              </w:rPr>
              <w:t>Bleed Control Valve</w:t>
            </w:r>
            <w:r w:rsidRPr="001F3D4F">
              <w:rPr>
                <w:rFonts w:ascii="Times" w:hAnsi="Times" w:cs="Times"/>
                <w:sz w:val="18"/>
                <w:szCs w:val="18"/>
              </w:rPr>
              <w:t xml:space="preserve"> and electrically deactivate system. In addition, opposite </w:t>
            </w:r>
            <w:r w:rsidRPr="001F3D4F">
              <w:rPr>
                <w:rFonts w:ascii="Times" w:hAnsi="Times" w:cs="Times"/>
                <w:bCs/>
                <w:sz w:val="18"/>
                <w:szCs w:val="18"/>
              </w:rPr>
              <w:t>Engine Bleed Air System</w:t>
            </w:r>
            <w:r w:rsidRPr="001F3D4F">
              <w:rPr>
                <w:rFonts w:ascii="Times" w:hAnsi="Times" w:cs="Times"/>
                <w:sz w:val="18"/>
                <w:szCs w:val="18"/>
              </w:rPr>
              <w:t xml:space="preserve"> and </w:t>
            </w:r>
            <w:r w:rsidRPr="001F3D4F">
              <w:rPr>
                <w:rFonts w:ascii="Times" w:hAnsi="Times" w:cs="Times"/>
                <w:bCs/>
                <w:sz w:val="18"/>
                <w:szCs w:val="18"/>
              </w:rPr>
              <w:t>Isolation Valve</w:t>
            </w:r>
            <w:r w:rsidRPr="001F3D4F">
              <w:rPr>
                <w:rFonts w:ascii="Times" w:hAnsi="Times" w:cs="Times"/>
                <w:sz w:val="18"/>
                <w:szCs w:val="18"/>
              </w:rPr>
              <w:t xml:space="preserve"> will be verified operative and </w:t>
            </w:r>
            <w:r w:rsidRPr="001F3D4F">
              <w:rPr>
                <w:rFonts w:ascii="Times" w:hAnsi="Times" w:cs="Times"/>
                <w:bCs/>
                <w:sz w:val="18"/>
                <w:szCs w:val="18"/>
              </w:rPr>
              <w:t>Isolation Valve</w:t>
            </w:r>
            <w:r w:rsidRPr="001F3D4F">
              <w:rPr>
                <w:rFonts w:ascii="Times" w:hAnsi="Times" w:cs="Times"/>
                <w:sz w:val="18"/>
                <w:szCs w:val="18"/>
              </w:rPr>
              <w:t xml:space="preserve"> selected </w:t>
            </w:r>
            <w:r w:rsidRPr="001F3D4F">
              <w:rPr>
                <w:rFonts w:ascii="Times" w:hAnsi="Times" w:cs="Times"/>
                <w:bCs/>
                <w:sz w:val="18"/>
                <w:szCs w:val="18"/>
              </w:rPr>
              <w:t>OPEN</w:t>
            </w:r>
            <w:r w:rsidRPr="001F3D4F">
              <w:rPr>
                <w:rFonts w:ascii="Times" w:hAnsi="Times" w:cs="Times"/>
                <w:sz w:val="18"/>
                <w:szCs w:val="18"/>
              </w:rPr>
              <w:t xml:space="preserve">. </w:t>
            </w:r>
            <w:r w:rsidR="00E31651">
              <w:rPr>
                <w:rFonts w:ascii="Times" w:hAnsi="Times" w:cs="Times"/>
                <w:sz w:val="18"/>
                <w:szCs w:val="18"/>
              </w:rPr>
              <w:t xml:space="preserve">Refer to </w:t>
            </w:r>
            <w:r w:rsidRPr="001F3D4F">
              <w:rPr>
                <w:rFonts w:ascii="Times" w:hAnsi="Times" w:cs="Times"/>
                <w:bCs/>
                <w:sz w:val="18"/>
                <w:szCs w:val="18"/>
              </w:rPr>
              <w:t>AMM chapter 36-12-00.</w:t>
            </w:r>
          </w:p>
          <w:p w:rsidR="00A54191" w:rsidRPr="00EE73CF" w:rsidRDefault="00C04095" w:rsidP="00C04095">
            <w:pPr>
              <w:spacing w:before="120"/>
              <w:rPr>
                <w:sz w:val="18"/>
                <w:szCs w:val="18"/>
              </w:rPr>
            </w:pPr>
            <w:r w:rsidRPr="001F3D4F">
              <w:rPr>
                <w:rFonts w:ascii="Times" w:hAnsi="Times" w:cs="Times"/>
                <w:sz w:val="18"/>
                <w:szCs w:val="18"/>
              </w:rPr>
              <w:t>Flight crew may accomplish this task if properly qualified and authorized.</w:t>
            </w:r>
          </w:p>
        </w:tc>
        <w:tc>
          <w:tcPr>
            <w:tcW w:w="2521" w:type="dxa"/>
            <w:tcBorders>
              <w:right w:val="single" w:sz="6" w:space="0" w:color="auto"/>
            </w:tcBorders>
          </w:tcPr>
          <w:p w:rsidR="00A54191" w:rsidRPr="00EE73CF" w:rsidRDefault="000E66CA" w:rsidP="00647AF2">
            <w:pPr>
              <w:spacing w:before="120"/>
              <w:rPr>
                <w:sz w:val="18"/>
                <w:szCs w:val="18"/>
              </w:rPr>
            </w:pPr>
            <w:r>
              <w:rPr>
                <w:rFonts w:ascii="Times" w:hAnsi="Times" w:cs="Times"/>
                <w:sz w:val="18"/>
                <w:szCs w:val="18"/>
              </w:rPr>
              <w:t>None required</w:t>
            </w:r>
            <w:r w:rsidR="009266CC" w:rsidRPr="00B9432A">
              <w:rPr>
                <w:rFonts w:ascii="Times" w:hAnsi="Times" w:cs="Times"/>
                <w:sz w:val="18"/>
                <w:szCs w:val="18"/>
              </w:rPr>
              <w:t>.</w:t>
            </w:r>
          </w:p>
        </w:tc>
        <w:tc>
          <w:tcPr>
            <w:tcW w:w="2340" w:type="dxa"/>
            <w:tcBorders>
              <w:right w:val="single" w:sz="4" w:space="0" w:color="auto"/>
            </w:tcBorders>
          </w:tcPr>
          <w:p w:rsidR="00A54191" w:rsidRPr="00EE73CF" w:rsidRDefault="009266CC" w:rsidP="00647AF2">
            <w:pPr>
              <w:spacing w:before="120"/>
              <w:rPr>
                <w:sz w:val="18"/>
                <w:szCs w:val="18"/>
              </w:rPr>
            </w:pPr>
            <w:r w:rsidRPr="00B9432A">
              <w:rPr>
                <w:rFonts w:ascii="Times" w:hAnsi="Times" w:cs="Times"/>
                <w:sz w:val="18"/>
                <w:szCs w:val="18"/>
              </w:rPr>
              <w:t xml:space="preserve">An Inoperative Placard will be placed above the affected </w:t>
            </w:r>
            <w:r w:rsidRPr="00B9432A">
              <w:rPr>
                <w:rFonts w:ascii="Times" w:hAnsi="Times" w:cs="Times"/>
                <w:bCs/>
                <w:sz w:val="18"/>
                <w:szCs w:val="18"/>
              </w:rPr>
              <w:t xml:space="preserve">Bleed Air Control </w:t>
            </w:r>
            <w:proofErr w:type="gramStart"/>
            <w:r w:rsidRPr="00B9432A">
              <w:rPr>
                <w:rFonts w:ascii="Times" w:hAnsi="Times" w:cs="Times"/>
                <w:bCs/>
                <w:sz w:val="18"/>
                <w:szCs w:val="18"/>
              </w:rPr>
              <w:t>Switch(</w:t>
            </w:r>
            <w:proofErr w:type="spellStart"/>
            <w:proofErr w:type="gramEnd"/>
            <w:r w:rsidRPr="00B9432A">
              <w:rPr>
                <w:rFonts w:ascii="Times" w:hAnsi="Times" w:cs="Times"/>
                <w:bCs/>
                <w:sz w:val="18"/>
                <w:szCs w:val="18"/>
              </w:rPr>
              <w:t>es</w:t>
            </w:r>
            <w:proofErr w:type="spellEnd"/>
            <w:r w:rsidRPr="00B9432A">
              <w:rPr>
                <w:rFonts w:ascii="Times" w:hAnsi="Times" w:cs="Times"/>
                <w:bCs/>
                <w:sz w:val="18"/>
                <w:szCs w:val="18"/>
              </w:rPr>
              <w:t>)</w:t>
            </w:r>
            <w:r w:rsidRPr="00B9432A">
              <w:rPr>
                <w:rFonts w:ascii="Times" w:hAnsi="Times" w:cs="Times"/>
                <w:sz w:val="18"/>
                <w:szCs w:val="18"/>
              </w:rPr>
              <w:t xml:space="preserve"> and will be noted on ADLS.</w:t>
            </w:r>
          </w:p>
        </w:tc>
      </w:tr>
      <w:tr w:rsidR="00A54191" w:rsidRPr="00EE73CF" w:rsidTr="00647AF2">
        <w:trPr>
          <w:cantSplit/>
        </w:trPr>
        <w:tc>
          <w:tcPr>
            <w:tcW w:w="2330" w:type="dxa"/>
            <w:tcBorders>
              <w:left w:val="single" w:sz="4" w:space="0" w:color="auto"/>
              <w:bottom w:val="single" w:sz="4" w:space="0" w:color="auto"/>
            </w:tcBorders>
          </w:tcPr>
          <w:p w:rsidR="00A54191" w:rsidRPr="00EE73CF" w:rsidRDefault="00C04095" w:rsidP="00C04095">
            <w:pPr>
              <w:tabs>
                <w:tab w:val="left" w:pos="440"/>
                <w:tab w:val="left" w:pos="2600"/>
              </w:tabs>
              <w:spacing w:before="120"/>
              <w:jc w:val="center"/>
              <w:rPr>
                <w:sz w:val="18"/>
                <w:szCs w:val="18"/>
              </w:rPr>
            </w:pPr>
            <w:r>
              <w:rPr>
                <w:sz w:val="18"/>
                <w:szCs w:val="18"/>
              </w:rPr>
              <w:t>(continued)</w:t>
            </w:r>
          </w:p>
        </w:tc>
        <w:tc>
          <w:tcPr>
            <w:tcW w:w="440" w:type="dxa"/>
            <w:tcBorders>
              <w:bottom w:val="single" w:sz="4" w:space="0" w:color="auto"/>
              <w:right w:val="single" w:sz="4" w:space="0" w:color="auto"/>
            </w:tcBorders>
          </w:tcPr>
          <w:p w:rsidR="00A54191" w:rsidRDefault="00A54191" w:rsidP="00647AF2">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A54191" w:rsidRDefault="00A54191" w:rsidP="00647AF2">
            <w:pPr>
              <w:tabs>
                <w:tab w:val="left" w:pos="360"/>
              </w:tabs>
              <w:spacing w:before="120"/>
              <w:rPr>
                <w:sz w:val="18"/>
                <w:szCs w:val="18"/>
              </w:rPr>
            </w:pPr>
          </w:p>
        </w:tc>
        <w:tc>
          <w:tcPr>
            <w:tcW w:w="360" w:type="dxa"/>
            <w:tcBorders>
              <w:bottom w:val="single" w:sz="4" w:space="0" w:color="auto"/>
            </w:tcBorders>
          </w:tcPr>
          <w:p w:rsidR="00A54191" w:rsidRDefault="00A54191" w:rsidP="00647AF2">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A54191" w:rsidRDefault="00A54191" w:rsidP="00647AF2">
            <w:pPr>
              <w:spacing w:before="120"/>
              <w:rPr>
                <w:sz w:val="18"/>
                <w:szCs w:val="18"/>
              </w:rPr>
            </w:pPr>
          </w:p>
        </w:tc>
        <w:tc>
          <w:tcPr>
            <w:tcW w:w="2880" w:type="dxa"/>
            <w:tcBorders>
              <w:bottom w:val="single" w:sz="4" w:space="0" w:color="auto"/>
              <w:right w:val="single" w:sz="6" w:space="0" w:color="auto"/>
            </w:tcBorders>
          </w:tcPr>
          <w:p w:rsidR="00A54191" w:rsidRDefault="00A54191" w:rsidP="00647AF2">
            <w:pPr>
              <w:spacing w:before="120"/>
              <w:rPr>
                <w:rFonts w:ascii="Times" w:hAnsi="Times" w:cs="Times"/>
                <w:sz w:val="18"/>
                <w:szCs w:val="18"/>
              </w:rPr>
            </w:pPr>
          </w:p>
        </w:tc>
        <w:tc>
          <w:tcPr>
            <w:tcW w:w="2521" w:type="dxa"/>
            <w:tcBorders>
              <w:bottom w:val="single" w:sz="4" w:space="0" w:color="auto"/>
              <w:right w:val="single" w:sz="6" w:space="0" w:color="auto"/>
            </w:tcBorders>
          </w:tcPr>
          <w:p w:rsidR="00A54191" w:rsidRPr="00A35B96" w:rsidRDefault="00A54191" w:rsidP="00647AF2">
            <w:pPr>
              <w:spacing w:before="120"/>
              <w:rPr>
                <w:rFonts w:ascii="Times" w:hAnsi="Times" w:cs="Times"/>
                <w:sz w:val="18"/>
                <w:szCs w:val="18"/>
              </w:rPr>
            </w:pPr>
          </w:p>
        </w:tc>
        <w:tc>
          <w:tcPr>
            <w:tcW w:w="2340" w:type="dxa"/>
            <w:tcBorders>
              <w:bottom w:val="single" w:sz="4" w:space="0" w:color="auto"/>
              <w:right w:val="single" w:sz="4" w:space="0" w:color="auto"/>
            </w:tcBorders>
          </w:tcPr>
          <w:p w:rsidR="00A54191" w:rsidRPr="00EE73CF" w:rsidRDefault="00A54191" w:rsidP="00647AF2">
            <w:pPr>
              <w:spacing w:before="120"/>
              <w:rPr>
                <w:sz w:val="18"/>
                <w:szCs w:val="18"/>
              </w:rPr>
            </w:pPr>
          </w:p>
        </w:tc>
      </w:tr>
    </w:tbl>
    <w:p w:rsidR="00C04095" w:rsidRDefault="00C04095" w:rsidP="007245C4">
      <w:pPr>
        <w:jc w:val="center"/>
        <w:sectPr w:rsidR="00C04095" w:rsidSect="00EA538C">
          <w:headerReference w:type="default" r:id="rId179"/>
          <w:pgSz w:w="15840" w:h="12240" w:orient="landscape"/>
          <w:pgMar w:top="720" w:right="720" w:bottom="720" w:left="720" w:header="720" w:footer="720" w:gutter="0"/>
          <w:cols w:space="720"/>
          <w:docGrid w:linePitch="360"/>
        </w:sectPr>
      </w:pPr>
    </w:p>
    <w:tbl>
      <w:tblPr>
        <w:tblW w:w="14481" w:type="dxa"/>
        <w:tblInd w:w="-1"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1"/>
        <w:gridCol w:w="2340"/>
      </w:tblGrid>
      <w:tr w:rsidR="00C04095" w:rsidRPr="00EE73CF" w:rsidTr="00860A73">
        <w:trPr>
          <w:cantSplit/>
        </w:trPr>
        <w:tc>
          <w:tcPr>
            <w:tcW w:w="2330" w:type="dxa"/>
            <w:tcBorders>
              <w:top w:val="single" w:sz="4" w:space="0" w:color="auto"/>
              <w:left w:val="single" w:sz="6" w:space="0" w:color="auto"/>
            </w:tcBorders>
          </w:tcPr>
          <w:p w:rsidR="00C04095" w:rsidRDefault="00C04095" w:rsidP="00860A73">
            <w:pPr>
              <w:tabs>
                <w:tab w:val="left" w:pos="440"/>
                <w:tab w:val="left" w:pos="2600"/>
              </w:tabs>
              <w:rPr>
                <w:sz w:val="18"/>
                <w:szCs w:val="18"/>
              </w:rPr>
            </w:pPr>
            <w:r>
              <w:rPr>
                <w:sz w:val="18"/>
                <w:szCs w:val="18"/>
              </w:rPr>
              <w:lastRenderedPageBreak/>
              <w:t>2.</w:t>
            </w:r>
            <w:r>
              <w:rPr>
                <w:sz w:val="18"/>
                <w:szCs w:val="18"/>
              </w:rPr>
              <w:tab/>
              <w:t>Bleed Air Hot Warning</w:t>
            </w:r>
          </w:p>
          <w:p w:rsidR="00C04095" w:rsidRDefault="00C04095" w:rsidP="00860A73">
            <w:pPr>
              <w:tabs>
                <w:tab w:val="left" w:pos="440"/>
                <w:tab w:val="left" w:pos="2600"/>
              </w:tabs>
              <w:rPr>
                <w:sz w:val="18"/>
                <w:szCs w:val="18"/>
              </w:rPr>
            </w:pPr>
            <w:r>
              <w:rPr>
                <w:sz w:val="18"/>
                <w:szCs w:val="18"/>
              </w:rPr>
              <w:tab/>
              <w:t>Systems (continued)</w:t>
            </w:r>
          </w:p>
        </w:tc>
        <w:tc>
          <w:tcPr>
            <w:tcW w:w="440" w:type="dxa"/>
            <w:tcBorders>
              <w:top w:val="single" w:sz="4" w:space="0" w:color="auto"/>
              <w:right w:val="single" w:sz="4" w:space="0" w:color="auto"/>
            </w:tcBorders>
          </w:tcPr>
          <w:p w:rsidR="00C04095" w:rsidRDefault="00C04095" w:rsidP="00860A73">
            <w:pPr>
              <w:tabs>
                <w:tab w:val="left" w:pos="360"/>
              </w:tabs>
              <w:rPr>
                <w:sz w:val="18"/>
                <w:szCs w:val="18"/>
              </w:rPr>
            </w:pPr>
          </w:p>
        </w:tc>
        <w:tc>
          <w:tcPr>
            <w:tcW w:w="370" w:type="dxa"/>
            <w:tcBorders>
              <w:top w:val="single" w:sz="4" w:space="0" w:color="auto"/>
              <w:left w:val="single" w:sz="4" w:space="0" w:color="auto"/>
              <w:right w:val="single" w:sz="6" w:space="0" w:color="auto"/>
            </w:tcBorders>
          </w:tcPr>
          <w:p w:rsidR="00C04095" w:rsidRDefault="00C04095" w:rsidP="00860A73">
            <w:pPr>
              <w:tabs>
                <w:tab w:val="left" w:pos="360"/>
              </w:tabs>
              <w:rPr>
                <w:sz w:val="18"/>
                <w:szCs w:val="18"/>
              </w:rPr>
            </w:pPr>
          </w:p>
        </w:tc>
        <w:tc>
          <w:tcPr>
            <w:tcW w:w="360" w:type="dxa"/>
            <w:tcBorders>
              <w:top w:val="single" w:sz="4" w:space="0" w:color="auto"/>
            </w:tcBorders>
          </w:tcPr>
          <w:p w:rsidR="00C04095" w:rsidRDefault="00C04095" w:rsidP="00860A73">
            <w:pPr>
              <w:tabs>
                <w:tab w:val="left" w:pos="360"/>
              </w:tabs>
              <w:rPr>
                <w:sz w:val="18"/>
                <w:szCs w:val="18"/>
              </w:rPr>
            </w:pPr>
          </w:p>
        </w:tc>
        <w:tc>
          <w:tcPr>
            <w:tcW w:w="3240" w:type="dxa"/>
            <w:tcBorders>
              <w:top w:val="single" w:sz="4" w:space="0" w:color="auto"/>
              <w:left w:val="single" w:sz="6" w:space="0" w:color="auto"/>
              <w:right w:val="single" w:sz="6" w:space="0" w:color="auto"/>
            </w:tcBorders>
          </w:tcPr>
          <w:p w:rsidR="00C04095" w:rsidRPr="009266CC" w:rsidRDefault="00C04095" w:rsidP="00860A73">
            <w:pPr>
              <w:rPr>
                <w:color w:val="000000"/>
                <w:sz w:val="18"/>
                <w:szCs w:val="18"/>
              </w:rPr>
            </w:pPr>
          </w:p>
        </w:tc>
        <w:tc>
          <w:tcPr>
            <w:tcW w:w="2880" w:type="dxa"/>
            <w:tcBorders>
              <w:top w:val="single" w:sz="4" w:space="0" w:color="auto"/>
              <w:right w:val="single" w:sz="6" w:space="0" w:color="auto"/>
            </w:tcBorders>
          </w:tcPr>
          <w:p w:rsidR="00C04095" w:rsidRPr="00B9432A" w:rsidRDefault="00C04095" w:rsidP="00860A73">
            <w:pPr>
              <w:rPr>
                <w:rFonts w:ascii="Times" w:hAnsi="Times" w:cs="Times"/>
                <w:sz w:val="18"/>
                <w:szCs w:val="18"/>
              </w:rPr>
            </w:pPr>
          </w:p>
        </w:tc>
        <w:tc>
          <w:tcPr>
            <w:tcW w:w="2521" w:type="dxa"/>
            <w:tcBorders>
              <w:top w:val="single" w:sz="4" w:space="0" w:color="auto"/>
              <w:right w:val="single" w:sz="6" w:space="0" w:color="auto"/>
            </w:tcBorders>
          </w:tcPr>
          <w:p w:rsidR="00C04095" w:rsidRDefault="00C04095" w:rsidP="00860A73">
            <w:pPr>
              <w:rPr>
                <w:rFonts w:ascii="Times" w:hAnsi="Times" w:cs="Times"/>
                <w:sz w:val="18"/>
                <w:szCs w:val="18"/>
              </w:rPr>
            </w:pPr>
          </w:p>
        </w:tc>
        <w:tc>
          <w:tcPr>
            <w:tcW w:w="2340" w:type="dxa"/>
            <w:tcBorders>
              <w:top w:val="single" w:sz="4" w:space="0" w:color="auto"/>
              <w:right w:val="single" w:sz="6" w:space="0" w:color="auto"/>
            </w:tcBorders>
          </w:tcPr>
          <w:p w:rsidR="00C04095" w:rsidRPr="00EE73CF" w:rsidRDefault="00C04095" w:rsidP="00860A73">
            <w:pPr>
              <w:rPr>
                <w:sz w:val="18"/>
                <w:szCs w:val="18"/>
              </w:rPr>
            </w:pPr>
          </w:p>
        </w:tc>
      </w:tr>
      <w:tr w:rsidR="00C04095" w:rsidRPr="00EE73CF" w:rsidTr="00860A73">
        <w:trPr>
          <w:cantSplit/>
        </w:trPr>
        <w:tc>
          <w:tcPr>
            <w:tcW w:w="2330" w:type="dxa"/>
            <w:tcBorders>
              <w:left w:val="single" w:sz="4" w:space="0" w:color="auto"/>
            </w:tcBorders>
          </w:tcPr>
          <w:p w:rsidR="00C04095" w:rsidRDefault="00C04095" w:rsidP="00860A73">
            <w:pPr>
              <w:tabs>
                <w:tab w:val="left" w:pos="440"/>
                <w:tab w:val="left" w:pos="2600"/>
              </w:tabs>
              <w:spacing w:before="120"/>
              <w:rPr>
                <w:sz w:val="18"/>
                <w:szCs w:val="18"/>
              </w:rPr>
            </w:pPr>
            <w:r>
              <w:rPr>
                <w:sz w:val="18"/>
                <w:szCs w:val="18"/>
              </w:rPr>
              <w:t>2)</w:t>
            </w:r>
            <w:r>
              <w:rPr>
                <w:sz w:val="18"/>
                <w:szCs w:val="18"/>
              </w:rPr>
              <w:tab/>
              <w:t>Unpressurized</w:t>
            </w:r>
          </w:p>
          <w:p w:rsidR="00C04095" w:rsidRPr="00EE73CF" w:rsidRDefault="00C04095" w:rsidP="00860A73">
            <w:pPr>
              <w:tabs>
                <w:tab w:val="left" w:pos="440"/>
                <w:tab w:val="left" w:pos="2600"/>
              </w:tabs>
              <w:rPr>
                <w:sz w:val="18"/>
                <w:szCs w:val="18"/>
              </w:rPr>
            </w:pPr>
            <w:r>
              <w:rPr>
                <w:sz w:val="18"/>
                <w:szCs w:val="18"/>
              </w:rPr>
              <w:tab/>
              <w:t>Configuration</w:t>
            </w:r>
          </w:p>
        </w:tc>
        <w:tc>
          <w:tcPr>
            <w:tcW w:w="440" w:type="dxa"/>
            <w:tcBorders>
              <w:right w:val="single" w:sz="4" w:space="0" w:color="auto"/>
            </w:tcBorders>
          </w:tcPr>
          <w:p w:rsidR="00C04095" w:rsidRPr="00EE73CF" w:rsidRDefault="00C04095" w:rsidP="00860A73">
            <w:pPr>
              <w:tabs>
                <w:tab w:val="left" w:pos="360"/>
              </w:tabs>
              <w:spacing w:before="120"/>
              <w:rPr>
                <w:sz w:val="18"/>
                <w:szCs w:val="18"/>
              </w:rPr>
            </w:pPr>
            <w:r>
              <w:rPr>
                <w:sz w:val="18"/>
                <w:szCs w:val="18"/>
              </w:rPr>
              <w:t>C</w:t>
            </w:r>
          </w:p>
        </w:tc>
        <w:tc>
          <w:tcPr>
            <w:tcW w:w="370" w:type="dxa"/>
            <w:tcBorders>
              <w:left w:val="single" w:sz="4" w:space="0" w:color="auto"/>
              <w:right w:val="single" w:sz="6" w:space="0" w:color="auto"/>
            </w:tcBorders>
          </w:tcPr>
          <w:p w:rsidR="00C04095" w:rsidRPr="00EE73CF" w:rsidRDefault="00C04095" w:rsidP="00860A73">
            <w:pPr>
              <w:tabs>
                <w:tab w:val="left" w:pos="360"/>
              </w:tabs>
              <w:spacing w:before="120"/>
              <w:rPr>
                <w:sz w:val="18"/>
                <w:szCs w:val="18"/>
              </w:rPr>
            </w:pPr>
            <w:r>
              <w:rPr>
                <w:sz w:val="18"/>
                <w:szCs w:val="18"/>
              </w:rPr>
              <w:t>2</w:t>
            </w:r>
          </w:p>
        </w:tc>
        <w:tc>
          <w:tcPr>
            <w:tcW w:w="360" w:type="dxa"/>
          </w:tcPr>
          <w:p w:rsidR="00C04095" w:rsidRPr="00EE73CF" w:rsidRDefault="00C04095" w:rsidP="00860A73">
            <w:pPr>
              <w:tabs>
                <w:tab w:val="left" w:pos="360"/>
              </w:tabs>
              <w:spacing w:before="120"/>
              <w:rPr>
                <w:sz w:val="18"/>
                <w:szCs w:val="18"/>
              </w:rPr>
            </w:pPr>
            <w:r>
              <w:rPr>
                <w:sz w:val="18"/>
                <w:szCs w:val="18"/>
              </w:rPr>
              <w:t>0</w:t>
            </w:r>
          </w:p>
        </w:tc>
        <w:tc>
          <w:tcPr>
            <w:tcW w:w="3240" w:type="dxa"/>
            <w:tcBorders>
              <w:left w:val="single" w:sz="6" w:space="0" w:color="auto"/>
              <w:right w:val="single" w:sz="6" w:space="0" w:color="auto"/>
            </w:tcBorders>
          </w:tcPr>
          <w:p w:rsidR="00C04095" w:rsidRPr="009266CC" w:rsidRDefault="00C04095" w:rsidP="00860A73">
            <w:pPr>
              <w:spacing w:before="120"/>
              <w:rPr>
                <w:color w:val="000000"/>
                <w:sz w:val="18"/>
                <w:szCs w:val="18"/>
              </w:rPr>
            </w:pPr>
            <w:r w:rsidRPr="009266CC">
              <w:rPr>
                <w:color w:val="000000"/>
                <w:sz w:val="18"/>
                <w:szCs w:val="18"/>
              </w:rPr>
              <w:t>(M)(O) Except for ER operations, may be inoperative provided:</w:t>
            </w:r>
          </w:p>
          <w:p w:rsidR="00C04095" w:rsidRPr="009266CC" w:rsidRDefault="00C04095" w:rsidP="003868A5">
            <w:pPr>
              <w:numPr>
                <w:ilvl w:val="0"/>
                <w:numId w:val="52"/>
              </w:numPr>
              <w:tabs>
                <w:tab w:val="clear" w:pos="720"/>
                <w:tab w:val="num" w:pos="461"/>
              </w:tabs>
              <w:ind w:left="461"/>
              <w:rPr>
                <w:color w:val="000000"/>
                <w:sz w:val="18"/>
                <w:szCs w:val="18"/>
              </w:rPr>
            </w:pPr>
            <w:r>
              <w:rPr>
                <w:color w:val="000000"/>
                <w:sz w:val="18"/>
                <w:szCs w:val="18"/>
              </w:rPr>
              <w:t>Associated</w:t>
            </w:r>
            <w:r w:rsidRPr="009266CC">
              <w:rPr>
                <w:color w:val="000000"/>
                <w:sz w:val="18"/>
                <w:szCs w:val="18"/>
              </w:rPr>
              <w:t xml:space="preserve"> Bleed Control Valve is CLOSED and deactivated electrically when associated Engine Bleed Air System is selected OFF,</w:t>
            </w:r>
          </w:p>
          <w:p w:rsidR="00C04095" w:rsidRDefault="00C04095" w:rsidP="003868A5">
            <w:pPr>
              <w:numPr>
                <w:ilvl w:val="0"/>
                <w:numId w:val="52"/>
              </w:numPr>
              <w:tabs>
                <w:tab w:val="clear" w:pos="720"/>
                <w:tab w:val="num" w:pos="461"/>
              </w:tabs>
              <w:ind w:left="461"/>
              <w:rPr>
                <w:color w:val="000000"/>
                <w:sz w:val="18"/>
                <w:szCs w:val="18"/>
              </w:rPr>
            </w:pPr>
            <w:r w:rsidRPr="009266CC">
              <w:rPr>
                <w:color w:val="000000"/>
                <w:sz w:val="18"/>
                <w:szCs w:val="18"/>
              </w:rPr>
              <w:t>Airplane is not operated in forecast or known icing conditions,</w:t>
            </w:r>
          </w:p>
          <w:p w:rsidR="004D2EAF" w:rsidRDefault="004D2EAF" w:rsidP="003868A5">
            <w:pPr>
              <w:numPr>
                <w:ilvl w:val="0"/>
                <w:numId w:val="52"/>
              </w:numPr>
              <w:tabs>
                <w:tab w:val="clear" w:pos="720"/>
                <w:tab w:val="num" w:pos="461"/>
              </w:tabs>
              <w:ind w:left="461"/>
              <w:rPr>
                <w:color w:val="000000"/>
                <w:sz w:val="18"/>
                <w:szCs w:val="18"/>
              </w:rPr>
            </w:pPr>
            <w:r>
              <w:rPr>
                <w:color w:val="000000"/>
                <w:sz w:val="18"/>
                <w:szCs w:val="18"/>
              </w:rPr>
              <w:t>Rear baggage compartment is not used (empty)</w:t>
            </w:r>
            <w:r w:rsidR="00191BFB">
              <w:rPr>
                <w:color w:val="000000"/>
                <w:sz w:val="18"/>
                <w:szCs w:val="18"/>
              </w:rPr>
              <w:t>,</w:t>
            </w:r>
          </w:p>
          <w:p w:rsidR="004D2EAF" w:rsidRDefault="004D2EAF" w:rsidP="003868A5">
            <w:pPr>
              <w:numPr>
                <w:ilvl w:val="0"/>
                <w:numId w:val="52"/>
              </w:numPr>
              <w:tabs>
                <w:tab w:val="clear" w:pos="720"/>
                <w:tab w:val="num" w:pos="461"/>
              </w:tabs>
              <w:ind w:left="461"/>
              <w:rPr>
                <w:color w:val="000000"/>
                <w:sz w:val="18"/>
                <w:szCs w:val="18"/>
              </w:rPr>
            </w:pPr>
            <w:r>
              <w:rPr>
                <w:color w:val="000000"/>
                <w:sz w:val="18"/>
                <w:szCs w:val="18"/>
              </w:rPr>
              <w:t>Internal baggage door remains OPEN, and</w:t>
            </w:r>
          </w:p>
          <w:p w:rsidR="00C04095" w:rsidRPr="00C04095" w:rsidRDefault="00C04095" w:rsidP="003868A5">
            <w:pPr>
              <w:numPr>
                <w:ilvl w:val="0"/>
                <w:numId w:val="52"/>
              </w:numPr>
              <w:tabs>
                <w:tab w:val="clear" w:pos="720"/>
                <w:tab w:val="num" w:pos="461"/>
              </w:tabs>
              <w:ind w:left="461"/>
              <w:rPr>
                <w:color w:val="000000"/>
                <w:sz w:val="18"/>
                <w:szCs w:val="18"/>
              </w:rPr>
            </w:pPr>
            <w:r w:rsidRPr="009266CC">
              <w:rPr>
                <w:color w:val="000000"/>
                <w:sz w:val="18"/>
                <w:szCs w:val="18"/>
              </w:rPr>
              <w:t>Airplane is operated in accordance with AFM Limitations.</w:t>
            </w:r>
          </w:p>
        </w:tc>
        <w:tc>
          <w:tcPr>
            <w:tcW w:w="2880" w:type="dxa"/>
            <w:tcBorders>
              <w:right w:val="single" w:sz="6" w:space="0" w:color="auto"/>
            </w:tcBorders>
          </w:tcPr>
          <w:p w:rsidR="00C04095" w:rsidRPr="00B9432A" w:rsidRDefault="00C04095" w:rsidP="00860A73">
            <w:pPr>
              <w:spacing w:before="120"/>
              <w:rPr>
                <w:rFonts w:ascii="Times" w:hAnsi="Times" w:cs="Times"/>
                <w:sz w:val="18"/>
                <w:szCs w:val="18"/>
              </w:rPr>
            </w:pPr>
            <w:r w:rsidRPr="00B9432A">
              <w:rPr>
                <w:rFonts w:ascii="Times" w:hAnsi="Times" w:cs="Times"/>
                <w:sz w:val="18"/>
                <w:szCs w:val="18"/>
              </w:rPr>
              <w:t xml:space="preserve">Maintenance will ensure both </w:t>
            </w:r>
            <w:r w:rsidRPr="00B9432A">
              <w:rPr>
                <w:rFonts w:ascii="Times" w:hAnsi="Times" w:cs="Times"/>
                <w:bCs/>
                <w:sz w:val="18"/>
                <w:szCs w:val="18"/>
              </w:rPr>
              <w:t>Bleed Air Valves</w:t>
            </w:r>
            <w:r w:rsidRPr="00B9432A">
              <w:rPr>
                <w:rFonts w:ascii="Times" w:hAnsi="Times" w:cs="Times"/>
                <w:sz w:val="18"/>
                <w:szCs w:val="18"/>
              </w:rPr>
              <w:t xml:space="preserve"> are </w:t>
            </w:r>
            <w:r w:rsidRPr="00B9432A">
              <w:rPr>
                <w:rFonts w:ascii="Times" w:hAnsi="Times" w:cs="Times"/>
                <w:bCs/>
                <w:sz w:val="18"/>
                <w:szCs w:val="18"/>
              </w:rPr>
              <w:t>CLOSED</w:t>
            </w:r>
            <w:r w:rsidRPr="00B9432A">
              <w:rPr>
                <w:rFonts w:ascii="Times" w:hAnsi="Times" w:cs="Times"/>
                <w:sz w:val="18"/>
                <w:szCs w:val="18"/>
              </w:rPr>
              <w:t xml:space="preserve"> and deactivated electrically.</w:t>
            </w:r>
          </w:p>
          <w:p w:rsidR="00C04095" w:rsidRPr="00EE73CF" w:rsidRDefault="00C04095" w:rsidP="00860A73">
            <w:pPr>
              <w:spacing w:before="120"/>
              <w:rPr>
                <w:sz w:val="18"/>
                <w:szCs w:val="18"/>
              </w:rPr>
            </w:pPr>
            <w:r w:rsidRPr="00B9432A">
              <w:rPr>
                <w:rFonts w:ascii="Times" w:hAnsi="Times" w:cs="Times"/>
                <w:sz w:val="18"/>
                <w:szCs w:val="18"/>
              </w:rPr>
              <w:t>Flight crew may accomplish this task if properly qualified and authorized.</w:t>
            </w:r>
          </w:p>
        </w:tc>
        <w:tc>
          <w:tcPr>
            <w:tcW w:w="2521" w:type="dxa"/>
            <w:tcBorders>
              <w:right w:val="single" w:sz="6" w:space="0" w:color="auto"/>
            </w:tcBorders>
          </w:tcPr>
          <w:p w:rsidR="00C04095" w:rsidRDefault="0079252B" w:rsidP="00860A73">
            <w:pPr>
              <w:spacing w:before="120"/>
              <w:rPr>
                <w:rFonts w:ascii="Times" w:hAnsi="Times" w:cs="Times"/>
                <w:sz w:val="18"/>
                <w:szCs w:val="18"/>
              </w:rPr>
            </w:pPr>
            <w:r>
              <w:rPr>
                <w:rFonts w:ascii="Times" w:hAnsi="Times" w:cs="Times"/>
                <w:sz w:val="18"/>
                <w:szCs w:val="18"/>
              </w:rPr>
              <w:t>Flight crew will ensure internal baggage door remains OPEN.</w:t>
            </w:r>
          </w:p>
          <w:p w:rsidR="00DB0C13" w:rsidRPr="00EE73CF" w:rsidRDefault="00DB0C13" w:rsidP="00860A73">
            <w:pPr>
              <w:spacing w:before="120"/>
              <w:rPr>
                <w:sz w:val="18"/>
                <w:szCs w:val="18"/>
              </w:rPr>
            </w:pPr>
            <w:r w:rsidRPr="00681807">
              <w:rPr>
                <w:rFonts w:ascii="Times" w:hAnsi="Times" w:cs="Times"/>
                <w:sz w:val="18"/>
                <w:szCs w:val="18"/>
              </w:rPr>
              <w:t xml:space="preserve">To operate the airplane unpressurized, select manual pressurization and slew the outflow valve to the full open position with RAM Air selected </w:t>
            </w:r>
            <w:r w:rsidRPr="00681807">
              <w:rPr>
                <w:rFonts w:ascii="Times" w:hAnsi="Times" w:cs="Times"/>
                <w:bCs/>
                <w:sz w:val="18"/>
                <w:szCs w:val="18"/>
              </w:rPr>
              <w:t>ON.</w:t>
            </w:r>
            <w:r w:rsidRPr="00681807">
              <w:rPr>
                <w:rFonts w:ascii="Times" w:hAnsi="Times" w:cs="Times"/>
                <w:sz w:val="18"/>
                <w:szCs w:val="18"/>
              </w:rPr>
              <w:t xml:space="preserve"> Monitor cabin differential pressure to be nominally zero </w:t>
            </w:r>
            <w:proofErr w:type="spellStart"/>
            <w:r w:rsidRPr="00681807">
              <w:rPr>
                <w:rFonts w:ascii="Times" w:hAnsi="Times" w:cs="Times"/>
                <w:sz w:val="18"/>
                <w:szCs w:val="18"/>
              </w:rPr>
              <w:t>psid</w:t>
            </w:r>
            <w:proofErr w:type="spellEnd"/>
            <w:r w:rsidRPr="00681807">
              <w:rPr>
                <w:rFonts w:ascii="Times" w:hAnsi="Times" w:cs="Times"/>
                <w:sz w:val="18"/>
                <w:szCs w:val="18"/>
              </w:rPr>
              <w:t xml:space="preserve"> during the flight.</w:t>
            </w:r>
          </w:p>
        </w:tc>
        <w:tc>
          <w:tcPr>
            <w:tcW w:w="2340" w:type="dxa"/>
            <w:tcBorders>
              <w:right w:val="single" w:sz="4" w:space="0" w:color="auto"/>
            </w:tcBorders>
          </w:tcPr>
          <w:p w:rsidR="00C04095" w:rsidRPr="00EE73CF" w:rsidRDefault="00C04095" w:rsidP="00860A73">
            <w:pPr>
              <w:spacing w:before="120"/>
              <w:rPr>
                <w:sz w:val="18"/>
                <w:szCs w:val="18"/>
              </w:rPr>
            </w:pPr>
            <w:r w:rsidRPr="00B9432A">
              <w:rPr>
                <w:rFonts w:ascii="Times" w:hAnsi="Times" w:cs="Times"/>
                <w:sz w:val="18"/>
                <w:szCs w:val="18"/>
              </w:rPr>
              <w:t xml:space="preserve">An Inoperative Placard will be placed above the affected </w:t>
            </w:r>
            <w:r w:rsidRPr="00B9432A">
              <w:rPr>
                <w:rFonts w:ascii="Times" w:hAnsi="Times" w:cs="Times"/>
                <w:bCs/>
                <w:sz w:val="18"/>
                <w:szCs w:val="18"/>
              </w:rPr>
              <w:t xml:space="preserve">Bleed Air Control </w:t>
            </w:r>
            <w:proofErr w:type="gramStart"/>
            <w:r w:rsidRPr="00B9432A">
              <w:rPr>
                <w:rFonts w:ascii="Times" w:hAnsi="Times" w:cs="Times"/>
                <w:bCs/>
                <w:sz w:val="18"/>
                <w:szCs w:val="18"/>
              </w:rPr>
              <w:t>Switch(</w:t>
            </w:r>
            <w:proofErr w:type="spellStart"/>
            <w:proofErr w:type="gramEnd"/>
            <w:r w:rsidRPr="00B9432A">
              <w:rPr>
                <w:rFonts w:ascii="Times" w:hAnsi="Times" w:cs="Times"/>
                <w:bCs/>
                <w:sz w:val="18"/>
                <w:szCs w:val="18"/>
              </w:rPr>
              <w:t>es</w:t>
            </w:r>
            <w:proofErr w:type="spellEnd"/>
            <w:r w:rsidRPr="00B9432A">
              <w:rPr>
                <w:rFonts w:ascii="Times" w:hAnsi="Times" w:cs="Times"/>
                <w:bCs/>
                <w:sz w:val="18"/>
                <w:szCs w:val="18"/>
              </w:rPr>
              <w:t>)</w:t>
            </w:r>
            <w:r w:rsidRPr="00B9432A">
              <w:rPr>
                <w:rFonts w:ascii="Times" w:hAnsi="Times" w:cs="Times"/>
                <w:sz w:val="18"/>
                <w:szCs w:val="18"/>
              </w:rPr>
              <w:t xml:space="preserve"> and will be noted on ADLS.</w:t>
            </w:r>
          </w:p>
        </w:tc>
      </w:tr>
      <w:tr w:rsidR="00CC1511" w:rsidRPr="001F3D4F" w:rsidTr="00CC1511">
        <w:trPr>
          <w:cantSplit/>
        </w:trPr>
        <w:tc>
          <w:tcPr>
            <w:tcW w:w="2330" w:type="dxa"/>
            <w:tcBorders>
              <w:left w:val="single" w:sz="4" w:space="0" w:color="auto"/>
            </w:tcBorders>
          </w:tcPr>
          <w:p w:rsidR="00CC1511" w:rsidRPr="00CC1511" w:rsidRDefault="00CC1511" w:rsidP="00CC1511">
            <w:pPr>
              <w:tabs>
                <w:tab w:val="left" w:pos="440"/>
                <w:tab w:val="left" w:pos="2600"/>
              </w:tabs>
              <w:spacing w:before="120"/>
              <w:rPr>
                <w:sz w:val="18"/>
                <w:szCs w:val="18"/>
              </w:rPr>
            </w:pPr>
            <w:r w:rsidRPr="00CC1511">
              <w:rPr>
                <w:sz w:val="18"/>
                <w:szCs w:val="18"/>
              </w:rPr>
              <w:t>3.</w:t>
            </w:r>
            <w:r w:rsidRPr="00CC1511">
              <w:rPr>
                <w:sz w:val="18"/>
                <w:szCs w:val="18"/>
              </w:rPr>
              <w:tab/>
              <w:t>Isolation Valve</w:t>
            </w:r>
          </w:p>
        </w:tc>
        <w:tc>
          <w:tcPr>
            <w:tcW w:w="440" w:type="dxa"/>
            <w:tcBorders>
              <w:right w:val="single" w:sz="4" w:space="0" w:color="auto"/>
            </w:tcBorders>
          </w:tcPr>
          <w:p w:rsidR="00CC1511" w:rsidRPr="00CC1511" w:rsidRDefault="00CC1511" w:rsidP="00CC1511">
            <w:pPr>
              <w:tabs>
                <w:tab w:val="left" w:pos="360"/>
              </w:tabs>
              <w:spacing w:before="120"/>
              <w:rPr>
                <w:sz w:val="18"/>
                <w:szCs w:val="18"/>
              </w:rPr>
            </w:pPr>
            <w:r w:rsidRPr="00CC1511">
              <w:rPr>
                <w:sz w:val="18"/>
                <w:szCs w:val="18"/>
              </w:rPr>
              <w:t>C</w:t>
            </w:r>
          </w:p>
        </w:tc>
        <w:tc>
          <w:tcPr>
            <w:tcW w:w="370" w:type="dxa"/>
            <w:tcBorders>
              <w:left w:val="single" w:sz="4" w:space="0" w:color="auto"/>
              <w:right w:val="single" w:sz="6" w:space="0" w:color="auto"/>
            </w:tcBorders>
          </w:tcPr>
          <w:p w:rsidR="00CC1511" w:rsidRPr="00CC1511" w:rsidRDefault="00CC1511" w:rsidP="00CC1511">
            <w:pPr>
              <w:tabs>
                <w:tab w:val="left" w:pos="360"/>
              </w:tabs>
              <w:spacing w:before="120"/>
              <w:rPr>
                <w:sz w:val="18"/>
                <w:szCs w:val="18"/>
              </w:rPr>
            </w:pPr>
            <w:r w:rsidRPr="00CC1511">
              <w:rPr>
                <w:sz w:val="18"/>
                <w:szCs w:val="18"/>
              </w:rPr>
              <w:t>1</w:t>
            </w:r>
          </w:p>
        </w:tc>
        <w:tc>
          <w:tcPr>
            <w:tcW w:w="360" w:type="dxa"/>
          </w:tcPr>
          <w:p w:rsidR="00CC1511" w:rsidRPr="00CC1511" w:rsidRDefault="00CC1511" w:rsidP="00CC1511">
            <w:pPr>
              <w:tabs>
                <w:tab w:val="left" w:pos="360"/>
              </w:tabs>
              <w:spacing w:before="120"/>
              <w:rPr>
                <w:sz w:val="18"/>
                <w:szCs w:val="18"/>
              </w:rPr>
            </w:pPr>
            <w:r w:rsidRPr="00CC1511">
              <w:rPr>
                <w:sz w:val="18"/>
                <w:szCs w:val="18"/>
              </w:rPr>
              <w:t>0</w:t>
            </w:r>
          </w:p>
        </w:tc>
        <w:tc>
          <w:tcPr>
            <w:tcW w:w="3240" w:type="dxa"/>
            <w:tcBorders>
              <w:left w:val="single" w:sz="6" w:space="0" w:color="auto"/>
              <w:right w:val="single" w:sz="6" w:space="0" w:color="auto"/>
            </w:tcBorders>
          </w:tcPr>
          <w:p w:rsidR="00CC1511" w:rsidRPr="00CC1511" w:rsidRDefault="00CC1511" w:rsidP="00CC1511">
            <w:pPr>
              <w:spacing w:before="120"/>
              <w:rPr>
                <w:sz w:val="18"/>
                <w:szCs w:val="18"/>
              </w:rPr>
            </w:pPr>
            <w:r w:rsidRPr="00CC1511">
              <w:rPr>
                <w:sz w:val="18"/>
                <w:szCs w:val="18"/>
              </w:rPr>
              <w:t>(M) May be inoperative provided:</w:t>
            </w:r>
          </w:p>
          <w:p w:rsidR="00CC1511" w:rsidRPr="00CC1511" w:rsidRDefault="00CC1511" w:rsidP="00CC1511">
            <w:pPr>
              <w:ind w:left="461" w:hanging="360"/>
              <w:rPr>
                <w:sz w:val="18"/>
                <w:szCs w:val="18"/>
              </w:rPr>
            </w:pPr>
            <w:r w:rsidRPr="00CC1511">
              <w:rPr>
                <w:sz w:val="18"/>
                <w:szCs w:val="18"/>
              </w:rPr>
              <w:t>a)</w:t>
            </w:r>
            <w:r w:rsidRPr="00CC1511">
              <w:rPr>
                <w:sz w:val="18"/>
                <w:szCs w:val="18"/>
              </w:rPr>
              <w:tab/>
              <w:t>Both Bleed Air Systems are operative,</w:t>
            </w:r>
          </w:p>
          <w:p w:rsidR="00CC1511" w:rsidRPr="00CC1511" w:rsidRDefault="00CC1511" w:rsidP="00CC1511">
            <w:pPr>
              <w:ind w:left="461" w:hanging="360"/>
              <w:rPr>
                <w:sz w:val="18"/>
                <w:szCs w:val="18"/>
              </w:rPr>
            </w:pPr>
            <w:r w:rsidRPr="00CC1511">
              <w:rPr>
                <w:sz w:val="18"/>
                <w:szCs w:val="18"/>
              </w:rPr>
              <w:t>b)</w:t>
            </w:r>
            <w:r w:rsidRPr="00CC1511">
              <w:rPr>
                <w:sz w:val="18"/>
                <w:szCs w:val="18"/>
              </w:rPr>
              <w:tab/>
              <w:t>Both Environmental Control Systems (ECS) Packs are operative,</w:t>
            </w:r>
          </w:p>
          <w:p w:rsidR="00CC1511" w:rsidRPr="00CC1511" w:rsidRDefault="00CC1511" w:rsidP="00CC1511">
            <w:pPr>
              <w:ind w:left="461" w:hanging="360"/>
              <w:rPr>
                <w:sz w:val="18"/>
                <w:szCs w:val="18"/>
              </w:rPr>
            </w:pPr>
            <w:r w:rsidRPr="00CC1511">
              <w:rPr>
                <w:sz w:val="18"/>
                <w:szCs w:val="18"/>
              </w:rPr>
              <w:t>c)</w:t>
            </w:r>
            <w:r w:rsidRPr="00CC1511">
              <w:rPr>
                <w:sz w:val="18"/>
                <w:szCs w:val="18"/>
              </w:rPr>
              <w:tab/>
              <w:t>Isolation Valve is electrically deactivated,</w:t>
            </w:r>
          </w:p>
          <w:p w:rsidR="00CC1511" w:rsidRPr="00CC1511" w:rsidRDefault="00CC1511" w:rsidP="00CC1511">
            <w:pPr>
              <w:ind w:left="461" w:hanging="360"/>
              <w:rPr>
                <w:sz w:val="18"/>
                <w:szCs w:val="18"/>
              </w:rPr>
            </w:pPr>
            <w:r w:rsidRPr="00CC1511">
              <w:rPr>
                <w:sz w:val="18"/>
                <w:szCs w:val="18"/>
              </w:rPr>
              <w:t>d)</w:t>
            </w:r>
            <w:r w:rsidRPr="00CC1511">
              <w:rPr>
                <w:sz w:val="18"/>
                <w:szCs w:val="18"/>
              </w:rPr>
              <w:tab/>
              <w:t>Isolation Valve is verified CLOSED, and</w:t>
            </w:r>
          </w:p>
          <w:p w:rsidR="00CC1511" w:rsidRDefault="00CC1511" w:rsidP="00CC1511">
            <w:pPr>
              <w:ind w:left="461" w:hanging="360"/>
              <w:rPr>
                <w:sz w:val="18"/>
                <w:szCs w:val="18"/>
              </w:rPr>
            </w:pPr>
            <w:r w:rsidRPr="00CC1511">
              <w:rPr>
                <w:sz w:val="18"/>
                <w:szCs w:val="18"/>
              </w:rPr>
              <w:t>e)</w:t>
            </w:r>
            <w:r w:rsidRPr="00CC1511">
              <w:rPr>
                <w:sz w:val="18"/>
                <w:szCs w:val="18"/>
              </w:rPr>
              <w:tab/>
              <w:t>Airplane is operated in accordance with AFM Limitations.</w:t>
            </w:r>
          </w:p>
          <w:p w:rsidR="00CC1511" w:rsidRPr="00CC1511" w:rsidRDefault="00CC1511" w:rsidP="00CC1511">
            <w:pPr>
              <w:spacing w:before="120"/>
              <w:rPr>
                <w:sz w:val="18"/>
                <w:szCs w:val="18"/>
              </w:rPr>
            </w:pPr>
            <w:r w:rsidRPr="00CC1511">
              <w:rPr>
                <w:sz w:val="18"/>
                <w:szCs w:val="18"/>
              </w:rPr>
              <w:t>NOTE: Valve must be OPENED manually during left engine start.</w:t>
            </w:r>
          </w:p>
        </w:tc>
        <w:tc>
          <w:tcPr>
            <w:tcW w:w="2880" w:type="dxa"/>
            <w:tcBorders>
              <w:right w:val="single" w:sz="6" w:space="0" w:color="auto"/>
            </w:tcBorders>
          </w:tcPr>
          <w:p w:rsidR="00CC1511" w:rsidRPr="001F3D4F" w:rsidRDefault="00CC1511" w:rsidP="00CC1511">
            <w:pPr>
              <w:spacing w:before="120"/>
              <w:rPr>
                <w:rFonts w:ascii="Times" w:hAnsi="Times" w:cs="Times"/>
                <w:sz w:val="18"/>
                <w:szCs w:val="18"/>
              </w:rPr>
            </w:pPr>
            <w:r w:rsidRPr="001F3D4F">
              <w:rPr>
                <w:rFonts w:ascii="Times" w:hAnsi="Times" w:cs="Times"/>
                <w:sz w:val="18"/>
                <w:szCs w:val="18"/>
              </w:rPr>
              <w:t xml:space="preserve">Maintenance will ensure </w:t>
            </w:r>
            <w:r w:rsidRPr="00CC1511">
              <w:rPr>
                <w:rFonts w:ascii="Times" w:hAnsi="Times" w:cs="Times"/>
                <w:sz w:val="18"/>
                <w:szCs w:val="18"/>
              </w:rPr>
              <w:t xml:space="preserve">BOTH Bleed Air System </w:t>
            </w:r>
            <w:r w:rsidRPr="001F3D4F">
              <w:rPr>
                <w:rFonts w:ascii="Times" w:hAnsi="Times" w:cs="Times"/>
                <w:sz w:val="18"/>
                <w:szCs w:val="18"/>
              </w:rPr>
              <w:t>and</w:t>
            </w:r>
            <w:r w:rsidRPr="00CC1511">
              <w:rPr>
                <w:rFonts w:ascii="Times" w:hAnsi="Times" w:cs="Times"/>
                <w:sz w:val="18"/>
                <w:szCs w:val="18"/>
              </w:rPr>
              <w:t xml:space="preserve"> Environmental Control System (ECS) Packs</w:t>
            </w:r>
            <w:r w:rsidRPr="001F3D4F">
              <w:rPr>
                <w:rFonts w:ascii="Times" w:hAnsi="Times" w:cs="Times"/>
                <w:sz w:val="18"/>
                <w:szCs w:val="18"/>
              </w:rPr>
              <w:t xml:space="preserve"> are operative.  In addition, </w:t>
            </w:r>
            <w:r w:rsidRPr="00CC1511">
              <w:rPr>
                <w:rFonts w:ascii="Times" w:hAnsi="Times" w:cs="Times"/>
                <w:sz w:val="18"/>
                <w:szCs w:val="18"/>
              </w:rPr>
              <w:t>Isolation Valve</w:t>
            </w:r>
            <w:r w:rsidRPr="001F3D4F">
              <w:rPr>
                <w:rFonts w:ascii="Times" w:hAnsi="Times" w:cs="Times"/>
                <w:sz w:val="18"/>
                <w:szCs w:val="18"/>
              </w:rPr>
              <w:t xml:space="preserve"> is to be electrically deactivated and verified </w:t>
            </w:r>
            <w:r w:rsidRPr="00CC1511">
              <w:rPr>
                <w:rFonts w:ascii="Times" w:hAnsi="Times" w:cs="Times"/>
                <w:sz w:val="18"/>
                <w:szCs w:val="18"/>
              </w:rPr>
              <w:t>"CLOSED"</w:t>
            </w:r>
            <w:r w:rsidRPr="001F3D4F">
              <w:rPr>
                <w:rFonts w:ascii="Times" w:hAnsi="Times" w:cs="Times"/>
                <w:sz w:val="18"/>
                <w:szCs w:val="18"/>
              </w:rPr>
              <w:t xml:space="preserve">. </w:t>
            </w:r>
            <w:r w:rsidR="00E31651">
              <w:rPr>
                <w:rFonts w:ascii="Times" w:hAnsi="Times" w:cs="Times"/>
                <w:sz w:val="18"/>
                <w:szCs w:val="18"/>
              </w:rPr>
              <w:t xml:space="preserve">Refer to </w:t>
            </w:r>
            <w:r w:rsidRPr="00CC1511">
              <w:rPr>
                <w:rFonts w:ascii="Times" w:hAnsi="Times" w:cs="Times"/>
                <w:sz w:val="18"/>
                <w:szCs w:val="18"/>
              </w:rPr>
              <w:t>AMM chapters 21-</w:t>
            </w:r>
            <w:r w:rsidR="00BB0CF3">
              <w:rPr>
                <w:rFonts w:ascii="Times" w:hAnsi="Times" w:cs="Times"/>
                <w:sz w:val="18"/>
                <w:szCs w:val="18"/>
              </w:rPr>
              <w:t>00</w:t>
            </w:r>
            <w:r w:rsidRPr="00CC1511">
              <w:rPr>
                <w:rFonts w:ascii="Times" w:hAnsi="Times" w:cs="Times"/>
                <w:sz w:val="18"/>
                <w:szCs w:val="18"/>
              </w:rPr>
              <w:t>-00 and 36-12-00.</w:t>
            </w:r>
          </w:p>
          <w:p w:rsidR="00CC1511" w:rsidRPr="001F3D4F" w:rsidRDefault="00CC1511" w:rsidP="00860A73">
            <w:pPr>
              <w:spacing w:before="120"/>
              <w:rPr>
                <w:rFonts w:ascii="Times" w:hAnsi="Times" w:cs="Times"/>
                <w:sz w:val="18"/>
                <w:szCs w:val="18"/>
              </w:rPr>
            </w:pPr>
            <w:r w:rsidRPr="001F3D4F">
              <w:rPr>
                <w:rFonts w:ascii="Times" w:hAnsi="Times" w:cs="Times"/>
                <w:sz w:val="18"/>
                <w:szCs w:val="18"/>
              </w:rPr>
              <w:t>Flight crew may accomplish this task if properly qualified and authorized.</w:t>
            </w:r>
          </w:p>
        </w:tc>
        <w:tc>
          <w:tcPr>
            <w:tcW w:w="2521" w:type="dxa"/>
            <w:tcBorders>
              <w:right w:val="single" w:sz="6" w:space="0" w:color="auto"/>
            </w:tcBorders>
          </w:tcPr>
          <w:p w:rsidR="00CC1511" w:rsidRPr="00CC1511" w:rsidRDefault="00CC1511" w:rsidP="00CC1511">
            <w:pPr>
              <w:spacing w:before="120"/>
              <w:rPr>
                <w:rFonts w:ascii="Times" w:hAnsi="Times" w:cs="Times"/>
                <w:sz w:val="18"/>
                <w:szCs w:val="18"/>
              </w:rPr>
            </w:pPr>
            <w:r w:rsidRPr="001F3D4F">
              <w:rPr>
                <w:rFonts w:ascii="Times" w:hAnsi="Times" w:cs="Times"/>
                <w:sz w:val="18"/>
                <w:szCs w:val="18"/>
              </w:rPr>
              <w:t>None required.</w:t>
            </w:r>
          </w:p>
        </w:tc>
        <w:tc>
          <w:tcPr>
            <w:tcW w:w="2340" w:type="dxa"/>
            <w:tcBorders>
              <w:right w:val="single" w:sz="4" w:space="0" w:color="auto"/>
            </w:tcBorders>
          </w:tcPr>
          <w:p w:rsidR="00CC1511" w:rsidRPr="00CC1511" w:rsidRDefault="00CC1511" w:rsidP="00CC1511">
            <w:pPr>
              <w:spacing w:before="120"/>
              <w:rPr>
                <w:sz w:val="18"/>
                <w:szCs w:val="18"/>
              </w:rPr>
            </w:pPr>
            <w:r w:rsidRPr="00CC1511">
              <w:rPr>
                <w:sz w:val="18"/>
                <w:szCs w:val="18"/>
              </w:rPr>
              <w:t>An Inoperative Placard will be placed on Isolation Valve Switch and will be noted on ADLS.</w:t>
            </w:r>
          </w:p>
        </w:tc>
      </w:tr>
      <w:tr w:rsidR="00CC1511" w:rsidRPr="001F3D4F" w:rsidTr="00CC1511">
        <w:trPr>
          <w:cantSplit/>
        </w:trPr>
        <w:tc>
          <w:tcPr>
            <w:tcW w:w="2330" w:type="dxa"/>
            <w:tcBorders>
              <w:left w:val="single" w:sz="4" w:space="0" w:color="auto"/>
            </w:tcBorders>
          </w:tcPr>
          <w:p w:rsidR="00CC1511" w:rsidRPr="00CC1511" w:rsidRDefault="00CC1511" w:rsidP="00CC1511">
            <w:pPr>
              <w:tabs>
                <w:tab w:val="left" w:pos="440"/>
                <w:tab w:val="left" w:pos="2600"/>
              </w:tabs>
              <w:spacing w:before="120"/>
              <w:rPr>
                <w:sz w:val="18"/>
                <w:szCs w:val="18"/>
              </w:rPr>
            </w:pPr>
            <w:r w:rsidRPr="00CC1511">
              <w:rPr>
                <w:sz w:val="18"/>
                <w:szCs w:val="18"/>
              </w:rPr>
              <w:t>4.</w:t>
            </w:r>
            <w:r w:rsidRPr="00CC1511">
              <w:rPr>
                <w:sz w:val="18"/>
                <w:szCs w:val="18"/>
              </w:rPr>
              <w:tab/>
              <w:t>Bleed Air System</w:t>
            </w:r>
          </w:p>
          <w:p w:rsidR="00CC1511" w:rsidRPr="00CC1511" w:rsidRDefault="00CC1511" w:rsidP="00CC1511">
            <w:pPr>
              <w:tabs>
                <w:tab w:val="left" w:pos="440"/>
                <w:tab w:val="left" w:pos="2600"/>
              </w:tabs>
              <w:rPr>
                <w:sz w:val="18"/>
                <w:szCs w:val="18"/>
              </w:rPr>
            </w:pPr>
            <w:r w:rsidRPr="00CC1511">
              <w:rPr>
                <w:sz w:val="18"/>
                <w:szCs w:val="18"/>
              </w:rPr>
              <w:tab/>
              <w:t>Switch Capsule Lights</w:t>
            </w:r>
          </w:p>
        </w:tc>
        <w:tc>
          <w:tcPr>
            <w:tcW w:w="440" w:type="dxa"/>
            <w:tcBorders>
              <w:right w:val="single" w:sz="4" w:space="0" w:color="auto"/>
            </w:tcBorders>
          </w:tcPr>
          <w:p w:rsidR="00CC1511" w:rsidRPr="00CC1511" w:rsidRDefault="00CC1511" w:rsidP="00CC1511">
            <w:pPr>
              <w:tabs>
                <w:tab w:val="left" w:pos="360"/>
              </w:tabs>
              <w:spacing w:before="120"/>
              <w:rPr>
                <w:sz w:val="18"/>
                <w:szCs w:val="18"/>
              </w:rPr>
            </w:pPr>
            <w:r w:rsidRPr="00CC1511">
              <w:rPr>
                <w:sz w:val="18"/>
                <w:szCs w:val="18"/>
              </w:rPr>
              <w:t>C</w:t>
            </w:r>
          </w:p>
        </w:tc>
        <w:tc>
          <w:tcPr>
            <w:tcW w:w="370" w:type="dxa"/>
            <w:tcBorders>
              <w:left w:val="single" w:sz="4" w:space="0" w:color="auto"/>
              <w:right w:val="single" w:sz="6" w:space="0" w:color="auto"/>
            </w:tcBorders>
          </w:tcPr>
          <w:p w:rsidR="00CC1511" w:rsidRPr="00CC1511" w:rsidRDefault="00CC1511" w:rsidP="00CC1511">
            <w:pPr>
              <w:tabs>
                <w:tab w:val="left" w:pos="360"/>
              </w:tabs>
              <w:spacing w:before="120"/>
              <w:rPr>
                <w:sz w:val="18"/>
                <w:szCs w:val="18"/>
              </w:rPr>
            </w:pPr>
            <w:r w:rsidRPr="00CC1511">
              <w:rPr>
                <w:sz w:val="18"/>
                <w:szCs w:val="18"/>
              </w:rPr>
              <w:t>4</w:t>
            </w:r>
          </w:p>
        </w:tc>
        <w:tc>
          <w:tcPr>
            <w:tcW w:w="360" w:type="dxa"/>
          </w:tcPr>
          <w:p w:rsidR="00CC1511" w:rsidRPr="00CC1511" w:rsidRDefault="00CC1511" w:rsidP="00CC1511">
            <w:pPr>
              <w:tabs>
                <w:tab w:val="left" w:pos="360"/>
              </w:tabs>
              <w:spacing w:before="120"/>
              <w:rPr>
                <w:sz w:val="18"/>
                <w:szCs w:val="18"/>
              </w:rPr>
            </w:pPr>
            <w:r w:rsidRPr="00CC1511">
              <w:rPr>
                <w:sz w:val="18"/>
                <w:szCs w:val="18"/>
              </w:rPr>
              <w:t>0</w:t>
            </w:r>
          </w:p>
        </w:tc>
        <w:tc>
          <w:tcPr>
            <w:tcW w:w="3240" w:type="dxa"/>
            <w:tcBorders>
              <w:left w:val="single" w:sz="6" w:space="0" w:color="auto"/>
              <w:right w:val="single" w:sz="6" w:space="0" w:color="auto"/>
            </w:tcBorders>
          </w:tcPr>
          <w:p w:rsidR="00CC1511" w:rsidRPr="00CC1511" w:rsidRDefault="00CC1511" w:rsidP="00CC1511">
            <w:pPr>
              <w:spacing w:before="120"/>
              <w:rPr>
                <w:sz w:val="18"/>
                <w:szCs w:val="18"/>
              </w:rPr>
            </w:pPr>
            <w:r w:rsidRPr="00CC1511">
              <w:rPr>
                <w:sz w:val="18"/>
                <w:szCs w:val="18"/>
              </w:rPr>
              <w:t>May be inoperative provided Bleed Air System indications are available on the Synoptic display.</w:t>
            </w:r>
          </w:p>
        </w:tc>
        <w:tc>
          <w:tcPr>
            <w:tcW w:w="2880" w:type="dxa"/>
            <w:tcBorders>
              <w:right w:val="single" w:sz="6" w:space="0" w:color="auto"/>
            </w:tcBorders>
          </w:tcPr>
          <w:p w:rsidR="00CC1511" w:rsidRPr="001F3D4F" w:rsidRDefault="00CC1511" w:rsidP="00CC1511">
            <w:pPr>
              <w:spacing w:before="120"/>
              <w:rPr>
                <w:rFonts w:ascii="Times" w:hAnsi="Times" w:cs="Times"/>
                <w:sz w:val="18"/>
                <w:szCs w:val="18"/>
              </w:rPr>
            </w:pPr>
            <w:r w:rsidRPr="001F3D4F">
              <w:rPr>
                <w:rFonts w:ascii="Times" w:hAnsi="Times" w:cs="Times"/>
                <w:sz w:val="18"/>
                <w:szCs w:val="18"/>
              </w:rPr>
              <w:t>None required.</w:t>
            </w:r>
          </w:p>
        </w:tc>
        <w:tc>
          <w:tcPr>
            <w:tcW w:w="2521" w:type="dxa"/>
            <w:tcBorders>
              <w:right w:val="single" w:sz="6" w:space="0" w:color="auto"/>
            </w:tcBorders>
          </w:tcPr>
          <w:p w:rsidR="00CC1511" w:rsidRPr="001F3D4F" w:rsidRDefault="00CC1511" w:rsidP="00CC1511">
            <w:pPr>
              <w:spacing w:before="120"/>
              <w:rPr>
                <w:rFonts w:ascii="Times" w:hAnsi="Times" w:cs="Times"/>
                <w:sz w:val="18"/>
                <w:szCs w:val="18"/>
              </w:rPr>
            </w:pPr>
            <w:r>
              <w:rPr>
                <w:rFonts w:ascii="Times" w:hAnsi="Times" w:cs="Times"/>
                <w:sz w:val="18"/>
                <w:szCs w:val="18"/>
              </w:rPr>
              <w:t>None required.</w:t>
            </w:r>
          </w:p>
        </w:tc>
        <w:tc>
          <w:tcPr>
            <w:tcW w:w="2340" w:type="dxa"/>
            <w:tcBorders>
              <w:right w:val="single" w:sz="4" w:space="0" w:color="auto"/>
            </w:tcBorders>
          </w:tcPr>
          <w:p w:rsidR="00CC1511" w:rsidRPr="00CC1511" w:rsidRDefault="00CC1511" w:rsidP="00CC1511">
            <w:pPr>
              <w:spacing w:before="120"/>
              <w:rPr>
                <w:sz w:val="18"/>
                <w:szCs w:val="18"/>
              </w:rPr>
            </w:pPr>
            <w:r w:rsidRPr="00CC1511">
              <w:rPr>
                <w:sz w:val="18"/>
                <w:szCs w:val="18"/>
              </w:rPr>
              <w:t>An Inoperative Placard will be placed on Bleed Air System Switch Capsule Lights and will be noted on ADLS.</w:t>
            </w:r>
          </w:p>
        </w:tc>
      </w:tr>
      <w:tr w:rsidR="00CC1511" w:rsidRPr="001F3D4F" w:rsidTr="00CC1511">
        <w:trPr>
          <w:cantSplit/>
        </w:trPr>
        <w:tc>
          <w:tcPr>
            <w:tcW w:w="2330" w:type="dxa"/>
            <w:tcBorders>
              <w:left w:val="single" w:sz="4" w:space="0" w:color="auto"/>
              <w:bottom w:val="single" w:sz="4" w:space="0" w:color="auto"/>
            </w:tcBorders>
          </w:tcPr>
          <w:p w:rsidR="00CC1511" w:rsidRPr="00CC1511" w:rsidRDefault="00CC1511" w:rsidP="00CC1511">
            <w:pPr>
              <w:tabs>
                <w:tab w:val="left" w:pos="440"/>
                <w:tab w:val="left" w:pos="2600"/>
              </w:tabs>
              <w:spacing w:before="120"/>
              <w:rPr>
                <w:sz w:val="18"/>
                <w:szCs w:val="18"/>
              </w:rPr>
            </w:pPr>
          </w:p>
        </w:tc>
        <w:tc>
          <w:tcPr>
            <w:tcW w:w="440" w:type="dxa"/>
            <w:tcBorders>
              <w:bottom w:val="single" w:sz="4" w:space="0" w:color="auto"/>
              <w:right w:val="single" w:sz="4" w:space="0" w:color="auto"/>
            </w:tcBorders>
          </w:tcPr>
          <w:p w:rsidR="00CC1511" w:rsidRPr="00CC1511" w:rsidRDefault="00CC1511" w:rsidP="00CC1511">
            <w:pPr>
              <w:tabs>
                <w:tab w:val="left" w:pos="360"/>
              </w:tabs>
              <w:spacing w:before="120"/>
              <w:rPr>
                <w:sz w:val="18"/>
                <w:szCs w:val="18"/>
              </w:rPr>
            </w:pPr>
          </w:p>
        </w:tc>
        <w:tc>
          <w:tcPr>
            <w:tcW w:w="370" w:type="dxa"/>
            <w:tcBorders>
              <w:left w:val="single" w:sz="4" w:space="0" w:color="auto"/>
              <w:bottom w:val="single" w:sz="4" w:space="0" w:color="auto"/>
              <w:right w:val="single" w:sz="6" w:space="0" w:color="auto"/>
            </w:tcBorders>
          </w:tcPr>
          <w:p w:rsidR="00CC1511" w:rsidRPr="00CC1511" w:rsidRDefault="00CC1511" w:rsidP="00CC1511">
            <w:pPr>
              <w:tabs>
                <w:tab w:val="left" w:pos="360"/>
              </w:tabs>
              <w:spacing w:before="120"/>
              <w:rPr>
                <w:sz w:val="18"/>
                <w:szCs w:val="18"/>
              </w:rPr>
            </w:pPr>
          </w:p>
        </w:tc>
        <w:tc>
          <w:tcPr>
            <w:tcW w:w="360" w:type="dxa"/>
            <w:tcBorders>
              <w:bottom w:val="single" w:sz="4" w:space="0" w:color="auto"/>
            </w:tcBorders>
          </w:tcPr>
          <w:p w:rsidR="00CC1511" w:rsidRPr="00CC1511" w:rsidRDefault="00CC1511" w:rsidP="00CC1511">
            <w:pPr>
              <w:tabs>
                <w:tab w:val="left" w:pos="360"/>
              </w:tabs>
              <w:spacing w:before="120"/>
              <w:rPr>
                <w:sz w:val="18"/>
                <w:szCs w:val="18"/>
              </w:rPr>
            </w:pPr>
          </w:p>
        </w:tc>
        <w:tc>
          <w:tcPr>
            <w:tcW w:w="3240" w:type="dxa"/>
            <w:tcBorders>
              <w:left w:val="single" w:sz="6" w:space="0" w:color="auto"/>
              <w:bottom w:val="single" w:sz="4" w:space="0" w:color="auto"/>
              <w:right w:val="single" w:sz="6" w:space="0" w:color="auto"/>
            </w:tcBorders>
          </w:tcPr>
          <w:p w:rsidR="00CC1511" w:rsidRPr="00CC1511" w:rsidRDefault="00CC1511" w:rsidP="00CC1511">
            <w:pPr>
              <w:spacing w:before="120"/>
              <w:rPr>
                <w:sz w:val="18"/>
                <w:szCs w:val="18"/>
              </w:rPr>
            </w:pPr>
          </w:p>
        </w:tc>
        <w:tc>
          <w:tcPr>
            <w:tcW w:w="2880" w:type="dxa"/>
            <w:tcBorders>
              <w:bottom w:val="single" w:sz="4" w:space="0" w:color="auto"/>
              <w:right w:val="single" w:sz="6" w:space="0" w:color="auto"/>
            </w:tcBorders>
          </w:tcPr>
          <w:p w:rsidR="00CC1511" w:rsidRPr="001F3D4F" w:rsidRDefault="00CC1511" w:rsidP="00CC1511">
            <w:pPr>
              <w:spacing w:before="120"/>
              <w:rPr>
                <w:rFonts w:ascii="Times" w:hAnsi="Times" w:cs="Times"/>
                <w:sz w:val="18"/>
                <w:szCs w:val="18"/>
              </w:rPr>
            </w:pPr>
          </w:p>
        </w:tc>
        <w:tc>
          <w:tcPr>
            <w:tcW w:w="2521" w:type="dxa"/>
            <w:tcBorders>
              <w:bottom w:val="single" w:sz="4" w:space="0" w:color="auto"/>
              <w:right w:val="single" w:sz="6" w:space="0" w:color="auto"/>
            </w:tcBorders>
          </w:tcPr>
          <w:p w:rsidR="00CC1511" w:rsidRDefault="00CC1511" w:rsidP="00CC1511">
            <w:pPr>
              <w:spacing w:before="120"/>
              <w:rPr>
                <w:rFonts w:ascii="Times" w:hAnsi="Times" w:cs="Times"/>
                <w:sz w:val="18"/>
                <w:szCs w:val="18"/>
              </w:rPr>
            </w:pPr>
          </w:p>
        </w:tc>
        <w:tc>
          <w:tcPr>
            <w:tcW w:w="2340" w:type="dxa"/>
            <w:tcBorders>
              <w:bottom w:val="single" w:sz="4" w:space="0" w:color="auto"/>
              <w:right w:val="single" w:sz="4" w:space="0" w:color="auto"/>
            </w:tcBorders>
          </w:tcPr>
          <w:p w:rsidR="00CC1511" w:rsidRPr="00CC1511" w:rsidRDefault="00CC1511" w:rsidP="00CC1511">
            <w:pPr>
              <w:spacing w:before="120"/>
              <w:rPr>
                <w:sz w:val="18"/>
                <w:szCs w:val="18"/>
              </w:rPr>
            </w:pPr>
          </w:p>
        </w:tc>
      </w:tr>
    </w:tbl>
    <w:p w:rsidR="00CC1511" w:rsidRDefault="00CC1511" w:rsidP="007245C4">
      <w:pPr>
        <w:jc w:val="center"/>
        <w:sectPr w:rsidR="00CC1511" w:rsidSect="00EA538C">
          <w:headerReference w:type="default" r:id="rId18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4949F0" w:rsidRPr="0077375F" w:rsidTr="00860A73">
        <w:trPr>
          <w:cantSplit/>
        </w:trPr>
        <w:tc>
          <w:tcPr>
            <w:tcW w:w="2330" w:type="dxa"/>
            <w:tcBorders>
              <w:top w:val="single" w:sz="4" w:space="0" w:color="auto"/>
              <w:left w:val="single" w:sz="6" w:space="0" w:color="auto"/>
            </w:tcBorders>
          </w:tcPr>
          <w:p w:rsidR="004949F0" w:rsidRPr="0077375F" w:rsidRDefault="004949F0" w:rsidP="00860A73">
            <w:pPr>
              <w:tabs>
                <w:tab w:val="left" w:pos="2600"/>
              </w:tabs>
              <w:ind w:left="446" w:hanging="446"/>
              <w:rPr>
                <w:rFonts w:ascii="Times" w:hAnsi="Times" w:cs="Times"/>
                <w:sz w:val="18"/>
                <w:szCs w:val="18"/>
              </w:rPr>
            </w:pPr>
            <w:r w:rsidRPr="0077375F">
              <w:rPr>
                <w:rFonts w:ascii="Times" w:hAnsi="Times" w:cs="Times"/>
                <w:sz w:val="18"/>
                <w:szCs w:val="18"/>
              </w:rPr>
              <w:lastRenderedPageBreak/>
              <w:t>1.</w:t>
            </w:r>
            <w:r w:rsidRPr="0077375F">
              <w:rPr>
                <w:rFonts w:ascii="Times" w:hAnsi="Times" w:cs="Times"/>
                <w:sz w:val="18"/>
                <w:szCs w:val="18"/>
              </w:rPr>
              <w:tab/>
              <w:t>Potable Water</w:t>
            </w:r>
          </w:p>
          <w:p w:rsidR="004949F0" w:rsidRPr="0077375F" w:rsidRDefault="004949F0" w:rsidP="00860A73">
            <w:pPr>
              <w:tabs>
                <w:tab w:val="left" w:pos="2600"/>
              </w:tabs>
              <w:ind w:left="440" w:hanging="440"/>
              <w:rPr>
                <w:rFonts w:ascii="Times" w:hAnsi="Times" w:cs="Times"/>
                <w:sz w:val="18"/>
                <w:szCs w:val="18"/>
              </w:rPr>
            </w:pPr>
            <w:r w:rsidRPr="0077375F">
              <w:rPr>
                <w:rFonts w:ascii="Times" w:hAnsi="Times" w:cs="Times"/>
                <w:sz w:val="18"/>
                <w:szCs w:val="18"/>
              </w:rPr>
              <w:tab/>
              <w:t>Systems</w:t>
            </w:r>
          </w:p>
        </w:tc>
        <w:tc>
          <w:tcPr>
            <w:tcW w:w="440" w:type="dxa"/>
            <w:tcBorders>
              <w:top w:val="single" w:sz="4" w:space="0" w:color="auto"/>
              <w:right w:val="single" w:sz="4" w:space="0" w:color="auto"/>
            </w:tcBorders>
          </w:tcPr>
          <w:p w:rsidR="004949F0" w:rsidRPr="0077375F" w:rsidRDefault="004949F0" w:rsidP="00860A73">
            <w:pPr>
              <w:tabs>
                <w:tab w:val="left" w:pos="360"/>
              </w:tabs>
              <w:rPr>
                <w:rFonts w:ascii="Times" w:hAnsi="Times" w:cs="Times"/>
                <w:sz w:val="18"/>
                <w:szCs w:val="18"/>
              </w:rPr>
            </w:pPr>
            <w:r w:rsidRPr="0077375F">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4949F0" w:rsidRPr="00191BFB" w:rsidRDefault="004949F0" w:rsidP="00860A73">
            <w:pPr>
              <w:tabs>
                <w:tab w:val="left" w:pos="360"/>
              </w:tabs>
              <w:rPr>
                <w:sz w:val="18"/>
                <w:szCs w:val="18"/>
              </w:rPr>
            </w:pPr>
            <w:r w:rsidRPr="00191BFB">
              <w:rPr>
                <w:sz w:val="18"/>
                <w:szCs w:val="18"/>
              </w:rPr>
              <w:t>-</w:t>
            </w:r>
          </w:p>
        </w:tc>
        <w:tc>
          <w:tcPr>
            <w:tcW w:w="360" w:type="dxa"/>
            <w:tcBorders>
              <w:top w:val="single" w:sz="4" w:space="0" w:color="auto"/>
            </w:tcBorders>
          </w:tcPr>
          <w:p w:rsidR="004949F0" w:rsidRPr="00191BFB" w:rsidRDefault="004949F0" w:rsidP="00860A73">
            <w:pPr>
              <w:tabs>
                <w:tab w:val="left" w:pos="360"/>
              </w:tabs>
              <w:rPr>
                <w:sz w:val="18"/>
                <w:szCs w:val="18"/>
              </w:rPr>
            </w:pPr>
            <w:r w:rsidRPr="00191BFB">
              <w:rPr>
                <w:sz w:val="18"/>
                <w:szCs w:val="18"/>
              </w:rPr>
              <w:t>-</w:t>
            </w:r>
          </w:p>
        </w:tc>
        <w:tc>
          <w:tcPr>
            <w:tcW w:w="3240" w:type="dxa"/>
            <w:tcBorders>
              <w:top w:val="single" w:sz="4" w:space="0" w:color="auto"/>
              <w:left w:val="single" w:sz="6" w:space="0" w:color="auto"/>
              <w:right w:val="single" w:sz="6" w:space="0" w:color="auto"/>
            </w:tcBorders>
          </w:tcPr>
          <w:p w:rsidR="004949F0" w:rsidRPr="00191BFB" w:rsidRDefault="004949F0" w:rsidP="00860A73">
            <w:pPr>
              <w:rPr>
                <w:sz w:val="18"/>
                <w:szCs w:val="18"/>
              </w:rPr>
            </w:pPr>
            <w:r w:rsidRPr="00191BFB">
              <w:rPr>
                <w:sz w:val="18"/>
                <w:szCs w:val="18"/>
              </w:rPr>
              <w:t>(M) Individual components may be inoperative provided:</w:t>
            </w:r>
          </w:p>
          <w:p w:rsidR="004949F0" w:rsidRPr="00191BFB" w:rsidRDefault="004949F0" w:rsidP="003868A5">
            <w:pPr>
              <w:pStyle w:val="BodyTextIndent3"/>
              <w:numPr>
                <w:ilvl w:val="0"/>
                <w:numId w:val="53"/>
              </w:numPr>
              <w:tabs>
                <w:tab w:val="clear" w:pos="740"/>
                <w:tab w:val="num" w:pos="460"/>
              </w:tabs>
              <w:spacing w:after="0"/>
              <w:ind w:left="460"/>
              <w:rPr>
                <w:sz w:val="18"/>
                <w:szCs w:val="18"/>
              </w:rPr>
            </w:pPr>
            <w:r w:rsidRPr="00191BFB">
              <w:rPr>
                <w:sz w:val="18"/>
                <w:szCs w:val="18"/>
              </w:rPr>
              <w:t>Associated components are deactivated or isolated,</w:t>
            </w:r>
          </w:p>
          <w:p w:rsidR="004949F0" w:rsidRPr="00191BFB" w:rsidRDefault="004949F0" w:rsidP="003868A5">
            <w:pPr>
              <w:numPr>
                <w:ilvl w:val="0"/>
                <w:numId w:val="53"/>
              </w:numPr>
              <w:tabs>
                <w:tab w:val="clear" w:pos="740"/>
                <w:tab w:val="num" w:pos="460"/>
              </w:tabs>
              <w:ind w:left="460"/>
              <w:rPr>
                <w:sz w:val="18"/>
                <w:szCs w:val="18"/>
              </w:rPr>
            </w:pPr>
            <w:r w:rsidRPr="00191BFB">
              <w:rPr>
                <w:sz w:val="18"/>
                <w:szCs w:val="18"/>
              </w:rPr>
              <w:t>Associated system components are verified not to have leaks, and</w:t>
            </w:r>
          </w:p>
          <w:p w:rsidR="004949F0" w:rsidRPr="00191BFB" w:rsidRDefault="004949F0" w:rsidP="003868A5">
            <w:pPr>
              <w:numPr>
                <w:ilvl w:val="0"/>
                <w:numId w:val="53"/>
              </w:numPr>
              <w:tabs>
                <w:tab w:val="clear" w:pos="740"/>
                <w:tab w:val="num" w:pos="460"/>
              </w:tabs>
              <w:ind w:left="460"/>
              <w:rPr>
                <w:sz w:val="18"/>
                <w:szCs w:val="18"/>
              </w:rPr>
            </w:pPr>
            <w:r w:rsidRPr="00191BFB">
              <w:rPr>
                <w:sz w:val="18"/>
                <w:szCs w:val="18"/>
              </w:rPr>
              <w:t>Passengers are advised of the inoperative water system.</w:t>
            </w:r>
          </w:p>
          <w:p w:rsidR="004949F0" w:rsidRPr="00191BFB" w:rsidRDefault="006C39FE" w:rsidP="006C39FE">
            <w:pPr>
              <w:spacing w:before="120"/>
              <w:ind w:left="14"/>
              <w:rPr>
                <w:sz w:val="18"/>
                <w:szCs w:val="18"/>
              </w:rPr>
            </w:pPr>
            <w:r>
              <w:rPr>
                <w:sz w:val="18"/>
                <w:szCs w:val="18"/>
              </w:rPr>
              <w:t xml:space="preserve">NOTE: Any portion of system which </w:t>
            </w:r>
            <w:r w:rsidR="004949F0" w:rsidRPr="00191BFB">
              <w:rPr>
                <w:sz w:val="18"/>
                <w:szCs w:val="18"/>
              </w:rPr>
              <w:t>operate</w:t>
            </w:r>
            <w:r>
              <w:rPr>
                <w:sz w:val="18"/>
                <w:szCs w:val="18"/>
              </w:rPr>
              <w:t>s normally</w:t>
            </w:r>
            <w:r w:rsidR="004949F0" w:rsidRPr="00191BFB">
              <w:rPr>
                <w:sz w:val="18"/>
                <w:szCs w:val="18"/>
              </w:rPr>
              <w:t xml:space="preserve"> may be used.</w:t>
            </w:r>
          </w:p>
        </w:tc>
        <w:tc>
          <w:tcPr>
            <w:tcW w:w="2880" w:type="dxa"/>
            <w:tcBorders>
              <w:top w:val="single" w:sz="4" w:space="0" w:color="auto"/>
              <w:right w:val="single" w:sz="6" w:space="0" w:color="auto"/>
            </w:tcBorders>
          </w:tcPr>
          <w:p w:rsidR="004949F0" w:rsidRPr="0077375F" w:rsidRDefault="004949F0" w:rsidP="00860A73">
            <w:pPr>
              <w:rPr>
                <w:rFonts w:ascii="Times" w:hAnsi="Times" w:cs="Times"/>
                <w:sz w:val="18"/>
                <w:szCs w:val="18"/>
              </w:rPr>
            </w:pPr>
            <w:r w:rsidRPr="0077375F">
              <w:rPr>
                <w:rFonts w:ascii="Times" w:hAnsi="Times" w:cs="Times"/>
                <w:sz w:val="18"/>
                <w:szCs w:val="18"/>
              </w:rPr>
              <w:t>Maintenance will ensure appropriate procedures are established to deactivate applicable system components and verify that components do not have leaks.</w:t>
            </w:r>
          </w:p>
          <w:p w:rsidR="004949F0" w:rsidRPr="0077375F" w:rsidRDefault="004949F0" w:rsidP="00860A73">
            <w:pPr>
              <w:spacing w:before="120"/>
              <w:rPr>
                <w:rFonts w:ascii="Times" w:hAnsi="Times" w:cs="Times"/>
                <w:sz w:val="18"/>
                <w:szCs w:val="18"/>
              </w:rPr>
            </w:pPr>
            <w:r w:rsidRPr="0077375F">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4949F0" w:rsidRPr="0077375F" w:rsidRDefault="004949F0" w:rsidP="00860A73">
            <w:pPr>
              <w:rPr>
                <w:rFonts w:ascii="Times" w:hAnsi="Times" w:cs="Times"/>
                <w:bCs/>
                <w:sz w:val="18"/>
                <w:szCs w:val="18"/>
                <w:u w:val="single"/>
              </w:rPr>
            </w:pPr>
            <w:r w:rsidRPr="0077375F">
              <w:rPr>
                <w:rFonts w:ascii="Times" w:hAnsi="Times" w:cs="Times"/>
                <w:sz w:val="18"/>
                <w:szCs w:val="18"/>
              </w:rPr>
              <w:t>None required.</w:t>
            </w:r>
          </w:p>
        </w:tc>
        <w:tc>
          <w:tcPr>
            <w:tcW w:w="2340" w:type="dxa"/>
            <w:tcBorders>
              <w:top w:val="single" w:sz="4" w:space="0" w:color="auto"/>
              <w:right w:val="single" w:sz="6" w:space="0" w:color="auto"/>
            </w:tcBorders>
          </w:tcPr>
          <w:p w:rsidR="004949F0" w:rsidRPr="0077375F" w:rsidRDefault="004949F0" w:rsidP="00860A73">
            <w:pPr>
              <w:rPr>
                <w:rFonts w:ascii="Times" w:hAnsi="Times" w:cs="Times"/>
                <w:sz w:val="18"/>
                <w:szCs w:val="18"/>
              </w:rPr>
            </w:pPr>
            <w:r w:rsidRPr="0077375F">
              <w:rPr>
                <w:rFonts w:ascii="Times" w:hAnsi="Times" w:cs="Times"/>
                <w:sz w:val="18"/>
                <w:szCs w:val="18"/>
              </w:rPr>
              <w:t xml:space="preserve">An Inoperative Placard will be placed on </w:t>
            </w:r>
            <w:r w:rsidRPr="0077375F">
              <w:rPr>
                <w:rFonts w:ascii="Times" w:hAnsi="Times" w:cs="Times"/>
                <w:bCs/>
                <w:sz w:val="18"/>
                <w:szCs w:val="18"/>
              </w:rPr>
              <w:t xml:space="preserve">Potable Water System </w:t>
            </w:r>
            <w:r w:rsidRPr="0077375F">
              <w:rPr>
                <w:rFonts w:ascii="Times" w:hAnsi="Times" w:cs="Times"/>
                <w:sz w:val="18"/>
                <w:szCs w:val="18"/>
              </w:rPr>
              <w:t>and will be noted on ADLS.</w:t>
            </w:r>
          </w:p>
        </w:tc>
      </w:tr>
      <w:tr w:rsidR="00BC631B" w:rsidRPr="0077375F" w:rsidTr="00556840">
        <w:trPr>
          <w:cantSplit/>
        </w:trPr>
        <w:tc>
          <w:tcPr>
            <w:tcW w:w="2330" w:type="dxa"/>
            <w:tcBorders>
              <w:left w:val="single" w:sz="6" w:space="0" w:color="auto"/>
            </w:tcBorders>
          </w:tcPr>
          <w:p w:rsidR="00BC631B" w:rsidRPr="0077375F" w:rsidRDefault="00BC631B" w:rsidP="00556840">
            <w:pPr>
              <w:tabs>
                <w:tab w:val="left" w:pos="2600"/>
              </w:tabs>
              <w:spacing w:before="120"/>
              <w:ind w:left="446" w:hanging="446"/>
              <w:rPr>
                <w:rFonts w:ascii="Times" w:hAnsi="Times" w:cs="Times"/>
                <w:sz w:val="18"/>
                <w:szCs w:val="18"/>
              </w:rPr>
            </w:pPr>
          </w:p>
        </w:tc>
        <w:tc>
          <w:tcPr>
            <w:tcW w:w="440" w:type="dxa"/>
            <w:tcBorders>
              <w:right w:val="single" w:sz="4" w:space="0" w:color="auto"/>
            </w:tcBorders>
          </w:tcPr>
          <w:p w:rsidR="00BC631B" w:rsidRPr="0077375F" w:rsidRDefault="00BC631B" w:rsidP="00556840">
            <w:pPr>
              <w:tabs>
                <w:tab w:val="left" w:pos="360"/>
              </w:tabs>
              <w:spacing w:before="120"/>
              <w:rPr>
                <w:rFonts w:ascii="Times" w:hAnsi="Times" w:cs="Times"/>
                <w:sz w:val="18"/>
                <w:szCs w:val="18"/>
              </w:rPr>
            </w:pPr>
            <w:r w:rsidRPr="0077375F">
              <w:rPr>
                <w:rFonts w:ascii="Times" w:hAnsi="Times" w:cs="Times"/>
                <w:sz w:val="18"/>
                <w:szCs w:val="18"/>
              </w:rPr>
              <w:t>C</w:t>
            </w:r>
          </w:p>
        </w:tc>
        <w:tc>
          <w:tcPr>
            <w:tcW w:w="370" w:type="dxa"/>
            <w:tcBorders>
              <w:left w:val="single" w:sz="4" w:space="0" w:color="auto"/>
              <w:right w:val="single" w:sz="6" w:space="0" w:color="auto"/>
            </w:tcBorders>
          </w:tcPr>
          <w:p w:rsidR="00BC631B" w:rsidRPr="0077375F" w:rsidRDefault="00BC631B" w:rsidP="00556840">
            <w:pPr>
              <w:tabs>
                <w:tab w:val="left" w:pos="360"/>
              </w:tabs>
              <w:spacing w:before="120"/>
              <w:rPr>
                <w:rFonts w:ascii="Times" w:hAnsi="Times" w:cs="Times"/>
                <w:sz w:val="18"/>
                <w:szCs w:val="18"/>
              </w:rPr>
            </w:pPr>
            <w:r w:rsidRPr="0077375F">
              <w:rPr>
                <w:rFonts w:ascii="Times" w:hAnsi="Times" w:cs="Times"/>
                <w:sz w:val="18"/>
                <w:szCs w:val="18"/>
              </w:rPr>
              <w:t>-</w:t>
            </w:r>
          </w:p>
        </w:tc>
        <w:tc>
          <w:tcPr>
            <w:tcW w:w="360" w:type="dxa"/>
          </w:tcPr>
          <w:p w:rsidR="00BC631B" w:rsidRPr="0001169E" w:rsidRDefault="00BC631B" w:rsidP="00556840">
            <w:pPr>
              <w:tabs>
                <w:tab w:val="left" w:pos="360"/>
              </w:tabs>
              <w:spacing w:before="120"/>
              <w:rPr>
                <w:sz w:val="18"/>
                <w:szCs w:val="18"/>
              </w:rPr>
            </w:pPr>
            <w:r w:rsidRPr="0001169E">
              <w:rPr>
                <w:sz w:val="18"/>
                <w:szCs w:val="18"/>
              </w:rPr>
              <w:t>-</w:t>
            </w:r>
          </w:p>
        </w:tc>
        <w:tc>
          <w:tcPr>
            <w:tcW w:w="3240" w:type="dxa"/>
            <w:tcBorders>
              <w:left w:val="single" w:sz="6" w:space="0" w:color="auto"/>
              <w:right w:val="single" w:sz="6" w:space="0" w:color="auto"/>
            </w:tcBorders>
          </w:tcPr>
          <w:p w:rsidR="00BC631B" w:rsidRPr="0001169E" w:rsidRDefault="00BC631B" w:rsidP="00556840">
            <w:pPr>
              <w:spacing w:before="120"/>
              <w:rPr>
                <w:sz w:val="18"/>
                <w:szCs w:val="18"/>
              </w:rPr>
            </w:pPr>
            <w:r w:rsidRPr="0001169E">
              <w:rPr>
                <w:sz w:val="18"/>
                <w:szCs w:val="18"/>
              </w:rPr>
              <w:t>(M) May be inoperative provided:</w:t>
            </w:r>
          </w:p>
          <w:p w:rsidR="00BC631B" w:rsidRPr="0001169E" w:rsidRDefault="00BC631B" w:rsidP="003868A5">
            <w:pPr>
              <w:numPr>
                <w:ilvl w:val="0"/>
                <w:numId w:val="54"/>
              </w:numPr>
              <w:tabs>
                <w:tab w:val="clear" w:pos="740"/>
                <w:tab w:val="num" w:pos="460"/>
              </w:tabs>
              <w:ind w:left="460"/>
              <w:rPr>
                <w:sz w:val="18"/>
                <w:szCs w:val="18"/>
              </w:rPr>
            </w:pPr>
            <w:r w:rsidRPr="0001169E">
              <w:rPr>
                <w:sz w:val="18"/>
                <w:szCs w:val="18"/>
              </w:rPr>
              <w:t>System is drained, and</w:t>
            </w:r>
          </w:p>
          <w:p w:rsidR="00BC631B" w:rsidRPr="0001169E" w:rsidRDefault="00BC631B" w:rsidP="003868A5">
            <w:pPr>
              <w:numPr>
                <w:ilvl w:val="0"/>
                <w:numId w:val="54"/>
              </w:numPr>
              <w:tabs>
                <w:tab w:val="clear" w:pos="740"/>
                <w:tab w:val="num" w:pos="460"/>
              </w:tabs>
              <w:ind w:left="460"/>
              <w:rPr>
                <w:sz w:val="18"/>
                <w:szCs w:val="18"/>
              </w:rPr>
            </w:pPr>
            <w:r w:rsidRPr="0001169E">
              <w:rPr>
                <w:sz w:val="18"/>
                <w:szCs w:val="18"/>
              </w:rPr>
              <w:t>Procedures are established to ensure that system is not serviced.</w:t>
            </w:r>
          </w:p>
        </w:tc>
        <w:tc>
          <w:tcPr>
            <w:tcW w:w="2880" w:type="dxa"/>
            <w:tcBorders>
              <w:right w:val="single" w:sz="6" w:space="0" w:color="auto"/>
            </w:tcBorders>
          </w:tcPr>
          <w:p w:rsidR="00BC631B" w:rsidRPr="0077375F" w:rsidRDefault="00BC631B" w:rsidP="00556840">
            <w:pPr>
              <w:spacing w:before="120"/>
              <w:rPr>
                <w:sz w:val="18"/>
              </w:rPr>
            </w:pPr>
            <w:r w:rsidRPr="0077375F">
              <w:rPr>
                <w:sz w:val="18"/>
              </w:rPr>
              <w:t xml:space="preserve">Maintenance will drain the system and placard the access door to prohibit servicing. </w:t>
            </w:r>
          </w:p>
          <w:p w:rsidR="00BC631B" w:rsidRPr="0077375F" w:rsidRDefault="00BC631B" w:rsidP="00556840">
            <w:pPr>
              <w:tabs>
                <w:tab w:val="right" w:pos="2360"/>
              </w:tabs>
              <w:spacing w:before="120"/>
              <w:rPr>
                <w:rFonts w:ascii="Times" w:hAnsi="Times" w:cs="Times"/>
                <w:sz w:val="18"/>
                <w:szCs w:val="18"/>
              </w:rPr>
            </w:pPr>
            <w:r w:rsidRPr="0077375F">
              <w:rPr>
                <w:sz w:val="18"/>
              </w:rPr>
              <w:t>Flight crew may accomplish this task if properly qualified and authorized.</w:t>
            </w:r>
          </w:p>
        </w:tc>
        <w:tc>
          <w:tcPr>
            <w:tcW w:w="2520" w:type="dxa"/>
            <w:tcBorders>
              <w:right w:val="single" w:sz="6" w:space="0" w:color="auto"/>
            </w:tcBorders>
          </w:tcPr>
          <w:p w:rsidR="00BC631B" w:rsidRPr="0077375F" w:rsidRDefault="00BC631B" w:rsidP="00556840">
            <w:pPr>
              <w:spacing w:before="120"/>
              <w:rPr>
                <w:rFonts w:ascii="Times" w:hAnsi="Times" w:cs="Times"/>
                <w:bCs/>
                <w:sz w:val="18"/>
                <w:szCs w:val="18"/>
                <w:u w:val="single"/>
              </w:rPr>
            </w:pPr>
            <w:r w:rsidRPr="0077375F">
              <w:rPr>
                <w:rFonts w:ascii="Times" w:hAnsi="Times" w:cs="Times"/>
                <w:sz w:val="18"/>
                <w:szCs w:val="18"/>
              </w:rPr>
              <w:t>None required.</w:t>
            </w:r>
          </w:p>
        </w:tc>
        <w:tc>
          <w:tcPr>
            <w:tcW w:w="2340" w:type="dxa"/>
            <w:tcBorders>
              <w:right w:val="single" w:sz="6" w:space="0" w:color="auto"/>
            </w:tcBorders>
          </w:tcPr>
          <w:p w:rsidR="00BC631B" w:rsidRPr="0077375F" w:rsidRDefault="00BC631B" w:rsidP="00556840">
            <w:pPr>
              <w:spacing w:before="120"/>
              <w:rPr>
                <w:rFonts w:ascii="Times" w:hAnsi="Times" w:cs="Times"/>
                <w:sz w:val="18"/>
                <w:szCs w:val="18"/>
              </w:rPr>
            </w:pPr>
            <w:r w:rsidRPr="0077375F">
              <w:rPr>
                <w:rFonts w:ascii="Times" w:hAnsi="Times" w:cs="Times"/>
                <w:sz w:val="18"/>
                <w:szCs w:val="18"/>
              </w:rPr>
              <w:t xml:space="preserve">An Inoperative Placard will be placed on </w:t>
            </w:r>
            <w:r w:rsidRPr="0077375F">
              <w:rPr>
                <w:rFonts w:ascii="Times" w:hAnsi="Times" w:cs="Times"/>
                <w:bCs/>
                <w:sz w:val="18"/>
                <w:szCs w:val="18"/>
              </w:rPr>
              <w:t xml:space="preserve">Potable Water System </w:t>
            </w:r>
            <w:r w:rsidRPr="0077375F">
              <w:rPr>
                <w:rFonts w:ascii="Times" w:hAnsi="Times" w:cs="Times"/>
                <w:sz w:val="18"/>
                <w:szCs w:val="18"/>
              </w:rPr>
              <w:t>and will be noted on ADLS.</w:t>
            </w:r>
          </w:p>
        </w:tc>
      </w:tr>
      <w:tr w:rsidR="004949F0" w:rsidRPr="0077375F" w:rsidTr="00860A73">
        <w:trPr>
          <w:cantSplit/>
        </w:trPr>
        <w:tc>
          <w:tcPr>
            <w:tcW w:w="2330" w:type="dxa"/>
            <w:tcBorders>
              <w:left w:val="single" w:sz="6" w:space="0" w:color="auto"/>
            </w:tcBorders>
          </w:tcPr>
          <w:p w:rsidR="004949F0" w:rsidRPr="0077375F" w:rsidRDefault="00BC631B" w:rsidP="00860A73">
            <w:pPr>
              <w:tabs>
                <w:tab w:val="left" w:pos="2600"/>
              </w:tabs>
              <w:spacing w:before="120"/>
              <w:ind w:left="446" w:hanging="446"/>
              <w:rPr>
                <w:rFonts w:ascii="Times" w:hAnsi="Times" w:cs="Times"/>
                <w:sz w:val="18"/>
                <w:szCs w:val="18"/>
              </w:rPr>
            </w:pPr>
            <w:r>
              <w:rPr>
                <w:rFonts w:ascii="Times" w:hAnsi="Times" w:cs="Times"/>
                <w:sz w:val="18"/>
                <w:szCs w:val="18"/>
              </w:rPr>
              <w:t>2.</w:t>
            </w:r>
            <w:r>
              <w:rPr>
                <w:rFonts w:ascii="Times" w:hAnsi="Times" w:cs="Times"/>
                <w:sz w:val="18"/>
                <w:szCs w:val="18"/>
              </w:rPr>
              <w:tab/>
              <w:t>Lavatory Waste Systems</w:t>
            </w:r>
            <w:r w:rsidR="008F145D">
              <w:rPr>
                <w:rFonts w:ascii="Times" w:hAnsi="Times" w:cs="Times"/>
                <w:sz w:val="18"/>
                <w:szCs w:val="18"/>
              </w:rPr>
              <w:t xml:space="preserve"> (Including Wheelchair Accessible Lavatories)</w:t>
            </w:r>
          </w:p>
        </w:tc>
        <w:tc>
          <w:tcPr>
            <w:tcW w:w="440" w:type="dxa"/>
            <w:tcBorders>
              <w:right w:val="single" w:sz="4" w:space="0" w:color="auto"/>
            </w:tcBorders>
          </w:tcPr>
          <w:p w:rsidR="004949F0" w:rsidRPr="0077375F" w:rsidRDefault="004949F0" w:rsidP="00860A73">
            <w:pPr>
              <w:tabs>
                <w:tab w:val="left" w:pos="360"/>
              </w:tabs>
              <w:spacing w:before="120"/>
              <w:rPr>
                <w:rFonts w:ascii="Times" w:hAnsi="Times" w:cs="Times"/>
                <w:sz w:val="18"/>
                <w:szCs w:val="18"/>
              </w:rPr>
            </w:pPr>
            <w:r w:rsidRPr="0077375F">
              <w:rPr>
                <w:rFonts w:ascii="Times" w:hAnsi="Times" w:cs="Times"/>
                <w:sz w:val="18"/>
                <w:szCs w:val="18"/>
              </w:rPr>
              <w:t>C</w:t>
            </w:r>
          </w:p>
        </w:tc>
        <w:tc>
          <w:tcPr>
            <w:tcW w:w="370" w:type="dxa"/>
            <w:tcBorders>
              <w:left w:val="single" w:sz="4" w:space="0" w:color="auto"/>
              <w:right w:val="single" w:sz="6" w:space="0" w:color="auto"/>
            </w:tcBorders>
          </w:tcPr>
          <w:p w:rsidR="004949F0" w:rsidRPr="0077375F" w:rsidRDefault="004949F0" w:rsidP="00860A73">
            <w:pPr>
              <w:tabs>
                <w:tab w:val="left" w:pos="360"/>
              </w:tabs>
              <w:spacing w:before="120"/>
              <w:rPr>
                <w:rFonts w:ascii="Times" w:hAnsi="Times" w:cs="Times"/>
                <w:sz w:val="18"/>
                <w:szCs w:val="18"/>
              </w:rPr>
            </w:pPr>
            <w:r w:rsidRPr="0077375F">
              <w:rPr>
                <w:rFonts w:ascii="Times" w:hAnsi="Times" w:cs="Times"/>
                <w:sz w:val="18"/>
                <w:szCs w:val="18"/>
              </w:rPr>
              <w:t>-</w:t>
            </w:r>
          </w:p>
        </w:tc>
        <w:tc>
          <w:tcPr>
            <w:tcW w:w="360" w:type="dxa"/>
          </w:tcPr>
          <w:p w:rsidR="004949F0" w:rsidRPr="0001169E" w:rsidRDefault="004949F0" w:rsidP="00860A73">
            <w:pPr>
              <w:tabs>
                <w:tab w:val="left" w:pos="360"/>
              </w:tabs>
              <w:spacing w:before="120"/>
              <w:rPr>
                <w:sz w:val="18"/>
                <w:szCs w:val="18"/>
              </w:rPr>
            </w:pPr>
            <w:r w:rsidRPr="0001169E">
              <w:rPr>
                <w:sz w:val="18"/>
                <w:szCs w:val="18"/>
              </w:rPr>
              <w:t>-</w:t>
            </w:r>
          </w:p>
        </w:tc>
        <w:tc>
          <w:tcPr>
            <w:tcW w:w="3240" w:type="dxa"/>
            <w:tcBorders>
              <w:left w:val="single" w:sz="6" w:space="0" w:color="auto"/>
              <w:right w:val="single" w:sz="6" w:space="0" w:color="auto"/>
            </w:tcBorders>
          </w:tcPr>
          <w:p w:rsidR="00BC631B" w:rsidRPr="00BC631B" w:rsidRDefault="00BC631B" w:rsidP="00BC631B">
            <w:pPr>
              <w:pStyle w:val="BodyText"/>
              <w:rPr>
                <w:rFonts w:ascii="Times New Roman" w:hAnsi="Times New Roman" w:cs="Times New Roman"/>
              </w:rPr>
            </w:pPr>
            <w:r w:rsidRPr="00BC631B">
              <w:rPr>
                <w:rFonts w:ascii="Times New Roman" w:hAnsi="Times New Roman" w:cs="Times New Roman"/>
              </w:rPr>
              <w:t>(M) Individual components may be inoperative provided:</w:t>
            </w:r>
          </w:p>
          <w:p w:rsidR="00BC631B" w:rsidRPr="0001169E" w:rsidRDefault="00BC631B" w:rsidP="003868A5">
            <w:pPr>
              <w:pStyle w:val="BodyTextIndent3"/>
              <w:numPr>
                <w:ilvl w:val="0"/>
                <w:numId w:val="55"/>
              </w:numPr>
              <w:tabs>
                <w:tab w:val="clear" w:pos="740"/>
                <w:tab w:val="num" w:pos="460"/>
              </w:tabs>
              <w:spacing w:after="0"/>
              <w:ind w:left="460"/>
              <w:rPr>
                <w:sz w:val="18"/>
                <w:szCs w:val="18"/>
              </w:rPr>
            </w:pPr>
            <w:r w:rsidRPr="0001169E">
              <w:rPr>
                <w:sz w:val="18"/>
                <w:szCs w:val="18"/>
              </w:rPr>
              <w:t>Associated components are deactivated or isolated, and</w:t>
            </w:r>
          </w:p>
          <w:p w:rsidR="00BC631B" w:rsidRPr="0001169E" w:rsidRDefault="00BC631B" w:rsidP="003868A5">
            <w:pPr>
              <w:numPr>
                <w:ilvl w:val="0"/>
                <w:numId w:val="55"/>
              </w:numPr>
              <w:tabs>
                <w:tab w:val="clear" w:pos="740"/>
                <w:tab w:val="num" w:pos="460"/>
              </w:tabs>
              <w:ind w:left="460"/>
              <w:rPr>
                <w:sz w:val="18"/>
                <w:szCs w:val="18"/>
              </w:rPr>
            </w:pPr>
            <w:r w:rsidRPr="0001169E">
              <w:rPr>
                <w:sz w:val="18"/>
                <w:szCs w:val="18"/>
              </w:rPr>
              <w:t>Associated system components are verified not to have leaks.</w:t>
            </w:r>
          </w:p>
          <w:p w:rsidR="004949F0" w:rsidRPr="0001169E" w:rsidRDefault="00BC631B" w:rsidP="00D16A08">
            <w:pPr>
              <w:spacing w:before="120"/>
              <w:rPr>
                <w:sz w:val="18"/>
                <w:szCs w:val="18"/>
              </w:rPr>
            </w:pPr>
            <w:r w:rsidRPr="0001169E">
              <w:rPr>
                <w:sz w:val="18"/>
                <w:szCs w:val="18"/>
              </w:rPr>
              <w:t xml:space="preserve">NOTE: Any portion of system </w:t>
            </w:r>
            <w:r w:rsidR="006C39FE">
              <w:rPr>
                <w:sz w:val="18"/>
                <w:szCs w:val="18"/>
              </w:rPr>
              <w:t>which operates normally</w:t>
            </w:r>
            <w:r w:rsidRPr="0001169E">
              <w:rPr>
                <w:sz w:val="18"/>
                <w:szCs w:val="18"/>
              </w:rPr>
              <w:t xml:space="preserve"> may be used.</w:t>
            </w:r>
          </w:p>
        </w:tc>
        <w:tc>
          <w:tcPr>
            <w:tcW w:w="2880" w:type="dxa"/>
            <w:tcBorders>
              <w:right w:val="single" w:sz="6" w:space="0" w:color="auto"/>
            </w:tcBorders>
          </w:tcPr>
          <w:p w:rsidR="004949F0" w:rsidRPr="0077375F" w:rsidRDefault="004949F0" w:rsidP="00860A73">
            <w:pPr>
              <w:spacing w:before="120"/>
              <w:rPr>
                <w:sz w:val="18"/>
              </w:rPr>
            </w:pPr>
            <w:r w:rsidRPr="0077375F">
              <w:rPr>
                <w:sz w:val="18"/>
              </w:rPr>
              <w:t xml:space="preserve">Maintenance will drain the system and placard the access door to prohibit servicing. </w:t>
            </w:r>
          </w:p>
          <w:p w:rsidR="004949F0" w:rsidRPr="0077375F" w:rsidRDefault="004949F0" w:rsidP="00860A73">
            <w:pPr>
              <w:tabs>
                <w:tab w:val="right" w:pos="2360"/>
              </w:tabs>
              <w:spacing w:before="120"/>
              <w:rPr>
                <w:rFonts w:ascii="Times" w:hAnsi="Times" w:cs="Times"/>
                <w:sz w:val="18"/>
                <w:szCs w:val="18"/>
              </w:rPr>
            </w:pPr>
            <w:r w:rsidRPr="0077375F">
              <w:rPr>
                <w:sz w:val="18"/>
              </w:rPr>
              <w:t>Flight crew may accomplish this task if properly qualified and authorized.</w:t>
            </w:r>
          </w:p>
        </w:tc>
        <w:tc>
          <w:tcPr>
            <w:tcW w:w="2520" w:type="dxa"/>
            <w:tcBorders>
              <w:right w:val="single" w:sz="6" w:space="0" w:color="auto"/>
            </w:tcBorders>
          </w:tcPr>
          <w:p w:rsidR="004949F0" w:rsidRPr="0077375F" w:rsidRDefault="004949F0" w:rsidP="00860A73">
            <w:pPr>
              <w:spacing w:before="120"/>
              <w:rPr>
                <w:rFonts w:ascii="Times" w:hAnsi="Times" w:cs="Times"/>
                <w:bCs/>
                <w:sz w:val="18"/>
                <w:szCs w:val="18"/>
                <w:u w:val="single"/>
              </w:rPr>
            </w:pPr>
            <w:r w:rsidRPr="0077375F">
              <w:rPr>
                <w:rFonts w:ascii="Times" w:hAnsi="Times" w:cs="Times"/>
                <w:sz w:val="18"/>
                <w:szCs w:val="18"/>
              </w:rPr>
              <w:t>None required.</w:t>
            </w:r>
          </w:p>
        </w:tc>
        <w:tc>
          <w:tcPr>
            <w:tcW w:w="2340" w:type="dxa"/>
            <w:tcBorders>
              <w:right w:val="single" w:sz="6" w:space="0" w:color="auto"/>
            </w:tcBorders>
          </w:tcPr>
          <w:p w:rsidR="004949F0" w:rsidRPr="0077375F" w:rsidRDefault="00E656F5" w:rsidP="00860A73">
            <w:pPr>
              <w:spacing w:before="120"/>
              <w:rPr>
                <w:rFonts w:ascii="Times" w:hAnsi="Times" w:cs="Times"/>
                <w:sz w:val="18"/>
                <w:szCs w:val="18"/>
              </w:rPr>
            </w:pPr>
            <w:r w:rsidRPr="0077375F">
              <w:rPr>
                <w:rFonts w:ascii="Times" w:hAnsi="Times" w:cs="Times"/>
                <w:sz w:val="18"/>
                <w:szCs w:val="18"/>
              </w:rPr>
              <w:t xml:space="preserve">An Inoperative Placard will be placed on </w:t>
            </w:r>
            <w:r w:rsidRPr="0077375F">
              <w:rPr>
                <w:rFonts w:ascii="Times" w:hAnsi="Times" w:cs="Times"/>
                <w:bCs/>
                <w:sz w:val="18"/>
                <w:szCs w:val="18"/>
              </w:rPr>
              <w:t xml:space="preserve">Lavatory Waste System </w:t>
            </w:r>
            <w:r w:rsidRPr="0077375F">
              <w:rPr>
                <w:rFonts w:ascii="Times" w:hAnsi="Times" w:cs="Times"/>
                <w:sz w:val="18"/>
                <w:szCs w:val="18"/>
              </w:rPr>
              <w:t>and will be noted on ADLS.</w:t>
            </w:r>
          </w:p>
        </w:tc>
      </w:tr>
      <w:tr w:rsidR="004949F0" w:rsidRPr="0077375F" w:rsidTr="00860A73">
        <w:trPr>
          <w:cantSplit/>
        </w:trPr>
        <w:tc>
          <w:tcPr>
            <w:tcW w:w="2330" w:type="dxa"/>
            <w:tcBorders>
              <w:left w:val="single" w:sz="6" w:space="0" w:color="auto"/>
            </w:tcBorders>
          </w:tcPr>
          <w:p w:rsidR="004949F0" w:rsidRPr="0077375F" w:rsidRDefault="008F145D" w:rsidP="008F145D">
            <w:pPr>
              <w:tabs>
                <w:tab w:val="left" w:pos="2600"/>
              </w:tabs>
              <w:spacing w:before="120"/>
              <w:ind w:left="446" w:hanging="446"/>
              <w:rPr>
                <w:rFonts w:ascii="Times" w:hAnsi="Times" w:cs="Times"/>
                <w:sz w:val="18"/>
                <w:szCs w:val="18"/>
              </w:rPr>
            </w:pPr>
            <w:r>
              <w:rPr>
                <w:rFonts w:ascii="Times" w:hAnsi="Times" w:cs="Times"/>
                <w:sz w:val="18"/>
                <w:szCs w:val="18"/>
              </w:rPr>
              <w:tab/>
            </w:r>
          </w:p>
        </w:tc>
        <w:tc>
          <w:tcPr>
            <w:tcW w:w="440" w:type="dxa"/>
            <w:tcBorders>
              <w:right w:val="single" w:sz="4" w:space="0" w:color="auto"/>
            </w:tcBorders>
          </w:tcPr>
          <w:p w:rsidR="004949F0" w:rsidRPr="0077375F" w:rsidRDefault="004949F0" w:rsidP="00860A73">
            <w:pPr>
              <w:tabs>
                <w:tab w:val="left" w:pos="360"/>
              </w:tabs>
              <w:spacing w:before="120"/>
              <w:rPr>
                <w:rFonts w:ascii="Times" w:hAnsi="Times" w:cs="Times"/>
                <w:sz w:val="18"/>
                <w:szCs w:val="18"/>
              </w:rPr>
            </w:pPr>
            <w:r w:rsidRPr="0077375F">
              <w:rPr>
                <w:rFonts w:ascii="Times" w:hAnsi="Times" w:cs="Times"/>
                <w:sz w:val="18"/>
                <w:szCs w:val="18"/>
              </w:rPr>
              <w:t>C</w:t>
            </w:r>
          </w:p>
        </w:tc>
        <w:tc>
          <w:tcPr>
            <w:tcW w:w="370" w:type="dxa"/>
            <w:tcBorders>
              <w:left w:val="single" w:sz="4" w:space="0" w:color="auto"/>
              <w:right w:val="single" w:sz="6" w:space="0" w:color="auto"/>
            </w:tcBorders>
          </w:tcPr>
          <w:p w:rsidR="004949F0" w:rsidRPr="0077375F" w:rsidRDefault="004949F0" w:rsidP="00860A73">
            <w:pPr>
              <w:tabs>
                <w:tab w:val="left" w:pos="360"/>
              </w:tabs>
              <w:spacing w:before="120"/>
              <w:rPr>
                <w:rFonts w:ascii="Times" w:hAnsi="Times" w:cs="Times"/>
                <w:sz w:val="18"/>
                <w:szCs w:val="18"/>
              </w:rPr>
            </w:pPr>
            <w:r w:rsidRPr="0077375F">
              <w:rPr>
                <w:rFonts w:ascii="Times" w:hAnsi="Times" w:cs="Times"/>
                <w:sz w:val="18"/>
                <w:szCs w:val="18"/>
              </w:rPr>
              <w:t>-</w:t>
            </w:r>
          </w:p>
        </w:tc>
        <w:tc>
          <w:tcPr>
            <w:tcW w:w="360" w:type="dxa"/>
          </w:tcPr>
          <w:p w:rsidR="004949F0" w:rsidRPr="0001169E" w:rsidRDefault="004949F0" w:rsidP="00860A73">
            <w:pPr>
              <w:tabs>
                <w:tab w:val="left" w:pos="360"/>
              </w:tabs>
              <w:spacing w:before="120"/>
              <w:rPr>
                <w:sz w:val="18"/>
                <w:szCs w:val="18"/>
              </w:rPr>
            </w:pPr>
            <w:r w:rsidRPr="0001169E">
              <w:rPr>
                <w:sz w:val="18"/>
                <w:szCs w:val="18"/>
              </w:rPr>
              <w:t>-</w:t>
            </w:r>
          </w:p>
        </w:tc>
        <w:tc>
          <w:tcPr>
            <w:tcW w:w="3240" w:type="dxa"/>
            <w:tcBorders>
              <w:left w:val="single" w:sz="6" w:space="0" w:color="auto"/>
              <w:right w:val="single" w:sz="6" w:space="0" w:color="auto"/>
            </w:tcBorders>
          </w:tcPr>
          <w:p w:rsidR="004949F0" w:rsidRPr="00BC631B" w:rsidRDefault="004949F0" w:rsidP="00BC631B">
            <w:pPr>
              <w:pStyle w:val="BodyText"/>
              <w:rPr>
                <w:rFonts w:ascii="Times New Roman" w:hAnsi="Times New Roman" w:cs="Times New Roman"/>
              </w:rPr>
            </w:pPr>
            <w:r w:rsidRPr="00BC631B">
              <w:rPr>
                <w:rFonts w:ascii="Times New Roman" w:hAnsi="Times New Roman" w:cs="Times New Roman"/>
              </w:rPr>
              <w:t xml:space="preserve">(M) </w:t>
            </w:r>
            <w:r w:rsidR="00BC631B">
              <w:rPr>
                <w:rFonts w:ascii="Times New Roman" w:hAnsi="Times New Roman" w:cs="Times New Roman"/>
              </w:rPr>
              <w:t xml:space="preserve">Associated lavatory system </w:t>
            </w:r>
            <w:r w:rsidRPr="00BC631B">
              <w:rPr>
                <w:rFonts w:ascii="Times New Roman" w:hAnsi="Times New Roman" w:cs="Times New Roman"/>
              </w:rPr>
              <w:t>may be inoperative provided:</w:t>
            </w:r>
          </w:p>
          <w:p w:rsidR="004949F0" w:rsidRPr="0001169E" w:rsidRDefault="004949F0" w:rsidP="003868A5">
            <w:pPr>
              <w:pStyle w:val="BodyTextIndent3"/>
              <w:numPr>
                <w:ilvl w:val="0"/>
                <w:numId w:val="68"/>
              </w:numPr>
              <w:tabs>
                <w:tab w:val="clear" w:pos="740"/>
              </w:tabs>
              <w:spacing w:after="0"/>
              <w:ind w:left="460"/>
              <w:rPr>
                <w:sz w:val="18"/>
                <w:szCs w:val="18"/>
              </w:rPr>
            </w:pPr>
            <w:r w:rsidRPr="0001169E">
              <w:rPr>
                <w:sz w:val="18"/>
                <w:szCs w:val="18"/>
              </w:rPr>
              <w:t>Associated components are deactivated or isolated</w:t>
            </w:r>
            <w:r w:rsidR="00BC631B">
              <w:rPr>
                <w:sz w:val="18"/>
                <w:szCs w:val="18"/>
              </w:rPr>
              <w:t xml:space="preserve"> to prevent leaks</w:t>
            </w:r>
            <w:r w:rsidRPr="0001169E">
              <w:rPr>
                <w:sz w:val="18"/>
                <w:szCs w:val="18"/>
              </w:rPr>
              <w:t>, and</w:t>
            </w:r>
          </w:p>
          <w:p w:rsidR="004949F0" w:rsidRPr="0001169E" w:rsidRDefault="004949F0" w:rsidP="003868A5">
            <w:pPr>
              <w:numPr>
                <w:ilvl w:val="0"/>
                <w:numId w:val="68"/>
              </w:numPr>
              <w:tabs>
                <w:tab w:val="clear" w:pos="740"/>
              </w:tabs>
              <w:ind w:left="460"/>
              <w:rPr>
                <w:sz w:val="18"/>
                <w:szCs w:val="18"/>
              </w:rPr>
            </w:pPr>
            <w:r w:rsidRPr="0001169E">
              <w:rPr>
                <w:sz w:val="18"/>
                <w:szCs w:val="18"/>
              </w:rPr>
              <w:t xml:space="preserve">Associated </w:t>
            </w:r>
            <w:r w:rsidR="00BC631B">
              <w:rPr>
                <w:sz w:val="18"/>
                <w:szCs w:val="18"/>
              </w:rPr>
              <w:t xml:space="preserve">lavatory door is secured </w:t>
            </w:r>
            <w:r w:rsidR="008F145D">
              <w:rPr>
                <w:sz w:val="18"/>
                <w:szCs w:val="18"/>
              </w:rPr>
              <w:t>CLOSED</w:t>
            </w:r>
            <w:r w:rsidR="00BC631B">
              <w:rPr>
                <w:sz w:val="18"/>
                <w:szCs w:val="18"/>
              </w:rPr>
              <w:t xml:space="preserve"> and placarded “INOPERATIVE - DO NOT ENTER”</w:t>
            </w:r>
            <w:r w:rsidRPr="0001169E">
              <w:rPr>
                <w:sz w:val="18"/>
                <w:szCs w:val="18"/>
              </w:rPr>
              <w:t>.</w:t>
            </w:r>
          </w:p>
          <w:p w:rsidR="004949F0" w:rsidRPr="0001169E" w:rsidRDefault="00BC631B" w:rsidP="00860A73">
            <w:pPr>
              <w:spacing w:before="120"/>
              <w:ind w:left="14"/>
              <w:rPr>
                <w:sz w:val="18"/>
                <w:szCs w:val="18"/>
              </w:rPr>
            </w:pPr>
            <w:r w:rsidRPr="008706A9">
              <w:rPr>
                <w:rFonts w:ascii="Times" w:hAnsi="Times" w:cs="Times"/>
                <w:sz w:val="18"/>
                <w:szCs w:val="18"/>
              </w:rPr>
              <w:t>NOTE: These provisos are not intended to prohibit inspections by crewmembers.</w:t>
            </w:r>
          </w:p>
        </w:tc>
        <w:tc>
          <w:tcPr>
            <w:tcW w:w="2880" w:type="dxa"/>
            <w:tcBorders>
              <w:right w:val="single" w:sz="6" w:space="0" w:color="auto"/>
            </w:tcBorders>
          </w:tcPr>
          <w:p w:rsidR="004949F0" w:rsidRPr="0077375F" w:rsidRDefault="004949F0" w:rsidP="00860A73">
            <w:pPr>
              <w:spacing w:before="120"/>
              <w:rPr>
                <w:rFonts w:ascii="Times" w:hAnsi="Times" w:cs="Times"/>
                <w:sz w:val="18"/>
                <w:szCs w:val="18"/>
              </w:rPr>
            </w:pPr>
            <w:r w:rsidRPr="0077375F">
              <w:rPr>
                <w:rFonts w:ascii="Times" w:hAnsi="Times" w:cs="Times"/>
                <w:sz w:val="18"/>
                <w:szCs w:val="18"/>
              </w:rPr>
              <w:t>Maintenance will ensure appropriate procedures are established to deactivate applicable system components and verify that components do not have leaks. If maintenance is not available, flight crew may perform the procedure.</w:t>
            </w:r>
          </w:p>
          <w:p w:rsidR="004949F0" w:rsidRPr="0077375F" w:rsidRDefault="004949F0" w:rsidP="00860A73">
            <w:pPr>
              <w:spacing w:before="120"/>
              <w:rPr>
                <w:rFonts w:ascii="Times" w:hAnsi="Times" w:cs="Times"/>
                <w:sz w:val="18"/>
                <w:szCs w:val="18"/>
              </w:rPr>
            </w:pPr>
            <w:r w:rsidRPr="0077375F">
              <w:rPr>
                <w:rFonts w:ascii="Times" w:hAnsi="Times" w:cs="Times"/>
                <w:sz w:val="18"/>
                <w:szCs w:val="18"/>
              </w:rPr>
              <w:t>Flight crew may accomplish this task if properly qualified and authorized.</w:t>
            </w:r>
          </w:p>
        </w:tc>
        <w:tc>
          <w:tcPr>
            <w:tcW w:w="2520" w:type="dxa"/>
            <w:tcBorders>
              <w:right w:val="single" w:sz="6" w:space="0" w:color="auto"/>
            </w:tcBorders>
          </w:tcPr>
          <w:p w:rsidR="004949F0" w:rsidRPr="0077375F" w:rsidRDefault="004949F0" w:rsidP="00860A73">
            <w:pPr>
              <w:spacing w:before="120"/>
              <w:rPr>
                <w:rFonts w:ascii="Times" w:hAnsi="Times" w:cs="Times"/>
                <w:bCs/>
                <w:sz w:val="18"/>
                <w:szCs w:val="18"/>
                <w:u w:val="single"/>
              </w:rPr>
            </w:pPr>
            <w:r w:rsidRPr="0077375F">
              <w:rPr>
                <w:rFonts w:ascii="Times" w:hAnsi="Times" w:cs="Times"/>
                <w:sz w:val="18"/>
                <w:szCs w:val="18"/>
              </w:rPr>
              <w:t>None required.</w:t>
            </w:r>
          </w:p>
        </w:tc>
        <w:tc>
          <w:tcPr>
            <w:tcW w:w="2340" w:type="dxa"/>
            <w:tcBorders>
              <w:right w:val="single" w:sz="6" w:space="0" w:color="auto"/>
            </w:tcBorders>
          </w:tcPr>
          <w:p w:rsidR="004949F0" w:rsidRPr="0077375F" w:rsidRDefault="004949F0" w:rsidP="00860A73">
            <w:pPr>
              <w:spacing w:before="120"/>
              <w:rPr>
                <w:rFonts w:ascii="Times" w:hAnsi="Times" w:cs="Times"/>
                <w:sz w:val="18"/>
                <w:szCs w:val="18"/>
              </w:rPr>
            </w:pPr>
            <w:r w:rsidRPr="0077375F">
              <w:rPr>
                <w:rFonts w:ascii="Times" w:hAnsi="Times" w:cs="Times"/>
                <w:sz w:val="18"/>
                <w:szCs w:val="18"/>
              </w:rPr>
              <w:t xml:space="preserve">An Inoperative Placard will be placed on </w:t>
            </w:r>
            <w:r w:rsidRPr="0077375F">
              <w:rPr>
                <w:rFonts w:ascii="Times" w:hAnsi="Times" w:cs="Times"/>
                <w:bCs/>
                <w:sz w:val="18"/>
                <w:szCs w:val="18"/>
              </w:rPr>
              <w:t xml:space="preserve">Lavatory Waste System </w:t>
            </w:r>
            <w:r w:rsidRPr="0077375F">
              <w:rPr>
                <w:rFonts w:ascii="Times" w:hAnsi="Times" w:cs="Times"/>
                <w:sz w:val="18"/>
                <w:szCs w:val="18"/>
              </w:rPr>
              <w:t>and will be noted on ADLS.</w:t>
            </w:r>
          </w:p>
        </w:tc>
      </w:tr>
      <w:tr w:rsidR="004949F0" w:rsidRPr="0077375F" w:rsidTr="00860A73">
        <w:trPr>
          <w:cantSplit/>
        </w:trPr>
        <w:tc>
          <w:tcPr>
            <w:tcW w:w="2330" w:type="dxa"/>
            <w:tcBorders>
              <w:left w:val="single" w:sz="6" w:space="0" w:color="auto"/>
              <w:bottom w:val="single" w:sz="4" w:space="0" w:color="auto"/>
            </w:tcBorders>
          </w:tcPr>
          <w:p w:rsidR="004949F0" w:rsidRPr="0077375F" w:rsidRDefault="004949F0" w:rsidP="00907671">
            <w:pPr>
              <w:tabs>
                <w:tab w:val="left" w:pos="569"/>
                <w:tab w:val="center" w:pos="1085"/>
                <w:tab w:val="left" w:pos="2600"/>
              </w:tabs>
              <w:ind w:left="446" w:hanging="446"/>
              <w:rPr>
                <w:rFonts w:ascii="Times" w:hAnsi="Times" w:cs="Times"/>
                <w:sz w:val="18"/>
                <w:szCs w:val="18"/>
              </w:rPr>
            </w:pPr>
          </w:p>
        </w:tc>
        <w:tc>
          <w:tcPr>
            <w:tcW w:w="440" w:type="dxa"/>
            <w:tcBorders>
              <w:bottom w:val="single" w:sz="4" w:space="0" w:color="auto"/>
              <w:right w:val="single" w:sz="4" w:space="0" w:color="auto"/>
            </w:tcBorders>
          </w:tcPr>
          <w:p w:rsidR="004949F0" w:rsidRPr="0077375F" w:rsidRDefault="004949F0" w:rsidP="00860A73">
            <w:pPr>
              <w:tabs>
                <w:tab w:val="left" w:pos="360"/>
              </w:tabs>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4949F0" w:rsidRPr="0077375F" w:rsidRDefault="004949F0" w:rsidP="00860A73">
            <w:pPr>
              <w:tabs>
                <w:tab w:val="left" w:pos="360"/>
              </w:tabs>
              <w:rPr>
                <w:rFonts w:ascii="Times" w:hAnsi="Times" w:cs="Times"/>
                <w:sz w:val="18"/>
                <w:szCs w:val="18"/>
              </w:rPr>
            </w:pPr>
          </w:p>
        </w:tc>
        <w:tc>
          <w:tcPr>
            <w:tcW w:w="360" w:type="dxa"/>
            <w:tcBorders>
              <w:bottom w:val="single" w:sz="4" w:space="0" w:color="auto"/>
            </w:tcBorders>
          </w:tcPr>
          <w:p w:rsidR="004949F0" w:rsidRPr="0077375F" w:rsidRDefault="004949F0" w:rsidP="00860A73">
            <w:pPr>
              <w:tabs>
                <w:tab w:val="left" w:pos="360"/>
              </w:tabs>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4949F0" w:rsidRPr="0077375F" w:rsidRDefault="004949F0" w:rsidP="00860A73">
            <w:pPr>
              <w:rPr>
                <w:rFonts w:ascii="Times" w:hAnsi="Times" w:cs="Times"/>
                <w:sz w:val="18"/>
                <w:szCs w:val="18"/>
              </w:rPr>
            </w:pPr>
          </w:p>
        </w:tc>
        <w:tc>
          <w:tcPr>
            <w:tcW w:w="2880" w:type="dxa"/>
            <w:tcBorders>
              <w:bottom w:val="single" w:sz="4" w:space="0" w:color="auto"/>
              <w:right w:val="single" w:sz="6" w:space="0" w:color="auto"/>
            </w:tcBorders>
          </w:tcPr>
          <w:p w:rsidR="004949F0" w:rsidRPr="0077375F" w:rsidRDefault="004949F0" w:rsidP="00860A73">
            <w:pPr>
              <w:rPr>
                <w:rFonts w:ascii="Times" w:hAnsi="Times" w:cs="Times"/>
                <w:sz w:val="18"/>
                <w:szCs w:val="18"/>
              </w:rPr>
            </w:pPr>
          </w:p>
        </w:tc>
        <w:tc>
          <w:tcPr>
            <w:tcW w:w="2520" w:type="dxa"/>
            <w:tcBorders>
              <w:bottom w:val="single" w:sz="4" w:space="0" w:color="auto"/>
              <w:right w:val="single" w:sz="6" w:space="0" w:color="auto"/>
            </w:tcBorders>
          </w:tcPr>
          <w:p w:rsidR="004949F0" w:rsidRPr="0077375F" w:rsidRDefault="004949F0" w:rsidP="00860A73">
            <w:pPr>
              <w:rPr>
                <w:rFonts w:ascii="Times" w:hAnsi="Times" w:cs="Times"/>
                <w:sz w:val="18"/>
                <w:szCs w:val="18"/>
              </w:rPr>
            </w:pPr>
          </w:p>
        </w:tc>
        <w:tc>
          <w:tcPr>
            <w:tcW w:w="2340" w:type="dxa"/>
            <w:tcBorders>
              <w:bottom w:val="single" w:sz="4" w:space="0" w:color="auto"/>
              <w:right w:val="single" w:sz="6" w:space="0" w:color="auto"/>
            </w:tcBorders>
          </w:tcPr>
          <w:p w:rsidR="004949F0" w:rsidRPr="0077375F" w:rsidRDefault="004949F0" w:rsidP="00860A73">
            <w:pPr>
              <w:rPr>
                <w:rFonts w:ascii="Times" w:hAnsi="Times" w:cs="Times"/>
                <w:sz w:val="18"/>
                <w:szCs w:val="18"/>
              </w:rPr>
            </w:pPr>
          </w:p>
        </w:tc>
      </w:tr>
    </w:tbl>
    <w:p w:rsidR="004949F0" w:rsidRDefault="004949F0" w:rsidP="007245C4">
      <w:pPr>
        <w:jc w:val="center"/>
        <w:sectPr w:rsidR="004949F0" w:rsidSect="00EA538C">
          <w:headerReference w:type="default" r:id="rId18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4949F0" w:rsidRPr="00BC631B" w:rsidTr="00907671">
        <w:trPr>
          <w:cantSplit/>
        </w:trPr>
        <w:tc>
          <w:tcPr>
            <w:tcW w:w="2330" w:type="dxa"/>
            <w:tcBorders>
              <w:top w:val="single" w:sz="4" w:space="0" w:color="auto"/>
              <w:left w:val="single" w:sz="6" w:space="0" w:color="auto"/>
            </w:tcBorders>
          </w:tcPr>
          <w:p w:rsidR="004949F0" w:rsidRPr="00BC631B" w:rsidRDefault="004949F0" w:rsidP="00907671">
            <w:pPr>
              <w:tabs>
                <w:tab w:val="left" w:pos="2600"/>
              </w:tabs>
              <w:ind w:left="446" w:hanging="446"/>
              <w:rPr>
                <w:sz w:val="18"/>
                <w:szCs w:val="18"/>
              </w:rPr>
            </w:pPr>
            <w:r w:rsidRPr="00BC631B">
              <w:rPr>
                <w:sz w:val="18"/>
                <w:szCs w:val="18"/>
              </w:rPr>
              <w:lastRenderedPageBreak/>
              <w:t>3.</w:t>
            </w:r>
            <w:r w:rsidRPr="00BC631B">
              <w:rPr>
                <w:sz w:val="18"/>
                <w:szCs w:val="18"/>
              </w:rPr>
              <w:tab/>
              <w:t>Lavatory Dump/Drain</w:t>
            </w:r>
          </w:p>
          <w:p w:rsidR="004949F0" w:rsidRPr="00BC631B" w:rsidRDefault="004949F0" w:rsidP="00907671">
            <w:pPr>
              <w:tabs>
                <w:tab w:val="left" w:pos="2600"/>
              </w:tabs>
              <w:ind w:left="446" w:hanging="446"/>
              <w:rPr>
                <w:sz w:val="18"/>
                <w:szCs w:val="18"/>
              </w:rPr>
            </w:pPr>
            <w:r w:rsidRPr="00BC631B">
              <w:rPr>
                <w:sz w:val="18"/>
                <w:szCs w:val="18"/>
              </w:rPr>
              <w:tab/>
              <w:t>System</w:t>
            </w:r>
          </w:p>
        </w:tc>
        <w:tc>
          <w:tcPr>
            <w:tcW w:w="440" w:type="dxa"/>
            <w:tcBorders>
              <w:top w:val="single" w:sz="4" w:space="0" w:color="auto"/>
              <w:right w:val="single" w:sz="4" w:space="0" w:color="auto"/>
            </w:tcBorders>
          </w:tcPr>
          <w:p w:rsidR="004949F0" w:rsidRPr="00BC631B" w:rsidRDefault="004949F0" w:rsidP="00907671">
            <w:pPr>
              <w:tabs>
                <w:tab w:val="left" w:pos="360"/>
              </w:tabs>
              <w:rPr>
                <w:sz w:val="18"/>
                <w:szCs w:val="18"/>
              </w:rPr>
            </w:pPr>
            <w:r w:rsidRPr="00BC631B">
              <w:rPr>
                <w:sz w:val="18"/>
                <w:szCs w:val="18"/>
              </w:rPr>
              <w:t>C</w:t>
            </w:r>
          </w:p>
        </w:tc>
        <w:tc>
          <w:tcPr>
            <w:tcW w:w="370" w:type="dxa"/>
            <w:tcBorders>
              <w:top w:val="single" w:sz="4" w:space="0" w:color="auto"/>
              <w:left w:val="single" w:sz="4" w:space="0" w:color="auto"/>
              <w:right w:val="single" w:sz="6" w:space="0" w:color="auto"/>
            </w:tcBorders>
          </w:tcPr>
          <w:p w:rsidR="004949F0" w:rsidRPr="00BC631B" w:rsidRDefault="004949F0" w:rsidP="00907671">
            <w:pPr>
              <w:tabs>
                <w:tab w:val="left" w:pos="360"/>
              </w:tabs>
              <w:rPr>
                <w:sz w:val="18"/>
                <w:szCs w:val="18"/>
              </w:rPr>
            </w:pPr>
            <w:r w:rsidRPr="00BC631B">
              <w:rPr>
                <w:sz w:val="18"/>
                <w:szCs w:val="18"/>
              </w:rPr>
              <w:t>-</w:t>
            </w:r>
          </w:p>
        </w:tc>
        <w:tc>
          <w:tcPr>
            <w:tcW w:w="360" w:type="dxa"/>
            <w:tcBorders>
              <w:top w:val="single" w:sz="4" w:space="0" w:color="auto"/>
            </w:tcBorders>
          </w:tcPr>
          <w:p w:rsidR="004949F0" w:rsidRPr="00BC631B" w:rsidRDefault="004949F0" w:rsidP="00907671">
            <w:pPr>
              <w:tabs>
                <w:tab w:val="left" w:pos="360"/>
              </w:tabs>
              <w:rPr>
                <w:sz w:val="18"/>
                <w:szCs w:val="18"/>
              </w:rPr>
            </w:pPr>
            <w:r w:rsidRPr="00BC631B">
              <w:rPr>
                <w:sz w:val="18"/>
                <w:szCs w:val="18"/>
              </w:rPr>
              <w:t>-</w:t>
            </w:r>
          </w:p>
        </w:tc>
        <w:tc>
          <w:tcPr>
            <w:tcW w:w="3240" w:type="dxa"/>
            <w:tcBorders>
              <w:top w:val="single" w:sz="4" w:space="0" w:color="auto"/>
              <w:left w:val="single" w:sz="6" w:space="0" w:color="auto"/>
              <w:right w:val="single" w:sz="6" w:space="0" w:color="auto"/>
            </w:tcBorders>
          </w:tcPr>
          <w:p w:rsidR="004949F0" w:rsidRPr="00BC631B" w:rsidRDefault="006C39FE" w:rsidP="00907671">
            <w:pPr>
              <w:rPr>
                <w:sz w:val="18"/>
                <w:szCs w:val="18"/>
              </w:rPr>
            </w:pPr>
            <w:r>
              <w:rPr>
                <w:sz w:val="18"/>
                <w:szCs w:val="18"/>
              </w:rPr>
              <w:t xml:space="preserve">(M) </w:t>
            </w:r>
            <w:r w:rsidR="004949F0" w:rsidRPr="00BC631B">
              <w:rPr>
                <w:sz w:val="18"/>
                <w:szCs w:val="18"/>
              </w:rPr>
              <w:t>May be inoperative provided:</w:t>
            </w:r>
          </w:p>
          <w:p w:rsidR="004949F0" w:rsidRPr="00BC631B" w:rsidRDefault="004949F0" w:rsidP="00907671">
            <w:pPr>
              <w:pStyle w:val="BodyTextIndent3"/>
              <w:spacing w:after="0"/>
              <w:ind w:left="461" w:hanging="360"/>
              <w:rPr>
                <w:sz w:val="18"/>
                <w:szCs w:val="18"/>
              </w:rPr>
            </w:pPr>
            <w:r w:rsidRPr="00BC631B">
              <w:rPr>
                <w:sz w:val="18"/>
                <w:szCs w:val="18"/>
              </w:rPr>
              <w:t>a)</w:t>
            </w:r>
            <w:r w:rsidRPr="00BC631B">
              <w:rPr>
                <w:sz w:val="18"/>
                <w:szCs w:val="18"/>
              </w:rPr>
              <w:tab/>
              <w:t>Dump valve is secured in the CLOSED and LOCKED position, and</w:t>
            </w:r>
          </w:p>
          <w:p w:rsidR="004949F0" w:rsidRPr="00BC631B" w:rsidRDefault="004949F0" w:rsidP="00907671">
            <w:pPr>
              <w:ind w:left="460" w:hanging="360"/>
              <w:rPr>
                <w:sz w:val="18"/>
                <w:szCs w:val="18"/>
              </w:rPr>
            </w:pPr>
            <w:r w:rsidRPr="00BC631B">
              <w:rPr>
                <w:sz w:val="18"/>
                <w:szCs w:val="18"/>
              </w:rPr>
              <w:t>b)</w:t>
            </w:r>
            <w:r w:rsidRPr="00BC631B">
              <w:rPr>
                <w:sz w:val="18"/>
                <w:szCs w:val="18"/>
              </w:rPr>
              <w:tab/>
              <w:t>System is checked for leaks before every flight.</w:t>
            </w:r>
          </w:p>
        </w:tc>
        <w:tc>
          <w:tcPr>
            <w:tcW w:w="2880" w:type="dxa"/>
            <w:tcBorders>
              <w:top w:val="single" w:sz="4" w:space="0" w:color="auto"/>
              <w:right w:val="single" w:sz="6" w:space="0" w:color="auto"/>
            </w:tcBorders>
          </w:tcPr>
          <w:p w:rsidR="004949F0" w:rsidRDefault="00E31651" w:rsidP="00907671">
            <w:pPr>
              <w:rPr>
                <w:sz w:val="18"/>
                <w:szCs w:val="18"/>
              </w:rPr>
            </w:pPr>
            <w:r>
              <w:rPr>
                <w:sz w:val="18"/>
                <w:szCs w:val="18"/>
              </w:rPr>
              <w:t>Maintenance will ensure that dump valve is secured in the CLOSED and LOCKED position. If maintenance is not available, flight crew may perform the procedure.</w:t>
            </w:r>
          </w:p>
          <w:p w:rsidR="00E31651" w:rsidRPr="00BC631B" w:rsidRDefault="00E31651" w:rsidP="00E31651">
            <w:pPr>
              <w:spacing w:before="120"/>
              <w:rPr>
                <w:sz w:val="18"/>
                <w:szCs w:val="18"/>
              </w:rPr>
            </w:pPr>
            <w:r>
              <w:rPr>
                <w:sz w:val="18"/>
                <w:szCs w:val="18"/>
              </w:rPr>
              <w:t>Flight crew may accomplish this task is properly qualified and authorized.</w:t>
            </w:r>
          </w:p>
        </w:tc>
        <w:tc>
          <w:tcPr>
            <w:tcW w:w="2520" w:type="dxa"/>
            <w:tcBorders>
              <w:top w:val="single" w:sz="4" w:space="0" w:color="auto"/>
              <w:right w:val="single" w:sz="6" w:space="0" w:color="auto"/>
            </w:tcBorders>
          </w:tcPr>
          <w:p w:rsidR="004949F0" w:rsidRPr="00BC631B" w:rsidRDefault="004949F0" w:rsidP="00907671">
            <w:pPr>
              <w:rPr>
                <w:sz w:val="18"/>
                <w:szCs w:val="18"/>
              </w:rPr>
            </w:pPr>
            <w:r w:rsidRPr="00BC631B">
              <w:rPr>
                <w:sz w:val="18"/>
                <w:szCs w:val="18"/>
              </w:rPr>
              <w:t>None required.</w:t>
            </w:r>
          </w:p>
        </w:tc>
        <w:tc>
          <w:tcPr>
            <w:tcW w:w="2340" w:type="dxa"/>
            <w:tcBorders>
              <w:top w:val="single" w:sz="4" w:space="0" w:color="auto"/>
              <w:right w:val="single" w:sz="6" w:space="0" w:color="auto"/>
            </w:tcBorders>
          </w:tcPr>
          <w:p w:rsidR="004949F0" w:rsidRPr="00BC631B" w:rsidRDefault="004949F0" w:rsidP="00907671">
            <w:pPr>
              <w:rPr>
                <w:sz w:val="18"/>
                <w:szCs w:val="18"/>
              </w:rPr>
            </w:pPr>
            <w:r w:rsidRPr="00BC631B">
              <w:rPr>
                <w:sz w:val="18"/>
                <w:szCs w:val="18"/>
              </w:rPr>
              <w:t>An Inoperative Placard will be displayed in a prominent position to be seen by flight crew and will be noted on ADLS.</w:t>
            </w:r>
          </w:p>
        </w:tc>
      </w:tr>
      <w:tr w:rsidR="004949F0" w:rsidRPr="00BC631B" w:rsidTr="00860A73">
        <w:trPr>
          <w:cantSplit/>
        </w:trPr>
        <w:tc>
          <w:tcPr>
            <w:tcW w:w="2330" w:type="dxa"/>
            <w:tcBorders>
              <w:left w:val="single" w:sz="6" w:space="0" w:color="auto"/>
              <w:bottom w:val="single" w:sz="6" w:space="0" w:color="auto"/>
            </w:tcBorders>
          </w:tcPr>
          <w:p w:rsidR="004949F0" w:rsidRPr="00BC631B" w:rsidRDefault="004949F0" w:rsidP="00860A73">
            <w:pPr>
              <w:tabs>
                <w:tab w:val="left" w:pos="2600"/>
              </w:tabs>
              <w:spacing w:before="240"/>
              <w:ind w:left="446" w:hanging="446"/>
              <w:rPr>
                <w:sz w:val="18"/>
                <w:szCs w:val="18"/>
              </w:rPr>
            </w:pPr>
            <w:r w:rsidRPr="00BC631B">
              <w:rPr>
                <w:sz w:val="18"/>
                <w:szCs w:val="18"/>
              </w:rPr>
              <w:t>4.</w:t>
            </w:r>
            <w:r w:rsidRPr="00BC631B">
              <w:rPr>
                <w:sz w:val="18"/>
                <w:szCs w:val="18"/>
              </w:rPr>
              <w:tab/>
              <w:t>Vacuum Toilet</w:t>
            </w:r>
          </w:p>
          <w:p w:rsidR="004949F0" w:rsidRPr="00BC631B" w:rsidRDefault="004949F0" w:rsidP="00860A73">
            <w:pPr>
              <w:tabs>
                <w:tab w:val="left" w:pos="2600"/>
              </w:tabs>
              <w:ind w:left="446" w:hanging="446"/>
              <w:rPr>
                <w:sz w:val="18"/>
                <w:szCs w:val="18"/>
              </w:rPr>
            </w:pPr>
            <w:r w:rsidRPr="00BC631B">
              <w:rPr>
                <w:sz w:val="18"/>
                <w:szCs w:val="18"/>
              </w:rPr>
              <w:tab/>
              <w:t>Holding Tank</w:t>
            </w:r>
          </w:p>
          <w:p w:rsidR="004949F0" w:rsidRPr="00BC631B" w:rsidRDefault="004949F0" w:rsidP="00860A73">
            <w:pPr>
              <w:tabs>
                <w:tab w:val="left" w:pos="2600"/>
              </w:tabs>
              <w:ind w:left="446" w:hanging="446"/>
              <w:rPr>
                <w:sz w:val="18"/>
                <w:szCs w:val="18"/>
              </w:rPr>
            </w:pPr>
            <w:r w:rsidRPr="00BC631B">
              <w:rPr>
                <w:sz w:val="18"/>
                <w:szCs w:val="18"/>
              </w:rPr>
              <w:tab/>
              <w:t>Indicator</w:t>
            </w:r>
          </w:p>
        </w:tc>
        <w:tc>
          <w:tcPr>
            <w:tcW w:w="440" w:type="dxa"/>
            <w:tcBorders>
              <w:bottom w:val="single" w:sz="6" w:space="0" w:color="auto"/>
              <w:right w:val="single" w:sz="4" w:space="0" w:color="auto"/>
            </w:tcBorders>
          </w:tcPr>
          <w:p w:rsidR="004949F0" w:rsidRPr="00BC631B" w:rsidRDefault="004949F0" w:rsidP="00860A73">
            <w:pPr>
              <w:tabs>
                <w:tab w:val="left" w:pos="360"/>
              </w:tabs>
              <w:spacing w:before="240"/>
              <w:rPr>
                <w:sz w:val="18"/>
                <w:szCs w:val="18"/>
              </w:rPr>
            </w:pPr>
            <w:r w:rsidRPr="00BC631B">
              <w:rPr>
                <w:sz w:val="18"/>
                <w:szCs w:val="18"/>
              </w:rPr>
              <w:t>D</w:t>
            </w:r>
          </w:p>
        </w:tc>
        <w:tc>
          <w:tcPr>
            <w:tcW w:w="370" w:type="dxa"/>
            <w:tcBorders>
              <w:left w:val="single" w:sz="4" w:space="0" w:color="auto"/>
              <w:bottom w:val="single" w:sz="6" w:space="0" w:color="auto"/>
              <w:right w:val="single" w:sz="6" w:space="0" w:color="auto"/>
            </w:tcBorders>
          </w:tcPr>
          <w:p w:rsidR="004949F0" w:rsidRPr="00BC631B" w:rsidRDefault="004949F0" w:rsidP="00860A73">
            <w:pPr>
              <w:tabs>
                <w:tab w:val="left" w:pos="360"/>
              </w:tabs>
              <w:spacing w:before="240"/>
              <w:rPr>
                <w:sz w:val="18"/>
                <w:szCs w:val="18"/>
              </w:rPr>
            </w:pPr>
            <w:r w:rsidRPr="00BC631B">
              <w:rPr>
                <w:sz w:val="18"/>
                <w:szCs w:val="18"/>
              </w:rPr>
              <w:t>1</w:t>
            </w:r>
          </w:p>
        </w:tc>
        <w:tc>
          <w:tcPr>
            <w:tcW w:w="360" w:type="dxa"/>
            <w:tcBorders>
              <w:bottom w:val="single" w:sz="6" w:space="0" w:color="auto"/>
            </w:tcBorders>
          </w:tcPr>
          <w:p w:rsidR="004949F0" w:rsidRPr="00BC631B" w:rsidRDefault="004949F0" w:rsidP="00860A73">
            <w:pPr>
              <w:tabs>
                <w:tab w:val="left" w:pos="360"/>
              </w:tabs>
              <w:spacing w:before="240"/>
              <w:rPr>
                <w:sz w:val="18"/>
                <w:szCs w:val="18"/>
              </w:rPr>
            </w:pPr>
            <w:r w:rsidRPr="00BC631B">
              <w:rPr>
                <w:sz w:val="18"/>
                <w:szCs w:val="18"/>
              </w:rPr>
              <w:t>0</w:t>
            </w:r>
          </w:p>
        </w:tc>
        <w:tc>
          <w:tcPr>
            <w:tcW w:w="3240" w:type="dxa"/>
            <w:tcBorders>
              <w:left w:val="single" w:sz="6" w:space="0" w:color="auto"/>
              <w:bottom w:val="single" w:sz="6" w:space="0" w:color="auto"/>
              <w:right w:val="single" w:sz="6" w:space="0" w:color="auto"/>
            </w:tcBorders>
          </w:tcPr>
          <w:p w:rsidR="004949F0" w:rsidRPr="00BC631B" w:rsidRDefault="004949F0" w:rsidP="00860A73">
            <w:pPr>
              <w:spacing w:before="240"/>
              <w:rPr>
                <w:sz w:val="18"/>
                <w:szCs w:val="18"/>
              </w:rPr>
            </w:pPr>
            <w:r w:rsidRPr="00BC631B">
              <w:rPr>
                <w:sz w:val="18"/>
                <w:szCs w:val="18"/>
              </w:rPr>
              <w:t>May be inoperative provided:</w:t>
            </w:r>
          </w:p>
          <w:p w:rsidR="004949F0" w:rsidRPr="00BC631B" w:rsidRDefault="004949F0" w:rsidP="003868A5">
            <w:pPr>
              <w:pStyle w:val="BodyTextIndent3"/>
              <w:numPr>
                <w:ilvl w:val="0"/>
                <w:numId w:val="56"/>
              </w:numPr>
              <w:tabs>
                <w:tab w:val="clear" w:pos="740"/>
                <w:tab w:val="num" w:pos="460"/>
              </w:tabs>
              <w:spacing w:after="0"/>
              <w:ind w:left="460"/>
              <w:rPr>
                <w:sz w:val="18"/>
                <w:szCs w:val="18"/>
              </w:rPr>
            </w:pPr>
            <w:r w:rsidRPr="00BC631B">
              <w:rPr>
                <w:sz w:val="18"/>
                <w:szCs w:val="18"/>
              </w:rPr>
              <w:t>Tank is verified to be serviced prior to the first flight of the day, and</w:t>
            </w:r>
          </w:p>
          <w:p w:rsidR="004949F0" w:rsidRPr="00BC631B" w:rsidRDefault="004949F0" w:rsidP="003868A5">
            <w:pPr>
              <w:numPr>
                <w:ilvl w:val="0"/>
                <w:numId w:val="56"/>
              </w:numPr>
              <w:tabs>
                <w:tab w:val="clear" w:pos="740"/>
                <w:tab w:val="num" w:pos="460"/>
              </w:tabs>
              <w:ind w:left="460"/>
              <w:rPr>
                <w:sz w:val="18"/>
                <w:szCs w:val="18"/>
              </w:rPr>
            </w:pPr>
            <w:r w:rsidRPr="00BC631B">
              <w:rPr>
                <w:sz w:val="18"/>
                <w:szCs w:val="18"/>
              </w:rPr>
              <w:t>Tank is serviced after the last flight of the day.</w:t>
            </w:r>
          </w:p>
        </w:tc>
        <w:tc>
          <w:tcPr>
            <w:tcW w:w="2880" w:type="dxa"/>
            <w:tcBorders>
              <w:bottom w:val="single" w:sz="6" w:space="0" w:color="auto"/>
              <w:right w:val="single" w:sz="6" w:space="0" w:color="auto"/>
            </w:tcBorders>
          </w:tcPr>
          <w:p w:rsidR="004949F0" w:rsidRPr="00BC631B" w:rsidRDefault="004949F0" w:rsidP="00860A73">
            <w:pPr>
              <w:spacing w:before="240"/>
              <w:rPr>
                <w:sz w:val="18"/>
                <w:szCs w:val="18"/>
              </w:rPr>
            </w:pPr>
            <w:r w:rsidRPr="00BC631B">
              <w:rPr>
                <w:sz w:val="18"/>
                <w:szCs w:val="18"/>
              </w:rPr>
              <w:t>None required.</w:t>
            </w:r>
          </w:p>
        </w:tc>
        <w:tc>
          <w:tcPr>
            <w:tcW w:w="2520" w:type="dxa"/>
            <w:tcBorders>
              <w:bottom w:val="single" w:sz="6" w:space="0" w:color="auto"/>
              <w:right w:val="single" w:sz="6" w:space="0" w:color="auto"/>
            </w:tcBorders>
          </w:tcPr>
          <w:p w:rsidR="004949F0" w:rsidRPr="00BC631B" w:rsidRDefault="004949F0" w:rsidP="00860A73">
            <w:pPr>
              <w:spacing w:before="240"/>
              <w:rPr>
                <w:sz w:val="18"/>
                <w:szCs w:val="18"/>
              </w:rPr>
            </w:pPr>
            <w:r w:rsidRPr="00BC631B">
              <w:rPr>
                <w:sz w:val="18"/>
                <w:szCs w:val="18"/>
              </w:rPr>
              <w:t>None required.</w:t>
            </w:r>
          </w:p>
        </w:tc>
        <w:tc>
          <w:tcPr>
            <w:tcW w:w="2340" w:type="dxa"/>
            <w:tcBorders>
              <w:bottom w:val="single" w:sz="6" w:space="0" w:color="auto"/>
              <w:right w:val="single" w:sz="6" w:space="0" w:color="auto"/>
            </w:tcBorders>
          </w:tcPr>
          <w:p w:rsidR="004949F0" w:rsidRPr="00BC631B" w:rsidRDefault="004949F0" w:rsidP="00860A73">
            <w:pPr>
              <w:spacing w:before="240" w:after="120"/>
              <w:rPr>
                <w:sz w:val="18"/>
                <w:szCs w:val="18"/>
              </w:rPr>
            </w:pPr>
            <w:r w:rsidRPr="00BC631B">
              <w:rPr>
                <w:sz w:val="18"/>
                <w:szCs w:val="18"/>
              </w:rPr>
              <w:t>An Inoperative Placard will be displayed in a prominent position to be seen by flight crew and will be noted on ADLS.</w:t>
            </w:r>
          </w:p>
        </w:tc>
      </w:tr>
    </w:tbl>
    <w:p w:rsidR="004949F0" w:rsidRDefault="004949F0" w:rsidP="007245C4">
      <w:pPr>
        <w:jc w:val="center"/>
        <w:sectPr w:rsidR="004949F0" w:rsidSect="00EA538C">
          <w:headerReference w:type="default" r:id="rId182"/>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A460BB" w:rsidRPr="004F0930" w:rsidTr="00A460BB">
        <w:trPr>
          <w:cantSplit/>
        </w:trPr>
        <w:tc>
          <w:tcPr>
            <w:tcW w:w="2330" w:type="dxa"/>
            <w:tcBorders>
              <w:top w:val="single" w:sz="4" w:space="0" w:color="auto"/>
              <w:left w:val="single" w:sz="6" w:space="0" w:color="auto"/>
            </w:tcBorders>
          </w:tcPr>
          <w:p w:rsidR="00A460BB" w:rsidRPr="004F0930" w:rsidRDefault="00A460BB" w:rsidP="00A460BB">
            <w:pPr>
              <w:tabs>
                <w:tab w:val="left" w:pos="2600"/>
              </w:tabs>
              <w:ind w:left="446" w:hanging="446"/>
              <w:rPr>
                <w:sz w:val="18"/>
                <w:szCs w:val="18"/>
                <w:lang w:val="fr-FR"/>
              </w:rPr>
            </w:pPr>
            <w:r w:rsidRPr="004F0930">
              <w:rPr>
                <w:sz w:val="18"/>
                <w:szCs w:val="18"/>
                <w:lang w:val="fr-FR"/>
              </w:rPr>
              <w:lastRenderedPageBreak/>
              <w:t>1.</w:t>
            </w:r>
            <w:r w:rsidRPr="004F0930">
              <w:rPr>
                <w:sz w:val="18"/>
                <w:szCs w:val="18"/>
                <w:lang w:val="fr-FR"/>
              </w:rPr>
              <w:tab/>
              <w:t>Central Maintenance</w:t>
            </w:r>
          </w:p>
          <w:p w:rsidR="00A460BB" w:rsidRPr="004F0930" w:rsidRDefault="00A460BB" w:rsidP="00A460BB">
            <w:pPr>
              <w:tabs>
                <w:tab w:val="left" w:pos="2600"/>
              </w:tabs>
              <w:ind w:left="446" w:hanging="446"/>
              <w:rPr>
                <w:sz w:val="18"/>
                <w:szCs w:val="18"/>
                <w:lang w:val="fr-FR"/>
              </w:rPr>
            </w:pPr>
            <w:r w:rsidRPr="004F0930">
              <w:rPr>
                <w:sz w:val="18"/>
                <w:szCs w:val="18"/>
                <w:lang w:val="fr-FR"/>
              </w:rPr>
              <w:tab/>
              <w:t>Computer (CMC)</w:t>
            </w:r>
          </w:p>
        </w:tc>
        <w:tc>
          <w:tcPr>
            <w:tcW w:w="440" w:type="dxa"/>
            <w:tcBorders>
              <w:top w:val="single" w:sz="4" w:space="0" w:color="auto"/>
              <w:right w:val="single" w:sz="4" w:space="0" w:color="auto"/>
            </w:tcBorders>
          </w:tcPr>
          <w:p w:rsidR="00A460BB" w:rsidRPr="004F0930" w:rsidRDefault="00A460BB" w:rsidP="00A460BB">
            <w:pPr>
              <w:tabs>
                <w:tab w:val="left" w:pos="360"/>
              </w:tabs>
              <w:rPr>
                <w:sz w:val="18"/>
                <w:szCs w:val="18"/>
              </w:rPr>
            </w:pPr>
            <w:r w:rsidRPr="004F0930">
              <w:rPr>
                <w:sz w:val="18"/>
                <w:szCs w:val="18"/>
              </w:rPr>
              <w:t>C</w:t>
            </w:r>
          </w:p>
        </w:tc>
        <w:tc>
          <w:tcPr>
            <w:tcW w:w="370" w:type="dxa"/>
            <w:tcBorders>
              <w:top w:val="single" w:sz="4" w:space="0" w:color="auto"/>
              <w:left w:val="single" w:sz="4" w:space="0" w:color="auto"/>
              <w:right w:val="single" w:sz="6" w:space="0" w:color="auto"/>
            </w:tcBorders>
          </w:tcPr>
          <w:p w:rsidR="00A460BB" w:rsidRPr="004F0930" w:rsidRDefault="00A460BB" w:rsidP="00A460BB">
            <w:pPr>
              <w:tabs>
                <w:tab w:val="left" w:pos="360"/>
              </w:tabs>
              <w:rPr>
                <w:sz w:val="18"/>
                <w:szCs w:val="18"/>
              </w:rPr>
            </w:pPr>
            <w:r w:rsidRPr="004F0930">
              <w:rPr>
                <w:sz w:val="18"/>
                <w:szCs w:val="18"/>
              </w:rPr>
              <w:t>1</w:t>
            </w:r>
          </w:p>
        </w:tc>
        <w:tc>
          <w:tcPr>
            <w:tcW w:w="360" w:type="dxa"/>
            <w:tcBorders>
              <w:top w:val="single" w:sz="4" w:space="0" w:color="auto"/>
            </w:tcBorders>
          </w:tcPr>
          <w:p w:rsidR="00A460BB" w:rsidRPr="004F0930" w:rsidRDefault="00A460BB" w:rsidP="00A460BB">
            <w:pPr>
              <w:tabs>
                <w:tab w:val="left" w:pos="360"/>
              </w:tabs>
              <w:rPr>
                <w:sz w:val="18"/>
                <w:szCs w:val="18"/>
              </w:rPr>
            </w:pPr>
            <w:r w:rsidRPr="004F0930">
              <w:rPr>
                <w:sz w:val="18"/>
                <w:szCs w:val="18"/>
              </w:rPr>
              <w:t>0</w:t>
            </w:r>
          </w:p>
        </w:tc>
        <w:tc>
          <w:tcPr>
            <w:tcW w:w="3240" w:type="dxa"/>
            <w:tcBorders>
              <w:top w:val="single" w:sz="4" w:space="0" w:color="auto"/>
              <w:left w:val="single" w:sz="6" w:space="0" w:color="auto"/>
              <w:right w:val="single" w:sz="6" w:space="0" w:color="auto"/>
            </w:tcBorders>
          </w:tcPr>
          <w:p w:rsidR="00A460BB" w:rsidRPr="004F0930" w:rsidRDefault="00A460BB" w:rsidP="00A460BB">
            <w:pPr>
              <w:rPr>
                <w:sz w:val="18"/>
                <w:szCs w:val="18"/>
              </w:rPr>
            </w:pPr>
            <w:r w:rsidRPr="004F0930">
              <w:rPr>
                <w:sz w:val="18"/>
                <w:szCs w:val="18"/>
              </w:rPr>
              <w:t>May be inoperative provided all faults are recorded after each flight.</w:t>
            </w:r>
          </w:p>
        </w:tc>
        <w:tc>
          <w:tcPr>
            <w:tcW w:w="2880" w:type="dxa"/>
            <w:tcBorders>
              <w:top w:val="single" w:sz="4" w:space="0" w:color="auto"/>
              <w:right w:val="single" w:sz="6" w:space="0" w:color="auto"/>
            </w:tcBorders>
          </w:tcPr>
          <w:p w:rsidR="00A460BB" w:rsidRPr="004F0930" w:rsidRDefault="00A460BB" w:rsidP="00A460BB">
            <w:pPr>
              <w:rPr>
                <w:sz w:val="18"/>
                <w:szCs w:val="18"/>
              </w:rPr>
            </w:pPr>
            <w:r w:rsidRPr="004F0930">
              <w:rPr>
                <w:sz w:val="18"/>
                <w:szCs w:val="18"/>
              </w:rPr>
              <w:t>None required.</w:t>
            </w:r>
          </w:p>
        </w:tc>
        <w:tc>
          <w:tcPr>
            <w:tcW w:w="2520" w:type="dxa"/>
            <w:tcBorders>
              <w:top w:val="single" w:sz="4" w:space="0" w:color="auto"/>
              <w:right w:val="single" w:sz="6" w:space="0" w:color="auto"/>
            </w:tcBorders>
          </w:tcPr>
          <w:p w:rsidR="00A460BB" w:rsidRPr="004F0930" w:rsidRDefault="00A460BB" w:rsidP="00A460BB">
            <w:pPr>
              <w:tabs>
                <w:tab w:val="right" w:pos="2180"/>
              </w:tabs>
              <w:rPr>
                <w:sz w:val="18"/>
                <w:szCs w:val="18"/>
              </w:rPr>
            </w:pPr>
            <w:r w:rsidRPr="004F0930">
              <w:rPr>
                <w:sz w:val="18"/>
                <w:szCs w:val="18"/>
              </w:rPr>
              <w:t>None required.</w:t>
            </w:r>
          </w:p>
        </w:tc>
        <w:tc>
          <w:tcPr>
            <w:tcW w:w="2340" w:type="dxa"/>
            <w:tcBorders>
              <w:top w:val="single" w:sz="4" w:space="0" w:color="auto"/>
              <w:right w:val="single" w:sz="6" w:space="0" w:color="auto"/>
            </w:tcBorders>
          </w:tcPr>
          <w:p w:rsidR="00A460BB" w:rsidRPr="004F0930" w:rsidRDefault="00A460BB" w:rsidP="00A460BB">
            <w:pPr>
              <w:rPr>
                <w:sz w:val="18"/>
                <w:szCs w:val="18"/>
              </w:rPr>
            </w:pPr>
            <w:r w:rsidRPr="004F0930">
              <w:rPr>
                <w:sz w:val="18"/>
                <w:szCs w:val="18"/>
              </w:rPr>
              <w:t>An Inoperative Placard will be displayed in a prominent position to be seen by flight crew and will be noted on ADLS.</w:t>
            </w:r>
          </w:p>
        </w:tc>
      </w:tr>
      <w:tr w:rsidR="00A460BB" w:rsidRPr="004F0930" w:rsidTr="00A460BB">
        <w:trPr>
          <w:cantSplit/>
        </w:trPr>
        <w:tc>
          <w:tcPr>
            <w:tcW w:w="2330" w:type="dxa"/>
            <w:tcBorders>
              <w:left w:val="single" w:sz="6" w:space="0" w:color="auto"/>
            </w:tcBorders>
          </w:tcPr>
          <w:p w:rsidR="00A460BB" w:rsidRPr="004F0930" w:rsidRDefault="00A460BB" w:rsidP="00A460BB">
            <w:pPr>
              <w:tabs>
                <w:tab w:val="left" w:pos="2600"/>
              </w:tabs>
              <w:spacing w:before="120"/>
              <w:ind w:left="446" w:hanging="446"/>
              <w:rPr>
                <w:sz w:val="18"/>
                <w:szCs w:val="18"/>
              </w:rPr>
            </w:pPr>
          </w:p>
        </w:tc>
        <w:tc>
          <w:tcPr>
            <w:tcW w:w="440" w:type="dxa"/>
            <w:tcBorders>
              <w:right w:val="single" w:sz="4" w:space="0" w:color="auto"/>
            </w:tcBorders>
          </w:tcPr>
          <w:p w:rsidR="00A460BB" w:rsidRPr="004F0930" w:rsidRDefault="00A460BB" w:rsidP="00A460BB">
            <w:pPr>
              <w:tabs>
                <w:tab w:val="left" w:pos="360"/>
              </w:tabs>
              <w:spacing w:before="120"/>
              <w:rPr>
                <w:sz w:val="18"/>
                <w:szCs w:val="18"/>
              </w:rPr>
            </w:pPr>
            <w:r w:rsidRPr="004F0930">
              <w:rPr>
                <w:sz w:val="18"/>
                <w:szCs w:val="18"/>
              </w:rPr>
              <w:t>C</w:t>
            </w:r>
          </w:p>
        </w:tc>
        <w:tc>
          <w:tcPr>
            <w:tcW w:w="370" w:type="dxa"/>
            <w:tcBorders>
              <w:left w:val="single" w:sz="4" w:space="0" w:color="auto"/>
              <w:right w:val="single" w:sz="6" w:space="0" w:color="auto"/>
            </w:tcBorders>
          </w:tcPr>
          <w:p w:rsidR="00A460BB" w:rsidRPr="004F0930" w:rsidRDefault="00A460BB" w:rsidP="00A460BB">
            <w:pPr>
              <w:tabs>
                <w:tab w:val="left" w:pos="360"/>
              </w:tabs>
              <w:spacing w:before="120"/>
              <w:rPr>
                <w:sz w:val="18"/>
                <w:szCs w:val="18"/>
              </w:rPr>
            </w:pPr>
            <w:r w:rsidRPr="004F0930">
              <w:rPr>
                <w:sz w:val="18"/>
                <w:szCs w:val="18"/>
              </w:rPr>
              <w:t>1</w:t>
            </w:r>
          </w:p>
        </w:tc>
        <w:tc>
          <w:tcPr>
            <w:tcW w:w="360" w:type="dxa"/>
          </w:tcPr>
          <w:p w:rsidR="00A460BB" w:rsidRPr="004F0930" w:rsidRDefault="00A460BB" w:rsidP="00A460BB">
            <w:pPr>
              <w:tabs>
                <w:tab w:val="left" w:pos="360"/>
              </w:tabs>
              <w:spacing w:before="120"/>
              <w:rPr>
                <w:sz w:val="18"/>
                <w:szCs w:val="18"/>
              </w:rPr>
            </w:pPr>
            <w:r w:rsidRPr="004F0930">
              <w:rPr>
                <w:sz w:val="18"/>
                <w:szCs w:val="18"/>
              </w:rPr>
              <w:t>0</w:t>
            </w:r>
          </w:p>
        </w:tc>
        <w:tc>
          <w:tcPr>
            <w:tcW w:w="3240" w:type="dxa"/>
            <w:tcBorders>
              <w:left w:val="single" w:sz="6" w:space="0" w:color="auto"/>
              <w:right w:val="single" w:sz="6" w:space="0" w:color="auto"/>
            </w:tcBorders>
          </w:tcPr>
          <w:p w:rsidR="00A460BB" w:rsidRPr="004F0930" w:rsidRDefault="00A460BB" w:rsidP="00A460BB">
            <w:pPr>
              <w:spacing w:before="120"/>
              <w:rPr>
                <w:sz w:val="18"/>
                <w:szCs w:val="18"/>
              </w:rPr>
            </w:pPr>
            <w:r w:rsidRPr="004F0930">
              <w:rPr>
                <w:sz w:val="18"/>
                <w:szCs w:val="18"/>
              </w:rPr>
              <w:t>(M) May be inoperative or missing provided:</w:t>
            </w:r>
          </w:p>
          <w:p w:rsidR="00A460BB" w:rsidRPr="004F0930" w:rsidRDefault="00A460BB" w:rsidP="003868A5">
            <w:pPr>
              <w:pStyle w:val="BodyTextIndent3"/>
              <w:numPr>
                <w:ilvl w:val="0"/>
                <w:numId w:val="57"/>
              </w:numPr>
              <w:tabs>
                <w:tab w:val="clear" w:pos="740"/>
                <w:tab w:val="num" w:pos="460"/>
              </w:tabs>
              <w:spacing w:after="0"/>
              <w:ind w:left="460"/>
              <w:rPr>
                <w:sz w:val="18"/>
                <w:szCs w:val="18"/>
              </w:rPr>
            </w:pPr>
            <w:r w:rsidRPr="004F0930">
              <w:rPr>
                <w:sz w:val="18"/>
                <w:szCs w:val="18"/>
              </w:rPr>
              <w:t>All faults are recorded after each flight, and</w:t>
            </w:r>
          </w:p>
          <w:p w:rsidR="00A460BB" w:rsidRPr="004F0930" w:rsidRDefault="00A460BB" w:rsidP="003868A5">
            <w:pPr>
              <w:numPr>
                <w:ilvl w:val="0"/>
                <w:numId w:val="57"/>
              </w:numPr>
              <w:tabs>
                <w:tab w:val="clear" w:pos="740"/>
                <w:tab w:val="num" w:pos="460"/>
              </w:tabs>
              <w:spacing w:after="120"/>
              <w:ind w:left="461"/>
              <w:rPr>
                <w:sz w:val="18"/>
                <w:szCs w:val="18"/>
              </w:rPr>
            </w:pPr>
            <w:r w:rsidRPr="004F0930">
              <w:rPr>
                <w:sz w:val="18"/>
                <w:szCs w:val="18"/>
              </w:rPr>
              <w:t>The CMC module is replaced with an Airflow Blockage Module (ABM) if the CMC module is removed from the MAU.</w:t>
            </w:r>
          </w:p>
        </w:tc>
        <w:tc>
          <w:tcPr>
            <w:tcW w:w="2880" w:type="dxa"/>
            <w:tcBorders>
              <w:right w:val="single" w:sz="6" w:space="0" w:color="auto"/>
            </w:tcBorders>
          </w:tcPr>
          <w:p w:rsidR="00A460BB" w:rsidRPr="004F0930" w:rsidRDefault="00A460BB" w:rsidP="00A460BB">
            <w:pPr>
              <w:spacing w:before="120"/>
              <w:rPr>
                <w:sz w:val="18"/>
                <w:szCs w:val="18"/>
              </w:rPr>
            </w:pPr>
            <w:r w:rsidRPr="004F0930">
              <w:rPr>
                <w:sz w:val="18"/>
                <w:szCs w:val="18"/>
              </w:rPr>
              <w:t xml:space="preserve">Maintenance will ensure CMC module is removed for maintenance and is replaced with an Air Blockage Module (ABM). </w:t>
            </w:r>
            <w:r w:rsidR="00271DE7">
              <w:rPr>
                <w:sz w:val="18"/>
                <w:szCs w:val="18"/>
              </w:rPr>
              <w:t xml:space="preserve">Refer to </w:t>
            </w:r>
            <w:r w:rsidRPr="004F0930">
              <w:rPr>
                <w:bCs/>
                <w:sz w:val="18"/>
                <w:szCs w:val="18"/>
              </w:rPr>
              <w:t>AMM chapter 31-</w:t>
            </w:r>
            <w:r w:rsidR="00BB0CF3">
              <w:rPr>
                <w:bCs/>
                <w:sz w:val="18"/>
                <w:szCs w:val="18"/>
              </w:rPr>
              <w:t>44-01</w:t>
            </w:r>
            <w:r w:rsidRPr="004F0930">
              <w:rPr>
                <w:bCs/>
                <w:sz w:val="18"/>
                <w:szCs w:val="18"/>
              </w:rPr>
              <w:t>.</w:t>
            </w:r>
          </w:p>
        </w:tc>
        <w:tc>
          <w:tcPr>
            <w:tcW w:w="2520" w:type="dxa"/>
            <w:tcBorders>
              <w:right w:val="single" w:sz="6" w:space="0" w:color="auto"/>
            </w:tcBorders>
          </w:tcPr>
          <w:p w:rsidR="00A460BB" w:rsidRPr="004F0930" w:rsidRDefault="00A460BB" w:rsidP="00A460BB">
            <w:pPr>
              <w:spacing w:before="120"/>
              <w:rPr>
                <w:sz w:val="18"/>
                <w:szCs w:val="18"/>
              </w:rPr>
            </w:pPr>
            <w:r w:rsidRPr="004F0930">
              <w:rPr>
                <w:sz w:val="18"/>
                <w:szCs w:val="18"/>
              </w:rPr>
              <w:t>None required.</w:t>
            </w:r>
          </w:p>
        </w:tc>
        <w:tc>
          <w:tcPr>
            <w:tcW w:w="2340" w:type="dxa"/>
            <w:tcBorders>
              <w:right w:val="single" w:sz="6" w:space="0" w:color="auto"/>
            </w:tcBorders>
          </w:tcPr>
          <w:p w:rsidR="00A460BB" w:rsidRPr="004F0930" w:rsidRDefault="00A460BB" w:rsidP="00A460BB">
            <w:pPr>
              <w:spacing w:before="120"/>
              <w:rPr>
                <w:sz w:val="18"/>
                <w:szCs w:val="18"/>
              </w:rPr>
            </w:pPr>
            <w:r w:rsidRPr="004F0930">
              <w:rPr>
                <w:sz w:val="18"/>
                <w:szCs w:val="18"/>
              </w:rPr>
              <w:t>An Inoperative Placard will be displayed in a prominent position to be seen by flight crew and will be noted on ADLS.</w:t>
            </w:r>
          </w:p>
        </w:tc>
      </w:tr>
      <w:tr w:rsidR="00A460BB" w:rsidRPr="004F0930" w:rsidTr="00A460BB">
        <w:trPr>
          <w:cantSplit/>
        </w:trPr>
        <w:tc>
          <w:tcPr>
            <w:tcW w:w="2330" w:type="dxa"/>
            <w:tcBorders>
              <w:left w:val="single" w:sz="6" w:space="0" w:color="auto"/>
            </w:tcBorders>
          </w:tcPr>
          <w:p w:rsidR="00A460BB" w:rsidRPr="004F0930" w:rsidRDefault="00A460BB" w:rsidP="00A460BB">
            <w:pPr>
              <w:tabs>
                <w:tab w:val="left" w:pos="2600"/>
              </w:tabs>
              <w:spacing w:before="120"/>
              <w:ind w:left="446" w:hanging="446"/>
              <w:rPr>
                <w:sz w:val="18"/>
                <w:szCs w:val="18"/>
              </w:rPr>
            </w:pPr>
            <w:r w:rsidRPr="004F0930">
              <w:rPr>
                <w:sz w:val="18"/>
                <w:szCs w:val="18"/>
              </w:rPr>
              <w:t>2.</w:t>
            </w:r>
            <w:r w:rsidRPr="004F0930">
              <w:rPr>
                <w:sz w:val="18"/>
                <w:szCs w:val="18"/>
              </w:rPr>
              <w:tab/>
              <w:t>Aircraft Health and Trend Monitoring System (AHTMS)</w:t>
            </w:r>
          </w:p>
        </w:tc>
        <w:tc>
          <w:tcPr>
            <w:tcW w:w="440" w:type="dxa"/>
            <w:tcBorders>
              <w:right w:val="single" w:sz="4" w:space="0" w:color="auto"/>
            </w:tcBorders>
          </w:tcPr>
          <w:p w:rsidR="00A460BB" w:rsidRPr="004F0930" w:rsidRDefault="00A460BB" w:rsidP="00A460BB">
            <w:pPr>
              <w:tabs>
                <w:tab w:val="left" w:pos="360"/>
              </w:tabs>
              <w:spacing w:before="120"/>
              <w:rPr>
                <w:sz w:val="18"/>
                <w:szCs w:val="18"/>
              </w:rPr>
            </w:pPr>
          </w:p>
        </w:tc>
        <w:tc>
          <w:tcPr>
            <w:tcW w:w="370" w:type="dxa"/>
            <w:tcBorders>
              <w:left w:val="single" w:sz="4" w:space="0" w:color="auto"/>
              <w:right w:val="single" w:sz="6" w:space="0" w:color="auto"/>
            </w:tcBorders>
          </w:tcPr>
          <w:p w:rsidR="00A460BB" w:rsidRPr="004F0930" w:rsidRDefault="00A460BB" w:rsidP="00A460BB">
            <w:pPr>
              <w:tabs>
                <w:tab w:val="left" w:pos="360"/>
              </w:tabs>
              <w:spacing w:before="120"/>
              <w:rPr>
                <w:sz w:val="18"/>
                <w:szCs w:val="18"/>
              </w:rPr>
            </w:pPr>
          </w:p>
        </w:tc>
        <w:tc>
          <w:tcPr>
            <w:tcW w:w="360" w:type="dxa"/>
          </w:tcPr>
          <w:p w:rsidR="00A460BB" w:rsidRPr="004F0930" w:rsidRDefault="00A460BB" w:rsidP="00A460BB">
            <w:pPr>
              <w:tabs>
                <w:tab w:val="left" w:pos="360"/>
              </w:tabs>
              <w:spacing w:before="120"/>
              <w:rPr>
                <w:sz w:val="18"/>
                <w:szCs w:val="18"/>
              </w:rPr>
            </w:pPr>
          </w:p>
        </w:tc>
        <w:tc>
          <w:tcPr>
            <w:tcW w:w="3240" w:type="dxa"/>
            <w:tcBorders>
              <w:left w:val="single" w:sz="6" w:space="0" w:color="auto"/>
              <w:right w:val="single" w:sz="6" w:space="0" w:color="auto"/>
            </w:tcBorders>
          </w:tcPr>
          <w:p w:rsidR="00A460BB" w:rsidRPr="004F0930" w:rsidRDefault="00A460BB" w:rsidP="00A460BB">
            <w:pPr>
              <w:spacing w:before="120"/>
              <w:rPr>
                <w:sz w:val="18"/>
                <w:szCs w:val="18"/>
              </w:rPr>
            </w:pPr>
          </w:p>
        </w:tc>
        <w:tc>
          <w:tcPr>
            <w:tcW w:w="2880" w:type="dxa"/>
            <w:tcBorders>
              <w:right w:val="single" w:sz="6" w:space="0" w:color="auto"/>
            </w:tcBorders>
          </w:tcPr>
          <w:p w:rsidR="00A460BB" w:rsidRPr="004F0930" w:rsidRDefault="00A460BB" w:rsidP="00A460BB">
            <w:pPr>
              <w:spacing w:before="120"/>
              <w:rPr>
                <w:sz w:val="18"/>
                <w:szCs w:val="18"/>
              </w:rPr>
            </w:pPr>
          </w:p>
        </w:tc>
        <w:tc>
          <w:tcPr>
            <w:tcW w:w="2520" w:type="dxa"/>
            <w:tcBorders>
              <w:right w:val="single" w:sz="6" w:space="0" w:color="auto"/>
            </w:tcBorders>
          </w:tcPr>
          <w:p w:rsidR="00A460BB" w:rsidRPr="004F0930" w:rsidRDefault="00A460BB" w:rsidP="00A460BB">
            <w:pPr>
              <w:spacing w:before="120"/>
              <w:rPr>
                <w:sz w:val="18"/>
                <w:szCs w:val="18"/>
              </w:rPr>
            </w:pPr>
          </w:p>
        </w:tc>
        <w:tc>
          <w:tcPr>
            <w:tcW w:w="2340" w:type="dxa"/>
            <w:tcBorders>
              <w:right w:val="single" w:sz="6" w:space="0" w:color="auto"/>
            </w:tcBorders>
          </w:tcPr>
          <w:p w:rsidR="00A460BB" w:rsidRPr="004F0930" w:rsidRDefault="00A460BB" w:rsidP="00A460BB">
            <w:pPr>
              <w:spacing w:before="120"/>
              <w:rPr>
                <w:sz w:val="18"/>
                <w:szCs w:val="18"/>
              </w:rPr>
            </w:pPr>
          </w:p>
        </w:tc>
      </w:tr>
      <w:tr w:rsidR="00A460BB" w:rsidRPr="004F0930" w:rsidTr="00242DD6">
        <w:trPr>
          <w:cantSplit/>
        </w:trPr>
        <w:tc>
          <w:tcPr>
            <w:tcW w:w="2330" w:type="dxa"/>
            <w:tcBorders>
              <w:left w:val="single" w:sz="6" w:space="0" w:color="auto"/>
            </w:tcBorders>
          </w:tcPr>
          <w:p w:rsidR="00A460BB" w:rsidRPr="004F0930" w:rsidRDefault="00A460BB" w:rsidP="00A460BB">
            <w:pPr>
              <w:tabs>
                <w:tab w:val="left" w:pos="2600"/>
              </w:tabs>
              <w:spacing w:before="120"/>
              <w:ind w:left="446" w:hanging="446"/>
              <w:rPr>
                <w:sz w:val="18"/>
                <w:szCs w:val="18"/>
              </w:rPr>
            </w:pPr>
            <w:r w:rsidRPr="004F0930">
              <w:rPr>
                <w:sz w:val="18"/>
                <w:szCs w:val="18"/>
              </w:rPr>
              <w:t>1)</w:t>
            </w:r>
            <w:r w:rsidRPr="004F0930">
              <w:rPr>
                <w:sz w:val="18"/>
                <w:szCs w:val="18"/>
              </w:rPr>
              <w:tab/>
              <w:t>Aircraft Health and Trend Monitoring Unit (AHTMU)</w:t>
            </w:r>
          </w:p>
        </w:tc>
        <w:tc>
          <w:tcPr>
            <w:tcW w:w="440" w:type="dxa"/>
            <w:tcBorders>
              <w:right w:val="single" w:sz="4" w:space="0" w:color="auto"/>
            </w:tcBorders>
          </w:tcPr>
          <w:p w:rsidR="00A460BB" w:rsidRPr="004F0930" w:rsidRDefault="00A460BB" w:rsidP="00A460BB">
            <w:pPr>
              <w:tabs>
                <w:tab w:val="left" w:pos="360"/>
              </w:tabs>
              <w:spacing w:before="120"/>
              <w:rPr>
                <w:sz w:val="18"/>
                <w:szCs w:val="18"/>
              </w:rPr>
            </w:pPr>
            <w:r w:rsidRPr="004F0930">
              <w:rPr>
                <w:sz w:val="18"/>
                <w:szCs w:val="18"/>
              </w:rPr>
              <w:t>D</w:t>
            </w:r>
          </w:p>
        </w:tc>
        <w:tc>
          <w:tcPr>
            <w:tcW w:w="370" w:type="dxa"/>
            <w:tcBorders>
              <w:left w:val="single" w:sz="4" w:space="0" w:color="auto"/>
              <w:right w:val="single" w:sz="6" w:space="0" w:color="auto"/>
            </w:tcBorders>
          </w:tcPr>
          <w:p w:rsidR="00A460BB" w:rsidRPr="004F0930" w:rsidRDefault="00A460BB" w:rsidP="00A460BB">
            <w:pPr>
              <w:tabs>
                <w:tab w:val="left" w:pos="360"/>
              </w:tabs>
              <w:spacing w:before="120"/>
              <w:rPr>
                <w:sz w:val="18"/>
                <w:szCs w:val="18"/>
              </w:rPr>
            </w:pPr>
            <w:r w:rsidRPr="004F0930">
              <w:rPr>
                <w:sz w:val="18"/>
                <w:szCs w:val="18"/>
              </w:rPr>
              <w:t>1</w:t>
            </w:r>
          </w:p>
        </w:tc>
        <w:tc>
          <w:tcPr>
            <w:tcW w:w="360" w:type="dxa"/>
          </w:tcPr>
          <w:p w:rsidR="00A460BB" w:rsidRPr="004F0930" w:rsidRDefault="00A460BB" w:rsidP="00A460BB">
            <w:pPr>
              <w:tabs>
                <w:tab w:val="left" w:pos="360"/>
              </w:tabs>
              <w:spacing w:before="120"/>
              <w:rPr>
                <w:sz w:val="18"/>
                <w:szCs w:val="18"/>
              </w:rPr>
            </w:pPr>
            <w:r w:rsidRPr="004F0930">
              <w:rPr>
                <w:sz w:val="18"/>
                <w:szCs w:val="18"/>
              </w:rPr>
              <w:t>0</w:t>
            </w:r>
          </w:p>
        </w:tc>
        <w:tc>
          <w:tcPr>
            <w:tcW w:w="3240" w:type="dxa"/>
            <w:tcBorders>
              <w:left w:val="single" w:sz="6" w:space="0" w:color="auto"/>
              <w:right w:val="single" w:sz="6" w:space="0" w:color="auto"/>
            </w:tcBorders>
          </w:tcPr>
          <w:p w:rsidR="00A460BB" w:rsidRPr="004F0930" w:rsidRDefault="00242DD6" w:rsidP="00242DD6">
            <w:pPr>
              <w:spacing w:before="120"/>
              <w:rPr>
                <w:sz w:val="18"/>
                <w:szCs w:val="18"/>
              </w:rPr>
            </w:pPr>
            <w:r w:rsidRPr="004F0930">
              <w:rPr>
                <w:sz w:val="18"/>
                <w:szCs w:val="18"/>
              </w:rPr>
              <w:t>(M) May be inoperative provided associated circuit breaker is pulled and collared.</w:t>
            </w:r>
          </w:p>
        </w:tc>
        <w:tc>
          <w:tcPr>
            <w:tcW w:w="2880" w:type="dxa"/>
            <w:tcBorders>
              <w:right w:val="single" w:sz="6" w:space="0" w:color="auto"/>
            </w:tcBorders>
          </w:tcPr>
          <w:p w:rsidR="00A460BB" w:rsidRPr="004F0930" w:rsidRDefault="00242DD6" w:rsidP="00242DD6">
            <w:pPr>
              <w:spacing w:before="120"/>
              <w:rPr>
                <w:sz w:val="18"/>
                <w:szCs w:val="18"/>
              </w:rPr>
            </w:pPr>
            <w:r w:rsidRPr="004F0930">
              <w:rPr>
                <w:sz w:val="18"/>
                <w:szCs w:val="18"/>
              </w:rPr>
              <w:t>Maintenance will ensure that associated circuit breaker is pulled and collared.</w:t>
            </w:r>
          </w:p>
        </w:tc>
        <w:tc>
          <w:tcPr>
            <w:tcW w:w="2520" w:type="dxa"/>
            <w:tcBorders>
              <w:right w:val="single" w:sz="6" w:space="0" w:color="auto"/>
            </w:tcBorders>
          </w:tcPr>
          <w:p w:rsidR="00A460BB" w:rsidRPr="004F0930" w:rsidRDefault="00242DD6" w:rsidP="00242DD6">
            <w:pPr>
              <w:spacing w:before="120"/>
              <w:rPr>
                <w:sz w:val="18"/>
                <w:szCs w:val="18"/>
              </w:rPr>
            </w:pPr>
            <w:r w:rsidRPr="004F0930">
              <w:rPr>
                <w:sz w:val="18"/>
                <w:szCs w:val="18"/>
              </w:rPr>
              <w:t>None required.</w:t>
            </w:r>
          </w:p>
        </w:tc>
        <w:tc>
          <w:tcPr>
            <w:tcW w:w="2340" w:type="dxa"/>
            <w:tcBorders>
              <w:right w:val="single" w:sz="6" w:space="0" w:color="auto"/>
            </w:tcBorders>
          </w:tcPr>
          <w:p w:rsidR="00A460BB" w:rsidRPr="004F0930" w:rsidRDefault="00242DD6" w:rsidP="00242DD6">
            <w:pPr>
              <w:spacing w:before="120"/>
              <w:rPr>
                <w:sz w:val="18"/>
                <w:szCs w:val="18"/>
              </w:rPr>
            </w:pPr>
            <w:r w:rsidRPr="004F0930">
              <w:rPr>
                <w:sz w:val="18"/>
                <w:szCs w:val="18"/>
              </w:rPr>
              <w:t>An Inoperative Placard will be displayed in a prominent position to be seen by flight crew and will be noted on ADLS.</w:t>
            </w:r>
          </w:p>
        </w:tc>
      </w:tr>
      <w:tr w:rsidR="00242DD6" w:rsidRPr="004F0930" w:rsidTr="00242DD6">
        <w:trPr>
          <w:cantSplit/>
        </w:trPr>
        <w:tc>
          <w:tcPr>
            <w:tcW w:w="2330" w:type="dxa"/>
            <w:tcBorders>
              <w:left w:val="single" w:sz="6" w:space="0" w:color="auto"/>
            </w:tcBorders>
          </w:tcPr>
          <w:p w:rsidR="00242DD6" w:rsidRPr="004F0930" w:rsidRDefault="00242DD6" w:rsidP="00A460BB">
            <w:pPr>
              <w:tabs>
                <w:tab w:val="left" w:pos="2600"/>
              </w:tabs>
              <w:spacing w:before="120"/>
              <w:ind w:left="446" w:hanging="446"/>
              <w:rPr>
                <w:sz w:val="18"/>
                <w:szCs w:val="18"/>
              </w:rPr>
            </w:pPr>
            <w:r w:rsidRPr="004F0930">
              <w:rPr>
                <w:sz w:val="18"/>
                <w:szCs w:val="18"/>
              </w:rPr>
              <w:t>2)</w:t>
            </w:r>
            <w:r w:rsidRPr="004F0930">
              <w:rPr>
                <w:sz w:val="18"/>
                <w:szCs w:val="18"/>
              </w:rPr>
              <w:tab/>
              <w:t>Remote Data Concentrator (RDC)</w:t>
            </w:r>
          </w:p>
        </w:tc>
        <w:tc>
          <w:tcPr>
            <w:tcW w:w="440" w:type="dxa"/>
            <w:tcBorders>
              <w:right w:val="single" w:sz="4" w:space="0" w:color="auto"/>
            </w:tcBorders>
          </w:tcPr>
          <w:p w:rsidR="00242DD6" w:rsidRPr="004F0930" w:rsidRDefault="00242DD6" w:rsidP="00A460BB">
            <w:pPr>
              <w:tabs>
                <w:tab w:val="left" w:pos="360"/>
              </w:tabs>
              <w:spacing w:before="120"/>
              <w:rPr>
                <w:sz w:val="18"/>
                <w:szCs w:val="18"/>
              </w:rPr>
            </w:pPr>
            <w:r w:rsidRPr="004F0930">
              <w:rPr>
                <w:sz w:val="18"/>
                <w:szCs w:val="18"/>
              </w:rPr>
              <w:t>D</w:t>
            </w:r>
          </w:p>
        </w:tc>
        <w:tc>
          <w:tcPr>
            <w:tcW w:w="370" w:type="dxa"/>
            <w:tcBorders>
              <w:left w:val="single" w:sz="4" w:space="0" w:color="auto"/>
              <w:right w:val="single" w:sz="6" w:space="0" w:color="auto"/>
            </w:tcBorders>
          </w:tcPr>
          <w:p w:rsidR="00242DD6" w:rsidRPr="004F0930" w:rsidRDefault="00242DD6" w:rsidP="00A460BB">
            <w:pPr>
              <w:tabs>
                <w:tab w:val="left" w:pos="360"/>
              </w:tabs>
              <w:spacing w:before="120"/>
              <w:rPr>
                <w:sz w:val="18"/>
                <w:szCs w:val="18"/>
              </w:rPr>
            </w:pPr>
            <w:r w:rsidRPr="004F0930">
              <w:rPr>
                <w:sz w:val="18"/>
                <w:szCs w:val="18"/>
              </w:rPr>
              <w:t>1</w:t>
            </w:r>
          </w:p>
        </w:tc>
        <w:tc>
          <w:tcPr>
            <w:tcW w:w="360" w:type="dxa"/>
          </w:tcPr>
          <w:p w:rsidR="00242DD6" w:rsidRPr="004F0930" w:rsidRDefault="00242DD6" w:rsidP="00A460BB">
            <w:pPr>
              <w:tabs>
                <w:tab w:val="left" w:pos="360"/>
              </w:tabs>
              <w:spacing w:before="120"/>
              <w:rPr>
                <w:sz w:val="18"/>
                <w:szCs w:val="18"/>
              </w:rPr>
            </w:pPr>
            <w:r w:rsidRPr="004F0930">
              <w:rPr>
                <w:sz w:val="18"/>
                <w:szCs w:val="18"/>
              </w:rPr>
              <w:t>0</w:t>
            </w:r>
          </w:p>
        </w:tc>
        <w:tc>
          <w:tcPr>
            <w:tcW w:w="3240" w:type="dxa"/>
            <w:tcBorders>
              <w:left w:val="single" w:sz="6" w:space="0" w:color="auto"/>
              <w:right w:val="single" w:sz="6" w:space="0" w:color="auto"/>
            </w:tcBorders>
          </w:tcPr>
          <w:p w:rsidR="00242DD6" w:rsidRPr="004F0930" w:rsidRDefault="00242DD6" w:rsidP="00242DD6">
            <w:pPr>
              <w:spacing w:before="120"/>
              <w:rPr>
                <w:sz w:val="18"/>
                <w:szCs w:val="18"/>
              </w:rPr>
            </w:pPr>
            <w:r w:rsidRPr="004F0930">
              <w:rPr>
                <w:sz w:val="18"/>
                <w:szCs w:val="18"/>
              </w:rPr>
              <w:t>(M) May be inoperative provided associated circuit breaker is pulled and collared.</w:t>
            </w:r>
          </w:p>
        </w:tc>
        <w:tc>
          <w:tcPr>
            <w:tcW w:w="2880" w:type="dxa"/>
            <w:tcBorders>
              <w:right w:val="single" w:sz="6" w:space="0" w:color="auto"/>
            </w:tcBorders>
          </w:tcPr>
          <w:p w:rsidR="00242DD6" w:rsidRPr="004F0930" w:rsidRDefault="00242DD6" w:rsidP="00242DD6">
            <w:pPr>
              <w:spacing w:before="120"/>
              <w:rPr>
                <w:sz w:val="18"/>
                <w:szCs w:val="18"/>
              </w:rPr>
            </w:pPr>
            <w:r w:rsidRPr="004F0930">
              <w:rPr>
                <w:sz w:val="18"/>
                <w:szCs w:val="18"/>
              </w:rPr>
              <w:t>Maintenance will ensure that associated circuit breaker is pulled and collared.</w:t>
            </w:r>
          </w:p>
        </w:tc>
        <w:tc>
          <w:tcPr>
            <w:tcW w:w="2520" w:type="dxa"/>
            <w:tcBorders>
              <w:right w:val="single" w:sz="6" w:space="0" w:color="auto"/>
            </w:tcBorders>
          </w:tcPr>
          <w:p w:rsidR="00242DD6" w:rsidRPr="004F0930" w:rsidRDefault="00242DD6" w:rsidP="00242DD6">
            <w:pPr>
              <w:spacing w:before="120"/>
              <w:rPr>
                <w:sz w:val="18"/>
                <w:szCs w:val="18"/>
              </w:rPr>
            </w:pPr>
            <w:r w:rsidRPr="004F0930">
              <w:rPr>
                <w:sz w:val="18"/>
                <w:szCs w:val="18"/>
              </w:rPr>
              <w:t>None required.</w:t>
            </w:r>
          </w:p>
        </w:tc>
        <w:tc>
          <w:tcPr>
            <w:tcW w:w="2340" w:type="dxa"/>
            <w:tcBorders>
              <w:right w:val="single" w:sz="6" w:space="0" w:color="auto"/>
            </w:tcBorders>
          </w:tcPr>
          <w:p w:rsidR="00242DD6" w:rsidRPr="004F0930" w:rsidRDefault="00242DD6" w:rsidP="00242DD6">
            <w:pPr>
              <w:spacing w:before="120"/>
              <w:rPr>
                <w:sz w:val="18"/>
                <w:szCs w:val="18"/>
              </w:rPr>
            </w:pPr>
            <w:r w:rsidRPr="004F0930">
              <w:rPr>
                <w:sz w:val="18"/>
                <w:szCs w:val="18"/>
              </w:rPr>
              <w:t>An Inoperative Placard will be displayed in a prominent position to be seen by flight crew and will be noted on ADLS.</w:t>
            </w:r>
          </w:p>
        </w:tc>
      </w:tr>
      <w:tr w:rsidR="00242DD6" w:rsidRPr="004F0930" w:rsidTr="00860A73">
        <w:trPr>
          <w:cantSplit/>
        </w:trPr>
        <w:tc>
          <w:tcPr>
            <w:tcW w:w="2330" w:type="dxa"/>
            <w:tcBorders>
              <w:left w:val="single" w:sz="6" w:space="0" w:color="auto"/>
              <w:bottom w:val="single" w:sz="6" w:space="0" w:color="auto"/>
            </w:tcBorders>
          </w:tcPr>
          <w:p w:rsidR="00242DD6" w:rsidRPr="004F0930" w:rsidRDefault="00242DD6" w:rsidP="00A460BB">
            <w:pPr>
              <w:tabs>
                <w:tab w:val="left" w:pos="2600"/>
              </w:tabs>
              <w:spacing w:before="120"/>
              <w:ind w:left="446" w:hanging="446"/>
              <w:rPr>
                <w:sz w:val="18"/>
                <w:szCs w:val="18"/>
              </w:rPr>
            </w:pPr>
            <w:r w:rsidRPr="004F0930">
              <w:rPr>
                <w:sz w:val="18"/>
                <w:szCs w:val="18"/>
              </w:rPr>
              <w:t>3)</w:t>
            </w:r>
            <w:r w:rsidRPr="004F0930">
              <w:rPr>
                <w:sz w:val="18"/>
                <w:szCs w:val="18"/>
              </w:rPr>
              <w:tab/>
              <w:t>Wireless Data Networking Unit (WDNU)</w:t>
            </w:r>
          </w:p>
        </w:tc>
        <w:tc>
          <w:tcPr>
            <w:tcW w:w="440" w:type="dxa"/>
            <w:tcBorders>
              <w:bottom w:val="single" w:sz="6" w:space="0" w:color="auto"/>
              <w:right w:val="single" w:sz="4" w:space="0" w:color="auto"/>
            </w:tcBorders>
          </w:tcPr>
          <w:p w:rsidR="00242DD6" w:rsidRPr="004F0930" w:rsidRDefault="00242DD6" w:rsidP="00A460BB">
            <w:pPr>
              <w:tabs>
                <w:tab w:val="left" w:pos="360"/>
              </w:tabs>
              <w:spacing w:before="120"/>
              <w:rPr>
                <w:sz w:val="18"/>
                <w:szCs w:val="18"/>
              </w:rPr>
            </w:pPr>
            <w:r w:rsidRPr="004F0930">
              <w:rPr>
                <w:sz w:val="18"/>
                <w:szCs w:val="18"/>
              </w:rPr>
              <w:t>D</w:t>
            </w:r>
          </w:p>
        </w:tc>
        <w:tc>
          <w:tcPr>
            <w:tcW w:w="370" w:type="dxa"/>
            <w:tcBorders>
              <w:left w:val="single" w:sz="4" w:space="0" w:color="auto"/>
              <w:bottom w:val="single" w:sz="6" w:space="0" w:color="auto"/>
              <w:right w:val="single" w:sz="6" w:space="0" w:color="auto"/>
            </w:tcBorders>
          </w:tcPr>
          <w:p w:rsidR="00242DD6" w:rsidRPr="004F0930" w:rsidRDefault="00242DD6" w:rsidP="00A460BB">
            <w:pPr>
              <w:tabs>
                <w:tab w:val="left" w:pos="360"/>
              </w:tabs>
              <w:spacing w:before="120"/>
              <w:rPr>
                <w:sz w:val="18"/>
                <w:szCs w:val="18"/>
              </w:rPr>
            </w:pPr>
            <w:r w:rsidRPr="004F0930">
              <w:rPr>
                <w:sz w:val="18"/>
                <w:szCs w:val="18"/>
              </w:rPr>
              <w:t>1</w:t>
            </w:r>
          </w:p>
        </w:tc>
        <w:tc>
          <w:tcPr>
            <w:tcW w:w="360" w:type="dxa"/>
            <w:tcBorders>
              <w:bottom w:val="single" w:sz="6" w:space="0" w:color="auto"/>
            </w:tcBorders>
          </w:tcPr>
          <w:p w:rsidR="00242DD6" w:rsidRPr="004F0930" w:rsidRDefault="00242DD6" w:rsidP="00A460BB">
            <w:pPr>
              <w:tabs>
                <w:tab w:val="left" w:pos="360"/>
              </w:tabs>
              <w:spacing w:before="120"/>
              <w:rPr>
                <w:sz w:val="18"/>
                <w:szCs w:val="18"/>
              </w:rPr>
            </w:pPr>
            <w:r w:rsidRPr="004F0930">
              <w:rPr>
                <w:sz w:val="18"/>
                <w:szCs w:val="18"/>
              </w:rPr>
              <w:t>0</w:t>
            </w:r>
          </w:p>
        </w:tc>
        <w:tc>
          <w:tcPr>
            <w:tcW w:w="3240" w:type="dxa"/>
            <w:tcBorders>
              <w:left w:val="single" w:sz="6" w:space="0" w:color="auto"/>
              <w:bottom w:val="single" w:sz="6" w:space="0" w:color="auto"/>
              <w:right w:val="single" w:sz="6" w:space="0" w:color="auto"/>
            </w:tcBorders>
          </w:tcPr>
          <w:p w:rsidR="00242DD6" w:rsidRPr="004F0930" w:rsidRDefault="00242DD6" w:rsidP="00242DD6">
            <w:pPr>
              <w:spacing w:before="120"/>
              <w:rPr>
                <w:sz w:val="18"/>
                <w:szCs w:val="18"/>
              </w:rPr>
            </w:pPr>
            <w:r w:rsidRPr="004F0930">
              <w:rPr>
                <w:sz w:val="18"/>
                <w:szCs w:val="18"/>
              </w:rPr>
              <w:t>(M) May be inoperative provided associated circuit breaker is pulled and collared.</w:t>
            </w:r>
          </w:p>
        </w:tc>
        <w:tc>
          <w:tcPr>
            <w:tcW w:w="2880" w:type="dxa"/>
            <w:tcBorders>
              <w:bottom w:val="single" w:sz="6" w:space="0" w:color="auto"/>
              <w:right w:val="single" w:sz="6" w:space="0" w:color="auto"/>
            </w:tcBorders>
          </w:tcPr>
          <w:p w:rsidR="00242DD6" w:rsidRPr="004F0930" w:rsidRDefault="00242DD6" w:rsidP="00242DD6">
            <w:pPr>
              <w:spacing w:before="120"/>
              <w:rPr>
                <w:sz w:val="18"/>
                <w:szCs w:val="18"/>
              </w:rPr>
            </w:pPr>
            <w:r w:rsidRPr="004F0930">
              <w:rPr>
                <w:sz w:val="18"/>
                <w:szCs w:val="18"/>
              </w:rPr>
              <w:t>Maintenance will ensure that associated circuit breaker is pulled and collared.</w:t>
            </w:r>
          </w:p>
        </w:tc>
        <w:tc>
          <w:tcPr>
            <w:tcW w:w="2520" w:type="dxa"/>
            <w:tcBorders>
              <w:bottom w:val="single" w:sz="6" w:space="0" w:color="auto"/>
              <w:right w:val="single" w:sz="6" w:space="0" w:color="auto"/>
            </w:tcBorders>
          </w:tcPr>
          <w:p w:rsidR="00242DD6" w:rsidRPr="004F0930" w:rsidRDefault="00242DD6" w:rsidP="00242DD6">
            <w:pPr>
              <w:spacing w:before="120"/>
              <w:rPr>
                <w:sz w:val="18"/>
                <w:szCs w:val="18"/>
              </w:rPr>
            </w:pPr>
            <w:r w:rsidRPr="004F0930">
              <w:rPr>
                <w:sz w:val="18"/>
                <w:szCs w:val="18"/>
              </w:rPr>
              <w:t>None required.</w:t>
            </w:r>
          </w:p>
        </w:tc>
        <w:tc>
          <w:tcPr>
            <w:tcW w:w="2340" w:type="dxa"/>
            <w:tcBorders>
              <w:bottom w:val="single" w:sz="6" w:space="0" w:color="auto"/>
              <w:right w:val="single" w:sz="6" w:space="0" w:color="auto"/>
            </w:tcBorders>
          </w:tcPr>
          <w:p w:rsidR="00242DD6" w:rsidRPr="004F0930" w:rsidRDefault="00242DD6" w:rsidP="00242DD6">
            <w:pPr>
              <w:spacing w:before="120"/>
              <w:rPr>
                <w:sz w:val="18"/>
                <w:szCs w:val="18"/>
              </w:rPr>
            </w:pPr>
            <w:r w:rsidRPr="004F0930">
              <w:rPr>
                <w:sz w:val="18"/>
                <w:szCs w:val="18"/>
              </w:rPr>
              <w:t>An Inoperative Placard will be displayed in a prominent position to be seen by flight crew and will be noted on ADLS.</w:t>
            </w:r>
          </w:p>
        </w:tc>
      </w:tr>
    </w:tbl>
    <w:p w:rsidR="00242DD6" w:rsidRDefault="00242DD6" w:rsidP="007245C4">
      <w:pPr>
        <w:jc w:val="center"/>
        <w:sectPr w:rsidR="00242DD6" w:rsidSect="00EA538C">
          <w:headerReference w:type="default" r:id="rId183"/>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B70D91" w:rsidRPr="0004797F" w:rsidTr="00860A73">
        <w:trPr>
          <w:cantSplit/>
        </w:trPr>
        <w:tc>
          <w:tcPr>
            <w:tcW w:w="2330" w:type="dxa"/>
            <w:tcBorders>
              <w:top w:val="single" w:sz="4" w:space="0" w:color="auto"/>
              <w:left w:val="single" w:sz="6" w:space="0" w:color="auto"/>
            </w:tcBorders>
          </w:tcPr>
          <w:p w:rsidR="00B70D91" w:rsidRPr="0004797F" w:rsidRDefault="00B70D91" w:rsidP="00B70D91">
            <w:pPr>
              <w:tabs>
                <w:tab w:val="left" w:pos="2600"/>
              </w:tabs>
              <w:ind w:left="360" w:hanging="360"/>
              <w:rPr>
                <w:rFonts w:ascii="Times" w:hAnsi="Times" w:cs="Times"/>
                <w:sz w:val="18"/>
                <w:szCs w:val="18"/>
              </w:rPr>
            </w:pPr>
            <w:r w:rsidRPr="0004797F">
              <w:rPr>
                <w:rFonts w:ascii="Times" w:hAnsi="Times" w:cs="Times"/>
                <w:sz w:val="18"/>
                <w:szCs w:val="18"/>
              </w:rPr>
              <w:lastRenderedPageBreak/>
              <w:t>1.</w:t>
            </w:r>
            <w:r w:rsidRPr="0004797F">
              <w:rPr>
                <w:rFonts w:ascii="Times" w:hAnsi="Times" w:cs="Times"/>
                <w:sz w:val="18"/>
                <w:szCs w:val="18"/>
              </w:rPr>
              <w:tab/>
              <w:t>Electronic Flight Bag</w:t>
            </w:r>
          </w:p>
          <w:p w:rsidR="00B70D91" w:rsidRPr="0004797F" w:rsidRDefault="00B70D91" w:rsidP="00B70D91">
            <w:pPr>
              <w:tabs>
                <w:tab w:val="left" w:pos="2600"/>
              </w:tabs>
              <w:ind w:left="360" w:hanging="360"/>
              <w:rPr>
                <w:rFonts w:ascii="Times" w:hAnsi="Times" w:cs="Times"/>
                <w:sz w:val="18"/>
                <w:szCs w:val="18"/>
              </w:rPr>
            </w:pPr>
            <w:r w:rsidRPr="0004797F">
              <w:rPr>
                <w:rFonts w:ascii="Times" w:hAnsi="Times" w:cs="Times"/>
                <w:sz w:val="18"/>
                <w:szCs w:val="18"/>
              </w:rPr>
              <w:t>***</w:t>
            </w:r>
            <w:r w:rsidRPr="0004797F">
              <w:rPr>
                <w:rFonts w:ascii="Times" w:hAnsi="Times" w:cs="Times"/>
                <w:sz w:val="18"/>
                <w:szCs w:val="18"/>
              </w:rPr>
              <w:tab/>
              <w:t>Systems (EFBs)</w:t>
            </w:r>
          </w:p>
        </w:tc>
        <w:tc>
          <w:tcPr>
            <w:tcW w:w="440" w:type="dxa"/>
            <w:tcBorders>
              <w:top w:val="single" w:sz="4" w:space="0" w:color="auto"/>
              <w:right w:val="single" w:sz="4" w:space="0" w:color="auto"/>
            </w:tcBorders>
          </w:tcPr>
          <w:p w:rsidR="00B70D91" w:rsidRPr="0004797F" w:rsidRDefault="00B70D91" w:rsidP="00860A73">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B70D91" w:rsidRPr="0004797F" w:rsidRDefault="00B70D91" w:rsidP="00860A73">
            <w:pPr>
              <w:tabs>
                <w:tab w:val="left" w:pos="360"/>
              </w:tabs>
              <w:rPr>
                <w:rFonts w:ascii="Times" w:hAnsi="Times" w:cs="Times"/>
                <w:sz w:val="18"/>
                <w:szCs w:val="18"/>
              </w:rPr>
            </w:pPr>
          </w:p>
        </w:tc>
        <w:tc>
          <w:tcPr>
            <w:tcW w:w="360" w:type="dxa"/>
            <w:tcBorders>
              <w:top w:val="single" w:sz="4" w:space="0" w:color="auto"/>
            </w:tcBorders>
          </w:tcPr>
          <w:p w:rsidR="00B70D91" w:rsidRPr="0004797F" w:rsidRDefault="00B70D91" w:rsidP="00860A73">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B70D91" w:rsidRPr="0004797F" w:rsidRDefault="00B70D91" w:rsidP="00860A73">
            <w:pPr>
              <w:ind w:left="14" w:hanging="14"/>
              <w:rPr>
                <w:rFonts w:ascii="Times" w:hAnsi="Times" w:cs="Times"/>
                <w:sz w:val="18"/>
                <w:szCs w:val="18"/>
              </w:rPr>
            </w:pPr>
          </w:p>
        </w:tc>
        <w:tc>
          <w:tcPr>
            <w:tcW w:w="2880" w:type="dxa"/>
            <w:tcBorders>
              <w:top w:val="single" w:sz="4" w:space="0" w:color="auto"/>
              <w:right w:val="single" w:sz="6" w:space="0" w:color="auto"/>
            </w:tcBorders>
          </w:tcPr>
          <w:p w:rsidR="00B70D91" w:rsidRPr="0004797F" w:rsidRDefault="00B70D91" w:rsidP="00860A73">
            <w:pPr>
              <w:rPr>
                <w:rFonts w:ascii="Times" w:hAnsi="Times" w:cs="Times"/>
                <w:sz w:val="18"/>
                <w:szCs w:val="18"/>
              </w:rPr>
            </w:pPr>
          </w:p>
        </w:tc>
        <w:tc>
          <w:tcPr>
            <w:tcW w:w="2520" w:type="dxa"/>
            <w:tcBorders>
              <w:top w:val="single" w:sz="4" w:space="0" w:color="auto"/>
              <w:right w:val="single" w:sz="6" w:space="0" w:color="auto"/>
            </w:tcBorders>
          </w:tcPr>
          <w:p w:rsidR="00B70D91" w:rsidRPr="0004797F" w:rsidRDefault="00B70D91" w:rsidP="00860A73">
            <w:pPr>
              <w:rPr>
                <w:rFonts w:ascii="Times" w:hAnsi="Times" w:cs="Times"/>
                <w:b/>
                <w:bCs/>
                <w:sz w:val="18"/>
                <w:szCs w:val="18"/>
                <w:u w:val="single"/>
              </w:rPr>
            </w:pPr>
          </w:p>
        </w:tc>
        <w:tc>
          <w:tcPr>
            <w:tcW w:w="2340" w:type="dxa"/>
            <w:tcBorders>
              <w:top w:val="single" w:sz="4" w:space="0" w:color="auto"/>
              <w:right w:val="single" w:sz="6" w:space="0" w:color="auto"/>
            </w:tcBorders>
          </w:tcPr>
          <w:p w:rsidR="00B70D91" w:rsidRPr="0004797F" w:rsidRDefault="00B70D91" w:rsidP="00860A73">
            <w:pPr>
              <w:rPr>
                <w:rFonts w:ascii="Times" w:hAnsi="Times" w:cs="Times"/>
                <w:sz w:val="18"/>
                <w:szCs w:val="18"/>
              </w:rPr>
            </w:pPr>
          </w:p>
        </w:tc>
      </w:tr>
      <w:tr w:rsidR="00B70D91" w:rsidRPr="0004797F" w:rsidTr="00860A73">
        <w:trPr>
          <w:cantSplit/>
        </w:trPr>
        <w:tc>
          <w:tcPr>
            <w:tcW w:w="2330" w:type="dxa"/>
            <w:tcBorders>
              <w:left w:val="single" w:sz="6" w:space="0" w:color="auto"/>
            </w:tcBorders>
          </w:tcPr>
          <w:p w:rsidR="00B70D91" w:rsidRPr="00B70D91" w:rsidRDefault="00B70D91" w:rsidP="00907671">
            <w:pPr>
              <w:tabs>
                <w:tab w:val="left" w:pos="720"/>
                <w:tab w:val="left" w:pos="2600"/>
              </w:tabs>
              <w:spacing w:before="240"/>
              <w:ind w:left="360" w:hanging="360"/>
              <w:rPr>
                <w:rFonts w:ascii="Times" w:hAnsi="Times" w:cs="Times"/>
                <w:sz w:val="18"/>
                <w:szCs w:val="18"/>
              </w:rPr>
            </w:pPr>
            <w:r w:rsidRPr="00B70D91">
              <w:rPr>
                <w:rFonts w:ascii="Times" w:hAnsi="Times" w:cs="Times"/>
                <w:sz w:val="18"/>
                <w:szCs w:val="18"/>
              </w:rPr>
              <w:t>***</w:t>
            </w:r>
            <w:r w:rsidRPr="00B70D91">
              <w:rPr>
                <w:rFonts w:ascii="Times" w:hAnsi="Times" w:cs="Times"/>
                <w:sz w:val="18"/>
                <w:szCs w:val="18"/>
              </w:rPr>
              <w:tab/>
              <w:t>1)</w:t>
            </w:r>
            <w:r w:rsidRPr="00B70D91">
              <w:rPr>
                <w:rFonts w:ascii="Times" w:hAnsi="Times" w:cs="Times"/>
                <w:sz w:val="18"/>
                <w:szCs w:val="18"/>
              </w:rPr>
              <w:tab/>
              <w:t>Class 3 EFBs</w:t>
            </w:r>
          </w:p>
        </w:tc>
        <w:tc>
          <w:tcPr>
            <w:tcW w:w="440" w:type="dxa"/>
            <w:tcBorders>
              <w:right w:val="single" w:sz="4" w:space="0" w:color="auto"/>
            </w:tcBorders>
          </w:tcPr>
          <w:p w:rsidR="00B70D91" w:rsidRPr="0004797F" w:rsidRDefault="00B70D91" w:rsidP="00860A73">
            <w:pPr>
              <w:tabs>
                <w:tab w:val="left" w:pos="360"/>
              </w:tabs>
              <w:spacing w:before="240"/>
              <w:rPr>
                <w:rFonts w:ascii="Times" w:hAnsi="Times" w:cs="Times"/>
                <w:sz w:val="18"/>
                <w:szCs w:val="18"/>
              </w:rPr>
            </w:pPr>
            <w:r w:rsidRPr="0004797F">
              <w:rPr>
                <w:rFonts w:ascii="Times" w:hAnsi="Times" w:cs="Times"/>
                <w:sz w:val="18"/>
                <w:szCs w:val="18"/>
              </w:rPr>
              <w:t>C</w:t>
            </w:r>
          </w:p>
        </w:tc>
        <w:tc>
          <w:tcPr>
            <w:tcW w:w="370" w:type="dxa"/>
            <w:tcBorders>
              <w:left w:val="single" w:sz="4" w:space="0" w:color="auto"/>
              <w:right w:val="single" w:sz="6" w:space="0" w:color="auto"/>
            </w:tcBorders>
          </w:tcPr>
          <w:p w:rsidR="00B70D91" w:rsidRPr="0004797F" w:rsidRDefault="00B70D91" w:rsidP="00860A73">
            <w:pPr>
              <w:tabs>
                <w:tab w:val="left" w:pos="360"/>
              </w:tabs>
              <w:spacing w:before="240"/>
              <w:rPr>
                <w:rFonts w:ascii="Times" w:hAnsi="Times" w:cs="Times"/>
                <w:sz w:val="18"/>
                <w:szCs w:val="18"/>
              </w:rPr>
            </w:pPr>
            <w:r w:rsidRPr="0004797F">
              <w:rPr>
                <w:rFonts w:ascii="Times" w:hAnsi="Times" w:cs="Times"/>
                <w:sz w:val="18"/>
                <w:szCs w:val="18"/>
              </w:rPr>
              <w:t>-</w:t>
            </w:r>
          </w:p>
        </w:tc>
        <w:tc>
          <w:tcPr>
            <w:tcW w:w="360" w:type="dxa"/>
          </w:tcPr>
          <w:p w:rsidR="00B70D91" w:rsidRPr="0004797F" w:rsidRDefault="00B70D91" w:rsidP="00860A73">
            <w:pPr>
              <w:tabs>
                <w:tab w:val="left" w:pos="360"/>
              </w:tabs>
              <w:spacing w:before="240"/>
              <w:rPr>
                <w:rFonts w:ascii="Times" w:hAnsi="Times" w:cs="Times"/>
                <w:sz w:val="18"/>
                <w:szCs w:val="18"/>
              </w:rPr>
            </w:pPr>
            <w:r w:rsidRPr="0004797F">
              <w:rPr>
                <w:rFonts w:ascii="Times" w:hAnsi="Times" w:cs="Times"/>
                <w:sz w:val="18"/>
                <w:szCs w:val="18"/>
              </w:rPr>
              <w:t>-</w:t>
            </w:r>
          </w:p>
        </w:tc>
        <w:tc>
          <w:tcPr>
            <w:tcW w:w="3240" w:type="dxa"/>
            <w:tcBorders>
              <w:left w:val="single" w:sz="6" w:space="0" w:color="auto"/>
              <w:right w:val="single" w:sz="6" w:space="0" w:color="auto"/>
            </w:tcBorders>
          </w:tcPr>
          <w:p w:rsidR="00B70D91" w:rsidRPr="0004797F" w:rsidRDefault="00B70D91" w:rsidP="00860A73">
            <w:pPr>
              <w:spacing w:before="240"/>
              <w:rPr>
                <w:sz w:val="18"/>
                <w:szCs w:val="18"/>
              </w:rPr>
            </w:pPr>
            <w:r w:rsidRPr="0004797F">
              <w:rPr>
                <w:sz w:val="18"/>
                <w:szCs w:val="18"/>
              </w:rPr>
              <w:t>(O) May be inoperative provided alternate procedures are established and used.</w:t>
            </w:r>
          </w:p>
          <w:p w:rsidR="00B70D91" w:rsidRPr="0004797F" w:rsidRDefault="00B70D91" w:rsidP="00860A73">
            <w:pPr>
              <w:spacing w:before="240"/>
              <w:rPr>
                <w:sz w:val="18"/>
                <w:szCs w:val="18"/>
              </w:rPr>
            </w:pPr>
            <w:r w:rsidRPr="0004797F">
              <w:rPr>
                <w:sz w:val="18"/>
                <w:szCs w:val="18"/>
              </w:rPr>
              <w:t>NOTE: Any function, program or document which operates normally may be used.</w:t>
            </w:r>
          </w:p>
        </w:tc>
        <w:tc>
          <w:tcPr>
            <w:tcW w:w="2880" w:type="dxa"/>
            <w:tcBorders>
              <w:right w:val="single" w:sz="6" w:space="0" w:color="auto"/>
            </w:tcBorders>
          </w:tcPr>
          <w:p w:rsidR="00B70D91" w:rsidRPr="0004797F" w:rsidRDefault="00B70D91" w:rsidP="00860A73">
            <w:pPr>
              <w:spacing w:before="240"/>
              <w:rPr>
                <w:rFonts w:ascii="Times" w:hAnsi="Times" w:cs="Times"/>
                <w:sz w:val="18"/>
                <w:szCs w:val="18"/>
              </w:rPr>
            </w:pPr>
            <w:r w:rsidRPr="0004797F">
              <w:rPr>
                <w:rFonts w:ascii="Times" w:hAnsi="Times" w:cs="Times"/>
                <w:sz w:val="18"/>
                <w:szCs w:val="18"/>
              </w:rPr>
              <w:t>None required.</w:t>
            </w:r>
          </w:p>
        </w:tc>
        <w:tc>
          <w:tcPr>
            <w:tcW w:w="2520" w:type="dxa"/>
            <w:tcBorders>
              <w:right w:val="single" w:sz="6" w:space="0" w:color="auto"/>
            </w:tcBorders>
          </w:tcPr>
          <w:p w:rsidR="00B70D91" w:rsidRPr="0004797F" w:rsidRDefault="00B70D91" w:rsidP="00860A73">
            <w:pPr>
              <w:spacing w:before="240"/>
              <w:rPr>
                <w:rFonts w:ascii="Times" w:hAnsi="Times" w:cs="Times"/>
                <w:sz w:val="18"/>
                <w:szCs w:val="18"/>
              </w:rPr>
            </w:pPr>
            <w:r w:rsidRPr="0004797F">
              <w:rPr>
                <w:rFonts w:ascii="Times" w:hAnsi="Times" w:cs="Times"/>
                <w:sz w:val="18"/>
                <w:szCs w:val="18"/>
              </w:rPr>
              <w:t xml:space="preserve">Flight crew will establish alternate procedures to ensure required information normally provided by the EFB is available. These alternate procedures include using other means to acquire data through </w:t>
            </w:r>
            <w:proofErr w:type="spellStart"/>
            <w:r w:rsidRPr="0004797F">
              <w:rPr>
                <w:rFonts w:ascii="Times" w:hAnsi="Times" w:cs="Times"/>
                <w:sz w:val="18"/>
                <w:szCs w:val="18"/>
              </w:rPr>
              <w:t>datalink</w:t>
            </w:r>
            <w:proofErr w:type="spellEnd"/>
            <w:r w:rsidRPr="0004797F">
              <w:rPr>
                <w:rFonts w:ascii="Times" w:hAnsi="Times" w:cs="Times"/>
                <w:sz w:val="18"/>
                <w:szCs w:val="18"/>
              </w:rPr>
              <w:t xml:space="preserve">, SATCOM or </w:t>
            </w:r>
            <w:proofErr w:type="spellStart"/>
            <w:r w:rsidRPr="0004797F">
              <w:rPr>
                <w:rFonts w:ascii="Times" w:hAnsi="Times" w:cs="Times"/>
                <w:sz w:val="18"/>
                <w:szCs w:val="18"/>
              </w:rPr>
              <w:t>FliteFone</w:t>
            </w:r>
            <w:proofErr w:type="spellEnd"/>
            <w:r w:rsidRPr="0004797F">
              <w:rPr>
                <w:rFonts w:ascii="Times" w:hAnsi="Times" w:cs="Times"/>
                <w:sz w:val="18"/>
                <w:szCs w:val="18"/>
              </w:rPr>
              <w:t>, or over the VHF radio through either a FSS or Flight Watch.</w:t>
            </w:r>
          </w:p>
        </w:tc>
        <w:tc>
          <w:tcPr>
            <w:tcW w:w="2340" w:type="dxa"/>
            <w:tcBorders>
              <w:right w:val="single" w:sz="6" w:space="0" w:color="auto"/>
            </w:tcBorders>
          </w:tcPr>
          <w:p w:rsidR="00B70D91" w:rsidRPr="0004797F" w:rsidRDefault="00B70D91" w:rsidP="00860A73">
            <w:pPr>
              <w:spacing w:before="240"/>
              <w:rPr>
                <w:rFonts w:ascii="Times" w:hAnsi="Times" w:cs="Times"/>
                <w:sz w:val="18"/>
                <w:szCs w:val="18"/>
              </w:rPr>
            </w:pPr>
            <w:r w:rsidRPr="0004797F">
              <w:rPr>
                <w:rFonts w:ascii="Times" w:hAnsi="Times" w:cs="Times"/>
                <w:sz w:val="18"/>
                <w:szCs w:val="18"/>
              </w:rPr>
              <w:t>An Inoperative Placard will be displayed in a prominent position to be seen by flight crew and will be noted on ADLS.</w:t>
            </w:r>
          </w:p>
        </w:tc>
      </w:tr>
      <w:tr w:rsidR="00B70D91" w:rsidRPr="0004797F" w:rsidTr="00860A73">
        <w:trPr>
          <w:cantSplit/>
        </w:trPr>
        <w:tc>
          <w:tcPr>
            <w:tcW w:w="2330" w:type="dxa"/>
            <w:tcBorders>
              <w:left w:val="single" w:sz="6" w:space="0" w:color="auto"/>
            </w:tcBorders>
          </w:tcPr>
          <w:p w:rsidR="00B70D91" w:rsidRPr="0004797F" w:rsidRDefault="00B70D91" w:rsidP="00860A73">
            <w:pPr>
              <w:tabs>
                <w:tab w:val="left" w:pos="450"/>
                <w:tab w:val="left" w:pos="2600"/>
              </w:tabs>
              <w:spacing w:before="240"/>
              <w:ind w:left="720" w:hanging="720"/>
              <w:rPr>
                <w:rFonts w:ascii="Times" w:hAnsi="Times" w:cs="Times"/>
                <w:sz w:val="18"/>
                <w:szCs w:val="18"/>
              </w:rPr>
            </w:pPr>
          </w:p>
        </w:tc>
        <w:tc>
          <w:tcPr>
            <w:tcW w:w="440" w:type="dxa"/>
            <w:tcBorders>
              <w:right w:val="single" w:sz="4" w:space="0" w:color="auto"/>
            </w:tcBorders>
          </w:tcPr>
          <w:p w:rsidR="00B70D91" w:rsidRPr="0004797F" w:rsidRDefault="00B70D91" w:rsidP="00860A73">
            <w:pPr>
              <w:tabs>
                <w:tab w:val="left" w:pos="360"/>
              </w:tabs>
              <w:spacing w:before="240"/>
              <w:rPr>
                <w:rFonts w:ascii="Times" w:hAnsi="Times" w:cs="Times"/>
                <w:sz w:val="18"/>
                <w:szCs w:val="18"/>
              </w:rPr>
            </w:pPr>
            <w:r w:rsidRPr="0004797F">
              <w:rPr>
                <w:rFonts w:ascii="Times" w:hAnsi="Times" w:cs="Times"/>
                <w:sz w:val="18"/>
                <w:szCs w:val="18"/>
              </w:rPr>
              <w:t>D</w:t>
            </w:r>
          </w:p>
        </w:tc>
        <w:tc>
          <w:tcPr>
            <w:tcW w:w="370" w:type="dxa"/>
            <w:tcBorders>
              <w:left w:val="single" w:sz="4" w:space="0" w:color="auto"/>
              <w:right w:val="single" w:sz="6" w:space="0" w:color="auto"/>
            </w:tcBorders>
          </w:tcPr>
          <w:p w:rsidR="00B70D91" w:rsidRPr="0004797F" w:rsidRDefault="00B70D91" w:rsidP="00860A73">
            <w:pPr>
              <w:tabs>
                <w:tab w:val="left" w:pos="360"/>
              </w:tabs>
              <w:spacing w:before="240"/>
              <w:rPr>
                <w:rFonts w:ascii="Times" w:hAnsi="Times" w:cs="Times"/>
                <w:sz w:val="18"/>
                <w:szCs w:val="18"/>
              </w:rPr>
            </w:pPr>
            <w:r w:rsidRPr="0004797F">
              <w:rPr>
                <w:rFonts w:ascii="Times" w:hAnsi="Times" w:cs="Times"/>
                <w:sz w:val="18"/>
                <w:szCs w:val="18"/>
              </w:rPr>
              <w:t>-</w:t>
            </w:r>
          </w:p>
        </w:tc>
        <w:tc>
          <w:tcPr>
            <w:tcW w:w="360" w:type="dxa"/>
          </w:tcPr>
          <w:p w:rsidR="00B70D91" w:rsidRPr="0004797F" w:rsidRDefault="00B70D91" w:rsidP="00860A73">
            <w:pPr>
              <w:tabs>
                <w:tab w:val="left" w:pos="360"/>
              </w:tabs>
              <w:spacing w:before="240"/>
              <w:rPr>
                <w:rFonts w:ascii="Times" w:hAnsi="Times" w:cs="Times"/>
                <w:sz w:val="18"/>
                <w:szCs w:val="18"/>
              </w:rPr>
            </w:pPr>
            <w:r w:rsidRPr="0004797F">
              <w:rPr>
                <w:rFonts w:ascii="Times" w:hAnsi="Times" w:cs="Times"/>
                <w:sz w:val="18"/>
                <w:szCs w:val="18"/>
              </w:rPr>
              <w:t>0</w:t>
            </w:r>
          </w:p>
        </w:tc>
        <w:tc>
          <w:tcPr>
            <w:tcW w:w="3240" w:type="dxa"/>
            <w:tcBorders>
              <w:left w:val="single" w:sz="6" w:space="0" w:color="auto"/>
              <w:right w:val="single" w:sz="6" w:space="0" w:color="auto"/>
            </w:tcBorders>
          </w:tcPr>
          <w:p w:rsidR="00B70D91" w:rsidRPr="0004797F" w:rsidRDefault="00B70D91" w:rsidP="00860A73">
            <w:pPr>
              <w:spacing w:before="240"/>
              <w:rPr>
                <w:sz w:val="18"/>
                <w:szCs w:val="18"/>
              </w:rPr>
            </w:pPr>
            <w:r w:rsidRPr="0004797F">
              <w:rPr>
                <w:sz w:val="18"/>
                <w:szCs w:val="18"/>
              </w:rPr>
              <w:t>May be inoperative</w:t>
            </w:r>
            <w:r>
              <w:rPr>
                <w:sz w:val="18"/>
                <w:szCs w:val="18"/>
              </w:rPr>
              <w:t xml:space="preserve"> p</w:t>
            </w:r>
            <w:r w:rsidRPr="0004797F">
              <w:rPr>
                <w:sz w:val="18"/>
                <w:szCs w:val="18"/>
              </w:rPr>
              <w:t>rovided procedures do not require its use.</w:t>
            </w:r>
          </w:p>
        </w:tc>
        <w:tc>
          <w:tcPr>
            <w:tcW w:w="2880" w:type="dxa"/>
            <w:tcBorders>
              <w:right w:val="single" w:sz="6" w:space="0" w:color="auto"/>
            </w:tcBorders>
          </w:tcPr>
          <w:p w:rsidR="00B70D91" w:rsidRPr="0004797F" w:rsidRDefault="00B70D91" w:rsidP="00860A73">
            <w:pPr>
              <w:spacing w:before="240"/>
              <w:rPr>
                <w:rFonts w:ascii="Times" w:hAnsi="Times" w:cs="Times"/>
                <w:sz w:val="18"/>
                <w:szCs w:val="18"/>
              </w:rPr>
            </w:pPr>
            <w:r w:rsidRPr="0004797F">
              <w:rPr>
                <w:rFonts w:ascii="Times" w:hAnsi="Times" w:cs="Times"/>
                <w:sz w:val="18"/>
                <w:szCs w:val="18"/>
              </w:rPr>
              <w:t>None required.</w:t>
            </w:r>
          </w:p>
        </w:tc>
        <w:tc>
          <w:tcPr>
            <w:tcW w:w="2520" w:type="dxa"/>
            <w:tcBorders>
              <w:right w:val="single" w:sz="6" w:space="0" w:color="auto"/>
            </w:tcBorders>
          </w:tcPr>
          <w:p w:rsidR="00B70D91" w:rsidRPr="0004797F" w:rsidRDefault="00B70D91" w:rsidP="00860A73">
            <w:pPr>
              <w:spacing w:before="240"/>
              <w:rPr>
                <w:rFonts w:ascii="Times" w:hAnsi="Times" w:cs="Times"/>
                <w:sz w:val="18"/>
                <w:szCs w:val="18"/>
              </w:rPr>
            </w:pPr>
            <w:r w:rsidRPr="0004797F">
              <w:rPr>
                <w:rFonts w:ascii="Times" w:hAnsi="Times" w:cs="Times"/>
                <w:sz w:val="18"/>
                <w:szCs w:val="18"/>
              </w:rPr>
              <w:t>None required.</w:t>
            </w:r>
          </w:p>
        </w:tc>
        <w:tc>
          <w:tcPr>
            <w:tcW w:w="2340" w:type="dxa"/>
            <w:tcBorders>
              <w:right w:val="single" w:sz="6" w:space="0" w:color="auto"/>
            </w:tcBorders>
          </w:tcPr>
          <w:p w:rsidR="00B70D91" w:rsidRPr="0004797F" w:rsidRDefault="00B70D91" w:rsidP="00860A73">
            <w:pPr>
              <w:spacing w:before="240"/>
              <w:rPr>
                <w:rFonts w:ascii="Times" w:hAnsi="Times" w:cs="Times"/>
                <w:sz w:val="18"/>
                <w:szCs w:val="18"/>
              </w:rPr>
            </w:pPr>
            <w:r w:rsidRPr="0004797F">
              <w:rPr>
                <w:rFonts w:ascii="Times" w:hAnsi="Times" w:cs="Times"/>
                <w:sz w:val="18"/>
                <w:szCs w:val="18"/>
              </w:rPr>
              <w:t>An Inoperative Placard will be displayed in a prominent position to be seen by flight crew and will be noted on ADLS.</w:t>
            </w:r>
          </w:p>
        </w:tc>
      </w:tr>
      <w:tr w:rsidR="00B70D91" w:rsidRPr="0004797F" w:rsidTr="00860A73">
        <w:trPr>
          <w:cantSplit/>
        </w:trPr>
        <w:tc>
          <w:tcPr>
            <w:tcW w:w="2330" w:type="dxa"/>
            <w:tcBorders>
              <w:left w:val="single" w:sz="6" w:space="0" w:color="auto"/>
              <w:bottom w:val="single" w:sz="6" w:space="0" w:color="auto"/>
            </w:tcBorders>
          </w:tcPr>
          <w:p w:rsidR="00B70D91" w:rsidRPr="0004797F" w:rsidRDefault="00B70D91" w:rsidP="00860A73">
            <w:pPr>
              <w:tabs>
                <w:tab w:val="left" w:pos="450"/>
                <w:tab w:val="left" w:pos="2600"/>
              </w:tabs>
              <w:spacing w:before="240"/>
              <w:ind w:left="720" w:hanging="720"/>
              <w:jc w:val="center"/>
              <w:rPr>
                <w:rFonts w:ascii="Times" w:hAnsi="Times" w:cs="Times"/>
                <w:sz w:val="18"/>
                <w:szCs w:val="18"/>
              </w:rPr>
            </w:pPr>
            <w:r w:rsidRPr="0004797F">
              <w:rPr>
                <w:rFonts w:ascii="Times" w:hAnsi="Times" w:cs="Times"/>
                <w:sz w:val="18"/>
                <w:szCs w:val="18"/>
              </w:rPr>
              <w:t>(continued)</w:t>
            </w:r>
          </w:p>
        </w:tc>
        <w:tc>
          <w:tcPr>
            <w:tcW w:w="440" w:type="dxa"/>
            <w:tcBorders>
              <w:bottom w:val="single" w:sz="6" w:space="0" w:color="auto"/>
              <w:right w:val="single" w:sz="4" w:space="0" w:color="auto"/>
            </w:tcBorders>
          </w:tcPr>
          <w:p w:rsidR="00B70D91" w:rsidRPr="0004797F" w:rsidRDefault="00B70D91" w:rsidP="00860A73">
            <w:pPr>
              <w:tabs>
                <w:tab w:val="left" w:pos="360"/>
              </w:tabs>
              <w:spacing w:before="24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B70D91" w:rsidRPr="0004797F" w:rsidRDefault="00B70D91" w:rsidP="00860A73">
            <w:pPr>
              <w:tabs>
                <w:tab w:val="left" w:pos="360"/>
              </w:tabs>
              <w:spacing w:before="240"/>
              <w:rPr>
                <w:rFonts w:ascii="Times" w:hAnsi="Times" w:cs="Times"/>
                <w:sz w:val="18"/>
                <w:szCs w:val="18"/>
              </w:rPr>
            </w:pPr>
          </w:p>
        </w:tc>
        <w:tc>
          <w:tcPr>
            <w:tcW w:w="360" w:type="dxa"/>
            <w:tcBorders>
              <w:bottom w:val="single" w:sz="6" w:space="0" w:color="auto"/>
            </w:tcBorders>
          </w:tcPr>
          <w:p w:rsidR="00B70D91" w:rsidRPr="0004797F" w:rsidRDefault="00B70D91" w:rsidP="00860A73">
            <w:pPr>
              <w:tabs>
                <w:tab w:val="left" w:pos="360"/>
              </w:tabs>
              <w:spacing w:before="24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B70D91" w:rsidRPr="0004797F" w:rsidRDefault="00B70D91" w:rsidP="00860A73">
            <w:pPr>
              <w:spacing w:before="240"/>
              <w:rPr>
                <w:sz w:val="18"/>
                <w:szCs w:val="18"/>
              </w:rPr>
            </w:pPr>
          </w:p>
        </w:tc>
        <w:tc>
          <w:tcPr>
            <w:tcW w:w="2880" w:type="dxa"/>
            <w:tcBorders>
              <w:bottom w:val="single" w:sz="6" w:space="0" w:color="auto"/>
              <w:right w:val="single" w:sz="6" w:space="0" w:color="auto"/>
            </w:tcBorders>
          </w:tcPr>
          <w:p w:rsidR="00B70D91" w:rsidRPr="0004797F" w:rsidRDefault="00B70D91" w:rsidP="00860A73">
            <w:pPr>
              <w:spacing w:before="240"/>
              <w:rPr>
                <w:rFonts w:ascii="Times" w:hAnsi="Times" w:cs="Times"/>
                <w:sz w:val="18"/>
                <w:szCs w:val="18"/>
              </w:rPr>
            </w:pPr>
          </w:p>
        </w:tc>
        <w:tc>
          <w:tcPr>
            <w:tcW w:w="2520" w:type="dxa"/>
            <w:tcBorders>
              <w:bottom w:val="single" w:sz="6" w:space="0" w:color="auto"/>
              <w:right w:val="single" w:sz="6" w:space="0" w:color="auto"/>
            </w:tcBorders>
          </w:tcPr>
          <w:p w:rsidR="00B70D91" w:rsidRPr="0004797F" w:rsidRDefault="00B70D91" w:rsidP="00860A73">
            <w:pPr>
              <w:spacing w:before="240"/>
              <w:rPr>
                <w:rFonts w:ascii="Times" w:hAnsi="Times" w:cs="Times"/>
                <w:sz w:val="18"/>
                <w:szCs w:val="18"/>
              </w:rPr>
            </w:pPr>
          </w:p>
        </w:tc>
        <w:tc>
          <w:tcPr>
            <w:tcW w:w="2340" w:type="dxa"/>
            <w:tcBorders>
              <w:bottom w:val="single" w:sz="6" w:space="0" w:color="auto"/>
              <w:right w:val="single" w:sz="6" w:space="0" w:color="auto"/>
            </w:tcBorders>
          </w:tcPr>
          <w:p w:rsidR="00B70D91" w:rsidRPr="0004797F" w:rsidRDefault="00B70D91" w:rsidP="00860A73">
            <w:pPr>
              <w:spacing w:before="240"/>
              <w:rPr>
                <w:rFonts w:ascii="Times" w:hAnsi="Times" w:cs="Times"/>
                <w:sz w:val="18"/>
                <w:szCs w:val="18"/>
              </w:rPr>
            </w:pPr>
          </w:p>
        </w:tc>
      </w:tr>
    </w:tbl>
    <w:p w:rsidR="00B70D91" w:rsidRDefault="00B70D91" w:rsidP="007245C4">
      <w:pPr>
        <w:jc w:val="center"/>
        <w:sectPr w:rsidR="00B70D91" w:rsidSect="00EA538C">
          <w:headerReference w:type="default" r:id="rId184"/>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B70D91" w:rsidRPr="0004797F" w:rsidTr="00860A73">
        <w:trPr>
          <w:cantSplit/>
        </w:trPr>
        <w:tc>
          <w:tcPr>
            <w:tcW w:w="2330" w:type="dxa"/>
            <w:tcBorders>
              <w:top w:val="single" w:sz="4" w:space="0" w:color="auto"/>
              <w:left w:val="single" w:sz="6" w:space="0" w:color="auto"/>
            </w:tcBorders>
          </w:tcPr>
          <w:p w:rsidR="00B70D91" w:rsidRPr="0004797F" w:rsidRDefault="00B70D91" w:rsidP="00B70D91">
            <w:pPr>
              <w:tabs>
                <w:tab w:val="left" w:pos="2600"/>
              </w:tabs>
              <w:ind w:left="360" w:hanging="360"/>
              <w:rPr>
                <w:rFonts w:ascii="Times" w:hAnsi="Times" w:cs="Times"/>
                <w:sz w:val="18"/>
                <w:szCs w:val="18"/>
              </w:rPr>
            </w:pPr>
            <w:r w:rsidRPr="0004797F">
              <w:rPr>
                <w:rFonts w:ascii="Times" w:hAnsi="Times" w:cs="Times"/>
                <w:sz w:val="18"/>
                <w:szCs w:val="18"/>
              </w:rPr>
              <w:lastRenderedPageBreak/>
              <w:t>1.</w:t>
            </w:r>
            <w:r w:rsidRPr="0004797F">
              <w:rPr>
                <w:rFonts w:ascii="Times" w:hAnsi="Times" w:cs="Times"/>
                <w:sz w:val="18"/>
                <w:szCs w:val="18"/>
              </w:rPr>
              <w:tab/>
              <w:t>Electronic Flight Bag</w:t>
            </w:r>
          </w:p>
          <w:p w:rsidR="00B70D91" w:rsidRPr="0004797F" w:rsidRDefault="00B70D91" w:rsidP="00B70D91">
            <w:pPr>
              <w:tabs>
                <w:tab w:val="left" w:pos="2600"/>
              </w:tabs>
              <w:ind w:left="360" w:hanging="360"/>
              <w:rPr>
                <w:rFonts w:ascii="Times" w:hAnsi="Times" w:cs="Times"/>
                <w:sz w:val="18"/>
                <w:szCs w:val="18"/>
              </w:rPr>
            </w:pPr>
            <w:r w:rsidRPr="0004797F">
              <w:rPr>
                <w:rFonts w:ascii="Times" w:hAnsi="Times" w:cs="Times"/>
                <w:sz w:val="18"/>
                <w:szCs w:val="18"/>
              </w:rPr>
              <w:t>***</w:t>
            </w:r>
            <w:r w:rsidRPr="0004797F">
              <w:rPr>
                <w:rFonts w:ascii="Times" w:hAnsi="Times" w:cs="Times"/>
                <w:sz w:val="18"/>
                <w:szCs w:val="18"/>
              </w:rPr>
              <w:tab/>
              <w:t>Systems (EFBs) (continued)</w:t>
            </w:r>
          </w:p>
        </w:tc>
        <w:tc>
          <w:tcPr>
            <w:tcW w:w="440" w:type="dxa"/>
            <w:tcBorders>
              <w:top w:val="single" w:sz="4" w:space="0" w:color="auto"/>
              <w:right w:val="single" w:sz="4" w:space="0" w:color="auto"/>
            </w:tcBorders>
          </w:tcPr>
          <w:p w:rsidR="00B70D91" w:rsidRPr="0004797F" w:rsidRDefault="00B70D91" w:rsidP="00860A73">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B70D91" w:rsidRPr="0004797F" w:rsidRDefault="00B70D91" w:rsidP="00860A73">
            <w:pPr>
              <w:tabs>
                <w:tab w:val="left" w:pos="360"/>
              </w:tabs>
              <w:rPr>
                <w:rFonts w:ascii="Times" w:hAnsi="Times" w:cs="Times"/>
                <w:sz w:val="18"/>
                <w:szCs w:val="18"/>
              </w:rPr>
            </w:pPr>
          </w:p>
        </w:tc>
        <w:tc>
          <w:tcPr>
            <w:tcW w:w="360" w:type="dxa"/>
            <w:tcBorders>
              <w:top w:val="single" w:sz="4" w:space="0" w:color="auto"/>
            </w:tcBorders>
          </w:tcPr>
          <w:p w:rsidR="00B70D91" w:rsidRPr="0004797F" w:rsidRDefault="00B70D91" w:rsidP="00860A73">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B70D91" w:rsidRPr="0004797F" w:rsidRDefault="00B70D91" w:rsidP="00860A73">
            <w:pPr>
              <w:ind w:left="14" w:hanging="14"/>
              <w:rPr>
                <w:rFonts w:ascii="Times" w:hAnsi="Times" w:cs="Times"/>
                <w:sz w:val="18"/>
                <w:szCs w:val="18"/>
              </w:rPr>
            </w:pPr>
          </w:p>
        </w:tc>
        <w:tc>
          <w:tcPr>
            <w:tcW w:w="2880" w:type="dxa"/>
            <w:tcBorders>
              <w:top w:val="single" w:sz="4" w:space="0" w:color="auto"/>
              <w:right w:val="single" w:sz="6" w:space="0" w:color="auto"/>
            </w:tcBorders>
          </w:tcPr>
          <w:p w:rsidR="00B70D91" w:rsidRPr="0004797F" w:rsidRDefault="00B70D91" w:rsidP="00860A73">
            <w:pPr>
              <w:rPr>
                <w:rFonts w:ascii="Times" w:hAnsi="Times" w:cs="Times"/>
                <w:sz w:val="18"/>
                <w:szCs w:val="18"/>
              </w:rPr>
            </w:pPr>
          </w:p>
        </w:tc>
        <w:tc>
          <w:tcPr>
            <w:tcW w:w="2520" w:type="dxa"/>
            <w:tcBorders>
              <w:top w:val="single" w:sz="4" w:space="0" w:color="auto"/>
              <w:right w:val="single" w:sz="6" w:space="0" w:color="auto"/>
            </w:tcBorders>
          </w:tcPr>
          <w:p w:rsidR="00B70D91" w:rsidRPr="0004797F" w:rsidRDefault="00B70D91" w:rsidP="00860A73">
            <w:pPr>
              <w:rPr>
                <w:rFonts w:ascii="Times" w:hAnsi="Times" w:cs="Times"/>
                <w:b/>
                <w:bCs/>
                <w:sz w:val="18"/>
                <w:szCs w:val="18"/>
                <w:u w:val="single"/>
              </w:rPr>
            </w:pPr>
          </w:p>
        </w:tc>
        <w:tc>
          <w:tcPr>
            <w:tcW w:w="2340" w:type="dxa"/>
            <w:tcBorders>
              <w:top w:val="single" w:sz="4" w:space="0" w:color="auto"/>
              <w:right w:val="single" w:sz="6" w:space="0" w:color="auto"/>
            </w:tcBorders>
          </w:tcPr>
          <w:p w:rsidR="00B70D91" w:rsidRPr="0004797F" w:rsidRDefault="00B70D91" w:rsidP="00860A73">
            <w:pPr>
              <w:rPr>
                <w:rFonts w:ascii="Times" w:hAnsi="Times" w:cs="Times"/>
                <w:sz w:val="18"/>
                <w:szCs w:val="18"/>
              </w:rPr>
            </w:pPr>
          </w:p>
        </w:tc>
      </w:tr>
      <w:tr w:rsidR="00B70D91" w:rsidRPr="0004797F" w:rsidTr="00860A73">
        <w:trPr>
          <w:cantSplit/>
        </w:trPr>
        <w:tc>
          <w:tcPr>
            <w:tcW w:w="2330" w:type="dxa"/>
            <w:tcBorders>
              <w:left w:val="single" w:sz="6" w:space="0" w:color="auto"/>
            </w:tcBorders>
          </w:tcPr>
          <w:p w:rsidR="00B70D91" w:rsidRPr="0004797F" w:rsidRDefault="00B70D91" w:rsidP="00907671">
            <w:pPr>
              <w:tabs>
                <w:tab w:val="left" w:pos="720"/>
                <w:tab w:val="left" w:pos="2600"/>
              </w:tabs>
              <w:spacing w:before="60"/>
              <w:ind w:left="360" w:hanging="360"/>
              <w:rPr>
                <w:rFonts w:ascii="Times" w:hAnsi="Times" w:cs="Times"/>
                <w:sz w:val="18"/>
                <w:szCs w:val="18"/>
              </w:rPr>
            </w:pPr>
            <w:r w:rsidRPr="0004797F">
              <w:rPr>
                <w:rFonts w:ascii="Times" w:hAnsi="Times" w:cs="Times"/>
                <w:sz w:val="18"/>
                <w:szCs w:val="18"/>
              </w:rPr>
              <w:t>***</w:t>
            </w:r>
            <w:r w:rsidRPr="0004797F">
              <w:rPr>
                <w:rFonts w:ascii="Times" w:hAnsi="Times" w:cs="Times"/>
                <w:sz w:val="18"/>
                <w:szCs w:val="18"/>
              </w:rPr>
              <w:tab/>
              <w:t>2)</w:t>
            </w:r>
            <w:r>
              <w:rPr>
                <w:rFonts w:ascii="Times" w:hAnsi="Times" w:cs="Times"/>
                <w:sz w:val="18"/>
                <w:szCs w:val="18"/>
              </w:rPr>
              <w:tab/>
            </w:r>
            <w:r w:rsidRPr="0004797F">
              <w:rPr>
                <w:rFonts w:ascii="Times" w:hAnsi="Times" w:cs="Times"/>
                <w:sz w:val="18"/>
                <w:szCs w:val="18"/>
              </w:rPr>
              <w:t>Data Connectivity</w:t>
            </w:r>
          </w:p>
          <w:p w:rsidR="00B70D91" w:rsidRPr="0004797F" w:rsidRDefault="00B70D91" w:rsidP="00907671">
            <w:pPr>
              <w:tabs>
                <w:tab w:val="left" w:pos="720"/>
                <w:tab w:val="left" w:pos="2600"/>
              </w:tabs>
              <w:ind w:left="360" w:hanging="360"/>
              <w:rPr>
                <w:rFonts w:ascii="Times" w:hAnsi="Times" w:cs="Times"/>
                <w:sz w:val="18"/>
                <w:szCs w:val="18"/>
              </w:rPr>
            </w:pPr>
            <w:r>
              <w:rPr>
                <w:rFonts w:ascii="Times" w:hAnsi="Times" w:cs="Times"/>
                <w:sz w:val="18"/>
                <w:szCs w:val="18"/>
              </w:rPr>
              <w:tab/>
            </w:r>
            <w:r w:rsidRPr="0004797F">
              <w:rPr>
                <w:rFonts w:ascii="Times" w:hAnsi="Times" w:cs="Times"/>
                <w:sz w:val="18"/>
                <w:szCs w:val="18"/>
              </w:rPr>
              <w:tab/>
              <w:t>(Class 2)</w:t>
            </w:r>
          </w:p>
        </w:tc>
        <w:tc>
          <w:tcPr>
            <w:tcW w:w="440" w:type="dxa"/>
            <w:tcBorders>
              <w:right w:val="single" w:sz="4" w:space="0" w:color="auto"/>
            </w:tcBorders>
          </w:tcPr>
          <w:p w:rsidR="00B70D91" w:rsidRPr="0004797F" w:rsidRDefault="00B70D91" w:rsidP="00F42599">
            <w:pPr>
              <w:tabs>
                <w:tab w:val="left" w:pos="360"/>
              </w:tabs>
              <w:spacing w:before="60"/>
              <w:rPr>
                <w:rFonts w:ascii="Times" w:hAnsi="Times" w:cs="Times"/>
                <w:sz w:val="18"/>
                <w:szCs w:val="18"/>
              </w:rPr>
            </w:pPr>
            <w:r w:rsidRPr="0004797F">
              <w:rPr>
                <w:rFonts w:ascii="Times" w:hAnsi="Times" w:cs="Times"/>
                <w:sz w:val="18"/>
                <w:szCs w:val="18"/>
              </w:rPr>
              <w:t>C</w:t>
            </w:r>
          </w:p>
        </w:tc>
        <w:tc>
          <w:tcPr>
            <w:tcW w:w="370" w:type="dxa"/>
            <w:tcBorders>
              <w:left w:val="single" w:sz="4" w:space="0" w:color="auto"/>
              <w:right w:val="single" w:sz="6" w:space="0" w:color="auto"/>
            </w:tcBorders>
          </w:tcPr>
          <w:p w:rsidR="00B70D91" w:rsidRPr="0004797F" w:rsidRDefault="00B70D91" w:rsidP="00F42599">
            <w:pPr>
              <w:tabs>
                <w:tab w:val="left" w:pos="360"/>
              </w:tabs>
              <w:spacing w:before="60"/>
              <w:rPr>
                <w:rFonts w:ascii="Times" w:hAnsi="Times" w:cs="Times"/>
                <w:sz w:val="18"/>
                <w:szCs w:val="18"/>
              </w:rPr>
            </w:pPr>
            <w:r w:rsidRPr="0004797F">
              <w:rPr>
                <w:rFonts w:ascii="Times" w:hAnsi="Times" w:cs="Times"/>
                <w:sz w:val="18"/>
                <w:szCs w:val="18"/>
              </w:rPr>
              <w:t>-</w:t>
            </w:r>
          </w:p>
        </w:tc>
        <w:tc>
          <w:tcPr>
            <w:tcW w:w="360" w:type="dxa"/>
          </w:tcPr>
          <w:p w:rsidR="00B70D91" w:rsidRPr="0004797F" w:rsidRDefault="00B70D91" w:rsidP="00F42599">
            <w:pPr>
              <w:tabs>
                <w:tab w:val="left" w:pos="360"/>
              </w:tabs>
              <w:spacing w:before="60"/>
              <w:rPr>
                <w:rFonts w:ascii="Times" w:hAnsi="Times" w:cs="Times"/>
                <w:sz w:val="18"/>
                <w:szCs w:val="18"/>
              </w:rPr>
            </w:pPr>
            <w:r w:rsidRPr="0004797F">
              <w:rPr>
                <w:rFonts w:ascii="Times" w:hAnsi="Times" w:cs="Times"/>
                <w:sz w:val="18"/>
                <w:szCs w:val="18"/>
              </w:rPr>
              <w:t>-</w:t>
            </w:r>
          </w:p>
        </w:tc>
        <w:tc>
          <w:tcPr>
            <w:tcW w:w="3240" w:type="dxa"/>
            <w:tcBorders>
              <w:left w:val="single" w:sz="6" w:space="0" w:color="auto"/>
              <w:right w:val="single" w:sz="6" w:space="0" w:color="auto"/>
            </w:tcBorders>
          </w:tcPr>
          <w:p w:rsidR="00B70D91" w:rsidRPr="0004797F" w:rsidRDefault="00B70D91" w:rsidP="00F42599">
            <w:pPr>
              <w:spacing w:before="60"/>
              <w:rPr>
                <w:sz w:val="18"/>
                <w:szCs w:val="18"/>
              </w:rPr>
            </w:pPr>
            <w:r w:rsidRPr="0004797F">
              <w:rPr>
                <w:sz w:val="18"/>
                <w:szCs w:val="18"/>
              </w:rPr>
              <w:t>(O) May be inoperative provided alternate procedures are established and used.</w:t>
            </w:r>
          </w:p>
        </w:tc>
        <w:tc>
          <w:tcPr>
            <w:tcW w:w="2880" w:type="dxa"/>
            <w:tcBorders>
              <w:right w:val="single" w:sz="6" w:space="0" w:color="auto"/>
            </w:tcBorders>
          </w:tcPr>
          <w:p w:rsidR="00B70D91" w:rsidRPr="0004797F" w:rsidRDefault="00B70D91" w:rsidP="00F42599">
            <w:pPr>
              <w:spacing w:before="60"/>
              <w:rPr>
                <w:rFonts w:ascii="Times" w:hAnsi="Times" w:cs="Times"/>
                <w:sz w:val="18"/>
                <w:szCs w:val="18"/>
              </w:rPr>
            </w:pPr>
            <w:r w:rsidRPr="0004797F">
              <w:rPr>
                <w:rFonts w:ascii="Times" w:hAnsi="Times" w:cs="Times"/>
                <w:sz w:val="18"/>
                <w:szCs w:val="18"/>
              </w:rPr>
              <w:t>None required.</w:t>
            </w:r>
          </w:p>
        </w:tc>
        <w:tc>
          <w:tcPr>
            <w:tcW w:w="2520" w:type="dxa"/>
            <w:tcBorders>
              <w:right w:val="single" w:sz="6" w:space="0" w:color="auto"/>
            </w:tcBorders>
          </w:tcPr>
          <w:p w:rsidR="00B70D91" w:rsidRPr="0004797F" w:rsidRDefault="00B70D91" w:rsidP="00F42599">
            <w:pPr>
              <w:spacing w:before="60"/>
              <w:rPr>
                <w:rFonts w:ascii="Times" w:hAnsi="Times" w:cs="Times"/>
                <w:sz w:val="18"/>
                <w:szCs w:val="18"/>
              </w:rPr>
            </w:pPr>
            <w:r w:rsidRPr="0004797F">
              <w:rPr>
                <w:rFonts w:ascii="Times" w:hAnsi="Times" w:cs="Times"/>
                <w:sz w:val="18"/>
                <w:szCs w:val="18"/>
              </w:rPr>
              <w:t xml:space="preserve">Flight crew will establish alternate procedures to ensure required information normally provided by the EFB is available. These alternate procedures include using other means to acquire data through </w:t>
            </w:r>
            <w:proofErr w:type="spellStart"/>
            <w:r w:rsidRPr="0004797F">
              <w:rPr>
                <w:rFonts w:ascii="Times" w:hAnsi="Times" w:cs="Times"/>
                <w:sz w:val="18"/>
                <w:szCs w:val="18"/>
              </w:rPr>
              <w:t>datalink</w:t>
            </w:r>
            <w:proofErr w:type="spellEnd"/>
            <w:r w:rsidRPr="0004797F">
              <w:rPr>
                <w:rFonts w:ascii="Times" w:hAnsi="Times" w:cs="Times"/>
                <w:sz w:val="18"/>
                <w:szCs w:val="18"/>
              </w:rPr>
              <w:t xml:space="preserve">, SATCOM or </w:t>
            </w:r>
            <w:proofErr w:type="spellStart"/>
            <w:r w:rsidRPr="0004797F">
              <w:rPr>
                <w:rFonts w:ascii="Times" w:hAnsi="Times" w:cs="Times"/>
                <w:sz w:val="18"/>
                <w:szCs w:val="18"/>
              </w:rPr>
              <w:t>FliteFone</w:t>
            </w:r>
            <w:proofErr w:type="spellEnd"/>
            <w:r w:rsidRPr="0004797F">
              <w:rPr>
                <w:rFonts w:ascii="Times" w:hAnsi="Times" w:cs="Times"/>
                <w:sz w:val="18"/>
                <w:szCs w:val="18"/>
              </w:rPr>
              <w:t>, or over the VHF radio through either a FSS or Flight Watch.</w:t>
            </w:r>
          </w:p>
        </w:tc>
        <w:tc>
          <w:tcPr>
            <w:tcW w:w="2340" w:type="dxa"/>
            <w:tcBorders>
              <w:right w:val="single" w:sz="6" w:space="0" w:color="auto"/>
            </w:tcBorders>
          </w:tcPr>
          <w:p w:rsidR="00B70D91" w:rsidRPr="0004797F" w:rsidRDefault="00B70D91" w:rsidP="00F42599">
            <w:pPr>
              <w:spacing w:before="60"/>
              <w:rPr>
                <w:rFonts w:ascii="Times" w:hAnsi="Times" w:cs="Times"/>
                <w:sz w:val="18"/>
                <w:szCs w:val="18"/>
              </w:rPr>
            </w:pPr>
            <w:r w:rsidRPr="0004797F">
              <w:rPr>
                <w:rFonts w:ascii="Times" w:hAnsi="Times" w:cs="Times"/>
                <w:sz w:val="18"/>
                <w:szCs w:val="18"/>
              </w:rPr>
              <w:t>An Inoperative Placard will be displayed in a prominent position to be seen by flight crew and will be noted on ADLS.</w:t>
            </w:r>
          </w:p>
        </w:tc>
      </w:tr>
      <w:tr w:rsidR="00B70D91" w:rsidRPr="0004797F" w:rsidTr="00860A73">
        <w:trPr>
          <w:cantSplit/>
        </w:trPr>
        <w:tc>
          <w:tcPr>
            <w:tcW w:w="2330" w:type="dxa"/>
            <w:tcBorders>
              <w:left w:val="single" w:sz="6" w:space="0" w:color="auto"/>
            </w:tcBorders>
          </w:tcPr>
          <w:p w:rsidR="00B70D91" w:rsidRPr="0004797F" w:rsidRDefault="00B70D91" w:rsidP="00B70D91">
            <w:pPr>
              <w:tabs>
                <w:tab w:val="left" w:pos="540"/>
                <w:tab w:val="left" w:pos="2600"/>
              </w:tabs>
              <w:spacing w:before="120"/>
              <w:ind w:left="360" w:hanging="360"/>
              <w:rPr>
                <w:rFonts w:ascii="Times" w:hAnsi="Times" w:cs="Times"/>
                <w:sz w:val="18"/>
                <w:szCs w:val="18"/>
              </w:rPr>
            </w:pPr>
          </w:p>
        </w:tc>
        <w:tc>
          <w:tcPr>
            <w:tcW w:w="440" w:type="dxa"/>
            <w:tcBorders>
              <w:right w:val="single" w:sz="4" w:space="0" w:color="auto"/>
            </w:tcBorders>
          </w:tcPr>
          <w:p w:rsidR="00B70D91" w:rsidRPr="0004797F" w:rsidRDefault="00B70D91" w:rsidP="00860A73">
            <w:pPr>
              <w:tabs>
                <w:tab w:val="left" w:pos="360"/>
              </w:tabs>
              <w:spacing w:before="120"/>
              <w:rPr>
                <w:rFonts w:ascii="Times" w:hAnsi="Times" w:cs="Times"/>
                <w:sz w:val="18"/>
                <w:szCs w:val="18"/>
              </w:rPr>
            </w:pPr>
            <w:r w:rsidRPr="0004797F">
              <w:rPr>
                <w:rFonts w:ascii="Times" w:hAnsi="Times" w:cs="Times"/>
                <w:sz w:val="18"/>
                <w:szCs w:val="18"/>
              </w:rPr>
              <w:t>D</w:t>
            </w:r>
          </w:p>
        </w:tc>
        <w:tc>
          <w:tcPr>
            <w:tcW w:w="370" w:type="dxa"/>
            <w:tcBorders>
              <w:left w:val="single" w:sz="4" w:space="0" w:color="auto"/>
              <w:right w:val="single" w:sz="6" w:space="0" w:color="auto"/>
            </w:tcBorders>
          </w:tcPr>
          <w:p w:rsidR="00B70D91" w:rsidRPr="0004797F" w:rsidRDefault="00B70D91" w:rsidP="00860A73">
            <w:pPr>
              <w:tabs>
                <w:tab w:val="left" w:pos="360"/>
              </w:tabs>
              <w:spacing w:before="120"/>
              <w:rPr>
                <w:rFonts w:ascii="Times" w:hAnsi="Times" w:cs="Times"/>
                <w:sz w:val="18"/>
                <w:szCs w:val="18"/>
              </w:rPr>
            </w:pPr>
            <w:r w:rsidRPr="0004797F">
              <w:rPr>
                <w:rFonts w:ascii="Times" w:hAnsi="Times" w:cs="Times"/>
                <w:sz w:val="18"/>
                <w:szCs w:val="18"/>
              </w:rPr>
              <w:t>-</w:t>
            </w:r>
          </w:p>
        </w:tc>
        <w:tc>
          <w:tcPr>
            <w:tcW w:w="360" w:type="dxa"/>
          </w:tcPr>
          <w:p w:rsidR="00B70D91" w:rsidRPr="0004797F" w:rsidRDefault="00B70D91" w:rsidP="00860A73">
            <w:pPr>
              <w:tabs>
                <w:tab w:val="left" w:pos="360"/>
              </w:tabs>
              <w:spacing w:before="120"/>
              <w:rPr>
                <w:rFonts w:ascii="Times" w:hAnsi="Times" w:cs="Times"/>
                <w:sz w:val="18"/>
                <w:szCs w:val="18"/>
              </w:rPr>
            </w:pPr>
            <w:r w:rsidRPr="0004797F">
              <w:rPr>
                <w:rFonts w:ascii="Times" w:hAnsi="Times" w:cs="Times"/>
                <w:sz w:val="18"/>
                <w:szCs w:val="18"/>
              </w:rPr>
              <w:t>0</w:t>
            </w:r>
          </w:p>
        </w:tc>
        <w:tc>
          <w:tcPr>
            <w:tcW w:w="3240" w:type="dxa"/>
            <w:tcBorders>
              <w:left w:val="single" w:sz="6" w:space="0" w:color="auto"/>
              <w:right w:val="single" w:sz="6" w:space="0" w:color="auto"/>
            </w:tcBorders>
          </w:tcPr>
          <w:p w:rsidR="00B70D91" w:rsidRPr="0004797F" w:rsidRDefault="00B70D91" w:rsidP="00860A73">
            <w:pPr>
              <w:spacing w:before="120"/>
              <w:rPr>
                <w:sz w:val="18"/>
                <w:szCs w:val="18"/>
              </w:rPr>
            </w:pPr>
            <w:r w:rsidRPr="0004797F">
              <w:rPr>
                <w:sz w:val="18"/>
                <w:szCs w:val="18"/>
              </w:rPr>
              <w:t>May be inoperative provided procedures do not require its use.</w:t>
            </w:r>
          </w:p>
        </w:tc>
        <w:tc>
          <w:tcPr>
            <w:tcW w:w="2880" w:type="dxa"/>
            <w:tcBorders>
              <w:right w:val="single" w:sz="6" w:space="0" w:color="auto"/>
            </w:tcBorders>
          </w:tcPr>
          <w:p w:rsidR="00B70D91" w:rsidRPr="0004797F" w:rsidRDefault="00B70D91" w:rsidP="00860A73">
            <w:pPr>
              <w:spacing w:before="120"/>
              <w:rPr>
                <w:rFonts w:ascii="Times" w:hAnsi="Times" w:cs="Times"/>
                <w:sz w:val="18"/>
                <w:szCs w:val="18"/>
              </w:rPr>
            </w:pPr>
            <w:r w:rsidRPr="0004797F">
              <w:rPr>
                <w:rFonts w:ascii="Times" w:hAnsi="Times" w:cs="Times"/>
                <w:sz w:val="18"/>
                <w:szCs w:val="18"/>
              </w:rPr>
              <w:t>None required.</w:t>
            </w:r>
          </w:p>
        </w:tc>
        <w:tc>
          <w:tcPr>
            <w:tcW w:w="2520" w:type="dxa"/>
            <w:tcBorders>
              <w:right w:val="single" w:sz="6" w:space="0" w:color="auto"/>
            </w:tcBorders>
          </w:tcPr>
          <w:p w:rsidR="00B70D91" w:rsidRPr="0004797F" w:rsidRDefault="00B70D91" w:rsidP="00860A73">
            <w:pPr>
              <w:spacing w:before="120"/>
              <w:rPr>
                <w:rFonts w:ascii="Times" w:hAnsi="Times" w:cs="Times"/>
                <w:sz w:val="18"/>
                <w:szCs w:val="18"/>
              </w:rPr>
            </w:pPr>
            <w:r w:rsidRPr="0004797F">
              <w:rPr>
                <w:rFonts w:ascii="Times" w:hAnsi="Times" w:cs="Times"/>
                <w:sz w:val="18"/>
                <w:szCs w:val="18"/>
              </w:rPr>
              <w:t>None required.</w:t>
            </w:r>
          </w:p>
        </w:tc>
        <w:tc>
          <w:tcPr>
            <w:tcW w:w="2340" w:type="dxa"/>
            <w:tcBorders>
              <w:right w:val="single" w:sz="6" w:space="0" w:color="auto"/>
            </w:tcBorders>
          </w:tcPr>
          <w:p w:rsidR="00B70D91" w:rsidRPr="0004797F" w:rsidRDefault="00B70D91" w:rsidP="00860A73">
            <w:pPr>
              <w:spacing w:before="120"/>
              <w:rPr>
                <w:rFonts w:ascii="Times" w:hAnsi="Times" w:cs="Times"/>
                <w:sz w:val="18"/>
                <w:szCs w:val="18"/>
              </w:rPr>
            </w:pPr>
            <w:r w:rsidRPr="0004797F">
              <w:rPr>
                <w:rFonts w:ascii="Times" w:hAnsi="Times" w:cs="Times"/>
                <w:sz w:val="18"/>
                <w:szCs w:val="18"/>
              </w:rPr>
              <w:t>An Inoperative Placard will be displayed in a prominent position to be seen by flight crew and will be noted on ADLS.</w:t>
            </w:r>
          </w:p>
        </w:tc>
      </w:tr>
      <w:tr w:rsidR="00B70D91" w:rsidRPr="0004797F" w:rsidTr="00F42599">
        <w:trPr>
          <w:cantSplit/>
        </w:trPr>
        <w:tc>
          <w:tcPr>
            <w:tcW w:w="2330" w:type="dxa"/>
            <w:tcBorders>
              <w:left w:val="single" w:sz="6" w:space="0" w:color="auto"/>
            </w:tcBorders>
          </w:tcPr>
          <w:p w:rsidR="00B70D91" w:rsidRPr="0004797F" w:rsidRDefault="00B70D91" w:rsidP="00907671">
            <w:pPr>
              <w:tabs>
                <w:tab w:val="left" w:pos="720"/>
                <w:tab w:val="left" w:pos="2600"/>
              </w:tabs>
              <w:spacing w:before="60"/>
              <w:ind w:left="360" w:hanging="360"/>
              <w:rPr>
                <w:rFonts w:ascii="Times" w:hAnsi="Times" w:cs="Times"/>
                <w:sz w:val="18"/>
                <w:szCs w:val="18"/>
              </w:rPr>
            </w:pPr>
            <w:r w:rsidRPr="0004797F">
              <w:rPr>
                <w:rFonts w:ascii="Times" w:hAnsi="Times" w:cs="Times"/>
                <w:sz w:val="18"/>
                <w:szCs w:val="18"/>
              </w:rPr>
              <w:t>***</w:t>
            </w:r>
            <w:r w:rsidRPr="0004797F">
              <w:rPr>
                <w:rFonts w:ascii="Times" w:hAnsi="Times" w:cs="Times"/>
                <w:sz w:val="18"/>
                <w:szCs w:val="18"/>
              </w:rPr>
              <w:tab/>
              <w:t>3)</w:t>
            </w:r>
            <w:r w:rsidRPr="0004797F">
              <w:rPr>
                <w:rFonts w:ascii="Times" w:hAnsi="Times" w:cs="Times"/>
                <w:sz w:val="18"/>
                <w:szCs w:val="18"/>
              </w:rPr>
              <w:tab/>
              <w:t>Power Connection</w:t>
            </w:r>
          </w:p>
          <w:p w:rsidR="00B70D91" w:rsidRPr="0004797F" w:rsidRDefault="00B70D91" w:rsidP="00907671">
            <w:pPr>
              <w:tabs>
                <w:tab w:val="left" w:pos="720"/>
                <w:tab w:val="left" w:pos="2600"/>
              </w:tabs>
              <w:ind w:left="360" w:hanging="360"/>
              <w:rPr>
                <w:rFonts w:ascii="Times" w:hAnsi="Times" w:cs="Times"/>
                <w:sz w:val="18"/>
                <w:szCs w:val="18"/>
              </w:rPr>
            </w:pPr>
            <w:r w:rsidRPr="0004797F">
              <w:rPr>
                <w:rFonts w:ascii="Times" w:hAnsi="Times" w:cs="Times"/>
                <w:sz w:val="18"/>
                <w:szCs w:val="18"/>
              </w:rPr>
              <w:tab/>
            </w:r>
            <w:r w:rsidRPr="0004797F">
              <w:rPr>
                <w:rFonts w:ascii="Times" w:hAnsi="Times" w:cs="Times"/>
                <w:sz w:val="18"/>
                <w:szCs w:val="18"/>
              </w:rPr>
              <w:tab/>
              <w:t>(Class 1 &amp; 2)</w:t>
            </w:r>
          </w:p>
        </w:tc>
        <w:tc>
          <w:tcPr>
            <w:tcW w:w="440" w:type="dxa"/>
            <w:tcBorders>
              <w:right w:val="single" w:sz="4" w:space="0" w:color="auto"/>
            </w:tcBorders>
          </w:tcPr>
          <w:p w:rsidR="00B70D91" w:rsidRPr="0004797F" w:rsidRDefault="00B70D91" w:rsidP="00F42599">
            <w:pPr>
              <w:tabs>
                <w:tab w:val="left" w:pos="360"/>
              </w:tabs>
              <w:spacing w:before="60"/>
              <w:rPr>
                <w:rFonts w:ascii="Times" w:hAnsi="Times" w:cs="Times"/>
                <w:sz w:val="18"/>
                <w:szCs w:val="18"/>
              </w:rPr>
            </w:pPr>
            <w:r w:rsidRPr="0004797F">
              <w:rPr>
                <w:rFonts w:ascii="Times" w:hAnsi="Times" w:cs="Times"/>
                <w:sz w:val="18"/>
                <w:szCs w:val="18"/>
              </w:rPr>
              <w:t>C</w:t>
            </w:r>
          </w:p>
        </w:tc>
        <w:tc>
          <w:tcPr>
            <w:tcW w:w="370" w:type="dxa"/>
            <w:tcBorders>
              <w:left w:val="single" w:sz="4" w:space="0" w:color="auto"/>
              <w:right w:val="single" w:sz="6" w:space="0" w:color="auto"/>
            </w:tcBorders>
          </w:tcPr>
          <w:p w:rsidR="00B70D91" w:rsidRPr="0004797F" w:rsidRDefault="00B70D91" w:rsidP="00F42599">
            <w:pPr>
              <w:tabs>
                <w:tab w:val="left" w:pos="360"/>
              </w:tabs>
              <w:spacing w:before="60"/>
              <w:rPr>
                <w:rFonts w:ascii="Times" w:hAnsi="Times" w:cs="Times"/>
                <w:sz w:val="18"/>
                <w:szCs w:val="18"/>
              </w:rPr>
            </w:pPr>
            <w:r w:rsidRPr="0004797F">
              <w:rPr>
                <w:rFonts w:ascii="Times" w:hAnsi="Times" w:cs="Times"/>
                <w:sz w:val="18"/>
                <w:szCs w:val="18"/>
              </w:rPr>
              <w:t>-</w:t>
            </w:r>
          </w:p>
        </w:tc>
        <w:tc>
          <w:tcPr>
            <w:tcW w:w="360" w:type="dxa"/>
          </w:tcPr>
          <w:p w:rsidR="00B70D91" w:rsidRPr="0004797F" w:rsidRDefault="00B70D91" w:rsidP="00F42599">
            <w:pPr>
              <w:tabs>
                <w:tab w:val="left" w:pos="360"/>
              </w:tabs>
              <w:spacing w:before="60"/>
              <w:rPr>
                <w:rFonts w:ascii="Times" w:hAnsi="Times" w:cs="Times"/>
                <w:sz w:val="18"/>
                <w:szCs w:val="18"/>
              </w:rPr>
            </w:pPr>
            <w:r w:rsidRPr="0004797F">
              <w:rPr>
                <w:rFonts w:ascii="Times" w:hAnsi="Times" w:cs="Times"/>
                <w:sz w:val="18"/>
                <w:szCs w:val="18"/>
              </w:rPr>
              <w:t>-</w:t>
            </w:r>
          </w:p>
        </w:tc>
        <w:tc>
          <w:tcPr>
            <w:tcW w:w="3240" w:type="dxa"/>
            <w:tcBorders>
              <w:left w:val="single" w:sz="6" w:space="0" w:color="auto"/>
              <w:right w:val="single" w:sz="6" w:space="0" w:color="auto"/>
            </w:tcBorders>
          </w:tcPr>
          <w:p w:rsidR="00B70D91" w:rsidRPr="0004797F" w:rsidRDefault="00B70D91" w:rsidP="00F42599">
            <w:pPr>
              <w:spacing w:before="60"/>
              <w:rPr>
                <w:sz w:val="18"/>
                <w:szCs w:val="18"/>
              </w:rPr>
            </w:pPr>
            <w:r w:rsidRPr="0004797F">
              <w:rPr>
                <w:sz w:val="18"/>
                <w:szCs w:val="18"/>
              </w:rPr>
              <w:t>(O) May be inoperative provided alternate procedures are established and used.</w:t>
            </w:r>
          </w:p>
        </w:tc>
        <w:tc>
          <w:tcPr>
            <w:tcW w:w="2880" w:type="dxa"/>
            <w:tcBorders>
              <w:right w:val="single" w:sz="6" w:space="0" w:color="auto"/>
            </w:tcBorders>
          </w:tcPr>
          <w:p w:rsidR="00B70D91" w:rsidRPr="0004797F" w:rsidRDefault="00B70D91" w:rsidP="00F42599">
            <w:pPr>
              <w:spacing w:before="60"/>
              <w:rPr>
                <w:rFonts w:ascii="Times" w:hAnsi="Times" w:cs="Times"/>
                <w:sz w:val="18"/>
                <w:szCs w:val="18"/>
              </w:rPr>
            </w:pPr>
            <w:r w:rsidRPr="0004797F">
              <w:rPr>
                <w:rFonts w:ascii="Times" w:hAnsi="Times" w:cs="Times"/>
                <w:sz w:val="18"/>
                <w:szCs w:val="18"/>
              </w:rPr>
              <w:t>None required.</w:t>
            </w:r>
          </w:p>
        </w:tc>
        <w:tc>
          <w:tcPr>
            <w:tcW w:w="2520" w:type="dxa"/>
            <w:tcBorders>
              <w:right w:val="single" w:sz="6" w:space="0" w:color="auto"/>
            </w:tcBorders>
          </w:tcPr>
          <w:p w:rsidR="00B70D91" w:rsidRPr="0004797F" w:rsidRDefault="00B70D91" w:rsidP="00F42599">
            <w:pPr>
              <w:spacing w:before="60" w:after="120"/>
              <w:rPr>
                <w:rFonts w:ascii="Times" w:hAnsi="Times" w:cs="Times"/>
                <w:sz w:val="18"/>
                <w:szCs w:val="18"/>
              </w:rPr>
            </w:pPr>
            <w:r w:rsidRPr="0004797F">
              <w:rPr>
                <w:rFonts w:ascii="Times" w:hAnsi="Times" w:cs="Times"/>
                <w:sz w:val="18"/>
                <w:szCs w:val="18"/>
              </w:rPr>
              <w:t xml:space="preserve">Flight crew will establish alternate procedures to ensure required information normally provided by the EFB is available. These alternate procedures include using other means to acquire data through </w:t>
            </w:r>
            <w:proofErr w:type="spellStart"/>
            <w:r w:rsidRPr="0004797F">
              <w:rPr>
                <w:rFonts w:ascii="Times" w:hAnsi="Times" w:cs="Times"/>
                <w:sz w:val="18"/>
                <w:szCs w:val="18"/>
              </w:rPr>
              <w:t>datalink</w:t>
            </w:r>
            <w:proofErr w:type="spellEnd"/>
            <w:r w:rsidRPr="0004797F">
              <w:rPr>
                <w:rFonts w:ascii="Times" w:hAnsi="Times" w:cs="Times"/>
                <w:sz w:val="18"/>
                <w:szCs w:val="18"/>
              </w:rPr>
              <w:t xml:space="preserve">, SATCOM or </w:t>
            </w:r>
            <w:proofErr w:type="spellStart"/>
            <w:r w:rsidRPr="0004797F">
              <w:rPr>
                <w:rFonts w:ascii="Times" w:hAnsi="Times" w:cs="Times"/>
                <w:sz w:val="18"/>
                <w:szCs w:val="18"/>
              </w:rPr>
              <w:t>FliteFone</w:t>
            </w:r>
            <w:proofErr w:type="spellEnd"/>
            <w:r w:rsidRPr="0004797F">
              <w:rPr>
                <w:rFonts w:ascii="Times" w:hAnsi="Times" w:cs="Times"/>
                <w:sz w:val="18"/>
                <w:szCs w:val="18"/>
              </w:rPr>
              <w:t>, or over the VHF radio through either a FSS or Flight Watch.</w:t>
            </w:r>
          </w:p>
        </w:tc>
        <w:tc>
          <w:tcPr>
            <w:tcW w:w="2340" w:type="dxa"/>
            <w:tcBorders>
              <w:right w:val="single" w:sz="6" w:space="0" w:color="auto"/>
            </w:tcBorders>
          </w:tcPr>
          <w:p w:rsidR="00B70D91" w:rsidRPr="0004797F" w:rsidRDefault="00B70D91" w:rsidP="00F42599">
            <w:pPr>
              <w:spacing w:before="60"/>
              <w:rPr>
                <w:rFonts w:ascii="Times" w:hAnsi="Times" w:cs="Times"/>
                <w:sz w:val="18"/>
                <w:szCs w:val="18"/>
              </w:rPr>
            </w:pPr>
            <w:r w:rsidRPr="0004797F">
              <w:rPr>
                <w:rFonts w:ascii="Times" w:hAnsi="Times" w:cs="Times"/>
                <w:sz w:val="18"/>
                <w:szCs w:val="18"/>
              </w:rPr>
              <w:t>An Inoperative Placard will be displayed in a prominent position to be seen by flight crew and will be noted on ADLS.</w:t>
            </w:r>
          </w:p>
        </w:tc>
      </w:tr>
      <w:tr w:rsidR="00F42599" w:rsidRPr="0004797F" w:rsidTr="00860A73">
        <w:trPr>
          <w:cantSplit/>
        </w:trPr>
        <w:tc>
          <w:tcPr>
            <w:tcW w:w="2330" w:type="dxa"/>
            <w:tcBorders>
              <w:left w:val="single" w:sz="6" w:space="0" w:color="auto"/>
              <w:bottom w:val="single" w:sz="6" w:space="0" w:color="auto"/>
            </w:tcBorders>
          </w:tcPr>
          <w:p w:rsidR="00F42599" w:rsidRDefault="00F42599" w:rsidP="00F42599">
            <w:pPr>
              <w:tabs>
                <w:tab w:val="left" w:pos="540"/>
                <w:tab w:val="left" w:pos="2600"/>
              </w:tabs>
              <w:spacing w:before="60"/>
              <w:ind w:left="360" w:hanging="360"/>
              <w:rPr>
                <w:rFonts w:ascii="Times" w:hAnsi="Times" w:cs="Times"/>
                <w:sz w:val="18"/>
                <w:szCs w:val="18"/>
              </w:rPr>
            </w:pPr>
          </w:p>
          <w:p w:rsidR="00F42599" w:rsidRDefault="00F42599" w:rsidP="00F42599">
            <w:pPr>
              <w:tabs>
                <w:tab w:val="left" w:pos="540"/>
                <w:tab w:val="left" w:pos="2600"/>
              </w:tabs>
              <w:spacing w:before="60"/>
              <w:ind w:left="360" w:hanging="360"/>
              <w:rPr>
                <w:rFonts w:ascii="Times" w:hAnsi="Times" w:cs="Times"/>
                <w:sz w:val="18"/>
                <w:szCs w:val="18"/>
              </w:rPr>
            </w:pPr>
          </w:p>
          <w:p w:rsidR="00F42599" w:rsidRDefault="00F42599" w:rsidP="00F42599">
            <w:pPr>
              <w:tabs>
                <w:tab w:val="left" w:pos="540"/>
                <w:tab w:val="left" w:pos="2600"/>
              </w:tabs>
              <w:spacing w:before="60"/>
              <w:ind w:left="360" w:hanging="360"/>
              <w:rPr>
                <w:rFonts w:ascii="Times" w:hAnsi="Times" w:cs="Times"/>
                <w:sz w:val="18"/>
                <w:szCs w:val="18"/>
              </w:rPr>
            </w:pPr>
          </w:p>
          <w:p w:rsidR="00F42599" w:rsidRPr="0004797F" w:rsidRDefault="00F42599" w:rsidP="00F42599">
            <w:pPr>
              <w:tabs>
                <w:tab w:val="left" w:pos="540"/>
                <w:tab w:val="left" w:pos="2600"/>
              </w:tabs>
              <w:spacing w:before="60"/>
              <w:ind w:left="360" w:hanging="360"/>
              <w:jc w:val="center"/>
              <w:rPr>
                <w:rFonts w:ascii="Times" w:hAnsi="Times" w:cs="Times"/>
                <w:sz w:val="18"/>
                <w:szCs w:val="18"/>
              </w:rPr>
            </w:pPr>
            <w:r>
              <w:rPr>
                <w:rFonts w:ascii="Times" w:hAnsi="Times" w:cs="Times"/>
                <w:sz w:val="18"/>
                <w:szCs w:val="18"/>
              </w:rPr>
              <w:t>(continued)</w:t>
            </w:r>
          </w:p>
        </w:tc>
        <w:tc>
          <w:tcPr>
            <w:tcW w:w="440" w:type="dxa"/>
            <w:tcBorders>
              <w:bottom w:val="single" w:sz="6" w:space="0" w:color="auto"/>
              <w:right w:val="single" w:sz="4" w:space="0" w:color="auto"/>
            </w:tcBorders>
          </w:tcPr>
          <w:p w:rsidR="00F42599" w:rsidRPr="0004797F" w:rsidRDefault="00F42599" w:rsidP="00F42599">
            <w:pPr>
              <w:tabs>
                <w:tab w:val="left" w:pos="360"/>
              </w:tabs>
              <w:spacing w:before="60"/>
              <w:rPr>
                <w:rFonts w:ascii="Times" w:hAnsi="Times" w:cs="Times"/>
                <w:sz w:val="18"/>
                <w:szCs w:val="18"/>
              </w:rPr>
            </w:pPr>
            <w:r>
              <w:rPr>
                <w:rFonts w:ascii="Times" w:hAnsi="Times" w:cs="Times"/>
                <w:sz w:val="18"/>
                <w:szCs w:val="18"/>
              </w:rPr>
              <w:t>D</w:t>
            </w:r>
          </w:p>
        </w:tc>
        <w:tc>
          <w:tcPr>
            <w:tcW w:w="370" w:type="dxa"/>
            <w:tcBorders>
              <w:left w:val="single" w:sz="4" w:space="0" w:color="auto"/>
              <w:bottom w:val="single" w:sz="6" w:space="0" w:color="auto"/>
              <w:right w:val="single" w:sz="6" w:space="0" w:color="auto"/>
            </w:tcBorders>
          </w:tcPr>
          <w:p w:rsidR="00F42599" w:rsidRPr="0004797F" w:rsidRDefault="00F42599" w:rsidP="00F42599">
            <w:pPr>
              <w:tabs>
                <w:tab w:val="left" w:pos="360"/>
              </w:tabs>
              <w:spacing w:before="60"/>
              <w:rPr>
                <w:rFonts w:ascii="Times" w:hAnsi="Times" w:cs="Times"/>
                <w:sz w:val="18"/>
                <w:szCs w:val="18"/>
              </w:rPr>
            </w:pPr>
            <w:r>
              <w:rPr>
                <w:rFonts w:ascii="Times" w:hAnsi="Times" w:cs="Times"/>
                <w:sz w:val="18"/>
                <w:szCs w:val="18"/>
              </w:rPr>
              <w:t>-</w:t>
            </w:r>
          </w:p>
        </w:tc>
        <w:tc>
          <w:tcPr>
            <w:tcW w:w="360" w:type="dxa"/>
            <w:tcBorders>
              <w:bottom w:val="single" w:sz="6" w:space="0" w:color="auto"/>
            </w:tcBorders>
          </w:tcPr>
          <w:p w:rsidR="00F42599" w:rsidRPr="0004797F" w:rsidRDefault="00F42599" w:rsidP="00F42599">
            <w:pPr>
              <w:tabs>
                <w:tab w:val="left" w:pos="360"/>
              </w:tabs>
              <w:spacing w:before="60"/>
              <w:rPr>
                <w:rFonts w:ascii="Times" w:hAnsi="Times" w:cs="Times"/>
                <w:sz w:val="18"/>
                <w:szCs w:val="18"/>
              </w:rPr>
            </w:pPr>
            <w:r>
              <w:rPr>
                <w:rFonts w:ascii="Times" w:hAnsi="Times" w:cs="Times"/>
                <w:sz w:val="18"/>
                <w:szCs w:val="18"/>
              </w:rPr>
              <w:t>-</w:t>
            </w:r>
          </w:p>
        </w:tc>
        <w:tc>
          <w:tcPr>
            <w:tcW w:w="3240" w:type="dxa"/>
            <w:tcBorders>
              <w:left w:val="single" w:sz="6" w:space="0" w:color="auto"/>
              <w:bottom w:val="single" w:sz="6" w:space="0" w:color="auto"/>
              <w:right w:val="single" w:sz="6" w:space="0" w:color="auto"/>
            </w:tcBorders>
          </w:tcPr>
          <w:p w:rsidR="00F42599" w:rsidRPr="0004797F" w:rsidRDefault="00F42599" w:rsidP="00F42599">
            <w:pPr>
              <w:spacing w:before="60"/>
              <w:rPr>
                <w:sz w:val="18"/>
                <w:szCs w:val="18"/>
              </w:rPr>
            </w:pPr>
            <w:r w:rsidRPr="0004797F">
              <w:rPr>
                <w:sz w:val="18"/>
                <w:szCs w:val="18"/>
              </w:rPr>
              <w:t>May be inoperative provided procedures do not require its use.</w:t>
            </w:r>
          </w:p>
        </w:tc>
        <w:tc>
          <w:tcPr>
            <w:tcW w:w="2880" w:type="dxa"/>
            <w:tcBorders>
              <w:bottom w:val="single" w:sz="6" w:space="0" w:color="auto"/>
              <w:right w:val="single" w:sz="6" w:space="0" w:color="auto"/>
            </w:tcBorders>
          </w:tcPr>
          <w:p w:rsidR="00F42599" w:rsidRPr="0004797F" w:rsidRDefault="00F42599" w:rsidP="00F42599">
            <w:pPr>
              <w:spacing w:before="60"/>
              <w:rPr>
                <w:rFonts w:ascii="Times" w:hAnsi="Times" w:cs="Times"/>
                <w:sz w:val="18"/>
                <w:szCs w:val="18"/>
              </w:rPr>
            </w:pPr>
            <w:r>
              <w:rPr>
                <w:rFonts w:ascii="Times" w:hAnsi="Times" w:cs="Times"/>
                <w:sz w:val="18"/>
                <w:szCs w:val="18"/>
              </w:rPr>
              <w:t>None required.</w:t>
            </w:r>
          </w:p>
        </w:tc>
        <w:tc>
          <w:tcPr>
            <w:tcW w:w="2520" w:type="dxa"/>
            <w:tcBorders>
              <w:bottom w:val="single" w:sz="6" w:space="0" w:color="auto"/>
              <w:right w:val="single" w:sz="6" w:space="0" w:color="auto"/>
            </w:tcBorders>
          </w:tcPr>
          <w:p w:rsidR="00F42599" w:rsidRPr="0004797F" w:rsidRDefault="00F42599" w:rsidP="00F42599">
            <w:pPr>
              <w:spacing w:before="60" w:after="120"/>
              <w:rPr>
                <w:rFonts w:ascii="Times" w:hAnsi="Times" w:cs="Times"/>
                <w:sz w:val="18"/>
                <w:szCs w:val="18"/>
              </w:rPr>
            </w:pPr>
            <w:r>
              <w:rPr>
                <w:rFonts w:ascii="Times" w:hAnsi="Times" w:cs="Times"/>
                <w:sz w:val="18"/>
                <w:szCs w:val="18"/>
              </w:rPr>
              <w:t>None required.</w:t>
            </w:r>
          </w:p>
        </w:tc>
        <w:tc>
          <w:tcPr>
            <w:tcW w:w="2340" w:type="dxa"/>
            <w:tcBorders>
              <w:bottom w:val="single" w:sz="6" w:space="0" w:color="auto"/>
              <w:right w:val="single" w:sz="6" w:space="0" w:color="auto"/>
            </w:tcBorders>
          </w:tcPr>
          <w:p w:rsidR="00F42599" w:rsidRPr="0004797F" w:rsidRDefault="00F42599" w:rsidP="00F42599">
            <w:pPr>
              <w:spacing w:before="60"/>
              <w:rPr>
                <w:rFonts w:ascii="Times" w:hAnsi="Times" w:cs="Times"/>
                <w:sz w:val="18"/>
                <w:szCs w:val="18"/>
              </w:rPr>
            </w:pPr>
            <w:r w:rsidRPr="0004797F">
              <w:rPr>
                <w:rFonts w:ascii="Times" w:hAnsi="Times" w:cs="Times"/>
                <w:sz w:val="18"/>
                <w:szCs w:val="18"/>
              </w:rPr>
              <w:t>An Inoperative Placard will be displayed in a prominent position to be seen by flight crew and will be noted on ADLS.</w:t>
            </w:r>
          </w:p>
        </w:tc>
      </w:tr>
    </w:tbl>
    <w:p w:rsidR="00F42599" w:rsidRDefault="00F42599" w:rsidP="007245C4">
      <w:pPr>
        <w:jc w:val="center"/>
        <w:sectPr w:rsidR="00F42599" w:rsidSect="00EA538C">
          <w:headerReference w:type="default" r:id="rId185"/>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3B6E46" w:rsidRPr="007D7E22" w:rsidTr="00860A73">
        <w:trPr>
          <w:cantSplit/>
        </w:trPr>
        <w:tc>
          <w:tcPr>
            <w:tcW w:w="2330" w:type="dxa"/>
            <w:tcBorders>
              <w:top w:val="single" w:sz="4" w:space="0" w:color="auto"/>
              <w:left w:val="single" w:sz="6" w:space="0" w:color="auto"/>
            </w:tcBorders>
          </w:tcPr>
          <w:p w:rsidR="003B6E46" w:rsidRPr="007D7E22" w:rsidRDefault="003B6E46" w:rsidP="003B6E46">
            <w:pPr>
              <w:tabs>
                <w:tab w:val="left" w:pos="2600"/>
              </w:tabs>
              <w:ind w:left="360" w:hanging="360"/>
              <w:rPr>
                <w:rFonts w:ascii="Times" w:hAnsi="Times" w:cs="Times"/>
                <w:sz w:val="18"/>
                <w:szCs w:val="18"/>
              </w:rPr>
            </w:pPr>
            <w:r w:rsidRPr="007D7E22">
              <w:rPr>
                <w:rFonts w:ascii="Times" w:hAnsi="Times" w:cs="Times"/>
                <w:sz w:val="18"/>
                <w:szCs w:val="18"/>
              </w:rPr>
              <w:lastRenderedPageBreak/>
              <w:t>1.</w:t>
            </w:r>
            <w:r w:rsidRPr="007D7E22">
              <w:rPr>
                <w:rFonts w:ascii="Times" w:hAnsi="Times" w:cs="Times"/>
                <w:sz w:val="18"/>
                <w:szCs w:val="18"/>
              </w:rPr>
              <w:tab/>
              <w:t>Electronic Flight Bag</w:t>
            </w:r>
          </w:p>
          <w:p w:rsidR="003B6E46" w:rsidRPr="007D7E22" w:rsidRDefault="003B6E46" w:rsidP="003B6E46">
            <w:pPr>
              <w:tabs>
                <w:tab w:val="left" w:pos="2600"/>
              </w:tabs>
              <w:ind w:left="360" w:hanging="360"/>
              <w:rPr>
                <w:rFonts w:ascii="Times" w:hAnsi="Times" w:cs="Times"/>
                <w:sz w:val="18"/>
                <w:szCs w:val="18"/>
              </w:rPr>
            </w:pPr>
            <w:r w:rsidRPr="007D7E22">
              <w:rPr>
                <w:rFonts w:ascii="Times" w:hAnsi="Times" w:cs="Times"/>
                <w:sz w:val="18"/>
                <w:szCs w:val="18"/>
              </w:rPr>
              <w:t>***</w:t>
            </w:r>
            <w:r w:rsidRPr="007D7E22">
              <w:rPr>
                <w:rFonts w:ascii="Times" w:hAnsi="Times" w:cs="Times"/>
                <w:sz w:val="18"/>
                <w:szCs w:val="18"/>
              </w:rPr>
              <w:tab/>
              <w:t>Systems (EFBs) (continued)</w:t>
            </w:r>
          </w:p>
        </w:tc>
        <w:tc>
          <w:tcPr>
            <w:tcW w:w="440" w:type="dxa"/>
            <w:tcBorders>
              <w:top w:val="single" w:sz="4" w:space="0" w:color="auto"/>
              <w:right w:val="single" w:sz="4" w:space="0" w:color="auto"/>
            </w:tcBorders>
          </w:tcPr>
          <w:p w:rsidR="003B6E46" w:rsidRPr="007D7E22" w:rsidRDefault="003B6E46" w:rsidP="00860A73">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3B6E46" w:rsidRPr="007D7E22" w:rsidRDefault="003B6E46" w:rsidP="00860A73">
            <w:pPr>
              <w:tabs>
                <w:tab w:val="left" w:pos="360"/>
              </w:tabs>
              <w:rPr>
                <w:rFonts w:ascii="Times" w:hAnsi="Times" w:cs="Times"/>
                <w:sz w:val="18"/>
                <w:szCs w:val="18"/>
              </w:rPr>
            </w:pPr>
          </w:p>
        </w:tc>
        <w:tc>
          <w:tcPr>
            <w:tcW w:w="360" w:type="dxa"/>
            <w:tcBorders>
              <w:top w:val="single" w:sz="4" w:space="0" w:color="auto"/>
            </w:tcBorders>
          </w:tcPr>
          <w:p w:rsidR="003B6E46" w:rsidRPr="007D7E22" w:rsidRDefault="003B6E46" w:rsidP="00860A73">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3B6E46" w:rsidRPr="007D7E22" w:rsidRDefault="003B6E46" w:rsidP="00860A73">
            <w:pPr>
              <w:ind w:left="14" w:hanging="14"/>
              <w:rPr>
                <w:rFonts w:ascii="Times" w:hAnsi="Times" w:cs="Times"/>
                <w:sz w:val="18"/>
                <w:szCs w:val="18"/>
              </w:rPr>
            </w:pPr>
          </w:p>
        </w:tc>
        <w:tc>
          <w:tcPr>
            <w:tcW w:w="2880" w:type="dxa"/>
            <w:tcBorders>
              <w:top w:val="single" w:sz="4" w:space="0" w:color="auto"/>
              <w:right w:val="single" w:sz="6" w:space="0" w:color="auto"/>
            </w:tcBorders>
          </w:tcPr>
          <w:p w:rsidR="003B6E46" w:rsidRPr="007D7E22" w:rsidRDefault="003B6E46" w:rsidP="00860A73">
            <w:pPr>
              <w:rPr>
                <w:rFonts w:ascii="Times" w:hAnsi="Times" w:cs="Times"/>
                <w:sz w:val="18"/>
                <w:szCs w:val="18"/>
              </w:rPr>
            </w:pPr>
          </w:p>
        </w:tc>
        <w:tc>
          <w:tcPr>
            <w:tcW w:w="2520" w:type="dxa"/>
            <w:tcBorders>
              <w:top w:val="single" w:sz="4" w:space="0" w:color="auto"/>
              <w:right w:val="single" w:sz="6" w:space="0" w:color="auto"/>
            </w:tcBorders>
          </w:tcPr>
          <w:p w:rsidR="003B6E46" w:rsidRPr="007D7E22" w:rsidRDefault="003B6E46" w:rsidP="00860A73">
            <w:pPr>
              <w:rPr>
                <w:rFonts w:ascii="Times" w:hAnsi="Times" w:cs="Times"/>
                <w:b/>
                <w:bCs/>
                <w:sz w:val="18"/>
                <w:szCs w:val="18"/>
                <w:u w:val="single"/>
              </w:rPr>
            </w:pPr>
          </w:p>
        </w:tc>
        <w:tc>
          <w:tcPr>
            <w:tcW w:w="2340" w:type="dxa"/>
            <w:tcBorders>
              <w:top w:val="single" w:sz="4" w:space="0" w:color="auto"/>
              <w:right w:val="single" w:sz="6" w:space="0" w:color="auto"/>
            </w:tcBorders>
          </w:tcPr>
          <w:p w:rsidR="003B6E46" w:rsidRPr="007D7E22" w:rsidRDefault="003B6E46" w:rsidP="00860A73">
            <w:pPr>
              <w:rPr>
                <w:rFonts w:ascii="Times" w:hAnsi="Times" w:cs="Times"/>
                <w:sz w:val="18"/>
                <w:szCs w:val="18"/>
              </w:rPr>
            </w:pPr>
          </w:p>
        </w:tc>
      </w:tr>
      <w:tr w:rsidR="003B6E46" w:rsidRPr="007D7E22" w:rsidTr="00860A73">
        <w:trPr>
          <w:cantSplit/>
        </w:trPr>
        <w:tc>
          <w:tcPr>
            <w:tcW w:w="2330" w:type="dxa"/>
            <w:tcBorders>
              <w:left w:val="single" w:sz="6" w:space="0" w:color="auto"/>
            </w:tcBorders>
          </w:tcPr>
          <w:p w:rsidR="003B6E46" w:rsidRPr="007D7E22" w:rsidRDefault="003B6E46" w:rsidP="00907671">
            <w:pPr>
              <w:tabs>
                <w:tab w:val="left" w:pos="720"/>
                <w:tab w:val="left" w:pos="2600"/>
              </w:tabs>
              <w:spacing w:before="120"/>
              <w:ind w:left="360" w:hanging="360"/>
              <w:rPr>
                <w:rFonts w:ascii="Times" w:hAnsi="Times" w:cs="Times"/>
                <w:sz w:val="18"/>
                <w:szCs w:val="18"/>
              </w:rPr>
            </w:pPr>
            <w:r w:rsidRPr="007D7E22">
              <w:rPr>
                <w:rFonts w:ascii="Times" w:hAnsi="Times" w:cs="Times"/>
                <w:sz w:val="18"/>
                <w:szCs w:val="18"/>
              </w:rPr>
              <w:t>***</w:t>
            </w:r>
            <w:r w:rsidRPr="007D7E22">
              <w:rPr>
                <w:rFonts w:ascii="Times" w:hAnsi="Times" w:cs="Times"/>
                <w:sz w:val="18"/>
                <w:szCs w:val="18"/>
              </w:rPr>
              <w:tab/>
              <w:t>4)</w:t>
            </w:r>
            <w:r w:rsidRPr="007D7E22">
              <w:rPr>
                <w:rFonts w:ascii="Times" w:hAnsi="Times" w:cs="Times"/>
                <w:sz w:val="18"/>
                <w:szCs w:val="18"/>
              </w:rPr>
              <w:tab/>
              <w:t>Mounting Devise</w:t>
            </w:r>
          </w:p>
          <w:p w:rsidR="003B6E46" w:rsidRPr="007D7E22" w:rsidRDefault="003B6E46" w:rsidP="00907671">
            <w:pPr>
              <w:tabs>
                <w:tab w:val="left" w:pos="720"/>
                <w:tab w:val="left" w:pos="2600"/>
              </w:tabs>
              <w:ind w:left="360" w:hanging="360"/>
              <w:rPr>
                <w:rFonts w:ascii="Times" w:hAnsi="Times" w:cs="Times"/>
                <w:sz w:val="18"/>
                <w:szCs w:val="18"/>
              </w:rPr>
            </w:pPr>
            <w:r w:rsidRPr="007D7E22">
              <w:rPr>
                <w:rFonts w:ascii="Times" w:hAnsi="Times" w:cs="Times"/>
                <w:sz w:val="18"/>
                <w:szCs w:val="18"/>
              </w:rPr>
              <w:tab/>
            </w:r>
            <w:r w:rsidRPr="007D7E22">
              <w:rPr>
                <w:rFonts w:ascii="Times" w:hAnsi="Times" w:cs="Times"/>
                <w:sz w:val="18"/>
                <w:szCs w:val="18"/>
              </w:rPr>
              <w:tab/>
              <w:t>(Class 2)</w:t>
            </w:r>
          </w:p>
        </w:tc>
        <w:tc>
          <w:tcPr>
            <w:tcW w:w="440" w:type="dxa"/>
            <w:tcBorders>
              <w:right w:val="single" w:sz="4" w:space="0" w:color="auto"/>
            </w:tcBorders>
          </w:tcPr>
          <w:p w:rsidR="003B6E46" w:rsidRPr="007D7E22" w:rsidRDefault="003B6E46" w:rsidP="00860A73">
            <w:pPr>
              <w:tabs>
                <w:tab w:val="left" w:pos="360"/>
              </w:tabs>
              <w:spacing w:before="120"/>
              <w:rPr>
                <w:rFonts w:ascii="Times" w:hAnsi="Times" w:cs="Times"/>
                <w:sz w:val="18"/>
                <w:szCs w:val="18"/>
              </w:rPr>
            </w:pPr>
            <w:r w:rsidRPr="007D7E22">
              <w:rPr>
                <w:rFonts w:ascii="Times" w:hAnsi="Times" w:cs="Times"/>
                <w:sz w:val="18"/>
                <w:szCs w:val="18"/>
              </w:rPr>
              <w:t>C</w:t>
            </w:r>
          </w:p>
        </w:tc>
        <w:tc>
          <w:tcPr>
            <w:tcW w:w="370" w:type="dxa"/>
            <w:tcBorders>
              <w:left w:val="single" w:sz="4" w:space="0" w:color="auto"/>
              <w:right w:val="single" w:sz="6" w:space="0" w:color="auto"/>
            </w:tcBorders>
          </w:tcPr>
          <w:p w:rsidR="003B6E46" w:rsidRPr="007D7E22" w:rsidRDefault="003B6E46" w:rsidP="00860A73">
            <w:pPr>
              <w:tabs>
                <w:tab w:val="left" w:pos="360"/>
              </w:tabs>
              <w:spacing w:before="120"/>
              <w:rPr>
                <w:rFonts w:ascii="Times" w:hAnsi="Times" w:cs="Times"/>
                <w:sz w:val="18"/>
                <w:szCs w:val="18"/>
              </w:rPr>
            </w:pPr>
            <w:r w:rsidRPr="007D7E22">
              <w:rPr>
                <w:rFonts w:ascii="Times" w:hAnsi="Times" w:cs="Times"/>
                <w:sz w:val="18"/>
                <w:szCs w:val="18"/>
              </w:rPr>
              <w:t>-</w:t>
            </w:r>
          </w:p>
        </w:tc>
        <w:tc>
          <w:tcPr>
            <w:tcW w:w="360" w:type="dxa"/>
          </w:tcPr>
          <w:p w:rsidR="003B6E46" w:rsidRPr="007D7E22" w:rsidRDefault="003B6E46" w:rsidP="00860A73">
            <w:pPr>
              <w:tabs>
                <w:tab w:val="left" w:pos="360"/>
              </w:tabs>
              <w:spacing w:before="120"/>
              <w:rPr>
                <w:rFonts w:ascii="Times" w:hAnsi="Times" w:cs="Times"/>
                <w:sz w:val="18"/>
                <w:szCs w:val="18"/>
              </w:rPr>
            </w:pPr>
            <w:r w:rsidRPr="007D7E22">
              <w:rPr>
                <w:rFonts w:ascii="Times" w:hAnsi="Times" w:cs="Times"/>
                <w:sz w:val="18"/>
                <w:szCs w:val="18"/>
              </w:rPr>
              <w:t>0</w:t>
            </w:r>
          </w:p>
        </w:tc>
        <w:tc>
          <w:tcPr>
            <w:tcW w:w="3240" w:type="dxa"/>
            <w:tcBorders>
              <w:left w:val="single" w:sz="6" w:space="0" w:color="auto"/>
              <w:right w:val="single" w:sz="6" w:space="0" w:color="auto"/>
            </w:tcBorders>
          </w:tcPr>
          <w:p w:rsidR="003B6E46" w:rsidRPr="007D7E22" w:rsidRDefault="00C8485C" w:rsidP="00860A73">
            <w:pPr>
              <w:spacing w:before="120"/>
              <w:rPr>
                <w:sz w:val="18"/>
                <w:szCs w:val="18"/>
              </w:rPr>
            </w:pPr>
            <w:r>
              <w:rPr>
                <w:sz w:val="18"/>
                <w:szCs w:val="18"/>
              </w:rPr>
              <w:t>(M)(</w:t>
            </w:r>
            <w:r w:rsidR="003B6E46" w:rsidRPr="007D7E22">
              <w:rPr>
                <w:sz w:val="18"/>
                <w:szCs w:val="18"/>
              </w:rPr>
              <w:t>(O) May be inoperative provided:</w:t>
            </w:r>
          </w:p>
          <w:p w:rsidR="003B6E46" w:rsidRPr="007D7E22" w:rsidRDefault="003B6E46" w:rsidP="00860A73">
            <w:pPr>
              <w:ind w:left="460" w:hanging="360"/>
              <w:rPr>
                <w:sz w:val="18"/>
                <w:szCs w:val="18"/>
              </w:rPr>
            </w:pPr>
            <w:r w:rsidRPr="007D7E22">
              <w:rPr>
                <w:sz w:val="18"/>
                <w:szCs w:val="18"/>
              </w:rPr>
              <w:t>a)</w:t>
            </w:r>
            <w:r w:rsidRPr="007D7E22">
              <w:rPr>
                <w:sz w:val="18"/>
                <w:szCs w:val="18"/>
              </w:rPr>
              <w:tab/>
              <w:t>Associated EFB and hardware is secured by an alternate means or removed from airplane, and</w:t>
            </w:r>
          </w:p>
          <w:p w:rsidR="003B6E46" w:rsidRPr="007D7E22" w:rsidRDefault="003B6E46" w:rsidP="00860A73">
            <w:pPr>
              <w:ind w:left="460" w:hanging="360"/>
              <w:rPr>
                <w:sz w:val="18"/>
                <w:szCs w:val="18"/>
              </w:rPr>
            </w:pPr>
            <w:r w:rsidRPr="007D7E22">
              <w:rPr>
                <w:sz w:val="18"/>
                <w:szCs w:val="18"/>
              </w:rPr>
              <w:t>b)</w:t>
            </w:r>
            <w:r w:rsidRPr="007D7E22">
              <w:rPr>
                <w:sz w:val="18"/>
                <w:szCs w:val="18"/>
              </w:rPr>
              <w:tab/>
              <w:t>Alternate procedures are established and used.</w:t>
            </w:r>
          </w:p>
        </w:tc>
        <w:tc>
          <w:tcPr>
            <w:tcW w:w="2880" w:type="dxa"/>
            <w:tcBorders>
              <w:right w:val="single" w:sz="6" w:space="0" w:color="auto"/>
            </w:tcBorders>
          </w:tcPr>
          <w:p w:rsidR="003B6E46" w:rsidRPr="007D7E22" w:rsidRDefault="003B6E46" w:rsidP="00860A73">
            <w:pPr>
              <w:spacing w:before="120"/>
              <w:rPr>
                <w:rFonts w:ascii="Times" w:hAnsi="Times" w:cs="Times"/>
                <w:sz w:val="18"/>
                <w:szCs w:val="18"/>
              </w:rPr>
            </w:pPr>
            <w:r w:rsidRPr="007D7E22">
              <w:rPr>
                <w:rFonts w:ascii="Times" w:hAnsi="Times" w:cs="Times"/>
                <w:sz w:val="18"/>
                <w:szCs w:val="18"/>
              </w:rPr>
              <w:t>Maintenance will ensure EFB and hardware is secured by an alternate means or removed from airplane, and procedures do not require its use.</w:t>
            </w:r>
          </w:p>
        </w:tc>
        <w:tc>
          <w:tcPr>
            <w:tcW w:w="2520" w:type="dxa"/>
            <w:tcBorders>
              <w:right w:val="single" w:sz="6" w:space="0" w:color="auto"/>
            </w:tcBorders>
          </w:tcPr>
          <w:p w:rsidR="003B6E46" w:rsidRPr="007D7E22" w:rsidRDefault="003B6E46" w:rsidP="00860A73">
            <w:pPr>
              <w:spacing w:before="120"/>
              <w:rPr>
                <w:rFonts w:ascii="Times" w:hAnsi="Times" w:cs="Times"/>
                <w:sz w:val="18"/>
                <w:szCs w:val="18"/>
              </w:rPr>
            </w:pPr>
            <w:r w:rsidRPr="007D7E22">
              <w:rPr>
                <w:rFonts w:ascii="Times" w:hAnsi="Times" w:cs="Times"/>
                <w:sz w:val="18"/>
                <w:szCs w:val="18"/>
              </w:rPr>
              <w:t xml:space="preserve">Flight crew will use other means to retrieve information provided by data connectivity, e.g., </w:t>
            </w:r>
            <w:proofErr w:type="spellStart"/>
            <w:r w:rsidRPr="007D7E22">
              <w:rPr>
                <w:rFonts w:ascii="Times" w:hAnsi="Times" w:cs="Times"/>
                <w:sz w:val="18"/>
                <w:szCs w:val="18"/>
              </w:rPr>
              <w:t>datalink</w:t>
            </w:r>
            <w:proofErr w:type="spellEnd"/>
            <w:r w:rsidRPr="007D7E22">
              <w:rPr>
                <w:rFonts w:ascii="Times" w:hAnsi="Times" w:cs="Times"/>
                <w:sz w:val="18"/>
                <w:szCs w:val="18"/>
              </w:rPr>
              <w:t xml:space="preserve"> to obtain current weather, uplink weather for graphical weather etc.</w:t>
            </w:r>
          </w:p>
        </w:tc>
        <w:tc>
          <w:tcPr>
            <w:tcW w:w="2340" w:type="dxa"/>
            <w:tcBorders>
              <w:right w:val="single" w:sz="6" w:space="0" w:color="auto"/>
            </w:tcBorders>
          </w:tcPr>
          <w:p w:rsidR="003B6E46" w:rsidRPr="007D7E22" w:rsidRDefault="003B6E46" w:rsidP="00860A73">
            <w:pPr>
              <w:spacing w:before="120"/>
              <w:rPr>
                <w:rFonts w:ascii="Times" w:hAnsi="Times" w:cs="Times"/>
                <w:sz w:val="18"/>
                <w:szCs w:val="18"/>
              </w:rPr>
            </w:pPr>
            <w:r w:rsidRPr="007D7E22">
              <w:rPr>
                <w:rFonts w:ascii="Times" w:hAnsi="Times" w:cs="Times"/>
                <w:sz w:val="18"/>
                <w:szCs w:val="18"/>
              </w:rPr>
              <w:t>An Inoperative Placard will be displayed in a prominent position to be seen by flight crew and will be noted on ADLS.</w:t>
            </w:r>
          </w:p>
        </w:tc>
      </w:tr>
      <w:tr w:rsidR="003B6E46" w:rsidRPr="007D7E22" w:rsidTr="00860A73">
        <w:trPr>
          <w:cantSplit/>
        </w:trPr>
        <w:tc>
          <w:tcPr>
            <w:tcW w:w="2330" w:type="dxa"/>
            <w:tcBorders>
              <w:left w:val="single" w:sz="6" w:space="0" w:color="auto"/>
            </w:tcBorders>
          </w:tcPr>
          <w:p w:rsidR="003B6E46" w:rsidRPr="007D7E22" w:rsidRDefault="003B6E46" w:rsidP="003B6E46">
            <w:pPr>
              <w:tabs>
                <w:tab w:val="left" w:pos="450"/>
                <w:tab w:val="left" w:pos="2600"/>
              </w:tabs>
              <w:spacing w:before="120"/>
              <w:ind w:left="360" w:hanging="360"/>
              <w:rPr>
                <w:rFonts w:ascii="Times" w:hAnsi="Times" w:cs="Times"/>
                <w:sz w:val="18"/>
                <w:szCs w:val="18"/>
              </w:rPr>
            </w:pPr>
          </w:p>
        </w:tc>
        <w:tc>
          <w:tcPr>
            <w:tcW w:w="440" w:type="dxa"/>
            <w:tcBorders>
              <w:right w:val="single" w:sz="4" w:space="0" w:color="auto"/>
            </w:tcBorders>
          </w:tcPr>
          <w:p w:rsidR="003B6E46" w:rsidRPr="007D7E22" w:rsidRDefault="003B6E46" w:rsidP="00860A73">
            <w:pPr>
              <w:tabs>
                <w:tab w:val="left" w:pos="360"/>
              </w:tabs>
              <w:spacing w:before="120"/>
              <w:rPr>
                <w:rFonts w:ascii="Times" w:hAnsi="Times" w:cs="Times"/>
                <w:sz w:val="18"/>
                <w:szCs w:val="18"/>
              </w:rPr>
            </w:pPr>
            <w:r w:rsidRPr="007D7E22">
              <w:rPr>
                <w:rFonts w:ascii="Times" w:hAnsi="Times" w:cs="Times"/>
                <w:sz w:val="18"/>
                <w:szCs w:val="18"/>
              </w:rPr>
              <w:t>D</w:t>
            </w:r>
          </w:p>
        </w:tc>
        <w:tc>
          <w:tcPr>
            <w:tcW w:w="370" w:type="dxa"/>
            <w:tcBorders>
              <w:left w:val="single" w:sz="4" w:space="0" w:color="auto"/>
              <w:right w:val="single" w:sz="6" w:space="0" w:color="auto"/>
            </w:tcBorders>
          </w:tcPr>
          <w:p w:rsidR="003B6E46" w:rsidRPr="007D7E22" w:rsidRDefault="003B6E46" w:rsidP="00860A73">
            <w:pPr>
              <w:tabs>
                <w:tab w:val="left" w:pos="360"/>
              </w:tabs>
              <w:spacing w:before="120"/>
              <w:rPr>
                <w:rFonts w:ascii="Times" w:hAnsi="Times" w:cs="Times"/>
                <w:sz w:val="18"/>
                <w:szCs w:val="18"/>
              </w:rPr>
            </w:pPr>
            <w:r w:rsidRPr="007D7E22">
              <w:rPr>
                <w:rFonts w:ascii="Times" w:hAnsi="Times" w:cs="Times"/>
                <w:sz w:val="18"/>
                <w:szCs w:val="18"/>
              </w:rPr>
              <w:t>-</w:t>
            </w:r>
          </w:p>
        </w:tc>
        <w:tc>
          <w:tcPr>
            <w:tcW w:w="360" w:type="dxa"/>
          </w:tcPr>
          <w:p w:rsidR="003B6E46" w:rsidRPr="007D7E22" w:rsidRDefault="003B6E46" w:rsidP="00860A73">
            <w:pPr>
              <w:tabs>
                <w:tab w:val="left" w:pos="360"/>
              </w:tabs>
              <w:spacing w:before="120"/>
              <w:rPr>
                <w:rFonts w:ascii="Times" w:hAnsi="Times" w:cs="Times"/>
                <w:sz w:val="18"/>
                <w:szCs w:val="18"/>
              </w:rPr>
            </w:pPr>
            <w:r w:rsidRPr="007D7E22">
              <w:rPr>
                <w:rFonts w:ascii="Times" w:hAnsi="Times" w:cs="Times"/>
                <w:sz w:val="18"/>
                <w:szCs w:val="18"/>
              </w:rPr>
              <w:t>0</w:t>
            </w:r>
          </w:p>
        </w:tc>
        <w:tc>
          <w:tcPr>
            <w:tcW w:w="3240" w:type="dxa"/>
            <w:tcBorders>
              <w:left w:val="single" w:sz="6" w:space="0" w:color="auto"/>
              <w:right w:val="single" w:sz="6" w:space="0" w:color="auto"/>
            </w:tcBorders>
          </w:tcPr>
          <w:p w:rsidR="003B6E46" w:rsidRPr="007D7E22" w:rsidRDefault="003B6E46" w:rsidP="00860A73">
            <w:pPr>
              <w:spacing w:before="120"/>
              <w:rPr>
                <w:sz w:val="18"/>
                <w:szCs w:val="18"/>
              </w:rPr>
            </w:pPr>
            <w:r w:rsidRPr="007D7E22">
              <w:rPr>
                <w:sz w:val="18"/>
                <w:szCs w:val="18"/>
              </w:rPr>
              <w:t>(M) May be inoperative provided:</w:t>
            </w:r>
          </w:p>
          <w:p w:rsidR="003B6E46" w:rsidRPr="007D7E22" w:rsidRDefault="003B6E46" w:rsidP="00860A73">
            <w:pPr>
              <w:ind w:left="460" w:hanging="360"/>
              <w:rPr>
                <w:sz w:val="18"/>
                <w:szCs w:val="18"/>
              </w:rPr>
            </w:pPr>
            <w:r w:rsidRPr="007D7E22">
              <w:rPr>
                <w:sz w:val="18"/>
                <w:szCs w:val="18"/>
              </w:rPr>
              <w:t>a)</w:t>
            </w:r>
            <w:r w:rsidRPr="007D7E22">
              <w:rPr>
                <w:sz w:val="18"/>
                <w:szCs w:val="18"/>
              </w:rPr>
              <w:tab/>
              <w:t>Associated EFB and hardwar</w:t>
            </w:r>
            <w:r w:rsidR="001720FB">
              <w:rPr>
                <w:sz w:val="18"/>
                <w:szCs w:val="18"/>
              </w:rPr>
              <w:t>e</w:t>
            </w:r>
            <w:r w:rsidRPr="007D7E22">
              <w:rPr>
                <w:sz w:val="18"/>
                <w:szCs w:val="18"/>
              </w:rPr>
              <w:t xml:space="preserve"> is secured by an alternate means or removed from airplane, and</w:t>
            </w:r>
          </w:p>
          <w:p w:rsidR="003B6E46" w:rsidRPr="007D7E22" w:rsidRDefault="003B6E46" w:rsidP="00860A73">
            <w:pPr>
              <w:ind w:left="460" w:hanging="360"/>
              <w:rPr>
                <w:sz w:val="18"/>
                <w:szCs w:val="18"/>
              </w:rPr>
            </w:pPr>
            <w:r w:rsidRPr="007D7E22">
              <w:rPr>
                <w:sz w:val="18"/>
                <w:szCs w:val="18"/>
              </w:rPr>
              <w:t>b)</w:t>
            </w:r>
            <w:r w:rsidRPr="007D7E22">
              <w:rPr>
                <w:sz w:val="18"/>
                <w:szCs w:val="18"/>
              </w:rPr>
              <w:tab/>
              <w:t>Procedures do not require its use.</w:t>
            </w:r>
          </w:p>
        </w:tc>
        <w:tc>
          <w:tcPr>
            <w:tcW w:w="2880" w:type="dxa"/>
            <w:tcBorders>
              <w:right w:val="single" w:sz="6" w:space="0" w:color="auto"/>
            </w:tcBorders>
          </w:tcPr>
          <w:p w:rsidR="003B6E46" w:rsidRPr="007D7E22" w:rsidRDefault="003B6E46" w:rsidP="00860A73">
            <w:pPr>
              <w:spacing w:before="120"/>
              <w:rPr>
                <w:rFonts w:ascii="Times" w:hAnsi="Times" w:cs="Times"/>
                <w:sz w:val="18"/>
                <w:szCs w:val="18"/>
              </w:rPr>
            </w:pPr>
            <w:r w:rsidRPr="007D7E22">
              <w:rPr>
                <w:rFonts w:ascii="Times" w:hAnsi="Times" w:cs="Times"/>
                <w:sz w:val="18"/>
                <w:szCs w:val="18"/>
              </w:rPr>
              <w:t>Maintenance will ensure EFB and hardware is secured by an alternate means or removed from airplane, and procedures do not require its use.</w:t>
            </w:r>
          </w:p>
        </w:tc>
        <w:tc>
          <w:tcPr>
            <w:tcW w:w="2520" w:type="dxa"/>
            <w:tcBorders>
              <w:right w:val="single" w:sz="6" w:space="0" w:color="auto"/>
            </w:tcBorders>
          </w:tcPr>
          <w:p w:rsidR="003B6E46" w:rsidRPr="007D7E22" w:rsidRDefault="003B6E46" w:rsidP="00860A73">
            <w:pPr>
              <w:spacing w:before="12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3B6E46" w:rsidRPr="007D7E22" w:rsidRDefault="003B6E46" w:rsidP="00860A73">
            <w:pPr>
              <w:spacing w:before="120"/>
              <w:rPr>
                <w:rFonts w:ascii="Times" w:hAnsi="Times" w:cs="Times"/>
                <w:sz w:val="18"/>
                <w:szCs w:val="18"/>
              </w:rPr>
            </w:pPr>
            <w:r w:rsidRPr="007D7E22">
              <w:rPr>
                <w:rFonts w:ascii="Times" w:hAnsi="Times" w:cs="Times"/>
                <w:sz w:val="18"/>
                <w:szCs w:val="18"/>
              </w:rPr>
              <w:t>An Inoperative Placard will be displayed in a prominent position to be seen by flight crew and will be noted on ADLS.</w:t>
            </w:r>
          </w:p>
        </w:tc>
      </w:tr>
      <w:tr w:rsidR="003B6E46" w:rsidRPr="007D7E22" w:rsidTr="00860A73">
        <w:trPr>
          <w:cantSplit/>
        </w:trPr>
        <w:tc>
          <w:tcPr>
            <w:tcW w:w="2330" w:type="dxa"/>
            <w:tcBorders>
              <w:left w:val="single" w:sz="6" w:space="0" w:color="auto"/>
              <w:bottom w:val="single" w:sz="6" w:space="0" w:color="auto"/>
            </w:tcBorders>
          </w:tcPr>
          <w:p w:rsidR="003B6E46" w:rsidRPr="007D7E22" w:rsidRDefault="003B6E46" w:rsidP="003B6E46">
            <w:pPr>
              <w:tabs>
                <w:tab w:val="left" w:pos="450"/>
                <w:tab w:val="left" w:pos="2600"/>
              </w:tabs>
              <w:spacing w:before="120"/>
              <w:ind w:left="360" w:hanging="360"/>
              <w:rPr>
                <w:rFonts w:ascii="Times" w:hAnsi="Times" w:cs="Times"/>
                <w:sz w:val="18"/>
                <w:szCs w:val="18"/>
              </w:rPr>
            </w:pPr>
          </w:p>
        </w:tc>
        <w:tc>
          <w:tcPr>
            <w:tcW w:w="440" w:type="dxa"/>
            <w:tcBorders>
              <w:bottom w:val="single" w:sz="6" w:space="0" w:color="auto"/>
              <w:right w:val="single" w:sz="4" w:space="0" w:color="auto"/>
            </w:tcBorders>
          </w:tcPr>
          <w:p w:rsidR="003B6E46" w:rsidRPr="007D7E22" w:rsidRDefault="003B6E46" w:rsidP="00860A73">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3B6E46" w:rsidRPr="007D7E22" w:rsidRDefault="003B6E46" w:rsidP="00860A73">
            <w:pPr>
              <w:tabs>
                <w:tab w:val="left" w:pos="360"/>
              </w:tabs>
              <w:spacing w:before="120"/>
              <w:rPr>
                <w:rFonts w:ascii="Times" w:hAnsi="Times" w:cs="Times"/>
                <w:sz w:val="18"/>
                <w:szCs w:val="18"/>
              </w:rPr>
            </w:pPr>
          </w:p>
        </w:tc>
        <w:tc>
          <w:tcPr>
            <w:tcW w:w="360" w:type="dxa"/>
            <w:tcBorders>
              <w:bottom w:val="single" w:sz="6" w:space="0" w:color="auto"/>
            </w:tcBorders>
          </w:tcPr>
          <w:p w:rsidR="003B6E46" w:rsidRPr="007D7E22" w:rsidRDefault="003B6E46" w:rsidP="00860A73">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3B6E46" w:rsidRPr="007D7E22" w:rsidRDefault="003B6E46" w:rsidP="00860A73">
            <w:pPr>
              <w:spacing w:before="120"/>
              <w:rPr>
                <w:sz w:val="18"/>
                <w:szCs w:val="18"/>
              </w:rPr>
            </w:pPr>
          </w:p>
        </w:tc>
        <w:tc>
          <w:tcPr>
            <w:tcW w:w="2880" w:type="dxa"/>
            <w:tcBorders>
              <w:bottom w:val="single" w:sz="6" w:space="0" w:color="auto"/>
              <w:right w:val="single" w:sz="6" w:space="0" w:color="auto"/>
            </w:tcBorders>
          </w:tcPr>
          <w:p w:rsidR="003B6E46" w:rsidRPr="007D7E22" w:rsidRDefault="003B6E46" w:rsidP="00860A73">
            <w:pPr>
              <w:spacing w:before="120"/>
              <w:rPr>
                <w:rFonts w:ascii="Times" w:hAnsi="Times" w:cs="Times"/>
                <w:sz w:val="18"/>
                <w:szCs w:val="18"/>
              </w:rPr>
            </w:pPr>
          </w:p>
        </w:tc>
        <w:tc>
          <w:tcPr>
            <w:tcW w:w="2520" w:type="dxa"/>
            <w:tcBorders>
              <w:bottom w:val="single" w:sz="6" w:space="0" w:color="auto"/>
              <w:right w:val="single" w:sz="6" w:space="0" w:color="auto"/>
            </w:tcBorders>
          </w:tcPr>
          <w:p w:rsidR="003B6E46" w:rsidRPr="007D7E22" w:rsidRDefault="003B6E46" w:rsidP="00860A73">
            <w:pPr>
              <w:spacing w:before="120"/>
              <w:rPr>
                <w:rFonts w:ascii="Times" w:hAnsi="Times" w:cs="Times"/>
                <w:sz w:val="18"/>
                <w:szCs w:val="18"/>
              </w:rPr>
            </w:pPr>
          </w:p>
        </w:tc>
        <w:tc>
          <w:tcPr>
            <w:tcW w:w="2340" w:type="dxa"/>
            <w:tcBorders>
              <w:bottom w:val="single" w:sz="6" w:space="0" w:color="auto"/>
              <w:right w:val="single" w:sz="6" w:space="0" w:color="auto"/>
            </w:tcBorders>
          </w:tcPr>
          <w:p w:rsidR="003B6E46" w:rsidRPr="007D7E22" w:rsidRDefault="003B6E46" w:rsidP="00860A73">
            <w:pPr>
              <w:spacing w:before="120"/>
              <w:rPr>
                <w:rFonts w:ascii="Times" w:hAnsi="Times" w:cs="Times"/>
                <w:sz w:val="18"/>
                <w:szCs w:val="18"/>
              </w:rPr>
            </w:pPr>
          </w:p>
        </w:tc>
      </w:tr>
    </w:tbl>
    <w:p w:rsidR="00B70D91" w:rsidRDefault="00B70D91" w:rsidP="007245C4">
      <w:pPr>
        <w:jc w:val="center"/>
      </w:pPr>
    </w:p>
    <w:p w:rsidR="00B70D91" w:rsidRDefault="00B70D91" w:rsidP="007245C4">
      <w:pPr>
        <w:jc w:val="center"/>
        <w:sectPr w:rsidR="00B70D91" w:rsidSect="00EA538C">
          <w:headerReference w:type="default" r:id="rId186"/>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2A3D45" w:rsidRPr="007D7E22" w:rsidTr="00860A73">
        <w:trPr>
          <w:cantSplit/>
        </w:trPr>
        <w:tc>
          <w:tcPr>
            <w:tcW w:w="2330" w:type="dxa"/>
            <w:tcBorders>
              <w:top w:val="single" w:sz="4" w:space="0" w:color="auto"/>
              <w:left w:val="single" w:sz="6" w:space="0" w:color="auto"/>
            </w:tcBorders>
          </w:tcPr>
          <w:p w:rsidR="002A3D45" w:rsidRPr="007D7E22" w:rsidRDefault="002A3D45" w:rsidP="00860A73">
            <w:pPr>
              <w:tabs>
                <w:tab w:val="left" w:pos="440"/>
                <w:tab w:val="left" w:pos="2600"/>
              </w:tabs>
              <w:ind w:left="86"/>
              <w:rPr>
                <w:rFonts w:ascii="Times" w:hAnsi="Times" w:cs="Times"/>
                <w:sz w:val="18"/>
                <w:szCs w:val="18"/>
              </w:rPr>
            </w:pPr>
            <w:r w:rsidRPr="007D7E22">
              <w:rPr>
                <w:rFonts w:ascii="Times" w:hAnsi="Times" w:cs="Times"/>
                <w:sz w:val="18"/>
                <w:szCs w:val="18"/>
              </w:rPr>
              <w:lastRenderedPageBreak/>
              <w:t>1.</w:t>
            </w:r>
            <w:r w:rsidRPr="007D7E22">
              <w:rPr>
                <w:rFonts w:ascii="Times" w:hAnsi="Times" w:cs="Times"/>
                <w:sz w:val="18"/>
                <w:szCs w:val="18"/>
              </w:rPr>
              <w:tab/>
              <w:t>Auxiliary Power</w:t>
            </w:r>
          </w:p>
          <w:p w:rsidR="002A3D45" w:rsidRPr="007D7E22" w:rsidRDefault="002A3D45" w:rsidP="00860A73">
            <w:pPr>
              <w:tabs>
                <w:tab w:val="left" w:pos="2600"/>
              </w:tabs>
              <w:ind w:left="440"/>
              <w:rPr>
                <w:rFonts w:ascii="Times" w:hAnsi="Times" w:cs="Times"/>
                <w:sz w:val="18"/>
                <w:szCs w:val="18"/>
              </w:rPr>
            </w:pPr>
            <w:r w:rsidRPr="007D7E22">
              <w:rPr>
                <w:rFonts w:ascii="Times" w:hAnsi="Times" w:cs="Times"/>
                <w:sz w:val="18"/>
                <w:szCs w:val="18"/>
              </w:rPr>
              <w:t>Unit (APU)</w:t>
            </w:r>
          </w:p>
        </w:tc>
        <w:tc>
          <w:tcPr>
            <w:tcW w:w="440" w:type="dxa"/>
            <w:tcBorders>
              <w:top w:val="single" w:sz="4" w:space="0" w:color="auto"/>
              <w:right w:val="single" w:sz="4" w:space="0" w:color="auto"/>
            </w:tcBorders>
          </w:tcPr>
          <w:p w:rsidR="002A3D45" w:rsidRPr="007D7E22" w:rsidRDefault="002A3D45" w:rsidP="00860A73">
            <w:pPr>
              <w:tabs>
                <w:tab w:val="left" w:pos="360"/>
              </w:tabs>
              <w:rPr>
                <w:rFonts w:ascii="Times" w:hAnsi="Times" w:cs="Times"/>
                <w:sz w:val="18"/>
                <w:szCs w:val="18"/>
              </w:rPr>
            </w:pPr>
            <w:r w:rsidRPr="007D7E22">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2A3D45" w:rsidRPr="007D7E22" w:rsidRDefault="002A3D45" w:rsidP="00860A73">
            <w:pPr>
              <w:tabs>
                <w:tab w:val="left" w:pos="360"/>
              </w:tabs>
              <w:rPr>
                <w:rFonts w:ascii="Times" w:hAnsi="Times" w:cs="Times"/>
                <w:sz w:val="18"/>
                <w:szCs w:val="18"/>
              </w:rPr>
            </w:pPr>
            <w:r w:rsidRPr="007D7E22">
              <w:rPr>
                <w:rFonts w:ascii="Times" w:hAnsi="Times" w:cs="Times"/>
                <w:sz w:val="18"/>
                <w:szCs w:val="18"/>
              </w:rPr>
              <w:t>1</w:t>
            </w:r>
          </w:p>
        </w:tc>
        <w:tc>
          <w:tcPr>
            <w:tcW w:w="360" w:type="dxa"/>
            <w:tcBorders>
              <w:top w:val="single" w:sz="4" w:space="0" w:color="auto"/>
            </w:tcBorders>
          </w:tcPr>
          <w:p w:rsidR="002A3D45" w:rsidRPr="007D7E22" w:rsidRDefault="002A3D45" w:rsidP="00860A73">
            <w:pPr>
              <w:tabs>
                <w:tab w:val="left" w:pos="360"/>
              </w:tabs>
              <w:rPr>
                <w:rFonts w:ascii="Times" w:hAnsi="Times" w:cs="Times"/>
                <w:sz w:val="18"/>
                <w:szCs w:val="18"/>
              </w:rPr>
            </w:pPr>
            <w:r w:rsidRPr="007D7E22">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2A3D45" w:rsidRPr="007D7E22" w:rsidRDefault="002A3D45" w:rsidP="00860A73">
            <w:pPr>
              <w:pStyle w:val="BodyText"/>
              <w:spacing w:before="0"/>
            </w:pPr>
            <w:r w:rsidRPr="007D7E22">
              <w:t>(O) Except for ER operations, may be inoperative provided:</w:t>
            </w:r>
          </w:p>
          <w:p w:rsidR="002A3D45" w:rsidRPr="007D7E22" w:rsidRDefault="002A3D45" w:rsidP="00860A73">
            <w:pPr>
              <w:ind w:left="460" w:hanging="360"/>
              <w:rPr>
                <w:rFonts w:ascii="Times" w:hAnsi="Times" w:cs="Times"/>
                <w:sz w:val="18"/>
                <w:szCs w:val="18"/>
              </w:rPr>
            </w:pPr>
            <w:r w:rsidRPr="007D7E22">
              <w:rPr>
                <w:rFonts w:ascii="Times" w:hAnsi="Times" w:cs="Times"/>
                <w:sz w:val="18"/>
                <w:szCs w:val="18"/>
              </w:rPr>
              <w:t>a)</w:t>
            </w:r>
            <w:r w:rsidRPr="007D7E22">
              <w:rPr>
                <w:rFonts w:ascii="Times" w:hAnsi="Times" w:cs="Times"/>
                <w:sz w:val="18"/>
                <w:szCs w:val="18"/>
              </w:rPr>
              <w:tab/>
              <w:t>Both Engine Driven generators are operative, and</w:t>
            </w:r>
          </w:p>
          <w:p w:rsidR="002A3D45" w:rsidRPr="007D7E22" w:rsidRDefault="002A3D45" w:rsidP="00860A73">
            <w:pPr>
              <w:ind w:left="460" w:hanging="360"/>
              <w:rPr>
                <w:rFonts w:ascii="Times" w:hAnsi="Times" w:cs="Times"/>
                <w:sz w:val="18"/>
                <w:szCs w:val="18"/>
              </w:rPr>
            </w:pPr>
            <w:r w:rsidRPr="007D7E22">
              <w:rPr>
                <w:rFonts w:ascii="Times" w:hAnsi="Times" w:cs="Times"/>
                <w:sz w:val="18"/>
                <w:szCs w:val="18"/>
              </w:rPr>
              <w:t>b)</w:t>
            </w:r>
            <w:r w:rsidRPr="007D7E22">
              <w:rPr>
                <w:rFonts w:ascii="Times" w:hAnsi="Times" w:cs="Times"/>
                <w:sz w:val="18"/>
                <w:szCs w:val="18"/>
              </w:rPr>
              <w:tab/>
            </w:r>
            <w:r>
              <w:rPr>
                <w:rFonts w:ascii="Times" w:hAnsi="Times" w:cs="Times"/>
                <w:sz w:val="18"/>
                <w:szCs w:val="18"/>
              </w:rPr>
              <w:t>RAT</w:t>
            </w:r>
            <w:r w:rsidRPr="007D7E22">
              <w:rPr>
                <w:rFonts w:ascii="Times" w:hAnsi="Times" w:cs="Times"/>
                <w:sz w:val="18"/>
                <w:szCs w:val="18"/>
              </w:rPr>
              <w:t xml:space="preserve"> is operative.</w:t>
            </w:r>
          </w:p>
        </w:tc>
        <w:tc>
          <w:tcPr>
            <w:tcW w:w="2880" w:type="dxa"/>
            <w:tcBorders>
              <w:top w:val="single" w:sz="4" w:space="0" w:color="auto"/>
              <w:right w:val="single" w:sz="6" w:space="0" w:color="auto"/>
            </w:tcBorders>
          </w:tcPr>
          <w:p w:rsidR="002A3D45" w:rsidRPr="007D7E22" w:rsidRDefault="002A3D45" w:rsidP="00860A73">
            <w:pPr>
              <w:rPr>
                <w:rFonts w:ascii="Times" w:hAnsi="Times" w:cs="Times"/>
                <w:sz w:val="18"/>
                <w:szCs w:val="18"/>
              </w:rPr>
            </w:pPr>
            <w:r w:rsidRPr="007D7E22">
              <w:rPr>
                <w:rFonts w:ascii="Times" w:hAnsi="Times" w:cs="Times"/>
                <w:sz w:val="18"/>
                <w:szCs w:val="18"/>
              </w:rPr>
              <w:t>None required.</w:t>
            </w:r>
          </w:p>
        </w:tc>
        <w:tc>
          <w:tcPr>
            <w:tcW w:w="2520" w:type="dxa"/>
            <w:tcBorders>
              <w:top w:val="single" w:sz="4" w:space="0" w:color="auto"/>
              <w:right w:val="single" w:sz="6" w:space="0" w:color="auto"/>
            </w:tcBorders>
          </w:tcPr>
          <w:p w:rsidR="002A3D45" w:rsidRPr="007D7E22" w:rsidRDefault="002A3D45" w:rsidP="00860A73">
            <w:pPr>
              <w:pStyle w:val="BodyText"/>
              <w:spacing w:before="0"/>
            </w:pPr>
            <w:r w:rsidRPr="007D7E22">
              <w:t>Flight crew will ensure:</w:t>
            </w:r>
          </w:p>
          <w:p w:rsidR="002A3D45" w:rsidRPr="007D7E22" w:rsidRDefault="002A3D45" w:rsidP="00860A73">
            <w:pPr>
              <w:ind w:left="370" w:hanging="270"/>
              <w:rPr>
                <w:rFonts w:ascii="Times" w:hAnsi="Times" w:cs="Times"/>
                <w:sz w:val="18"/>
                <w:szCs w:val="18"/>
              </w:rPr>
            </w:pPr>
            <w:r w:rsidRPr="007D7E22">
              <w:rPr>
                <w:rFonts w:ascii="Times" w:hAnsi="Times" w:cs="Times"/>
                <w:sz w:val="18"/>
                <w:szCs w:val="18"/>
              </w:rPr>
              <w:t>a)</w:t>
            </w:r>
            <w:r w:rsidRPr="007D7E22">
              <w:rPr>
                <w:rFonts w:ascii="Times" w:hAnsi="Times" w:cs="Times"/>
                <w:sz w:val="18"/>
                <w:szCs w:val="18"/>
              </w:rPr>
              <w:tab/>
            </w:r>
            <w:r w:rsidRPr="007D7E22">
              <w:rPr>
                <w:rFonts w:ascii="Times" w:hAnsi="Times" w:cs="Times"/>
                <w:bCs/>
                <w:sz w:val="18"/>
                <w:szCs w:val="18"/>
              </w:rPr>
              <w:t>BOTH Engine Driven Generators</w:t>
            </w:r>
            <w:r w:rsidRPr="007D7E22">
              <w:rPr>
                <w:rFonts w:ascii="Times" w:hAnsi="Times" w:cs="Times"/>
                <w:sz w:val="18"/>
                <w:szCs w:val="18"/>
              </w:rPr>
              <w:t xml:space="preserve"> are operative.  </w:t>
            </w:r>
            <w:r w:rsidRPr="007D7E22">
              <w:rPr>
                <w:rFonts w:ascii="Times" w:hAnsi="Times" w:cs="Times"/>
                <w:bCs/>
                <w:sz w:val="18"/>
                <w:szCs w:val="18"/>
              </w:rPr>
              <w:t>AFM, Section 2, Normal Procedure, After Startin</w:t>
            </w:r>
            <w:r>
              <w:rPr>
                <w:rFonts w:ascii="Times" w:hAnsi="Times" w:cs="Times"/>
                <w:bCs/>
                <w:sz w:val="18"/>
                <w:szCs w:val="18"/>
              </w:rPr>
              <w:t>g Engines, and</w:t>
            </w:r>
          </w:p>
          <w:p w:rsidR="002A3D45" w:rsidRPr="007D7E22" w:rsidRDefault="002A3D45" w:rsidP="00860A73">
            <w:pPr>
              <w:ind w:left="370" w:hanging="270"/>
              <w:rPr>
                <w:rFonts w:ascii="Times" w:hAnsi="Times" w:cs="Times"/>
                <w:sz w:val="18"/>
                <w:szCs w:val="18"/>
              </w:rPr>
            </w:pPr>
            <w:r w:rsidRPr="007D7E22">
              <w:rPr>
                <w:rFonts w:ascii="Times" w:hAnsi="Times" w:cs="Times"/>
                <w:sz w:val="18"/>
                <w:szCs w:val="18"/>
              </w:rPr>
              <w:t>b)</w:t>
            </w:r>
            <w:r w:rsidRPr="007D7E22">
              <w:rPr>
                <w:rFonts w:ascii="Times" w:hAnsi="Times" w:cs="Times"/>
                <w:sz w:val="18"/>
                <w:szCs w:val="18"/>
              </w:rPr>
              <w:tab/>
            </w:r>
            <w:r>
              <w:rPr>
                <w:rFonts w:ascii="Times" w:hAnsi="Times" w:cs="Times"/>
                <w:bCs/>
                <w:sz w:val="18"/>
                <w:szCs w:val="18"/>
              </w:rPr>
              <w:t xml:space="preserve">RAT </w:t>
            </w:r>
            <w:r w:rsidRPr="007D7E22">
              <w:rPr>
                <w:rFonts w:ascii="Times" w:hAnsi="Times" w:cs="Times"/>
                <w:sz w:val="18"/>
                <w:szCs w:val="18"/>
              </w:rPr>
              <w:t>is operative</w:t>
            </w:r>
            <w:r>
              <w:rPr>
                <w:rFonts w:ascii="Times" w:hAnsi="Times" w:cs="Times"/>
                <w:sz w:val="18"/>
                <w:szCs w:val="18"/>
              </w:rPr>
              <w:t>, Section 2, Normal Procedure, Before Starting Engines.</w:t>
            </w:r>
          </w:p>
        </w:tc>
        <w:tc>
          <w:tcPr>
            <w:tcW w:w="2340" w:type="dxa"/>
            <w:tcBorders>
              <w:top w:val="single" w:sz="4" w:space="0" w:color="auto"/>
              <w:right w:val="single" w:sz="6" w:space="0" w:color="auto"/>
            </w:tcBorders>
          </w:tcPr>
          <w:p w:rsidR="002A3D45" w:rsidRPr="007D7E22" w:rsidRDefault="002A3D45" w:rsidP="00860A73">
            <w:pPr>
              <w:rPr>
                <w:rFonts w:ascii="Times" w:hAnsi="Times" w:cs="Times"/>
                <w:sz w:val="18"/>
                <w:szCs w:val="18"/>
              </w:rPr>
            </w:pPr>
            <w:r w:rsidRPr="007D7E22">
              <w:rPr>
                <w:rFonts w:ascii="Times" w:hAnsi="Times" w:cs="Times"/>
                <w:sz w:val="18"/>
                <w:szCs w:val="18"/>
              </w:rPr>
              <w:t xml:space="preserve">An Inoperative Placard will be placed on </w:t>
            </w:r>
            <w:r w:rsidRPr="007D7E22">
              <w:rPr>
                <w:rFonts w:ascii="Times" w:hAnsi="Times" w:cs="Times"/>
                <w:bCs/>
                <w:sz w:val="18"/>
                <w:szCs w:val="18"/>
              </w:rPr>
              <w:t>APU "MASTER" Switch</w:t>
            </w:r>
            <w:r w:rsidRPr="007D7E22">
              <w:rPr>
                <w:rFonts w:ascii="Times" w:hAnsi="Times" w:cs="Times"/>
                <w:sz w:val="18"/>
                <w:szCs w:val="18"/>
              </w:rPr>
              <w:t xml:space="preserve"> and will be noted on ADLS.</w:t>
            </w:r>
          </w:p>
        </w:tc>
      </w:tr>
      <w:tr w:rsidR="002A3D45" w:rsidRPr="007D7E22" w:rsidTr="00860A73">
        <w:trPr>
          <w:cantSplit/>
        </w:trPr>
        <w:tc>
          <w:tcPr>
            <w:tcW w:w="2330" w:type="dxa"/>
            <w:tcBorders>
              <w:left w:val="single" w:sz="6" w:space="0" w:color="auto"/>
            </w:tcBorders>
          </w:tcPr>
          <w:p w:rsidR="002A3D45" w:rsidRPr="007D7E22" w:rsidRDefault="002A3D45" w:rsidP="00860A73">
            <w:pPr>
              <w:tabs>
                <w:tab w:val="left" w:pos="440"/>
                <w:tab w:val="left" w:pos="2600"/>
              </w:tabs>
              <w:spacing w:before="120"/>
              <w:ind w:left="86"/>
              <w:rPr>
                <w:rFonts w:ascii="Times" w:hAnsi="Times" w:cs="Times"/>
                <w:sz w:val="18"/>
                <w:szCs w:val="18"/>
              </w:rPr>
            </w:pPr>
            <w:r w:rsidRPr="007D7E22">
              <w:rPr>
                <w:rFonts w:ascii="Times" w:hAnsi="Times" w:cs="Times"/>
                <w:sz w:val="18"/>
                <w:szCs w:val="18"/>
              </w:rPr>
              <w:t>2.</w:t>
            </w:r>
            <w:r w:rsidRPr="007D7E22">
              <w:rPr>
                <w:rFonts w:ascii="Times" w:hAnsi="Times" w:cs="Times"/>
                <w:sz w:val="18"/>
                <w:szCs w:val="18"/>
              </w:rPr>
              <w:tab/>
              <w:t>APU EGT Indicators</w:t>
            </w:r>
          </w:p>
          <w:p w:rsidR="002A3D45" w:rsidRPr="007D7E22" w:rsidRDefault="002A3D45" w:rsidP="00860A73">
            <w:pPr>
              <w:tabs>
                <w:tab w:val="left" w:pos="2600"/>
              </w:tabs>
              <w:ind w:left="440"/>
              <w:rPr>
                <w:rFonts w:ascii="Times" w:hAnsi="Times" w:cs="Times"/>
                <w:sz w:val="18"/>
                <w:szCs w:val="18"/>
              </w:rPr>
            </w:pPr>
            <w:r w:rsidRPr="007D7E22">
              <w:rPr>
                <w:rFonts w:ascii="Times" w:hAnsi="Times" w:cs="Times"/>
                <w:sz w:val="18"/>
                <w:szCs w:val="18"/>
              </w:rPr>
              <w:t>(EICAS and Overhead)</w:t>
            </w:r>
          </w:p>
        </w:tc>
        <w:tc>
          <w:tcPr>
            <w:tcW w:w="440" w:type="dxa"/>
            <w:tcBorders>
              <w:right w:val="single" w:sz="4"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C</w:t>
            </w:r>
          </w:p>
        </w:tc>
        <w:tc>
          <w:tcPr>
            <w:tcW w:w="370" w:type="dxa"/>
            <w:tcBorders>
              <w:left w:val="single" w:sz="4" w:space="0" w:color="auto"/>
              <w:right w:val="single" w:sz="6"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2</w:t>
            </w:r>
          </w:p>
        </w:tc>
        <w:tc>
          <w:tcPr>
            <w:tcW w:w="360" w:type="dxa"/>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1</w:t>
            </w:r>
          </w:p>
        </w:tc>
        <w:tc>
          <w:tcPr>
            <w:tcW w:w="3240" w:type="dxa"/>
            <w:tcBorders>
              <w:left w:val="single" w:sz="6" w:space="0" w:color="auto"/>
              <w:right w:val="single" w:sz="6" w:space="0" w:color="auto"/>
            </w:tcBorders>
          </w:tcPr>
          <w:p w:rsidR="002A3D45" w:rsidRPr="007D7E22" w:rsidRDefault="002A3D45" w:rsidP="00860A73">
            <w:pPr>
              <w:spacing w:before="120"/>
              <w:rPr>
                <w:rFonts w:ascii="Times" w:hAnsi="Times" w:cs="Times"/>
                <w:sz w:val="18"/>
                <w:szCs w:val="18"/>
              </w:rPr>
            </w:pPr>
          </w:p>
        </w:tc>
        <w:tc>
          <w:tcPr>
            <w:tcW w:w="2880" w:type="dxa"/>
            <w:tcBorders>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520" w:type="dxa"/>
            <w:tcBorders>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2A3D45" w:rsidRPr="007D7E22" w:rsidRDefault="002A3D45" w:rsidP="00667C74">
            <w:pPr>
              <w:spacing w:before="120"/>
              <w:rPr>
                <w:rFonts w:ascii="Times" w:hAnsi="Times" w:cs="Times"/>
                <w:sz w:val="18"/>
                <w:szCs w:val="18"/>
              </w:rPr>
            </w:pPr>
            <w:r w:rsidRPr="007D7E22">
              <w:rPr>
                <w:rFonts w:ascii="Times" w:hAnsi="Times" w:cs="Times"/>
                <w:sz w:val="18"/>
                <w:szCs w:val="18"/>
              </w:rPr>
              <w:t xml:space="preserve">An Inoperative Placard will be placed on </w:t>
            </w:r>
            <w:r w:rsidR="00667C74">
              <w:rPr>
                <w:rFonts w:ascii="Times" w:hAnsi="Times" w:cs="Times"/>
                <w:sz w:val="18"/>
                <w:szCs w:val="18"/>
              </w:rPr>
              <w:t xml:space="preserve">inoperative </w:t>
            </w:r>
            <w:r w:rsidRPr="007D7E22">
              <w:rPr>
                <w:rFonts w:ascii="Times" w:hAnsi="Times" w:cs="Times"/>
                <w:bCs/>
                <w:sz w:val="18"/>
                <w:szCs w:val="18"/>
              </w:rPr>
              <w:t xml:space="preserve">APU </w:t>
            </w:r>
            <w:r w:rsidR="00667C74">
              <w:rPr>
                <w:rFonts w:ascii="Times" w:hAnsi="Times" w:cs="Times"/>
                <w:bCs/>
                <w:sz w:val="18"/>
                <w:szCs w:val="18"/>
              </w:rPr>
              <w:t xml:space="preserve">EGT Indicator </w:t>
            </w:r>
            <w:r w:rsidRPr="007D7E22">
              <w:rPr>
                <w:rFonts w:ascii="Times" w:hAnsi="Times" w:cs="Times"/>
                <w:sz w:val="18"/>
                <w:szCs w:val="18"/>
              </w:rPr>
              <w:t>and will be noted on ADLS.</w:t>
            </w:r>
          </w:p>
        </w:tc>
      </w:tr>
      <w:tr w:rsidR="002A3D45" w:rsidRPr="007D7E22" w:rsidTr="00860A73">
        <w:trPr>
          <w:cantSplit/>
        </w:trPr>
        <w:tc>
          <w:tcPr>
            <w:tcW w:w="2330" w:type="dxa"/>
            <w:tcBorders>
              <w:left w:val="single" w:sz="6" w:space="0" w:color="auto"/>
            </w:tcBorders>
          </w:tcPr>
          <w:p w:rsidR="002A3D45" w:rsidRPr="007D7E22" w:rsidRDefault="002A3D45" w:rsidP="00860A73">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C</w:t>
            </w:r>
          </w:p>
        </w:tc>
        <w:tc>
          <w:tcPr>
            <w:tcW w:w="370" w:type="dxa"/>
            <w:tcBorders>
              <w:left w:val="single" w:sz="4" w:space="0" w:color="auto"/>
              <w:right w:val="single" w:sz="6"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2</w:t>
            </w:r>
          </w:p>
        </w:tc>
        <w:tc>
          <w:tcPr>
            <w:tcW w:w="360" w:type="dxa"/>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0</w:t>
            </w:r>
          </w:p>
        </w:tc>
        <w:tc>
          <w:tcPr>
            <w:tcW w:w="3240" w:type="dxa"/>
            <w:tcBorders>
              <w:left w:val="single" w:sz="6" w:space="0" w:color="auto"/>
              <w:right w:val="single" w:sz="6" w:space="0" w:color="auto"/>
            </w:tcBorders>
          </w:tcPr>
          <w:p w:rsidR="002A3D45" w:rsidRPr="007D7E22" w:rsidRDefault="002A3D45" w:rsidP="00860A73">
            <w:pPr>
              <w:pStyle w:val="BodyText"/>
            </w:pPr>
            <w:r w:rsidRPr="007D7E22">
              <w:t>Except for ER operations, may be inoperative provided:</w:t>
            </w:r>
          </w:p>
          <w:p w:rsidR="002A3D45" w:rsidRPr="007D7E22" w:rsidRDefault="002A3D45" w:rsidP="002E3090">
            <w:pPr>
              <w:ind w:left="461" w:hanging="360"/>
              <w:rPr>
                <w:rFonts w:ascii="Times" w:hAnsi="Times" w:cs="Times"/>
                <w:sz w:val="18"/>
                <w:szCs w:val="18"/>
              </w:rPr>
            </w:pPr>
            <w:r w:rsidRPr="007D7E22">
              <w:rPr>
                <w:rFonts w:ascii="Times" w:hAnsi="Times" w:cs="Times"/>
                <w:sz w:val="18"/>
                <w:szCs w:val="18"/>
              </w:rPr>
              <w:t>a)</w:t>
            </w:r>
            <w:r w:rsidRPr="007D7E22">
              <w:rPr>
                <w:rFonts w:ascii="Times" w:hAnsi="Times" w:cs="Times"/>
                <w:sz w:val="18"/>
                <w:szCs w:val="18"/>
              </w:rPr>
              <w:tab/>
              <w:t>APU is not operated,</w:t>
            </w:r>
          </w:p>
          <w:p w:rsidR="002A3D45" w:rsidRPr="007D7E22" w:rsidRDefault="002A3D45" w:rsidP="002E3090">
            <w:pPr>
              <w:ind w:left="461" w:hanging="360"/>
              <w:rPr>
                <w:rFonts w:ascii="Times" w:hAnsi="Times" w:cs="Times"/>
                <w:sz w:val="18"/>
                <w:szCs w:val="18"/>
              </w:rPr>
            </w:pPr>
            <w:r w:rsidRPr="007D7E22">
              <w:rPr>
                <w:rFonts w:ascii="Times" w:hAnsi="Times" w:cs="Times"/>
                <w:sz w:val="18"/>
                <w:szCs w:val="18"/>
              </w:rPr>
              <w:t>b)</w:t>
            </w:r>
            <w:r w:rsidRPr="007D7E22">
              <w:rPr>
                <w:rFonts w:ascii="Times" w:hAnsi="Times" w:cs="Times"/>
                <w:sz w:val="18"/>
                <w:szCs w:val="18"/>
              </w:rPr>
              <w:tab/>
              <w:t>Both Engine Driven generators are operative, and</w:t>
            </w:r>
          </w:p>
          <w:p w:rsidR="002A3D45" w:rsidRPr="007D7E22" w:rsidRDefault="002A3D45" w:rsidP="002E3090">
            <w:pPr>
              <w:ind w:left="461" w:hanging="360"/>
              <w:rPr>
                <w:rFonts w:ascii="Times" w:hAnsi="Times" w:cs="Times"/>
                <w:sz w:val="18"/>
                <w:szCs w:val="18"/>
              </w:rPr>
            </w:pPr>
            <w:r w:rsidRPr="007D7E22">
              <w:rPr>
                <w:rFonts w:ascii="Times" w:hAnsi="Times" w:cs="Times"/>
                <w:sz w:val="18"/>
                <w:szCs w:val="18"/>
              </w:rPr>
              <w:t>c)</w:t>
            </w:r>
            <w:r w:rsidRPr="007D7E22">
              <w:rPr>
                <w:rFonts w:ascii="Times" w:hAnsi="Times" w:cs="Times"/>
                <w:sz w:val="18"/>
                <w:szCs w:val="18"/>
              </w:rPr>
              <w:tab/>
            </w:r>
            <w:r>
              <w:rPr>
                <w:rFonts w:ascii="Times" w:hAnsi="Times" w:cs="Times"/>
                <w:sz w:val="18"/>
                <w:szCs w:val="18"/>
              </w:rPr>
              <w:t xml:space="preserve">RAT </w:t>
            </w:r>
            <w:r w:rsidRPr="007D7E22">
              <w:rPr>
                <w:rFonts w:ascii="Times" w:hAnsi="Times" w:cs="Times"/>
                <w:sz w:val="18"/>
                <w:szCs w:val="18"/>
              </w:rPr>
              <w:t>is operative.</w:t>
            </w:r>
          </w:p>
        </w:tc>
        <w:tc>
          <w:tcPr>
            <w:tcW w:w="2880" w:type="dxa"/>
            <w:tcBorders>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520" w:type="dxa"/>
            <w:tcBorders>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2A3D45" w:rsidRPr="007D7E22" w:rsidRDefault="00667C74" w:rsidP="00860A73">
            <w:pPr>
              <w:spacing w:before="120"/>
              <w:rPr>
                <w:rFonts w:ascii="Times" w:hAnsi="Times" w:cs="Times"/>
                <w:sz w:val="18"/>
                <w:szCs w:val="18"/>
              </w:rPr>
            </w:pPr>
            <w:r w:rsidRPr="007D7E22">
              <w:rPr>
                <w:rFonts w:ascii="Times" w:hAnsi="Times" w:cs="Times"/>
                <w:sz w:val="18"/>
                <w:szCs w:val="18"/>
              </w:rPr>
              <w:t xml:space="preserve">An Inoperative Placard will be placed on </w:t>
            </w:r>
            <w:r>
              <w:rPr>
                <w:rFonts w:ascii="Times" w:hAnsi="Times" w:cs="Times"/>
                <w:sz w:val="18"/>
                <w:szCs w:val="18"/>
              </w:rPr>
              <w:t xml:space="preserve">inoperative </w:t>
            </w:r>
            <w:r w:rsidRPr="007D7E22">
              <w:rPr>
                <w:rFonts w:ascii="Times" w:hAnsi="Times" w:cs="Times"/>
                <w:bCs/>
                <w:sz w:val="18"/>
                <w:szCs w:val="18"/>
              </w:rPr>
              <w:t xml:space="preserve">APU </w:t>
            </w:r>
            <w:r>
              <w:rPr>
                <w:rFonts w:ascii="Times" w:hAnsi="Times" w:cs="Times"/>
                <w:bCs/>
                <w:sz w:val="18"/>
                <w:szCs w:val="18"/>
              </w:rPr>
              <w:t xml:space="preserve">EGT Indicator </w:t>
            </w:r>
            <w:r w:rsidRPr="007D7E22">
              <w:rPr>
                <w:rFonts w:ascii="Times" w:hAnsi="Times" w:cs="Times"/>
                <w:sz w:val="18"/>
                <w:szCs w:val="18"/>
              </w:rPr>
              <w:t>and will be noted on ADLS.</w:t>
            </w:r>
          </w:p>
        </w:tc>
      </w:tr>
      <w:tr w:rsidR="002A3D45" w:rsidRPr="007D7E22" w:rsidTr="00860A73">
        <w:trPr>
          <w:cantSplit/>
        </w:trPr>
        <w:tc>
          <w:tcPr>
            <w:tcW w:w="2330" w:type="dxa"/>
            <w:tcBorders>
              <w:left w:val="single" w:sz="6" w:space="0" w:color="auto"/>
            </w:tcBorders>
          </w:tcPr>
          <w:p w:rsidR="002A3D45" w:rsidRPr="007D7E22" w:rsidRDefault="002A3D45" w:rsidP="00860A73">
            <w:pPr>
              <w:tabs>
                <w:tab w:val="left" w:pos="440"/>
                <w:tab w:val="left" w:pos="2600"/>
              </w:tabs>
              <w:spacing w:before="120"/>
              <w:ind w:left="86"/>
              <w:rPr>
                <w:rFonts w:ascii="Times" w:hAnsi="Times" w:cs="Times"/>
                <w:sz w:val="18"/>
                <w:szCs w:val="18"/>
              </w:rPr>
            </w:pPr>
            <w:r w:rsidRPr="007D7E22">
              <w:rPr>
                <w:rFonts w:ascii="Times" w:hAnsi="Times" w:cs="Times"/>
                <w:sz w:val="18"/>
                <w:szCs w:val="18"/>
              </w:rPr>
              <w:t>3.</w:t>
            </w:r>
            <w:r w:rsidRPr="007D7E22">
              <w:rPr>
                <w:rFonts w:ascii="Times" w:hAnsi="Times" w:cs="Times"/>
                <w:sz w:val="18"/>
                <w:szCs w:val="18"/>
              </w:rPr>
              <w:tab/>
              <w:t>APU Tachometers</w:t>
            </w:r>
          </w:p>
          <w:p w:rsidR="002A3D45" w:rsidRPr="007D7E22" w:rsidRDefault="002A3D45" w:rsidP="00860A73">
            <w:pPr>
              <w:tabs>
                <w:tab w:val="left" w:pos="2600"/>
              </w:tabs>
              <w:ind w:left="440"/>
              <w:rPr>
                <w:rFonts w:ascii="Times" w:hAnsi="Times" w:cs="Times"/>
                <w:sz w:val="18"/>
                <w:szCs w:val="18"/>
              </w:rPr>
            </w:pPr>
            <w:r w:rsidRPr="007D7E22">
              <w:rPr>
                <w:rFonts w:ascii="Times" w:hAnsi="Times" w:cs="Times"/>
                <w:sz w:val="18"/>
                <w:szCs w:val="18"/>
              </w:rPr>
              <w:t>(EICAS and Overhead)</w:t>
            </w:r>
          </w:p>
        </w:tc>
        <w:tc>
          <w:tcPr>
            <w:tcW w:w="440" w:type="dxa"/>
            <w:tcBorders>
              <w:right w:val="single" w:sz="4"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C</w:t>
            </w:r>
          </w:p>
        </w:tc>
        <w:tc>
          <w:tcPr>
            <w:tcW w:w="370" w:type="dxa"/>
            <w:tcBorders>
              <w:left w:val="single" w:sz="4" w:space="0" w:color="auto"/>
              <w:right w:val="single" w:sz="6"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2</w:t>
            </w:r>
          </w:p>
        </w:tc>
        <w:tc>
          <w:tcPr>
            <w:tcW w:w="360" w:type="dxa"/>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1</w:t>
            </w:r>
          </w:p>
        </w:tc>
        <w:tc>
          <w:tcPr>
            <w:tcW w:w="3240" w:type="dxa"/>
            <w:tcBorders>
              <w:left w:val="single" w:sz="6" w:space="0" w:color="auto"/>
              <w:right w:val="single" w:sz="6" w:space="0" w:color="auto"/>
            </w:tcBorders>
          </w:tcPr>
          <w:p w:rsidR="002A3D45" w:rsidRPr="007D7E22" w:rsidRDefault="002A3D45" w:rsidP="00860A73">
            <w:pPr>
              <w:spacing w:before="120"/>
              <w:rPr>
                <w:rFonts w:ascii="Times" w:hAnsi="Times" w:cs="Times"/>
                <w:sz w:val="18"/>
                <w:szCs w:val="18"/>
              </w:rPr>
            </w:pPr>
          </w:p>
        </w:tc>
        <w:tc>
          <w:tcPr>
            <w:tcW w:w="2880" w:type="dxa"/>
            <w:tcBorders>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520" w:type="dxa"/>
            <w:tcBorders>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 xml:space="preserve">An Inoperative Placard will be placed on </w:t>
            </w:r>
            <w:r w:rsidR="00667C74">
              <w:rPr>
                <w:rFonts w:ascii="Times" w:hAnsi="Times" w:cs="Times"/>
                <w:sz w:val="18"/>
                <w:szCs w:val="18"/>
              </w:rPr>
              <w:t xml:space="preserve">inoperative </w:t>
            </w:r>
            <w:r w:rsidR="00667C74">
              <w:rPr>
                <w:rFonts w:ascii="Times" w:hAnsi="Times" w:cs="Times"/>
                <w:bCs/>
                <w:sz w:val="18"/>
                <w:szCs w:val="18"/>
              </w:rPr>
              <w:t xml:space="preserve">APU Tachometer Indicator </w:t>
            </w:r>
            <w:r w:rsidRPr="007D7E22">
              <w:rPr>
                <w:rFonts w:ascii="Times" w:hAnsi="Times" w:cs="Times"/>
                <w:sz w:val="18"/>
                <w:szCs w:val="18"/>
              </w:rPr>
              <w:t>and will be noted on ADLS.</w:t>
            </w:r>
          </w:p>
        </w:tc>
      </w:tr>
      <w:tr w:rsidR="002A3D45" w:rsidRPr="007D7E22" w:rsidTr="00860A73">
        <w:trPr>
          <w:cantSplit/>
        </w:trPr>
        <w:tc>
          <w:tcPr>
            <w:tcW w:w="2330" w:type="dxa"/>
            <w:tcBorders>
              <w:left w:val="single" w:sz="6" w:space="0" w:color="auto"/>
              <w:bottom w:val="single" w:sz="6" w:space="0" w:color="auto"/>
            </w:tcBorders>
          </w:tcPr>
          <w:p w:rsidR="002A3D45" w:rsidRPr="007D7E22" w:rsidRDefault="002A3D45" w:rsidP="00860A73">
            <w:pPr>
              <w:tabs>
                <w:tab w:val="left" w:pos="440"/>
                <w:tab w:val="left" w:pos="2600"/>
              </w:tabs>
              <w:spacing w:before="120"/>
              <w:ind w:left="80"/>
              <w:rPr>
                <w:rFonts w:ascii="Times" w:hAnsi="Times" w:cs="Times"/>
                <w:sz w:val="18"/>
                <w:szCs w:val="18"/>
              </w:rPr>
            </w:pPr>
          </w:p>
        </w:tc>
        <w:tc>
          <w:tcPr>
            <w:tcW w:w="440" w:type="dxa"/>
            <w:tcBorders>
              <w:bottom w:val="single" w:sz="6" w:space="0" w:color="auto"/>
              <w:right w:val="single" w:sz="4"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2</w:t>
            </w:r>
          </w:p>
        </w:tc>
        <w:tc>
          <w:tcPr>
            <w:tcW w:w="360" w:type="dxa"/>
            <w:tcBorders>
              <w:bottom w:val="single" w:sz="6" w:space="0" w:color="auto"/>
            </w:tcBorders>
          </w:tcPr>
          <w:p w:rsidR="002A3D45" w:rsidRPr="007D7E22" w:rsidRDefault="002A3D45" w:rsidP="00860A73">
            <w:pPr>
              <w:tabs>
                <w:tab w:val="left" w:pos="360"/>
              </w:tabs>
              <w:spacing w:before="120"/>
              <w:rPr>
                <w:rFonts w:ascii="Times" w:hAnsi="Times" w:cs="Times"/>
                <w:sz w:val="18"/>
                <w:szCs w:val="18"/>
              </w:rPr>
            </w:pPr>
            <w:r w:rsidRPr="007D7E22">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2A3D45" w:rsidRPr="007D7E22" w:rsidRDefault="002A3D45" w:rsidP="00860A73">
            <w:pPr>
              <w:pStyle w:val="BodyText"/>
            </w:pPr>
            <w:r w:rsidRPr="007D7E22">
              <w:t>Except for ER operations, may be inoperative provided :</w:t>
            </w:r>
          </w:p>
          <w:p w:rsidR="002A3D45" w:rsidRPr="007D7E22" w:rsidRDefault="002A3D45" w:rsidP="00860A73">
            <w:pPr>
              <w:ind w:left="460" w:hanging="360"/>
              <w:rPr>
                <w:rFonts w:ascii="Times" w:hAnsi="Times" w:cs="Times"/>
                <w:sz w:val="18"/>
                <w:szCs w:val="18"/>
              </w:rPr>
            </w:pPr>
            <w:r w:rsidRPr="007D7E22">
              <w:rPr>
                <w:rFonts w:ascii="Times" w:hAnsi="Times" w:cs="Times"/>
                <w:sz w:val="18"/>
                <w:szCs w:val="18"/>
              </w:rPr>
              <w:t>a)</w:t>
            </w:r>
            <w:r w:rsidRPr="007D7E22">
              <w:rPr>
                <w:rFonts w:ascii="Times" w:hAnsi="Times" w:cs="Times"/>
                <w:sz w:val="18"/>
                <w:szCs w:val="18"/>
              </w:rPr>
              <w:tab/>
              <w:t>APU is not operated,</w:t>
            </w:r>
          </w:p>
          <w:p w:rsidR="002A3D45" w:rsidRPr="007D7E22" w:rsidRDefault="002A3D45" w:rsidP="00860A73">
            <w:pPr>
              <w:ind w:left="460" w:hanging="360"/>
              <w:rPr>
                <w:rFonts w:ascii="Times" w:hAnsi="Times" w:cs="Times"/>
                <w:sz w:val="18"/>
                <w:szCs w:val="18"/>
              </w:rPr>
            </w:pPr>
            <w:r w:rsidRPr="007D7E22">
              <w:rPr>
                <w:rFonts w:ascii="Times" w:hAnsi="Times" w:cs="Times"/>
                <w:sz w:val="18"/>
                <w:szCs w:val="18"/>
              </w:rPr>
              <w:t>b)</w:t>
            </w:r>
            <w:r w:rsidRPr="007D7E22">
              <w:rPr>
                <w:rFonts w:ascii="Times" w:hAnsi="Times" w:cs="Times"/>
                <w:sz w:val="18"/>
                <w:szCs w:val="18"/>
              </w:rPr>
              <w:tab/>
              <w:t>Both Engine driven generators are operative, and</w:t>
            </w:r>
          </w:p>
          <w:p w:rsidR="002A3D45" w:rsidRPr="007D7E22" w:rsidRDefault="002A3D45" w:rsidP="00860A73">
            <w:pPr>
              <w:spacing w:after="120"/>
              <w:ind w:left="461" w:hanging="360"/>
              <w:rPr>
                <w:rFonts w:ascii="Times" w:hAnsi="Times" w:cs="Times"/>
                <w:sz w:val="18"/>
                <w:szCs w:val="18"/>
              </w:rPr>
            </w:pPr>
            <w:r w:rsidRPr="007D7E22">
              <w:rPr>
                <w:rFonts w:ascii="Times" w:hAnsi="Times" w:cs="Times"/>
                <w:sz w:val="18"/>
                <w:szCs w:val="18"/>
              </w:rPr>
              <w:t>c)</w:t>
            </w:r>
            <w:r w:rsidRPr="007D7E22">
              <w:rPr>
                <w:rFonts w:ascii="Times" w:hAnsi="Times" w:cs="Times"/>
                <w:sz w:val="18"/>
                <w:szCs w:val="18"/>
              </w:rPr>
              <w:tab/>
            </w:r>
            <w:r>
              <w:rPr>
                <w:rFonts w:ascii="Times" w:hAnsi="Times" w:cs="Times"/>
                <w:sz w:val="18"/>
                <w:szCs w:val="18"/>
              </w:rPr>
              <w:t>RAT</w:t>
            </w:r>
            <w:r w:rsidRPr="007D7E22">
              <w:rPr>
                <w:rFonts w:ascii="Times" w:hAnsi="Times" w:cs="Times"/>
                <w:sz w:val="18"/>
                <w:szCs w:val="18"/>
              </w:rPr>
              <w:t xml:space="preserve"> is operative.</w:t>
            </w:r>
          </w:p>
        </w:tc>
        <w:tc>
          <w:tcPr>
            <w:tcW w:w="2880" w:type="dxa"/>
            <w:tcBorders>
              <w:bottom w:val="single" w:sz="6" w:space="0" w:color="auto"/>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520" w:type="dxa"/>
            <w:tcBorders>
              <w:bottom w:val="single" w:sz="6" w:space="0" w:color="auto"/>
              <w:right w:val="single" w:sz="6" w:space="0" w:color="auto"/>
            </w:tcBorders>
          </w:tcPr>
          <w:p w:rsidR="002A3D45" w:rsidRPr="007D7E22" w:rsidRDefault="002A3D45" w:rsidP="00860A73">
            <w:pPr>
              <w:spacing w:before="120"/>
              <w:rPr>
                <w:rFonts w:ascii="Times" w:hAnsi="Times" w:cs="Times"/>
                <w:sz w:val="18"/>
                <w:szCs w:val="18"/>
              </w:rPr>
            </w:pPr>
            <w:r w:rsidRPr="007D7E22">
              <w:rPr>
                <w:rFonts w:ascii="Times" w:hAnsi="Times" w:cs="Times"/>
                <w:sz w:val="18"/>
                <w:szCs w:val="18"/>
              </w:rPr>
              <w:t>None required.</w:t>
            </w:r>
          </w:p>
        </w:tc>
        <w:tc>
          <w:tcPr>
            <w:tcW w:w="2340" w:type="dxa"/>
            <w:tcBorders>
              <w:bottom w:val="single" w:sz="6" w:space="0" w:color="auto"/>
              <w:right w:val="single" w:sz="6" w:space="0" w:color="auto"/>
            </w:tcBorders>
          </w:tcPr>
          <w:p w:rsidR="002A3D45" w:rsidRPr="007D7E22" w:rsidRDefault="00667C74" w:rsidP="00860A73">
            <w:pPr>
              <w:spacing w:before="120"/>
              <w:rPr>
                <w:rFonts w:ascii="Times" w:hAnsi="Times" w:cs="Times"/>
                <w:sz w:val="18"/>
                <w:szCs w:val="18"/>
              </w:rPr>
            </w:pPr>
            <w:r w:rsidRPr="007D7E22">
              <w:rPr>
                <w:rFonts w:ascii="Times" w:hAnsi="Times" w:cs="Times"/>
                <w:sz w:val="18"/>
                <w:szCs w:val="18"/>
              </w:rPr>
              <w:t xml:space="preserve">An Inoperative Placard will be placed on </w:t>
            </w:r>
            <w:r>
              <w:rPr>
                <w:rFonts w:ascii="Times" w:hAnsi="Times" w:cs="Times"/>
                <w:sz w:val="18"/>
                <w:szCs w:val="18"/>
              </w:rPr>
              <w:t xml:space="preserve">inoperative </w:t>
            </w:r>
            <w:r>
              <w:rPr>
                <w:rFonts w:ascii="Times" w:hAnsi="Times" w:cs="Times"/>
                <w:bCs/>
                <w:sz w:val="18"/>
                <w:szCs w:val="18"/>
              </w:rPr>
              <w:t xml:space="preserve">APU Tachometer Indicator </w:t>
            </w:r>
            <w:r w:rsidRPr="007D7E22">
              <w:rPr>
                <w:rFonts w:ascii="Times" w:hAnsi="Times" w:cs="Times"/>
                <w:sz w:val="18"/>
                <w:szCs w:val="18"/>
              </w:rPr>
              <w:t>and will be noted on ADLS.</w:t>
            </w:r>
          </w:p>
        </w:tc>
      </w:tr>
    </w:tbl>
    <w:p w:rsidR="002A3D45" w:rsidRDefault="002A3D45" w:rsidP="007245C4">
      <w:pPr>
        <w:jc w:val="center"/>
        <w:sectPr w:rsidR="002A3D45" w:rsidSect="00EA538C">
          <w:headerReference w:type="default" r:id="rId187"/>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F3D9B" w:rsidRPr="007D7E22" w:rsidTr="00860A73">
        <w:trPr>
          <w:cantSplit/>
        </w:trPr>
        <w:tc>
          <w:tcPr>
            <w:tcW w:w="2330" w:type="dxa"/>
            <w:tcBorders>
              <w:top w:val="single" w:sz="4" w:space="0" w:color="auto"/>
              <w:left w:val="single" w:sz="6" w:space="0" w:color="auto"/>
            </w:tcBorders>
          </w:tcPr>
          <w:p w:rsidR="00FF3D9B" w:rsidRPr="007D7E22" w:rsidRDefault="00FF3D9B" w:rsidP="00860A73">
            <w:pPr>
              <w:tabs>
                <w:tab w:val="left" w:pos="440"/>
                <w:tab w:val="left" w:pos="2600"/>
              </w:tabs>
              <w:ind w:left="86"/>
              <w:rPr>
                <w:rFonts w:ascii="Times" w:hAnsi="Times" w:cs="Times"/>
                <w:sz w:val="18"/>
                <w:szCs w:val="18"/>
              </w:rPr>
            </w:pPr>
            <w:r w:rsidRPr="007D7E22">
              <w:rPr>
                <w:rFonts w:ascii="Times" w:hAnsi="Times" w:cs="Times"/>
                <w:sz w:val="18"/>
                <w:szCs w:val="18"/>
              </w:rPr>
              <w:lastRenderedPageBreak/>
              <w:t>4.</w:t>
            </w:r>
            <w:r w:rsidRPr="007D7E22">
              <w:rPr>
                <w:rFonts w:ascii="Times" w:hAnsi="Times" w:cs="Times"/>
                <w:sz w:val="18"/>
                <w:szCs w:val="18"/>
              </w:rPr>
              <w:tab/>
              <w:t>APU "READY" Light</w:t>
            </w:r>
          </w:p>
          <w:p w:rsidR="00FF3D9B" w:rsidRPr="007D7E22" w:rsidRDefault="00FF3D9B" w:rsidP="00860A73">
            <w:pPr>
              <w:tabs>
                <w:tab w:val="left" w:pos="440"/>
                <w:tab w:val="left" w:pos="2600"/>
              </w:tabs>
              <w:ind w:left="80"/>
              <w:rPr>
                <w:rFonts w:ascii="Times" w:hAnsi="Times" w:cs="Times"/>
                <w:sz w:val="18"/>
                <w:szCs w:val="18"/>
              </w:rPr>
            </w:pPr>
            <w:r w:rsidRPr="007D7E22">
              <w:rPr>
                <w:rFonts w:ascii="Times" w:hAnsi="Times" w:cs="Times"/>
                <w:sz w:val="18"/>
                <w:szCs w:val="18"/>
              </w:rPr>
              <w:tab/>
              <w:t>System</w:t>
            </w:r>
          </w:p>
        </w:tc>
        <w:tc>
          <w:tcPr>
            <w:tcW w:w="440" w:type="dxa"/>
            <w:tcBorders>
              <w:top w:val="single" w:sz="4" w:space="0" w:color="auto"/>
              <w:right w:val="single" w:sz="4" w:space="0" w:color="auto"/>
            </w:tcBorders>
          </w:tcPr>
          <w:p w:rsidR="00FF3D9B" w:rsidRPr="007D7E22" w:rsidRDefault="00FF3D9B" w:rsidP="00860A73">
            <w:pPr>
              <w:tabs>
                <w:tab w:val="left" w:pos="360"/>
              </w:tabs>
              <w:rPr>
                <w:rFonts w:ascii="Times" w:hAnsi="Times" w:cs="Times"/>
                <w:sz w:val="18"/>
                <w:szCs w:val="18"/>
              </w:rPr>
            </w:pPr>
            <w:r w:rsidRPr="007D7E22">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FF3D9B" w:rsidRPr="007D7E22" w:rsidRDefault="00FF3D9B" w:rsidP="00860A73">
            <w:pPr>
              <w:tabs>
                <w:tab w:val="left" w:pos="360"/>
              </w:tabs>
              <w:rPr>
                <w:rFonts w:ascii="Times" w:hAnsi="Times" w:cs="Times"/>
                <w:sz w:val="18"/>
                <w:szCs w:val="18"/>
              </w:rPr>
            </w:pPr>
            <w:r w:rsidRPr="007D7E22">
              <w:rPr>
                <w:rFonts w:ascii="Times" w:hAnsi="Times" w:cs="Times"/>
                <w:sz w:val="18"/>
                <w:szCs w:val="18"/>
              </w:rPr>
              <w:t>1</w:t>
            </w:r>
          </w:p>
        </w:tc>
        <w:tc>
          <w:tcPr>
            <w:tcW w:w="360" w:type="dxa"/>
            <w:tcBorders>
              <w:top w:val="single" w:sz="4" w:space="0" w:color="auto"/>
            </w:tcBorders>
          </w:tcPr>
          <w:p w:rsidR="00FF3D9B" w:rsidRPr="007D7E22" w:rsidRDefault="00FF3D9B" w:rsidP="00860A73">
            <w:pPr>
              <w:tabs>
                <w:tab w:val="left" w:pos="360"/>
              </w:tabs>
              <w:rPr>
                <w:rFonts w:ascii="Times" w:hAnsi="Times" w:cs="Times"/>
                <w:sz w:val="18"/>
                <w:szCs w:val="18"/>
              </w:rPr>
            </w:pPr>
            <w:r w:rsidRPr="007D7E22">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FF3D9B" w:rsidRPr="007D7E22" w:rsidRDefault="00FF3D9B" w:rsidP="00860A73">
            <w:pPr>
              <w:rPr>
                <w:rFonts w:ascii="Times" w:hAnsi="Times" w:cs="Times"/>
                <w:sz w:val="18"/>
                <w:szCs w:val="18"/>
              </w:rPr>
            </w:pPr>
            <w:r w:rsidRPr="007D7E22">
              <w:rPr>
                <w:rFonts w:ascii="Times" w:hAnsi="Times" w:cs="Times"/>
                <w:sz w:val="18"/>
                <w:szCs w:val="18"/>
              </w:rPr>
              <w:t>May be inoperative provided APU is operated in accordance with AFM Limitations.</w:t>
            </w:r>
          </w:p>
        </w:tc>
        <w:tc>
          <w:tcPr>
            <w:tcW w:w="2880" w:type="dxa"/>
            <w:tcBorders>
              <w:top w:val="single" w:sz="4" w:space="0" w:color="auto"/>
              <w:right w:val="single" w:sz="6" w:space="0" w:color="auto"/>
            </w:tcBorders>
          </w:tcPr>
          <w:p w:rsidR="00FF3D9B" w:rsidRPr="007D7E22" w:rsidRDefault="00FF3D9B" w:rsidP="00860A73">
            <w:pPr>
              <w:rPr>
                <w:rFonts w:ascii="Times" w:hAnsi="Times" w:cs="Times"/>
                <w:sz w:val="18"/>
                <w:szCs w:val="18"/>
              </w:rPr>
            </w:pPr>
            <w:r w:rsidRPr="007D7E22">
              <w:rPr>
                <w:rFonts w:ascii="Times" w:hAnsi="Times" w:cs="Times"/>
                <w:sz w:val="18"/>
                <w:szCs w:val="18"/>
              </w:rPr>
              <w:t>None required.</w:t>
            </w:r>
          </w:p>
        </w:tc>
        <w:tc>
          <w:tcPr>
            <w:tcW w:w="2520" w:type="dxa"/>
            <w:tcBorders>
              <w:top w:val="single" w:sz="4" w:space="0" w:color="auto"/>
              <w:right w:val="single" w:sz="6" w:space="0" w:color="auto"/>
            </w:tcBorders>
          </w:tcPr>
          <w:p w:rsidR="00FF3D9B" w:rsidRPr="007D7E22" w:rsidRDefault="00FF3D9B" w:rsidP="00860A73">
            <w:pPr>
              <w:rPr>
                <w:rFonts w:ascii="Times" w:hAnsi="Times" w:cs="Times"/>
                <w:sz w:val="18"/>
                <w:szCs w:val="18"/>
              </w:rPr>
            </w:pPr>
            <w:r w:rsidRPr="007D7E22">
              <w:rPr>
                <w:rFonts w:ascii="Times" w:hAnsi="Times" w:cs="Times"/>
                <w:sz w:val="18"/>
                <w:szCs w:val="18"/>
              </w:rPr>
              <w:t>None required.</w:t>
            </w:r>
          </w:p>
        </w:tc>
        <w:tc>
          <w:tcPr>
            <w:tcW w:w="2340" w:type="dxa"/>
            <w:tcBorders>
              <w:top w:val="single" w:sz="4" w:space="0" w:color="auto"/>
              <w:right w:val="single" w:sz="6" w:space="0" w:color="auto"/>
            </w:tcBorders>
          </w:tcPr>
          <w:p w:rsidR="00FF3D9B" w:rsidRPr="007D7E22" w:rsidRDefault="00FF3D9B" w:rsidP="00860A73">
            <w:pPr>
              <w:rPr>
                <w:rFonts w:ascii="Times" w:hAnsi="Times" w:cs="Times"/>
                <w:sz w:val="18"/>
                <w:szCs w:val="18"/>
              </w:rPr>
            </w:pPr>
            <w:r w:rsidRPr="007D7E22">
              <w:rPr>
                <w:rFonts w:ascii="Times" w:hAnsi="Times" w:cs="Times"/>
                <w:sz w:val="18"/>
                <w:szCs w:val="18"/>
              </w:rPr>
              <w:t xml:space="preserve">An Inoperative Placard will be placed on </w:t>
            </w:r>
            <w:r w:rsidRPr="007D7E22">
              <w:rPr>
                <w:rFonts w:ascii="Times" w:hAnsi="Times" w:cs="Times"/>
                <w:bCs/>
                <w:sz w:val="18"/>
                <w:szCs w:val="18"/>
              </w:rPr>
              <w:t>APU "READY" Light</w:t>
            </w:r>
            <w:r w:rsidRPr="007D7E22">
              <w:rPr>
                <w:rFonts w:ascii="Times" w:hAnsi="Times" w:cs="Times"/>
                <w:sz w:val="18"/>
                <w:szCs w:val="18"/>
              </w:rPr>
              <w:t xml:space="preserve"> and will be noted on ADLS.</w:t>
            </w:r>
          </w:p>
        </w:tc>
      </w:tr>
      <w:tr w:rsidR="00FF3D9B" w:rsidRPr="007D7E22" w:rsidTr="00860A73">
        <w:trPr>
          <w:cantSplit/>
        </w:trPr>
        <w:tc>
          <w:tcPr>
            <w:tcW w:w="2330" w:type="dxa"/>
            <w:tcBorders>
              <w:left w:val="single" w:sz="6" w:space="0" w:color="auto"/>
            </w:tcBorders>
          </w:tcPr>
          <w:p w:rsidR="00FF3D9B" w:rsidRPr="007D7E22" w:rsidRDefault="00FF3D9B" w:rsidP="00860A73">
            <w:pPr>
              <w:tabs>
                <w:tab w:val="left" w:pos="440"/>
                <w:tab w:val="left" w:pos="2600"/>
              </w:tabs>
              <w:spacing w:before="240"/>
              <w:ind w:left="86"/>
              <w:rPr>
                <w:rFonts w:ascii="Times" w:hAnsi="Times" w:cs="Times"/>
                <w:sz w:val="18"/>
                <w:szCs w:val="18"/>
              </w:rPr>
            </w:pPr>
            <w:r w:rsidRPr="007D7E22">
              <w:rPr>
                <w:rFonts w:ascii="Times" w:hAnsi="Times" w:cs="Times"/>
                <w:sz w:val="18"/>
                <w:szCs w:val="18"/>
              </w:rPr>
              <w:t>5.</w:t>
            </w:r>
            <w:r w:rsidRPr="007D7E22">
              <w:rPr>
                <w:rFonts w:ascii="Times" w:hAnsi="Times" w:cs="Times"/>
                <w:sz w:val="18"/>
                <w:szCs w:val="18"/>
              </w:rPr>
              <w:tab/>
              <w:t>APU Remote Oil</w:t>
            </w:r>
          </w:p>
          <w:p w:rsidR="00FF3D9B" w:rsidRPr="007D7E22" w:rsidRDefault="00FF3D9B" w:rsidP="00860A73">
            <w:pPr>
              <w:tabs>
                <w:tab w:val="left" w:pos="440"/>
                <w:tab w:val="left" w:pos="2600"/>
              </w:tabs>
              <w:ind w:left="80"/>
              <w:rPr>
                <w:rFonts w:ascii="Times" w:hAnsi="Times" w:cs="Times"/>
                <w:sz w:val="18"/>
                <w:szCs w:val="18"/>
              </w:rPr>
            </w:pPr>
            <w:r w:rsidRPr="007D7E22">
              <w:rPr>
                <w:rFonts w:ascii="Times" w:hAnsi="Times" w:cs="Times"/>
                <w:sz w:val="18"/>
                <w:szCs w:val="18"/>
              </w:rPr>
              <w:tab/>
              <w:t>Quantity/Servicing</w:t>
            </w:r>
          </w:p>
          <w:p w:rsidR="00FF3D9B" w:rsidRPr="007D7E22" w:rsidRDefault="00FF3D9B" w:rsidP="00860A73">
            <w:pPr>
              <w:tabs>
                <w:tab w:val="left" w:pos="440"/>
                <w:tab w:val="left" w:pos="2600"/>
              </w:tabs>
              <w:ind w:left="80"/>
              <w:rPr>
                <w:rFonts w:ascii="Times" w:hAnsi="Times" w:cs="Times"/>
                <w:sz w:val="18"/>
                <w:szCs w:val="18"/>
              </w:rPr>
            </w:pPr>
            <w:r w:rsidRPr="007D7E22">
              <w:rPr>
                <w:rFonts w:ascii="Times" w:hAnsi="Times" w:cs="Times"/>
                <w:sz w:val="18"/>
                <w:szCs w:val="18"/>
              </w:rPr>
              <w:tab/>
              <w:t>System</w:t>
            </w:r>
          </w:p>
        </w:tc>
        <w:tc>
          <w:tcPr>
            <w:tcW w:w="440" w:type="dxa"/>
            <w:tcBorders>
              <w:right w:val="single" w:sz="4" w:space="0" w:color="auto"/>
            </w:tcBorders>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C</w:t>
            </w:r>
          </w:p>
        </w:tc>
        <w:tc>
          <w:tcPr>
            <w:tcW w:w="370" w:type="dxa"/>
            <w:tcBorders>
              <w:left w:val="single" w:sz="4" w:space="0" w:color="auto"/>
              <w:right w:val="single" w:sz="6" w:space="0" w:color="auto"/>
            </w:tcBorders>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1</w:t>
            </w:r>
          </w:p>
        </w:tc>
        <w:tc>
          <w:tcPr>
            <w:tcW w:w="360" w:type="dxa"/>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0</w:t>
            </w:r>
          </w:p>
        </w:tc>
        <w:tc>
          <w:tcPr>
            <w:tcW w:w="3240" w:type="dxa"/>
            <w:tcBorders>
              <w:left w:val="single" w:sz="6" w:space="0" w:color="auto"/>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May be inoperative provided oil is checked before every flight.</w:t>
            </w:r>
          </w:p>
        </w:tc>
        <w:tc>
          <w:tcPr>
            <w:tcW w:w="288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52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 xml:space="preserve">An Inoperative Placard will be placed on </w:t>
            </w:r>
            <w:r w:rsidRPr="007D7E22">
              <w:rPr>
                <w:rFonts w:ascii="Times" w:hAnsi="Times" w:cs="Times"/>
                <w:bCs/>
                <w:sz w:val="18"/>
                <w:szCs w:val="18"/>
              </w:rPr>
              <w:t>APU Oil Quantity Indication System</w:t>
            </w:r>
            <w:r w:rsidRPr="007D7E22">
              <w:rPr>
                <w:rFonts w:ascii="Times" w:hAnsi="Times" w:cs="Times"/>
                <w:sz w:val="18"/>
                <w:szCs w:val="18"/>
              </w:rPr>
              <w:t xml:space="preserve"> and will be noted on ADLS.</w:t>
            </w:r>
          </w:p>
        </w:tc>
      </w:tr>
      <w:tr w:rsidR="00FF3D9B" w:rsidRPr="007D7E22" w:rsidTr="00860A73">
        <w:trPr>
          <w:cantSplit/>
        </w:trPr>
        <w:tc>
          <w:tcPr>
            <w:tcW w:w="2330" w:type="dxa"/>
            <w:tcBorders>
              <w:left w:val="single" w:sz="6" w:space="0" w:color="auto"/>
            </w:tcBorders>
          </w:tcPr>
          <w:p w:rsidR="00FF3D9B" w:rsidRPr="007D7E22" w:rsidRDefault="00FF3D9B" w:rsidP="00860A73">
            <w:pPr>
              <w:tabs>
                <w:tab w:val="left" w:pos="440"/>
                <w:tab w:val="left" w:pos="2600"/>
              </w:tabs>
              <w:spacing w:before="240"/>
              <w:ind w:left="86"/>
              <w:rPr>
                <w:rFonts w:ascii="Times" w:hAnsi="Times" w:cs="Times"/>
                <w:sz w:val="18"/>
                <w:szCs w:val="18"/>
              </w:rPr>
            </w:pPr>
            <w:r w:rsidRPr="007D7E22">
              <w:rPr>
                <w:rFonts w:ascii="Times" w:hAnsi="Times" w:cs="Times"/>
                <w:sz w:val="18"/>
                <w:szCs w:val="18"/>
              </w:rPr>
              <w:t>6.</w:t>
            </w:r>
            <w:r w:rsidRPr="007D7E22">
              <w:rPr>
                <w:rFonts w:ascii="Times" w:hAnsi="Times" w:cs="Times"/>
                <w:sz w:val="18"/>
                <w:szCs w:val="18"/>
              </w:rPr>
              <w:tab/>
              <w:t>APU Oil Pressure</w:t>
            </w:r>
          </w:p>
          <w:p w:rsidR="00FF3D9B" w:rsidRPr="007D7E22" w:rsidRDefault="00FF3D9B" w:rsidP="00860A73">
            <w:pPr>
              <w:tabs>
                <w:tab w:val="left" w:pos="440"/>
                <w:tab w:val="left" w:pos="2600"/>
              </w:tabs>
              <w:ind w:left="80"/>
              <w:rPr>
                <w:rFonts w:ascii="Times" w:hAnsi="Times" w:cs="Times"/>
                <w:sz w:val="18"/>
                <w:szCs w:val="18"/>
              </w:rPr>
            </w:pPr>
            <w:r w:rsidRPr="007D7E22">
              <w:rPr>
                <w:rFonts w:ascii="Times" w:hAnsi="Times" w:cs="Times"/>
                <w:sz w:val="18"/>
                <w:szCs w:val="18"/>
              </w:rPr>
              <w:t>***  Gauges</w:t>
            </w:r>
          </w:p>
        </w:tc>
        <w:tc>
          <w:tcPr>
            <w:tcW w:w="440" w:type="dxa"/>
            <w:tcBorders>
              <w:right w:val="single" w:sz="4" w:space="0" w:color="auto"/>
            </w:tcBorders>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D</w:t>
            </w:r>
          </w:p>
        </w:tc>
        <w:tc>
          <w:tcPr>
            <w:tcW w:w="370" w:type="dxa"/>
            <w:tcBorders>
              <w:left w:val="single" w:sz="4" w:space="0" w:color="auto"/>
              <w:right w:val="single" w:sz="6" w:space="0" w:color="auto"/>
            </w:tcBorders>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w:t>
            </w:r>
          </w:p>
        </w:tc>
        <w:tc>
          <w:tcPr>
            <w:tcW w:w="360" w:type="dxa"/>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0</w:t>
            </w:r>
          </w:p>
        </w:tc>
        <w:tc>
          <w:tcPr>
            <w:tcW w:w="3240" w:type="dxa"/>
            <w:tcBorders>
              <w:left w:val="single" w:sz="6" w:space="0" w:color="auto"/>
              <w:right w:val="single" w:sz="6" w:space="0" w:color="auto"/>
            </w:tcBorders>
          </w:tcPr>
          <w:p w:rsidR="00FF3D9B" w:rsidRPr="007D7E22" w:rsidRDefault="00FF3D9B" w:rsidP="00860A73">
            <w:pPr>
              <w:spacing w:before="240"/>
              <w:rPr>
                <w:rFonts w:ascii="Times" w:hAnsi="Times" w:cs="Times"/>
                <w:sz w:val="18"/>
                <w:szCs w:val="18"/>
              </w:rPr>
            </w:pPr>
          </w:p>
        </w:tc>
        <w:tc>
          <w:tcPr>
            <w:tcW w:w="288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52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 xml:space="preserve">An Inoperative Placard will be placed on </w:t>
            </w:r>
            <w:r w:rsidRPr="007D7E22">
              <w:rPr>
                <w:rFonts w:ascii="Times" w:hAnsi="Times" w:cs="Times"/>
                <w:bCs/>
                <w:sz w:val="18"/>
                <w:szCs w:val="18"/>
              </w:rPr>
              <w:t>APU Oil Pressure Gauges</w:t>
            </w:r>
            <w:r w:rsidRPr="007D7E22">
              <w:rPr>
                <w:rFonts w:ascii="Times" w:hAnsi="Times" w:cs="Times"/>
                <w:sz w:val="18"/>
                <w:szCs w:val="18"/>
              </w:rPr>
              <w:t xml:space="preserve"> and will be noted on ADLS.</w:t>
            </w:r>
          </w:p>
        </w:tc>
      </w:tr>
      <w:tr w:rsidR="00FF3D9B" w:rsidRPr="007D7E22" w:rsidTr="00EF394F">
        <w:trPr>
          <w:cantSplit/>
        </w:trPr>
        <w:tc>
          <w:tcPr>
            <w:tcW w:w="2330" w:type="dxa"/>
            <w:tcBorders>
              <w:left w:val="single" w:sz="6" w:space="0" w:color="auto"/>
            </w:tcBorders>
          </w:tcPr>
          <w:p w:rsidR="00FF3D9B" w:rsidRPr="007D7E22" w:rsidRDefault="00FF3D9B" w:rsidP="00860A73">
            <w:pPr>
              <w:tabs>
                <w:tab w:val="left" w:pos="440"/>
                <w:tab w:val="left" w:pos="2600"/>
              </w:tabs>
              <w:spacing w:before="240"/>
              <w:ind w:left="86"/>
              <w:rPr>
                <w:rFonts w:ascii="Times" w:hAnsi="Times" w:cs="Times"/>
                <w:sz w:val="18"/>
                <w:szCs w:val="18"/>
              </w:rPr>
            </w:pPr>
            <w:r w:rsidRPr="007D7E22">
              <w:rPr>
                <w:rFonts w:ascii="Times" w:hAnsi="Times" w:cs="Times"/>
                <w:sz w:val="18"/>
                <w:szCs w:val="18"/>
              </w:rPr>
              <w:t>7.</w:t>
            </w:r>
            <w:r w:rsidRPr="007D7E22">
              <w:rPr>
                <w:rFonts w:ascii="Times" w:hAnsi="Times" w:cs="Times"/>
                <w:sz w:val="18"/>
                <w:szCs w:val="18"/>
              </w:rPr>
              <w:tab/>
              <w:t>APU Oil Temperature</w:t>
            </w:r>
          </w:p>
          <w:p w:rsidR="00FF3D9B" w:rsidRPr="007D7E22" w:rsidRDefault="00FF3D9B" w:rsidP="00860A73">
            <w:pPr>
              <w:tabs>
                <w:tab w:val="left" w:pos="440"/>
                <w:tab w:val="left" w:pos="2600"/>
              </w:tabs>
              <w:ind w:left="80"/>
              <w:rPr>
                <w:rFonts w:ascii="Times" w:hAnsi="Times" w:cs="Times"/>
                <w:sz w:val="18"/>
                <w:szCs w:val="18"/>
              </w:rPr>
            </w:pPr>
            <w:r w:rsidRPr="007D7E22">
              <w:rPr>
                <w:rFonts w:ascii="Times" w:hAnsi="Times" w:cs="Times"/>
                <w:sz w:val="18"/>
                <w:szCs w:val="18"/>
              </w:rPr>
              <w:t>***  Gauges</w:t>
            </w:r>
          </w:p>
        </w:tc>
        <w:tc>
          <w:tcPr>
            <w:tcW w:w="440" w:type="dxa"/>
            <w:tcBorders>
              <w:right w:val="single" w:sz="4" w:space="0" w:color="auto"/>
            </w:tcBorders>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D</w:t>
            </w:r>
          </w:p>
        </w:tc>
        <w:tc>
          <w:tcPr>
            <w:tcW w:w="370" w:type="dxa"/>
            <w:tcBorders>
              <w:left w:val="single" w:sz="4" w:space="0" w:color="auto"/>
              <w:right w:val="single" w:sz="6" w:space="0" w:color="auto"/>
            </w:tcBorders>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w:t>
            </w:r>
          </w:p>
        </w:tc>
        <w:tc>
          <w:tcPr>
            <w:tcW w:w="360" w:type="dxa"/>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0</w:t>
            </w:r>
          </w:p>
        </w:tc>
        <w:tc>
          <w:tcPr>
            <w:tcW w:w="3240" w:type="dxa"/>
            <w:tcBorders>
              <w:left w:val="single" w:sz="6" w:space="0" w:color="auto"/>
              <w:right w:val="single" w:sz="6" w:space="0" w:color="auto"/>
            </w:tcBorders>
          </w:tcPr>
          <w:p w:rsidR="00FF3D9B" w:rsidRPr="007D7E22" w:rsidRDefault="00FF3D9B" w:rsidP="00860A73">
            <w:pPr>
              <w:spacing w:before="240"/>
              <w:rPr>
                <w:rFonts w:ascii="Times" w:hAnsi="Times" w:cs="Times"/>
                <w:sz w:val="18"/>
                <w:szCs w:val="18"/>
              </w:rPr>
            </w:pPr>
          </w:p>
        </w:tc>
        <w:tc>
          <w:tcPr>
            <w:tcW w:w="288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52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 xml:space="preserve">An Inoperative Placard will be placed on </w:t>
            </w:r>
            <w:r w:rsidRPr="007D7E22">
              <w:rPr>
                <w:rFonts w:ascii="Times" w:hAnsi="Times" w:cs="Times"/>
                <w:bCs/>
                <w:sz w:val="18"/>
                <w:szCs w:val="18"/>
              </w:rPr>
              <w:t>APU Oil Temperature Gauges</w:t>
            </w:r>
            <w:r w:rsidRPr="007D7E22">
              <w:rPr>
                <w:rFonts w:ascii="Times" w:hAnsi="Times" w:cs="Times"/>
                <w:sz w:val="18"/>
                <w:szCs w:val="18"/>
              </w:rPr>
              <w:t xml:space="preserve"> and will be noted on ADLS.</w:t>
            </w:r>
          </w:p>
        </w:tc>
      </w:tr>
      <w:tr w:rsidR="00FF3D9B" w:rsidRPr="007D7E22" w:rsidTr="00EF394F">
        <w:trPr>
          <w:cantSplit/>
        </w:trPr>
        <w:tc>
          <w:tcPr>
            <w:tcW w:w="2330" w:type="dxa"/>
            <w:tcBorders>
              <w:left w:val="single" w:sz="6" w:space="0" w:color="auto"/>
            </w:tcBorders>
          </w:tcPr>
          <w:p w:rsidR="00FF3D9B" w:rsidRPr="007D7E22" w:rsidRDefault="00FF3D9B" w:rsidP="00860A73">
            <w:pPr>
              <w:tabs>
                <w:tab w:val="left" w:pos="440"/>
                <w:tab w:val="left" w:pos="2600"/>
              </w:tabs>
              <w:spacing w:before="240"/>
              <w:ind w:left="86"/>
              <w:rPr>
                <w:rFonts w:ascii="Times" w:hAnsi="Times" w:cs="Times"/>
                <w:sz w:val="18"/>
                <w:szCs w:val="18"/>
                <w:lang w:val="fr-FR"/>
              </w:rPr>
            </w:pPr>
            <w:r w:rsidRPr="007D7E22">
              <w:rPr>
                <w:rFonts w:ascii="Times" w:hAnsi="Times" w:cs="Times"/>
                <w:sz w:val="18"/>
                <w:szCs w:val="18"/>
                <w:lang w:val="fr-FR"/>
              </w:rPr>
              <w:t>8.</w:t>
            </w:r>
            <w:r w:rsidRPr="007D7E22">
              <w:rPr>
                <w:rFonts w:ascii="Times" w:hAnsi="Times" w:cs="Times"/>
                <w:sz w:val="18"/>
                <w:szCs w:val="18"/>
                <w:lang w:val="fr-FR"/>
              </w:rPr>
              <w:tab/>
              <w:t>APU Fuel Pressure</w:t>
            </w:r>
          </w:p>
          <w:p w:rsidR="00FF3D9B" w:rsidRPr="007D7E22" w:rsidRDefault="00FF3D9B" w:rsidP="00860A73">
            <w:pPr>
              <w:tabs>
                <w:tab w:val="left" w:pos="440"/>
                <w:tab w:val="left" w:pos="2600"/>
              </w:tabs>
              <w:ind w:left="80"/>
              <w:rPr>
                <w:rFonts w:ascii="Times" w:hAnsi="Times" w:cs="Times"/>
                <w:sz w:val="18"/>
                <w:szCs w:val="18"/>
                <w:lang w:val="fr-FR"/>
              </w:rPr>
            </w:pPr>
            <w:r w:rsidRPr="007D7E22">
              <w:rPr>
                <w:rFonts w:ascii="Times" w:hAnsi="Times" w:cs="Times"/>
                <w:sz w:val="18"/>
                <w:szCs w:val="18"/>
                <w:lang w:val="fr-FR"/>
              </w:rPr>
              <w:t>***</w:t>
            </w:r>
            <w:r w:rsidRPr="007D7E22">
              <w:rPr>
                <w:rFonts w:ascii="Times" w:hAnsi="Times" w:cs="Times"/>
                <w:sz w:val="18"/>
                <w:szCs w:val="18"/>
                <w:lang w:val="fr-FR"/>
              </w:rPr>
              <w:tab/>
              <w:t>Gauges</w:t>
            </w:r>
          </w:p>
        </w:tc>
        <w:tc>
          <w:tcPr>
            <w:tcW w:w="440" w:type="dxa"/>
            <w:tcBorders>
              <w:right w:val="single" w:sz="4" w:space="0" w:color="auto"/>
            </w:tcBorders>
          </w:tcPr>
          <w:p w:rsidR="00FF3D9B" w:rsidRPr="007D7E22" w:rsidRDefault="00FF3D9B" w:rsidP="00860A73">
            <w:pPr>
              <w:tabs>
                <w:tab w:val="left" w:pos="360"/>
              </w:tabs>
              <w:spacing w:before="240"/>
              <w:rPr>
                <w:rFonts w:ascii="Times" w:hAnsi="Times" w:cs="Times"/>
                <w:sz w:val="18"/>
                <w:szCs w:val="18"/>
                <w:lang w:val="fr-FR"/>
              </w:rPr>
            </w:pPr>
            <w:r w:rsidRPr="007D7E22">
              <w:rPr>
                <w:rFonts w:ascii="Times" w:hAnsi="Times" w:cs="Times"/>
                <w:sz w:val="18"/>
                <w:szCs w:val="18"/>
                <w:lang w:val="fr-FR"/>
              </w:rPr>
              <w:t>D</w:t>
            </w:r>
          </w:p>
        </w:tc>
        <w:tc>
          <w:tcPr>
            <w:tcW w:w="370" w:type="dxa"/>
            <w:tcBorders>
              <w:left w:val="single" w:sz="4" w:space="0" w:color="auto"/>
              <w:right w:val="single" w:sz="6" w:space="0" w:color="auto"/>
            </w:tcBorders>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w:t>
            </w:r>
          </w:p>
        </w:tc>
        <w:tc>
          <w:tcPr>
            <w:tcW w:w="360" w:type="dxa"/>
          </w:tcPr>
          <w:p w:rsidR="00FF3D9B" w:rsidRPr="007D7E22" w:rsidRDefault="00FF3D9B" w:rsidP="00860A73">
            <w:pPr>
              <w:tabs>
                <w:tab w:val="left" w:pos="360"/>
              </w:tabs>
              <w:spacing w:before="240"/>
              <w:rPr>
                <w:rFonts w:ascii="Times" w:hAnsi="Times" w:cs="Times"/>
                <w:sz w:val="18"/>
                <w:szCs w:val="18"/>
              </w:rPr>
            </w:pPr>
            <w:r w:rsidRPr="007D7E22">
              <w:rPr>
                <w:rFonts w:ascii="Times" w:hAnsi="Times" w:cs="Times"/>
                <w:sz w:val="18"/>
                <w:szCs w:val="18"/>
              </w:rPr>
              <w:t>0</w:t>
            </w:r>
          </w:p>
        </w:tc>
        <w:tc>
          <w:tcPr>
            <w:tcW w:w="3240" w:type="dxa"/>
            <w:tcBorders>
              <w:left w:val="single" w:sz="6" w:space="0" w:color="auto"/>
              <w:right w:val="single" w:sz="6" w:space="0" w:color="auto"/>
            </w:tcBorders>
          </w:tcPr>
          <w:p w:rsidR="00FF3D9B" w:rsidRPr="007D7E22" w:rsidRDefault="00FF3D9B" w:rsidP="00860A73">
            <w:pPr>
              <w:spacing w:before="240"/>
              <w:rPr>
                <w:rFonts w:ascii="Times" w:hAnsi="Times" w:cs="Times"/>
                <w:sz w:val="18"/>
                <w:szCs w:val="18"/>
              </w:rPr>
            </w:pPr>
          </w:p>
        </w:tc>
        <w:tc>
          <w:tcPr>
            <w:tcW w:w="288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52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None required.</w:t>
            </w:r>
          </w:p>
        </w:tc>
        <w:tc>
          <w:tcPr>
            <w:tcW w:w="2340" w:type="dxa"/>
            <w:tcBorders>
              <w:right w:val="single" w:sz="6" w:space="0" w:color="auto"/>
            </w:tcBorders>
          </w:tcPr>
          <w:p w:rsidR="00FF3D9B" w:rsidRPr="007D7E22" w:rsidRDefault="00FF3D9B" w:rsidP="00860A73">
            <w:pPr>
              <w:spacing w:before="240"/>
              <w:rPr>
                <w:rFonts w:ascii="Times" w:hAnsi="Times" w:cs="Times"/>
                <w:sz w:val="18"/>
                <w:szCs w:val="18"/>
              </w:rPr>
            </w:pPr>
            <w:r w:rsidRPr="007D7E22">
              <w:rPr>
                <w:rFonts w:ascii="Times" w:hAnsi="Times" w:cs="Times"/>
                <w:sz w:val="18"/>
                <w:szCs w:val="18"/>
              </w:rPr>
              <w:t xml:space="preserve">An Inoperative Placard will be placed on </w:t>
            </w:r>
            <w:r w:rsidRPr="007D7E22">
              <w:rPr>
                <w:rFonts w:ascii="Times" w:hAnsi="Times" w:cs="Times"/>
                <w:bCs/>
                <w:sz w:val="18"/>
                <w:szCs w:val="18"/>
              </w:rPr>
              <w:t>APU Fuel Pressure Gauges</w:t>
            </w:r>
            <w:r w:rsidRPr="007D7E22">
              <w:rPr>
                <w:rFonts w:ascii="Times" w:hAnsi="Times" w:cs="Times"/>
                <w:sz w:val="18"/>
                <w:szCs w:val="18"/>
              </w:rPr>
              <w:t xml:space="preserve"> and will be noted on ADLS.</w:t>
            </w:r>
          </w:p>
        </w:tc>
      </w:tr>
      <w:tr w:rsidR="00EF394F" w:rsidRPr="007D7E22" w:rsidTr="00EF394F">
        <w:trPr>
          <w:cantSplit/>
        </w:trPr>
        <w:tc>
          <w:tcPr>
            <w:tcW w:w="2330" w:type="dxa"/>
            <w:tcBorders>
              <w:left w:val="single" w:sz="6" w:space="0" w:color="auto"/>
              <w:bottom w:val="single" w:sz="4" w:space="0" w:color="auto"/>
            </w:tcBorders>
          </w:tcPr>
          <w:p w:rsidR="00EF394F" w:rsidRPr="007D7E22" w:rsidRDefault="00EF394F" w:rsidP="00860A73">
            <w:pPr>
              <w:tabs>
                <w:tab w:val="left" w:pos="440"/>
                <w:tab w:val="left" w:pos="2600"/>
              </w:tabs>
              <w:spacing w:before="240"/>
              <w:ind w:left="86"/>
              <w:rPr>
                <w:rFonts w:ascii="Times" w:hAnsi="Times" w:cs="Times"/>
                <w:sz w:val="18"/>
                <w:szCs w:val="18"/>
                <w:lang w:val="fr-FR"/>
              </w:rPr>
            </w:pPr>
          </w:p>
        </w:tc>
        <w:tc>
          <w:tcPr>
            <w:tcW w:w="440" w:type="dxa"/>
            <w:tcBorders>
              <w:bottom w:val="single" w:sz="4" w:space="0" w:color="auto"/>
              <w:right w:val="single" w:sz="4" w:space="0" w:color="auto"/>
            </w:tcBorders>
          </w:tcPr>
          <w:p w:rsidR="00EF394F" w:rsidRPr="007D7E22" w:rsidRDefault="00EF394F" w:rsidP="00860A73">
            <w:pPr>
              <w:tabs>
                <w:tab w:val="left" w:pos="360"/>
              </w:tabs>
              <w:spacing w:before="240"/>
              <w:rPr>
                <w:rFonts w:ascii="Times" w:hAnsi="Times" w:cs="Times"/>
                <w:sz w:val="18"/>
                <w:szCs w:val="18"/>
                <w:lang w:val="fr-FR"/>
              </w:rPr>
            </w:pPr>
          </w:p>
        </w:tc>
        <w:tc>
          <w:tcPr>
            <w:tcW w:w="370" w:type="dxa"/>
            <w:tcBorders>
              <w:left w:val="single" w:sz="4" w:space="0" w:color="auto"/>
              <w:bottom w:val="single" w:sz="4" w:space="0" w:color="auto"/>
              <w:right w:val="single" w:sz="6" w:space="0" w:color="auto"/>
            </w:tcBorders>
          </w:tcPr>
          <w:p w:rsidR="00EF394F" w:rsidRPr="007D7E22" w:rsidRDefault="00EF394F" w:rsidP="00860A73">
            <w:pPr>
              <w:tabs>
                <w:tab w:val="left" w:pos="360"/>
              </w:tabs>
              <w:spacing w:before="240"/>
              <w:rPr>
                <w:rFonts w:ascii="Times" w:hAnsi="Times" w:cs="Times"/>
                <w:sz w:val="18"/>
                <w:szCs w:val="18"/>
              </w:rPr>
            </w:pPr>
          </w:p>
        </w:tc>
        <w:tc>
          <w:tcPr>
            <w:tcW w:w="360" w:type="dxa"/>
            <w:tcBorders>
              <w:bottom w:val="single" w:sz="4" w:space="0" w:color="auto"/>
            </w:tcBorders>
          </w:tcPr>
          <w:p w:rsidR="00EF394F" w:rsidRPr="007D7E22" w:rsidRDefault="00EF394F" w:rsidP="00860A73">
            <w:pPr>
              <w:tabs>
                <w:tab w:val="left" w:pos="360"/>
              </w:tabs>
              <w:spacing w:before="24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F394F" w:rsidRPr="007D7E22" w:rsidRDefault="00EF394F" w:rsidP="00860A73">
            <w:pPr>
              <w:spacing w:before="240"/>
              <w:rPr>
                <w:rFonts w:ascii="Times" w:hAnsi="Times" w:cs="Times"/>
                <w:sz w:val="18"/>
                <w:szCs w:val="18"/>
              </w:rPr>
            </w:pPr>
          </w:p>
        </w:tc>
        <w:tc>
          <w:tcPr>
            <w:tcW w:w="2880" w:type="dxa"/>
            <w:tcBorders>
              <w:bottom w:val="single" w:sz="4" w:space="0" w:color="auto"/>
              <w:right w:val="single" w:sz="6" w:space="0" w:color="auto"/>
            </w:tcBorders>
          </w:tcPr>
          <w:p w:rsidR="00EF394F" w:rsidRPr="007D7E22" w:rsidRDefault="00EF394F" w:rsidP="00860A73">
            <w:pPr>
              <w:spacing w:before="240"/>
              <w:rPr>
                <w:rFonts w:ascii="Times" w:hAnsi="Times" w:cs="Times"/>
                <w:sz w:val="18"/>
                <w:szCs w:val="18"/>
              </w:rPr>
            </w:pPr>
          </w:p>
        </w:tc>
        <w:tc>
          <w:tcPr>
            <w:tcW w:w="2520" w:type="dxa"/>
            <w:tcBorders>
              <w:bottom w:val="single" w:sz="4" w:space="0" w:color="auto"/>
              <w:right w:val="single" w:sz="6" w:space="0" w:color="auto"/>
            </w:tcBorders>
          </w:tcPr>
          <w:p w:rsidR="00EF394F" w:rsidRPr="007D7E22" w:rsidRDefault="00EF394F" w:rsidP="00860A73">
            <w:pPr>
              <w:spacing w:before="240"/>
              <w:rPr>
                <w:rFonts w:ascii="Times" w:hAnsi="Times" w:cs="Times"/>
                <w:sz w:val="18"/>
                <w:szCs w:val="18"/>
              </w:rPr>
            </w:pPr>
          </w:p>
        </w:tc>
        <w:tc>
          <w:tcPr>
            <w:tcW w:w="2340" w:type="dxa"/>
            <w:tcBorders>
              <w:bottom w:val="single" w:sz="4" w:space="0" w:color="auto"/>
              <w:right w:val="single" w:sz="6" w:space="0" w:color="auto"/>
            </w:tcBorders>
          </w:tcPr>
          <w:p w:rsidR="00EF394F" w:rsidRPr="007D7E22" w:rsidRDefault="00EF394F" w:rsidP="00860A73">
            <w:pPr>
              <w:spacing w:before="240"/>
              <w:rPr>
                <w:rFonts w:ascii="Times" w:hAnsi="Times" w:cs="Times"/>
                <w:sz w:val="18"/>
                <w:szCs w:val="18"/>
              </w:rPr>
            </w:pPr>
          </w:p>
        </w:tc>
      </w:tr>
    </w:tbl>
    <w:p w:rsidR="00EF394F" w:rsidRDefault="00EF394F" w:rsidP="00860A73">
      <w:pPr>
        <w:tabs>
          <w:tab w:val="left" w:pos="440"/>
          <w:tab w:val="left" w:pos="2600"/>
        </w:tabs>
        <w:spacing w:before="240"/>
        <w:ind w:left="86"/>
        <w:rPr>
          <w:rFonts w:ascii="Times" w:hAnsi="Times" w:cs="Times"/>
          <w:sz w:val="18"/>
          <w:szCs w:val="18"/>
        </w:rPr>
        <w:sectPr w:rsidR="00EF394F" w:rsidSect="00EA538C">
          <w:headerReference w:type="default" r:id="rId188"/>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F3D9B" w:rsidRPr="007D7E22" w:rsidTr="00EF394F">
        <w:trPr>
          <w:cantSplit/>
        </w:trPr>
        <w:tc>
          <w:tcPr>
            <w:tcW w:w="2330" w:type="dxa"/>
            <w:tcBorders>
              <w:top w:val="single" w:sz="4" w:space="0" w:color="auto"/>
              <w:left w:val="single" w:sz="6" w:space="0" w:color="auto"/>
            </w:tcBorders>
          </w:tcPr>
          <w:p w:rsidR="00FF3D9B" w:rsidRPr="007D7E22" w:rsidRDefault="00FF3D9B" w:rsidP="00EF394F">
            <w:pPr>
              <w:tabs>
                <w:tab w:val="left" w:pos="440"/>
                <w:tab w:val="left" w:pos="2600"/>
              </w:tabs>
              <w:ind w:left="86"/>
              <w:rPr>
                <w:rFonts w:ascii="Times" w:hAnsi="Times" w:cs="Times"/>
                <w:sz w:val="18"/>
                <w:szCs w:val="18"/>
              </w:rPr>
            </w:pPr>
            <w:r w:rsidRPr="007D7E22">
              <w:rPr>
                <w:rFonts w:ascii="Times" w:hAnsi="Times" w:cs="Times"/>
                <w:sz w:val="18"/>
                <w:szCs w:val="18"/>
              </w:rPr>
              <w:lastRenderedPageBreak/>
              <w:t>9.</w:t>
            </w:r>
            <w:r w:rsidRPr="007D7E22">
              <w:rPr>
                <w:rFonts w:ascii="Times" w:hAnsi="Times" w:cs="Times"/>
                <w:sz w:val="18"/>
                <w:szCs w:val="18"/>
              </w:rPr>
              <w:tab/>
              <w:t>APU Start Indicator</w:t>
            </w:r>
          </w:p>
          <w:p w:rsidR="00FF3D9B" w:rsidRPr="007D7E22" w:rsidRDefault="00FF3D9B" w:rsidP="00EF394F">
            <w:pPr>
              <w:tabs>
                <w:tab w:val="left" w:pos="440"/>
                <w:tab w:val="left" w:pos="2600"/>
              </w:tabs>
              <w:ind w:left="80"/>
              <w:rPr>
                <w:rFonts w:ascii="Times" w:hAnsi="Times" w:cs="Times"/>
                <w:sz w:val="18"/>
                <w:szCs w:val="18"/>
              </w:rPr>
            </w:pPr>
            <w:r w:rsidRPr="007D7E22">
              <w:rPr>
                <w:rFonts w:ascii="Times" w:hAnsi="Times" w:cs="Times"/>
                <w:sz w:val="18"/>
                <w:szCs w:val="18"/>
              </w:rPr>
              <w:tab/>
              <w:t>Light</w:t>
            </w:r>
          </w:p>
        </w:tc>
        <w:tc>
          <w:tcPr>
            <w:tcW w:w="440" w:type="dxa"/>
            <w:tcBorders>
              <w:top w:val="single" w:sz="4" w:space="0" w:color="auto"/>
              <w:right w:val="single" w:sz="4" w:space="0" w:color="auto"/>
            </w:tcBorders>
          </w:tcPr>
          <w:p w:rsidR="00FF3D9B" w:rsidRPr="007D7E22" w:rsidRDefault="00FF3D9B" w:rsidP="00EF394F">
            <w:pPr>
              <w:tabs>
                <w:tab w:val="left" w:pos="360"/>
              </w:tabs>
              <w:rPr>
                <w:rFonts w:ascii="Times" w:hAnsi="Times" w:cs="Times"/>
                <w:sz w:val="18"/>
                <w:szCs w:val="18"/>
              </w:rPr>
            </w:pPr>
            <w:r w:rsidRPr="007D7E22">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FF3D9B" w:rsidRPr="007D7E22" w:rsidRDefault="00FF3D9B" w:rsidP="00EF394F">
            <w:pPr>
              <w:tabs>
                <w:tab w:val="left" w:pos="360"/>
              </w:tabs>
              <w:rPr>
                <w:rFonts w:ascii="Times" w:hAnsi="Times" w:cs="Times"/>
                <w:sz w:val="18"/>
                <w:szCs w:val="18"/>
              </w:rPr>
            </w:pPr>
            <w:r w:rsidRPr="007D7E22">
              <w:rPr>
                <w:rFonts w:ascii="Times" w:hAnsi="Times" w:cs="Times"/>
                <w:sz w:val="18"/>
                <w:szCs w:val="18"/>
              </w:rPr>
              <w:t>1</w:t>
            </w:r>
          </w:p>
        </w:tc>
        <w:tc>
          <w:tcPr>
            <w:tcW w:w="360" w:type="dxa"/>
            <w:tcBorders>
              <w:top w:val="single" w:sz="4" w:space="0" w:color="auto"/>
            </w:tcBorders>
          </w:tcPr>
          <w:p w:rsidR="00FF3D9B" w:rsidRPr="007D7E22" w:rsidRDefault="00FF3D9B" w:rsidP="00EF394F">
            <w:pPr>
              <w:tabs>
                <w:tab w:val="left" w:pos="360"/>
              </w:tabs>
              <w:rPr>
                <w:rFonts w:ascii="Times" w:hAnsi="Times" w:cs="Times"/>
                <w:sz w:val="18"/>
                <w:szCs w:val="18"/>
              </w:rPr>
            </w:pPr>
            <w:r w:rsidRPr="007D7E22">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FF3D9B" w:rsidRPr="007D7E22" w:rsidRDefault="00FF3D9B" w:rsidP="00EF394F">
            <w:pPr>
              <w:rPr>
                <w:rFonts w:ascii="Times" w:hAnsi="Times" w:cs="Times"/>
                <w:sz w:val="18"/>
                <w:szCs w:val="18"/>
              </w:rPr>
            </w:pPr>
          </w:p>
        </w:tc>
        <w:tc>
          <w:tcPr>
            <w:tcW w:w="2880" w:type="dxa"/>
            <w:tcBorders>
              <w:top w:val="single" w:sz="4" w:space="0" w:color="auto"/>
              <w:right w:val="single" w:sz="6" w:space="0" w:color="auto"/>
            </w:tcBorders>
          </w:tcPr>
          <w:p w:rsidR="00FF3D9B" w:rsidRPr="007D7E22" w:rsidRDefault="00FF3D9B" w:rsidP="00EF394F">
            <w:pPr>
              <w:rPr>
                <w:rFonts w:ascii="Times" w:hAnsi="Times" w:cs="Times"/>
                <w:sz w:val="18"/>
                <w:szCs w:val="18"/>
              </w:rPr>
            </w:pPr>
            <w:r w:rsidRPr="007D7E22">
              <w:rPr>
                <w:rFonts w:ascii="Times" w:hAnsi="Times" w:cs="Times"/>
                <w:sz w:val="18"/>
                <w:szCs w:val="18"/>
              </w:rPr>
              <w:t>None required.</w:t>
            </w:r>
          </w:p>
        </w:tc>
        <w:tc>
          <w:tcPr>
            <w:tcW w:w="2520" w:type="dxa"/>
            <w:tcBorders>
              <w:top w:val="single" w:sz="4" w:space="0" w:color="auto"/>
              <w:right w:val="single" w:sz="6" w:space="0" w:color="auto"/>
            </w:tcBorders>
          </w:tcPr>
          <w:p w:rsidR="00FF3D9B" w:rsidRPr="007D7E22" w:rsidRDefault="00FF3D9B" w:rsidP="00EF394F">
            <w:pPr>
              <w:rPr>
                <w:rFonts w:ascii="Times" w:hAnsi="Times" w:cs="Times"/>
                <w:sz w:val="18"/>
                <w:szCs w:val="18"/>
              </w:rPr>
            </w:pPr>
            <w:r w:rsidRPr="007D7E22">
              <w:rPr>
                <w:rFonts w:ascii="Times" w:hAnsi="Times" w:cs="Times"/>
                <w:sz w:val="18"/>
                <w:szCs w:val="18"/>
              </w:rPr>
              <w:t>None required.</w:t>
            </w:r>
          </w:p>
        </w:tc>
        <w:tc>
          <w:tcPr>
            <w:tcW w:w="2340" w:type="dxa"/>
            <w:tcBorders>
              <w:top w:val="single" w:sz="4" w:space="0" w:color="auto"/>
              <w:right w:val="single" w:sz="6" w:space="0" w:color="auto"/>
            </w:tcBorders>
          </w:tcPr>
          <w:p w:rsidR="00FF3D9B" w:rsidRPr="007D7E22" w:rsidRDefault="00FF3D9B" w:rsidP="00EF394F">
            <w:pPr>
              <w:spacing w:after="120"/>
              <w:rPr>
                <w:rFonts w:ascii="Times" w:hAnsi="Times" w:cs="Times"/>
                <w:sz w:val="18"/>
                <w:szCs w:val="18"/>
              </w:rPr>
            </w:pPr>
            <w:r w:rsidRPr="007D7E22">
              <w:rPr>
                <w:rFonts w:ascii="Times" w:hAnsi="Times" w:cs="Times"/>
                <w:sz w:val="18"/>
                <w:szCs w:val="18"/>
              </w:rPr>
              <w:t xml:space="preserve">An Inoperative Placard will be placed on </w:t>
            </w:r>
            <w:r w:rsidRPr="007D7E22">
              <w:rPr>
                <w:rFonts w:ascii="Times" w:hAnsi="Times" w:cs="Times"/>
                <w:bCs/>
                <w:sz w:val="18"/>
                <w:szCs w:val="18"/>
              </w:rPr>
              <w:t>APU Start Indicator Light</w:t>
            </w:r>
            <w:r w:rsidRPr="007D7E22">
              <w:rPr>
                <w:rFonts w:ascii="Times" w:hAnsi="Times" w:cs="Times"/>
                <w:sz w:val="18"/>
                <w:szCs w:val="18"/>
              </w:rPr>
              <w:t xml:space="preserve"> and will be noted on ADLS.</w:t>
            </w:r>
          </w:p>
        </w:tc>
      </w:tr>
      <w:tr w:rsidR="00FF3D9B" w:rsidRPr="00012016" w:rsidTr="00EF394F">
        <w:trPr>
          <w:cantSplit/>
        </w:trPr>
        <w:tc>
          <w:tcPr>
            <w:tcW w:w="2330" w:type="dxa"/>
            <w:tcBorders>
              <w:left w:val="single" w:sz="6" w:space="0" w:color="auto"/>
            </w:tcBorders>
          </w:tcPr>
          <w:p w:rsidR="00FF3D9B" w:rsidRPr="00012016" w:rsidRDefault="00FF3D9B" w:rsidP="00EF394F">
            <w:pPr>
              <w:tabs>
                <w:tab w:val="left" w:pos="440"/>
                <w:tab w:val="left" w:pos="2600"/>
              </w:tabs>
              <w:spacing w:before="120"/>
              <w:rPr>
                <w:rFonts w:ascii="Times" w:hAnsi="Times" w:cs="Times"/>
                <w:sz w:val="18"/>
                <w:szCs w:val="18"/>
              </w:rPr>
            </w:pPr>
            <w:r w:rsidRPr="00012016">
              <w:rPr>
                <w:rFonts w:ascii="Times" w:hAnsi="Times" w:cs="Times"/>
                <w:sz w:val="18"/>
                <w:szCs w:val="18"/>
              </w:rPr>
              <w:t>10.</w:t>
            </w:r>
            <w:r w:rsidRPr="00012016">
              <w:rPr>
                <w:rFonts w:ascii="Times" w:hAnsi="Times" w:cs="Times"/>
                <w:sz w:val="18"/>
                <w:szCs w:val="18"/>
              </w:rPr>
              <w:tab/>
              <w:t>APU Air Load Control</w:t>
            </w:r>
          </w:p>
          <w:p w:rsidR="00FF3D9B" w:rsidRPr="00012016" w:rsidRDefault="00FF3D9B" w:rsidP="00860A73">
            <w:pPr>
              <w:tabs>
                <w:tab w:val="left" w:pos="440"/>
                <w:tab w:val="left" w:pos="2600"/>
              </w:tabs>
              <w:rPr>
                <w:rFonts w:ascii="Times" w:hAnsi="Times" w:cs="Times"/>
                <w:sz w:val="18"/>
                <w:szCs w:val="18"/>
              </w:rPr>
            </w:pPr>
            <w:r w:rsidRPr="00012016">
              <w:rPr>
                <w:rFonts w:ascii="Times" w:hAnsi="Times" w:cs="Times"/>
                <w:sz w:val="18"/>
                <w:szCs w:val="18"/>
              </w:rPr>
              <w:tab/>
              <w:t>Valve</w:t>
            </w:r>
          </w:p>
        </w:tc>
        <w:tc>
          <w:tcPr>
            <w:tcW w:w="440" w:type="dxa"/>
            <w:tcBorders>
              <w:right w:val="single" w:sz="4" w:space="0" w:color="auto"/>
            </w:tcBorders>
          </w:tcPr>
          <w:p w:rsidR="00FF3D9B" w:rsidRPr="00012016" w:rsidRDefault="00FF3D9B" w:rsidP="00EF394F">
            <w:pPr>
              <w:tabs>
                <w:tab w:val="left" w:pos="360"/>
              </w:tabs>
              <w:spacing w:before="120"/>
              <w:rPr>
                <w:rFonts w:ascii="Times" w:hAnsi="Times" w:cs="Times"/>
                <w:sz w:val="18"/>
                <w:szCs w:val="18"/>
              </w:rPr>
            </w:pPr>
            <w:r w:rsidRPr="00012016">
              <w:rPr>
                <w:rFonts w:ascii="Times" w:hAnsi="Times" w:cs="Times"/>
                <w:sz w:val="18"/>
                <w:szCs w:val="18"/>
              </w:rPr>
              <w:t>C</w:t>
            </w:r>
          </w:p>
        </w:tc>
        <w:tc>
          <w:tcPr>
            <w:tcW w:w="370" w:type="dxa"/>
            <w:tcBorders>
              <w:left w:val="single" w:sz="4" w:space="0" w:color="auto"/>
              <w:right w:val="single" w:sz="6" w:space="0" w:color="auto"/>
            </w:tcBorders>
          </w:tcPr>
          <w:p w:rsidR="00FF3D9B" w:rsidRPr="00012016" w:rsidRDefault="00FF3D9B" w:rsidP="00EF394F">
            <w:pPr>
              <w:tabs>
                <w:tab w:val="left" w:pos="360"/>
              </w:tabs>
              <w:spacing w:before="120"/>
              <w:rPr>
                <w:rFonts w:ascii="Times" w:hAnsi="Times" w:cs="Times"/>
                <w:sz w:val="18"/>
                <w:szCs w:val="18"/>
              </w:rPr>
            </w:pPr>
            <w:r w:rsidRPr="00012016">
              <w:rPr>
                <w:rFonts w:ascii="Times" w:hAnsi="Times" w:cs="Times"/>
                <w:sz w:val="18"/>
                <w:szCs w:val="18"/>
              </w:rPr>
              <w:t>1</w:t>
            </w:r>
          </w:p>
        </w:tc>
        <w:tc>
          <w:tcPr>
            <w:tcW w:w="360" w:type="dxa"/>
          </w:tcPr>
          <w:p w:rsidR="00FF3D9B" w:rsidRPr="00012016" w:rsidRDefault="00FF3D9B" w:rsidP="00EF394F">
            <w:pPr>
              <w:tabs>
                <w:tab w:val="left" w:pos="360"/>
              </w:tabs>
              <w:spacing w:before="120"/>
              <w:rPr>
                <w:rFonts w:ascii="Times" w:hAnsi="Times" w:cs="Times"/>
                <w:sz w:val="18"/>
                <w:szCs w:val="18"/>
              </w:rPr>
            </w:pPr>
            <w:r w:rsidRPr="00012016">
              <w:rPr>
                <w:rFonts w:ascii="Times" w:hAnsi="Times" w:cs="Times"/>
                <w:sz w:val="18"/>
                <w:szCs w:val="18"/>
              </w:rPr>
              <w:t>0</w:t>
            </w:r>
          </w:p>
        </w:tc>
        <w:tc>
          <w:tcPr>
            <w:tcW w:w="3240" w:type="dxa"/>
            <w:tcBorders>
              <w:left w:val="single" w:sz="6" w:space="0" w:color="auto"/>
              <w:right w:val="single" w:sz="6" w:space="0" w:color="auto"/>
            </w:tcBorders>
          </w:tcPr>
          <w:p w:rsidR="00FF3D9B" w:rsidRPr="00012016" w:rsidRDefault="00FF3D9B" w:rsidP="00EF394F">
            <w:pPr>
              <w:spacing w:before="120"/>
              <w:rPr>
                <w:rFonts w:ascii="Times" w:hAnsi="Times" w:cs="Times"/>
                <w:sz w:val="18"/>
                <w:szCs w:val="18"/>
              </w:rPr>
            </w:pPr>
            <w:r w:rsidRPr="00012016">
              <w:rPr>
                <w:rFonts w:ascii="Times" w:hAnsi="Times" w:cs="Times"/>
                <w:sz w:val="18"/>
                <w:szCs w:val="18"/>
              </w:rPr>
              <w:t>(M) May be inoperative provided valve is verified in CLOSED position.</w:t>
            </w:r>
          </w:p>
        </w:tc>
        <w:tc>
          <w:tcPr>
            <w:tcW w:w="2880" w:type="dxa"/>
            <w:tcBorders>
              <w:right w:val="single" w:sz="6" w:space="0" w:color="auto"/>
            </w:tcBorders>
          </w:tcPr>
          <w:p w:rsidR="00FF3D9B" w:rsidRPr="00012016" w:rsidRDefault="00FF3D9B" w:rsidP="00EF394F">
            <w:pPr>
              <w:spacing w:before="120"/>
              <w:rPr>
                <w:rFonts w:ascii="Times" w:hAnsi="Times" w:cs="Times"/>
                <w:sz w:val="18"/>
                <w:szCs w:val="18"/>
              </w:rPr>
            </w:pPr>
            <w:r w:rsidRPr="00012016">
              <w:rPr>
                <w:rFonts w:ascii="Times" w:hAnsi="Times" w:cs="Times"/>
                <w:sz w:val="18"/>
                <w:szCs w:val="18"/>
              </w:rPr>
              <w:t xml:space="preserve">Maintenance will ensure </w:t>
            </w:r>
            <w:r w:rsidRPr="00012016">
              <w:rPr>
                <w:rFonts w:ascii="Times" w:hAnsi="Times" w:cs="Times"/>
                <w:bCs/>
                <w:sz w:val="18"/>
                <w:szCs w:val="18"/>
              </w:rPr>
              <w:t>APU Air Load Valve</w:t>
            </w:r>
            <w:r w:rsidRPr="00012016">
              <w:rPr>
                <w:rFonts w:ascii="Times" w:hAnsi="Times" w:cs="Times"/>
                <w:sz w:val="18"/>
                <w:szCs w:val="18"/>
              </w:rPr>
              <w:t xml:space="preserve"> is verified in a </w:t>
            </w:r>
            <w:r w:rsidRPr="00012016">
              <w:rPr>
                <w:rFonts w:ascii="Times" w:hAnsi="Times" w:cs="Times"/>
                <w:bCs/>
                <w:sz w:val="18"/>
                <w:szCs w:val="18"/>
              </w:rPr>
              <w:t>CLOSED</w:t>
            </w:r>
            <w:r w:rsidRPr="00012016">
              <w:rPr>
                <w:rFonts w:ascii="Times" w:hAnsi="Times" w:cs="Times"/>
                <w:sz w:val="18"/>
                <w:szCs w:val="18"/>
              </w:rPr>
              <w:t xml:space="preserve"> position by Butterfly Plate Shaft Indicator.</w:t>
            </w:r>
          </w:p>
          <w:p w:rsidR="00FF3D9B" w:rsidRPr="00012016" w:rsidRDefault="00FF3D9B" w:rsidP="00EF394F">
            <w:pPr>
              <w:spacing w:before="120"/>
              <w:rPr>
                <w:rFonts w:ascii="Times" w:hAnsi="Times" w:cs="Times"/>
                <w:sz w:val="18"/>
                <w:szCs w:val="18"/>
              </w:rPr>
            </w:pPr>
            <w:r w:rsidRPr="00012016">
              <w:rPr>
                <w:rFonts w:ascii="Times" w:hAnsi="Times" w:cs="Times"/>
                <w:sz w:val="18"/>
                <w:szCs w:val="18"/>
              </w:rPr>
              <w:t>Flight crew may accomplish this task if properly qualified and authorized.</w:t>
            </w:r>
          </w:p>
        </w:tc>
        <w:tc>
          <w:tcPr>
            <w:tcW w:w="2520" w:type="dxa"/>
            <w:tcBorders>
              <w:right w:val="single" w:sz="6" w:space="0" w:color="auto"/>
            </w:tcBorders>
          </w:tcPr>
          <w:p w:rsidR="00FF3D9B" w:rsidRPr="00012016" w:rsidRDefault="00FF3D9B" w:rsidP="00EF394F">
            <w:pPr>
              <w:spacing w:before="120"/>
              <w:rPr>
                <w:rFonts w:ascii="Times" w:hAnsi="Times" w:cs="Times"/>
                <w:sz w:val="18"/>
                <w:szCs w:val="18"/>
              </w:rPr>
            </w:pPr>
            <w:r w:rsidRPr="00012016">
              <w:rPr>
                <w:rFonts w:ascii="Times" w:hAnsi="Times" w:cs="Times"/>
                <w:sz w:val="18"/>
                <w:szCs w:val="18"/>
              </w:rPr>
              <w:t>None required.</w:t>
            </w:r>
          </w:p>
        </w:tc>
        <w:tc>
          <w:tcPr>
            <w:tcW w:w="2340" w:type="dxa"/>
            <w:tcBorders>
              <w:right w:val="single" w:sz="6" w:space="0" w:color="auto"/>
            </w:tcBorders>
          </w:tcPr>
          <w:p w:rsidR="00FF3D9B" w:rsidRPr="00012016" w:rsidRDefault="00FF3D9B" w:rsidP="00EF394F">
            <w:pPr>
              <w:spacing w:before="120"/>
              <w:rPr>
                <w:rFonts w:ascii="Times" w:hAnsi="Times" w:cs="Times"/>
                <w:sz w:val="18"/>
                <w:szCs w:val="18"/>
              </w:rPr>
            </w:pPr>
            <w:r w:rsidRPr="00012016">
              <w:rPr>
                <w:rFonts w:ascii="Times" w:hAnsi="Times" w:cs="Times"/>
                <w:sz w:val="18"/>
                <w:szCs w:val="18"/>
              </w:rPr>
              <w:t>An Inoperative Placard will be displayed in a prominent position to be seen by flight crew and will be noted on ADLS.</w:t>
            </w:r>
          </w:p>
        </w:tc>
      </w:tr>
      <w:tr w:rsidR="00FF3D9B" w:rsidRPr="00012016" w:rsidTr="00EF394F">
        <w:trPr>
          <w:cantSplit/>
        </w:trPr>
        <w:tc>
          <w:tcPr>
            <w:tcW w:w="2330" w:type="dxa"/>
            <w:tcBorders>
              <w:left w:val="single" w:sz="6" w:space="0" w:color="auto"/>
            </w:tcBorders>
          </w:tcPr>
          <w:p w:rsidR="00FF3D9B" w:rsidRPr="00012016" w:rsidRDefault="00FF3D9B" w:rsidP="00860A73">
            <w:pPr>
              <w:tabs>
                <w:tab w:val="left" w:pos="440"/>
                <w:tab w:val="left" w:pos="2600"/>
              </w:tabs>
              <w:spacing w:before="120"/>
              <w:rPr>
                <w:rFonts w:ascii="Times" w:hAnsi="Times" w:cs="Times"/>
                <w:sz w:val="18"/>
                <w:szCs w:val="18"/>
              </w:rPr>
            </w:pPr>
            <w:r w:rsidRPr="00012016">
              <w:rPr>
                <w:rFonts w:ascii="Times" w:hAnsi="Times" w:cs="Times"/>
                <w:sz w:val="18"/>
                <w:szCs w:val="18"/>
              </w:rPr>
              <w:t>11.</w:t>
            </w:r>
            <w:r w:rsidRPr="00012016">
              <w:rPr>
                <w:rFonts w:ascii="Times" w:hAnsi="Times" w:cs="Times"/>
                <w:sz w:val="18"/>
                <w:szCs w:val="18"/>
              </w:rPr>
              <w:tab/>
              <w:t>APU External Fire</w:t>
            </w:r>
          </w:p>
          <w:p w:rsidR="00FF3D9B" w:rsidRPr="00012016" w:rsidRDefault="00FF3D9B" w:rsidP="00860A73">
            <w:pPr>
              <w:tabs>
                <w:tab w:val="left" w:pos="440"/>
                <w:tab w:val="left" w:pos="2600"/>
              </w:tabs>
              <w:rPr>
                <w:rFonts w:ascii="Times" w:hAnsi="Times" w:cs="Times"/>
                <w:sz w:val="18"/>
                <w:szCs w:val="18"/>
              </w:rPr>
            </w:pPr>
            <w:r w:rsidRPr="00012016">
              <w:rPr>
                <w:rFonts w:ascii="Times" w:hAnsi="Times" w:cs="Times"/>
                <w:sz w:val="18"/>
                <w:szCs w:val="18"/>
              </w:rPr>
              <w:tab/>
              <w:t>Warning Alarm (Fire</w:t>
            </w:r>
          </w:p>
          <w:p w:rsidR="00FF3D9B" w:rsidRPr="00012016" w:rsidRDefault="00FF3D9B" w:rsidP="00860A73">
            <w:pPr>
              <w:tabs>
                <w:tab w:val="left" w:pos="440"/>
                <w:tab w:val="left" w:pos="2600"/>
              </w:tabs>
              <w:rPr>
                <w:rFonts w:ascii="Times" w:hAnsi="Times" w:cs="Times"/>
                <w:sz w:val="18"/>
                <w:szCs w:val="18"/>
              </w:rPr>
            </w:pPr>
            <w:r w:rsidRPr="00012016">
              <w:rPr>
                <w:rFonts w:ascii="Times" w:hAnsi="Times" w:cs="Times"/>
                <w:sz w:val="18"/>
                <w:szCs w:val="18"/>
              </w:rPr>
              <w:tab/>
              <w:t xml:space="preserve">Warning </w:t>
            </w:r>
            <w:smartTag w:uri="urn:schemas-microsoft-com:office:smarttags" w:element="place">
              <w:smartTag w:uri="urn:schemas-microsoft-com:office:smarttags" w:element="City">
                <w:r w:rsidRPr="00012016">
                  <w:rPr>
                    <w:rFonts w:ascii="Times" w:hAnsi="Times" w:cs="Times"/>
                    <w:sz w:val="18"/>
                    <w:szCs w:val="18"/>
                  </w:rPr>
                  <w:t>Bell</w:t>
                </w:r>
              </w:smartTag>
            </w:smartTag>
            <w:r w:rsidRPr="00012016">
              <w:rPr>
                <w:rFonts w:ascii="Times" w:hAnsi="Times" w:cs="Times"/>
                <w:sz w:val="18"/>
                <w:szCs w:val="18"/>
              </w:rPr>
              <w:t>)</w:t>
            </w:r>
          </w:p>
        </w:tc>
        <w:tc>
          <w:tcPr>
            <w:tcW w:w="440" w:type="dxa"/>
            <w:tcBorders>
              <w:right w:val="single" w:sz="4" w:space="0" w:color="auto"/>
            </w:tcBorders>
          </w:tcPr>
          <w:p w:rsidR="00FF3D9B" w:rsidRPr="00012016" w:rsidRDefault="00FF3D9B" w:rsidP="00860A73">
            <w:pPr>
              <w:tabs>
                <w:tab w:val="left" w:pos="360"/>
              </w:tabs>
              <w:spacing w:before="120"/>
              <w:rPr>
                <w:rFonts w:ascii="Times" w:hAnsi="Times" w:cs="Times"/>
                <w:sz w:val="18"/>
                <w:szCs w:val="18"/>
              </w:rPr>
            </w:pPr>
            <w:r w:rsidRPr="00012016">
              <w:rPr>
                <w:rFonts w:ascii="Times" w:hAnsi="Times" w:cs="Times"/>
                <w:sz w:val="18"/>
                <w:szCs w:val="18"/>
              </w:rPr>
              <w:t>C</w:t>
            </w:r>
          </w:p>
        </w:tc>
        <w:tc>
          <w:tcPr>
            <w:tcW w:w="370" w:type="dxa"/>
            <w:tcBorders>
              <w:left w:val="single" w:sz="4" w:space="0" w:color="auto"/>
              <w:right w:val="single" w:sz="6" w:space="0" w:color="auto"/>
            </w:tcBorders>
          </w:tcPr>
          <w:p w:rsidR="00FF3D9B" w:rsidRPr="00012016" w:rsidRDefault="00FF3D9B" w:rsidP="00860A73">
            <w:pPr>
              <w:tabs>
                <w:tab w:val="left" w:pos="360"/>
              </w:tabs>
              <w:spacing w:before="120"/>
              <w:rPr>
                <w:rFonts w:ascii="Times" w:hAnsi="Times" w:cs="Times"/>
                <w:sz w:val="18"/>
                <w:szCs w:val="18"/>
              </w:rPr>
            </w:pPr>
            <w:r w:rsidRPr="00012016">
              <w:rPr>
                <w:rFonts w:ascii="Times" w:hAnsi="Times" w:cs="Times"/>
                <w:sz w:val="18"/>
                <w:szCs w:val="18"/>
              </w:rPr>
              <w:t>1</w:t>
            </w:r>
          </w:p>
        </w:tc>
        <w:tc>
          <w:tcPr>
            <w:tcW w:w="360" w:type="dxa"/>
          </w:tcPr>
          <w:p w:rsidR="00FF3D9B" w:rsidRPr="00012016" w:rsidRDefault="00FF3D9B" w:rsidP="00860A73">
            <w:pPr>
              <w:tabs>
                <w:tab w:val="left" w:pos="360"/>
              </w:tabs>
              <w:spacing w:before="120"/>
              <w:rPr>
                <w:rFonts w:ascii="Times" w:hAnsi="Times" w:cs="Times"/>
                <w:sz w:val="18"/>
                <w:szCs w:val="18"/>
              </w:rPr>
            </w:pPr>
            <w:r w:rsidRPr="00012016">
              <w:rPr>
                <w:rFonts w:ascii="Times" w:hAnsi="Times" w:cs="Times"/>
                <w:sz w:val="18"/>
                <w:szCs w:val="18"/>
              </w:rPr>
              <w:t>0</w:t>
            </w:r>
          </w:p>
        </w:tc>
        <w:tc>
          <w:tcPr>
            <w:tcW w:w="3240" w:type="dxa"/>
            <w:tcBorders>
              <w:left w:val="single" w:sz="6" w:space="0" w:color="auto"/>
              <w:right w:val="single" w:sz="6" w:space="0" w:color="auto"/>
            </w:tcBorders>
          </w:tcPr>
          <w:p w:rsidR="00FF3D9B" w:rsidRPr="00012016" w:rsidRDefault="00FF3D9B" w:rsidP="00860A73">
            <w:pPr>
              <w:spacing w:before="120"/>
              <w:rPr>
                <w:rFonts w:ascii="Times" w:hAnsi="Times" w:cs="Times"/>
                <w:sz w:val="18"/>
                <w:szCs w:val="18"/>
              </w:rPr>
            </w:pPr>
            <w:r w:rsidRPr="00012016">
              <w:rPr>
                <w:rFonts w:ascii="Times" w:hAnsi="Times" w:cs="Times"/>
                <w:sz w:val="18"/>
                <w:szCs w:val="18"/>
              </w:rPr>
              <w:t>May be inoperative provided APU operation is monitored in cockpit.</w:t>
            </w:r>
          </w:p>
        </w:tc>
        <w:tc>
          <w:tcPr>
            <w:tcW w:w="2880" w:type="dxa"/>
            <w:tcBorders>
              <w:right w:val="single" w:sz="6" w:space="0" w:color="auto"/>
            </w:tcBorders>
          </w:tcPr>
          <w:p w:rsidR="00FF3D9B" w:rsidRPr="00012016" w:rsidRDefault="00FF3D9B" w:rsidP="00860A73">
            <w:pPr>
              <w:spacing w:before="120"/>
              <w:rPr>
                <w:rFonts w:ascii="Times" w:hAnsi="Times" w:cs="Times"/>
                <w:sz w:val="18"/>
                <w:szCs w:val="18"/>
              </w:rPr>
            </w:pPr>
            <w:r w:rsidRPr="00012016">
              <w:rPr>
                <w:rFonts w:ascii="Times" w:hAnsi="Times" w:cs="Times"/>
                <w:sz w:val="18"/>
                <w:szCs w:val="18"/>
              </w:rPr>
              <w:t>None required.</w:t>
            </w:r>
          </w:p>
        </w:tc>
        <w:tc>
          <w:tcPr>
            <w:tcW w:w="2520" w:type="dxa"/>
            <w:tcBorders>
              <w:right w:val="single" w:sz="6" w:space="0" w:color="auto"/>
            </w:tcBorders>
          </w:tcPr>
          <w:p w:rsidR="00FF3D9B" w:rsidRPr="00012016" w:rsidRDefault="00FF3D9B" w:rsidP="00860A73">
            <w:pPr>
              <w:spacing w:before="120"/>
              <w:rPr>
                <w:rFonts w:ascii="Times" w:hAnsi="Times" w:cs="Times"/>
                <w:sz w:val="18"/>
                <w:szCs w:val="18"/>
              </w:rPr>
            </w:pPr>
            <w:r w:rsidRPr="00012016">
              <w:rPr>
                <w:rFonts w:ascii="Times" w:hAnsi="Times" w:cs="Times"/>
                <w:sz w:val="18"/>
                <w:szCs w:val="18"/>
              </w:rPr>
              <w:t>None required.</w:t>
            </w:r>
          </w:p>
        </w:tc>
        <w:tc>
          <w:tcPr>
            <w:tcW w:w="2340" w:type="dxa"/>
            <w:tcBorders>
              <w:right w:val="single" w:sz="6" w:space="0" w:color="auto"/>
            </w:tcBorders>
          </w:tcPr>
          <w:p w:rsidR="00FF3D9B" w:rsidRPr="00012016" w:rsidRDefault="00FF3D9B" w:rsidP="00860A73">
            <w:pPr>
              <w:spacing w:before="120"/>
              <w:rPr>
                <w:rFonts w:ascii="Times" w:hAnsi="Times" w:cs="Times"/>
                <w:sz w:val="18"/>
                <w:szCs w:val="18"/>
              </w:rPr>
            </w:pPr>
            <w:r w:rsidRPr="00012016">
              <w:rPr>
                <w:rFonts w:ascii="Times" w:hAnsi="Times" w:cs="Times"/>
                <w:sz w:val="18"/>
                <w:szCs w:val="18"/>
              </w:rPr>
              <w:t>An Inoperative Placard will be displayed in a prominent position to be seen by flight crew and will be noted on ADLS.</w:t>
            </w:r>
          </w:p>
        </w:tc>
      </w:tr>
      <w:tr w:rsidR="00FF3D9B" w:rsidRPr="00012016" w:rsidTr="00EF394F">
        <w:trPr>
          <w:cantSplit/>
        </w:trPr>
        <w:tc>
          <w:tcPr>
            <w:tcW w:w="2330" w:type="dxa"/>
            <w:tcBorders>
              <w:left w:val="single" w:sz="6" w:space="0" w:color="auto"/>
            </w:tcBorders>
          </w:tcPr>
          <w:p w:rsidR="00FF3D9B" w:rsidRDefault="00FF3D9B" w:rsidP="00860A73">
            <w:pPr>
              <w:tabs>
                <w:tab w:val="left" w:pos="440"/>
                <w:tab w:val="left" w:pos="2600"/>
              </w:tabs>
              <w:spacing w:before="120"/>
              <w:rPr>
                <w:rFonts w:ascii="Times" w:hAnsi="Times" w:cs="Times"/>
                <w:sz w:val="18"/>
                <w:szCs w:val="18"/>
              </w:rPr>
            </w:pPr>
            <w:r w:rsidRPr="00012016">
              <w:rPr>
                <w:rFonts w:ascii="Times" w:hAnsi="Times" w:cs="Times"/>
                <w:sz w:val="18"/>
                <w:szCs w:val="18"/>
              </w:rPr>
              <w:t>12.</w:t>
            </w:r>
            <w:r w:rsidRPr="00012016">
              <w:rPr>
                <w:rFonts w:ascii="Times" w:hAnsi="Times" w:cs="Times"/>
                <w:sz w:val="18"/>
                <w:szCs w:val="18"/>
              </w:rPr>
              <w:tab/>
              <w:t>APU Air Inlet Door</w:t>
            </w:r>
          </w:p>
          <w:p w:rsidR="00FF3D9B" w:rsidRPr="00012016" w:rsidRDefault="00FF3D9B" w:rsidP="00860A73">
            <w:pPr>
              <w:tabs>
                <w:tab w:val="left" w:pos="440"/>
                <w:tab w:val="left" w:pos="2600"/>
              </w:tabs>
              <w:rPr>
                <w:rFonts w:ascii="Times" w:hAnsi="Times" w:cs="Times"/>
                <w:sz w:val="18"/>
                <w:szCs w:val="18"/>
              </w:rPr>
            </w:pPr>
            <w:r>
              <w:rPr>
                <w:rFonts w:ascii="Times" w:hAnsi="Times" w:cs="Times"/>
                <w:sz w:val="18"/>
                <w:szCs w:val="18"/>
              </w:rPr>
              <w:tab/>
              <w:t>System</w:t>
            </w:r>
          </w:p>
        </w:tc>
        <w:tc>
          <w:tcPr>
            <w:tcW w:w="440" w:type="dxa"/>
            <w:tcBorders>
              <w:right w:val="single" w:sz="4" w:space="0" w:color="auto"/>
            </w:tcBorders>
          </w:tcPr>
          <w:p w:rsidR="00FF3D9B" w:rsidRPr="00012016" w:rsidRDefault="00FF3D9B" w:rsidP="00860A73">
            <w:pPr>
              <w:tabs>
                <w:tab w:val="left" w:pos="360"/>
              </w:tabs>
              <w:spacing w:before="120"/>
              <w:rPr>
                <w:rFonts w:ascii="Times" w:hAnsi="Times" w:cs="Times"/>
                <w:sz w:val="18"/>
                <w:szCs w:val="18"/>
              </w:rPr>
            </w:pPr>
            <w:r w:rsidRPr="00012016">
              <w:rPr>
                <w:rFonts w:ascii="Times" w:hAnsi="Times" w:cs="Times"/>
                <w:sz w:val="18"/>
                <w:szCs w:val="18"/>
              </w:rPr>
              <w:t>C</w:t>
            </w:r>
          </w:p>
        </w:tc>
        <w:tc>
          <w:tcPr>
            <w:tcW w:w="370" w:type="dxa"/>
            <w:tcBorders>
              <w:left w:val="single" w:sz="4" w:space="0" w:color="auto"/>
              <w:right w:val="single" w:sz="6" w:space="0" w:color="auto"/>
            </w:tcBorders>
          </w:tcPr>
          <w:p w:rsidR="00FF3D9B" w:rsidRPr="00012016" w:rsidRDefault="00FF3D9B" w:rsidP="00860A73">
            <w:pPr>
              <w:tabs>
                <w:tab w:val="left" w:pos="360"/>
              </w:tabs>
              <w:spacing w:before="120"/>
              <w:rPr>
                <w:rFonts w:ascii="Times" w:hAnsi="Times" w:cs="Times"/>
                <w:sz w:val="18"/>
                <w:szCs w:val="18"/>
              </w:rPr>
            </w:pPr>
            <w:r w:rsidRPr="00012016">
              <w:rPr>
                <w:rFonts w:ascii="Times" w:hAnsi="Times" w:cs="Times"/>
                <w:sz w:val="18"/>
                <w:szCs w:val="18"/>
              </w:rPr>
              <w:t>1</w:t>
            </w:r>
          </w:p>
        </w:tc>
        <w:tc>
          <w:tcPr>
            <w:tcW w:w="360" w:type="dxa"/>
          </w:tcPr>
          <w:p w:rsidR="00FF3D9B" w:rsidRPr="00012016" w:rsidRDefault="00FF3D9B" w:rsidP="00860A73">
            <w:pPr>
              <w:tabs>
                <w:tab w:val="left" w:pos="360"/>
              </w:tabs>
              <w:spacing w:before="120"/>
              <w:rPr>
                <w:rFonts w:ascii="Times" w:hAnsi="Times" w:cs="Times"/>
                <w:sz w:val="18"/>
                <w:szCs w:val="18"/>
              </w:rPr>
            </w:pPr>
            <w:r w:rsidRPr="00012016">
              <w:rPr>
                <w:rFonts w:ascii="Times" w:hAnsi="Times" w:cs="Times"/>
                <w:sz w:val="18"/>
                <w:szCs w:val="18"/>
              </w:rPr>
              <w:t>0</w:t>
            </w:r>
          </w:p>
        </w:tc>
        <w:tc>
          <w:tcPr>
            <w:tcW w:w="3240" w:type="dxa"/>
            <w:tcBorders>
              <w:left w:val="single" w:sz="6" w:space="0" w:color="auto"/>
              <w:right w:val="single" w:sz="6" w:space="0" w:color="auto"/>
            </w:tcBorders>
          </w:tcPr>
          <w:p w:rsidR="00FF3D9B" w:rsidRPr="00012016" w:rsidRDefault="00FF3D9B" w:rsidP="00860A73">
            <w:pPr>
              <w:pStyle w:val="BodyText"/>
            </w:pPr>
            <w:r w:rsidRPr="00012016">
              <w:t>(M) Except for ER operations, may be inoperative provided:</w:t>
            </w:r>
          </w:p>
          <w:p w:rsidR="00FF3D9B" w:rsidRPr="00012016" w:rsidRDefault="00FF3D9B" w:rsidP="00860A73">
            <w:pPr>
              <w:pStyle w:val="BodyText"/>
              <w:spacing w:before="0"/>
              <w:ind w:left="460" w:hanging="360"/>
            </w:pPr>
            <w:r w:rsidRPr="00012016">
              <w:t>a)</w:t>
            </w:r>
            <w:r w:rsidRPr="00012016">
              <w:tab/>
              <w:t>APU Air Inlet door is secured fully CLOSED,</w:t>
            </w:r>
          </w:p>
          <w:p w:rsidR="00FF3D9B" w:rsidRPr="00012016" w:rsidRDefault="00FF3D9B" w:rsidP="00860A73">
            <w:pPr>
              <w:pStyle w:val="BodyText"/>
              <w:spacing w:before="0"/>
              <w:ind w:left="460" w:hanging="360"/>
            </w:pPr>
            <w:r w:rsidRPr="00012016">
              <w:t>b)</w:t>
            </w:r>
            <w:r w:rsidRPr="00012016">
              <w:tab/>
              <w:t>APU is not operated,</w:t>
            </w:r>
          </w:p>
          <w:p w:rsidR="00FF3D9B" w:rsidRPr="00012016" w:rsidRDefault="00FF3D9B" w:rsidP="00860A73">
            <w:pPr>
              <w:pStyle w:val="BodyText"/>
              <w:spacing w:before="0"/>
              <w:ind w:left="460" w:hanging="360"/>
            </w:pPr>
            <w:r w:rsidRPr="00012016">
              <w:t>c)</w:t>
            </w:r>
            <w:r w:rsidRPr="00012016">
              <w:tab/>
              <w:t>Both Engine Driven Generators are operative, and</w:t>
            </w:r>
          </w:p>
          <w:p w:rsidR="00FF3D9B" w:rsidRPr="00012016" w:rsidRDefault="00FF3D9B" w:rsidP="00FF3D9B">
            <w:pPr>
              <w:pStyle w:val="BodyText"/>
              <w:spacing w:before="0"/>
              <w:ind w:left="460" w:hanging="360"/>
            </w:pPr>
            <w:r w:rsidRPr="00012016">
              <w:t>d)</w:t>
            </w:r>
            <w:r w:rsidRPr="00012016">
              <w:tab/>
            </w:r>
            <w:r>
              <w:t>RAT</w:t>
            </w:r>
            <w:r w:rsidRPr="00012016">
              <w:t xml:space="preserve"> is operative.</w:t>
            </w:r>
          </w:p>
        </w:tc>
        <w:tc>
          <w:tcPr>
            <w:tcW w:w="2880" w:type="dxa"/>
            <w:tcBorders>
              <w:right w:val="single" w:sz="6" w:space="0" w:color="auto"/>
            </w:tcBorders>
          </w:tcPr>
          <w:p w:rsidR="00FF3D9B" w:rsidRPr="00012016" w:rsidRDefault="00FF3D9B" w:rsidP="00860A73">
            <w:pPr>
              <w:spacing w:before="120"/>
              <w:rPr>
                <w:rFonts w:ascii="Times" w:hAnsi="Times" w:cs="Times"/>
                <w:sz w:val="18"/>
                <w:szCs w:val="18"/>
              </w:rPr>
            </w:pPr>
            <w:r w:rsidRPr="00012016">
              <w:rPr>
                <w:rFonts w:ascii="Times" w:hAnsi="Times" w:cs="Times"/>
                <w:sz w:val="18"/>
                <w:szCs w:val="18"/>
              </w:rPr>
              <w:t xml:space="preserve">Maintenance will ensure </w:t>
            </w:r>
            <w:r w:rsidRPr="00012016">
              <w:rPr>
                <w:rFonts w:ascii="Times" w:hAnsi="Times" w:cs="Times"/>
                <w:bCs/>
                <w:sz w:val="18"/>
                <w:szCs w:val="18"/>
              </w:rPr>
              <w:t>Air Intake Door</w:t>
            </w:r>
            <w:r w:rsidRPr="00012016">
              <w:rPr>
                <w:rFonts w:ascii="Times" w:hAnsi="Times" w:cs="Times"/>
                <w:sz w:val="18"/>
                <w:szCs w:val="18"/>
              </w:rPr>
              <w:t xml:space="preserve"> is secured fully </w:t>
            </w:r>
            <w:r w:rsidRPr="00012016">
              <w:rPr>
                <w:rFonts w:ascii="Times" w:hAnsi="Times" w:cs="Times"/>
                <w:bCs/>
                <w:sz w:val="18"/>
                <w:szCs w:val="18"/>
              </w:rPr>
              <w:t>CLOSED</w:t>
            </w:r>
            <w:r w:rsidRPr="00012016">
              <w:rPr>
                <w:rFonts w:ascii="Times" w:hAnsi="Times" w:cs="Times"/>
                <w:sz w:val="18"/>
                <w:szCs w:val="18"/>
              </w:rPr>
              <w:t xml:space="preserve"> by visually verifying door is CLOSED and pulling and collaring the APU door actuator circuit breaker.</w:t>
            </w:r>
          </w:p>
          <w:p w:rsidR="00FF3D9B" w:rsidRPr="00012016" w:rsidRDefault="00FF3D9B" w:rsidP="00860A73">
            <w:pPr>
              <w:spacing w:before="60"/>
              <w:rPr>
                <w:rFonts w:ascii="Times" w:hAnsi="Times" w:cs="Times"/>
                <w:sz w:val="18"/>
                <w:szCs w:val="18"/>
              </w:rPr>
            </w:pPr>
            <w:r w:rsidRPr="00012016">
              <w:rPr>
                <w:rFonts w:ascii="Times" w:hAnsi="Times" w:cs="Times"/>
                <w:sz w:val="18"/>
                <w:szCs w:val="18"/>
              </w:rPr>
              <w:t>Flight crew may accomplish this task if properly qualified and authorized.</w:t>
            </w:r>
          </w:p>
        </w:tc>
        <w:tc>
          <w:tcPr>
            <w:tcW w:w="2520" w:type="dxa"/>
            <w:tcBorders>
              <w:right w:val="single" w:sz="6" w:space="0" w:color="auto"/>
            </w:tcBorders>
          </w:tcPr>
          <w:p w:rsidR="00FF3D9B" w:rsidRPr="00012016" w:rsidRDefault="00FF3D9B" w:rsidP="00860A73">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FF3D9B" w:rsidRPr="00012016" w:rsidRDefault="00FF3D9B" w:rsidP="00860A73">
            <w:pPr>
              <w:spacing w:before="120"/>
              <w:rPr>
                <w:rFonts w:ascii="Times" w:hAnsi="Times" w:cs="Times"/>
                <w:sz w:val="18"/>
                <w:szCs w:val="18"/>
              </w:rPr>
            </w:pPr>
            <w:r w:rsidRPr="00012016">
              <w:rPr>
                <w:rFonts w:ascii="Times" w:hAnsi="Times" w:cs="Times"/>
                <w:sz w:val="18"/>
                <w:szCs w:val="18"/>
              </w:rPr>
              <w:t xml:space="preserve">An Inoperative Placard will be placed on </w:t>
            </w:r>
            <w:r w:rsidRPr="00012016">
              <w:rPr>
                <w:rFonts w:ascii="Times" w:hAnsi="Times" w:cs="Times"/>
                <w:bCs/>
                <w:sz w:val="18"/>
                <w:szCs w:val="18"/>
              </w:rPr>
              <w:t>APU Control Panel</w:t>
            </w:r>
            <w:r w:rsidRPr="00012016">
              <w:rPr>
                <w:rFonts w:ascii="Times" w:hAnsi="Times" w:cs="Times"/>
                <w:sz w:val="18"/>
                <w:szCs w:val="18"/>
              </w:rPr>
              <w:t xml:space="preserve"> and will be noted on ADLS.</w:t>
            </w:r>
          </w:p>
        </w:tc>
      </w:tr>
      <w:tr w:rsidR="00EF394F" w:rsidRPr="00012016" w:rsidTr="00EF394F">
        <w:trPr>
          <w:cantSplit/>
        </w:trPr>
        <w:tc>
          <w:tcPr>
            <w:tcW w:w="2330" w:type="dxa"/>
            <w:tcBorders>
              <w:left w:val="single" w:sz="6" w:space="0" w:color="auto"/>
              <w:bottom w:val="single" w:sz="4" w:space="0" w:color="auto"/>
            </w:tcBorders>
          </w:tcPr>
          <w:p w:rsidR="00EF394F" w:rsidRPr="00012016" w:rsidRDefault="00EF394F" w:rsidP="00860A73">
            <w:pPr>
              <w:tabs>
                <w:tab w:val="left" w:pos="440"/>
                <w:tab w:val="left" w:pos="2600"/>
              </w:tabs>
              <w:spacing w:before="120"/>
              <w:rPr>
                <w:rFonts w:ascii="Times" w:hAnsi="Times" w:cs="Times"/>
                <w:sz w:val="18"/>
                <w:szCs w:val="18"/>
              </w:rPr>
            </w:pPr>
          </w:p>
        </w:tc>
        <w:tc>
          <w:tcPr>
            <w:tcW w:w="440" w:type="dxa"/>
            <w:tcBorders>
              <w:bottom w:val="single" w:sz="4" w:space="0" w:color="auto"/>
              <w:right w:val="single" w:sz="4" w:space="0" w:color="auto"/>
            </w:tcBorders>
          </w:tcPr>
          <w:p w:rsidR="00EF394F" w:rsidRPr="00012016" w:rsidRDefault="00EF394F" w:rsidP="00860A73">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F394F" w:rsidRPr="00012016" w:rsidRDefault="00EF394F" w:rsidP="00860A73">
            <w:pPr>
              <w:tabs>
                <w:tab w:val="left" w:pos="360"/>
              </w:tabs>
              <w:spacing w:before="120"/>
              <w:rPr>
                <w:rFonts w:ascii="Times" w:hAnsi="Times" w:cs="Times"/>
                <w:sz w:val="18"/>
                <w:szCs w:val="18"/>
              </w:rPr>
            </w:pPr>
          </w:p>
        </w:tc>
        <w:tc>
          <w:tcPr>
            <w:tcW w:w="360" w:type="dxa"/>
            <w:tcBorders>
              <w:bottom w:val="single" w:sz="4" w:space="0" w:color="auto"/>
            </w:tcBorders>
          </w:tcPr>
          <w:p w:rsidR="00EF394F" w:rsidRPr="00012016" w:rsidRDefault="00EF394F" w:rsidP="00860A73">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F394F" w:rsidRPr="00012016" w:rsidRDefault="00EF394F" w:rsidP="00860A73">
            <w:pPr>
              <w:pStyle w:val="BodyText"/>
            </w:pPr>
          </w:p>
        </w:tc>
        <w:tc>
          <w:tcPr>
            <w:tcW w:w="2880" w:type="dxa"/>
            <w:tcBorders>
              <w:bottom w:val="single" w:sz="4" w:space="0" w:color="auto"/>
              <w:right w:val="single" w:sz="6" w:space="0" w:color="auto"/>
            </w:tcBorders>
          </w:tcPr>
          <w:p w:rsidR="00EF394F" w:rsidRPr="00012016" w:rsidRDefault="00EF394F" w:rsidP="00860A73">
            <w:pPr>
              <w:spacing w:before="120"/>
              <w:rPr>
                <w:rFonts w:ascii="Times" w:hAnsi="Times" w:cs="Times"/>
                <w:sz w:val="18"/>
                <w:szCs w:val="18"/>
              </w:rPr>
            </w:pPr>
          </w:p>
        </w:tc>
        <w:tc>
          <w:tcPr>
            <w:tcW w:w="2520" w:type="dxa"/>
            <w:tcBorders>
              <w:bottom w:val="single" w:sz="4" w:space="0" w:color="auto"/>
              <w:right w:val="single" w:sz="6" w:space="0" w:color="auto"/>
            </w:tcBorders>
          </w:tcPr>
          <w:p w:rsidR="00EF394F" w:rsidRDefault="00EF394F" w:rsidP="00860A73">
            <w:pPr>
              <w:spacing w:before="120"/>
              <w:rPr>
                <w:rFonts w:ascii="Times" w:hAnsi="Times" w:cs="Times"/>
                <w:sz w:val="18"/>
                <w:szCs w:val="18"/>
              </w:rPr>
            </w:pPr>
          </w:p>
        </w:tc>
        <w:tc>
          <w:tcPr>
            <w:tcW w:w="2340" w:type="dxa"/>
            <w:tcBorders>
              <w:bottom w:val="single" w:sz="4" w:space="0" w:color="auto"/>
              <w:right w:val="single" w:sz="6" w:space="0" w:color="auto"/>
            </w:tcBorders>
          </w:tcPr>
          <w:p w:rsidR="00EF394F" w:rsidRPr="00012016" w:rsidRDefault="00EF394F" w:rsidP="00860A73">
            <w:pPr>
              <w:spacing w:before="120"/>
              <w:rPr>
                <w:rFonts w:ascii="Times" w:hAnsi="Times" w:cs="Times"/>
                <w:sz w:val="18"/>
                <w:szCs w:val="18"/>
              </w:rPr>
            </w:pPr>
          </w:p>
        </w:tc>
      </w:tr>
    </w:tbl>
    <w:p w:rsidR="00EF394F" w:rsidRDefault="00EF394F" w:rsidP="006131F3">
      <w:pPr>
        <w:tabs>
          <w:tab w:val="left" w:pos="440"/>
          <w:tab w:val="left" w:pos="2600"/>
        </w:tabs>
        <w:spacing w:before="120"/>
        <w:rPr>
          <w:rFonts w:ascii="Times" w:hAnsi="Times" w:cs="Times"/>
          <w:sz w:val="18"/>
          <w:szCs w:val="18"/>
        </w:rPr>
        <w:sectPr w:rsidR="00EF394F" w:rsidSect="00EA538C">
          <w:headerReference w:type="default" r:id="rId189"/>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FF3D9B" w:rsidRPr="00012016" w:rsidTr="00EF394F">
        <w:trPr>
          <w:cantSplit/>
        </w:trPr>
        <w:tc>
          <w:tcPr>
            <w:tcW w:w="2330" w:type="dxa"/>
            <w:tcBorders>
              <w:top w:val="single" w:sz="4" w:space="0" w:color="auto"/>
              <w:left w:val="single" w:sz="6" w:space="0" w:color="auto"/>
            </w:tcBorders>
          </w:tcPr>
          <w:p w:rsidR="00FF3D9B" w:rsidRPr="00012016" w:rsidRDefault="006131F3" w:rsidP="00EF394F">
            <w:pPr>
              <w:tabs>
                <w:tab w:val="left" w:pos="440"/>
                <w:tab w:val="left" w:pos="2600"/>
              </w:tabs>
              <w:rPr>
                <w:rFonts w:ascii="Times" w:hAnsi="Times" w:cs="Times"/>
                <w:sz w:val="18"/>
                <w:szCs w:val="18"/>
              </w:rPr>
            </w:pPr>
            <w:r>
              <w:rPr>
                <w:rFonts w:ascii="Times" w:hAnsi="Times" w:cs="Times"/>
                <w:sz w:val="18"/>
                <w:szCs w:val="18"/>
              </w:rPr>
              <w:lastRenderedPageBreak/>
              <w:t>13.</w:t>
            </w:r>
            <w:r>
              <w:rPr>
                <w:rFonts w:ascii="Times" w:hAnsi="Times" w:cs="Times"/>
                <w:sz w:val="18"/>
                <w:szCs w:val="18"/>
              </w:rPr>
              <w:tab/>
              <w:t>Surge Control Valve</w:t>
            </w:r>
          </w:p>
        </w:tc>
        <w:tc>
          <w:tcPr>
            <w:tcW w:w="440" w:type="dxa"/>
            <w:tcBorders>
              <w:top w:val="single" w:sz="4" w:space="0" w:color="auto"/>
              <w:right w:val="single" w:sz="4" w:space="0" w:color="auto"/>
            </w:tcBorders>
          </w:tcPr>
          <w:p w:rsidR="00FF3D9B" w:rsidRPr="00012016" w:rsidRDefault="006131F3" w:rsidP="00EF394F">
            <w:pPr>
              <w:tabs>
                <w:tab w:val="left" w:pos="360"/>
              </w:tabs>
              <w:rPr>
                <w:rFonts w:ascii="Times" w:hAnsi="Times" w:cs="Times"/>
                <w:sz w:val="18"/>
                <w:szCs w:val="18"/>
              </w:rPr>
            </w:pPr>
            <w:r>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FF3D9B" w:rsidRPr="00012016" w:rsidRDefault="006131F3" w:rsidP="00EF394F">
            <w:pPr>
              <w:tabs>
                <w:tab w:val="left" w:pos="360"/>
              </w:tabs>
              <w:rPr>
                <w:rFonts w:ascii="Times" w:hAnsi="Times" w:cs="Times"/>
                <w:sz w:val="18"/>
                <w:szCs w:val="18"/>
              </w:rPr>
            </w:pPr>
            <w:r>
              <w:rPr>
                <w:rFonts w:ascii="Times" w:hAnsi="Times" w:cs="Times"/>
                <w:sz w:val="18"/>
                <w:szCs w:val="18"/>
              </w:rPr>
              <w:t>1</w:t>
            </w:r>
          </w:p>
        </w:tc>
        <w:tc>
          <w:tcPr>
            <w:tcW w:w="360" w:type="dxa"/>
            <w:tcBorders>
              <w:top w:val="single" w:sz="4" w:space="0" w:color="auto"/>
            </w:tcBorders>
          </w:tcPr>
          <w:p w:rsidR="00FF3D9B" w:rsidRPr="00012016" w:rsidRDefault="006131F3" w:rsidP="00EF394F">
            <w:pPr>
              <w:tabs>
                <w:tab w:val="left" w:pos="360"/>
              </w:tabs>
              <w:rPr>
                <w:rFonts w:ascii="Times" w:hAnsi="Times" w:cs="Times"/>
                <w:sz w:val="18"/>
                <w:szCs w:val="18"/>
              </w:rPr>
            </w:pPr>
            <w:r>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6131F3" w:rsidRPr="006131F3" w:rsidRDefault="006131F3" w:rsidP="00EF394F">
            <w:pPr>
              <w:pStyle w:val="BodyText"/>
              <w:spacing w:before="0"/>
              <w:rPr>
                <w:rFonts w:ascii="Times New Roman" w:hAnsi="Times New Roman" w:cs="Times New Roman"/>
              </w:rPr>
            </w:pPr>
            <w:r>
              <w:t xml:space="preserve">(O) </w:t>
            </w:r>
            <w:r w:rsidRPr="007D7E22">
              <w:t>Except for ER operations, may be in</w:t>
            </w:r>
            <w:r w:rsidRPr="006131F3">
              <w:rPr>
                <w:rFonts w:ascii="Times New Roman" w:hAnsi="Times New Roman" w:cs="Times New Roman"/>
              </w:rPr>
              <w:t>operative provided:</w:t>
            </w:r>
          </w:p>
          <w:p w:rsidR="006131F3" w:rsidRPr="006131F3" w:rsidRDefault="006131F3" w:rsidP="00EF394F">
            <w:pPr>
              <w:ind w:left="460" w:hanging="360"/>
              <w:rPr>
                <w:sz w:val="18"/>
                <w:szCs w:val="18"/>
              </w:rPr>
            </w:pPr>
            <w:r w:rsidRPr="006131F3">
              <w:rPr>
                <w:sz w:val="18"/>
                <w:szCs w:val="18"/>
              </w:rPr>
              <w:t>a)</w:t>
            </w:r>
            <w:r w:rsidRPr="006131F3">
              <w:rPr>
                <w:sz w:val="18"/>
                <w:szCs w:val="18"/>
              </w:rPr>
              <w:tab/>
              <w:t xml:space="preserve">APU is </w:t>
            </w:r>
            <w:r>
              <w:rPr>
                <w:sz w:val="18"/>
                <w:szCs w:val="18"/>
              </w:rPr>
              <w:t>restricted to ground use only at pressure altitude of 8000 ft. or below</w:t>
            </w:r>
            <w:r w:rsidRPr="006131F3">
              <w:rPr>
                <w:sz w:val="18"/>
                <w:szCs w:val="18"/>
              </w:rPr>
              <w:t>,</w:t>
            </w:r>
          </w:p>
          <w:p w:rsidR="006131F3" w:rsidRPr="006131F3" w:rsidRDefault="006131F3" w:rsidP="00EF394F">
            <w:pPr>
              <w:ind w:left="460" w:hanging="360"/>
              <w:rPr>
                <w:sz w:val="18"/>
                <w:szCs w:val="18"/>
              </w:rPr>
            </w:pPr>
            <w:r w:rsidRPr="006131F3">
              <w:rPr>
                <w:sz w:val="18"/>
                <w:szCs w:val="18"/>
              </w:rPr>
              <w:t>b)</w:t>
            </w:r>
            <w:r w:rsidRPr="006131F3">
              <w:rPr>
                <w:sz w:val="18"/>
                <w:szCs w:val="18"/>
              </w:rPr>
              <w:tab/>
              <w:t>Both Engine Driven generators are operative, and</w:t>
            </w:r>
          </w:p>
          <w:p w:rsidR="00FF3D9B" w:rsidRPr="006131F3" w:rsidRDefault="006131F3" w:rsidP="00EF394F">
            <w:pPr>
              <w:ind w:left="460" w:hanging="360"/>
              <w:rPr>
                <w:rFonts w:ascii="Times" w:hAnsi="Times" w:cs="Times"/>
                <w:sz w:val="18"/>
                <w:szCs w:val="18"/>
              </w:rPr>
            </w:pPr>
            <w:r w:rsidRPr="006131F3">
              <w:rPr>
                <w:sz w:val="18"/>
                <w:szCs w:val="18"/>
              </w:rPr>
              <w:t>c)</w:t>
            </w:r>
            <w:r w:rsidRPr="006131F3">
              <w:rPr>
                <w:sz w:val="18"/>
                <w:szCs w:val="18"/>
              </w:rPr>
              <w:tab/>
              <w:t>RAT is operative.</w:t>
            </w:r>
          </w:p>
        </w:tc>
        <w:tc>
          <w:tcPr>
            <w:tcW w:w="2880" w:type="dxa"/>
            <w:tcBorders>
              <w:top w:val="single" w:sz="4" w:space="0" w:color="auto"/>
              <w:right w:val="single" w:sz="6" w:space="0" w:color="auto"/>
            </w:tcBorders>
          </w:tcPr>
          <w:p w:rsidR="00FF3D9B" w:rsidRPr="00012016" w:rsidRDefault="006131F3" w:rsidP="00EF394F">
            <w:pPr>
              <w:rPr>
                <w:rFonts w:ascii="Times" w:hAnsi="Times" w:cs="Times"/>
                <w:sz w:val="18"/>
                <w:szCs w:val="18"/>
              </w:rPr>
            </w:pPr>
            <w:r>
              <w:rPr>
                <w:rFonts w:ascii="Times" w:hAnsi="Times" w:cs="Times"/>
                <w:sz w:val="18"/>
                <w:szCs w:val="18"/>
              </w:rPr>
              <w:t>None required.</w:t>
            </w:r>
          </w:p>
        </w:tc>
        <w:tc>
          <w:tcPr>
            <w:tcW w:w="2520" w:type="dxa"/>
            <w:tcBorders>
              <w:top w:val="single" w:sz="4" w:space="0" w:color="auto"/>
              <w:right w:val="single" w:sz="6" w:space="0" w:color="auto"/>
            </w:tcBorders>
          </w:tcPr>
          <w:p w:rsidR="00FF3D9B" w:rsidRPr="00012016" w:rsidRDefault="006131F3" w:rsidP="00EF394F">
            <w:pPr>
              <w:rPr>
                <w:rFonts w:ascii="Times" w:hAnsi="Times" w:cs="Times"/>
                <w:sz w:val="18"/>
                <w:szCs w:val="18"/>
              </w:rPr>
            </w:pPr>
            <w:r w:rsidRPr="0012457E">
              <w:rPr>
                <w:rFonts w:ascii="Times" w:hAnsi="Times" w:cs="Times"/>
                <w:sz w:val="18"/>
                <w:szCs w:val="18"/>
              </w:rPr>
              <w:t xml:space="preserve">Flight crew will ensure </w:t>
            </w:r>
            <w:r w:rsidRPr="0012457E">
              <w:rPr>
                <w:rFonts w:ascii="Times" w:hAnsi="Times" w:cs="Times"/>
                <w:bCs/>
                <w:sz w:val="18"/>
                <w:szCs w:val="18"/>
              </w:rPr>
              <w:t>APU</w:t>
            </w:r>
            <w:r w:rsidRPr="0012457E">
              <w:rPr>
                <w:rFonts w:ascii="Times" w:hAnsi="Times" w:cs="Times"/>
                <w:sz w:val="18"/>
                <w:szCs w:val="18"/>
              </w:rPr>
              <w:t xml:space="preserve"> is restricted to ground use </w:t>
            </w:r>
            <w:r w:rsidRPr="0012457E">
              <w:rPr>
                <w:rFonts w:ascii="Times" w:hAnsi="Times" w:cs="Times"/>
                <w:bCs/>
                <w:sz w:val="18"/>
                <w:szCs w:val="18"/>
              </w:rPr>
              <w:t>only</w:t>
            </w:r>
            <w:r w:rsidRPr="0012457E">
              <w:rPr>
                <w:rFonts w:ascii="Times" w:hAnsi="Times" w:cs="Times"/>
                <w:sz w:val="18"/>
                <w:szCs w:val="18"/>
              </w:rPr>
              <w:t xml:space="preserve"> at P.A. </w:t>
            </w:r>
            <w:r w:rsidRPr="0012457E">
              <w:rPr>
                <w:rFonts w:ascii="Times" w:hAnsi="Times" w:cs="Times"/>
                <w:sz w:val="18"/>
                <w:szCs w:val="18"/>
                <w:u w:val="single"/>
              </w:rPr>
              <w:t>&lt;</w:t>
            </w:r>
            <w:r w:rsidRPr="0012457E">
              <w:rPr>
                <w:rFonts w:ascii="Times" w:hAnsi="Times" w:cs="Times"/>
                <w:sz w:val="18"/>
                <w:szCs w:val="18"/>
              </w:rPr>
              <w:t xml:space="preserve"> </w:t>
            </w:r>
            <w:r w:rsidRPr="0012457E">
              <w:rPr>
                <w:rFonts w:ascii="Times" w:hAnsi="Times" w:cs="Times"/>
                <w:bCs/>
                <w:sz w:val="18"/>
                <w:szCs w:val="18"/>
              </w:rPr>
              <w:t>8000 ft.</w:t>
            </w:r>
          </w:p>
        </w:tc>
        <w:tc>
          <w:tcPr>
            <w:tcW w:w="2340" w:type="dxa"/>
            <w:tcBorders>
              <w:top w:val="single" w:sz="4" w:space="0" w:color="auto"/>
              <w:right w:val="single" w:sz="6" w:space="0" w:color="auto"/>
            </w:tcBorders>
          </w:tcPr>
          <w:p w:rsidR="00FF3D9B" w:rsidRPr="00012016" w:rsidRDefault="006131F3" w:rsidP="00EF394F">
            <w:pPr>
              <w:rPr>
                <w:rFonts w:ascii="Times" w:hAnsi="Times" w:cs="Times"/>
                <w:sz w:val="18"/>
                <w:szCs w:val="18"/>
              </w:rPr>
            </w:pPr>
            <w:r w:rsidRPr="0012457E">
              <w:rPr>
                <w:rFonts w:ascii="Times" w:hAnsi="Times" w:cs="Times"/>
                <w:sz w:val="18"/>
                <w:szCs w:val="18"/>
              </w:rPr>
              <w:t>An Inoperative Placard will be placed in a prominent position to be seen by flight crew and will be noted on ADLS.</w:t>
            </w:r>
          </w:p>
        </w:tc>
      </w:tr>
      <w:tr w:rsidR="006131F3" w:rsidRPr="00012016" w:rsidTr="00EF394F">
        <w:trPr>
          <w:cantSplit/>
        </w:trPr>
        <w:tc>
          <w:tcPr>
            <w:tcW w:w="2330" w:type="dxa"/>
            <w:tcBorders>
              <w:left w:val="single" w:sz="6" w:space="0" w:color="auto"/>
            </w:tcBorders>
          </w:tcPr>
          <w:p w:rsidR="006131F3" w:rsidRDefault="006131F3" w:rsidP="00EF394F">
            <w:pPr>
              <w:tabs>
                <w:tab w:val="left" w:pos="440"/>
                <w:tab w:val="left" w:pos="2600"/>
              </w:tabs>
              <w:spacing w:before="120"/>
              <w:rPr>
                <w:rFonts w:ascii="Times" w:hAnsi="Times" w:cs="Times"/>
                <w:sz w:val="18"/>
                <w:szCs w:val="18"/>
              </w:rPr>
            </w:pPr>
            <w:r>
              <w:rPr>
                <w:rFonts w:ascii="Times" w:hAnsi="Times" w:cs="Times"/>
                <w:sz w:val="18"/>
                <w:szCs w:val="18"/>
              </w:rPr>
              <w:t>14.</w:t>
            </w:r>
            <w:r>
              <w:rPr>
                <w:rFonts w:ascii="Times" w:hAnsi="Times" w:cs="Times"/>
                <w:sz w:val="18"/>
                <w:szCs w:val="18"/>
              </w:rPr>
              <w:tab/>
              <w:t>Ignition System</w:t>
            </w:r>
          </w:p>
          <w:p w:rsidR="006131F3" w:rsidRDefault="006131F3" w:rsidP="00EF394F">
            <w:pPr>
              <w:tabs>
                <w:tab w:val="left" w:pos="440"/>
                <w:tab w:val="left" w:pos="2600"/>
              </w:tabs>
              <w:rPr>
                <w:rFonts w:ascii="Times" w:hAnsi="Times" w:cs="Times"/>
                <w:sz w:val="18"/>
                <w:szCs w:val="18"/>
              </w:rPr>
            </w:pPr>
            <w:r>
              <w:rPr>
                <w:rFonts w:ascii="Times" w:hAnsi="Times" w:cs="Times"/>
                <w:sz w:val="18"/>
                <w:szCs w:val="18"/>
              </w:rPr>
              <w:tab/>
              <w:t>Channels</w:t>
            </w:r>
          </w:p>
        </w:tc>
        <w:tc>
          <w:tcPr>
            <w:tcW w:w="440" w:type="dxa"/>
            <w:tcBorders>
              <w:right w:val="single" w:sz="4" w:space="0" w:color="auto"/>
            </w:tcBorders>
          </w:tcPr>
          <w:p w:rsidR="006131F3" w:rsidRDefault="006131F3" w:rsidP="00EF394F">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6131F3" w:rsidRDefault="006131F3" w:rsidP="00EF394F">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6131F3" w:rsidRDefault="006131F3" w:rsidP="00EF394F">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6131F3" w:rsidRDefault="006131F3" w:rsidP="00EF394F">
            <w:pPr>
              <w:pStyle w:val="BodyText"/>
            </w:pPr>
          </w:p>
        </w:tc>
        <w:tc>
          <w:tcPr>
            <w:tcW w:w="2880" w:type="dxa"/>
            <w:tcBorders>
              <w:right w:val="single" w:sz="6" w:space="0" w:color="auto"/>
            </w:tcBorders>
          </w:tcPr>
          <w:p w:rsidR="006131F3" w:rsidRDefault="006131F3" w:rsidP="00EF394F">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6131F3" w:rsidRPr="0012457E" w:rsidRDefault="006131F3" w:rsidP="00EF394F">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6131F3" w:rsidRPr="0012457E" w:rsidRDefault="006131F3" w:rsidP="00EF394F">
            <w:pPr>
              <w:spacing w:before="120"/>
              <w:rPr>
                <w:rFonts w:ascii="Times" w:hAnsi="Times" w:cs="Times"/>
                <w:sz w:val="18"/>
                <w:szCs w:val="18"/>
              </w:rPr>
            </w:pPr>
            <w:r w:rsidRPr="0012457E">
              <w:rPr>
                <w:rFonts w:ascii="Times" w:hAnsi="Times" w:cs="Times"/>
                <w:sz w:val="18"/>
                <w:szCs w:val="18"/>
              </w:rPr>
              <w:t>An Inoperative Placard will be displayed in a prominent position to be seen by flight crew and will be noted on ADLS.</w:t>
            </w:r>
          </w:p>
        </w:tc>
      </w:tr>
      <w:tr w:rsidR="008F3773" w:rsidRPr="00012016" w:rsidTr="00EF394F">
        <w:trPr>
          <w:cantSplit/>
        </w:trPr>
        <w:tc>
          <w:tcPr>
            <w:tcW w:w="2330" w:type="dxa"/>
            <w:tcBorders>
              <w:left w:val="single" w:sz="6" w:space="0" w:color="auto"/>
            </w:tcBorders>
          </w:tcPr>
          <w:p w:rsidR="008F3773" w:rsidRPr="00012016" w:rsidRDefault="008F3773" w:rsidP="00EF394F">
            <w:pPr>
              <w:tabs>
                <w:tab w:val="left" w:pos="440"/>
                <w:tab w:val="left" w:pos="2600"/>
              </w:tabs>
              <w:spacing w:before="120"/>
              <w:rPr>
                <w:rFonts w:ascii="Times" w:hAnsi="Times" w:cs="Times"/>
                <w:sz w:val="18"/>
                <w:szCs w:val="18"/>
              </w:rPr>
            </w:pPr>
            <w:r w:rsidRPr="00012016">
              <w:rPr>
                <w:rFonts w:ascii="Times" w:hAnsi="Times" w:cs="Times"/>
                <w:sz w:val="18"/>
                <w:szCs w:val="18"/>
              </w:rPr>
              <w:t>1</w:t>
            </w:r>
            <w:r>
              <w:rPr>
                <w:rFonts w:ascii="Times" w:hAnsi="Times" w:cs="Times"/>
                <w:sz w:val="18"/>
                <w:szCs w:val="18"/>
              </w:rPr>
              <w:t>5</w:t>
            </w:r>
            <w:r w:rsidRPr="00012016">
              <w:rPr>
                <w:rFonts w:ascii="Times" w:hAnsi="Times" w:cs="Times"/>
                <w:sz w:val="18"/>
                <w:szCs w:val="18"/>
              </w:rPr>
              <w:t>.</w:t>
            </w:r>
            <w:r w:rsidRPr="00012016">
              <w:rPr>
                <w:rFonts w:ascii="Times" w:hAnsi="Times" w:cs="Times"/>
                <w:sz w:val="18"/>
                <w:szCs w:val="18"/>
              </w:rPr>
              <w:tab/>
            </w:r>
            <w:r>
              <w:rPr>
                <w:rFonts w:ascii="Times" w:hAnsi="Times" w:cs="Times"/>
                <w:sz w:val="18"/>
                <w:szCs w:val="18"/>
              </w:rPr>
              <w:t>EGT Thermocouple</w:t>
            </w:r>
          </w:p>
          <w:p w:rsidR="008F3773" w:rsidRPr="00012016" w:rsidRDefault="008F3773" w:rsidP="00860A73">
            <w:pPr>
              <w:tabs>
                <w:tab w:val="left" w:pos="440"/>
                <w:tab w:val="left" w:pos="2600"/>
              </w:tabs>
              <w:rPr>
                <w:rFonts w:ascii="Times" w:hAnsi="Times" w:cs="Times"/>
                <w:sz w:val="18"/>
                <w:szCs w:val="18"/>
              </w:rPr>
            </w:pPr>
            <w:r>
              <w:rPr>
                <w:rFonts w:ascii="Times" w:hAnsi="Times" w:cs="Times"/>
                <w:sz w:val="18"/>
                <w:szCs w:val="18"/>
              </w:rPr>
              <w:tab/>
              <w:t>System</w:t>
            </w:r>
          </w:p>
        </w:tc>
        <w:tc>
          <w:tcPr>
            <w:tcW w:w="440" w:type="dxa"/>
            <w:tcBorders>
              <w:right w:val="single" w:sz="4" w:space="0" w:color="auto"/>
            </w:tcBorders>
          </w:tcPr>
          <w:p w:rsidR="008F3773" w:rsidRPr="00012016" w:rsidRDefault="008F3773" w:rsidP="00EF394F">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F3773" w:rsidRPr="00012016" w:rsidRDefault="008F3773" w:rsidP="00EF394F">
            <w:pPr>
              <w:tabs>
                <w:tab w:val="left" w:pos="360"/>
              </w:tabs>
              <w:spacing w:before="120"/>
              <w:rPr>
                <w:rFonts w:ascii="Times" w:hAnsi="Times" w:cs="Times"/>
                <w:sz w:val="18"/>
                <w:szCs w:val="18"/>
              </w:rPr>
            </w:pPr>
            <w:r>
              <w:rPr>
                <w:rFonts w:ascii="Times" w:hAnsi="Times" w:cs="Times"/>
                <w:sz w:val="18"/>
                <w:szCs w:val="18"/>
              </w:rPr>
              <w:t>2</w:t>
            </w:r>
          </w:p>
        </w:tc>
        <w:tc>
          <w:tcPr>
            <w:tcW w:w="360" w:type="dxa"/>
          </w:tcPr>
          <w:p w:rsidR="008F3773" w:rsidRPr="00012016" w:rsidRDefault="008F3773" w:rsidP="00EF394F">
            <w:pPr>
              <w:tabs>
                <w:tab w:val="left" w:pos="360"/>
              </w:tabs>
              <w:spacing w:before="120"/>
              <w:rPr>
                <w:rFonts w:ascii="Times" w:hAnsi="Times" w:cs="Times"/>
                <w:sz w:val="18"/>
                <w:szCs w:val="18"/>
              </w:rPr>
            </w:pPr>
            <w:r>
              <w:rPr>
                <w:rFonts w:ascii="Times" w:hAnsi="Times" w:cs="Times"/>
                <w:sz w:val="18"/>
                <w:szCs w:val="18"/>
              </w:rPr>
              <w:t>1</w:t>
            </w:r>
          </w:p>
        </w:tc>
        <w:tc>
          <w:tcPr>
            <w:tcW w:w="3240" w:type="dxa"/>
            <w:tcBorders>
              <w:left w:val="single" w:sz="6" w:space="0" w:color="auto"/>
              <w:right w:val="single" w:sz="6" w:space="0" w:color="auto"/>
            </w:tcBorders>
          </w:tcPr>
          <w:p w:rsidR="008F3773" w:rsidRPr="00012016" w:rsidRDefault="008F3773" w:rsidP="00EF394F">
            <w:pPr>
              <w:spacing w:before="120"/>
              <w:rPr>
                <w:rFonts w:ascii="Times" w:hAnsi="Times" w:cs="Times"/>
                <w:sz w:val="18"/>
                <w:szCs w:val="18"/>
              </w:rPr>
            </w:pPr>
          </w:p>
        </w:tc>
        <w:tc>
          <w:tcPr>
            <w:tcW w:w="2880" w:type="dxa"/>
            <w:tcBorders>
              <w:right w:val="single" w:sz="6" w:space="0" w:color="auto"/>
            </w:tcBorders>
          </w:tcPr>
          <w:p w:rsidR="008F3773" w:rsidRPr="00012016" w:rsidRDefault="008F3773" w:rsidP="00EF394F">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8F3773" w:rsidRPr="00012016" w:rsidRDefault="008F3773" w:rsidP="00EF394F">
            <w:pPr>
              <w:spacing w:before="120"/>
              <w:rPr>
                <w:rFonts w:ascii="Times" w:hAnsi="Times" w:cs="Times"/>
                <w:sz w:val="18"/>
                <w:szCs w:val="18"/>
              </w:rPr>
            </w:pPr>
            <w:r w:rsidRPr="00012016">
              <w:rPr>
                <w:rFonts w:ascii="Times" w:hAnsi="Times" w:cs="Times"/>
                <w:sz w:val="18"/>
                <w:szCs w:val="18"/>
              </w:rPr>
              <w:t>None required.</w:t>
            </w:r>
          </w:p>
        </w:tc>
        <w:tc>
          <w:tcPr>
            <w:tcW w:w="2340" w:type="dxa"/>
            <w:tcBorders>
              <w:right w:val="single" w:sz="6" w:space="0" w:color="auto"/>
            </w:tcBorders>
          </w:tcPr>
          <w:p w:rsidR="008F3773" w:rsidRPr="00012016" w:rsidRDefault="008F3773" w:rsidP="00EF394F">
            <w:pPr>
              <w:spacing w:before="120"/>
              <w:rPr>
                <w:rFonts w:ascii="Times" w:hAnsi="Times" w:cs="Times"/>
                <w:sz w:val="18"/>
                <w:szCs w:val="18"/>
              </w:rPr>
            </w:pPr>
            <w:r w:rsidRPr="00012016">
              <w:rPr>
                <w:rFonts w:ascii="Times" w:hAnsi="Times" w:cs="Times"/>
                <w:sz w:val="18"/>
                <w:szCs w:val="18"/>
              </w:rPr>
              <w:t>An Inoperative Placard will be displayed in a prominent position to be seen by flight crew and will be noted on ADLS.</w:t>
            </w:r>
          </w:p>
        </w:tc>
      </w:tr>
      <w:tr w:rsidR="008F3773" w:rsidRPr="00012016" w:rsidTr="00EF394F">
        <w:trPr>
          <w:cantSplit/>
        </w:trPr>
        <w:tc>
          <w:tcPr>
            <w:tcW w:w="2330" w:type="dxa"/>
            <w:tcBorders>
              <w:left w:val="single" w:sz="6" w:space="0" w:color="auto"/>
            </w:tcBorders>
          </w:tcPr>
          <w:p w:rsidR="008F3773" w:rsidRPr="00012016" w:rsidRDefault="008F3773" w:rsidP="00860A73">
            <w:pPr>
              <w:tabs>
                <w:tab w:val="left" w:pos="440"/>
                <w:tab w:val="left" w:pos="2600"/>
              </w:tabs>
              <w:spacing w:before="120"/>
              <w:rPr>
                <w:rFonts w:ascii="Times" w:hAnsi="Times" w:cs="Times"/>
                <w:sz w:val="18"/>
                <w:szCs w:val="18"/>
              </w:rPr>
            </w:pPr>
            <w:r w:rsidRPr="00012016">
              <w:rPr>
                <w:rFonts w:ascii="Times" w:hAnsi="Times" w:cs="Times"/>
                <w:sz w:val="18"/>
                <w:szCs w:val="18"/>
              </w:rPr>
              <w:t>1</w:t>
            </w:r>
            <w:r w:rsidR="0015622F">
              <w:rPr>
                <w:rFonts w:ascii="Times" w:hAnsi="Times" w:cs="Times"/>
                <w:sz w:val="18"/>
                <w:szCs w:val="18"/>
              </w:rPr>
              <w:t>6</w:t>
            </w:r>
            <w:r w:rsidRPr="00012016">
              <w:rPr>
                <w:rFonts w:ascii="Times" w:hAnsi="Times" w:cs="Times"/>
                <w:sz w:val="18"/>
                <w:szCs w:val="18"/>
              </w:rPr>
              <w:t>.</w:t>
            </w:r>
            <w:r w:rsidRPr="00012016">
              <w:rPr>
                <w:rFonts w:ascii="Times" w:hAnsi="Times" w:cs="Times"/>
                <w:sz w:val="18"/>
                <w:szCs w:val="18"/>
              </w:rPr>
              <w:tab/>
            </w:r>
            <w:r w:rsidR="0015622F">
              <w:rPr>
                <w:rFonts w:ascii="Times" w:hAnsi="Times" w:cs="Times"/>
                <w:sz w:val="18"/>
                <w:szCs w:val="18"/>
              </w:rPr>
              <w:t>Temperature</w:t>
            </w:r>
          </w:p>
          <w:p w:rsidR="008F3773" w:rsidRPr="00012016" w:rsidRDefault="0015622F" w:rsidP="00860A73">
            <w:pPr>
              <w:tabs>
                <w:tab w:val="left" w:pos="440"/>
                <w:tab w:val="left" w:pos="2600"/>
              </w:tabs>
              <w:rPr>
                <w:rFonts w:ascii="Times" w:hAnsi="Times" w:cs="Times"/>
                <w:sz w:val="18"/>
                <w:szCs w:val="18"/>
              </w:rPr>
            </w:pPr>
            <w:r>
              <w:rPr>
                <w:rFonts w:ascii="Times" w:hAnsi="Times" w:cs="Times"/>
                <w:sz w:val="18"/>
                <w:szCs w:val="18"/>
              </w:rPr>
              <w:tab/>
              <w:t>Resistance Bulb (T2)</w:t>
            </w:r>
          </w:p>
        </w:tc>
        <w:tc>
          <w:tcPr>
            <w:tcW w:w="440" w:type="dxa"/>
            <w:tcBorders>
              <w:right w:val="single" w:sz="4" w:space="0" w:color="auto"/>
            </w:tcBorders>
          </w:tcPr>
          <w:p w:rsidR="008F3773" w:rsidRPr="00012016" w:rsidRDefault="0015622F" w:rsidP="00860A73">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F3773" w:rsidRPr="00012016" w:rsidRDefault="0015622F" w:rsidP="00860A73">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8F3773" w:rsidRPr="00012016" w:rsidRDefault="0015622F" w:rsidP="00860A73">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8F3773" w:rsidRPr="00012016" w:rsidRDefault="008F3773" w:rsidP="00860A73">
            <w:pPr>
              <w:spacing w:before="120"/>
              <w:rPr>
                <w:rFonts w:ascii="Times" w:hAnsi="Times" w:cs="Times"/>
                <w:sz w:val="18"/>
                <w:szCs w:val="18"/>
              </w:rPr>
            </w:pPr>
          </w:p>
        </w:tc>
        <w:tc>
          <w:tcPr>
            <w:tcW w:w="2880" w:type="dxa"/>
            <w:tcBorders>
              <w:right w:val="single" w:sz="6" w:space="0" w:color="auto"/>
            </w:tcBorders>
          </w:tcPr>
          <w:p w:rsidR="008F3773" w:rsidRPr="00012016" w:rsidRDefault="008F3773" w:rsidP="00860A73">
            <w:pPr>
              <w:spacing w:before="120"/>
              <w:rPr>
                <w:rFonts w:ascii="Times" w:hAnsi="Times" w:cs="Times"/>
                <w:sz w:val="18"/>
                <w:szCs w:val="18"/>
              </w:rPr>
            </w:pPr>
            <w:r w:rsidRPr="00012016">
              <w:rPr>
                <w:rFonts w:ascii="Times" w:hAnsi="Times" w:cs="Times"/>
                <w:sz w:val="18"/>
                <w:szCs w:val="18"/>
              </w:rPr>
              <w:t>None required.</w:t>
            </w:r>
          </w:p>
        </w:tc>
        <w:tc>
          <w:tcPr>
            <w:tcW w:w="2520" w:type="dxa"/>
            <w:tcBorders>
              <w:right w:val="single" w:sz="6" w:space="0" w:color="auto"/>
            </w:tcBorders>
          </w:tcPr>
          <w:p w:rsidR="008F3773" w:rsidRPr="00012016" w:rsidRDefault="008F3773" w:rsidP="00860A73">
            <w:pPr>
              <w:spacing w:before="120"/>
              <w:rPr>
                <w:rFonts w:ascii="Times" w:hAnsi="Times" w:cs="Times"/>
                <w:sz w:val="18"/>
                <w:szCs w:val="18"/>
              </w:rPr>
            </w:pPr>
            <w:r w:rsidRPr="00012016">
              <w:rPr>
                <w:rFonts w:ascii="Times" w:hAnsi="Times" w:cs="Times"/>
                <w:sz w:val="18"/>
                <w:szCs w:val="18"/>
              </w:rPr>
              <w:t>None required.</w:t>
            </w:r>
          </w:p>
        </w:tc>
        <w:tc>
          <w:tcPr>
            <w:tcW w:w="2340" w:type="dxa"/>
            <w:tcBorders>
              <w:right w:val="single" w:sz="6" w:space="0" w:color="auto"/>
            </w:tcBorders>
          </w:tcPr>
          <w:p w:rsidR="008F3773" w:rsidRPr="00012016" w:rsidRDefault="008F3773" w:rsidP="00860A73">
            <w:pPr>
              <w:spacing w:before="120"/>
              <w:rPr>
                <w:rFonts w:ascii="Times" w:hAnsi="Times" w:cs="Times"/>
                <w:sz w:val="18"/>
                <w:szCs w:val="18"/>
              </w:rPr>
            </w:pPr>
            <w:r w:rsidRPr="00012016">
              <w:rPr>
                <w:rFonts w:ascii="Times" w:hAnsi="Times" w:cs="Times"/>
                <w:sz w:val="18"/>
                <w:szCs w:val="18"/>
              </w:rPr>
              <w:t>An Inoperative Placard will be displayed in a prominent position to be seen by flight crew and will be noted on ADLS.</w:t>
            </w:r>
          </w:p>
        </w:tc>
      </w:tr>
      <w:tr w:rsidR="008F3773" w:rsidRPr="00012016" w:rsidTr="00EF394F">
        <w:trPr>
          <w:cantSplit/>
        </w:trPr>
        <w:tc>
          <w:tcPr>
            <w:tcW w:w="2330" w:type="dxa"/>
            <w:tcBorders>
              <w:left w:val="single" w:sz="6" w:space="0" w:color="auto"/>
            </w:tcBorders>
          </w:tcPr>
          <w:p w:rsidR="008F3773" w:rsidRDefault="008F3773" w:rsidP="00860A73">
            <w:pPr>
              <w:tabs>
                <w:tab w:val="left" w:pos="440"/>
                <w:tab w:val="left" w:pos="2600"/>
              </w:tabs>
              <w:spacing w:before="120"/>
              <w:rPr>
                <w:rFonts w:ascii="Times" w:hAnsi="Times" w:cs="Times"/>
                <w:sz w:val="18"/>
                <w:szCs w:val="18"/>
              </w:rPr>
            </w:pPr>
            <w:r w:rsidRPr="00012016">
              <w:rPr>
                <w:rFonts w:ascii="Times" w:hAnsi="Times" w:cs="Times"/>
                <w:sz w:val="18"/>
                <w:szCs w:val="18"/>
              </w:rPr>
              <w:t>1</w:t>
            </w:r>
            <w:r w:rsidR="0015622F">
              <w:rPr>
                <w:rFonts w:ascii="Times" w:hAnsi="Times" w:cs="Times"/>
                <w:sz w:val="18"/>
                <w:szCs w:val="18"/>
              </w:rPr>
              <w:t>7</w:t>
            </w:r>
            <w:r w:rsidRPr="00012016">
              <w:rPr>
                <w:rFonts w:ascii="Times" w:hAnsi="Times" w:cs="Times"/>
                <w:sz w:val="18"/>
                <w:szCs w:val="18"/>
              </w:rPr>
              <w:t>.</w:t>
            </w:r>
            <w:r w:rsidRPr="00012016">
              <w:rPr>
                <w:rFonts w:ascii="Times" w:hAnsi="Times" w:cs="Times"/>
                <w:sz w:val="18"/>
                <w:szCs w:val="18"/>
              </w:rPr>
              <w:tab/>
            </w:r>
            <w:r w:rsidR="0015622F">
              <w:rPr>
                <w:rFonts w:ascii="Times" w:hAnsi="Times" w:cs="Times"/>
                <w:sz w:val="18"/>
                <w:szCs w:val="18"/>
              </w:rPr>
              <w:t>Inlet Pressure</w:t>
            </w:r>
          </w:p>
          <w:p w:rsidR="008F3773" w:rsidRPr="00012016" w:rsidRDefault="0015622F" w:rsidP="00860A73">
            <w:pPr>
              <w:tabs>
                <w:tab w:val="left" w:pos="440"/>
                <w:tab w:val="left" w:pos="2600"/>
              </w:tabs>
              <w:rPr>
                <w:rFonts w:ascii="Times" w:hAnsi="Times" w:cs="Times"/>
                <w:sz w:val="18"/>
                <w:szCs w:val="18"/>
              </w:rPr>
            </w:pPr>
            <w:r>
              <w:rPr>
                <w:rFonts w:ascii="Times" w:hAnsi="Times" w:cs="Times"/>
                <w:sz w:val="18"/>
                <w:szCs w:val="18"/>
              </w:rPr>
              <w:tab/>
              <w:t>Transmitter (P2)</w:t>
            </w:r>
          </w:p>
        </w:tc>
        <w:tc>
          <w:tcPr>
            <w:tcW w:w="440" w:type="dxa"/>
            <w:tcBorders>
              <w:right w:val="single" w:sz="4" w:space="0" w:color="auto"/>
            </w:tcBorders>
          </w:tcPr>
          <w:p w:rsidR="008F3773" w:rsidRPr="00012016" w:rsidRDefault="008F3773" w:rsidP="00860A73">
            <w:pPr>
              <w:tabs>
                <w:tab w:val="left" w:pos="360"/>
              </w:tabs>
              <w:spacing w:before="120"/>
              <w:rPr>
                <w:rFonts w:ascii="Times" w:hAnsi="Times" w:cs="Times"/>
                <w:sz w:val="18"/>
                <w:szCs w:val="18"/>
              </w:rPr>
            </w:pPr>
            <w:r w:rsidRPr="00012016">
              <w:rPr>
                <w:rFonts w:ascii="Times" w:hAnsi="Times" w:cs="Times"/>
                <w:sz w:val="18"/>
                <w:szCs w:val="18"/>
              </w:rPr>
              <w:t>C</w:t>
            </w:r>
          </w:p>
        </w:tc>
        <w:tc>
          <w:tcPr>
            <w:tcW w:w="370" w:type="dxa"/>
            <w:tcBorders>
              <w:left w:val="single" w:sz="4" w:space="0" w:color="auto"/>
              <w:right w:val="single" w:sz="6" w:space="0" w:color="auto"/>
            </w:tcBorders>
          </w:tcPr>
          <w:p w:rsidR="008F3773" w:rsidRPr="00012016" w:rsidRDefault="008F3773" w:rsidP="00860A73">
            <w:pPr>
              <w:tabs>
                <w:tab w:val="left" w:pos="360"/>
              </w:tabs>
              <w:spacing w:before="120"/>
              <w:rPr>
                <w:rFonts w:ascii="Times" w:hAnsi="Times" w:cs="Times"/>
                <w:sz w:val="18"/>
                <w:szCs w:val="18"/>
              </w:rPr>
            </w:pPr>
            <w:r w:rsidRPr="00012016">
              <w:rPr>
                <w:rFonts w:ascii="Times" w:hAnsi="Times" w:cs="Times"/>
                <w:sz w:val="18"/>
                <w:szCs w:val="18"/>
              </w:rPr>
              <w:t>1</w:t>
            </w:r>
          </w:p>
        </w:tc>
        <w:tc>
          <w:tcPr>
            <w:tcW w:w="360" w:type="dxa"/>
          </w:tcPr>
          <w:p w:rsidR="008F3773" w:rsidRPr="00012016" w:rsidRDefault="008F3773" w:rsidP="00860A73">
            <w:pPr>
              <w:tabs>
                <w:tab w:val="left" w:pos="360"/>
              </w:tabs>
              <w:spacing w:before="120"/>
              <w:rPr>
                <w:rFonts w:ascii="Times" w:hAnsi="Times" w:cs="Times"/>
                <w:sz w:val="18"/>
                <w:szCs w:val="18"/>
              </w:rPr>
            </w:pPr>
            <w:r w:rsidRPr="00012016">
              <w:rPr>
                <w:rFonts w:ascii="Times" w:hAnsi="Times" w:cs="Times"/>
                <w:sz w:val="18"/>
                <w:szCs w:val="18"/>
              </w:rPr>
              <w:t>0</w:t>
            </w:r>
          </w:p>
        </w:tc>
        <w:tc>
          <w:tcPr>
            <w:tcW w:w="3240" w:type="dxa"/>
            <w:tcBorders>
              <w:left w:val="single" w:sz="6" w:space="0" w:color="auto"/>
              <w:right w:val="single" w:sz="6" w:space="0" w:color="auto"/>
            </w:tcBorders>
          </w:tcPr>
          <w:p w:rsidR="008F3773" w:rsidRPr="00012016" w:rsidRDefault="008F3773" w:rsidP="0015622F">
            <w:pPr>
              <w:pStyle w:val="BodyText"/>
            </w:pPr>
          </w:p>
        </w:tc>
        <w:tc>
          <w:tcPr>
            <w:tcW w:w="2880" w:type="dxa"/>
            <w:tcBorders>
              <w:right w:val="single" w:sz="6" w:space="0" w:color="auto"/>
            </w:tcBorders>
          </w:tcPr>
          <w:p w:rsidR="008F3773" w:rsidRPr="00012016" w:rsidRDefault="0015622F" w:rsidP="0015622F">
            <w:pPr>
              <w:spacing w:before="120"/>
              <w:rPr>
                <w:rFonts w:ascii="Times" w:hAnsi="Times" w:cs="Times"/>
                <w:sz w:val="18"/>
                <w:szCs w:val="18"/>
              </w:rPr>
            </w:pPr>
            <w:r w:rsidRPr="00012016">
              <w:rPr>
                <w:rFonts w:ascii="Times" w:hAnsi="Times" w:cs="Times"/>
                <w:sz w:val="18"/>
                <w:szCs w:val="18"/>
              </w:rPr>
              <w:t>None required.</w:t>
            </w:r>
          </w:p>
        </w:tc>
        <w:tc>
          <w:tcPr>
            <w:tcW w:w="2520" w:type="dxa"/>
            <w:tcBorders>
              <w:right w:val="single" w:sz="6" w:space="0" w:color="auto"/>
            </w:tcBorders>
          </w:tcPr>
          <w:p w:rsidR="008F3773" w:rsidRPr="00012016" w:rsidRDefault="008F3773" w:rsidP="00860A73">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8F3773" w:rsidRPr="00012016" w:rsidRDefault="0031552A" w:rsidP="00860A73">
            <w:pPr>
              <w:spacing w:before="120"/>
              <w:rPr>
                <w:rFonts w:ascii="Times" w:hAnsi="Times" w:cs="Times"/>
                <w:sz w:val="18"/>
                <w:szCs w:val="18"/>
              </w:rPr>
            </w:pPr>
            <w:r w:rsidRPr="00A8084A">
              <w:rPr>
                <w:rFonts w:ascii="Times" w:hAnsi="Times" w:cs="Times"/>
                <w:sz w:val="18"/>
                <w:szCs w:val="18"/>
              </w:rPr>
              <w:t>An Inoperative Placard will be displayed in a prominent position to be seen by flight crew and will be noted on ADLS.</w:t>
            </w:r>
          </w:p>
        </w:tc>
      </w:tr>
      <w:tr w:rsidR="00EF394F" w:rsidRPr="00012016" w:rsidTr="00EF394F">
        <w:trPr>
          <w:cantSplit/>
        </w:trPr>
        <w:tc>
          <w:tcPr>
            <w:tcW w:w="2330" w:type="dxa"/>
            <w:tcBorders>
              <w:left w:val="single" w:sz="6" w:space="0" w:color="auto"/>
              <w:bottom w:val="single" w:sz="4" w:space="0" w:color="auto"/>
            </w:tcBorders>
          </w:tcPr>
          <w:p w:rsidR="00EF394F" w:rsidRPr="00012016" w:rsidRDefault="00EF394F" w:rsidP="00860A73">
            <w:pPr>
              <w:tabs>
                <w:tab w:val="left" w:pos="440"/>
                <w:tab w:val="left" w:pos="2600"/>
              </w:tabs>
              <w:spacing w:before="120"/>
              <w:rPr>
                <w:rFonts w:ascii="Times" w:hAnsi="Times" w:cs="Times"/>
                <w:sz w:val="18"/>
                <w:szCs w:val="18"/>
              </w:rPr>
            </w:pPr>
          </w:p>
        </w:tc>
        <w:tc>
          <w:tcPr>
            <w:tcW w:w="440" w:type="dxa"/>
            <w:tcBorders>
              <w:bottom w:val="single" w:sz="4" w:space="0" w:color="auto"/>
              <w:right w:val="single" w:sz="4" w:space="0" w:color="auto"/>
            </w:tcBorders>
          </w:tcPr>
          <w:p w:rsidR="00EF394F" w:rsidRPr="00012016" w:rsidRDefault="00EF394F" w:rsidP="00860A73">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F394F" w:rsidRPr="00012016" w:rsidRDefault="00EF394F" w:rsidP="00860A73">
            <w:pPr>
              <w:tabs>
                <w:tab w:val="left" w:pos="360"/>
              </w:tabs>
              <w:spacing w:before="120"/>
              <w:rPr>
                <w:rFonts w:ascii="Times" w:hAnsi="Times" w:cs="Times"/>
                <w:sz w:val="18"/>
                <w:szCs w:val="18"/>
              </w:rPr>
            </w:pPr>
          </w:p>
        </w:tc>
        <w:tc>
          <w:tcPr>
            <w:tcW w:w="360" w:type="dxa"/>
            <w:tcBorders>
              <w:bottom w:val="single" w:sz="4" w:space="0" w:color="auto"/>
            </w:tcBorders>
          </w:tcPr>
          <w:p w:rsidR="00EF394F" w:rsidRPr="00012016" w:rsidRDefault="00EF394F" w:rsidP="00860A73">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F394F" w:rsidRPr="00012016" w:rsidRDefault="00EF394F" w:rsidP="0015622F">
            <w:pPr>
              <w:pStyle w:val="BodyText"/>
            </w:pPr>
          </w:p>
        </w:tc>
        <w:tc>
          <w:tcPr>
            <w:tcW w:w="2880" w:type="dxa"/>
            <w:tcBorders>
              <w:bottom w:val="single" w:sz="4" w:space="0" w:color="auto"/>
              <w:right w:val="single" w:sz="6" w:space="0" w:color="auto"/>
            </w:tcBorders>
          </w:tcPr>
          <w:p w:rsidR="00EF394F" w:rsidRPr="00012016" w:rsidRDefault="00EF394F" w:rsidP="0015622F">
            <w:pPr>
              <w:spacing w:before="120"/>
              <w:rPr>
                <w:rFonts w:ascii="Times" w:hAnsi="Times" w:cs="Times"/>
                <w:sz w:val="18"/>
                <w:szCs w:val="18"/>
              </w:rPr>
            </w:pPr>
          </w:p>
        </w:tc>
        <w:tc>
          <w:tcPr>
            <w:tcW w:w="2520" w:type="dxa"/>
            <w:tcBorders>
              <w:bottom w:val="single" w:sz="4" w:space="0" w:color="auto"/>
              <w:right w:val="single" w:sz="6" w:space="0" w:color="auto"/>
            </w:tcBorders>
          </w:tcPr>
          <w:p w:rsidR="00EF394F" w:rsidRDefault="00EF394F" w:rsidP="00860A73">
            <w:pPr>
              <w:spacing w:before="120"/>
              <w:rPr>
                <w:rFonts w:ascii="Times" w:hAnsi="Times" w:cs="Times"/>
                <w:sz w:val="18"/>
                <w:szCs w:val="18"/>
              </w:rPr>
            </w:pPr>
          </w:p>
        </w:tc>
        <w:tc>
          <w:tcPr>
            <w:tcW w:w="2340" w:type="dxa"/>
            <w:tcBorders>
              <w:bottom w:val="single" w:sz="4" w:space="0" w:color="auto"/>
              <w:right w:val="single" w:sz="6" w:space="0" w:color="auto"/>
            </w:tcBorders>
          </w:tcPr>
          <w:p w:rsidR="00EF394F" w:rsidRPr="00A8084A" w:rsidRDefault="00EF394F" w:rsidP="00860A73">
            <w:pPr>
              <w:spacing w:before="120"/>
              <w:rPr>
                <w:rFonts w:ascii="Times" w:hAnsi="Times" w:cs="Times"/>
                <w:sz w:val="18"/>
                <w:szCs w:val="18"/>
              </w:rPr>
            </w:pPr>
          </w:p>
        </w:tc>
      </w:tr>
    </w:tbl>
    <w:p w:rsidR="00EF394F" w:rsidRDefault="00EF394F" w:rsidP="00860A73">
      <w:pPr>
        <w:tabs>
          <w:tab w:val="left" w:pos="440"/>
          <w:tab w:val="left" w:pos="2600"/>
        </w:tabs>
        <w:spacing w:before="120"/>
        <w:rPr>
          <w:rFonts w:ascii="Times" w:hAnsi="Times" w:cs="Times"/>
          <w:sz w:val="18"/>
          <w:szCs w:val="18"/>
        </w:rPr>
        <w:sectPr w:rsidR="00EF394F" w:rsidSect="00EA538C">
          <w:headerReference w:type="default" r:id="rId190"/>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F3773" w:rsidRPr="00012016" w:rsidTr="00EF394F">
        <w:trPr>
          <w:cantSplit/>
        </w:trPr>
        <w:tc>
          <w:tcPr>
            <w:tcW w:w="2330" w:type="dxa"/>
            <w:tcBorders>
              <w:top w:val="single" w:sz="4" w:space="0" w:color="auto"/>
              <w:left w:val="single" w:sz="6" w:space="0" w:color="auto"/>
            </w:tcBorders>
          </w:tcPr>
          <w:p w:rsidR="008F3773" w:rsidRDefault="0015622F" w:rsidP="00EF394F">
            <w:pPr>
              <w:tabs>
                <w:tab w:val="left" w:pos="440"/>
                <w:tab w:val="left" w:pos="2600"/>
              </w:tabs>
              <w:rPr>
                <w:rFonts w:ascii="Times" w:hAnsi="Times" w:cs="Times"/>
                <w:sz w:val="18"/>
                <w:szCs w:val="18"/>
              </w:rPr>
            </w:pPr>
            <w:r>
              <w:rPr>
                <w:rFonts w:ascii="Times" w:hAnsi="Times" w:cs="Times"/>
                <w:sz w:val="18"/>
                <w:szCs w:val="18"/>
              </w:rPr>
              <w:lastRenderedPageBreak/>
              <w:t>18</w:t>
            </w:r>
            <w:r w:rsidR="008F3773">
              <w:rPr>
                <w:rFonts w:ascii="Times" w:hAnsi="Times" w:cs="Times"/>
                <w:sz w:val="18"/>
                <w:szCs w:val="18"/>
              </w:rPr>
              <w:t>.</w:t>
            </w:r>
            <w:r w:rsidR="008F3773">
              <w:rPr>
                <w:rFonts w:ascii="Times" w:hAnsi="Times" w:cs="Times"/>
                <w:sz w:val="18"/>
                <w:szCs w:val="18"/>
              </w:rPr>
              <w:tab/>
            </w:r>
            <w:r>
              <w:rPr>
                <w:rFonts w:ascii="Times" w:hAnsi="Times" w:cs="Times"/>
                <w:sz w:val="18"/>
                <w:szCs w:val="18"/>
              </w:rPr>
              <w:t>RPM Speed Sensor</w:t>
            </w:r>
          </w:p>
          <w:p w:rsidR="0015622F" w:rsidRPr="00012016" w:rsidRDefault="0015622F" w:rsidP="00EF394F">
            <w:pPr>
              <w:tabs>
                <w:tab w:val="left" w:pos="440"/>
                <w:tab w:val="left" w:pos="2600"/>
              </w:tabs>
              <w:rPr>
                <w:rFonts w:ascii="Times" w:hAnsi="Times" w:cs="Times"/>
                <w:sz w:val="18"/>
                <w:szCs w:val="18"/>
              </w:rPr>
            </w:pPr>
            <w:r>
              <w:rPr>
                <w:rFonts w:ascii="Times" w:hAnsi="Times" w:cs="Times"/>
                <w:sz w:val="18"/>
                <w:szCs w:val="18"/>
              </w:rPr>
              <w:tab/>
              <w:t>Channels</w:t>
            </w:r>
          </w:p>
        </w:tc>
        <w:tc>
          <w:tcPr>
            <w:tcW w:w="440" w:type="dxa"/>
            <w:tcBorders>
              <w:top w:val="single" w:sz="4" w:space="0" w:color="auto"/>
              <w:right w:val="single" w:sz="4" w:space="0" w:color="auto"/>
            </w:tcBorders>
          </w:tcPr>
          <w:p w:rsidR="008F3773" w:rsidRPr="00012016" w:rsidRDefault="008F3773" w:rsidP="00EF394F">
            <w:pPr>
              <w:tabs>
                <w:tab w:val="left" w:pos="360"/>
              </w:tabs>
              <w:rPr>
                <w:rFonts w:ascii="Times" w:hAnsi="Times" w:cs="Times"/>
                <w:sz w:val="18"/>
                <w:szCs w:val="18"/>
              </w:rPr>
            </w:pPr>
            <w:r>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F3773" w:rsidRPr="00012016" w:rsidRDefault="0015622F" w:rsidP="00EF394F">
            <w:pPr>
              <w:tabs>
                <w:tab w:val="left" w:pos="360"/>
              </w:tabs>
              <w:rPr>
                <w:rFonts w:ascii="Times" w:hAnsi="Times" w:cs="Times"/>
                <w:sz w:val="18"/>
                <w:szCs w:val="18"/>
              </w:rPr>
            </w:pPr>
            <w:r>
              <w:rPr>
                <w:rFonts w:ascii="Times" w:hAnsi="Times" w:cs="Times"/>
                <w:sz w:val="18"/>
                <w:szCs w:val="18"/>
              </w:rPr>
              <w:t>2</w:t>
            </w:r>
          </w:p>
        </w:tc>
        <w:tc>
          <w:tcPr>
            <w:tcW w:w="360" w:type="dxa"/>
            <w:tcBorders>
              <w:top w:val="single" w:sz="4" w:space="0" w:color="auto"/>
            </w:tcBorders>
          </w:tcPr>
          <w:p w:rsidR="008F3773" w:rsidRPr="00012016" w:rsidRDefault="0015622F" w:rsidP="00EF394F">
            <w:pPr>
              <w:tabs>
                <w:tab w:val="left" w:pos="360"/>
              </w:tabs>
              <w:rPr>
                <w:rFonts w:ascii="Times" w:hAnsi="Times" w:cs="Times"/>
                <w:sz w:val="18"/>
                <w:szCs w:val="18"/>
              </w:rPr>
            </w:pPr>
            <w:r>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8F3773" w:rsidRPr="006131F3" w:rsidRDefault="008F3773" w:rsidP="00EF394F">
            <w:pPr>
              <w:rPr>
                <w:rFonts w:ascii="Times" w:hAnsi="Times" w:cs="Times"/>
                <w:sz w:val="18"/>
                <w:szCs w:val="18"/>
              </w:rPr>
            </w:pPr>
          </w:p>
        </w:tc>
        <w:tc>
          <w:tcPr>
            <w:tcW w:w="2880" w:type="dxa"/>
            <w:tcBorders>
              <w:top w:val="single" w:sz="4" w:space="0" w:color="auto"/>
              <w:right w:val="single" w:sz="6" w:space="0" w:color="auto"/>
            </w:tcBorders>
          </w:tcPr>
          <w:p w:rsidR="008F3773" w:rsidRPr="00012016" w:rsidRDefault="008F3773" w:rsidP="00EF394F">
            <w:pPr>
              <w:rPr>
                <w:rFonts w:ascii="Times" w:hAnsi="Times" w:cs="Times"/>
                <w:sz w:val="18"/>
                <w:szCs w:val="18"/>
              </w:rPr>
            </w:pPr>
            <w:r>
              <w:rPr>
                <w:rFonts w:ascii="Times" w:hAnsi="Times" w:cs="Times"/>
                <w:sz w:val="18"/>
                <w:szCs w:val="18"/>
              </w:rPr>
              <w:t>None required.</w:t>
            </w:r>
          </w:p>
        </w:tc>
        <w:tc>
          <w:tcPr>
            <w:tcW w:w="2520" w:type="dxa"/>
            <w:tcBorders>
              <w:top w:val="single" w:sz="4" w:space="0" w:color="auto"/>
              <w:right w:val="single" w:sz="6" w:space="0" w:color="auto"/>
            </w:tcBorders>
          </w:tcPr>
          <w:p w:rsidR="008F3773" w:rsidRPr="00012016" w:rsidRDefault="0015622F" w:rsidP="00EF394F">
            <w:pPr>
              <w:rPr>
                <w:rFonts w:ascii="Times" w:hAnsi="Times" w:cs="Times"/>
                <w:sz w:val="18"/>
                <w:szCs w:val="18"/>
              </w:rPr>
            </w:pPr>
            <w:r>
              <w:rPr>
                <w:rFonts w:ascii="Times" w:hAnsi="Times" w:cs="Times"/>
                <w:sz w:val="18"/>
                <w:szCs w:val="18"/>
              </w:rPr>
              <w:t>None required.</w:t>
            </w:r>
          </w:p>
        </w:tc>
        <w:tc>
          <w:tcPr>
            <w:tcW w:w="2340" w:type="dxa"/>
            <w:tcBorders>
              <w:top w:val="single" w:sz="4" w:space="0" w:color="auto"/>
              <w:right w:val="single" w:sz="6" w:space="0" w:color="auto"/>
            </w:tcBorders>
          </w:tcPr>
          <w:p w:rsidR="008F3773" w:rsidRPr="00012016" w:rsidRDefault="008F3773" w:rsidP="00EF394F">
            <w:pPr>
              <w:rPr>
                <w:rFonts w:ascii="Times" w:hAnsi="Times" w:cs="Times"/>
                <w:sz w:val="18"/>
                <w:szCs w:val="18"/>
              </w:rPr>
            </w:pPr>
            <w:r w:rsidRPr="0012457E">
              <w:rPr>
                <w:rFonts w:ascii="Times" w:hAnsi="Times" w:cs="Times"/>
                <w:sz w:val="18"/>
                <w:szCs w:val="18"/>
              </w:rPr>
              <w:t>An Inoperative Placard will be placed in a prominent position to be seen by flight crew and will be noted on ADLS.</w:t>
            </w:r>
          </w:p>
        </w:tc>
      </w:tr>
      <w:tr w:rsidR="008F3773" w:rsidRPr="00012016" w:rsidTr="00EF394F">
        <w:trPr>
          <w:cantSplit/>
        </w:trPr>
        <w:tc>
          <w:tcPr>
            <w:tcW w:w="2330" w:type="dxa"/>
            <w:tcBorders>
              <w:left w:val="single" w:sz="6" w:space="0" w:color="auto"/>
            </w:tcBorders>
          </w:tcPr>
          <w:p w:rsidR="008F3773" w:rsidRDefault="0031552A" w:rsidP="00EF394F">
            <w:pPr>
              <w:tabs>
                <w:tab w:val="left" w:pos="440"/>
                <w:tab w:val="left" w:pos="2600"/>
              </w:tabs>
              <w:spacing w:before="120"/>
              <w:rPr>
                <w:rFonts w:ascii="Times" w:hAnsi="Times" w:cs="Times"/>
                <w:sz w:val="18"/>
                <w:szCs w:val="18"/>
              </w:rPr>
            </w:pPr>
            <w:r>
              <w:rPr>
                <w:rFonts w:ascii="Times" w:hAnsi="Times" w:cs="Times"/>
                <w:sz w:val="18"/>
                <w:szCs w:val="18"/>
              </w:rPr>
              <w:t>19</w:t>
            </w:r>
            <w:r w:rsidR="008F3773">
              <w:rPr>
                <w:rFonts w:ascii="Times" w:hAnsi="Times" w:cs="Times"/>
                <w:sz w:val="18"/>
                <w:szCs w:val="18"/>
              </w:rPr>
              <w:t>.</w:t>
            </w:r>
            <w:r w:rsidR="008F3773">
              <w:rPr>
                <w:rFonts w:ascii="Times" w:hAnsi="Times" w:cs="Times"/>
                <w:sz w:val="18"/>
                <w:szCs w:val="18"/>
              </w:rPr>
              <w:tab/>
            </w:r>
            <w:r>
              <w:rPr>
                <w:rFonts w:ascii="Times" w:hAnsi="Times" w:cs="Times"/>
                <w:sz w:val="18"/>
                <w:szCs w:val="18"/>
              </w:rPr>
              <w:t>APU Hour</w:t>
            </w:r>
          </w:p>
          <w:p w:rsidR="008F3773" w:rsidRDefault="008F3773" w:rsidP="00EF394F">
            <w:pPr>
              <w:tabs>
                <w:tab w:val="left" w:pos="440"/>
                <w:tab w:val="left" w:pos="2600"/>
              </w:tabs>
              <w:rPr>
                <w:rFonts w:ascii="Times" w:hAnsi="Times" w:cs="Times"/>
                <w:sz w:val="18"/>
                <w:szCs w:val="18"/>
              </w:rPr>
            </w:pPr>
            <w:r>
              <w:rPr>
                <w:rFonts w:ascii="Times" w:hAnsi="Times" w:cs="Times"/>
                <w:sz w:val="18"/>
                <w:szCs w:val="18"/>
              </w:rPr>
              <w:tab/>
            </w:r>
            <w:r w:rsidR="0031552A">
              <w:rPr>
                <w:rFonts w:ascii="Times" w:hAnsi="Times" w:cs="Times"/>
                <w:sz w:val="18"/>
                <w:szCs w:val="18"/>
              </w:rPr>
              <w:t>Meter</w:t>
            </w:r>
          </w:p>
        </w:tc>
        <w:tc>
          <w:tcPr>
            <w:tcW w:w="440" w:type="dxa"/>
            <w:tcBorders>
              <w:right w:val="single" w:sz="4" w:space="0" w:color="auto"/>
            </w:tcBorders>
          </w:tcPr>
          <w:p w:rsidR="008F3773" w:rsidRDefault="008F3773" w:rsidP="00EF394F">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F3773" w:rsidRDefault="0031552A" w:rsidP="00EF394F">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8F3773" w:rsidRDefault="0031552A" w:rsidP="00EF394F">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8F3773" w:rsidRDefault="008F3773" w:rsidP="00EF394F">
            <w:pPr>
              <w:pStyle w:val="BodyText"/>
            </w:pPr>
          </w:p>
        </w:tc>
        <w:tc>
          <w:tcPr>
            <w:tcW w:w="2880" w:type="dxa"/>
            <w:tcBorders>
              <w:right w:val="single" w:sz="6" w:space="0" w:color="auto"/>
            </w:tcBorders>
          </w:tcPr>
          <w:p w:rsidR="008F3773" w:rsidRDefault="008F3773" w:rsidP="00EF394F">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8F3773" w:rsidRPr="0012457E" w:rsidRDefault="008F3773" w:rsidP="00EF394F">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8F3773" w:rsidRPr="0012457E" w:rsidRDefault="008F3773" w:rsidP="00EF394F">
            <w:pPr>
              <w:spacing w:before="120"/>
              <w:rPr>
                <w:rFonts w:ascii="Times" w:hAnsi="Times" w:cs="Times"/>
                <w:sz w:val="18"/>
                <w:szCs w:val="18"/>
              </w:rPr>
            </w:pPr>
            <w:r w:rsidRPr="0012457E">
              <w:rPr>
                <w:rFonts w:ascii="Times" w:hAnsi="Times" w:cs="Times"/>
                <w:sz w:val="18"/>
                <w:szCs w:val="18"/>
              </w:rPr>
              <w:t>An Inoperative Placard will be displayed in a prominent position to be seen by flight crew and will be noted on ADLS.</w:t>
            </w:r>
          </w:p>
        </w:tc>
      </w:tr>
      <w:tr w:rsidR="008F3773" w:rsidRPr="00012016" w:rsidTr="00EF394F">
        <w:trPr>
          <w:cantSplit/>
        </w:trPr>
        <w:tc>
          <w:tcPr>
            <w:tcW w:w="2330" w:type="dxa"/>
            <w:tcBorders>
              <w:left w:val="single" w:sz="6" w:space="0" w:color="auto"/>
            </w:tcBorders>
          </w:tcPr>
          <w:p w:rsidR="008F3773" w:rsidRDefault="008F3773" w:rsidP="00860A73">
            <w:pPr>
              <w:tabs>
                <w:tab w:val="left" w:pos="440"/>
                <w:tab w:val="left" w:pos="2600"/>
              </w:tabs>
              <w:spacing w:before="120"/>
              <w:rPr>
                <w:rFonts w:ascii="Times" w:hAnsi="Times" w:cs="Times"/>
                <w:sz w:val="18"/>
                <w:szCs w:val="18"/>
              </w:rPr>
            </w:pPr>
          </w:p>
        </w:tc>
        <w:tc>
          <w:tcPr>
            <w:tcW w:w="440" w:type="dxa"/>
            <w:tcBorders>
              <w:right w:val="single" w:sz="4" w:space="0" w:color="auto"/>
            </w:tcBorders>
          </w:tcPr>
          <w:p w:rsidR="008F3773" w:rsidRDefault="008F3773" w:rsidP="00860A73">
            <w:pPr>
              <w:tabs>
                <w:tab w:val="left" w:pos="360"/>
              </w:tabs>
              <w:spacing w:before="120"/>
              <w:rPr>
                <w:rFonts w:ascii="Times" w:hAnsi="Times" w:cs="Times"/>
                <w:sz w:val="18"/>
                <w:szCs w:val="18"/>
              </w:rPr>
            </w:pPr>
          </w:p>
        </w:tc>
        <w:tc>
          <w:tcPr>
            <w:tcW w:w="370" w:type="dxa"/>
            <w:tcBorders>
              <w:left w:val="single" w:sz="4" w:space="0" w:color="auto"/>
              <w:right w:val="single" w:sz="6" w:space="0" w:color="auto"/>
            </w:tcBorders>
          </w:tcPr>
          <w:p w:rsidR="008F3773" w:rsidRDefault="008F3773" w:rsidP="00860A73">
            <w:pPr>
              <w:tabs>
                <w:tab w:val="left" w:pos="360"/>
              </w:tabs>
              <w:spacing w:before="120"/>
              <w:rPr>
                <w:rFonts w:ascii="Times" w:hAnsi="Times" w:cs="Times"/>
                <w:sz w:val="18"/>
                <w:szCs w:val="18"/>
              </w:rPr>
            </w:pPr>
          </w:p>
        </w:tc>
        <w:tc>
          <w:tcPr>
            <w:tcW w:w="360" w:type="dxa"/>
          </w:tcPr>
          <w:p w:rsidR="008F3773" w:rsidRDefault="008F3773" w:rsidP="00860A73">
            <w:pPr>
              <w:tabs>
                <w:tab w:val="left" w:pos="360"/>
              </w:tabs>
              <w:spacing w:before="120"/>
              <w:rPr>
                <w:rFonts w:ascii="Times" w:hAnsi="Times" w:cs="Times"/>
                <w:sz w:val="18"/>
                <w:szCs w:val="18"/>
              </w:rPr>
            </w:pPr>
          </w:p>
        </w:tc>
        <w:tc>
          <w:tcPr>
            <w:tcW w:w="3240" w:type="dxa"/>
            <w:tcBorders>
              <w:left w:val="single" w:sz="6" w:space="0" w:color="auto"/>
              <w:right w:val="single" w:sz="6" w:space="0" w:color="auto"/>
            </w:tcBorders>
          </w:tcPr>
          <w:p w:rsidR="008F3773" w:rsidRDefault="008F3773" w:rsidP="00860A73">
            <w:pPr>
              <w:pStyle w:val="BodyText"/>
            </w:pPr>
          </w:p>
        </w:tc>
        <w:tc>
          <w:tcPr>
            <w:tcW w:w="2880" w:type="dxa"/>
            <w:tcBorders>
              <w:right w:val="single" w:sz="6" w:space="0" w:color="auto"/>
            </w:tcBorders>
          </w:tcPr>
          <w:p w:rsidR="008F3773" w:rsidRDefault="008F3773" w:rsidP="00860A73">
            <w:pPr>
              <w:spacing w:before="120"/>
              <w:rPr>
                <w:rFonts w:ascii="Times" w:hAnsi="Times" w:cs="Times"/>
                <w:sz w:val="18"/>
                <w:szCs w:val="18"/>
              </w:rPr>
            </w:pPr>
          </w:p>
        </w:tc>
        <w:tc>
          <w:tcPr>
            <w:tcW w:w="2520" w:type="dxa"/>
            <w:tcBorders>
              <w:right w:val="single" w:sz="6" w:space="0" w:color="auto"/>
            </w:tcBorders>
          </w:tcPr>
          <w:p w:rsidR="008F3773" w:rsidRDefault="008F3773" w:rsidP="00860A73">
            <w:pPr>
              <w:spacing w:before="120"/>
              <w:rPr>
                <w:rFonts w:ascii="Times" w:hAnsi="Times" w:cs="Times"/>
                <w:sz w:val="18"/>
                <w:szCs w:val="18"/>
              </w:rPr>
            </w:pPr>
          </w:p>
        </w:tc>
        <w:tc>
          <w:tcPr>
            <w:tcW w:w="2340" w:type="dxa"/>
            <w:tcBorders>
              <w:right w:val="single" w:sz="6" w:space="0" w:color="auto"/>
            </w:tcBorders>
          </w:tcPr>
          <w:p w:rsidR="008F3773" w:rsidRPr="0012457E" w:rsidRDefault="008F3773" w:rsidP="00860A73">
            <w:pPr>
              <w:spacing w:before="120"/>
              <w:rPr>
                <w:rFonts w:ascii="Times" w:hAnsi="Times" w:cs="Times"/>
                <w:sz w:val="18"/>
                <w:szCs w:val="18"/>
              </w:rPr>
            </w:pPr>
          </w:p>
        </w:tc>
      </w:tr>
      <w:tr w:rsidR="0031552A" w:rsidRPr="00012016" w:rsidTr="00EF394F">
        <w:trPr>
          <w:cantSplit/>
        </w:trPr>
        <w:tc>
          <w:tcPr>
            <w:tcW w:w="2330" w:type="dxa"/>
            <w:tcBorders>
              <w:left w:val="single" w:sz="6" w:space="0" w:color="auto"/>
            </w:tcBorders>
          </w:tcPr>
          <w:p w:rsidR="0031552A" w:rsidRPr="00012016" w:rsidRDefault="0031552A" w:rsidP="00EF394F">
            <w:pPr>
              <w:tabs>
                <w:tab w:val="left" w:pos="440"/>
                <w:tab w:val="left" w:pos="2600"/>
              </w:tabs>
              <w:spacing w:before="120"/>
              <w:rPr>
                <w:rFonts w:ascii="Times" w:hAnsi="Times" w:cs="Times"/>
                <w:sz w:val="18"/>
                <w:szCs w:val="18"/>
              </w:rPr>
            </w:pPr>
            <w:r>
              <w:rPr>
                <w:rFonts w:ascii="Times" w:hAnsi="Times" w:cs="Times"/>
                <w:sz w:val="18"/>
                <w:szCs w:val="18"/>
              </w:rPr>
              <w:t>20</w:t>
            </w:r>
            <w:r w:rsidRPr="00012016">
              <w:rPr>
                <w:rFonts w:ascii="Times" w:hAnsi="Times" w:cs="Times"/>
                <w:sz w:val="18"/>
                <w:szCs w:val="18"/>
              </w:rPr>
              <w:t>.</w:t>
            </w:r>
            <w:r w:rsidRPr="00012016">
              <w:rPr>
                <w:rFonts w:ascii="Times" w:hAnsi="Times" w:cs="Times"/>
                <w:sz w:val="18"/>
                <w:szCs w:val="18"/>
              </w:rPr>
              <w:tab/>
            </w:r>
            <w:r>
              <w:rPr>
                <w:rFonts w:ascii="Times" w:hAnsi="Times" w:cs="Times"/>
                <w:sz w:val="18"/>
                <w:szCs w:val="18"/>
              </w:rPr>
              <w:t>Oil Temperature</w:t>
            </w:r>
          </w:p>
        </w:tc>
        <w:tc>
          <w:tcPr>
            <w:tcW w:w="440" w:type="dxa"/>
            <w:tcBorders>
              <w:right w:val="single" w:sz="4" w:space="0" w:color="auto"/>
            </w:tcBorders>
          </w:tcPr>
          <w:p w:rsidR="0031552A" w:rsidRPr="00012016" w:rsidRDefault="0031552A" w:rsidP="00EF394F">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31552A" w:rsidRPr="00012016" w:rsidRDefault="0031552A" w:rsidP="00EF394F">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31552A" w:rsidRPr="00012016" w:rsidRDefault="0031552A" w:rsidP="00EF394F">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31552A" w:rsidRPr="00012016" w:rsidRDefault="0031552A" w:rsidP="00EF394F">
            <w:pPr>
              <w:spacing w:before="120"/>
              <w:rPr>
                <w:rFonts w:ascii="Times" w:hAnsi="Times" w:cs="Times"/>
                <w:sz w:val="18"/>
                <w:szCs w:val="18"/>
              </w:rPr>
            </w:pPr>
            <w:r>
              <w:rPr>
                <w:rFonts w:ascii="Times" w:hAnsi="Times" w:cs="Times"/>
                <w:sz w:val="18"/>
                <w:szCs w:val="18"/>
              </w:rPr>
              <w:t>May be inoperative provided airplane is operated in accordance with AFM Limitations</w:t>
            </w:r>
          </w:p>
        </w:tc>
        <w:tc>
          <w:tcPr>
            <w:tcW w:w="2880" w:type="dxa"/>
            <w:tcBorders>
              <w:right w:val="single" w:sz="6" w:space="0" w:color="auto"/>
            </w:tcBorders>
          </w:tcPr>
          <w:p w:rsidR="0031552A" w:rsidRPr="00012016" w:rsidRDefault="0031552A" w:rsidP="00EF394F">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31552A" w:rsidRPr="00012016" w:rsidRDefault="0031552A" w:rsidP="00EF394F">
            <w:pPr>
              <w:spacing w:before="120"/>
              <w:rPr>
                <w:rFonts w:ascii="Times" w:hAnsi="Times" w:cs="Times"/>
                <w:sz w:val="18"/>
                <w:szCs w:val="18"/>
              </w:rPr>
            </w:pPr>
            <w:r w:rsidRPr="00012016">
              <w:rPr>
                <w:rFonts w:ascii="Times" w:hAnsi="Times" w:cs="Times"/>
                <w:sz w:val="18"/>
                <w:szCs w:val="18"/>
              </w:rPr>
              <w:t>None required.</w:t>
            </w:r>
          </w:p>
        </w:tc>
        <w:tc>
          <w:tcPr>
            <w:tcW w:w="2340" w:type="dxa"/>
            <w:tcBorders>
              <w:right w:val="single" w:sz="6" w:space="0" w:color="auto"/>
            </w:tcBorders>
          </w:tcPr>
          <w:p w:rsidR="0031552A" w:rsidRPr="00012016" w:rsidRDefault="0031552A" w:rsidP="00EF394F">
            <w:pPr>
              <w:spacing w:before="120"/>
              <w:rPr>
                <w:rFonts w:ascii="Times" w:hAnsi="Times" w:cs="Times"/>
                <w:sz w:val="18"/>
                <w:szCs w:val="18"/>
              </w:rPr>
            </w:pPr>
            <w:r w:rsidRPr="00012016">
              <w:rPr>
                <w:rFonts w:ascii="Times" w:hAnsi="Times" w:cs="Times"/>
                <w:sz w:val="18"/>
                <w:szCs w:val="18"/>
              </w:rPr>
              <w:t>An Inoperative Placard will be displayed in a prominent position to be seen by flight crew and will be noted on ADLS.</w:t>
            </w:r>
          </w:p>
        </w:tc>
      </w:tr>
      <w:tr w:rsidR="00907671" w:rsidRPr="00012016" w:rsidTr="00EF394F">
        <w:trPr>
          <w:cantSplit/>
        </w:trPr>
        <w:tc>
          <w:tcPr>
            <w:tcW w:w="2330" w:type="dxa"/>
            <w:tcBorders>
              <w:left w:val="single" w:sz="6" w:space="0" w:color="auto"/>
            </w:tcBorders>
          </w:tcPr>
          <w:p w:rsidR="00907671" w:rsidRDefault="00907671" w:rsidP="00907671">
            <w:pPr>
              <w:tabs>
                <w:tab w:val="left" w:pos="440"/>
                <w:tab w:val="left" w:pos="2600"/>
              </w:tabs>
              <w:spacing w:before="120"/>
              <w:rPr>
                <w:rFonts w:ascii="Times" w:hAnsi="Times" w:cs="Times"/>
                <w:sz w:val="18"/>
                <w:szCs w:val="18"/>
              </w:rPr>
            </w:pPr>
            <w:r>
              <w:rPr>
                <w:rFonts w:ascii="Times" w:hAnsi="Times" w:cs="Times"/>
                <w:sz w:val="18"/>
                <w:szCs w:val="18"/>
              </w:rPr>
              <w:t>21.</w:t>
            </w:r>
            <w:r>
              <w:rPr>
                <w:rFonts w:ascii="Times" w:hAnsi="Times" w:cs="Times"/>
                <w:sz w:val="18"/>
                <w:szCs w:val="18"/>
              </w:rPr>
              <w:tab/>
              <w:t>APU Start/Engine</w:t>
            </w:r>
          </w:p>
          <w:p w:rsidR="00907671" w:rsidRDefault="00907671" w:rsidP="00860A73">
            <w:pPr>
              <w:tabs>
                <w:tab w:val="left" w:pos="440"/>
                <w:tab w:val="left" w:pos="2600"/>
              </w:tabs>
              <w:rPr>
                <w:rFonts w:ascii="Times" w:hAnsi="Times" w:cs="Times"/>
                <w:sz w:val="18"/>
                <w:szCs w:val="18"/>
              </w:rPr>
            </w:pPr>
            <w:r>
              <w:rPr>
                <w:rFonts w:ascii="Times" w:hAnsi="Times" w:cs="Times"/>
                <w:sz w:val="18"/>
                <w:szCs w:val="18"/>
              </w:rPr>
              <w:t>***</w:t>
            </w:r>
            <w:r>
              <w:rPr>
                <w:rFonts w:ascii="Times" w:hAnsi="Times" w:cs="Times"/>
                <w:sz w:val="18"/>
                <w:szCs w:val="18"/>
              </w:rPr>
              <w:tab/>
              <w:t>Cowl Interrupt System</w:t>
            </w:r>
          </w:p>
        </w:tc>
        <w:tc>
          <w:tcPr>
            <w:tcW w:w="440" w:type="dxa"/>
            <w:tcBorders>
              <w:right w:val="single" w:sz="4" w:space="0" w:color="auto"/>
            </w:tcBorders>
          </w:tcPr>
          <w:p w:rsidR="00907671" w:rsidRDefault="00907671" w:rsidP="00907671">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907671" w:rsidRDefault="00907671" w:rsidP="00907671">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907671" w:rsidRDefault="00907671" w:rsidP="00907671">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907671" w:rsidRDefault="00907671" w:rsidP="00907671">
            <w:pPr>
              <w:spacing w:before="120"/>
              <w:rPr>
                <w:rFonts w:ascii="Times" w:hAnsi="Times" w:cs="Times"/>
                <w:sz w:val="18"/>
                <w:szCs w:val="18"/>
              </w:rPr>
            </w:pPr>
          </w:p>
        </w:tc>
        <w:tc>
          <w:tcPr>
            <w:tcW w:w="2880" w:type="dxa"/>
            <w:tcBorders>
              <w:right w:val="single" w:sz="6" w:space="0" w:color="auto"/>
            </w:tcBorders>
          </w:tcPr>
          <w:p w:rsidR="00907671" w:rsidRDefault="00907671" w:rsidP="00907671">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907671" w:rsidRPr="00012016" w:rsidRDefault="00907671" w:rsidP="00907671">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907671" w:rsidRPr="00012016" w:rsidRDefault="00907671" w:rsidP="00907671">
            <w:pPr>
              <w:spacing w:before="120"/>
              <w:rPr>
                <w:rFonts w:ascii="Times" w:hAnsi="Times" w:cs="Times"/>
                <w:sz w:val="18"/>
                <w:szCs w:val="18"/>
              </w:rPr>
            </w:pPr>
            <w:r w:rsidRPr="00A8084A">
              <w:rPr>
                <w:rFonts w:ascii="Times" w:hAnsi="Times" w:cs="Times"/>
                <w:sz w:val="18"/>
                <w:szCs w:val="18"/>
              </w:rPr>
              <w:t>An Inoperative Placard will be displayed in a prominent position to be seen by flight crew and will be noted on ADLS.</w:t>
            </w:r>
          </w:p>
        </w:tc>
      </w:tr>
      <w:tr w:rsidR="00EF394F" w:rsidRPr="00012016" w:rsidTr="00EF394F">
        <w:trPr>
          <w:cantSplit/>
        </w:trPr>
        <w:tc>
          <w:tcPr>
            <w:tcW w:w="2330" w:type="dxa"/>
            <w:tcBorders>
              <w:left w:val="single" w:sz="6" w:space="0" w:color="auto"/>
              <w:bottom w:val="single" w:sz="4" w:space="0" w:color="auto"/>
            </w:tcBorders>
          </w:tcPr>
          <w:p w:rsidR="00EF394F" w:rsidRDefault="00EF394F" w:rsidP="00907671">
            <w:pPr>
              <w:tabs>
                <w:tab w:val="left" w:pos="440"/>
                <w:tab w:val="left" w:pos="2600"/>
              </w:tabs>
              <w:spacing w:before="120"/>
              <w:rPr>
                <w:rFonts w:ascii="Times" w:hAnsi="Times" w:cs="Times"/>
                <w:sz w:val="18"/>
                <w:szCs w:val="18"/>
              </w:rPr>
            </w:pPr>
          </w:p>
        </w:tc>
        <w:tc>
          <w:tcPr>
            <w:tcW w:w="440" w:type="dxa"/>
            <w:tcBorders>
              <w:bottom w:val="single" w:sz="4" w:space="0" w:color="auto"/>
              <w:right w:val="single" w:sz="4" w:space="0" w:color="auto"/>
            </w:tcBorders>
          </w:tcPr>
          <w:p w:rsidR="00EF394F" w:rsidRDefault="00EF394F" w:rsidP="00907671">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EF394F" w:rsidRDefault="00EF394F" w:rsidP="00907671">
            <w:pPr>
              <w:tabs>
                <w:tab w:val="left" w:pos="360"/>
              </w:tabs>
              <w:spacing w:before="120"/>
              <w:rPr>
                <w:rFonts w:ascii="Times" w:hAnsi="Times" w:cs="Times"/>
                <w:sz w:val="18"/>
                <w:szCs w:val="18"/>
              </w:rPr>
            </w:pPr>
          </w:p>
        </w:tc>
        <w:tc>
          <w:tcPr>
            <w:tcW w:w="360" w:type="dxa"/>
            <w:tcBorders>
              <w:bottom w:val="single" w:sz="4" w:space="0" w:color="auto"/>
            </w:tcBorders>
          </w:tcPr>
          <w:p w:rsidR="00EF394F" w:rsidRDefault="00EF394F" w:rsidP="00907671">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EF394F" w:rsidRDefault="00EF394F" w:rsidP="00907671">
            <w:pPr>
              <w:spacing w:before="120"/>
              <w:rPr>
                <w:rFonts w:ascii="Times" w:hAnsi="Times" w:cs="Times"/>
                <w:sz w:val="18"/>
                <w:szCs w:val="18"/>
              </w:rPr>
            </w:pPr>
          </w:p>
        </w:tc>
        <w:tc>
          <w:tcPr>
            <w:tcW w:w="2880" w:type="dxa"/>
            <w:tcBorders>
              <w:bottom w:val="single" w:sz="4" w:space="0" w:color="auto"/>
              <w:right w:val="single" w:sz="6" w:space="0" w:color="auto"/>
            </w:tcBorders>
          </w:tcPr>
          <w:p w:rsidR="00EF394F" w:rsidRDefault="00EF394F" w:rsidP="00907671">
            <w:pPr>
              <w:spacing w:before="120"/>
              <w:rPr>
                <w:rFonts w:ascii="Times" w:hAnsi="Times" w:cs="Times"/>
                <w:sz w:val="18"/>
                <w:szCs w:val="18"/>
              </w:rPr>
            </w:pPr>
          </w:p>
        </w:tc>
        <w:tc>
          <w:tcPr>
            <w:tcW w:w="2520" w:type="dxa"/>
            <w:tcBorders>
              <w:bottom w:val="single" w:sz="4" w:space="0" w:color="auto"/>
              <w:right w:val="single" w:sz="6" w:space="0" w:color="auto"/>
            </w:tcBorders>
          </w:tcPr>
          <w:p w:rsidR="00EF394F" w:rsidRDefault="00EF394F" w:rsidP="00907671">
            <w:pPr>
              <w:spacing w:before="120"/>
              <w:rPr>
                <w:rFonts w:ascii="Times" w:hAnsi="Times" w:cs="Times"/>
                <w:sz w:val="18"/>
                <w:szCs w:val="18"/>
              </w:rPr>
            </w:pPr>
          </w:p>
        </w:tc>
        <w:tc>
          <w:tcPr>
            <w:tcW w:w="2340" w:type="dxa"/>
            <w:tcBorders>
              <w:bottom w:val="single" w:sz="4" w:space="0" w:color="auto"/>
              <w:right w:val="single" w:sz="6" w:space="0" w:color="auto"/>
            </w:tcBorders>
          </w:tcPr>
          <w:p w:rsidR="00EF394F" w:rsidRPr="00A8084A" w:rsidRDefault="00EF394F" w:rsidP="00907671">
            <w:pPr>
              <w:spacing w:before="120"/>
              <w:rPr>
                <w:rFonts w:ascii="Times" w:hAnsi="Times" w:cs="Times"/>
                <w:sz w:val="18"/>
                <w:szCs w:val="18"/>
              </w:rPr>
            </w:pPr>
          </w:p>
        </w:tc>
      </w:tr>
    </w:tbl>
    <w:p w:rsidR="00EF394F" w:rsidRDefault="00EF394F" w:rsidP="0031552A">
      <w:pPr>
        <w:tabs>
          <w:tab w:val="left" w:pos="440"/>
          <w:tab w:val="left" w:pos="2600"/>
        </w:tabs>
        <w:spacing w:before="120"/>
        <w:rPr>
          <w:rFonts w:ascii="Times" w:hAnsi="Times" w:cs="Times"/>
          <w:sz w:val="18"/>
          <w:szCs w:val="18"/>
        </w:rPr>
        <w:sectPr w:rsidR="00EF394F" w:rsidSect="00EA538C">
          <w:headerReference w:type="default" r:id="rId191"/>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31552A" w:rsidRPr="00012016" w:rsidTr="00EF394F">
        <w:trPr>
          <w:cantSplit/>
        </w:trPr>
        <w:tc>
          <w:tcPr>
            <w:tcW w:w="2330" w:type="dxa"/>
            <w:tcBorders>
              <w:top w:val="single" w:sz="4" w:space="0" w:color="auto"/>
              <w:left w:val="single" w:sz="6" w:space="0" w:color="auto"/>
            </w:tcBorders>
          </w:tcPr>
          <w:p w:rsidR="0031552A" w:rsidRPr="00012016" w:rsidRDefault="0031552A" w:rsidP="00EF394F">
            <w:pPr>
              <w:tabs>
                <w:tab w:val="left" w:pos="440"/>
                <w:tab w:val="left" w:pos="2600"/>
              </w:tabs>
              <w:rPr>
                <w:rFonts w:ascii="Times" w:hAnsi="Times" w:cs="Times"/>
                <w:sz w:val="18"/>
                <w:szCs w:val="18"/>
              </w:rPr>
            </w:pPr>
            <w:r>
              <w:rPr>
                <w:rFonts w:ascii="Times" w:hAnsi="Times" w:cs="Times"/>
                <w:sz w:val="18"/>
                <w:szCs w:val="18"/>
              </w:rPr>
              <w:lastRenderedPageBreak/>
              <w:t>2</w:t>
            </w:r>
            <w:r w:rsidR="00907671">
              <w:rPr>
                <w:rFonts w:ascii="Times" w:hAnsi="Times" w:cs="Times"/>
                <w:sz w:val="18"/>
                <w:szCs w:val="18"/>
              </w:rPr>
              <w:t>2</w:t>
            </w:r>
            <w:r w:rsidRPr="00012016">
              <w:rPr>
                <w:rFonts w:ascii="Times" w:hAnsi="Times" w:cs="Times"/>
                <w:sz w:val="18"/>
                <w:szCs w:val="18"/>
              </w:rPr>
              <w:t>.</w:t>
            </w:r>
            <w:r w:rsidRPr="00012016">
              <w:rPr>
                <w:rFonts w:ascii="Times" w:hAnsi="Times" w:cs="Times"/>
                <w:sz w:val="18"/>
                <w:szCs w:val="18"/>
              </w:rPr>
              <w:tab/>
            </w:r>
            <w:proofErr w:type="spellStart"/>
            <w:r>
              <w:rPr>
                <w:rFonts w:ascii="Times" w:hAnsi="Times" w:cs="Times"/>
                <w:sz w:val="18"/>
                <w:szCs w:val="18"/>
              </w:rPr>
              <w:t>Deprime</w:t>
            </w:r>
            <w:proofErr w:type="spellEnd"/>
            <w:r>
              <w:rPr>
                <w:rFonts w:ascii="Times" w:hAnsi="Times" w:cs="Times"/>
                <w:sz w:val="18"/>
                <w:szCs w:val="18"/>
              </w:rPr>
              <w:t xml:space="preserve"> Solenoid</w:t>
            </w:r>
          </w:p>
        </w:tc>
        <w:tc>
          <w:tcPr>
            <w:tcW w:w="440" w:type="dxa"/>
            <w:tcBorders>
              <w:top w:val="single" w:sz="4" w:space="0" w:color="auto"/>
              <w:right w:val="single" w:sz="4" w:space="0" w:color="auto"/>
            </w:tcBorders>
          </w:tcPr>
          <w:p w:rsidR="0031552A" w:rsidRPr="00012016" w:rsidRDefault="0031552A" w:rsidP="00EF394F">
            <w:pPr>
              <w:tabs>
                <w:tab w:val="left" w:pos="360"/>
              </w:tabs>
              <w:rPr>
                <w:rFonts w:ascii="Times" w:hAnsi="Times" w:cs="Times"/>
                <w:sz w:val="18"/>
                <w:szCs w:val="18"/>
              </w:rPr>
            </w:pPr>
            <w:r>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31552A" w:rsidRPr="00012016" w:rsidRDefault="0031552A" w:rsidP="00EF394F">
            <w:pPr>
              <w:tabs>
                <w:tab w:val="left" w:pos="360"/>
              </w:tabs>
              <w:rPr>
                <w:rFonts w:ascii="Times" w:hAnsi="Times" w:cs="Times"/>
                <w:sz w:val="18"/>
                <w:szCs w:val="18"/>
              </w:rPr>
            </w:pPr>
            <w:r>
              <w:rPr>
                <w:rFonts w:ascii="Times" w:hAnsi="Times" w:cs="Times"/>
                <w:sz w:val="18"/>
                <w:szCs w:val="18"/>
              </w:rPr>
              <w:t>1</w:t>
            </w:r>
          </w:p>
        </w:tc>
        <w:tc>
          <w:tcPr>
            <w:tcW w:w="360" w:type="dxa"/>
            <w:tcBorders>
              <w:top w:val="single" w:sz="4" w:space="0" w:color="auto"/>
            </w:tcBorders>
          </w:tcPr>
          <w:p w:rsidR="0031552A" w:rsidRPr="00012016" w:rsidRDefault="0031552A" w:rsidP="00EF394F">
            <w:pPr>
              <w:tabs>
                <w:tab w:val="left" w:pos="360"/>
              </w:tabs>
              <w:rPr>
                <w:rFonts w:ascii="Times" w:hAnsi="Times" w:cs="Times"/>
                <w:sz w:val="18"/>
                <w:szCs w:val="18"/>
              </w:rPr>
            </w:pPr>
            <w:r>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31552A" w:rsidRPr="00012016" w:rsidRDefault="002E3090" w:rsidP="00EF394F">
            <w:pPr>
              <w:rPr>
                <w:rFonts w:ascii="Times" w:hAnsi="Times" w:cs="Times"/>
                <w:sz w:val="18"/>
                <w:szCs w:val="18"/>
              </w:rPr>
            </w:pPr>
            <w:r>
              <w:rPr>
                <w:rFonts w:ascii="Times" w:hAnsi="Times" w:cs="Times"/>
                <w:sz w:val="18"/>
                <w:szCs w:val="18"/>
              </w:rPr>
              <w:t>(M</w:t>
            </w:r>
            <w:r w:rsidR="0031552A">
              <w:rPr>
                <w:rFonts w:ascii="Times" w:hAnsi="Times" w:cs="Times"/>
                <w:sz w:val="18"/>
                <w:szCs w:val="18"/>
              </w:rPr>
              <w:t>) May be inoperative provided airplane is operated in accordance with AFM Limitations</w:t>
            </w:r>
          </w:p>
        </w:tc>
        <w:tc>
          <w:tcPr>
            <w:tcW w:w="2880" w:type="dxa"/>
            <w:tcBorders>
              <w:top w:val="single" w:sz="4" w:space="0" w:color="auto"/>
              <w:right w:val="single" w:sz="6" w:space="0" w:color="auto"/>
            </w:tcBorders>
          </w:tcPr>
          <w:p w:rsidR="0031552A" w:rsidRPr="00BE5679" w:rsidRDefault="0031552A" w:rsidP="00EF394F">
            <w:pPr>
              <w:rPr>
                <w:rFonts w:ascii="Times" w:hAnsi="Times" w:cs="Times"/>
                <w:sz w:val="18"/>
                <w:szCs w:val="18"/>
              </w:rPr>
            </w:pPr>
            <w:r w:rsidRPr="00BE5679">
              <w:rPr>
                <w:rFonts w:ascii="Times" w:hAnsi="Times" w:cs="Times"/>
                <w:sz w:val="18"/>
                <w:szCs w:val="18"/>
              </w:rPr>
              <w:t xml:space="preserve">Maintenance will verify </w:t>
            </w:r>
            <w:proofErr w:type="spellStart"/>
            <w:r w:rsidRPr="00BE5679">
              <w:rPr>
                <w:rFonts w:ascii="Times" w:hAnsi="Times" w:cs="Times"/>
                <w:sz w:val="18"/>
                <w:szCs w:val="18"/>
              </w:rPr>
              <w:t>Deprime</w:t>
            </w:r>
            <w:proofErr w:type="spellEnd"/>
            <w:r w:rsidRPr="00BE5679">
              <w:rPr>
                <w:rFonts w:ascii="Times" w:hAnsi="Times" w:cs="Times"/>
                <w:sz w:val="18"/>
                <w:szCs w:val="18"/>
              </w:rPr>
              <w:t xml:space="preserve"> Solenoid is inoperative by reference to MDAU.  Maintenance will visually check </w:t>
            </w:r>
            <w:r w:rsidRPr="00BE5679">
              <w:rPr>
                <w:rFonts w:ascii="Times" w:hAnsi="Times" w:cs="Times"/>
                <w:bCs/>
                <w:sz w:val="18"/>
                <w:szCs w:val="18"/>
              </w:rPr>
              <w:t>APU oil level</w:t>
            </w:r>
            <w:r w:rsidRPr="00BE5679">
              <w:rPr>
                <w:rFonts w:ascii="Times" w:hAnsi="Times" w:cs="Times"/>
                <w:sz w:val="18"/>
                <w:szCs w:val="18"/>
              </w:rPr>
              <w:t xml:space="preserve"> and perform </w:t>
            </w:r>
            <w:r w:rsidRPr="00BE5679">
              <w:rPr>
                <w:rFonts w:ascii="Times" w:hAnsi="Times" w:cs="Times"/>
                <w:bCs/>
                <w:sz w:val="18"/>
                <w:szCs w:val="18"/>
              </w:rPr>
              <w:t>APU start, run</w:t>
            </w:r>
            <w:r w:rsidRPr="00BE5679">
              <w:rPr>
                <w:rFonts w:ascii="Times" w:hAnsi="Times" w:cs="Times"/>
                <w:sz w:val="18"/>
                <w:szCs w:val="18"/>
              </w:rPr>
              <w:t xml:space="preserve"> and </w:t>
            </w:r>
            <w:r w:rsidRPr="00BE5679">
              <w:rPr>
                <w:rFonts w:ascii="Times" w:hAnsi="Times" w:cs="Times"/>
                <w:bCs/>
                <w:sz w:val="18"/>
                <w:szCs w:val="18"/>
              </w:rPr>
              <w:t>shutdown</w:t>
            </w:r>
            <w:r w:rsidRPr="00BE5679">
              <w:rPr>
                <w:rFonts w:ascii="Times" w:hAnsi="Times" w:cs="Times"/>
                <w:sz w:val="18"/>
                <w:szCs w:val="18"/>
              </w:rPr>
              <w:t xml:space="preserve"> per </w:t>
            </w:r>
            <w:r w:rsidRPr="00BE5679">
              <w:rPr>
                <w:rFonts w:ascii="Times" w:hAnsi="Times" w:cs="Times"/>
                <w:bCs/>
                <w:sz w:val="18"/>
                <w:szCs w:val="18"/>
              </w:rPr>
              <w:t>AFM procedures.</w:t>
            </w:r>
          </w:p>
          <w:p w:rsidR="0031552A" w:rsidRPr="00012016" w:rsidRDefault="0031552A" w:rsidP="00EF394F">
            <w:pPr>
              <w:spacing w:before="120"/>
              <w:rPr>
                <w:rFonts w:ascii="Times" w:hAnsi="Times" w:cs="Times"/>
                <w:sz w:val="18"/>
                <w:szCs w:val="18"/>
              </w:rPr>
            </w:pPr>
            <w:r w:rsidRPr="00BE5679">
              <w:rPr>
                <w:rFonts w:ascii="Times" w:hAnsi="Times" w:cs="Times"/>
                <w:sz w:val="18"/>
                <w:szCs w:val="18"/>
              </w:rPr>
              <w:t>Flight crew may accomplish this task if properly qualified and authorized.</w:t>
            </w:r>
          </w:p>
        </w:tc>
        <w:tc>
          <w:tcPr>
            <w:tcW w:w="2520" w:type="dxa"/>
            <w:tcBorders>
              <w:top w:val="single" w:sz="4" w:space="0" w:color="auto"/>
              <w:right w:val="single" w:sz="6" w:space="0" w:color="auto"/>
            </w:tcBorders>
          </w:tcPr>
          <w:p w:rsidR="0031552A" w:rsidRPr="00012016" w:rsidRDefault="0031552A" w:rsidP="00EF394F">
            <w:pPr>
              <w:rPr>
                <w:rFonts w:ascii="Times" w:hAnsi="Times" w:cs="Times"/>
                <w:sz w:val="18"/>
                <w:szCs w:val="18"/>
              </w:rPr>
            </w:pPr>
            <w:r w:rsidRPr="00012016">
              <w:rPr>
                <w:rFonts w:ascii="Times" w:hAnsi="Times" w:cs="Times"/>
                <w:sz w:val="18"/>
                <w:szCs w:val="18"/>
              </w:rPr>
              <w:t>None required.</w:t>
            </w:r>
          </w:p>
        </w:tc>
        <w:tc>
          <w:tcPr>
            <w:tcW w:w="2340" w:type="dxa"/>
            <w:tcBorders>
              <w:top w:val="single" w:sz="4" w:space="0" w:color="auto"/>
              <w:right w:val="single" w:sz="6" w:space="0" w:color="auto"/>
            </w:tcBorders>
          </w:tcPr>
          <w:p w:rsidR="0031552A" w:rsidRPr="00012016" w:rsidRDefault="0031552A" w:rsidP="00EF394F">
            <w:pPr>
              <w:rPr>
                <w:rFonts w:ascii="Times" w:hAnsi="Times" w:cs="Times"/>
                <w:sz w:val="18"/>
                <w:szCs w:val="18"/>
              </w:rPr>
            </w:pPr>
            <w:r w:rsidRPr="00012016">
              <w:rPr>
                <w:rFonts w:ascii="Times" w:hAnsi="Times" w:cs="Times"/>
                <w:sz w:val="18"/>
                <w:szCs w:val="18"/>
              </w:rPr>
              <w:t>An Inoperative Placard will be displayed in a prominent position to be seen by flight crew and will be noted on ADLS.</w:t>
            </w:r>
          </w:p>
        </w:tc>
      </w:tr>
      <w:tr w:rsidR="0031552A" w:rsidRPr="00012016" w:rsidTr="00860A73">
        <w:trPr>
          <w:cantSplit/>
        </w:trPr>
        <w:tc>
          <w:tcPr>
            <w:tcW w:w="2330" w:type="dxa"/>
            <w:tcBorders>
              <w:left w:val="single" w:sz="6" w:space="0" w:color="auto"/>
              <w:bottom w:val="single" w:sz="6" w:space="0" w:color="auto"/>
            </w:tcBorders>
          </w:tcPr>
          <w:p w:rsidR="0031552A" w:rsidRDefault="0031552A" w:rsidP="00860A73">
            <w:pPr>
              <w:tabs>
                <w:tab w:val="left" w:pos="440"/>
                <w:tab w:val="left" w:pos="2600"/>
              </w:tabs>
              <w:spacing w:before="120"/>
              <w:rPr>
                <w:rFonts w:ascii="Times" w:hAnsi="Times" w:cs="Times"/>
                <w:sz w:val="18"/>
                <w:szCs w:val="18"/>
              </w:rPr>
            </w:pPr>
          </w:p>
        </w:tc>
        <w:tc>
          <w:tcPr>
            <w:tcW w:w="440" w:type="dxa"/>
            <w:tcBorders>
              <w:bottom w:val="single" w:sz="6" w:space="0" w:color="auto"/>
              <w:right w:val="single" w:sz="4" w:space="0" w:color="auto"/>
            </w:tcBorders>
          </w:tcPr>
          <w:p w:rsidR="0031552A" w:rsidRDefault="0031552A" w:rsidP="00860A73">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31552A" w:rsidRDefault="0031552A" w:rsidP="00860A73">
            <w:pPr>
              <w:tabs>
                <w:tab w:val="left" w:pos="360"/>
              </w:tabs>
              <w:spacing w:before="120"/>
              <w:rPr>
                <w:rFonts w:ascii="Times" w:hAnsi="Times" w:cs="Times"/>
                <w:sz w:val="18"/>
                <w:szCs w:val="18"/>
              </w:rPr>
            </w:pPr>
          </w:p>
        </w:tc>
        <w:tc>
          <w:tcPr>
            <w:tcW w:w="360" w:type="dxa"/>
            <w:tcBorders>
              <w:bottom w:val="single" w:sz="6" w:space="0" w:color="auto"/>
            </w:tcBorders>
          </w:tcPr>
          <w:p w:rsidR="0031552A" w:rsidRDefault="0031552A" w:rsidP="00860A73">
            <w:pPr>
              <w:tabs>
                <w:tab w:val="left" w:pos="360"/>
              </w:tabs>
              <w:spacing w:before="12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31552A" w:rsidRDefault="0031552A" w:rsidP="00860A73">
            <w:pPr>
              <w:pStyle w:val="BodyText"/>
            </w:pPr>
          </w:p>
        </w:tc>
        <w:tc>
          <w:tcPr>
            <w:tcW w:w="2880" w:type="dxa"/>
            <w:tcBorders>
              <w:bottom w:val="single" w:sz="6" w:space="0" w:color="auto"/>
              <w:right w:val="single" w:sz="6" w:space="0" w:color="auto"/>
            </w:tcBorders>
          </w:tcPr>
          <w:p w:rsidR="0031552A" w:rsidRDefault="0031552A" w:rsidP="00860A73">
            <w:pPr>
              <w:spacing w:before="120"/>
              <w:rPr>
                <w:rFonts w:ascii="Times" w:hAnsi="Times" w:cs="Times"/>
                <w:sz w:val="18"/>
                <w:szCs w:val="18"/>
              </w:rPr>
            </w:pPr>
          </w:p>
        </w:tc>
        <w:tc>
          <w:tcPr>
            <w:tcW w:w="2520" w:type="dxa"/>
            <w:tcBorders>
              <w:bottom w:val="single" w:sz="6" w:space="0" w:color="auto"/>
              <w:right w:val="single" w:sz="6" w:space="0" w:color="auto"/>
            </w:tcBorders>
          </w:tcPr>
          <w:p w:rsidR="0031552A" w:rsidRDefault="0031552A" w:rsidP="00860A73">
            <w:pPr>
              <w:spacing w:before="120"/>
              <w:rPr>
                <w:rFonts w:ascii="Times" w:hAnsi="Times" w:cs="Times"/>
                <w:sz w:val="18"/>
                <w:szCs w:val="18"/>
              </w:rPr>
            </w:pPr>
          </w:p>
        </w:tc>
        <w:tc>
          <w:tcPr>
            <w:tcW w:w="2340" w:type="dxa"/>
            <w:tcBorders>
              <w:bottom w:val="single" w:sz="6" w:space="0" w:color="auto"/>
              <w:right w:val="single" w:sz="6" w:space="0" w:color="auto"/>
            </w:tcBorders>
          </w:tcPr>
          <w:p w:rsidR="0031552A" w:rsidRPr="0012457E" w:rsidRDefault="0031552A" w:rsidP="00860A73">
            <w:pPr>
              <w:spacing w:before="120"/>
              <w:rPr>
                <w:rFonts w:ascii="Times" w:hAnsi="Times" w:cs="Times"/>
                <w:sz w:val="18"/>
                <w:szCs w:val="18"/>
              </w:rPr>
            </w:pPr>
          </w:p>
        </w:tc>
      </w:tr>
    </w:tbl>
    <w:p w:rsidR="0031552A" w:rsidRDefault="0031552A" w:rsidP="007245C4">
      <w:pPr>
        <w:jc w:val="center"/>
        <w:sectPr w:rsidR="0031552A" w:rsidSect="00EA538C">
          <w:headerReference w:type="default" r:id="rId192"/>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36172" w:rsidRPr="00324FD9" w:rsidTr="009D0346">
        <w:trPr>
          <w:cantSplit/>
        </w:trPr>
        <w:tc>
          <w:tcPr>
            <w:tcW w:w="2330" w:type="dxa"/>
            <w:tcBorders>
              <w:top w:val="single" w:sz="4" w:space="0" w:color="auto"/>
              <w:left w:val="single" w:sz="6" w:space="0" w:color="auto"/>
            </w:tcBorders>
          </w:tcPr>
          <w:p w:rsidR="006C39FE" w:rsidRDefault="006C39FE" w:rsidP="006C39FE">
            <w:pPr>
              <w:numPr>
                <w:ilvl w:val="0"/>
                <w:numId w:val="100"/>
              </w:numPr>
              <w:tabs>
                <w:tab w:val="left" w:pos="440"/>
                <w:tab w:val="left" w:pos="2600"/>
              </w:tabs>
              <w:rPr>
                <w:rFonts w:ascii="Times" w:hAnsi="Times" w:cs="Times"/>
                <w:sz w:val="18"/>
                <w:szCs w:val="18"/>
              </w:rPr>
            </w:pPr>
            <w:r>
              <w:rPr>
                <w:rFonts w:ascii="Times" w:hAnsi="Times" w:cs="Times"/>
                <w:sz w:val="18"/>
                <w:szCs w:val="18"/>
              </w:rPr>
              <w:lastRenderedPageBreak/>
              <w:t xml:space="preserve">External / Service </w:t>
            </w:r>
            <w:r w:rsidR="00836172" w:rsidRPr="00324FD9">
              <w:rPr>
                <w:rFonts w:ascii="Times" w:hAnsi="Times" w:cs="Times"/>
                <w:sz w:val="18"/>
                <w:szCs w:val="18"/>
              </w:rPr>
              <w:t xml:space="preserve">Door </w:t>
            </w:r>
          </w:p>
          <w:p w:rsidR="00836172" w:rsidRPr="00324FD9" w:rsidRDefault="00836172" w:rsidP="006C39FE">
            <w:pPr>
              <w:tabs>
                <w:tab w:val="left" w:pos="440"/>
                <w:tab w:val="left" w:pos="2600"/>
              </w:tabs>
              <w:ind w:left="446"/>
              <w:rPr>
                <w:rFonts w:ascii="Times" w:hAnsi="Times" w:cs="Times"/>
                <w:sz w:val="18"/>
                <w:szCs w:val="18"/>
              </w:rPr>
            </w:pPr>
            <w:r w:rsidRPr="00324FD9">
              <w:rPr>
                <w:rFonts w:ascii="Times" w:hAnsi="Times" w:cs="Times"/>
                <w:sz w:val="18"/>
                <w:szCs w:val="18"/>
              </w:rPr>
              <w:t>Warning Light</w:t>
            </w:r>
            <w:r w:rsidR="006C39FE">
              <w:rPr>
                <w:rFonts w:ascii="Times" w:hAnsi="Times" w:cs="Times"/>
                <w:sz w:val="18"/>
                <w:szCs w:val="18"/>
              </w:rPr>
              <w:t xml:space="preserve"> </w:t>
            </w:r>
            <w:r w:rsidRPr="00324FD9">
              <w:rPr>
                <w:rFonts w:ascii="Times" w:hAnsi="Times" w:cs="Times"/>
                <w:sz w:val="18"/>
                <w:szCs w:val="18"/>
              </w:rPr>
              <w:t>System</w:t>
            </w:r>
          </w:p>
        </w:tc>
        <w:tc>
          <w:tcPr>
            <w:tcW w:w="440" w:type="dxa"/>
            <w:tcBorders>
              <w:top w:val="single" w:sz="4" w:space="0" w:color="auto"/>
              <w:right w:val="single" w:sz="4" w:space="0" w:color="auto"/>
            </w:tcBorders>
          </w:tcPr>
          <w:p w:rsidR="00836172" w:rsidRPr="00324FD9" w:rsidRDefault="00836172" w:rsidP="00860A73">
            <w:pPr>
              <w:tabs>
                <w:tab w:val="left" w:pos="360"/>
              </w:tabs>
              <w:rPr>
                <w:rFonts w:ascii="Times" w:hAnsi="Times" w:cs="Times"/>
                <w:sz w:val="18"/>
                <w:szCs w:val="18"/>
              </w:rPr>
            </w:pPr>
            <w:r w:rsidRPr="00324FD9">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36172" w:rsidRPr="00324FD9" w:rsidRDefault="00836172" w:rsidP="00860A73">
            <w:pPr>
              <w:tabs>
                <w:tab w:val="left" w:pos="360"/>
              </w:tabs>
              <w:rPr>
                <w:rFonts w:ascii="Times" w:hAnsi="Times" w:cs="Times"/>
                <w:sz w:val="18"/>
                <w:szCs w:val="18"/>
              </w:rPr>
            </w:pPr>
            <w:r w:rsidRPr="00324FD9">
              <w:rPr>
                <w:rFonts w:ascii="Times" w:hAnsi="Times" w:cs="Times"/>
                <w:sz w:val="18"/>
                <w:szCs w:val="18"/>
              </w:rPr>
              <w:t>1</w:t>
            </w:r>
          </w:p>
        </w:tc>
        <w:tc>
          <w:tcPr>
            <w:tcW w:w="360" w:type="dxa"/>
            <w:tcBorders>
              <w:top w:val="single" w:sz="4" w:space="0" w:color="auto"/>
            </w:tcBorders>
          </w:tcPr>
          <w:p w:rsidR="00836172" w:rsidRPr="00324FD9" w:rsidRDefault="00836172" w:rsidP="00860A73">
            <w:pPr>
              <w:tabs>
                <w:tab w:val="left" w:pos="360"/>
              </w:tabs>
              <w:rPr>
                <w:rFonts w:ascii="Times" w:hAnsi="Times" w:cs="Times"/>
                <w:sz w:val="18"/>
                <w:szCs w:val="18"/>
              </w:rPr>
            </w:pPr>
            <w:r w:rsidRPr="00324FD9">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6C39FE" w:rsidRPr="006C39FE" w:rsidRDefault="006C39FE" w:rsidP="006C39FE">
            <w:pPr>
              <w:rPr>
                <w:color w:val="000000"/>
                <w:sz w:val="18"/>
                <w:szCs w:val="18"/>
              </w:rPr>
            </w:pPr>
            <w:r w:rsidRPr="006C39FE">
              <w:rPr>
                <w:color w:val="000000"/>
                <w:sz w:val="18"/>
                <w:szCs w:val="18"/>
              </w:rPr>
              <w:t>(O) May be inoperative provided a crewmember verifies by visual inspection before each departure that the associated door is CLOSED and LOCKED</w:t>
            </w:r>
            <w:r w:rsidR="009D0346">
              <w:rPr>
                <w:color w:val="000000"/>
                <w:sz w:val="18"/>
                <w:szCs w:val="18"/>
              </w:rPr>
              <w:t xml:space="preserve"> </w:t>
            </w:r>
            <w:r w:rsidRPr="006C39FE">
              <w:rPr>
                <w:color w:val="000000"/>
                <w:sz w:val="18"/>
                <w:szCs w:val="18"/>
              </w:rPr>
              <w:t>/</w:t>
            </w:r>
            <w:r w:rsidR="009D0346">
              <w:rPr>
                <w:color w:val="000000"/>
                <w:sz w:val="18"/>
                <w:szCs w:val="18"/>
              </w:rPr>
              <w:t xml:space="preserve"> </w:t>
            </w:r>
            <w:r w:rsidRPr="006C39FE">
              <w:rPr>
                <w:color w:val="000000"/>
                <w:sz w:val="18"/>
                <w:szCs w:val="18"/>
              </w:rPr>
              <w:t>LATCHED.</w:t>
            </w:r>
          </w:p>
          <w:p w:rsidR="006C39FE" w:rsidRPr="006C39FE" w:rsidRDefault="006C39FE" w:rsidP="009D0346">
            <w:pPr>
              <w:numPr>
                <w:ilvl w:val="0"/>
                <w:numId w:val="101"/>
              </w:numPr>
              <w:ind w:left="461" w:hanging="274"/>
              <w:rPr>
                <w:sz w:val="18"/>
                <w:szCs w:val="18"/>
              </w:rPr>
            </w:pPr>
            <w:r w:rsidRPr="006C39FE">
              <w:rPr>
                <w:sz w:val="18"/>
                <w:szCs w:val="18"/>
              </w:rPr>
              <w:t>Engine Access (Left Engine)</w:t>
            </w:r>
          </w:p>
          <w:p w:rsidR="006C39FE" w:rsidRPr="006C39FE" w:rsidRDefault="006C39FE" w:rsidP="009D0346">
            <w:pPr>
              <w:numPr>
                <w:ilvl w:val="0"/>
                <w:numId w:val="101"/>
              </w:numPr>
              <w:ind w:left="460" w:hanging="270"/>
              <w:rPr>
                <w:sz w:val="18"/>
                <w:szCs w:val="18"/>
              </w:rPr>
            </w:pPr>
            <w:r w:rsidRPr="006C39FE">
              <w:rPr>
                <w:sz w:val="18"/>
                <w:szCs w:val="18"/>
              </w:rPr>
              <w:t>Engine Access (Right Engine)</w:t>
            </w:r>
          </w:p>
          <w:p w:rsidR="006C39FE" w:rsidRPr="006C39FE" w:rsidRDefault="006C39FE" w:rsidP="009D0346">
            <w:pPr>
              <w:numPr>
                <w:ilvl w:val="0"/>
                <w:numId w:val="101"/>
              </w:numPr>
              <w:ind w:left="460" w:hanging="270"/>
              <w:rPr>
                <w:sz w:val="18"/>
                <w:szCs w:val="18"/>
              </w:rPr>
            </w:pPr>
            <w:r w:rsidRPr="006C39FE">
              <w:rPr>
                <w:sz w:val="18"/>
                <w:szCs w:val="18"/>
              </w:rPr>
              <w:t>External Air</w:t>
            </w:r>
          </w:p>
          <w:p w:rsidR="006C39FE" w:rsidRPr="006C39FE" w:rsidRDefault="006C39FE" w:rsidP="009D0346">
            <w:pPr>
              <w:numPr>
                <w:ilvl w:val="0"/>
                <w:numId w:val="101"/>
              </w:numPr>
              <w:ind w:left="460" w:hanging="270"/>
              <w:rPr>
                <w:sz w:val="18"/>
                <w:szCs w:val="18"/>
              </w:rPr>
            </w:pPr>
            <w:r w:rsidRPr="006C39FE">
              <w:rPr>
                <w:sz w:val="18"/>
                <w:szCs w:val="18"/>
              </w:rPr>
              <w:t>External Power</w:t>
            </w:r>
          </w:p>
          <w:p w:rsidR="006C39FE" w:rsidRPr="006C39FE" w:rsidRDefault="006C39FE" w:rsidP="009D0346">
            <w:pPr>
              <w:numPr>
                <w:ilvl w:val="0"/>
                <w:numId w:val="101"/>
              </w:numPr>
              <w:ind w:left="460" w:hanging="270"/>
              <w:rPr>
                <w:sz w:val="18"/>
                <w:szCs w:val="18"/>
              </w:rPr>
            </w:pPr>
            <w:r w:rsidRPr="006C39FE">
              <w:rPr>
                <w:sz w:val="18"/>
                <w:szCs w:val="18"/>
              </w:rPr>
              <w:t>Forward Cowl (Left Engine)</w:t>
            </w:r>
          </w:p>
          <w:p w:rsidR="006C39FE" w:rsidRPr="006C39FE" w:rsidRDefault="006C39FE" w:rsidP="009D0346">
            <w:pPr>
              <w:numPr>
                <w:ilvl w:val="0"/>
                <w:numId w:val="101"/>
              </w:numPr>
              <w:ind w:left="460" w:hanging="270"/>
              <w:rPr>
                <w:sz w:val="18"/>
                <w:szCs w:val="18"/>
              </w:rPr>
            </w:pPr>
            <w:r w:rsidRPr="006C39FE">
              <w:rPr>
                <w:sz w:val="18"/>
                <w:szCs w:val="18"/>
              </w:rPr>
              <w:t>Forward Cowl (Right Engine)</w:t>
            </w:r>
          </w:p>
          <w:p w:rsidR="006C39FE" w:rsidRPr="006C39FE" w:rsidRDefault="006C39FE" w:rsidP="009D0346">
            <w:pPr>
              <w:numPr>
                <w:ilvl w:val="0"/>
                <w:numId w:val="101"/>
              </w:numPr>
              <w:ind w:left="460" w:hanging="270"/>
              <w:rPr>
                <w:sz w:val="18"/>
                <w:szCs w:val="18"/>
              </w:rPr>
            </w:pPr>
            <w:r w:rsidRPr="006C39FE">
              <w:rPr>
                <w:sz w:val="18"/>
                <w:szCs w:val="18"/>
              </w:rPr>
              <w:t>Fuel Drain Valve (Left Wing)</w:t>
            </w:r>
          </w:p>
          <w:p w:rsidR="006C39FE" w:rsidRPr="006C39FE" w:rsidRDefault="006C39FE" w:rsidP="009D0346">
            <w:pPr>
              <w:numPr>
                <w:ilvl w:val="0"/>
                <w:numId w:val="101"/>
              </w:numPr>
              <w:ind w:left="460" w:hanging="270"/>
              <w:rPr>
                <w:sz w:val="18"/>
                <w:szCs w:val="18"/>
              </w:rPr>
            </w:pPr>
            <w:r w:rsidRPr="006C39FE">
              <w:rPr>
                <w:sz w:val="18"/>
                <w:szCs w:val="18"/>
              </w:rPr>
              <w:t>Fuel Drain Valve (Right Wing)</w:t>
            </w:r>
          </w:p>
          <w:p w:rsidR="006C39FE" w:rsidRPr="006C39FE" w:rsidRDefault="006C39FE" w:rsidP="009D0346">
            <w:pPr>
              <w:numPr>
                <w:ilvl w:val="0"/>
                <w:numId w:val="101"/>
              </w:numPr>
              <w:ind w:left="460" w:hanging="270"/>
              <w:rPr>
                <w:sz w:val="18"/>
                <w:szCs w:val="18"/>
              </w:rPr>
            </w:pPr>
            <w:r w:rsidRPr="006C39FE">
              <w:rPr>
                <w:sz w:val="18"/>
                <w:szCs w:val="18"/>
              </w:rPr>
              <w:t>Fuel Hopper Drain (Left Wing)</w:t>
            </w:r>
          </w:p>
          <w:p w:rsidR="006C39FE" w:rsidRPr="006C39FE" w:rsidRDefault="006C39FE" w:rsidP="009D0346">
            <w:pPr>
              <w:numPr>
                <w:ilvl w:val="0"/>
                <w:numId w:val="101"/>
              </w:numPr>
              <w:ind w:left="460" w:hanging="270"/>
              <w:rPr>
                <w:sz w:val="18"/>
                <w:szCs w:val="18"/>
              </w:rPr>
            </w:pPr>
            <w:r w:rsidRPr="006C39FE">
              <w:rPr>
                <w:sz w:val="18"/>
                <w:szCs w:val="18"/>
              </w:rPr>
              <w:t>Fuel Hopper Drain (Right Wing)</w:t>
            </w:r>
          </w:p>
          <w:p w:rsidR="006C39FE" w:rsidRPr="006C39FE" w:rsidRDefault="006C39FE" w:rsidP="009D0346">
            <w:pPr>
              <w:numPr>
                <w:ilvl w:val="0"/>
                <w:numId w:val="101"/>
              </w:numPr>
              <w:ind w:left="460" w:hanging="270"/>
              <w:rPr>
                <w:sz w:val="18"/>
                <w:szCs w:val="18"/>
              </w:rPr>
            </w:pPr>
            <w:r w:rsidRPr="006C39FE">
              <w:rPr>
                <w:sz w:val="18"/>
                <w:szCs w:val="18"/>
              </w:rPr>
              <w:t>Fuel Service</w:t>
            </w:r>
          </w:p>
          <w:p w:rsidR="006C39FE" w:rsidRPr="006C39FE" w:rsidRDefault="006C39FE" w:rsidP="009D0346">
            <w:pPr>
              <w:numPr>
                <w:ilvl w:val="0"/>
                <w:numId w:val="101"/>
              </w:numPr>
              <w:ind w:left="460" w:hanging="270"/>
              <w:rPr>
                <w:sz w:val="18"/>
                <w:szCs w:val="18"/>
              </w:rPr>
            </w:pPr>
            <w:proofErr w:type="spellStart"/>
            <w:r w:rsidRPr="006C39FE">
              <w:rPr>
                <w:sz w:val="18"/>
                <w:szCs w:val="18"/>
              </w:rPr>
              <w:t>Ldg</w:t>
            </w:r>
            <w:proofErr w:type="spellEnd"/>
            <w:r w:rsidRPr="006C39FE">
              <w:rPr>
                <w:sz w:val="18"/>
                <w:szCs w:val="18"/>
              </w:rPr>
              <w:t xml:space="preserve"> Gear Maintenance</w:t>
            </w:r>
          </w:p>
          <w:p w:rsidR="006C39FE" w:rsidRPr="006C39FE" w:rsidRDefault="006C39FE" w:rsidP="009D0346">
            <w:pPr>
              <w:numPr>
                <w:ilvl w:val="0"/>
                <w:numId w:val="101"/>
              </w:numPr>
              <w:ind w:left="460" w:hanging="270"/>
              <w:rPr>
                <w:sz w:val="18"/>
                <w:szCs w:val="18"/>
              </w:rPr>
            </w:pPr>
            <w:r w:rsidRPr="006C39FE">
              <w:rPr>
                <w:sz w:val="18"/>
                <w:szCs w:val="18"/>
              </w:rPr>
              <w:t>Nose Wheel Well</w:t>
            </w:r>
          </w:p>
          <w:p w:rsidR="006C39FE" w:rsidRPr="006C39FE" w:rsidRDefault="006C39FE" w:rsidP="009D0346">
            <w:pPr>
              <w:numPr>
                <w:ilvl w:val="0"/>
                <w:numId w:val="101"/>
              </w:numPr>
              <w:ind w:left="460" w:hanging="270"/>
              <w:rPr>
                <w:sz w:val="18"/>
                <w:szCs w:val="18"/>
              </w:rPr>
            </w:pPr>
            <w:r w:rsidRPr="006C39FE">
              <w:rPr>
                <w:sz w:val="18"/>
                <w:szCs w:val="18"/>
              </w:rPr>
              <w:t>Oxygen Service</w:t>
            </w:r>
          </w:p>
          <w:p w:rsidR="006C39FE" w:rsidRPr="006C39FE" w:rsidRDefault="006C39FE" w:rsidP="009D0346">
            <w:pPr>
              <w:numPr>
                <w:ilvl w:val="0"/>
                <w:numId w:val="101"/>
              </w:numPr>
              <w:ind w:left="460" w:hanging="270"/>
              <w:rPr>
                <w:sz w:val="18"/>
                <w:szCs w:val="18"/>
              </w:rPr>
            </w:pPr>
            <w:proofErr w:type="spellStart"/>
            <w:r w:rsidRPr="006C39FE">
              <w:rPr>
                <w:sz w:val="18"/>
                <w:szCs w:val="18"/>
              </w:rPr>
              <w:t>Radome</w:t>
            </w:r>
            <w:proofErr w:type="spellEnd"/>
          </w:p>
          <w:p w:rsidR="006C39FE" w:rsidRPr="006C39FE" w:rsidRDefault="006C39FE" w:rsidP="009D0346">
            <w:pPr>
              <w:numPr>
                <w:ilvl w:val="0"/>
                <w:numId w:val="101"/>
              </w:numPr>
              <w:ind w:left="460" w:hanging="270"/>
              <w:rPr>
                <w:sz w:val="18"/>
                <w:szCs w:val="18"/>
              </w:rPr>
            </w:pPr>
            <w:r w:rsidRPr="006C39FE">
              <w:rPr>
                <w:sz w:val="18"/>
                <w:szCs w:val="18"/>
              </w:rPr>
              <w:t>Security</w:t>
            </w:r>
          </w:p>
          <w:p w:rsidR="006C39FE" w:rsidRPr="006C39FE" w:rsidRDefault="006C39FE" w:rsidP="009D0346">
            <w:pPr>
              <w:numPr>
                <w:ilvl w:val="0"/>
                <w:numId w:val="101"/>
              </w:numPr>
              <w:ind w:left="461" w:hanging="274"/>
              <w:rPr>
                <w:sz w:val="18"/>
                <w:szCs w:val="18"/>
              </w:rPr>
            </w:pPr>
            <w:r w:rsidRPr="006C39FE">
              <w:rPr>
                <w:sz w:val="18"/>
                <w:szCs w:val="18"/>
              </w:rPr>
              <w:t>Tail Compartment</w:t>
            </w:r>
          </w:p>
          <w:p w:rsidR="006C39FE" w:rsidRPr="006C39FE" w:rsidRDefault="006C39FE" w:rsidP="009D0346">
            <w:pPr>
              <w:numPr>
                <w:ilvl w:val="0"/>
                <w:numId w:val="101"/>
              </w:numPr>
              <w:ind w:left="460" w:hanging="270"/>
              <w:rPr>
                <w:sz w:val="18"/>
                <w:szCs w:val="18"/>
              </w:rPr>
            </w:pPr>
            <w:r w:rsidRPr="006C39FE">
              <w:rPr>
                <w:sz w:val="18"/>
                <w:szCs w:val="18"/>
              </w:rPr>
              <w:t>Waste Service</w:t>
            </w:r>
          </w:p>
          <w:p w:rsidR="006C39FE" w:rsidRPr="006C39FE" w:rsidRDefault="006C39FE" w:rsidP="009D0346">
            <w:pPr>
              <w:numPr>
                <w:ilvl w:val="0"/>
                <w:numId w:val="101"/>
              </w:numPr>
              <w:ind w:left="460" w:hanging="270"/>
              <w:rPr>
                <w:sz w:val="18"/>
                <w:szCs w:val="18"/>
              </w:rPr>
            </w:pPr>
            <w:r w:rsidRPr="006C39FE">
              <w:rPr>
                <w:sz w:val="18"/>
                <w:szCs w:val="18"/>
              </w:rPr>
              <w:t>Water Service</w:t>
            </w:r>
          </w:p>
          <w:p w:rsidR="006C39FE" w:rsidRDefault="006C39FE" w:rsidP="009D0346">
            <w:pPr>
              <w:numPr>
                <w:ilvl w:val="0"/>
                <w:numId w:val="101"/>
              </w:numPr>
              <w:ind w:left="460" w:hanging="270"/>
              <w:rPr>
                <w:sz w:val="18"/>
                <w:szCs w:val="18"/>
              </w:rPr>
            </w:pPr>
            <w:r w:rsidRPr="006C39FE">
              <w:rPr>
                <w:sz w:val="18"/>
                <w:szCs w:val="18"/>
              </w:rPr>
              <w:t>Wheel Well (Left Main Gear)</w:t>
            </w:r>
          </w:p>
          <w:p w:rsidR="00836172" w:rsidRPr="006C39FE" w:rsidRDefault="006C39FE" w:rsidP="009D0346">
            <w:pPr>
              <w:numPr>
                <w:ilvl w:val="0"/>
                <w:numId w:val="101"/>
              </w:numPr>
              <w:ind w:left="460" w:hanging="270"/>
              <w:rPr>
                <w:sz w:val="18"/>
                <w:szCs w:val="18"/>
              </w:rPr>
            </w:pPr>
            <w:r w:rsidRPr="006C39FE">
              <w:rPr>
                <w:sz w:val="18"/>
                <w:szCs w:val="18"/>
              </w:rPr>
              <w:t>Wheel Well (Right Main Gear)</w:t>
            </w:r>
          </w:p>
        </w:tc>
        <w:tc>
          <w:tcPr>
            <w:tcW w:w="2880" w:type="dxa"/>
            <w:tcBorders>
              <w:top w:val="single" w:sz="4" w:space="0" w:color="auto"/>
              <w:right w:val="single" w:sz="6" w:space="0" w:color="auto"/>
            </w:tcBorders>
          </w:tcPr>
          <w:p w:rsidR="00836172" w:rsidRPr="00324FD9" w:rsidRDefault="00836172" w:rsidP="00D06A95">
            <w:pPr>
              <w:tabs>
                <w:tab w:val="left" w:pos="1455"/>
              </w:tabs>
              <w:rPr>
                <w:rFonts w:ascii="Times" w:hAnsi="Times" w:cs="Times"/>
                <w:sz w:val="18"/>
                <w:szCs w:val="18"/>
              </w:rPr>
            </w:pPr>
            <w:r w:rsidRPr="00324FD9">
              <w:rPr>
                <w:rFonts w:ascii="Times" w:hAnsi="Times" w:cs="Times"/>
                <w:sz w:val="18"/>
                <w:szCs w:val="18"/>
              </w:rPr>
              <w:t>None required.</w:t>
            </w:r>
            <w:r w:rsidR="00D06A95">
              <w:rPr>
                <w:rFonts w:ascii="Times" w:hAnsi="Times" w:cs="Times"/>
                <w:sz w:val="18"/>
                <w:szCs w:val="18"/>
              </w:rPr>
              <w:tab/>
            </w:r>
          </w:p>
        </w:tc>
        <w:tc>
          <w:tcPr>
            <w:tcW w:w="2520" w:type="dxa"/>
            <w:tcBorders>
              <w:top w:val="single" w:sz="4" w:space="0" w:color="auto"/>
              <w:right w:val="single" w:sz="6" w:space="0" w:color="auto"/>
            </w:tcBorders>
          </w:tcPr>
          <w:p w:rsidR="00836172" w:rsidRPr="00324FD9" w:rsidRDefault="00D06A95" w:rsidP="00860A73">
            <w:pPr>
              <w:rPr>
                <w:rFonts w:ascii="Times" w:hAnsi="Times" w:cs="Times"/>
                <w:sz w:val="18"/>
                <w:szCs w:val="18"/>
              </w:rPr>
            </w:pPr>
            <w:r>
              <w:rPr>
                <w:rFonts w:ascii="Times" w:hAnsi="Times" w:cs="Times"/>
                <w:sz w:val="18"/>
                <w:szCs w:val="18"/>
              </w:rPr>
              <w:t>Flight crew will visually verify before each departure that the associated door is CLOSED and LOCKED/LATCHED.</w:t>
            </w:r>
          </w:p>
        </w:tc>
        <w:tc>
          <w:tcPr>
            <w:tcW w:w="2340" w:type="dxa"/>
            <w:tcBorders>
              <w:top w:val="single" w:sz="4" w:space="0" w:color="auto"/>
              <w:right w:val="single" w:sz="6" w:space="0" w:color="auto"/>
            </w:tcBorders>
          </w:tcPr>
          <w:p w:rsidR="00836172" w:rsidRPr="00324FD9" w:rsidRDefault="00836172" w:rsidP="00860A73">
            <w:pPr>
              <w:rPr>
                <w:rFonts w:ascii="Times" w:hAnsi="Times" w:cs="Times"/>
                <w:sz w:val="18"/>
                <w:szCs w:val="18"/>
              </w:rPr>
            </w:pPr>
            <w:r w:rsidRPr="00324FD9">
              <w:rPr>
                <w:rFonts w:ascii="Times" w:hAnsi="Times" w:cs="Times"/>
                <w:sz w:val="18"/>
                <w:szCs w:val="18"/>
              </w:rPr>
              <w:t>An Inoperative Placard will be displayed in a prominent position to be seen by flight crew and will be noted on ADLS.</w:t>
            </w:r>
          </w:p>
        </w:tc>
      </w:tr>
      <w:tr w:rsidR="00836172" w:rsidRPr="00324FD9" w:rsidTr="009D0346">
        <w:trPr>
          <w:cantSplit/>
          <w:trHeight w:val="1368"/>
        </w:trPr>
        <w:tc>
          <w:tcPr>
            <w:tcW w:w="2330" w:type="dxa"/>
            <w:tcBorders>
              <w:left w:val="single" w:sz="6" w:space="0" w:color="auto"/>
              <w:bottom w:val="single" w:sz="4" w:space="0" w:color="auto"/>
            </w:tcBorders>
          </w:tcPr>
          <w:p w:rsidR="00836172" w:rsidRPr="00324FD9" w:rsidRDefault="00836172" w:rsidP="00860A73">
            <w:pPr>
              <w:tabs>
                <w:tab w:val="left" w:pos="440"/>
                <w:tab w:val="left" w:pos="2600"/>
              </w:tabs>
              <w:spacing w:before="240"/>
              <w:ind w:left="86"/>
              <w:rPr>
                <w:rFonts w:ascii="Times" w:hAnsi="Times" w:cs="Times"/>
                <w:sz w:val="18"/>
                <w:szCs w:val="18"/>
              </w:rPr>
            </w:pPr>
            <w:r w:rsidRPr="00324FD9">
              <w:rPr>
                <w:rFonts w:ascii="Times" w:hAnsi="Times" w:cs="Times"/>
                <w:sz w:val="18"/>
                <w:szCs w:val="18"/>
              </w:rPr>
              <w:t>2.</w:t>
            </w:r>
            <w:r w:rsidRPr="00324FD9">
              <w:rPr>
                <w:rFonts w:ascii="Times" w:hAnsi="Times" w:cs="Times"/>
                <w:sz w:val="18"/>
                <w:szCs w:val="18"/>
              </w:rPr>
              <w:tab/>
              <w:t>Cargo Door Operating</w:t>
            </w:r>
          </w:p>
          <w:p w:rsidR="00836172" w:rsidRPr="00324FD9" w:rsidRDefault="00836172" w:rsidP="00860A73">
            <w:pPr>
              <w:tabs>
                <w:tab w:val="left" w:pos="440"/>
                <w:tab w:val="left" w:pos="2600"/>
              </w:tabs>
              <w:ind w:left="80"/>
              <w:rPr>
                <w:rFonts w:ascii="Times" w:hAnsi="Times" w:cs="Times"/>
                <w:sz w:val="18"/>
                <w:szCs w:val="18"/>
              </w:rPr>
            </w:pPr>
            <w:r>
              <w:rPr>
                <w:rFonts w:ascii="Times" w:hAnsi="Times" w:cs="Times"/>
                <w:sz w:val="18"/>
                <w:szCs w:val="18"/>
              </w:rPr>
              <w:t>***</w:t>
            </w:r>
            <w:r>
              <w:rPr>
                <w:rFonts w:ascii="Times" w:hAnsi="Times" w:cs="Times"/>
                <w:sz w:val="18"/>
                <w:szCs w:val="18"/>
              </w:rPr>
              <w:tab/>
            </w:r>
            <w:r w:rsidRPr="00324FD9">
              <w:rPr>
                <w:rFonts w:ascii="Times" w:hAnsi="Times" w:cs="Times"/>
                <w:sz w:val="18"/>
                <w:szCs w:val="18"/>
              </w:rPr>
              <w:t>System</w:t>
            </w:r>
          </w:p>
        </w:tc>
        <w:tc>
          <w:tcPr>
            <w:tcW w:w="440" w:type="dxa"/>
            <w:tcBorders>
              <w:bottom w:val="single" w:sz="4" w:space="0" w:color="auto"/>
              <w:right w:val="single" w:sz="4" w:space="0" w:color="auto"/>
            </w:tcBorders>
          </w:tcPr>
          <w:p w:rsidR="00836172" w:rsidRPr="00324FD9" w:rsidRDefault="00836172" w:rsidP="00860A73">
            <w:pPr>
              <w:tabs>
                <w:tab w:val="left" w:pos="360"/>
              </w:tabs>
              <w:spacing w:before="240"/>
              <w:rPr>
                <w:rFonts w:ascii="Times" w:hAnsi="Times" w:cs="Times"/>
                <w:sz w:val="18"/>
                <w:szCs w:val="18"/>
              </w:rPr>
            </w:pPr>
            <w:r w:rsidRPr="00324FD9">
              <w:rPr>
                <w:rFonts w:ascii="Times" w:hAnsi="Times" w:cs="Times"/>
                <w:sz w:val="18"/>
                <w:szCs w:val="18"/>
              </w:rPr>
              <w:t>C</w:t>
            </w:r>
          </w:p>
        </w:tc>
        <w:tc>
          <w:tcPr>
            <w:tcW w:w="370" w:type="dxa"/>
            <w:tcBorders>
              <w:left w:val="single" w:sz="4" w:space="0" w:color="auto"/>
              <w:bottom w:val="single" w:sz="4" w:space="0" w:color="auto"/>
              <w:right w:val="single" w:sz="6" w:space="0" w:color="auto"/>
            </w:tcBorders>
          </w:tcPr>
          <w:p w:rsidR="00836172" w:rsidRPr="00324FD9" w:rsidRDefault="00836172" w:rsidP="00860A73">
            <w:pPr>
              <w:tabs>
                <w:tab w:val="left" w:pos="360"/>
              </w:tabs>
              <w:spacing w:before="240"/>
              <w:rPr>
                <w:rFonts w:ascii="Times" w:hAnsi="Times" w:cs="Times"/>
                <w:sz w:val="18"/>
                <w:szCs w:val="18"/>
              </w:rPr>
            </w:pPr>
            <w:r w:rsidRPr="00324FD9">
              <w:rPr>
                <w:rFonts w:ascii="Times" w:hAnsi="Times" w:cs="Times"/>
                <w:sz w:val="18"/>
                <w:szCs w:val="18"/>
              </w:rPr>
              <w:t>1</w:t>
            </w:r>
          </w:p>
        </w:tc>
        <w:tc>
          <w:tcPr>
            <w:tcW w:w="360" w:type="dxa"/>
            <w:tcBorders>
              <w:bottom w:val="single" w:sz="4" w:space="0" w:color="auto"/>
            </w:tcBorders>
          </w:tcPr>
          <w:p w:rsidR="00836172" w:rsidRPr="00324FD9" w:rsidRDefault="00836172" w:rsidP="00860A73">
            <w:pPr>
              <w:tabs>
                <w:tab w:val="left" w:pos="360"/>
              </w:tabs>
              <w:spacing w:before="240"/>
              <w:rPr>
                <w:rFonts w:ascii="Times" w:hAnsi="Times" w:cs="Times"/>
                <w:sz w:val="18"/>
                <w:szCs w:val="18"/>
              </w:rPr>
            </w:pPr>
            <w:r w:rsidRPr="00324FD9">
              <w:rPr>
                <w:rFonts w:ascii="Times" w:hAnsi="Times" w:cs="Times"/>
                <w:sz w:val="18"/>
                <w:szCs w:val="18"/>
              </w:rPr>
              <w:t>0</w:t>
            </w:r>
          </w:p>
        </w:tc>
        <w:tc>
          <w:tcPr>
            <w:tcW w:w="3240" w:type="dxa"/>
            <w:tcBorders>
              <w:left w:val="single" w:sz="6" w:space="0" w:color="auto"/>
              <w:bottom w:val="single" w:sz="4" w:space="0" w:color="auto"/>
              <w:right w:val="single" w:sz="6" w:space="0" w:color="auto"/>
            </w:tcBorders>
          </w:tcPr>
          <w:p w:rsidR="00836172" w:rsidRPr="00324FD9" w:rsidRDefault="00836172" w:rsidP="00860A73">
            <w:pPr>
              <w:spacing w:before="240"/>
              <w:rPr>
                <w:rFonts w:ascii="Times" w:hAnsi="Times" w:cs="Times"/>
                <w:sz w:val="18"/>
                <w:szCs w:val="18"/>
              </w:rPr>
            </w:pPr>
            <w:r w:rsidRPr="00324FD9">
              <w:rPr>
                <w:rFonts w:ascii="Times" w:hAnsi="Times" w:cs="Times"/>
                <w:sz w:val="18"/>
                <w:szCs w:val="18"/>
              </w:rPr>
              <w:t>May be inoperative provided a crewmember verifies by visual inspection before each departure that the associated door is CLOSED and LOCKED.</w:t>
            </w:r>
          </w:p>
        </w:tc>
        <w:tc>
          <w:tcPr>
            <w:tcW w:w="2880" w:type="dxa"/>
            <w:tcBorders>
              <w:bottom w:val="single" w:sz="4" w:space="0" w:color="auto"/>
              <w:right w:val="single" w:sz="6" w:space="0" w:color="auto"/>
            </w:tcBorders>
          </w:tcPr>
          <w:p w:rsidR="00836172" w:rsidRPr="00324FD9" w:rsidRDefault="00836172" w:rsidP="00860A73">
            <w:pPr>
              <w:spacing w:before="240"/>
              <w:rPr>
                <w:rFonts w:ascii="Times" w:hAnsi="Times" w:cs="Times"/>
                <w:sz w:val="18"/>
                <w:szCs w:val="18"/>
              </w:rPr>
            </w:pPr>
            <w:r w:rsidRPr="00324FD9">
              <w:rPr>
                <w:rFonts w:ascii="Times" w:hAnsi="Times" w:cs="Times"/>
                <w:sz w:val="18"/>
                <w:szCs w:val="18"/>
              </w:rPr>
              <w:t>None required.</w:t>
            </w:r>
          </w:p>
        </w:tc>
        <w:tc>
          <w:tcPr>
            <w:tcW w:w="2520" w:type="dxa"/>
            <w:tcBorders>
              <w:bottom w:val="single" w:sz="4" w:space="0" w:color="auto"/>
              <w:right w:val="single" w:sz="6" w:space="0" w:color="auto"/>
            </w:tcBorders>
          </w:tcPr>
          <w:p w:rsidR="00836172" w:rsidRPr="00324FD9" w:rsidRDefault="00836172" w:rsidP="00860A73">
            <w:pPr>
              <w:spacing w:before="240"/>
              <w:rPr>
                <w:rFonts w:ascii="Times" w:hAnsi="Times" w:cs="Times"/>
                <w:sz w:val="18"/>
                <w:szCs w:val="18"/>
              </w:rPr>
            </w:pPr>
            <w:r w:rsidRPr="00324FD9">
              <w:rPr>
                <w:rFonts w:ascii="Times" w:hAnsi="Times" w:cs="Times"/>
                <w:sz w:val="18"/>
                <w:szCs w:val="18"/>
              </w:rPr>
              <w:t>None required.</w:t>
            </w:r>
          </w:p>
        </w:tc>
        <w:tc>
          <w:tcPr>
            <w:tcW w:w="2340" w:type="dxa"/>
            <w:tcBorders>
              <w:bottom w:val="single" w:sz="4" w:space="0" w:color="auto"/>
              <w:right w:val="single" w:sz="6" w:space="0" w:color="auto"/>
            </w:tcBorders>
          </w:tcPr>
          <w:p w:rsidR="00836172" w:rsidRPr="00324FD9" w:rsidRDefault="00836172" w:rsidP="00860A73">
            <w:pPr>
              <w:spacing w:before="240"/>
              <w:rPr>
                <w:rFonts w:ascii="Times" w:hAnsi="Times" w:cs="Times"/>
                <w:sz w:val="18"/>
                <w:szCs w:val="18"/>
              </w:rPr>
            </w:pPr>
            <w:r w:rsidRPr="00324FD9">
              <w:rPr>
                <w:rFonts w:ascii="Times" w:hAnsi="Times" w:cs="Times"/>
                <w:sz w:val="18"/>
                <w:szCs w:val="18"/>
              </w:rPr>
              <w:t xml:space="preserve">An Inoperative Placard will be placed </w:t>
            </w:r>
            <w:r w:rsidRPr="00324FD9">
              <w:rPr>
                <w:rFonts w:ascii="Times" w:hAnsi="Times" w:cs="Times"/>
                <w:bCs/>
                <w:sz w:val="18"/>
                <w:szCs w:val="18"/>
              </w:rPr>
              <w:t xml:space="preserve">Externally </w:t>
            </w:r>
            <w:r w:rsidRPr="00324FD9">
              <w:rPr>
                <w:rFonts w:ascii="Times" w:hAnsi="Times" w:cs="Times"/>
                <w:sz w:val="18"/>
                <w:szCs w:val="18"/>
              </w:rPr>
              <w:t>and</w:t>
            </w:r>
            <w:r w:rsidRPr="00324FD9">
              <w:rPr>
                <w:rFonts w:ascii="Times" w:hAnsi="Times" w:cs="Times"/>
                <w:bCs/>
                <w:sz w:val="18"/>
                <w:szCs w:val="18"/>
              </w:rPr>
              <w:t xml:space="preserve"> Internally</w:t>
            </w:r>
            <w:r w:rsidRPr="00324FD9">
              <w:rPr>
                <w:rFonts w:ascii="Times" w:hAnsi="Times" w:cs="Times"/>
                <w:sz w:val="18"/>
                <w:szCs w:val="18"/>
              </w:rPr>
              <w:t xml:space="preserve"> near door operating handles and will be noted on ADLS.</w:t>
            </w:r>
          </w:p>
        </w:tc>
      </w:tr>
    </w:tbl>
    <w:p w:rsidR="009D0346" w:rsidRDefault="009D0346" w:rsidP="00860A73">
      <w:pPr>
        <w:tabs>
          <w:tab w:val="left" w:pos="440"/>
          <w:tab w:val="left" w:pos="2600"/>
        </w:tabs>
        <w:spacing w:before="240"/>
        <w:ind w:left="86"/>
        <w:rPr>
          <w:rFonts w:ascii="Times" w:hAnsi="Times" w:cs="Times"/>
          <w:sz w:val="18"/>
          <w:szCs w:val="18"/>
        </w:rPr>
        <w:sectPr w:rsidR="009D0346" w:rsidSect="00EA538C">
          <w:headerReference w:type="default" r:id="rId193"/>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36172" w:rsidRPr="00324FD9" w:rsidTr="009D0346">
        <w:trPr>
          <w:cantSplit/>
        </w:trPr>
        <w:tc>
          <w:tcPr>
            <w:tcW w:w="2330" w:type="dxa"/>
            <w:tcBorders>
              <w:top w:val="single" w:sz="4" w:space="0" w:color="auto"/>
              <w:left w:val="single" w:sz="6" w:space="0" w:color="auto"/>
            </w:tcBorders>
          </w:tcPr>
          <w:p w:rsidR="00836172" w:rsidRPr="00324FD9" w:rsidRDefault="00836172" w:rsidP="009D0346">
            <w:pPr>
              <w:tabs>
                <w:tab w:val="left" w:pos="440"/>
                <w:tab w:val="left" w:pos="2600"/>
              </w:tabs>
              <w:ind w:left="86"/>
              <w:rPr>
                <w:rFonts w:ascii="Times" w:hAnsi="Times" w:cs="Times"/>
                <w:sz w:val="18"/>
                <w:szCs w:val="18"/>
              </w:rPr>
            </w:pPr>
            <w:r w:rsidRPr="00324FD9">
              <w:rPr>
                <w:rFonts w:ascii="Times" w:hAnsi="Times" w:cs="Times"/>
                <w:sz w:val="18"/>
                <w:szCs w:val="18"/>
              </w:rPr>
              <w:lastRenderedPageBreak/>
              <w:t>3.</w:t>
            </w:r>
            <w:r w:rsidRPr="00324FD9">
              <w:rPr>
                <w:rFonts w:ascii="Times" w:hAnsi="Times" w:cs="Times"/>
                <w:sz w:val="18"/>
                <w:szCs w:val="18"/>
              </w:rPr>
              <w:tab/>
              <w:t>Cargo Door Warning</w:t>
            </w:r>
          </w:p>
          <w:p w:rsidR="00836172" w:rsidRPr="00324FD9" w:rsidRDefault="00836172" w:rsidP="009D0346">
            <w:pPr>
              <w:tabs>
                <w:tab w:val="left" w:pos="440"/>
                <w:tab w:val="left" w:pos="2600"/>
              </w:tabs>
              <w:ind w:left="80"/>
              <w:rPr>
                <w:rFonts w:ascii="Times" w:hAnsi="Times" w:cs="Times"/>
                <w:sz w:val="18"/>
                <w:szCs w:val="18"/>
              </w:rPr>
            </w:pPr>
            <w:r>
              <w:rPr>
                <w:rFonts w:ascii="Times" w:hAnsi="Times" w:cs="Times"/>
                <w:sz w:val="18"/>
                <w:szCs w:val="18"/>
              </w:rPr>
              <w:t>***</w:t>
            </w:r>
            <w:r>
              <w:rPr>
                <w:rFonts w:ascii="Times" w:hAnsi="Times" w:cs="Times"/>
                <w:sz w:val="18"/>
                <w:szCs w:val="18"/>
              </w:rPr>
              <w:tab/>
            </w:r>
            <w:r w:rsidRPr="00324FD9">
              <w:rPr>
                <w:rFonts w:ascii="Times" w:hAnsi="Times" w:cs="Times"/>
                <w:sz w:val="18"/>
                <w:szCs w:val="18"/>
              </w:rPr>
              <w:t>Light System</w:t>
            </w:r>
          </w:p>
        </w:tc>
        <w:tc>
          <w:tcPr>
            <w:tcW w:w="440" w:type="dxa"/>
            <w:tcBorders>
              <w:top w:val="single" w:sz="4" w:space="0" w:color="auto"/>
              <w:right w:val="single" w:sz="4" w:space="0" w:color="auto"/>
            </w:tcBorders>
          </w:tcPr>
          <w:p w:rsidR="00836172" w:rsidRPr="00324FD9" w:rsidRDefault="00836172" w:rsidP="009D0346">
            <w:pPr>
              <w:tabs>
                <w:tab w:val="left" w:pos="360"/>
              </w:tabs>
              <w:rPr>
                <w:rFonts w:ascii="Times" w:hAnsi="Times" w:cs="Times"/>
                <w:sz w:val="18"/>
                <w:szCs w:val="18"/>
              </w:rPr>
            </w:pPr>
            <w:r w:rsidRPr="00324FD9">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36172" w:rsidRPr="00324FD9" w:rsidRDefault="00836172" w:rsidP="009D0346">
            <w:pPr>
              <w:tabs>
                <w:tab w:val="left" w:pos="360"/>
              </w:tabs>
              <w:rPr>
                <w:rFonts w:ascii="Times" w:hAnsi="Times" w:cs="Times"/>
                <w:sz w:val="18"/>
                <w:szCs w:val="18"/>
              </w:rPr>
            </w:pPr>
            <w:r w:rsidRPr="00324FD9">
              <w:rPr>
                <w:rFonts w:ascii="Times" w:hAnsi="Times" w:cs="Times"/>
                <w:sz w:val="18"/>
                <w:szCs w:val="18"/>
              </w:rPr>
              <w:t>1</w:t>
            </w:r>
          </w:p>
        </w:tc>
        <w:tc>
          <w:tcPr>
            <w:tcW w:w="360" w:type="dxa"/>
            <w:tcBorders>
              <w:top w:val="single" w:sz="4" w:space="0" w:color="auto"/>
            </w:tcBorders>
          </w:tcPr>
          <w:p w:rsidR="00836172" w:rsidRPr="00324FD9" w:rsidRDefault="00836172" w:rsidP="009D0346">
            <w:pPr>
              <w:tabs>
                <w:tab w:val="left" w:pos="360"/>
              </w:tabs>
              <w:rPr>
                <w:rFonts w:ascii="Times" w:hAnsi="Times" w:cs="Times"/>
                <w:sz w:val="18"/>
                <w:szCs w:val="18"/>
              </w:rPr>
            </w:pPr>
            <w:r w:rsidRPr="00324FD9">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836172" w:rsidRPr="00324FD9" w:rsidRDefault="00836172" w:rsidP="009D0346">
            <w:pPr>
              <w:rPr>
                <w:rFonts w:ascii="Times" w:hAnsi="Times" w:cs="Times"/>
                <w:sz w:val="18"/>
                <w:szCs w:val="18"/>
              </w:rPr>
            </w:pPr>
            <w:r w:rsidRPr="00324FD9">
              <w:rPr>
                <w:rFonts w:ascii="Times" w:hAnsi="Times" w:cs="Times"/>
                <w:sz w:val="18"/>
                <w:szCs w:val="18"/>
              </w:rPr>
              <w:t>May be inoperative provided a crewmember verifies by visual inspection before each departure that the associated door is CLOSED and LOCKED.</w:t>
            </w:r>
          </w:p>
        </w:tc>
        <w:tc>
          <w:tcPr>
            <w:tcW w:w="2880" w:type="dxa"/>
            <w:tcBorders>
              <w:top w:val="single" w:sz="4" w:space="0" w:color="auto"/>
              <w:right w:val="single" w:sz="6" w:space="0" w:color="auto"/>
            </w:tcBorders>
          </w:tcPr>
          <w:p w:rsidR="00836172" w:rsidRPr="00324FD9" w:rsidRDefault="00836172" w:rsidP="009D0346">
            <w:pPr>
              <w:rPr>
                <w:rFonts w:ascii="Times" w:hAnsi="Times" w:cs="Times"/>
                <w:sz w:val="18"/>
                <w:szCs w:val="18"/>
              </w:rPr>
            </w:pPr>
            <w:r w:rsidRPr="00324FD9">
              <w:rPr>
                <w:rFonts w:ascii="Times" w:hAnsi="Times" w:cs="Times"/>
                <w:sz w:val="18"/>
                <w:szCs w:val="18"/>
              </w:rPr>
              <w:t>None required.</w:t>
            </w:r>
          </w:p>
        </w:tc>
        <w:tc>
          <w:tcPr>
            <w:tcW w:w="2520" w:type="dxa"/>
            <w:tcBorders>
              <w:top w:val="single" w:sz="4" w:space="0" w:color="auto"/>
              <w:right w:val="single" w:sz="6" w:space="0" w:color="auto"/>
            </w:tcBorders>
          </w:tcPr>
          <w:p w:rsidR="00836172" w:rsidRPr="00324FD9" w:rsidRDefault="00836172" w:rsidP="009D0346">
            <w:pPr>
              <w:rPr>
                <w:rFonts w:ascii="Times" w:hAnsi="Times" w:cs="Times"/>
                <w:sz w:val="18"/>
                <w:szCs w:val="18"/>
              </w:rPr>
            </w:pPr>
            <w:r w:rsidRPr="00324FD9">
              <w:rPr>
                <w:rFonts w:ascii="Times" w:hAnsi="Times" w:cs="Times"/>
                <w:sz w:val="18"/>
                <w:szCs w:val="18"/>
              </w:rPr>
              <w:t>None required.</w:t>
            </w:r>
          </w:p>
        </w:tc>
        <w:tc>
          <w:tcPr>
            <w:tcW w:w="2340" w:type="dxa"/>
            <w:tcBorders>
              <w:top w:val="single" w:sz="4" w:space="0" w:color="auto"/>
              <w:right w:val="single" w:sz="6" w:space="0" w:color="auto"/>
            </w:tcBorders>
          </w:tcPr>
          <w:p w:rsidR="00836172" w:rsidRPr="00324FD9" w:rsidRDefault="00836172" w:rsidP="009D0346">
            <w:pPr>
              <w:rPr>
                <w:rFonts w:ascii="Times" w:hAnsi="Times" w:cs="Times"/>
                <w:sz w:val="18"/>
                <w:szCs w:val="18"/>
              </w:rPr>
            </w:pPr>
            <w:r w:rsidRPr="00324FD9">
              <w:rPr>
                <w:rFonts w:ascii="Times" w:hAnsi="Times" w:cs="Times"/>
                <w:sz w:val="18"/>
                <w:szCs w:val="18"/>
              </w:rPr>
              <w:t>An Inoperative Placard will be displayed in a prominent position to be seen by flight crew and will be noted on ADLS.</w:t>
            </w:r>
          </w:p>
        </w:tc>
      </w:tr>
      <w:tr w:rsidR="00836172" w:rsidRPr="00324FD9" w:rsidTr="00940702">
        <w:trPr>
          <w:cantSplit/>
        </w:trPr>
        <w:tc>
          <w:tcPr>
            <w:tcW w:w="2330" w:type="dxa"/>
            <w:tcBorders>
              <w:left w:val="single" w:sz="6" w:space="0" w:color="auto"/>
            </w:tcBorders>
          </w:tcPr>
          <w:p w:rsidR="00836172" w:rsidRPr="00324FD9" w:rsidRDefault="00836172" w:rsidP="00836172">
            <w:pPr>
              <w:tabs>
                <w:tab w:val="left" w:pos="440"/>
                <w:tab w:val="left" w:pos="2600"/>
              </w:tabs>
              <w:spacing w:before="120"/>
              <w:ind w:left="86"/>
              <w:rPr>
                <w:rFonts w:ascii="Times" w:hAnsi="Times" w:cs="Times"/>
                <w:sz w:val="18"/>
                <w:szCs w:val="18"/>
              </w:rPr>
            </w:pPr>
            <w:r>
              <w:rPr>
                <w:rFonts w:ascii="Times" w:hAnsi="Times" w:cs="Times"/>
                <w:sz w:val="18"/>
                <w:szCs w:val="18"/>
              </w:rPr>
              <w:t>4.</w:t>
            </w:r>
            <w:r>
              <w:rPr>
                <w:rFonts w:ascii="Times" w:hAnsi="Times" w:cs="Times"/>
                <w:sz w:val="18"/>
                <w:szCs w:val="18"/>
              </w:rPr>
              <w:tab/>
              <w:t>Lavatory Door</w:t>
            </w:r>
          </w:p>
        </w:tc>
        <w:tc>
          <w:tcPr>
            <w:tcW w:w="440" w:type="dxa"/>
            <w:tcBorders>
              <w:right w:val="single" w:sz="4" w:space="0" w:color="auto"/>
            </w:tcBorders>
          </w:tcPr>
          <w:p w:rsidR="00836172" w:rsidRPr="00324FD9" w:rsidRDefault="00836172" w:rsidP="00836172">
            <w:pPr>
              <w:tabs>
                <w:tab w:val="left" w:pos="360"/>
              </w:tabs>
              <w:spacing w:before="120"/>
              <w:rPr>
                <w:rFonts w:ascii="Times" w:hAnsi="Times" w:cs="Times"/>
                <w:sz w:val="18"/>
                <w:szCs w:val="18"/>
              </w:rPr>
            </w:pPr>
            <w:r w:rsidRPr="00324FD9">
              <w:rPr>
                <w:rFonts w:ascii="Times" w:hAnsi="Times" w:cs="Times"/>
                <w:sz w:val="18"/>
                <w:szCs w:val="18"/>
              </w:rPr>
              <w:t>D</w:t>
            </w:r>
          </w:p>
        </w:tc>
        <w:tc>
          <w:tcPr>
            <w:tcW w:w="370" w:type="dxa"/>
            <w:tcBorders>
              <w:left w:val="single" w:sz="4" w:space="0" w:color="auto"/>
              <w:right w:val="single" w:sz="6" w:space="0" w:color="auto"/>
            </w:tcBorders>
          </w:tcPr>
          <w:p w:rsidR="00836172" w:rsidRPr="00324FD9" w:rsidRDefault="00836172" w:rsidP="00836172">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836172" w:rsidRPr="00324FD9" w:rsidRDefault="00836172" w:rsidP="00836172">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836172" w:rsidRDefault="00836172" w:rsidP="00836172">
            <w:pPr>
              <w:spacing w:before="120"/>
              <w:rPr>
                <w:rFonts w:ascii="Times" w:hAnsi="Times" w:cs="Times"/>
                <w:sz w:val="18"/>
                <w:szCs w:val="18"/>
              </w:rPr>
            </w:pPr>
            <w:r>
              <w:rPr>
                <w:rFonts w:ascii="Times" w:hAnsi="Times" w:cs="Times"/>
                <w:sz w:val="18"/>
                <w:szCs w:val="18"/>
              </w:rPr>
              <w:t>May be inoperative provided</w:t>
            </w:r>
            <w:r w:rsidR="009E0087">
              <w:rPr>
                <w:rFonts w:ascii="Times" w:hAnsi="Times" w:cs="Times"/>
                <w:sz w:val="18"/>
                <w:szCs w:val="18"/>
              </w:rPr>
              <w:t xml:space="preserve"> the affected door is secured </w:t>
            </w:r>
            <w:r w:rsidR="009D0346">
              <w:rPr>
                <w:rFonts w:ascii="Times" w:hAnsi="Times" w:cs="Times"/>
                <w:sz w:val="18"/>
                <w:szCs w:val="18"/>
              </w:rPr>
              <w:t xml:space="preserve">OPEN or </w:t>
            </w:r>
            <w:r>
              <w:rPr>
                <w:rFonts w:ascii="Times" w:hAnsi="Times" w:cs="Times"/>
                <w:sz w:val="18"/>
                <w:szCs w:val="18"/>
              </w:rPr>
              <w:t xml:space="preserve">CLOSED </w:t>
            </w:r>
            <w:r w:rsidR="009E0087">
              <w:rPr>
                <w:rFonts w:ascii="Times" w:hAnsi="Times" w:cs="Times"/>
                <w:sz w:val="18"/>
                <w:szCs w:val="18"/>
              </w:rPr>
              <w:t>for taxi, takeoff and landing.</w:t>
            </w:r>
          </w:p>
          <w:p w:rsidR="00C91B7A" w:rsidRPr="00324FD9" w:rsidRDefault="00C91B7A" w:rsidP="00836172">
            <w:pPr>
              <w:spacing w:before="120"/>
              <w:rPr>
                <w:rFonts w:ascii="Times" w:hAnsi="Times" w:cs="Times"/>
                <w:sz w:val="18"/>
                <w:szCs w:val="18"/>
              </w:rPr>
            </w:pPr>
            <w:r>
              <w:rPr>
                <w:rFonts w:ascii="Times" w:hAnsi="Times" w:cs="Times"/>
                <w:sz w:val="18"/>
                <w:szCs w:val="18"/>
              </w:rPr>
              <w:t>NOTE: Included pop-up panels, latches, locks and handles.</w:t>
            </w:r>
          </w:p>
        </w:tc>
        <w:tc>
          <w:tcPr>
            <w:tcW w:w="2880" w:type="dxa"/>
            <w:tcBorders>
              <w:right w:val="single" w:sz="6" w:space="0" w:color="auto"/>
            </w:tcBorders>
          </w:tcPr>
          <w:p w:rsidR="00836172" w:rsidRPr="00324FD9" w:rsidRDefault="00836172" w:rsidP="00836172">
            <w:pPr>
              <w:spacing w:before="120"/>
              <w:rPr>
                <w:rFonts w:ascii="Times" w:hAnsi="Times" w:cs="Times"/>
                <w:sz w:val="18"/>
                <w:szCs w:val="18"/>
              </w:rPr>
            </w:pPr>
            <w:r w:rsidRPr="00324FD9">
              <w:rPr>
                <w:rFonts w:ascii="Times" w:hAnsi="Times" w:cs="Times"/>
                <w:sz w:val="18"/>
                <w:szCs w:val="18"/>
              </w:rPr>
              <w:t>None required.</w:t>
            </w:r>
          </w:p>
        </w:tc>
        <w:tc>
          <w:tcPr>
            <w:tcW w:w="2520" w:type="dxa"/>
            <w:tcBorders>
              <w:right w:val="single" w:sz="6" w:space="0" w:color="auto"/>
            </w:tcBorders>
          </w:tcPr>
          <w:p w:rsidR="00836172" w:rsidRPr="00324FD9" w:rsidRDefault="00836172" w:rsidP="00836172">
            <w:pPr>
              <w:spacing w:before="120"/>
              <w:rPr>
                <w:rFonts w:ascii="Times" w:hAnsi="Times" w:cs="Times"/>
                <w:sz w:val="18"/>
                <w:szCs w:val="18"/>
              </w:rPr>
            </w:pPr>
            <w:r w:rsidRPr="00324FD9">
              <w:rPr>
                <w:rFonts w:ascii="Times" w:hAnsi="Times" w:cs="Times"/>
                <w:sz w:val="18"/>
                <w:szCs w:val="18"/>
              </w:rPr>
              <w:t>None required.</w:t>
            </w:r>
          </w:p>
        </w:tc>
        <w:tc>
          <w:tcPr>
            <w:tcW w:w="2340" w:type="dxa"/>
            <w:tcBorders>
              <w:right w:val="single" w:sz="6" w:space="0" w:color="auto"/>
            </w:tcBorders>
          </w:tcPr>
          <w:p w:rsidR="00836172" w:rsidRPr="00324FD9" w:rsidRDefault="00836172" w:rsidP="00836172">
            <w:pPr>
              <w:spacing w:before="120"/>
              <w:rPr>
                <w:rFonts w:ascii="Times" w:hAnsi="Times" w:cs="Times"/>
                <w:sz w:val="18"/>
                <w:szCs w:val="18"/>
              </w:rPr>
            </w:pPr>
            <w:bookmarkStart w:id="10" w:name="OLE_LINK1"/>
            <w:bookmarkStart w:id="11" w:name="OLE_LINK2"/>
            <w:r w:rsidRPr="00324FD9">
              <w:rPr>
                <w:rFonts w:ascii="Times" w:hAnsi="Times" w:cs="Times"/>
                <w:sz w:val="18"/>
                <w:szCs w:val="18"/>
              </w:rPr>
              <w:t>An Inoperative Placard will be displayed in a prominent position to be seen by flight crew and will be noted on ADLS.</w:t>
            </w:r>
            <w:bookmarkEnd w:id="10"/>
            <w:bookmarkEnd w:id="11"/>
          </w:p>
        </w:tc>
      </w:tr>
      <w:tr w:rsidR="00940702" w:rsidRPr="00324FD9" w:rsidTr="009D0346">
        <w:trPr>
          <w:cantSplit/>
        </w:trPr>
        <w:tc>
          <w:tcPr>
            <w:tcW w:w="2330" w:type="dxa"/>
            <w:tcBorders>
              <w:left w:val="single" w:sz="6" w:space="0" w:color="auto"/>
            </w:tcBorders>
          </w:tcPr>
          <w:p w:rsidR="00940702" w:rsidRDefault="00940702" w:rsidP="00836172">
            <w:pPr>
              <w:tabs>
                <w:tab w:val="left" w:pos="440"/>
                <w:tab w:val="left" w:pos="2600"/>
              </w:tabs>
              <w:spacing w:before="120"/>
              <w:ind w:left="86"/>
              <w:rPr>
                <w:rFonts w:ascii="Times" w:hAnsi="Times" w:cs="Times"/>
                <w:sz w:val="18"/>
                <w:szCs w:val="18"/>
              </w:rPr>
            </w:pPr>
            <w:r>
              <w:rPr>
                <w:rFonts w:ascii="Times" w:hAnsi="Times" w:cs="Times"/>
                <w:sz w:val="18"/>
                <w:szCs w:val="18"/>
              </w:rPr>
              <w:t>5.</w:t>
            </w:r>
            <w:r>
              <w:rPr>
                <w:rFonts w:ascii="Times" w:hAnsi="Times" w:cs="Times"/>
                <w:sz w:val="18"/>
                <w:szCs w:val="18"/>
              </w:rPr>
              <w:tab/>
              <w:t>Baggage Door Warning</w:t>
            </w:r>
          </w:p>
          <w:p w:rsidR="00940702" w:rsidRDefault="00940702" w:rsidP="00940702">
            <w:pPr>
              <w:tabs>
                <w:tab w:val="left" w:pos="440"/>
                <w:tab w:val="left" w:pos="2600"/>
              </w:tabs>
              <w:ind w:left="86"/>
              <w:rPr>
                <w:rFonts w:ascii="Times" w:hAnsi="Times" w:cs="Times"/>
                <w:sz w:val="18"/>
                <w:szCs w:val="18"/>
              </w:rPr>
            </w:pPr>
            <w:r>
              <w:rPr>
                <w:rFonts w:ascii="Times" w:hAnsi="Times" w:cs="Times"/>
                <w:sz w:val="18"/>
                <w:szCs w:val="18"/>
              </w:rPr>
              <w:tab/>
              <w:t>System</w:t>
            </w:r>
          </w:p>
        </w:tc>
        <w:tc>
          <w:tcPr>
            <w:tcW w:w="440" w:type="dxa"/>
            <w:tcBorders>
              <w:right w:val="single" w:sz="4" w:space="0" w:color="auto"/>
            </w:tcBorders>
          </w:tcPr>
          <w:p w:rsidR="00940702" w:rsidRPr="00324FD9" w:rsidRDefault="00940702" w:rsidP="0083617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940702" w:rsidRDefault="00940702" w:rsidP="0083617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940702" w:rsidRDefault="00940702" w:rsidP="0083617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940702" w:rsidRDefault="00940702" w:rsidP="00836172">
            <w:pPr>
              <w:spacing w:before="120"/>
              <w:rPr>
                <w:rFonts w:ascii="Times" w:hAnsi="Times" w:cs="Times"/>
                <w:sz w:val="18"/>
                <w:szCs w:val="18"/>
              </w:rPr>
            </w:pPr>
            <w:r w:rsidRPr="00324FD9">
              <w:rPr>
                <w:rFonts w:ascii="Times" w:hAnsi="Times" w:cs="Times"/>
                <w:sz w:val="18"/>
                <w:szCs w:val="18"/>
              </w:rPr>
              <w:t>May be inoperative provided a crewmember verifies by visual inspection before each departure that the associated door is CLOSED and LOCKED.</w:t>
            </w:r>
          </w:p>
        </w:tc>
        <w:tc>
          <w:tcPr>
            <w:tcW w:w="2880" w:type="dxa"/>
            <w:tcBorders>
              <w:right w:val="single" w:sz="6" w:space="0" w:color="auto"/>
            </w:tcBorders>
          </w:tcPr>
          <w:p w:rsidR="00940702" w:rsidRPr="00324FD9" w:rsidRDefault="00940702" w:rsidP="00836172">
            <w:pPr>
              <w:spacing w:before="120"/>
              <w:rPr>
                <w:rFonts w:ascii="Times" w:hAnsi="Times" w:cs="Times"/>
                <w:sz w:val="18"/>
                <w:szCs w:val="18"/>
              </w:rPr>
            </w:pPr>
            <w:r w:rsidRPr="00324FD9">
              <w:rPr>
                <w:rFonts w:ascii="Times" w:hAnsi="Times" w:cs="Times"/>
                <w:sz w:val="18"/>
                <w:szCs w:val="18"/>
              </w:rPr>
              <w:t>None required.</w:t>
            </w:r>
          </w:p>
        </w:tc>
        <w:tc>
          <w:tcPr>
            <w:tcW w:w="2520" w:type="dxa"/>
            <w:tcBorders>
              <w:right w:val="single" w:sz="6" w:space="0" w:color="auto"/>
            </w:tcBorders>
          </w:tcPr>
          <w:p w:rsidR="00940702" w:rsidRPr="00324FD9" w:rsidRDefault="00940702" w:rsidP="00836172">
            <w:pPr>
              <w:spacing w:before="120"/>
              <w:rPr>
                <w:rFonts w:ascii="Times" w:hAnsi="Times" w:cs="Times"/>
                <w:sz w:val="18"/>
                <w:szCs w:val="18"/>
              </w:rPr>
            </w:pPr>
            <w:r w:rsidRPr="00324FD9">
              <w:rPr>
                <w:rFonts w:ascii="Times" w:hAnsi="Times" w:cs="Times"/>
                <w:sz w:val="18"/>
                <w:szCs w:val="18"/>
              </w:rPr>
              <w:t>None required.</w:t>
            </w:r>
          </w:p>
        </w:tc>
        <w:tc>
          <w:tcPr>
            <w:tcW w:w="2340" w:type="dxa"/>
            <w:tcBorders>
              <w:right w:val="single" w:sz="6" w:space="0" w:color="auto"/>
            </w:tcBorders>
          </w:tcPr>
          <w:p w:rsidR="00940702" w:rsidRPr="00324FD9" w:rsidRDefault="00940702" w:rsidP="00836172">
            <w:pPr>
              <w:spacing w:before="120"/>
              <w:rPr>
                <w:rFonts w:ascii="Times" w:hAnsi="Times" w:cs="Times"/>
                <w:sz w:val="18"/>
                <w:szCs w:val="18"/>
              </w:rPr>
            </w:pPr>
            <w:r w:rsidRPr="00324FD9">
              <w:rPr>
                <w:rFonts w:ascii="Times" w:hAnsi="Times" w:cs="Times"/>
                <w:sz w:val="18"/>
                <w:szCs w:val="18"/>
              </w:rPr>
              <w:t>An Inoperative Placard will be displayed in a prominent position to be seen by flight crew and will be noted on ADLS.</w:t>
            </w:r>
          </w:p>
        </w:tc>
      </w:tr>
      <w:tr w:rsidR="00A37A48" w:rsidRPr="00324FD9" w:rsidTr="009D0346">
        <w:trPr>
          <w:cantSplit/>
          <w:trHeight w:val="1215"/>
        </w:trPr>
        <w:tc>
          <w:tcPr>
            <w:tcW w:w="2330" w:type="dxa"/>
            <w:tcBorders>
              <w:left w:val="single" w:sz="6" w:space="0" w:color="auto"/>
              <w:bottom w:val="single" w:sz="4" w:space="0" w:color="auto"/>
            </w:tcBorders>
          </w:tcPr>
          <w:p w:rsidR="00A37A48" w:rsidRPr="00324FD9" w:rsidRDefault="00A37A48" w:rsidP="009D0346">
            <w:pPr>
              <w:tabs>
                <w:tab w:val="left" w:pos="440"/>
                <w:tab w:val="left" w:pos="2600"/>
              </w:tabs>
              <w:spacing w:before="120"/>
              <w:ind w:left="86"/>
              <w:rPr>
                <w:rFonts w:ascii="Times" w:hAnsi="Times" w:cs="Times"/>
                <w:sz w:val="18"/>
                <w:szCs w:val="18"/>
              </w:rPr>
            </w:pPr>
            <w:r w:rsidRPr="00324FD9">
              <w:rPr>
                <w:rFonts w:ascii="Times" w:hAnsi="Times" w:cs="Times"/>
                <w:sz w:val="18"/>
                <w:szCs w:val="18"/>
              </w:rPr>
              <w:t>6.</w:t>
            </w:r>
            <w:r w:rsidRPr="00324FD9">
              <w:rPr>
                <w:rFonts w:ascii="Times" w:hAnsi="Times" w:cs="Times"/>
                <w:sz w:val="18"/>
                <w:szCs w:val="18"/>
              </w:rPr>
              <w:tab/>
              <w:t>Main Entry Door</w:t>
            </w:r>
          </w:p>
          <w:p w:rsidR="00A37A48" w:rsidRPr="00324FD9" w:rsidRDefault="00A37A48" w:rsidP="00A37A48">
            <w:pPr>
              <w:tabs>
                <w:tab w:val="left" w:pos="440"/>
                <w:tab w:val="left" w:pos="2600"/>
              </w:tabs>
              <w:ind w:left="80"/>
              <w:rPr>
                <w:rFonts w:ascii="Times" w:hAnsi="Times" w:cs="Times"/>
                <w:sz w:val="18"/>
                <w:szCs w:val="18"/>
              </w:rPr>
            </w:pPr>
            <w:r w:rsidRPr="00324FD9">
              <w:rPr>
                <w:rFonts w:ascii="Times" w:hAnsi="Times" w:cs="Times"/>
                <w:sz w:val="18"/>
                <w:szCs w:val="18"/>
              </w:rPr>
              <w:tab/>
              <w:t>Acoustic Curtain</w:t>
            </w:r>
            <w:r>
              <w:rPr>
                <w:rFonts w:ascii="Times" w:hAnsi="Times" w:cs="Times"/>
                <w:sz w:val="18"/>
                <w:szCs w:val="18"/>
              </w:rPr>
              <w:t xml:space="preserve"> </w:t>
            </w:r>
            <w:r w:rsidRPr="00324FD9">
              <w:rPr>
                <w:rFonts w:ascii="Times" w:hAnsi="Times" w:cs="Times"/>
                <w:sz w:val="18"/>
                <w:szCs w:val="18"/>
              </w:rPr>
              <w:t>/</w:t>
            </w:r>
          </w:p>
          <w:p w:rsidR="00A37A48" w:rsidRPr="00324FD9" w:rsidRDefault="00A37A48" w:rsidP="00A37A48">
            <w:pPr>
              <w:tabs>
                <w:tab w:val="left" w:pos="440"/>
                <w:tab w:val="left" w:pos="2600"/>
              </w:tabs>
              <w:ind w:left="80"/>
              <w:rPr>
                <w:rFonts w:ascii="Times" w:hAnsi="Times" w:cs="Times"/>
                <w:sz w:val="18"/>
                <w:szCs w:val="18"/>
              </w:rPr>
            </w:pPr>
            <w:r w:rsidRPr="00324FD9">
              <w:rPr>
                <w:rFonts w:ascii="Times" w:hAnsi="Times" w:cs="Times"/>
                <w:sz w:val="18"/>
                <w:szCs w:val="18"/>
              </w:rPr>
              <w:tab/>
              <w:t>Door System</w:t>
            </w:r>
          </w:p>
        </w:tc>
        <w:tc>
          <w:tcPr>
            <w:tcW w:w="440" w:type="dxa"/>
            <w:tcBorders>
              <w:bottom w:val="single" w:sz="4" w:space="0" w:color="auto"/>
              <w:right w:val="single" w:sz="4" w:space="0" w:color="auto"/>
            </w:tcBorders>
          </w:tcPr>
          <w:p w:rsidR="00A37A48" w:rsidRPr="00324FD9" w:rsidRDefault="00A37A48" w:rsidP="009D0346">
            <w:pPr>
              <w:tabs>
                <w:tab w:val="left" w:pos="360"/>
              </w:tabs>
              <w:spacing w:before="120"/>
              <w:rPr>
                <w:rFonts w:ascii="Times" w:hAnsi="Times" w:cs="Times"/>
                <w:sz w:val="18"/>
                <w:szCs w:val="18"/>
              </w:rPr>
            </w:pPr>
            <w:r w:rsidRPr="00324FD9">
              <w:rPr>
                <w:rFonts w:ascii="Times" w:hAnsi="Times" w:cs="Times"/>
                <w:sz w:val="18"/>
                <w:szCs w:val="18"/>
              </w:rPr>
              <w:t>D</w:t>
            </w:r>
          </w:p>
        </w:tc>
        <w:tc>
          <w:tcPr>
            <w:tcW w:w="370" w:type="dxa"/>
            <w:tcBorders>
              <w:left w:val="single" w:sz="4" w:space="0" w:color="auto"/>
              <w:bottom w:val="single" w:sz="4" w:space="0" w:color="auto"/>
              <w:right w:val="single" w:sz="6" w:space="0" w:color="auto"/>
            </w:tcBorders>
          </w:tcPr>
          <w:p w:rsidR="00A37A48" w:rsidRPr="00324FD9" w:rsidRDefault="00A37A48" w:rsidP="009D0346">
            <w:pPr>
              <w:tabs>
                <w:tab w:val="left" w:pos="360"/>
              </w:tabs>
              <w:spacing w:before="120"/>
              <w:rPr>
                <w:rFonts w:ascii="Times" w:hAnsi="Times" w:cs="Times"/>
                <w:sz w:val="18"/>
                <w:szCs w:val="18"/>
              </w:rPr>
            </w:pPr>
            <w:r w:rsidRPr="00324FD9">
              <w:rPr>
                <w:rFonts w:ascii="Times" w:hAnsi="Times" w:cs="Times"/>
                <w:sz w:val="18"/>
                <w:szCs w:val="18"/>
              </w:rPr>
              <w:t>-</w:t>
            </w:r>
          </w:p>
        </w:tc>
        <w:tc>
          <w:tcPr>
            <w:tcW w:w="360" w:type="dxa"/>
            <w:tcBorders>
              <w:bottom w:val="single" w:sz="4" w:space="0" w:color="auto"/>
            </w:tcBorders>
          </w:tcPr>
          <w:p w:rsidR="00A37A48" w:rsidRPr="00324FD9" w:rsidRDefault="00A37A48" w:rsidP="009D0346">
            <w:pPr>
              <w:tabs>
                <w:tab w:val="left" w:pos="360"/>
              </w:tabs>
              <w:spacing w:before="120"/>
              <w:rPr>
                <w:rFonts w:ascii="Times" w:hAnsi="Times" w:cs="Times"/>
                <w:sz w:val="18"/>
                <w:szCs w:val="18"/>
              </w:rPr>
            </w:pPr>
            <w:r w:rsidRPr="00324FD9">
              <w:rPr>
                <w:rFonts w:ascii="Times" w:hAnsi="Times" w:cs="Times"/>
                <w:sz w:val="18"/>
                <w:szCs w:val="18"/>
              </w:rPr>
              <w:t>-</w:t>
            </w:r>
          </w:p>
        </w:tc>
        <w:tc>
          <w:tcPr>
            <w:tcW w:w="3240" w:type="dxa"/>
            <w:tcBorders>
              <w:left w:val="single" w:sz="6" w:space="0" w:color="auto"/>
              <w:bottom w:val="single" w:sz="4" w:space="0" w:color="auto"/>
              <w:right w:val="single" w:sz="6" w:space="0" w:color="auto"/>
            </w:tcBorders>
          </w:tcPr>
          <w:p w:rsidR="00A37A48" w:rsidRPr="00324FD9" w:rsidRDefault="00A37A48" w:rsidP="009D0346">
            <w:pPr>
              <w:spacing w:before="120"/>
              <w:rPr>
                <w:rFonts w:ascii="Times" w:hAnsi="Times" w:cs="Times"/>
                <w:sz w:val="18"/>
                <w:szCs w:val="18"/>
              </w:rPr>
            </w:pPr>
          </w:p>
        </w:tc>
        <w:tc>
          <w:tcPr>
            <w:tcW w:w="2880" w:type="dxa"/>
            <w:tcBorders>
              <w:bottom w:val="single" w:sz="4" w:space="0" w:color="auto"/>
              <w:right w:val="single" w:sz="6" w:space="0" w:color="auto"/>
            </w:tcBorders>
          </w:tcPr>
          <w:p w:rsidR="00A37A48" w:rsidRPr="00324FD9" w:rsidRDefault="00A37A48" w:rsidP="009D0346">
            <w:pPr>
              <w:spacing w:before="120"/>
              <w:rPr>
                <w:rFonts w:ascii="Times" w:hAnsi="Times" w:cs="Times"/>
                <w:sz w:val="18"/>
                <w:szCs w:val="18"/>
              </w:rPr>
            </w:pPr>
            <w:r w:rsidRPr="00324FD9">
              <w:rPr>
                <w:rFonts w:ascii="Times" w:hAnsi="Times" w:cs="Times"/>
                <w:sz w:val="18"/>
                <w:szCs w:val="18"/>
              </w:rPr>
              <w:t>None required.</w:t>
            </w:r>
          </w:p>
        </w:tc>
        <w:tc>
          <w:tcPr>
            <w:tcW w:w="2520" w:type="dxa"/>
            <w:tcBorders>
              <w:bottom w:val="single" w:sz="4" w:space="0" w:color="auto"/>
              <w:right w:val="single" w:sz="6" w:space="0" w:color="auto"/>
            </w:tcBorders>
          </w:tcPr>
          <w:p w:rsidR="00A37A48" w:rsidRPr="00324FD9" w:rsidRDefault="00A37A48" w:rsidP="009D0346">
            <w:pPr>
              <w:spacing w:before="120"/>
              <w:rPr>
                <w:rFonts w:ascii="Times" w:hAnsi="Times" w:cs="Times"/>
                <w:sz w:val="18"/>
                <w:szCs w:val="18"/>
              </w:rPr>
            </w:pPr>
            <w:r w:rsidRPr="00324FD9">
              <w:rPr>
                <w:rFonts w:ascii="Times" w:hAnsi="Times" w:cs="Times"/>
                <w:sz w:val="18"/>
                <w:szCs w:val="18"/>
              </w:rPr>
              <w:t>None required.</w:t>
            </w:r>
          </w:p>
        </w:tc>
        <w:tc>
          <w:tcPr>
            <w:tcW w:w="2340" w:type="dxa"/>
            <w:tcBorders>
              <w:bottom w:val="single" w:sz="4" w:space="0" w:color="auto"/>
              <w:right w:val="single" w:sz="6" w:space="0" w:color="auto"/>
            </w:tcBorders>
          </w:tcPr>
          <w:p w:rsidR="00A37A48" w:rsidRPr="00324FD9" w:rsidRDefault="00A37A48" w:rsidP="009D0346">
            <w:pPr>
              <w:spacing w:before="120"/>
              <w:rPr>
                <w:rFonts w:ascii="Times" w:hAnsi="Times" w:cs="Times"/>
                <w:sz w:val="18"/>
                <w:szCs w:val="18"/>
              </w:rPr>
            </w:pPr>
            <w:r w:rsidRPr="00324FD9">
              <w:rPr>
                <w:rFonts w:ascii="Times" w:hAnsi="Times" w:cs="Times"/>
                <w:sz w:val="18"/>
                <w:szCs w:val="18"/>
              </w:rPr>
              <w:t>An Inoperative Placard will be displayed in a prominent position to be seen by flight crew and will be noted on ADLS.</w:t>
            </w:r>
          </w:p>
        </w:tc>
      </w:tr>
    </w:tbl>
    <w:p w:rsidR="009D0346" w:rsidRDefault="009D0346" w:rsidP="00C91B7A">
      <w:pPr>
        <w:tabs>
          <w:tab w:val="left" w:pos="440"/>
          <w:tab w:val="left" w:pos="2600"/>
        </w:tabs>
        <w:spacing w:before="120"/>
        <w:ind w:left="86"/>
        <w:rPr>
          <w:rFonts w:ascii="Times" w:hAnsi="Times" w:cs="Times"/>
          <w:sz w:val="18"/>
          <w:szCs w:val="18"/>
        </w:rPr>
        <w:sectPr w:rsidR="009D0346" w:rsidSect="00EA538C">
          <w:headerReference w:type="default" r:id="rId194"/>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36172" w:rsidRPr="00324FD9" w:rsidTr="009B4583">
        <w:trPr>
          <w:cantSplit/>
          <w:trHeight w:val="6290"/>
        </w:trPr>
        <w:tc>
          <w:tcPr>
            <w:tcW w:w="2330" w:type="dxa"/>
            <w:tcBorders>
              <w:top w:val="single" w:sz="4" w:space="0" w:color="auto"/>
              <w:left w:val="single" w:sz="6" w:space="0" w:color="auto"/>
              <w:bottom w:val="single" w:sz="4" w:space="0" w:color="auto"/>
            </w:tcBorders>
          </w:tcPr>
          <w:p w:rsidR="00C91B7A" w:rsidRDefault="00A37A48" w:rsidP="009D0346">
            <w:pPr>
              <w:tabs>
                <w:tab w:val="left" w:pos="440"/>
                <w:tab w:val="left" w:pos="2600"/>
              </w:tabs>
              <w:ind w:left="86"/>
              <w:rPr>
                <w:rFonts w:ascii="Times" w:hAnsi="Times" w:cs="Times"/>
                <w:sz w:val="18"/>
                <w:szCs w:val="18"/>
              </w:rPr>
            </w:pPr>
            <w:r>
              <w:rPr>
                <w:rFonts w:ascii="Times" w:hAnsi="Times" w:cs="Times"/>
                <w:sz w:val="18"/>
                <w:szCs w:val="18"/>
              </w:rPr>
              <w:lastRenderedPageBreak/>
              <w:t>7</w:t>
            </w:r>
            <w:r w:rsidR="00836172" w:rsidRPr="00324FD9">
              <w:rPr>
                <w:rFonts w:ascii="Times" w:hAnsi="Times" w:cs="Times"/>
                <w:sz w:val="18"/>
                <w:szCs w:val="18"/>
              </w:rPr>
              <w:t>.</w:t>
            </w:r>
            <w:r w:rsidR="00836172" w:rsidRPr="00324FD9">
              <w:rPr>
                <w:rFonts w:ascii="Times" w:hAnsi="Times" w:cs="Times"/>
                <w:sz w:val="18"/>
                <w:szCs w:val="18"/>
              </w:rPr>
              <w:tab/>
              <w:t xml:space="preserve">Main </w:t>
            </w:r>
            <w:r w:rsidR="00836172">
              <w:rPr>
                <w:rFonts w:ascii="Times" w:hAnsi="Times" w:cs="Times"/>
                <w:sz w:val="18"/>
                <w:szCs w:val="18"/>
              </w:rPr>
              <w:t xml:space="preserve">Entry </w:t>
            </w:r>
            <w:r w:rsidR="00C91B7A">
              <w:rPr>
                <w:rFonts w:ascii="Times" w:hAnsi="Times" w:cs="Times"/>
                <w:sz w:val="18"/>
                <w:szCs w:val="18"/>
              </w:rPr>
              <w:t>Door</w:t>
            </w:r>
          </w:p>
          <w:p w:rsidR="00836172" w:rsidRPr="00324FD9" w:rsidRDefault="00C91B7A" w:rsidP="009D0346">
            <w:pPr>
              <w:tabs>
                <w:tab w:val="left" w:pos="440"/>
                <w:tab w:val="left" w:pos="2600"/>
              </w:tabs>
              <w:ind w:left="80"/>
              <w:rPr>
                <w:rFonts w:ascii="Times" w:hAnsi="Times" w:cs="Times"/>
                <w:sz w:val="18"/>
                <w:szCs w:val="18"/>
              </w:rPr>
            </w:pPr>
            <w:r>
              <w:rPr>
                <w:rFonts w:ascii="Times" w:hAnsi="Times" w:cs="Times"/>
                <w:sz w:val="18"/>
                <w:szCs w:val="18"/>
              </w:rPr>
              <w:tab/>
              <w:t>Warning</w:t>
            </w:r>
            <w:r w:rsidR="00836172" w:rsidRPr="00324FD9">
              <w:rPr>
                <w:rFonts w:ascii="Times" w:hAnsi="Times" w:cs="Times"/>
                <w:sz w:val="18"/>
                <w:szCs w:val="18"/>
              </w:rPr>
              <w:t xml:space="preserve"> System</w:t>
            </w:r>
          </w:p>
        </w:tc>
        <w:tc>
          <w:tcPr>
            <w:tcW w:w="440" w:type="dxa"/>
            <w:tcBorders>
              <w:top w:val="single" w:sz="4" w:space="0" w:color="auto"/>
              <w:bottom w:val="single" w:sz="4" w:space="0" w:color="auto"/>
              <w:right w:val="single" w:sz="4" w:space="0" w:color="auto"/>
            </w:tcBorders>
          </w:tcPr>
          <w:p w:rsidR="00836172" w:rsidRPr="00324FD9" w:rsidRDefault="00C91B7A" w:rsidP="009D0346">
            <w:pPr>
              <w:tabs>
                <w:tab w:val="left" w:pos="360"/>
              </w:tabs>
              <w:rPr>
                <w:rFonts w:ascii="Times" w:hAnsi="Times" w:cs="Times"/>
                <w:sz w:val="18"/>
                <w:szCs w:val="18"/>
              </w:rPr>
            </w:pPr>
            <w:r>
              <w:rPr>
                <w:rFonts w:ascii="Times" w:hAnsi="Times" w:cs="Times"/>
                <w:sz w:val="18"/>
                <w:szCs w:val="18"/>
              </w:rPr>
              <w:t>C</w:t>
            </w:r>
          </w:p>
        </w:tc>
        <w:tc>
          <w:tcPr>
            <w:tcW w:w="370" w:type="dxa"/>
            <w:tcBorders>
              <w:top w:val="single" w:sz="4" w:space="0" w:color="auto"/>
              <w:left w:val="single" w:sz="4" w:space="0" w:color="auto"/>
              <w:bottom w:val="single" w:sz="4" w:space="0" w:color="auto"/>
              <w:right w:val="single" w:sz="6" w:space="0" w:color="auto"/>
            </w:tcBorders>
          </w:tcPr>
          <w:p w:rsidR="00836172" w:rsidRPr="00324FD9" w:rsidRDefault="00C91B7A" w:rsidP="009D0346">
            <w:pPr>
              <w:tabs>
                <w:tab w:val="left" w:pos="360"/>
              </w:tabs>
              <w:rPr>
                <w:rFonts w:ascii="Times" w:hAnsi="Times" w:cs="Times"/>
                <w:sz w:val="18"/>
                <w:szCs w:val="18"/>
              </w:rPr>
            </w:pPr>
            <w:r>
              <w:rPr>
                <w:rFonts w:ascii="Times" w:hAnsi="Times" w:cs="Times"/>
                <w:sz w:val="18"/>
                <w:szCs w:val="18"/>
              </w:rPr>
              <w:t>1</w:t>
            </w:r>
          </w:p>
        </w:tc>
        <w:tc>
          <w:tcPr>
            <w:tcW w:w="360" w:type="dxa"/>
            <w:tcBorders>
              <w:top w:val="single" w:sz="4" w:space="0" w:color="auto"/>
              <w:bottom w:val="single" w:sz="4" w:space="0" w:color="auto"/>
            </w:tcBorders>
          </w:tcPr>
          <w:p w:rsidR="00836172" w:rsidRPr="00324FD9" w:rsidRDefault="00C91B7A" w:rsidP="009D0346">
            <w:pPr>
              <w:tabs>
                <w:tab w:val="left" w:pos="360"/>
              </w:tabs>
              <w:rPr>
                <w:rFonts w:ascii="Times" w:hAnsi="Times" w:cs="Times"/>
                <w:sz w:val="18"/>
                <w:szCs w:val="18"/>
              </w:rPr>
            </w:pPr>
            <w:r>
              <w:rPr>
                <w:rFonts w:ascii="Times" w:hAnsi="Times" w:cs="Times"/>
                <w:sz w:val="18"/>
                <w:szCs w:val="18"/>
              </w:rPr>
              <w:t>0</w:t>
            </w:r>
          </w:p>
        </w:tc>
        <w:tc>
          <w:tcPr>
            <w:tcW w:w="3240" w:type="dxa"/>
            <w:tcBorders>
              <w:top w:val="single" w:sz="4" w:space="0" w:color="auto"/>
              <w:left w:val="single" w:sz="6" w:space="0" w:color="auto"/>
              <w:bottom w:val="single" w:sz="4" w:space="0" w:color="auto"/>
              <w:right w:val="single" w:sz="6" w:space="0" w:color="auto"/>
            </w:tcBorders>
          </w:tcPr>
          <w:p w:rsidR="009D0346" w:rsidRDefault="009D0346" w:rsidP="009D0346">
            <w:pPr>
              <w:rPr>
                <w:rFonts w:ascii="Times" w:hAnsi="Times" w:cs="Times"/>
                <w:sz w:val="18"/>
                <w:szCs w:val="18"/>
              </w:rPr>
            </w:pPr>
            <w:r>
              <w:rPr>
                <w:rFonts w:ascii="Times" w:hAnsi="Times" w:cs="Times"/>
                <w:sz w:val="18"/>
                <w:szCs w:val="18"/>
              </w:rPr>
              <w:t xml:space="preserve">(O) </w:t>
            </w:r>
            <w:r w:rsidR="00C91B7A">
              <w:rPr>
                <w:rFonts w:ascii="Times" w:hAnsi="Times" w:cs="Times"/>
                <w:sz w:val="18"/>
                <w:szCs w:val="18"/>
              </w:rPr>
              <w:t>May be inoperative provided</w:t>
            </w:r>
            <w:r>
              <w:rPr>
                <w:rFonts w:ascii="Times" w:hAnsi="Times" w:cs="Times"/>
                <w:sz w:val="18"/>
                <w:szCs w:val="18"/>
              </w:rPr>
              <w:t>:</w:t>
            </w:r>
          </w:p>
          <w:p w:rsidR="00A37A48" w:rsidRDefault="009D0346" w:rsidP="009D0346">
            <w:pPr>
              <w:numPr>
                <w:ilvl w:val="0"/>
                <w:numId w:val="102"/>
              </w:numPr>
              <w:ind w:left="460"/>
              <w:rPr>
                <w:rFonts w:ascii="Times" w:hAnsi="Times" w:cs="Times"/>
                <w:sz w:val="18"/>
                <w:szCs w:val="18"/>
              </w:rPr>
            </w:pPr>
            <w:r>
              <w:rPr>
                <w:rFonts w:ascii="Times" w:hAnsi="Times" w:cs="Times"/>
                <w:sz w:val="18"/>
                <w:szCs w:val="18"/>
              </w:rPr>
              <w:t>With the parking brake applied and the Main Door closed, the Main Door is visually confirmed latched and locked,</w:t>
            </w:r>
          </w:p>
          <w:p w:rsidR="009D0346" w:rsidRDefault="009D0346" w:rsidP="009D0346">
            <w:pPr>
              <w:numPr>
                <w:ilvl w:val="0"/>
                <w:numId w:val="102"/>
              </w:numPr>
              <w:ind w:left="460"/>
              <w:rPr>
                <w:rFonts w:ascii="Times" w:hAnsi="Times" w:cs="Times"/>
                <w:sz w:val="18"/>
                <w:szCs w:val="18"/>
              </w:rPr>
            </w:pPr>
            <w:r>
              <w:rPr>
                <w:rFonts w:ascii="Times" w:hAnsi="Times" w:cs="Times"/>
                <w:sz w:val="18"/>
                <w:szCs w:val="18"/>
              </w:rPr>
              <w:t>On line up and ready for takeoff, re-confirm the correct position of the following:</w:t>
            </w:r>
          </w:p>
          <w:p w:rsidR="009D0346" w:rsidRDefault="009D0346" w:rsidP="009D0346">
            <w:pPr>
              <w:numPr>
                <w:ilvl w:val="0"/>
                <w:numId w:val="103"/>
              </w:numPr>
              <w:ind w:left="820"/>
              <w:rPr>
                <w:rFonts w:ascii="Times" w:hAnsi="Times" w:cs="Times"/>
                <w:sz w:val="18"/>
                <w:szCs w:val="18"/>
              </w:rPr>
            </w:pPr>
            <w:r>
              <w:rPr>
                <w:rFonts w:ascii="Times" w:hAnsi="Times" w:cs="Times"/>
                <w:sz w:val="18"/>
                <w:szCs w:val="18"/>
              </w:rPr>
              <w:t>FLAP Handle</w:t>
            </w:r>
          </w:p>
          <w:p w:rsidR="009D0346" w:rsidRDefault="009D0346" w:rsidP="009D0346">
            <w:pPr>
              <w:numPr>
                <w:ilvl w:val="0"/>
                <w:numId w:val="103"/>
              </w:numPr>
              <w:ind w:left="820"/>
              <w:rPr>
                <w:rFonts w:ascii="Times" w:hAnsi="Times" w:cs="Times"/>
                <w:sz w:val="18"/>
                <w:szCs w:val="18"/>
              </w:rPr>
            </w:pPr>
            <w:r>
              <w:rPr>
                <w:rFonts w:ascii="Times" w:hAnsi="Times" w:cs="Times"/>
                <w:sz w:val="18"/>
                <w:szCs w:val="18"/>
              </w:rPr>
              <w:t>SPEED BRAKE Handle</w:t>
            </w:r>
          </w:p>
          <w:p w:rsidR="009D0346" w:rsidRDefault="009D0346" w:rsidP="009D0346">
            <w:pPr>
              <w:numPr>
                <w:ilvl w:val="0"/>
                <w:numId w:val="103"/>
              </w:numPr>
              <w:ind w:left="730" w:hanging="270"/>
              <w:rPr>
                <w:rFonts w:ascii="Times" w:hAnsi="Times" w:cs="Times"/>
                <w:sz w:val="18"/>
                <w:szCs w:val="18"/>
              </w:rPr>
            </w:pPr>
            <w:r>
              <w:rPr>
                <w:rFonts w:ascii="Times" w:hAnsi="Times" w:cs="Times"/>
                <w:sz w:val="18"/>
                <w:szCs w:val="18"/>
              </w:rPr>
              <w:t>PARK/EMERGE BRAKE Handle</w:t>
            </w:r>
          </w:p>
          <w:p w:rsidR="009D0346" w:rsidRDefault="009D0346" w:rsidP="009D0346">
            <w:pPr>
              <w:numPr>
                <w:ilvl w:val="0"/>
                <w:numId w:val="103"/>
              </w:numPr>
              <w:ind w:left="820"/>
              <w:rPr>
                <w:rFonts w:ascii="Times" w:hAnsi="Times" w:cs="Times"/>
                <w:sz w:val="18"/>
                <w:szCs w:val="18"/>
              </w:rPr>
            </w:pPr>
            <w:r>
              <w:rPr>
                <w:rFonts w:ascii="Times" w:hAnsi="Times" w:cs="Times"/>
                <w:sz w:val="18"/>
                <w:szCs w:val="18"/>
              </w:rPr>
              <w:t>Landing Gear Control Handle</w:t>
            </w:r>
          </w:p>
          <w:p w:rsidR="009D0346" w:rsidRDefault="009D0346" w:rsidP="009D0346">
            <w:pPr>
              <w:numPr>
                <w:ilvl w:val="0"/>
                <w:numId w:val="103"/>
              </w:numPr>
              <w:ind w:left="820"/>
              <w:rPr>
                <w:rFonts w:ascii="Times" w:hAnsi="Times" w:cs="Times"/>
                <w:sz w:val="18"/>
                <w:szCs w:val="18"/>
              </w:rPr>
            </w:pPr>
            <w:r>
              <w:rPr>
                <w:rFonts w:ascii="Times" w:hAnsi="Times" w:cs="Times"/>
                <w:sz w:val="18"/>
                <w:szCs w:val="18"/>
              </w:rPr>
              <w:t>Thrust Reverser Levers</w:t>
            </w:r>
          </w:p>
          <w:p w:rsidR="009D0346" w:rsidRDefault="009D0346" w:rsidP="009D0346">
            <w:pPr>
              <w:numPr>
                <w:ilvl w:val="0"/>
                <w:numId w:val="103"/>
              </w:numPr>
              <w:ind w:left="730" w:hanging="270"/>
              <w:rPr>
                <w:rFonts w:ascii="Times" w:hAnsi="Times" w:cs="Times"/>
                <w:sz w:val="18"/>
                <w:szCs w:val="18"/>
              </w:rPr>
            </w:pPr>
            <w:r>
              <w:rPr>
                <w:rFonts w:ascii="Times" w:hAnsi="Times" w:cs="Times"/>
                <w:sz w:val="18"/>
                <w:szCs w:val="18"/>
              </w:rPr>
              <w:t>GPWS/GND SPLR FLAP ORIDE Switch, and</w:t>
            </w:r>
          </w:p>
          <w:p w:rsidR="009D0346" w:rsidRDefault="009D0346" w:rsidP="009D0346">
            <w:pPr>
              <w:numPr>
                <w:ilvl w:val="0"/>
                <w:numId w:val="103"/>
              </w:numPr>
              <w:ind w:left="820"/>
              <w:rPr>
                <w:rFonts w:ascii="Times" w:hAnsi="Times" w:cs="Times"/>
                <w:sz w:val="18"/>
                <w:szCs w:val="18"/>
              </w:rPr>
            </w:pPr>
            <w:r>
              <w:rPr>
                <w:rFonts w:ascii="Times" w:hAnsi="Times" w:cs="Times"/>
                <w:sz w:val="18"/>
                <w:szCs w:val="18"/>
              </w:rPr>
              <w:t>Pitch, Rudder, and/or Roll Trim</w:t>
            </w:r>
          </w:p>
          <w:p w:rsidR="009D0346" w:rsidRDefault="009D0346" w:rsidP="009D0346">
            <w:pPr>
              <w:spacing w:before="120"/>
              <w:ind w:left="14"/>
              <w:rPr>
                <w:rFonts w:ascii="Times" w:hAnsi="Times" w:cs="Times"/>
                <w:sz w:val="18"/>
                <w:szCs w:val="18"/>
              </w:rPr>
            </w:pPr>
            <w:r>
              <w:rPr>
                <w:rFonts w:ascii="Times" w:hAnsi="Times" w:cs="Times"/>
                <w:sz w:val="18"/>
                <w:szCs w:val="18"/>
              </w:rPr>
              <w:t xml:space="preserve">NOTE 1: Main Door Advisory message will change to a Caution Main Door message once the parking </w:t>
            </w:r>
            <w:r w:rsidR="009B4583">
              <w:rPr>
                <w:rFonts w:ascii="Times" w:hAnsi="Times" w:cs="Times"/>
                <w:sz w:val="18"/>
                <w:szCs w:val="18"/>
              </w:rPr>
              <w:t>brake is released. Caution message will change to a Warning message when power is advanced to takeoff. In addition, it will trigger an associated Aircraft Configuration Warning Message.</w:t>
            </w:r>
          </w:p>
          <w:p w:rsidR="009B4583" w:rsidRPr="00324FD9" w:rsidRDefault="009B4583" w:rsidP="009B4583">
            <w:pPr>
              <w:spacing w:before="120"/>
              <w:ind w:left="14"/>
              <w:rPr>
                <w:rFonts w:ascii="Times" w:hAnsi="Times" w:cs="Times"/>
                <w:sz w:val="18"/>
                <w:szCs w:val="18"/>
              </w:rPr>
            </w:pPr>
            <w:r>
              <w:rPr>
                <w:rFonts w:ascii="Times" w:hAnsi="Times" w:cs="Times"/>
                <w:sz w:val="18"/>
                <w:szCs w:val="18"/>
              </w:rPr>
              <w:t>NOTE 2: Warning messages (Main Door and Aircraft Configuration) cannot be inhibited for takeoff and must be acknowledged.</w:t>
            </w:r>
          </w:p>
        </w:tc>
        <w:tc>
          <w:tcPr>
            <w:tcW w:w="2880" w:type="dxa"/>
            <w:tcBorders>
              <w:top w:val="single" w:sz="4" w:space="0" w:color="auto"/>
              <w:bottom w:val="single" w:sz="4" w:space="0" w:color="auto"/>
              <w:right w:val="single" w:sz="6" w:space="0" w:color="auto"/>
            </w:tcBorders>
          </w:tcPr>
          <w:p w:rsidR="00836172" w:rsidRPr="00324FD9" w:rsidRDefault="00836172" w:rsidP="009D0346">
            <w:pPr>
              <w:rPr>
                <w:rFonts w:ascii="Times" w:hAnsi="Times" w:cs="Times"/>
                <w:sz w:val="18"/>
                <w:szCs w:val="18"/>
              </w:rPr>
            </w:pPr>
            <w:r w:rsidRPr="00324FD9">
              <w:rPr>
                <w:rFonts w:ascii="Times" w:hAnsi="Times" w:cs="Times"/>
                <w:sz w:val="18"/>
                <w:szCs w:val="18"/>
              </w:rPr>
              <w:t>None required.</w:t>
            </w:r>
          </w:p>
        </w:tc>
        <w:tc>
          <w:tcPr>
            <w:tcW w:w="2520" w:type="dxa"/>
            <w:tcBorders>
              <w:top w:val="single" w:sz="4" w:space="0" w:color="auto"/>
              <w:bottom w:val="single" w:sz="4" w:space="0" w:color="auto"/>
              <w:right w:val="single" w:sz="6" w:space="0" w:color="auto"/>
            </w:tcBorders>
          </w:tcPr>
          <w:p w:rsidR="00836172" w:rsidRPr="00324FD9" w:rsidRDefault="00D06A95" w:rsidP="009D0346">
            <w:pPr>
              <w:rPr>
                <w:rFonts w:ascii="Times" w:hAnsi="Times" w:cs="Times"/>
                <w:sz w:val="18"/>
                <w:szCs w:val="18"/>
              </w:rPr>
            </w:pPr>
            <w:r>
              <w:rPr>
                <w:rFonts w:ascii="Times" w:hAnsi="Times" w:cs="Times"/>
                <w:sz w:val="18"/>
                <w:szCs w:val="18"/>
              </w:rPr>
              <w:t xml:space="preserve">Flight crew will visually confirm that the main entry door is latched and locked, and on line up and ready for </w:t>
            </w:r>
            <w:proofErr w:type="gramStart"/>
            <w:r>
              <w:rPr>
                <w:rFonts w:ascii="Times" w:hAnsi="Times" w:cs="Times"/>
                <w:sz w:val="18"/>
                <w:szCs w:val="18"/>
              </w:rPr>
              <w:t>takeoff re-confirm</w:t>
            </w:r>
            <w:proofErr w:type="gramEnd"/>
            <w:r>
              <w:rPr>
                <w:rFonts w:ascii="Times" w:hAnsi="Times" w:cs="Times"/>
                <w:sz w:val="18"/>
                <w:szCs w:val="18"/>
              </w:rPr>
              <w:t xml:space="preserve"> that the airplane is properly configured for takeoff.</w:t>
            </w:r>
          </w:p>
        </w:tc>
        <w:tc>
          <w:tcPr>
            <w:tcW w:w="2340" w:type="dxa"/>
            <w:tcBorders>
              <w:top w:val="single" w:sz="4" w:space="0" w:color="auto"/>
              <w:bottom w:val="single" w:sz="4" w:space="0" w:color="auto"/>
              <w:right w:val="single" w:sz="6" w:space="0" w:color="auto"/>
            </w:tcBorders>
          </w:tcPr>
          <w:p w:rsidR="00836172" w:rsidRPr="00324FD9" w:rsidRDefault="00836172" w:rsidP="009D0346">
            <w:pPr>
              <w:rPr>
                <w:rFonts w:ascii="Times" w:hAnsi="Times" w:cs="Times"/>
                <w:sz w:val="18"/>
                <w:szCs w:val="18"/>
              </w:rPr>
            </w:pPr>
            <w:r w:rsidRPr="00324FD9">
              <w:rPr>
                <w:rFonts w:ascii="Times" w:hAnsi="Times" w:cs="Times"/>
                <w:sz w:val="18"/>
                <w:szCs w:val="18"/>
              </w:rPr>
              <w:t>An Inoperative Placard will be displayed in a prominent position to be seen by flight crew and will be noted on ADLS.</w:t>
            </w:r>
          </w:p>
        </w:tc>
      </w:tr>
    </w:tbl>
    <w:p w:rsidR="009B4583" w:rsidRDefault="009B4583" w:rsidP="00C91B7A">
      <w:pPr>
        <w:tabs>
          <w:tab w:val="left" w:pos="440"/>
          <w:tab w:val="left" w:pos="2600"/>
        </w:tabs>
        <w:spacing w:before="120"/>
        <w:ind w:left="86"/>
        <w:rPr>
          <w:rFonts w:ascii="Times" w:hAnsi="Times" w:cs="Times"/>
          <w:sz w:val="18"/>
          <w:szCs w:val="18"/>
        </w:rPr>
        <w:sectPr w:rsidR="009B4583" w:rsidSect="00EA538C">
          <w:headerReference w:type="default" r:id="rId195"/>
          <w:pgSz w:w="15840" w:h="12240" w:orient="landscape"/>
          <w:pgMar w:top="720" w:right="720" w:bottom="720" w:left="720" w:header="720" w:footer="720" w:gutter="0"/>
          <w:cols w:space="720"/>
          <w:docGrid w:linePitch="360"/>
        </w:sectPr>
      </w:pPr>
    </w:p>
    <w:tbl>
      <w:tblPr>
        <w:tblW w:w="14480"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9B4583" w:rsidRPr="00324FD9" w:rsidTr="009B4583">
        <w:trPr>
          <w:cantSplit/>
        </w:trPr>
        <w:tc>
          <w:tcPr>
            <w:tcW w:w="2330" w:type="dxa"/>
            <w:tcBorders>
              <w:top w:val="single" w:sz="4" w:space="0" w:color="auto"/>
              <w:left w:val="single" w:sz="6" w:space="0" w:color="auto"/>
            </w:tcBorders>
          </w:tcPr>
          <w:p w:rsidR="009B4583" w:rsidRDefault="009B4583" w:rsidP="009B4583">
            <w:pPr>
              <w:tabs>
                <w:tab w:val="left" w:pos="440"/>
                <w:tab w:val="left" w:pos="2600"/>
              </w:tabs>
              <w:ind w:left="86"/>
              <w:rPr>
                <w:rFonts w:ascii="Times" w:hAnsi="Times" w:cs="Times"/>
                <w:sz w:val="18"/>
                <w:szCs w:val="18"/>
              </w:rPr>
            </w:pPr>
            <w:r>
              <w:rPr>
                <w:rFonts w:ascii="Times" w:hAnsi="Times" w:cs="Times"/>
                <w:sz w:val="18"/>
                <w:szCs w:val="18"/>
              </w:rPr>
              <w:lastRenderedPageBreak/>
              <w:t>8.</w:t>
            </w:r>
            <w:r>
              <w:rPr>
                <w:rFonts w:ascii="Times" w:hAnsi="Times" w:cs="Times"/>
                <w:sz w:val="18"/>
                <w:szCs w:val="18"/>
              </w:rPr>
              <w:tab/>
            </w:r>
            <w:proofErr w:type="spellStart"/>
            <w:r>
              <w:rPr>
                <w:rFonts w:ascii="Times" w:hAnsi="Times" w:cs="Times"/>
                <w:sz w:val="18"/>
                <w:szCs w:val="18"/>
              </w:rPr>
              <w:t>Overwing</w:t>
            </w:r>
            <w:proofErr w:type="spellEnd"/>
            <w:r>
              <w:rPr>
                <w:rFonts w:ascii="Times" w:hAnsi="Times" w:cs="Times"/>
                <w:sz w:val="18"/>
                <w:szCs w:val="18"/>
              </w:rPr>
              <w:t xml:space="preserve"> Exit Doors </w:t>
            </w:r>
          </w:p>
          <w:p w:rsidR="009B4583" w:rsidRDefault="009B4583" w:rsidP="009B4583">
            <w:pPr>
              <w:tabs>
                <w:tab w:val="left" w:pos="440"/>
                <w:tab w:val="left" w:pos="2600"/>
              </w:tabs>
              <w:ind w:left="86"/>
              <w:rPr>
                <w:rFonts w:ascii="Times" w:hAnsi="Times" w:cs="Times"/>
                <w:sz w:val="18"/>
                <w:szCs w:val="18"/>
              </w:rPr>
            </w:pPr>
            <w:r>
              <w:rPr>
                <w:rFonts w:ascii="Times" w:hAnsi="Times" w:cs="Times"/>
                <w:sz w:val="18"/>
                <w:szCs w:val="18"/>
              </w:rPr>
              <w:tab/>
              <w:t xml:space="preserve">Warning System </w:t>
            </w:r>
          </w:p>
          <w:p w:rsidR="009B4583" w:rsidRDefault="009B4583" w:rsidP="009B4583">
            <w:pPr>
              <w:tabs>
                <w:tab w:val="left" w:pos="440"/>
                <w:tab w:val="left" w:pos="2600"/>
              </w:tabs>
              <w:ind w:left="86"/>
              <w:rPr>
                <w:rFonts w:ascii="Times" w:hAnsi="Times" w:cs="Times"/>
                <w:sz w:val="18"/>
                <w:szCs w:val="18"/>
              </w:rPr>
            </w:pPr>
            <w:r>
              <w:rPr>
                <w:rFonts w:ascii="Times" w:hAnsi="Times" w:cs="Times"/>
                <w:sz w:val="18"/>
                <w:szCs w:val="18"/>
              </w:rPr>
              <w:tab/>
              <w:t xml:space="preserve">(indicating system </w:t>
            </w:r>
          </w:p>
          <w:p w:rsidR="009B4583" w:rsidRDefault="009B4583" w:rsidP="009B4583">
            <w:pPr>
              <w:tabs>
                <w:tab w:val="left" w:pos="440"/>
                <w:tab w:val="left" w:pos="2600"/>
              </w:tabs>
              <w:ind w:left="86"/>
              <w:rPr>
                <w:rFonts w:ascii="Times" w:hAnsi="Times" w:cs="Times"/>
                <w:sz w:val="18"/>
                <w:szCs w:val="18"/>
              </w:rPr>
            </w:pPr>
            <w:r>
              <w:rPr>
                <w:rFonts w:ascii="Times" w:hAnsi="Times" w:cs="Times"/>
                <w:sz w:val="18"/>
                <w:szCs w:val="18"/>
              </w:rPr>
              <w:tab/>
              <w:t xml:space="preserve">inoperative or </w:t>
            </w:r>
          </w:p>
          <w:p w:rsidR="009B4583" w:rsidRDefault="009B4583" w:rsidP="009B4583">
            <w:pPr>
              <w:tabs>
                <w:tab w:val="left" w:pos="440"/>
                <w:tab w:val="left" w:pos="2600"/>
              </w:tabs>
              <w:ind w:left="86"/>
              <w:rPr>
                <w:rFonts w:ascii="Times" w:hAnsi="Times" w:cs="Times"/>
                <w:sz w:val="18"/>
                <w:szCs w:val="18"/>
              </w:rPr>
            </w:pPr>
            <w:r>
              <w:rPr>
                <w:rFonts w:ascii="Times" w:hAnsi="Times" w:cs="Times"/>
                <w:sz w:val="18"/>
                <w:szCs w:val="18"/>
              </w:rPr>
              <w:tab/>
              <w:t xml:space="preserve">individual door(s) </w:t>
            </w:r>
          </w:p>
          <w:p w:rsidR="009B4583" w:rsidRDefault="009B4583" w:rsidP="009B4583">
            <w:pPr>
              <w:tabs>
                <w:tab w:val="left" w:pos="440"/>
                <w:tab w:val="left" w:pos="2600"/>
              </w:tabs>
              <w:ind w:left="86"/>
              <w:rPr>
                <w:rFonts w:ascii="Times" w:hAnsi="Times" w:cs="Times"/>
                <w:sz w:val="18"/>
                <w:szCs w:val="18"/>
              </w:rPr>
            </w:pPr>
            <w:r>
              <w:rPr>
                <w:rFonts w:ascii="Times" w:hAnsi="Times" w:cs="Times"/>
                <w:sz w:val="18"/>
                <w:szCs w:val="18"/>
              </w:rPr>
              <w:tab/>
              <w:t>warning indication)</w:t>
            </w:r>
            <w:r>
              <w:rPr>
                <w:rFonts w:ascii="Times" w:hAnsi="Times" w:cs="Times"/>
                <w:sz w:val="18"/>
                <w:szCs w:val="18"/>
              </w:rPr>
              <w:tab/>
            </w:r>
          </w:p>
        </w:tc>
        <w:tc>
          <w:tcPr>
            <w:tcW w:w="440" w:type="dxa"/>
            <w:tcBorders>
              <w:top w:val="single" w:sz="4" w:space="0" w:color="auto"/>
              <w:right w:val="single" w:sz="4" w:space="0" w:color="auto"/>
            </w:tcBorders>
          </w:tcPr>
          <w:p w:rsidR="009B4583" w:rsidRDefault="009B4583" w:rsidP="009B4583">
            <w:pPr>
              <w:tabs>
                <w:tab w:val="left" w:pos="360"/>
              </w:tabs>
              <w:rPr>
                <w:rFonts w:ascii="Times" w:hAnsi="Times" w:cs="Times"/>
                <w:sz w:val="18"/>
                <w:szCs w:val="18"/>
              </w:rPr>
            </w:pPr>
            <w:r>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9B4583" w:rsidRDefault="009B4583" w:rsidP="009B4583">
            <w:pPr>
              <w:tabs>
                <w:tab w:val="left" w:pos="360"/>
              </w:tabs>
              <w:rPr>
                <w:rFonts w:ascii="Times" w:hAnsi="Times" w:cs="Times"/>
                <w:sz w:val="18"/>
                <w:szCs w:val="18"/>
              </w:rPr>
            </w:pPr>
            <w:r>
              <w:rPr>
                <w:rFonts w:ascii="Times" w:hAnsi="Times" w:cs="Times"/>
                <w:sz w:val="18"/>
                <w:szCs w:val="18"/>
              </w:rPr>
              <w:t>4</w:t>
            </w:r>
          </w:p>
        </w:tc>
        <w:tc>
          <w:tcPr>
            <w:tcW w:w="360" w:type="dxa"/>
            <w:tcBorders>
              <w:top w:val="single" w:sz="4" w:space="0" w:color="auto"/>
            </w:tcBorders>
          </w:tcPr>
          <w:p w:rsidR="009B4583" w:rsidRDefault="009B4583" w:rsidP="009B4583">
            <w:pPr>
              <w:tabs>
                <w:tab w:val="left" w:pos="360"/>
              </w:tabs>
              <w:rPr>
                <w:rFonts w:ascii="Times" w:hAnsi="Times" w:cs="Times"/>
                <w:sz w:val="18"/>
                <w:szCs w:val="18"/>
              </w:rPr>
            </w:pPr>
            <w:r>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9B4583" w:rsidRDefault="009B4583" w:rsidP="009B4583">
            <w:pPr>
              <w:rPr>
                <w:rFonts w:ascii="Times" w:hAnsi="Times" w:cs="Times"/>
                <w:sz w:val="18"/>
                <w:szCs w:val="18"/>
              </w:rPr>
            </w:pPr>
            <w:r>
              <w:rPr>
                <w:rFonts w:ascii="Times" w:hAnsi="Times" w:cs="Times"/>
                <w:sz w:val="18"/>
                <w:szCs w:val="18"/>
              </w:rPr>
              <w:t>(O) May be inoperative provided before each departure:</w:t>
            </w:r>
          </w:p>
          <w:p w:rsidR="009B4583" w:rsidRDefault="009B4583" w:rsidP="009B4583">
            <w:pPr>
              <w:numPr>
                <w:ilvl w:val="0"/>
                <w:numId w:val="104"/>
              </w:numPr>
              <w:ind w:left="460"/>
              <w:rPr>
                <w:rFonts w:ascii="Times" w:hAnsi="Times" w:cs="Times"/>
                <w:sz w:val="18"/>
                <w:szCs w:val="18"/>
              </w:rPr>
            </w:pPr>
            <w:r>
              <w:rPr>
                <w:rFonts w:ascii="Times" w:hAnsi="Times" w:cs="Times"/>
                <w:sz w:val="18"/>
                <w:szCs w:val="18"/>
              </w:rPr>
              <w:t xml:space="preserve">A crewmember verifies by visual inspection that in each of the four (4) </w:t>
            </w:r>
            <w:proofErr w:type="spellStart"/>
            <w:r>
              <w:rPr>
                <w:rFonts w:ascii="Times" w:hAnsi="Times" w:cs="Times"/>
                <w:sz w:val="18"/>
                <w:szCs w:val="18"/>
              </w:rPr>
              <w:t>Overwing</w:t>
            </w:r>
            <w:proofErr w:type="spellEnd"/>
            <w:r>
              <w:rPr>
                <w:rFonts w:ascii="Times" w:hAnsi="Times" w:cs="Times"/>
                <w:sz w:val="18"/>
                <w:szCs w:val="18"/>
              </w:rPr>
              <w:t xml:space="preserve"> Exit Doors the locking tabs are extended and engaged, and</w:t>
            </w:r>
          </w:p>
          <w:p w:rsidR="009B4583" w:rsidRDefault="009B4583" w:rsidP="009B4583">
            <w:pPr>
              <w:numPr>
                <w:ilvl w:val="0"/>
                <w:numId w:val="104"/>
              </w:numPr>
              <w:ind w:left="460"/>
              <w:rPr>
                <w:rFonts w:ascii="Times" w:hAnsi="Times" w:cs="Times"/>
                <w:sz w:val="18"/>
                <w:szCs w:val="18"/>
              </w:rPr>
            </w:pPr>
            <w:r>
              <w:rPr>
                <w:rFonts w:ascii="Times" w:hAnsi="Times" w:cs="Times"/>
                <w:sz w:val="18"/>
                <w:szCs w:val="18"/>
              </w:rPr>
              <w:t xml:space="preserve">All four (4) </w:t>
            </w:r>
            <w:proofErr w:type="spellStart"/>
            <w:r>
              <w:rPr>
                <w:rFonts w:ascii="Times" w:hAnsi="Times" w:cs="Times"/>
                <w:sz w:val="18"/>
                <w:szCs w:val="18"/>
              </w:rPr>
              <w:t>Overwing</w:t>
            </w:r>
            <w:proofErr w:type="spellEnd"/>
            <w:r>
              <w:rPr>
                <w:rFonts w:ascii="Times" w:hAnsi="Times" w:cs="Times"/>
                <w:sz w:val="18"/>
                <w:szCs w:val="18"/>
              </w:rPr>
              <w:t xml:space="preserve"> Exit Door Release Handles are stowed flush.</w:t>
            </w:r>
          </w:p>
        </w:tc>
        <w:tc>
          <w:tcPr>
            <w:tcW w:w="2880" w:type="dxa"/>
            <w:tcBorders>
              <w:top w:val="single" w:sz="4" w:space="0" w:color="auto"/>
              <w:right w:val="single" w:sz="6" w:space="0" w:color="auto"/>
            </w:tcBorders>
          </w:tcPr>
          <w:p w:rsidR="009B4583" w:rsidRPr="00324FD9" w:rsidRDefault="009B4583" w:rsidP="009B4583">
            <w:pPr>
              <w:rPr>
                <w:rFonts w:ascii="Times" w:hAnsi="Times" w:cs="Times"/>
                <w:sz w:val="18"/>
                <w:szCs w:val="18"/>
              </w:rPr>
            </w:pPr>
            <w:r>
              <w:rPr>
                <w:rFonts w:ascii="Times" w:hAnsi="Times" w:cs="Times"/>
                <w:sz w:val="18"/>
                <w:szCs w:val="18"/>
              </w:rPr>
              <w:t>None required.</w:t>
            </w:r>
          </w:p>
        </w:tc>
        <w:tc>
          <w:tcPr>
            <w:tcW w:w="2520" w:type="dxa"/>
            <w:tcBorders>
              <w:top w:val="single" w:sz="4" w:space="0" w:color="auto"/>
              <w:right w:val="single" w:sz="6" w:space="0" w:color="auto"/>
            </w:tcBorders>
          </w:tcPr>
          <w:p w:rsidR="009B4583" w:rsidRPr="00324FD9" w:rsidRDefault="006B7C3D" w:rsidP="009B4583">
            <w:pPr>
              <w:rPr>
                <w:rFonts w:ascii="Times" w:hAnsi="Times" w:cs="Times"/>
                <w:sz w:val="18"/>
                <w:szCs w:val="18"/>
              </w:rPr>
            </w:pPr>
            <w:r>
              <w:rPr>
                <w:rFonts w:ascii="Times" w:hAnsi="Times" w:cs="Times"/>
                <w:sz w:val="18"/>
                <w:szCs w:val="18"/>
              </w:rPr>
              <w:t>Flight crew will verify by visual inspection that each of the four doors locking tabs are extended and engage and the release handles are stowed flush.</w:t>
            </w:r>
          </w:p>
        </w:tc>
        <w:tc>
          <w:tcPr>
            <w:tcW w:w="2340" w:type="dxa"/>
            <w:tcBorders>
              <w:top w:val="single" w:sz="4" w:space="0" w:color="auto"/>
              <w:right w:val="single" w:sz="6" w:space="0" w:color="auto"/>
            </w:tcBorders>
          </w:tcPr>
          <w:p w:rsidR="009B4583" w:rsidRPr="00324FD9" w:rsidRDefault="009B4583" w:rsidP="009B4583">
            <w:pPr>
              <w:rPr>
                <w:rFonts w:ascii="Times" w:hAnsi="Times" w:cs="Times"/>
                <w:sz w:val="18"/>
                <w:szCs w:val="18"/>
              </w:rPr>
            </w:pPr>
            <w:r w:rsidRPr="00324FD9">
              <w:rPr>
                <w:rFonts w:ascii="Times" w:hAnsi="Times" w:cs="Times"/>
                <w:sz w:val="18"/>
                <w:szCs w:val="18"/>
              </w:rPr>
              <w:t>An Inoperative Placard will be displayed in a prominent position to be seen by flight crew and will be noted on ADLS.</w:t>
            </w:r>
          </w:p>
        </w:tc>
      </w:tr>
      <w:tr w:rsidR="00836172" w:rsidRPr="00324FD9" w:rsidTr="009B4583">
        <w:trPr>
          <w:cantSplit/>
        </w:trPr>
        <w:tc>
          <w:tcPr>
            <w:tcW w:w="2330" w:type="dxa"/>
            <w:tcBorders>
              <w:left w:val="single" w:sz="6" w:space="0" w:color="auto"/>
            </w:tcBorders>
          </w:tcPr>
          <w:p w:rsidR="00C91B7A" w:rsidRDefault="009B4583" w:rsidP="00C91B7A">
            <w:pPr>
              <w:tabs>
                <w:tab w:val="left" w:pos="440"/>
                <w:tab w:val="left" w:pos="2600"/>
              </w:tabs>
              <w:spacing w:before="120"/>
              <w:ind w:left="86"/>
              <w:rPr>
                <w:rFonts w:ascii="Times" w:hAnsi="Times" w:cs="Times"/>
                <w:sz w:val="18"/>
                <w:szCs w:val="18"/>
              </w:rPr>
            </w:pPr>
            <w:r>
              <w:rPr>
                <w:rFonts w:ascii="Times" w:hAnsi="Times" w:cs="Times"/>
                <w:sz w:val="18"/>
                <w:szCs w:val="18"/>
              </w:rPr>
              <w:t>9</w:t>
            </w:r>
            <w:r w:rsidR="00C91B7A" w:rsidRPr="00324FD9">
              <w:rPr>
                <w:rFonts w:ascii="Times" w:hAnsi="Times" w:cs="Times"/>
                <w:sz w:val="18"/>
                <w:szCs w:val="18"/>
              </w:rPr>
              <w:t>.</w:t>
            </w:r>
            <w:r w:rsidR="00C91B7A" w:rsidRPr="00324FD9">
              <w:rPr>
                <w:rFonts w:ascii="Times" w:hAnsi="Times" w:cs="Times"/>
                <w:sz w:val="18"/>
                <w:szCs w:val="18"/>
              </w:rPr>
              <w:tab/>
            </w:r>
            <w:r w:rsidR="00C91B7A">
              <w:rPr>
                <w:rFonts w:ascii="Times" w:hAnsi="Times" w:cs="Times"/>
                <w:sz w:val="18"/>
                <w:szCs w:val="18"/>
              </w:rPr>
              <w:t>Internal Baggage Door</w:t>
            </w:r>
          </w:p>
          <w:p w:rsidR="00C91B7A" w:rsidRDefault="00C91B7A" w:rsidP="00C91B7A">
            <w:pPr>
              <w:tabs>
                <w:tab w:val="left" w:pos="440"/>
                <w:tab w:val="left" w:pos="2600"/>
              </w:tabs>
              <w:ind w:left="80"/>
              <w:rPr>
                <w:rFonts w:ascii="Times" w:hAnsi="Times" w:cs="Times"/>
                <w:sz w:val="18"/>
                <w:szCs w:val="18"/>
              </w:rPr>
            </w:pPr>
            <w:r>
              <w:rPr>
                <w:rFonts w:ascii="Times" w:hAnsi="Times" w:cs="Times"/>
                <w:sz w:val="18"/>
                <w:szCs w:val="18"/>
              </w:rPr>
              <w:tab/>
              <w:t>Warning System</w:t>
            </w:r>
          </w:p>
          <w:p w:rsidR="00836172" w:rsidRPr="00324FD9" w:rsidRDefault="00C91B7A" w:rsidP="00C91B7A">
            <w:pPr>
              <w:tabs>
                <w:tab w:val="left" w:pos="440"/>
                <w:tab w:val="left" w:pos="2600"/>
              </w:tabs>
              <w:ind w:left="80"/>
              <w:rPr>
                <w:rFonts w:ascii="Times" w:hAnsi="Times" w:cs="Times"/>
                <w:sz w:val="18"/>
                <w:szCs w:val="18"/>
              </w:rPr>
            </w:pPr>
            <w:r>
              <w:rPr>
                <w:rFonts w:ascii="Times" w:hAnsi="Times" w:cs="Times"/>
                <w:sz w:val="18"/>
                <w:szCs w:val="18"/>
              </w:rPr>
              <w:tab/>
              <w:t>(Cockpit Indications)</w:t>
            </w:r>
          </w:p>
        </w:tc>
        <w:tc>
          <w:tcPr>
            <w:tcW w:w="440" w:type="dxa"/>
            <w:tcBorders>
              <w:right w:val="single" w:sz="4" w:space="0" w:color="auto"/>
            </w:tcBorders>
          </w:tcPr>
          <w:p w:rsidR="00836172" w:rsidRPr="00324FD9" w:rsidRDefault="00A37A48" w:rsidP="00940702">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36172" w:rsidRPr="00324FD9" w:rsidRDefault="00A37A48" w:rsidP="00940702">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836172" w:rsidRPr="00324FD9" w:rsidRDefault="00A37A48" w:rsidP="00940702">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836172" w:rsidRPr="00324FD9" w:rsidRDefault="00A37A48" w:rsidP="00940702">
            <w:pPr>
              <w:spacing w:before="120"/>
              <w:rPr>
                <w:rFonts w:ascii="Times" w:hAnsi="Times" w:cs="Times"/>
                <w:sz w:val="18"/>
                <w:szCs w:val="18"/>
              </w:rPr>
            </w:pPr>
            <w:r>
              <w:rPr>
                <w:rFonts w:ascii="Times" w:hAnsi="Times" w:cs="Times"/>
                <w:sz w:val="18"/>
                <w:szCs w:val="18"/>
              </w:rPr>
              <w:t>May be inoperative provided a</w:t>
            </w:r>
            <w:r w:rsidR="00C91B7A">
              <w:rPr>
                <w:rFonts w:ascii="Times" w:hAnsi="Times" w:cs="Times"/>
                <w:sz w:val="18"/>
                <w:szCs w:val="18"/>
              </w:rPr>
              <w:t>irplane is operated at or below FL400</w:t>
            </w:r>
            <w:r>
              <w:rPr>
                <w:rFonts w:ascii="Times" w:hAnsi="Times" w:cs="Times"/>
                <w:sz w:val="18"/>
                <w:szCs w:val="18"/>
              </w:rPr>
              <w:t>.</w:t>
            </w:r>
          </w:p>
        </w:tc>
        <w:tc>
          <w:tcPr>
            <w:tcW w:w="2880" w:type="dxa"/>
            <w:tcBorders>
              <w:right w:val="single" w:sz="6" w:space="0" w:color="auto"/>
            </w:tcBorders>
          </w:tcPr>
          <w:p w:rsidR="00836172" w:rsidRPr="00324FD9" w:rsidRDefault="00836172" w:rsidP="00940702">
            <w:pPr>
              <w:spacing w:before="120"/>
              <w:rPr>
                <w:rFonts w:ascii="Times" w:hAnsi="Times" w:cs="Times"/>
                <w:sz w:val="18"/>
                <w:szCs w:val="18"/>
              </w:rPr>
            </w:pPr>
            <w:r w:rsidRPr="00324FD9">
              <w:rPr>
                <w:rFonts w:ascii="Times" w:hAnsi="Times" w:cs="Times"/>
                <w:sz w:val="18"/>
                <w:szCs w:val="18"/>
              </w:rPr>
              <w:t>None required.</w:t>
            </w:r>
          </w:p>
        </w:tc>
        <w:tc>
          <w:tcPr>
            <w:tcW w:w="2520" w:type="dxa"/>
            <w:tcBorders>
              <w:right w:val="single" w:sz="6" w:space="0" w:color="auto"/>
            </w:tcBorders>
          </w:tcPr>
          <w:p w:rsidR="00836172" w:rsidRPr="00324FD9" w:rsidRDefault="00836172" w:rsidP="00940702">
            <w:pPr>
              <w:spacing w:before="120"/>
              <w:rPr>
                <w:rFonts w:ascii="Times" w:hAnsi="Times" w:cs="Times"/>
                <w:sz w:val="18"/>
                <w:szCs w:val="18"/>
              </w:rPr>
            </w:pPr>
            <w:r w:rsidRPr="00324FD9">
              <w:rPr>
                <w:rFonts w:ascii="Times" w:hAnsi="Times" w:cs="Times"/>
                <w:sz w:val="18"/>
                <w:szCs w:val="18"/>
              </w:rPr>
              <w:t>None required.</w:t>
            </w:r>
          </w:p>
        </w:tc>
        <w:tc>
          <w:tcPr>
            <w:tcW w:w="2340" w:type="dxa"/>
            <w:tcBorders>
              <w:right w:val="single" w:sz="6" w:space="0" w:color="auto"/>
            </w:tcBorders>
          </w:tcPr>
          <w:p w:rsidR="00836172" w:rsidRPr="00324FD9" w:rsidRDefault="00836172" w:rsidP="00940702">
            <w:pPr>
              <w:spacing w:before="120"/>
              <w:rPr>
                <w:rFonts w:ascii="Times" w:hAnsi="Times" w:cs="Times"/>
                <w:sz w:val="18"/>
                <w:szCs w:val="18"/>
              </w:rPr>
            </w:pPr>
            <w:r w:rsidRPr="00324FD9">
              <w:rPr>
                <w:rFonts w:ascii="Times" w:hAnsi="Times" w:cs="Times"/>
                <w:sz w:val="18"/>
                <w:szCs w:val="18"/>
              </w:rPr>
              <w:t>An Inoperative Placard will be displayed in a prominent position to be seen by flight crew and will be noted on ADLS.</w:t>
            </w:r>
          </w:p>
        </w:tc>
      </w:tr>
      <w:tr w:rsidR="00836172" w:rsidRPr="00324FD9" w:rsidTr="0091217E">
        <w:trPr>
          <w:cantSplit/>
        </w:trPr>
        <w:tc>
          <w:tcPr>
            <w:tcW w:w="2330" w:type="dxa"/>
            <w:tcBorders>
              <w:left w:val="single" w:sz="6" w:space="0" w:color="auto"/>
            </w:tcBorders>
          </w:tcPr>
          <w:p w:rsidR="0091217E" w:rsidRPr="00324FD9" w:rsidRDefault="0091217E" w:rsidP="00C91B7A">
            <w:pPr>
              <w:tabs>
                <w:tab w:val="left" w:pos="440"/>
                <w:tab w:val="left" w:pos="2600"/>
              </w:tabs>
              <w:spacing w:before="120"/>
              <w:ind w:left="86"/>
              <w:rPr>
                <w:rFonts w:ascii="Times" w:hAnsi="Times" w:cs="Times"/>
                <w:sz w:val="18"/>
                <w:szCs w:val="18"/>
              </w:rPr>
            </w:pPr>
          </w:p>
        </w:tc>
        <w:tc>
          <w:tcPr>
            <w:tcW w:w="440" w:type="dxa"/>
            <w:tcBorders>
              <w:right w:val="single" w:sz="4" w:space="0" w:color="auto"/>
            </w:tcBorders>
          </w:tcPr>
          <w:p w:rsidR="00836172" w:rsidRPr="00324FD9" w:rsidRDefault="0091217E" w:rsidP="0091217E">
            <w:pPr>
              <w:tabs>
                <w:tab w:val="left" w:pos="360"/>
              </w:tabs>
              <w:spacing w:before="120"/>
              <w:rPr>
                <w:rFonts w:ascii="Times" w:hAnsi="Times" w:cs="Times"/>
                <w:sz w:val="18"/>
                <w:szCs w:val="18"/>
              </w:rPr>
            </w:pPr>
            <w:r>
              <w:rPr>
                <w:rFonts w:ascii="Times" w:hAnsi="Times" w:cs="Times"/>
                <w:sz w:val="18"/>
                <w:szCs w:val="18"/>
              </w:rPr>
              <w:t>C</w:t>
            </w:r>
          </w:p>
        </w:tc>
        <w:tc>
          <w:tcPr>
            <w:tcW w:w="370" w:type="dxa"/>
            <w:tcBorders>
              <w:left w:val="single" w:sz="4" w:space="0" w:color="auto"/>
              <w:right w:val="single" w:sz="6" w:space="0" w:color="auto"/>
            </w:tcBorders>
          </w:tcPr>
          <w:p w:rsidR="00836172" w:rsidRPr="00324FD9" w:rsidRDefault="0091217E" w:rsidP="0091217E">
            <w:pPr>
              <w:tabs>
                <w:tab w:val="left" w:pos="360"/>
              </w:tabs>
              <w:spacing w:before="120"/>
              <w:rPr>
                <w:rFonts w:ascii="Times" w:hAnsi="Times" w:cs="Times"/>
                <w:sz w:val="18"/>
                <w:szCs w:val="18"/>
              </w:rPr>
            </w:pPr>
            <w:r>
              <w:rPr>
                <w:rFonts w:ascii="Times" w:hAnsi="Times" w:cs="Times"/>
                <w:sz w:val="18"/>
                <w:szCs w:val="18"/>
              </w:rPr>
              <w:t>1</w:t>
            </w:r>
          </w:p>
        </w:tc>
        <w:tc>
          <w:tcPr>
            <w:tcW w:w="360" w:type="dxa"/>
          </w:tcPr>
          <w:p w:rsidR="00836172" w:rsidRPr="00324FD9" w:rsidRDefault="0091217E" w:rsidP="0091217E">
            <w:pPr>
              <w:tabs>
                <w:tab w:val="left" w:pos="360"/>
              </w:tabs>
              <w:spacing w:before="120"/>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91217E" w:rsidRPr="0091217E" w:rsidRDefault="0091217E" w:rsidP="0091217E">
            <w:pPr>
              <w:spacing w:before="120"/>
              <w:rPr>
                <w:color w:val="000000"/>
                <w:sz w:val="18"/>
                <w:szCs w:val="18"/>
              </w:rPr>
            </w:pPr>
            <w:r w:rsidRPr="0091217E">
              <w:rPr>
                <w:color w:val="000000"/>
                <w:sz w:val="18"/>
                <w:szCs w:val="18"/>
              </w:rPr>
              <w:t>(O) May be inoperative provided:</w:t>
            </w:r>
          </w:p>
          <w:p w:rsidR="0091217E" w:rsidRPr="0091217E" w:rsidRDefault="0091217E" w:rsidP="003868A5">
            <w:pPr>
              <w:numPr>
                <w:ilvl w:val="0"/>
                <w:numId w:val="58"/>
              </w:numPr>
              <w:tabs>
                <w:tab w:val="clear" w:pos="720"/>
                <w:tab w:val="num" w:pos="460"/>
              </w:tabs>
              <w:ind w:left="460"/>
              <w:rPr>
                <w:color w:val="000000"/>
                <w:sz w:val="18"/>
                <w:szCs w:val="18"/>
              </w:rPr>
            </w:pPr>
            <w:r w:rsidRPr="0091217E">
              <w:rPr>
                <w:color w:val="000000"/>
                <w:sz w:val="18"/>
                <w:szCs w:val="18"/>
              </w:rPr>
              <w:t>Door is verified to be CLOSED and LOCKED by a crewmember prior to climbing above 4</w:t>
            </w:r>
            <w:r w:rsidR="00C91B7A">
              <w:rPr>
                <w:color w:val="000000"/>
                <w:sz w:val="18"/>
                <w:szCs w:val="18"/>
              </w:rPr>
              <w:t>0</w:t>
            </w:r>
            <w:r w:rsidRPr="0091217E">
              <w:rPr>
                <w:color w:val="000000"/>
                <w:sz w:val="18"/>
                <w:szCs w:val="18"/>
              </w:rPr>
              <w:t>,000 ft after each use, and</w:t>
            </w:r>
          </w:p>
          <w:p w:rsidR="00836172" w:rsidRPr="0091217E" w:rsidRDefault="0091217E" w:rsidP="003868A5">
            <w:pPr>
              <w:numPr>
                <w:ilvl w:val="0"/>
                <w:numId w:val="58"/>
              </w:numPr>
              <w:tabs>
                <w:tab w:val="clear" w:pos="720"/>
                <w:tab w:val="num" w:pos="460"/>
              </w:tabs>
              <w:ind w:left="460"/>
              <w:rPr>
                <w:rFonts w:ascii="Arial" w:hAnsi="Arial" w:cs="Arial"/>
                <w:color w:val="000000"/>
                <w:sz w:val="22"/>
                <w:szCs w:val="22"/>
              </w:rPr>
            </w:pPr>
            <w:r w:rsidRPr="0091217E">
              <w:rPr>
                <w:color w:val="000000"/>
                <w:sz w:val="18"/>
                <w:szCs w:val="18"/>
              </w:rPr>
              <w:t>Door is placarded “DO NOT ENTER</w:t>
            </w:r>
            <w:r w:rsidR="00C91B7A">
              <w:rPr>
                <w:color w:val="000000"/>
                <w:sz w:val="18"/>
                <w:szCs w:val="18"/>
              </w:rPr>
              <w:t>”</w:t>
            </w:r>
            <w:r w:rsidRPr="0091217E">
              <w:rPr>
                <w:color w:val="000000"/>
                <w:sz w:val="18"/>
                <w:szCs w:val="18"/>
              </w:rPr>
              <w:t xml:space="preserve"> at or above 4</w:t>
            </w:r>
            <w:r w:rsidR="00C91B7A">
              <w:rPr>
                <w:color w:val="000000"/>
                <w:sz w:val="18"/>
                <w:szCs w:val="18"/>
              </w:rPr>
              <w:t>0</w:t>
            </w:r>
            <w:r w:rsidRPr="0091217E">
              <w:rPr>
                <w:color w:val="000000"/>
                <w:sz w:val="18"/>
                <w:szCs w:val="18"/>
              </w:rPr>
              <w:t>,000 ft.</w:t>
            </w:r>
          </w:p>
        </w:tc>
        <w:tc>
          <w:tcPr>
            <w:tcW w:w="2880" w:type="dxa"/>
            <w:tcBorders>
              <w:right w:val="single" w:sz="6" w:space="0" w:color="auto"/>
            </w:tcBorders>
          </w:tcPr>
          <w:p w:rsidR="00836172" w:rsidRPr="00324FD9" w:rsidRDefault="006D5CE4" w:rsidP="0091217E">
            <w:pPr>
              <w:spacing w:before="120"/>
              <w:rPr>
                <w:rFonts w:ascii="Times" w:hAnsi="Times" w:cs="Times"/>
                <w:sz w:val="18"/>
                <w:szCs w:val="18"/>
              </w:rPr>
            </w:pPr>
            <w:r w:rsidRPr="00324FD9">
              <w:rPr>
                <w:rFonts w:ascii="Times" w:hAnsi="Times" w:cs="Times"/>
                <w:sz w:val="18"/>
                <w:szCs w:val="18"/>
              </w:rPr>
              <w:t>None required.</w:t>
            </w:r>
          </w:p>
        </w:tc>
        <w:tc>
          <w:tcPr>
            <w:tcW w:w="2520" w:type="dxa"/>
            <w:tcBorders>
              <w:right w:val="single" w:sz="6" w:space="0" w:color="auto"/>
            </w:tcBorders>
          </w:tcPr>
          <w:p w:rsidR="00836172" w:rsidRPr="006D5CE4" w:rsidRDefault="006D5CE4" w:rsidP="006D5CE4">
            <w:pPr>
              <w:spacing w:before="120"/>
              <w:rPr>
                <w:sz w:val="18"/>
                <w:szCs w:val="18"/>
              </w:rPr>
            </w:pPr>
            <w:r w:rsidRPr="006D5CE4">
              <w:rPr>
                <w:sz w:val="18"/>
                <w:szCs w:val="18"/>
              </w:rPr>
              <w:t>Flight crew will ensure that door is placarded, and procedures are established and used to alert crew members and passengers that airplane altitude is above 4</w:t>
            </w:r>
            <w:r w:rsidR="00C91B7A">
              <w:rPr>
                <w:sz w:val="18"/>
                <w:szCs w:val="18"/>
              </w:rPr>
              <w:t>0</w:t>
            </w:r>
            <w:r w:rsidRPr="006D5CE4">
              <w:rPr>
                <w:sz w:val="18"/>
                <w:szCs w:val="18"/>
              </w:rPr>
              <w:t>,000 feet, and passengers are briefed that internal baggage compartment door must remain closed abo</w:t>
            </w:r>
            <w:r>
              <w:rPr>
                <w:sz w:val="18"/>
                <w:szCs w:val="18"/>
              </w:rPr>
              <w:t>ve 4</w:t>
            </w:r>
            <w:r w:rsidR="00C91B7A">
              <w:rPr>
                <w:sz w:val="18"/>
                <w:szCs w:val="18"/>
              </w:rPr>
              <w:t>0</w:t>
            </w:r>
            <w:r w:rsidR="00BD287C">
              <w:rPr>
                <w:sz w:val="18"/>
                <w:szCs w:val="18"/>
              </w:rPr>
              <w:t>,000 feet</w:t>
            </w:r>
            <w:r w:rsidRPr="006D5CE4">
              <w:rPr>
                <w:sz w:val="18"/>
                <w:szCs w:val="18"/>
              </w:rPr>
              <w:t>.</w:t>
            </w:r>
          </w:p>
        </w:tc>
        <w:tc>
          <w:tcPr>
            <w:tcW w:w="2340" w:type="dxa"/>
            <w:tcBorders>
              <w:right w:val="single" w:sz="6" w:space="0" w:color="auto"/>
            </w:tcBorders>
          </w:tcPr>
          <w:p w:rsidR="00836172" w:rsidRPr="00324FD9" w:rsidRDefault="0091217E" w:rsidP="0091217E">
            <w:pPr>
              <w:spacing w:before="120"/>
              <w:rPr>
                <w:rFonts w:ascii="Times" w:hAnsi="Times" w:cs="Times"/>
                <w:sz w:val="18"/>
                <w:szCs w:val="18"/>
              </w:rPr>
            </w:pPr>
            <w:r w:rsidRPr="00AA7216">
              <w:rPr>
                <w:rFonts w:ascii="Times" w:hAnsi="Times" w:cs="Times"/>
                <w:sz w:val="18"/>
                <w:szCs w:val="18"/>
              </w:rPr>
              <w:t>An Inoperative Placard will be displayed in a prominent position to be seen by flight crew and will be noted on ADLS.</w:t>
            </w:r>
          </w:p>
        </w:tc>
      </w:tr>
      <w:tr w:rsidR="0091217E" w:rsidRPr="00324FD9" w:rsidTr="0091217E">
        <w:trPr>
          <w:cantSplit/>
        </w:trPr>
        <w:tc>
          <w:tcPr>
            <w:tcW w:w="2330" w:type="dxa"/>
            <w:tcBorders>
              <w:left w:val="single" w:sz="6" w:space="0" w:color="auto"/>
            </w:tcBorders>
          </w:tcPr>
          <w:p w:rsidR="0091217E" w:rsidRDefault="009B4583" w:rsidP="0091217E">
            <w:pPr>
              <w:tabs>
                <w:tab w:val="left" w:pos="440"/>
                <w:tab w:val="left" w:pos="2600"/>
              </w:tabs>
              <w:spacing w:before="120"/>
              <w:ind w:left="80"/>
              <w:rPr>
                <w:rFonts w:ascii="Times" w:hAnsi="Times" w:cs="Times"/>
                <w:sz w:val="18"/>
                <w:szCs w:val="18"/>
              </w:rPr>
            </w:pPr>
            <w:r>
              <w:rPr>
                <w:rFonts w:ascii="Times" w:hAnsi="Times" w:cs="Times"/>
                <w:sz w:val="18"/>
                <w:szCs w:val="18"/>
              </w:rPr>
              <w:t>10</w:t>
            </w:r>
            <w:r w:rsidR="0091217E">
              <w:rPr>
                <w:rFonts w:ascii="Times" w:hAnsi="Times" w:cs="Times"/>
                <w:sz w:val="18"/>
                <w:szCs w:val="18"/>
              </w:rPr>
              <w:t>.</w:t>
            </w:r>
            <w:r w:rsidR="0091217E">
              <w:rPr>
                <w:rFonts w:ascii="Times" w:hAnsi="Times" w:cs="Times"/>
                <w:sz w:val="18"/>
                <w:szCs w:val="18"/>
              </w:rPr>
              <w:tab/>
              <w:t>Interior Pocket Doors</w:t>
            </w:r>
          </w:p>
        </w:tc>
        <w:tc>
          <w:tcPr>
            <w:tcW w:w="440" w:type="dxa"/>
            <w:tcBorders>
              <w:right w:val="single" w:sz="4" w:space="0" w:color="auto"/>
            </w:tcBorders>
          </w:tcPr>
          <w:p w:rsidR="0091217E" w:rsidRDefault="0091217E" w:rsidP="0091217E">
            <w:pPr>
              <w:tabs>
                <w:tab w:val="left" w:pos="360"/>
              </w:tabs>
              <w:spacing w:before="120"/>
              <w:rPr>
                <w:rFonts w:ascii="Times" w:hAnsi="Times" w:cs="Times"/>
                <w:sz w:val="18"/>
                <w:szCs w:val="18"/>
              </w:rPr>
            </w:pPr>
            <w:r>
              <w:rPr>
                <w:rFonts w:ascii="Times" w:hAnsi="Times" w:cs="Times"/>
                <w:sz w:val="18"/>
                <w:szCs w:val="18"/>
              </w:rPr>
              <w:t>D</w:t>
            </w:r>
          </w:p>
        </w:tc>
        <w:tc>
          <w:tcPr>
            <w:tcW w:w="370" w:type="dxa"/>
            <w:tcBorders>
              <w:left w:val="single" w:sz="4" w:space="0" w:color="auto"/>
              <w:right w:val="single" w:sz="6" w:space="0" w:color="auto"/>
            </w:tcBorders>
          </w:tcPr>
          <w:p w:rsidR="0091217E" w:rsidRDefault="0091217E" w:rsidP="0091217E">
            <w:pPr>
              <w:tabs>
                <w:tab w:val="left" w:pos="360"/>
              </w:tabs>
              <w:spacing w:before="120"/>
              <w:rPr>
                <w:rFonts w:ascii="Times" w:hAnsi="Times" w:cs="Times"/>
                <w:sz w:val="18"/>
                <w:szCs w:val="18"/>
              </w:rPr>
            </w:pPr>
            <w:r>
              <w:rPr>
                <w:rFonts w:ascii="Times" w:hAnsi="Times" w:cs="Times"/>
                <w:sz w:val="18"/>
                <w:szCs w:val="18"/>
              </w:rPr>
              <w:t>-</w:t>
            </w:r>
          </w:p>
        </w:tc>
        <w:tc>
          <w:tcPr>
            <w:tcW w:w="360" w:type="dxa"/>
          </w:tcPr>
          <w:p w:rsidR="0091217E" w:rsidRDefault="0091217E" w:rsidP="0091217E">
            <w:pPr>
              <w:tabs>
                <w:tab w:val="left" w:pos="360"/>
              </w:tabs>
              <w:spacing w:before="120"/>
              <w:rPr>
                <w:rFonts w:ascii="Times" w:hAnsi="Times" w:cs="Times"/>
                <w:sz w:val="18"/>
                <w:szCs w:val="18"/>
              </w:rPr>
            </w:pPr>
            <w:r>
              <w:rPr>
                <w:rFonts w:ascii="Times" w:hAnsi="Times" w:cs="Times"/>
                <w:sz w:val="18"/>
                <w:szCs w:val="18"/>
              </w:rPr>
              <w:t>-</w:t>
            </w:r>
          </w:p>
        </w:tc>
        <w:tc>
          <w:tcPr>
            <w:tcW w:w="3240" w:type="dxa"/>
            <w:tcBorders>
              <w:left w:val="single" w:sz="6" w:space="0" w:color="auto"/>
              <w:right w:val="single" w:sz="6" w:space="0" w:color="auto"/>
            </w:tcBorders>
          </w:tcPr>
          <w:p w:rsidR="0091217E" w:rsidRDefault="0091217E" w:rsidP="0091217E">
            <w:pPr>
              <w:spacing w:before="120"/>
              <w:rPr>
                <w:color w:val="000000"/>
                <w:sz w:val="18"/>
                <w:szCs w:val="18"/>
              </w:rPr>
            </w:pPr>
            <w:r>
              <w:rPr>
                <w:color w:val="000000"/>
                <w:sz w:val="18"/>
                <w:szCs w:val="18"/>
              </w:rPr>
              <w:t>May be inoperative provided the affected door is secured OPEN for taxi, takeoff and landing.</w:t>
            </w:r>
          </w:p>
          <w:p w:rsidR="00226B0B" w:rsidRPr="0091217E" w:rsidRDefault="00226B0B" w:rsidP="0091217E">
            <w:pPr>
              <w:spacing w:before="120"/>
              <w:rPr>
                <w:color w:val="000000"/>
                <w:sz w:val="18"/>
                <w:szCs w:val="18"/>
              </w:rPr>
            </w:pPr>
            <w:r>
              <w:rPr>
                <w:color w:val="000000"/>
                <w:sz w:val="18"/>
                <w:szCs w:val="18"/>
              </w:rPr>
              <w:t>NOTE:  Includes pop-up panels, latches, locks and handles.</w:t>
            </w:r>
          </w:p>
        </w:tc>
        <w:tc>
          <w:tcPr>
            <w:tcW w:w="2880" w:type="dxa"/>
            <w:tcBorders>
              <w:right w:val="single" w:sz="6" w:space="0" w:color="auto"/>
            </w:tcBorders>
          </w:tcPr>
          <w:p w:rsidR="0091217E" w:rsidRPr="00AA7216" w:rsidRDefault="0091217E" w:rsidP="0091217E">
            <w:pPr>
              <w:spacing w:before="120"/>
              <w:rPr>
                <w:rFonts w:ascii="Times" w:hAnsi="Times" w:cs="Times"/>
                <w:sz w:val="18"/>
                <w:szCs w:val="18"/>
              </w:rPr>
            </w:pPr>
            <w:r>
              <w:rPr>
                <w:rFonts w:ascii="Times" w:hAnsi="Times" w:cs="Times"/>
                <w:sz w:val="18"/>
                <w:szCs w:val="18"/>
              </w:rPr>
              <w:t>None required.</w:t>
            </w:r>
          </w:p>
        </w:tc>
        <w:tc>
          <w:tcPr>
            <w:tcW w:w="2520" w:type="dxa"/>
            <w:tcBorders>
              <w:right w:val="single" w:sz="6" w:space="0" w:color="auto"/>
            </w:tcBorders>
          </w:tcPr>
          <w:p w:rsidR="0091217E" w:rsidRPr="00324FD9" w:rsidRDefault="0091217E" w:rsidP="0091217E">
            <w:pPr>
              <w:spacing w:before="120"/>
              <w:rPr>
                <w:rFonts w:ascii="Times" w:hAnsi="Times" w:cs="Times"/>
                <w:sz w:val="18"/>
                <w:szCs w:val="18"/>
              </w:rPr>
            </w:pPr>
            <w:r>
              <w:rPr>
                <w:rFonts w:ascii="Times" w:hAnsi="Times" w:cs="Times"/>
                <w:sz w:val="18"/>
                <w:szCs w:val="18"/>
              </w:rPr>
              <w:t>None required.</w:t>
            </w:r>
          </w:p>
        </w:tc>
        <w:tc>
          <w:tcPr>
            <w:tcW w:w="2340" w:type="dxa"/>
            <w:tcBorders>
              <w:right w:val="single" w:sz="6" w:space="0" w:color="auto"/>
            </w:tcBorders>
          </w:tcPr>
          <w:p w:rsidR="0091217E" w:rsidRPr="00324FD9" w:rsidRDefault="0091217E" w:rsidP="0091217E">
            <w:pPr>
              <w:spacing w:before="120"/>
              <w:rPr>
                <w:rFonts w:ascii="Times" w:hAnsi="Times" w:cs="Times"/>
                <w:sz w:val="18"/>
                <w:szCs w:val="18"/>
              </w:rPr>
            </w:pPr>
            <w:r w:rsidRPr="00AA7216">
              <w:rPr>
                <w:rFonts w:ascii="Times" w:hAnsi="Times" w:cs="Times"/>
                <w:sz w:val="18"/>
                <w:szCs w:val="18"/>
              </w:rPr>
              <w:t>An Inoperative Placard will be displayed in a prominent position to be seen by flight crew and will be noted on ADLS.</w:t>
            </w:r>
          </w:p>
        </w:tc>
      </w:tr>
      <w:tr w:rsidR="0091217E" w:rsidRPr="00324FD9" w:rsidTr="00940702">
        <w:trPr>
          <w:cantSplit/>
        </w:trPr>
        <w:tc>
          <w:tcPr>
            <w:tcW w:w="2330" w:type="dxa"/>
            <w:tcBorders>
              <w:left w:val="single" w:sz="6" w:space="0" w:color="auto"/>
              <w:bottom w:val="single" w:sz="6" w:space="0" w:color="auto"/>
            </w:tcBorders>
          </w:tcPr>
          <w:p w:rsidR="0091217E" w:rsidRDefault="0091217E" w:rsidP="00836172">
            <w:pPr>
              <w:tabs>
                <w:tab w:val="left" w:pos="440"/>
                <w:tab w:val="left" w:pos="2600"/>
              </w:tabs>
              <w:ind w:left="80"/>
              <w:rPr>
                <w:rFonts w:ascii="Times" w:hAnsi="Times" w:cs="Times"/>
                <w:sz w:val="18"/>
                <w:szCs w:val="18"/>
              </w:rPr>
            </w:pPr>
          </w:p>
        </w:tc>
        <w:tc>
          <w:tcPr>
            <w:tcW w:w="440" w:type="dxa"/>
            <w:tcBorders>
              <w:bottom w:val="single" w:sz="6" w:space="0" w:color="auto"/>
              <w:right w:val="single" w:sz="4" w:space="0" w:color="auto"/>
            </w:tcBorders>
          </w:tcPr>
          <w:p w:rsidR="0091217E" w:rsidRDefault="0091217E" w:rsidP="00836172">
            <w:pPr>
              <w:tabs>
                <w:tab w:val="left" w:pos="360"/>
              </w:tabs>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91217E" w:rsidRDefault="0091217E" w:rsidP="00836172">
            <w:pPr>
              <w:tabs>
                <w:tab w:val="left" w:pos="360"/>
              </w:tabs>
              <w:rPr>
                <w:rFonts w:ascii="Times" w:hAnsi="Times" w:cs="Times"/>
                <w:sz w:val="18"/>
                <w:szCs w:val="18"/>
              </w:rPr>
            </w:pPr>
          </w:p>
        </w:tc>
        <w:tc>
          <w:tcPr>
            <w:tcW w:w="360" w:type="dxa"/>
            <w:tcBorders>
              <w:bottom w:val="single" w:sz="6" w:space="0" w:color="auto"/>
            </w:tcBorders>
          </w:tcPr>
          <w:p w:rsidR="0091217E" w:rsidRDefault="0091217E" w:rsidP="00836172">
            <w:pPr>
              <w:tabs>
                <w:tab w:val="left" w:pos="360"/>
              </w:tabs>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91217E" w:rsidRDefault="0091217E" w:rsidP="0091217E">
            <w:pPr>
              <w:rPr>
                <w:color w:val="000000"/>
                <w:sz w:val="18"/>
                <w:szCs w:val="18"/>
              </w:rPr>
            </w:pPr>
          </w:p>
        </w:tc>
        <w:tc>
          <w:tcPr>
            <w:tcW w:w="2880" w:type="dxa"/>
            <w:tcBorders>
              <w:bottom w:val="single" w:sz="6" w:space="0" w:color="auto"/>
              <w:right w:val="single" w:sz="6" w:space="0" w:color="auto"/>
            </w:tcBorders>
          </w:tcPr>
          <w:p w:rsidR="0091217E" w:rsidRDefault="0091217E" w:rsidP="00836172">
            <w:pPr>
              <w:rPr>
                <w:rFonts w:ascii="Times" w:hAnsi="Times" w:cs="Times"/>
                <w:sz w:val="18"/>
                <w:szCs w:val="18"/>
              </w:rPr>
            </w:pPr>
          </w:p>
        </w:tc>
        <w:tc>
          <w:tcPr>
            <w:tcW w:w="2520" w:type="dxa"/>
            <w:tcBorders>
              <w:bottom w:val="single" w:sz="6" w:space="0" w:color="auto"/>
              <w:right w:val="single" w:sz="6" w:space="0" w:color="auto"/>
            </w:tcBorders>
          </w:tcPr>
          <w:p w:rsidR="0091217E" w:rsidRDefault="0091217E" w:rsidP="00836172">
            <w:pPr>
              <w:rPr>
                <w:rFonts w:ascii="Times" w:hAnsi="Times" w:cs="Times"/>
                <w:sz w:val="18"/>
                <w:szCs w:val="18"/>
              </w:rPr>
            </w:pPr>
          </w:p>
        </w:tc>
        <w:tc>
          <w:tcPr>
            <w:tcW w:w="2340" w:type="dxa"/>
            <w:tcBorders>
              <w:bottom w:val="single" w:sz="6" w:space="0" w:color="auto"/>
              <w:right w:val="single" w:sz="6" w:space="0" w:color="auto"/>
            </w:tcBorders>
          </w:tcPr>
          <w:p w:rsidR="0091217E" w:rsidRPr="00AA7216" w:rsidRDefault="0091217E" w:rsidP="00836172">
            <w:pPr>
              <w:rPr>
                <w:rFonts w:ascii="Times" w:hAnsi="Times" w:cs="Times"/>
                <w:sz w:val="18"/>
                <w:szCs w:val="18"/>
              </w:rPr>
            </w:pPr>
          </w:p>
        </w:tc>
      </w:tr>
    </w:tbl>
    <w:p w:rsidR="0091217E" w:rsidRDefault="0091217E" w:rsidP="007245C4">
      <w:pPr>
        <w:jc w:val="center"/>
        <w:sectPr w:rsidR="0091217E" w:rsidSect="00EA538C">
          <w:headerReference w:type="default" r:id="rId196"/>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91217E" w:rsidRPr="00AA7216" w:rsidTr="00860A73">
        <w:trPr>
          <w:cantSplit/>
        </w:trPr>
        <w:tc>
          <w:tcPr>
            <w:tcW w:w="2330" w:type="dxa"/>
            <w:tcBorders>
              <w:top w:val="single" w:sz="4" w:space="0" w:color="auto"/>
              <w:left w:val="single" w:sz="6" w:space="0" w:color="auto"/>
            </w:tcBorders>
          </w:tcPr>
          <w:p w:rsidR="0091217E" w:rsidRPr="00AA7216" w:rsidRDefault="0091217E" w:rsidP="00860A73">
            <w:pPr>
              <w:tabs>
                <w:tab w:val="left" w:pos="440"/>
                <w:tab w:val="left" w:pos="2600"/>
              </w:tabs>
              <w:ind w:left="86"/>
              <w:rPr>
                <w:rFonts w:ascii="Times" w:hAnsi="Times" w:cs="Times"/>
                <w:sz w:val="18"/>
                <w:szCs w:val="18"/>
              </w:rPr>
            </w:pPr>
            <w:r w:rsidRPr="00AA7216">
              <w:rPr>
                <w:rFonts w:ascii="Times" w:hAnsi="Times" w:cs="Times"/>
                <w:sz w:val="18"/>
                <w:szCs w:val="18"/>
              </w:rPr>
              <w:lastRenderedPageBreak/>
              <w:t>1.</w:t>
            </w:r>
            <w:r w:rsidRPr="00AA7216">
              <w:rPr>
                <w:rFonts w:ascii="Times" w:hAnsi="Times" w:cs="Times"/>
                <w:sz w:val="18"/>
                <w:szCs w:val="18"/>
              </w:rPr>
              <w:tab/>
              <w:t>EPA Tank Ejector</w:t>
            </w:r>
          </w:p>
          <w:p w:rsidR="0091217E" w:rsidRPr="00AA7216" w:rsidRDefault="0091217E" w:rsidP="00860A73">
            <w:pPr>
              <w:tabs>
                <w:tab w:val="left" w:pos="2600"/>
              </w:tabs>
              <w:ind w:left="440"/>
              <w:rPr>
                <w:rFonts w:ascii="Times" w:hAnsi="Times" w:cs="Times"/>
                <w:sz w:val="18"/>
                <w:szCs w:val="18"/>
              </w:rPr>
            </w:pPr>
            <w:r w:rsidRPr="00AA7216">
              <w:rPr>
                <w:rFonts w:ascii="Times" w:hAnsi="Times" w:cs="Times"/>
                <w:sz w:val="18"/>
                <w:szCs w:val="18"/>
              </w:rPr>
              <w:t>Pump</w:t>
            </w:r>
          </w:p>
        </w:tc>
        <w:tc>
          <w:tcPr>
            <w:tcW w:w="440" w:type="dxa"/>
            <w:tcBorders>
              <w:top w:val="single" w:sz="4" w:space="0" w:color="auto"/>
              <w:right w:val="single" w:sz="4" w:space="0" w:color="auto"/>
            </w:tcBorders>
          </w:tcPr>
          <w:p w:rsidR="0091217E" w:rsidRPr="00AA7216" w:rsidRDefault="0091217E" w:rsidP="00860A73">
            <w:pPr>
              <w:tabs>
                <w:tab w:val="left" w:pos="360"/>
              </w:tabs>
              <w:rPr>
                <w:rFonts w:ascii="Times" w:hAnsi="Times" w:cs="Times"/>
                <w:sz w:val="18"/>
                <w:szCs w:val="18"/>
              </w:rPr>
            </w:pPr>
            <w:r w:rsidRPr="00AA7216">
              <w:rPr>
                <w:rFonts w:ascii="Times" w:hAnsi="Times" w:cs="Times"/>
                <w:sz w:val="18"/>
                <w:szCs w:val="18"/>
              </w:rPr>
              <w:t>D</w:t>
            </w:r>
          </w:p>
        </w:tc>
        <w:tc>
          <w:tcPr>
            <w:tcW w:w="370" w:type="dxa"/>
            <w:tcBorders>
              <w:top w:val="single" w:sz="4" w:space="0" w:color="auto"/>
              <w:left w:val="single" w:sz="4" w:space="0" w:color="auto"/>
              <w:right w:val="single" w:sz="6" w:space="0" w:color="auto"/>
            </w:tcBorders>
          </w:tcPr>
          <w:p w:rsidR="0091217E" w:rsidRPr="00AA7216" w:rsidRDefault="0091217E" w:rsidP="00860A73">
            <w:pPr>
              <w:tabs>
                <w:tab w:val="left" w:pos="360"/>
              </w:tabs>
              <w:rPr>
                <w:rFonts w:ascii="Times" w:hAnsi="Times" w:cs="Times"/>
                <w:sz w:val="18"/>
                <w:szCs w:val="18"/>
              </w:rPr>
            </w:pPr>
            <w:r w:rsidRPr="00AA7216">
              <w:rPr>
                <w:rFonts w:ascii="Times" w:hAnsi="Times" w:cs="Times"/>
                <w:sz w:val="18"/>
                <w:szCs w:val="18"/>
              </w:rPr>
              <w:t>2</w:t>
            </w:r>
          </w:p>
        </w:tc>
        <w:tc>
          <w:tcPr>
            <w:tcW w:w="360" w:type="dxa"/>
            <w:tcBorders>
              <w:top w:val="single" w:sz="4" w:space="0" w:color="auto"/>
            </w:tcBorders>
          </w:tcPr>
          <w:p w:rsidR="0091217E" w:rsidRPr="00AA7216" w:rsidRDefault="0091217E" w:rsidP="00860A73">
            <w:pPr>
              <w:tabs>
                <w:tab w:val="left" w:pos="360"/>
              </w:tabs>
              <w:rPr>
                <w:rFonts w:ascii="Times" w:hAnsi="Times" w:cs="Times"/>
                <w:sz w:val="18"/>
                <w:szCs w:val="18"/>
              </w:rPr>
            </w:pPr>
            <w:r w:rsidRPr="00AA7216">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91217E" w:rsidRPr="00AA7216" w:rsidRDefault="0091217E" w:rsidP="00860A73">
            <w:pPr>
              <w:pStyle w:val="BodyText"/>
              <w:spacing w:before="0"/>
            </w:pPr>
            <w:r w:rsidRPr="00AA7216">
              <w:t>(M) May be inoperative provided maintenance procedures are established to drain tank:</w:t>
            </w:r>
          </w:p>
          <w:p w:rsidR="0091217E" w:rsidRPr="00AA7216" w:rsidRDefault="0091217E" w:rsidP="00860A73">
            <w:pPr>
              <w:ind w:left="460" w:hanging="360"/>
              <w:rPr>
                <w:rFonts w:ascii="Times" w:hAnsi="Times" w:cs="Times"/>
                <w:sz w:val="18"/>
                <w:szCs w:val="18"/>
              </w:rPr>
            </w:pPr>
            <w:r w:rsidRPr="00AA7216">
              <w:rPr>
                <w:rFonts w:ascii="Times" w:hAnsi="Times" w:cs="Times"/>
                <w:sz w:val="18"/>
                <w:szCs w:val="18"/>
              </w:rPr>
              <w:t>a)</w:t>
            </w:r>
            <w:r w:rsidRPr="00AA7216">
              <w:rPr>
                <w:rFonts w:ascii="Times" w:hAnsi="Times" w:cs="Times"/>
                <w:sz w:val="18"/>
                <w:szCs w:val="18"/>
              </w:rPr>
              <w:tab/>
              <w:t>Before the first flight of each day,</w:t>
            </w:r>
          </w:p>
          <w:p w:rsidR="0091217E" w:rsidRPr="00AA7216" w:rsidRDefault="0091217E" w:rsidP="00860A73">
            <w:pPr>
              <w:ind w:left="460" w:hanging="360"/>
              <w:rPr>
                <w:rFonts w:ascii="Times" w:hAnsi="Times" w:cs="Times"/>
                <w:sz w:val="18"/>
                <w:szCs w:val="18"/>
              </w:rPr>
            </w:pPr>
            <w:r w:rsidRPr="00AA7216">
              <w:rPr>
                <w:rFonts w:ascii="Times" w:hAnsi="Times" w:cs="Times"/>
                <w:sz w:val="18"/>
                <w:szCs w:val="18"/>
              </w:rPr>
              <w:t>b)</w:t>
            </w:r>
            <w:r w:rsidRPr="00AA7216">
              <w:rPr>
                <w:rFonts w:ascii="Times" w:hAnsi="Times" w:cs="Times"/>
                <w:sz w:val="18"/>
                <w:szCs w:val="18"/>
              </w:rPr>
              <w:tab/>
              <w:t>After three normal shutdowns, and</w:t>
            </w:r>
          </w:p>
          <w:p w:rsidR="0091217E" w:rsidRPr="00AA7216" w:rsidRDefault="0091217E" w:rsidP="00860A73">
            <w:pPr>
              <w:ind w:left="460" w:hanging="360"/>
              <w:rPr>
                <w:rFonts w:ascii="Times" w:hAnsi="Times" w:cs="Times"/>
                <w:sz w:val="18"/>
                <w:szCs w:val="18"/>
              </w:rPr>
            </w:pPr>
            <w:r w:rsidRPr="00AA7216">
              <w:rPr>
                <w:rFonts w:ascii="Times" w:hAnsi="Times" w:cs="Times"/>
                <w:sz w:val="18"/>
                <w:szCs w:val="18"/>
              </w:rPr>
              <w:t>c)</w:t>
            </w:r>
            <w:r w:rsidRPr="00AA7216">
              <w:rPr>
                <w:rFonts w:ascii="Times" w:hAnsi="Times" w:cs="Times"/>
                <w:sz w:val="18"/>
                <w:szCs w:val="18"/>
              </w:rPr>
              <w:tab/>
              <w:t>After two false (wet) starts.</w:t>
            </w:r>
          </w:p>
        </w:tc>
        <w:tc>
          <w:tcPr>
            <w:tcW w:w="2880" w:type="dxa"/>
            <w:tcBorders>
              <w:top w:val="single" w:sz="4" w:space="0" w:color="auto"/>
              <w:right w:val="single" w:sz="6" w:space="0" w:color="auto"/>
            </w:tcBorders>
          </w:tcPr>
          <w:p w:rsidR="0091217E" w:rsidRPr="00AA7216" w:rsidRDefault="0091217E" w:rsidP="00860A73">
            <w:pPr>
              <w:rPr>
                <w:rFonts w:ascii="Times" w:hAnsi="Times" w:cs="Times"/>
                <w:sz w:val="18"/>
                <w:szCs w:val="18"/>
              </w:rPr>
            </w:pPr>
            <w:r w:rsidRPr="00AA7216">
              <w:rPr>
                <w:rFonts w:ascii="Times" w:hAnsi="Times" w:cs="Times"/>
                <w:sz w:val="18"/>
                <w:szCs w:val="18"/>
              </w:rPr>
              <w:t xml:space="preserve">Maintenance will perform procedures in accordance with </w:t>
            </w:r>
            <w:r w:rsidRPr="00AA7216">
              <w:rPr>
                <w:rFonts w:ascii="Times" w:hAnsi="Times" w:cs="Times"/>
                <w:bCs/>
                <w:sz w:val="18"/>
                <w:szCs w:val="18"/>
              </w:rPr>
              <w:t>AMM Chapter 71-71-02.</w:t>
            </w:r>
            <w:r w:rsidRPr="00AA7216">
              <w:rPr>
                <w:rFonts w:ascii="Times" w:hAnsi="Times" w:cs="Times"/>
                <w:sz w:val="18"/>
                <w:szCs w:val="18"/>
              </w:rPr>
              <w:t xml:space="preserve"> If maintenance is not available, flight crew may perform the procedure.</w:t>
            </w:r>
          </w:p>
        </w:tc>
        <w:tc>
          <w:tcPr>
            <w:tcW w:w="2520" w:type="dxa"/>
            <w:tcBorders>
              <w:top w:val="single" w:sz="4" w:space="0" w:color="auto"/>
              <w:right w:val="single" w:sz="6" w:space="0" w:color="auto"/>
            </w:tcBorders>
          </w:tcPr>
          <w:p w:rsidR="0091217E" w:rsidRPr="00AA7216" w:rsidRDefault="0091217E" w:rsidP="00860A73">
            <w:pPr>
              <w:rPr>
                <w:rFonts w:ascii="Times" w:hAnsi="Times" w:cs="Times"/>
                <w:bCs/>
                <w:sz w:val="18"/>
                <w:szCs w:val="18"/>
                <w:u w:val="single"/>
              </w:rPr>
            </w:pPr>
            <w:r w:rsidRPr="00AA7216">
              <w:rPr>
                <w:rFonts w:ascii="Times" w:hAnsi="Times" w:cs="Times"/>
                <w:sz w:val="18"/>
                <w:szCs w:val="18"/>
              </w:rPr>
              <w:t>None required.</w:t>
            </w:r>
          </w:p>
        </w:tc>
        <w:tc>
          <w:tcPr>
            <w:tcW w:w="2340" w:type="dxa"/>
            <w:tcBorders>
              <w:top w:val="single" w:sz="4" w:space="0" w:color="auto"/>
              <w:right w:val="single" w:sz="6" w:space="0" w:color="auto"/>
            </w:tcBorders>
          </w:tcPr>
          <w:p w:rsidR="0091217E" w:rsidRPr="00AA7216" w:rsidRDefault="0091217E" w:rsidP="00860A73">
            <w:pPr>
              <w:rPr>
                <w:rFonts w:ascii="Times" w:hAnsi="Times" w:cs="Times"/>
                <w:sz w:val="18"/>
                <w:szCs w:val="18"/>
              </w:rPr>
            </w:pPr>
            <w:r w:rsidRPr="00AA7216">
              <w:rPr>
                <w:rFonts w:ascii="Times" w:hAnsi="Times" w:cs="Times"/>
                <w:sz w:val="18"/>
                <w:szCs w:val="18"/>
              </w:rPr>
              <w:t>An Inoperative Placard will be displayed in a prominent position to be seen by flight crew and will be noted on ADLS.</w:t>
            </w:r>
          </w:p>
        </w:tc>
      </w:tr>
      <w:tr w:rsidR="0091217E" w:rsidRPr="00AA7216" w:rsidTr="00860A73">
        <w:trPr>
          <w:cantSplit/>
        </w:trPr>
        <w:tc>
          <w:tcPr>
            <w:tcW w:w="2330" w:type="dxa"/>
            <w:tcBorders>
              <w:left w:val="single" w:sz="6" w:space="0" w:color="auto"/>
              <w:bottom w:val="single" w:sz="6" w:space="0" w:color="auto"/>
            </w:tcBorders>
          </w:tcPr>
          <w:p w:rsidR="0091217E" w:rsidRPr="00AA7216" w:rsidRDefault="0091217E" w:rsidP="00860A73">
            <w:pPr>
              <w:tabs>
                <w:tab w:val="left" w:pos="440"/>
                <w:tab w:val="left" w:pos="2600"/>
              </w:tabs>
              <w:spacing w:before="240"/>
              <w:ind w:left="86"/>
              <w:rPr>
                <w:rFonts w:ascii="Times" w:hAnsi="Times" w:cs="Times"/>
                <w:sz w:val="18"/>
                <w:szCs w:val="18"/>
              </w:rPr>
            </w:pPr>
          </w:p>
        </w:tc>
        <w:tc>
          <w:tcPr>
            <w:tcW w:w="440" w:type="dxa"/>
            <w:tcBorders>
              <w:bottom w:val="single" w:sz="6" w:space="0" w:color="auto"/>
              <w:right w:val="single" w:sz="4" w:space="0" w:color="auto"/>
            </w:tcBorders>
          </w:tcPr>
          <w:p w:rsidR="0091217E" w:rsidRPr="00AA7216" w:rsidRDefault="0091217E" w:rsidP="00860A73">
            <w:pPr>
              <w:tabs>
                <w:tab w:val="left" w:pos="360"/>
              </w:tabs>
              <w:spacing w:before="24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91217E" w:rsidRPr="00AA7216" w:rsidRDefault="0091217E" w:rsidP="00860A73">
            <w:pPr>
              <w:tabs>
                <w:tab w:val="left" w:pos="360"/>
              </w:tabs>
              <w:spacing w:before="240"/>
              <w:rPr>
                <w:rFonts w:ascii="Times" w:hAnsi="Times" w:cs="Times"/>
                <w:sz w:val="18"/>
                <w:szCs w:val="18"/>
              </w:rPr>
            </w:pPr>
          </w:p>
        </w:tc>
        <w:tc>
          <w:tcPr>
            <w:tcW w:w="360" w:type="dxa"/>
            <w:tcBorders>
              <w:bottom w:val="single" w:sz="6" w:space="0" w:color="auto"/>
            </w:tcBorders>
          </w:tcPr>
          <w:p w:rsidR="0091217E" w:rsidRPr="00AA7216" w:rsidRDefault="0091217E" w:rsidP="00860A73">
            <w:pPr>
              <w:tabs>
                <w:tab w:val="left" w:pos="360"/>
              </w:tabs>
              <w:spacing w:before="24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91217E" w:rsidRPr="00AA7216" w:rsidRDefault="0091217E" w:rsidP="00860A73">
            <w:pPr>
              <w:pStyle w:val="BodyText"/>
              <w:spacing w:before="240"/>
            </w:pPr>
          </w:p>
        </w:tc>
        <w:tc>
          <w:tcPr>
            <w:tcW w:w="2880" w:type="dxa"/>
            <w:tcBorders>
              <w:bottom w:val="single" w:sz="6" w:space="0" w:color="auto"/>
              <w:right w:val="single" w:sz="6" w:space="0" w:color="auto"/>
            </w:tcBorders>
          </w:tcPr>
          <w:p w:rsidR="0091217E" w:rsidRPr="00AA7216" w:rsidRDefault="0091217E" w:rsidP="00860A73">
            <w:pPr>
              <w:pStyle w:val="BodyText"/>
              <w:spacing w:before="240"/>
            </w:pPr>
          </w:p>
        </w:tc>
        <w:tc>
          <w:tcPr>
            <w:tcW w:w="2520" w:type="dxa"/>
            <w:tcBorders>
              <w:bottom w:val="single" w:sz="6" w:space="0" w:color="auto"/>
              <w:right w:val="single" w:sz="6" w:space="0" w:color="auto"/>
            </w:tcBorders>
          </w:tcPr>
          <w:p w:rsidR="0091217E" w:rsidRPr="00AA7216" w:rsidRDefault="0091217E" w:rsidP="00860A73">
            <w:pPr>
              <w:spacing w:before="240"/>
              <w:rPr>
                <w:rFonts w:ascii="Times" w:hAnsi="Times" w:cs="Times"/>
                <w:sz w:val="18"/>
                <w:szCs w:val="18"/>
              </w:rPr>
            </w:pPr>
          </w:p>
        </w:tc>
        <w:tc>
          <w:tcPr>
            <w:tcW w:w="2340" w:type="dxa"/>
            <w:tcBorders>
              <w:bottom w:val="single" w:sz="6" w:space="0" w:color="auto"/>
              <w:right w:val="single" w:sz="6" w:space="0" w:color="auto"/>
            </w:tcBorders>
          </w:tcPr>
          <w:p w:rsidR="0091217E" w:rsidRPr="00AA7216" w:rsidRDefault="0091217E" w:rsidP="00860A73">
            <w:pPr>
              <w:spacing w:before="240"/>
              <w:rPr>
                <w:rFonts w:ascii="Times" w:hAnsi="Times" w:cs="Times"/>
                <w:sz w:val="18"/>
                <w:szCs w:val="18"/>
              </w:rPr>
            </w:pPr>
          </w:p>
        </w:tc>
      </w:tr>
    </w:tbl>
    <w:p w:rsidR="00390A5D" w:rsidRDefault="00390A5D" w:rsidP="007245C4">
      <w:pPr>
        <w:jc w:val="center"/>
        <w:sectPr w:rsidR="00390A5D" w:rsidSect="00EA538C">
          <w:headerReference w:type="default" r:id="rId197"/>
          <w:pgSz w:w="15840" w:h="12240" w:orient="landscape"/>
          <w:pgMar w:top="720" w:right="720" w:bottom="720" w:left="720" w:header="720" w:footer="720" w:gutter="0"/>
          <w:cols w:space="720"/>
          <w:docGrid w:linePitch="360"/>
        </w:sectPr>
      </w:pPr>
    </w:p>
    <w:tbl>
      <w:tblPr>
        <w:tblW w:w="14462"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22"/>
      </w:tblGrid>
      <w:tr w:rsidR="00390A5D" w:rsidRPr="00AA7216" w:rsidTr="00860A73">
        <w:trPr>
          <w:cantSplit/>
        </w:trPr>
        <w:tc>
          <w:tcPr>
            <w:tcW w:w="2330" w:type="dxa"/>
            <w:tcBorders>
              <w:top w:val="single" w:sz="4" w:space="0" w:color="auto"/>
              <w:left w:val="single" w:sz="6" w:space="0" w:color="auto"/>
            </w:tcBorders>
          </w:tcPr>
          <w:p w:rsidR="00390A5D" w:rsidRPr="00AA7216" w:rsidRDefault="00390A5D" w:rsidP="00860A73">
            <w:pPr>
              <w:tabs>
                <w:tab w:val="left" w:pos="440"/>
                <w:tab w:val="left" w:pos="2600"/>
              </w:tabs>
              <w:ind w:left="86"/>
              <w:rPr>
                <w:rFonts w:ascii="Times" w:hAnsi="Times" w:cs="Times"/>
                <w:sz w:val="18"/>
                <w:szCs w:val="18"/>
              </w:rPr>
            </w:pPr>
            <w:r w:rsidRPr="00AA7216">
              <w:rPr>
                <w:rFonts w:ascii="Times" w:hAnsi="Times" w:cs="Times"/>
                <w:sz w:val="18"/>
                <w:szCs w:val="18"/>
              </w:rPr>
              <w:lastRenderedPageBreak/>
              <w:t>1.</w:t>
            </w:r>
            <w:r w:rsidRPr="00AA7216">
              <w:rPr>
                <w:rFonts w:ascii="Times" w:hAnsi="Times" w:cs="Times"/>
                <w:sz w:val="18"/>
                <w:szCs w:val="18"/>
              </w:rPr>
              <w:tab/>
              <w:t>Fuel Flow</w:t>
            </w:r>
          </w:p>
          <w:p w:rsidR="00390A5D" w:rsidRPr="00AA7216" w:rsidRDefault="00390A5D" w:rsidP="00860A73">
            <w:pPr>
              <w:tabs>
                <w:tab w:val="left" w:pos="2600"/>
              </w:tabs>
              <w:ind w:left="440"/>
              <w:rPr>
                <w:rFonts w:ascii="Times" w:hAnsi="Times" w:cs="Times"/>
                <w:sz w:val="18"/>
                <w:szCs w:val="18"/>
              </w:rPr>
            </w:pPr>
            <w:r w:rsidRPr="00AA7216">
              <w:rPr>
                <w:rFonts w:ascii="Times" w:hAnsi="Times" w:cs="Times"/>
                <w:sz w:val="18"/>
                <w:szCs w:val="18"/>
              </w:rPr>
              <w:t>Indication Systems</w:t>
            </w:r>
          </w:p>
        </w:tc>
        <w:tc>
          <w:tcPr>
            <w:tcW w:w="440" w:type="dxa"/>
            <w:tcBorders>
              <w:top w:val="single" w:sz="4" w:space="0" w:color="auto"/>
              <w:right w:val="single" w:sz="4" w:space="0" w:color="auto"/>
            </w:tcBorders>
          </w:tcPr>
          <w:p w:rsidR="00390A5D" w:rsidRPr="00AA7216" w:rsidRDefault="00390A5D" w:rsidP="00860A73">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390A5D" w:rsidRPr="00AA7216" w:rsidRDefault="00390A5D" w:rsidP="00860A73">
            <w:pPr>
              <w:tabs>
                <w:tab w:val="left" w:pos="360"/>
              </w:tabs>
              <w:rPr>
                <w:rFonts w:ascii="Times" w:hAnsi="Times" w:cs="Times"/>
                <w:sz w:val="18"/>
                <w:szCs w:val="18"/>
              </w:rPr>
            </w:pPr>
          </w:p>
        </w:tc>
        <w:tc>
          <w:tcPr>
            <w:tcW w:w="360" w:type="dxa"/>
            <w:tcBorders>
              <w:top w:val="single" w:sz="4" w:space="0" w:color="auto"/>
            </w:tcBorders>
          </w:tcPr>
          <w:p w:rsidR="00390A5D" w:rsidRPr="00AA7216" w:rsidRDefault="00390A5D" w:rsidP="00860A73">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390A5D" w:rsidRPr="00AA7216" w:rsidRDefault="00390A5D" w:rsidP="00860A73">
            <w:pPr>
              <w:rPr>
                <w:rFonts w:ascii="Times" w:hAnsi="Times" w:cs="Times"/>
                <w:sz w:val="18"/>
                <w:szCs w:val="18"/>
              </w:rPr>
            </w:pPr>
          </w:p>
        </w:tc>
        <w:tc>
          <w:tcPr>
            <w:tcW w:w="2880" w:type="dxa"/>
            <w:tcBorders>
              <w:top w:val="single" w:sz="4" w:space="0" w:color="auto"/>
              <w:right w:val="single" w:sz="6" w:space="0" w:color="auto"/>
            </w:tcBorders>
          </w:tcPr>
          <w:p w:rsidR="00390A5D" w:rsidRPr="00AA7216" w:rsidRDefault="00390A5D" w:rsidP="00860A73">
            <w:pPr>
              <w:rPr>
                <w:rFonts w:ascii="Times" w:hAnsi="Times" w:cs="Times"/>
                <w:sz w:val="18"/>
                <w:szCs w:val="18"/>
              </w:rPr>
            </w:pPr>
          </w:p>
        </w:tc>
        <w:tc>
          <w:tcPr>
            <w:tcW w:w="2520" w:type="dxa"/>
            <w:tcBorders>
              <w:top w:val="single" w:sz="4" w:space="0" w:color="auto"/>
              <w:right w:val="single" w:sz="6" w:space="0" w:color="auto"/>
            </w:tcBorders>
          </w:tcPr>
          <w:p w:rsidR="00390A5D" w:rsidRPr="00AA7216" w:rsidRDefault="00390A5D" w:rsidP="00860A73">
            <w:pPr>
              <w:rPr>
                <w:rFonts w:ascii="Times" w:hAnsi="Times" w:cs="Times"/>
                <w:sz w:val="18"/>
                <w:szCs w:val="18"/>
              </w:rPr>
            </w:pPr>
          </w:p>
        </w:tc>
        <w:tc>
          <w:tcPr>
            <w:tcW w:w="2322" w:type="dxa"/>
            <w:tcBorders>
              <w:top w:val="single" w:sz="4" w:space="0" w:color="auto"/>
              <w:right w:val="single" w:sz="6" w:space="0" w:color="auto"/>
            </w:tcBorders>
          </w:tcPr>
          <w:p w:rsidR="00390A5D" w:rsidRPr="00AA7216" w:rsidRDefault="00390A5D" w:rsidP="00860A73">
            <w:pPr>
              <w:rPr>
                <w:rFonts w:ascii="Times" w:hAnsi="Times" w:cs="Times"/>
                <w:sz w:val="18"/>
                <w:szCs w:val="18"/>
              </w:rPr>
            </w:pPr>
          </w:p>
        </w:tc>
      </w:tr>
      <w:tr w:rsidR="00390A5D" w:rsidRPr="00AA7216" w:rsidTr="00860A73">
        <w:trPr>
          <w:cantSplit/>
        </w:trPr>
        <w:tc>
          <w:tcPr>
            <w:tcW w:w="2330" w:type="dxa"/>
            <w:tcBorders>
              <w:left w:val="single" w:sz="6" w:space="0" w:color="auto"/>
            </w:tcBorders>
          </w:tcPr>
          <w:p w:rsidR="00390A5D" w:rsidRPr="00AA7216" w:rsidRDefault="00390A5D" w:rsidP="00390A5D">
            <w:pPr>
              <w:tabs>
                <w:tab w:val="left" w:pos="2600"/>
              </w:tabs>
              <w:spacing w:before="120"/>
              <w:ind w:left="720" w:hanging="280"/>
              <w:rPr>
                <w:rFonts w:ascii="Times" w:hAnsi="Times" w:cs="Times"/>
                <w:sz w:val="18"/>
                <w:szCs w:val="18"/>
              </w:rPr>
            </w:pPr>
            <w:r w:rsidRPr="00AA7216">
              <w:rPr>
                <w:rFonts w:ascii="Times" w:hAnsi="Times" w:cs="Times"/>
                <w:sz w:val="18"/>
                <w:szCs w:val="18"/>
              </w:rPr>
              <w:t>1)</w:t>
            </w:r>
            <w:r w:rsidRPr="00AA7216">
              <w:rPr>
                <w:rFonts w:ascii="Times" w:hAnsi="Times" w:cs="Times"/>
                <w:sz w:val="18"/>
                <w:szCs w:val="18"/>
              </w:rPr>
              <w:tab/>
              <w:t>EICAS</w:t>
            </w:r>
          </w:p>
        </w:tc>
        <w:tc>
          <w:tcPr>
            <w:tcW w:w="440" w:type="dxa"/>
            <w:tcBorders>
              <w:right w:val="single" w:sz="4" w:space="0" w:color="auto"/>
            </w:tcBorders>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C</w:t>
            </w:r>
          </w:p>
        </w:tc>
        <w:tc>
          <w:tcPr>
            <w:tcW w:w="370" w:type="dxa"/>
            <w:tcBorders>
              <w:left w:val="single" w:sz="4" w:space="0" w:color="auto"/>
              <w:right w:val="single" w:sz="6" w:space="0" w:color="auto"/>
            </w:tcBorders>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2</w:t>
            </w:r>
          </w:p>
        </w:tc>
        <w:tc>
          <w:tcPr>
            <w:tcW w:w="360" w:type="dxa"/>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1</w:t>
            </w:r>
          </w:p>
        </w:tc>
        <w:tc>
          <w:tcPr>
            <w:tcW w:w="3240" w:type="dxa"/>
            <w:tcBorders>
              <w:left w:val="single" w:sz="6" w:space="0" w:color="auto"/>
              <w:right w:val="single" w:sz="6" w:space="0" w:color="auto"/>
            </w:tcBorders>
          </w:tcPr>
          <w:p w:rsidR="00390A5D" w:rsidRPr="00AA7216" w:rsidRDefault="00390A5D" w:rsidP="00390A5D">
            <w:pPr>
              <w:pStyle w:val="BodyText"/>
            </w:pPr>
            <w:r w:rsidRPr="00AA7216">
              <w:t>May be inoperative provided:</w:t>
            </w:r>
          </w:p>
          <w:p w:rsidR="00390A5D" w:rsidRPr="00AA7216" w:rsidRDefault="00390A5D" w:rsidP="00860A73">
            <w:pPr>
              <w:ind w:left="460" w:hanging="360"/>
              <w:rPr>
                <w:rFonts w:ascii="Times" w:hAnsi="Times" w:cs="Times"/>
                <w:sz w:val="18"/>
                <w:szCs w:val="18"/>
              </w:rPr>
            </w:pPr>
            <w:r w:rsidRPr="00AA7216">
              <w:rPr>
                <w:rFonts w:ascii="Times" w:hAnsi="Times" w:cs="Times"/>
                <w:sz w:val="18"/>
                <w:szCs w:val="18"/>
              </w:rPr>
              <w:t>a)</w:t>
            </w:r>
            <w:r w:rsidRPr="00AA7216">
              <w:rPr>
                <w:rFonts w:ascii="Times" w:hAnsi="Times" w:cs="Times"/>
                <w:sz w:val="18"/>
                <w:szCs w:val="18"/>
              </w:rPr>
              <w:tab/>
              <w:t>Associated EPR, LP and HP indicating systems are operative, and</w:t>
            </w:r>
          </w:p>
          <w:p w:rsidR="00390A5D" w:rsidRPr="00AA7216" w:rsidRDefault="00390A5D" w:rsidP="00860A73">
            <w:pPr>
              <w:ind w:left="460" w:hanging="360"/>
              <w:rPr>
                <w:rFonts w:ascii="Times" w:hAnsi="Times" w:cs="Times"/>
                <w:sz w:val="18"/>
                <w:szCs w:val="18"/>
              </w:rPr>
            </w:pPr>
            <w:r w:rsidRPr="00AA7216">
              <w:rPr>
                <w:rFonts w:ascii="Times" w:hAnsi="Times" w:cs="Times"/>
                <w:sz w:val="18"/>
                <w:szCs w:val="18"/>
              </w:rPr>
              <w:t>b)</w:t>
            </w:r>
            <w:r w:rsidRPr="00AA7216">
              <w:rPr>
                <w:rFonts w:ascii="Times" w:hAnsi="Times" w:cs="Times"/>
                <w:sz w:val="18"/>
                <w:szCs w:val="18"/>
              </w:rPr>
              <w:tab/>
              <w:t xml:space="preserve">Fuel </w:t>
            </w:r>
            <w:r>
              <w:rPr>
                <w:rFonts w:ascii="Times" w:hAnsi="Times" w:cs="Times"/>
                <w:sz w:val="18"/>
                <w:szCs w:val="18"/>
              </w:rPr>
              <w:t>q</w:t>
            </w:r>
            <w:r w:rsidRPr="00AA7216">
              <w:rPr>
                <w:rFonts w:ascii="Times" w:hAnsi="Times" w:cs="Times"/>
                <w:sz w:val="18"/>
                <w:szCs w:val="18"/>
              </w:rPr>
              <w:t>uantity indicating systems are operative.</w:t>
            </w:r>
          </w:p>
        </w:tc>
        <w:tc>
          <w:tcPr>
            <w:tcW w:w="2880"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None required.</w:t>
            </w:r>
          </w:p>
        </w:tc>
        <w:tc>
          <w:tcPr>
            <w:tcW w:w="2520"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None required.</w:t>
            </w:r>
          </w:p>
        </w:tc>
        <w:tc>
          <w:tcPr>
            <w:tcW w:w="2322"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An Inoperative Placard will be displayed in a prominent position to be seen by flight crew and will be noted on ADLS.</w:t>
            </w:r>
          </w:p>
        </w:tc>
      </w:tr>
      <w:tr w:rsidR="00390A5D" w:rsidRPr="00AA7216" w:rsidTr="00860A73">
        <w:trPr>
          <w:cantSplit/>
        </w:trPr>
        <w:tc>
          <w:tcPr>
            <w:tcW w:w="2330" w:type="dxa"/>
            <w:tcBorders>
              <w:left w:val="single" w:sz="6" w:space="0" w:color="auto"/>
            </w:tcBorders>
          </w:tcPr>
          <w:p w:rsidR="00390A5D" w:rsidRPr="00AA7216" w:rsidRDefault="00390A5D" w:rsidP="00390A5D">
            <w:pPr>
              <w:tabs>
                <w:tab w:val="left" w:pos="2600"/>
              </w:tabs>
              <w:spacing w:before="120"/>
              <w:ind w:left="720" w:hanging="280"/>
              <w:rPr>
                <w:rFonts w:ascii="Times" w:hAnsi="Times" w:cs="Times"/>
                <w:sz w:val="18"/>
                <w:szCs w:val="18"/>
              </w:rPr>
            </w:pPr>
            <w:r w:rsidRPr="00AA7216">
              <w:rPr>
                <w:rFonts w:ascii="Times" w:hAnsi="Times" w:cs="Times"/>
                <w:sz w:val="18"/>
                <w:szCs w:val="18"/>
              </w:rPr>
              <w:t>2)</w:t>
            </w:r>
            <w:r w:rsidRPr="00AA7216">
              <w:rPr>
                <w:rFonts w:ascii="Times" w:hAnsi="Times" w:cs="Times"/>
                <w:sz w:val="18"/>
                <w:szCs w:val="18"/>
              </w:rPr>
              <w:tab/>
              <w:t>MCDU</w:t>
            </w:r>
          </w:p>
        </w:tc>
        <w:tc>
          <w:tcPr>
            <w:tcW w:w="440" w:type="dxa"/>
            <w:tcBorders>
              <w:right w:val="single" w:sz="4" w:space="0" w:color="auto"/>
            </w:tcBorders>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C</w:t>
            </w:r>
          </w:p>
        </w:tc>
        <w:tc>
          <w:tcPr>
            <w:tcW w:w="370" w:type="dxa"/>
            <w:tcBorders>
              <w:left w:val="single" w:sz="4" w:space="0" w:color="auto"/>
              <w:right w:val="single" w:sz="6" w:space="0" w:color="auto"/>
            </w:tcBorders>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2</w:t>
            </w:r>
          </w:p>
        </w:tc>
        <w:tc>
          <w:tcPr>
            <w:tcW w:w="360" w:type="dxa"/>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1</w:t>
            </w:r>
          </w:p>
        </w:tc>
        <w:tc>
          <w:tcPr>
            <w:tcW w:w="3240" w:type="dxa"/>
            <w:tcBorders>
              <w:left w:val="single" w:sz="6" w:space="0" w:color="auto"/>
              <w:right w:val="single" w:sz="6" w:space="0" w:color="auto"/>
            </w:tcBorders>
          </w:tcPr>
          <w:p w:rsidR="00390A5D" w:rsidRPr="00AA7216" w:rsidRDefault="00390A5D" w:rsidP="00390A5D">
            <w:pPr>
              <w:pStyle w:val="BodyText"/>
            </w:pPr>
            <w:r w:rsidRPr="00AA7216">
              <w:t>May be inoperative provided:</w:t>
            </w:r>
          </w:p>
          <w:p w:rsidR="00390A5D" w:rsidRPr="00AA7216" w:rsidRDefault="00390A5D" w:rsidP="00860A73">
            <w:pPr>
              <w:ind w:left="460" w:hanging="360"/>
              <w:rPr>
                <w:rFonts w:ascii="Times" w:hAnsi="Times" w:cs="Times"/>
                <w:sz w:val="18"/>
                <w:szCs w:val="18"/>
              </w:rPr>
            </w:pPr>
            <w:r w:rsidRPr="00AA7216">
              <w:rPr>
                <w:rFonts w:ascii="Times" w:hAnsi="Times" w:cs="Times"/>
                <w:sz w:val="18"/>
                <w:szCs w:val="18"/>
              </w:rPr>
              <w:t>a)</w:t>
            </w:r>
            <w:r w:rsidRPr="00AA7216">
              <w:rPr>
                <w:rFonts w:ascii="Times" w:hAnsi="Times" w:cs="Times"/>
                <w:sz w:val="18"/>
                <w:szCs w:val="18"/>
              </w:rPr>
              <w:tab/>
              <w:t>Associated EPR, LP and HP indicating systems are operative, and</w:t>
            </w:r>
          </w:p>
          <w:p w:rsidR="00390A5D" w:rsidRPr="00AA7216" w:rsidRDefault="00390A5D" w:rsidP="00860A73">
            <w:pPr>
              <w:ind w:left="460" w:hanging="360"/>
              <w:rPr>
                <w:rFonts w:ascii="Times" w:hAnsi="Times" w:cs="Times"/>
                <w:sz w:val="18"/>
                <w:szCs w:val="18"/>
              </w:rPr>
            </w:pPr>
            <w:r w:rsidRPr="00AA7216">
              <w:rPr>
                <w:rFonts w:ascii="Times" w:hAnsi="Times" w:cs="Times"/>
                <w:sz w:val="18"/>
                <w:szCs w:val="18"/>
              </w:rPr>
              <w:t>b)</w:t>
            </w:r>
            <w:r w:rsidRPr="00AA7216">
              <w:rPr>
                <w:rFonts w:ascii="Times" w:hAnsi="Times" w:cs="Times"/>
                <w:sz w:val="18"/>
                <w:szCs w:val="18"/>
              </w:rPr>
              <w:tab/>
              <w:t>Fuel Quantity indicating systems are operative.</w:t>
            </w:r>
          </w:p>
        </w:tc>
        <w:tc>
          <w:tcPr>
            <w:tcW w:w="2880"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None required.</w:t>
            </w:r>
          </w:p>
        </w:tc>
        <w:tc>
          <w:tcPr>
            <w:tcW w:w="2520"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None required.</w:t>
            </w:r>
          </w:p>
        </w:tc>
        <w:tc>
          <w:tcPr>
            <w:tcW w:w="2322"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An Inoperative Placard will be displayed in a prominent position to be seen by flight crew and will be noted on ADLS.</w:t>
            </w:r>
          </w:p>
        </w:tc>
      </w:tr>
      <w:tr w:rsidR="00390A5D" w:rsidRPr="00AA7216" w:rsidTr="006D5CE4">
        <w:trPr>
          <w:cantSplit/>
        </w:trPr>
        <w:tc>
          <w:tcPr>
            <w:tcW w:w="2330" w:type="dxa"/>
            <w:tcBorders>
              <w:left w:val="single" w:sz="6" w:space="0" w:color="auto"/>
            </w:tcBorders>
          </w:tcPr>
          <w:p w:rsidR="00390A5D" w:rsidRPr="00AA7216" w:rsidRDefault="00390A5D" w:rsidP="00390A5D">
            <w:pPr>
              <w:tabs>
                <w:tab w:val="left" w:pos="440"/>
                <w:tab w:val="left" w:pos="2600"/>
              </w:tabs>
              <w:spacing w:before="120"/>
              <w:ind w:left="86"/>
              <w:rPr>
                <w:rFonts w:ascii="Times" w:hAnsi="Times" w:cs="Times"/>
                <w:sz w:val="18"/>
                <w:szCs w:val="18"/>
              </w:rPr>
            </w:pPr>
            <w:r w:rsidRPr="00AA7216">
              <w:rPr>
                <w:rFonts w:ascii="Times" w:hAnsi="Times" w:cs="Times"/>
                <w:sz w:val="18"/>
                <w:szCs w:val="18"/>
              </w:rPr>
              <w:t>2.</w:t>
            </w:r>
            <w:r w:rsidRPr="00AA7216">
              <w:rPr>
                <w:rFonts w:ascii="Times" w:hAnsi="Times" w:cs="Times"/>
                <w:sz w:val="18"/>
                <w:szCs w:val="18"/>
              </w:rPr>
              <w:tab/>
              <w:t>Fuel Low Pressure</w:t>
            </w:r>
          </w:p>
          <w:p w:rsidR="00390A5D" w:rsidRPr="00AA7216" w:rsidRDefault="00390A5D" w:rsidP="00860A73">
            <w:pPr>
              <w:tabs>
                <w:tab w:val="left" w:pos="2600"/>
              </w:tabs>
              <w:ind w:left="440"/>
              <w:rPr>
                <w:rFonts w:ascii="Times" w:hAnsi="Times" w:cs="Times"/>
                <w:sz w:val="18"/>
                <w:szCs w:val="18"/>
              </w:rPr>
            </w:pPr>
            <w:r w:rsidRPr="00AA7216">
              <w:rPr>
                <w:rFonts w:ascii="Times" w:hAnsi="Times" w:cs="Times"/>
                <w:sz w:val="18"/>
                <w:szCs w:val="18"/>
              </w:rPr>
              <w:t>Warning Systems</w:t>
            </w:r>
          </w:p>
          <w:p w:rsidR="00390A5D" w:rsidRPr="00AA7216" w:rsidRDefault="00390A5D" w:rsidP="00860A73">
            <w:pPr>
              <w:tabs>
                <w:tab w:val="left" w:pos="2600"/>
              </w:tabs>
              <w:ind w:left="440"/>
              <w:rPr>
                <w:rFonts w:ascii="Times" w:hAnsi="Times" w:cs="Times"/>
                <w:sz w:val="18"/>
                <w:szCs w:val="18"/>
              </w:rPr>
            </w:pPr>
            <w:r w:rsidRPr="00AA7216">
              <w:rPr>
                <w:rFonts w:ascii="Times" w:hAnsi="Times" w:cs="Times"/>
                <w:sz w:val="18"/>
                <w:szCs w:val="18"/>
              </w:rPr>
              <w:t>(EICAS)</w:t>
            </w:r>
          </w:p>
        </w:tc>
        <w:tc>
          <w:tcPr>
            <w:tcW w:w="440" w:type="dxa"/>
            <w:tcBorders>
              <w:right w:val="single" w:sz="4" w:space="0" w:color="auto"/>
            </w:tcBorders>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C</w:t>
            </w:r>
          </w:p>
        </w:tc>
        <w:tc>
          <w:tcPr>
            <w:tcW w:w="370" w:type="dxa"/>
            <w:tcBorders>
              <w:left w:val="single" w:sz="4" w:space="0" w:color="auto"/>
              <w:right w:val="single" w:sz="6" w:space="0" w:color="auto"/>
            </w:tcBorders>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2</w:t>
            </w:r>
          </w:p>
        </w:tc>
        <w:tc>
          <w:tcPr>
            <w:tcW w:w="360" w:type="dxa"/>
          </w:tcPr>
          <w:p w:rsidR="00390A5D" w:rsidRPr="00AA7216" w:rsidRDefault="00390A5D" w:rsidP="00390A5D">
            <w:pPr>
              <w:tabs>
                <w:tab w:val="left" w:pos="360"/>
              </w:tabs>
              <w:spacing w:before="120"/>
              <w:rPr>
                <w:rFonts w:ascii="Times" w:hAnsi="Times" w:cs="Times"/>
                <w:sz w:val="18"/>
                <w:szCs w:val="18"/>
              </w:rPr>
            </w:pPr>
            <w:r w:rsidRPr="00AA7216">
              <w:rPr>
                <w:rFonts w:ascii="Times" w:hAnsi="Times" w:cs="Times"/>
                <w:sz w:val="18"/>
                <w:szCs w:val="18"/>
              </w:rPr>
              <w:t>1</w:t>
            </w:r>
          </w:p>
        </w:tc>
        <w:tc>
          <w:tcPr>
            <w:tcW w:w="3240" w:type="dxa"/>
            <w:tcBorders>
              <w:left w:val="single" w:sz="6" w:space="0" w:color="auto"/>
              <w:right w:val="single" w:sz="6" w:space="0" w:color="auto"/>
            </w:tcBorders>
          </w:tcPr>
          <w:p w:rsidR="00390A5D" w:rsidRPr="00AA7216" w:rsidRDefault="00390A5D" w:rsidP="00390A5D">
            <w:pPr>
              <w:pStyle w:val="BodyText"/>
            </w:pPr>
            <w:r w:rsidRPr="00AA7216">
              <w:t>May be inoperative provided:</w:t>
            </w:r>
          </w:p>
          <w:p w:rsidR="00390A5D" w:rsidRPr="00AA7216" w:rsidRDefault="00390A5D" w:rsidP="00860A73">
            <w:pPr>
              <w:ind w:left="460" w:hanging="360"/>
              <w:rPr>
                <w:rFonts w:ascii="Times" w:hAnsi="Times" w:cs="Times"/>
                <w:sz w:val="18"/>
                <w:szCs w:val="18"/>
              </w:rPr>
            </w:pPr>
            <w:r w:rsidRPr="00AA7216">
              <w:rPr>
                <w:rFonts w:ascii="Times" w:hAnsi="Times" w:cs="Times"/>
                <w:sz w:val="18"/>
                <w:szCs w:val="18"/>
              </w:rPr>
              <w:t>a)</w:t>
            </w:r>
            <w:r w:rsidRPr="00AA7216">
              <w:rPr>
                <w:rFonts w:ascii="Times" w:hAnsi="Times" w:cs="Times"/>
                <w:sz w:val="18"/>
                <w:szCs w:val="18"/>
              </w:rPr>
              <w:tab/>
              <w:t>Associated Fuel Boost Pumps are operative, and</w:t>
            </w:r>
          </w:p>
          <w:p w:rsidR="00390A5D" w:rsidRPr="00AA7216" w:rsidRDefault="00390A5D" w:rsidP="00860A73">
            <w:pPr>
              <w:ind w:left="460" w:hanging="360"/>
              <w:rPr>
                <w:rFonts w:ascii="Times" w:hAnsi="Times" w:cs="Times"/>
                <w:sz w:val="18"/>
                <w:szCs w:val="18"/>
              </w:rPr>
            </w:pPr>
            <w:r w:rsidRPr="00AA7216">
              <w:rPr>
                <w:rFonts w:ascii="Times" w:hAnsi="Times" w:cs="Times"/>
                <w:sz w:val="18"/>
                <w:szCs w:val="18"/>
              </w:rPr>
              <w:t>b)</w:t>
            </w:r>
            <w:r w:rsidRPr="00AA7216">
              <w:rPr>
                <w:rFonts w:ascii="Times" w:hAnsi="Times" w:cs="Times"/>
                <w:sz w:val="18"/>
                <w:szCs w:val="18"/>
              </w:rPr>
              <w:tab/>
              <w:t>Airpla</w:t>
            </w:r>
            <w:r w:rsidR="00935632">
              <w:rPr>
                <w:rFonts w:ascii="Times" w:hAnsi="Times" w:cs="Times"/>
                <w:sz w:val="18"/>
                <w:szCs w:val="18"/>
              </w:rPr>
              <w:t>ne is operated at or below FL 20</w:t>
            </w:r>
            <w:r w:rsidRPr="00AA7216">
              <w:rPr>
                <w:rFonts w:ascii="Times" w:hAnsi="Times" w:cs="Times"/>
                <w:sz w:val="18"/>
                <w:szCs w:val="18"/>
              </w:rPr>
              <w:t>0.</w:t>
            </w:r>
          </w:p>
        </w:tc>
        <w:tc>
          <w:tcPr>
            <w:tcW w:w="2880"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None required.</w:t>
            </w:r>
          </w:p>
        </w:tc>
        <w:tc>
          <w:tcPr>
            <w:tcW w:w="2520"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None required.</w:t>
            </w:r>
          </w:p>
        </w:tc>
        <w:tc>
          <w:tcPr>
            <w:tcW w:w="2322" w:type="dxa"/>
            <w:tcBorders>
              <w:right w:val="single" w:sz="6" w:space="0" w:color="auto"/>
            </w:tcBorders>
          </w:tcPr>
          <w:p w:rsidR="00390A5D" w:rsidRPr="00AA7216" w:rsidRDefault="00390A5D" w:rsidP="00390A5D">
            <w:pPr>
              <w:spacing w:before="120"/>
              <w:rPr>
                <w:rFonts w:ascii="Times" w:hAnsi="Times" w:cs="Times"/>
                <w:sz w:val="18"/>
                <w:szCs w:val="18"/>
              </w:rPr>
            </w:pPr>
            <w:r w:rsidRPr="00AA7216">
              <w:rPr>
                <w:rFonts w:ascii="Times" w:hAnsi="Times" w:cs="Times"/>
                <w:sz w:val="18"/>
                <w:szCs w:val="18"/>
              </w:rPr>
              <w:t>An Inoperative Placard will be displayed in a prominent position to be seen by flight crew and will be noted on ADLS.</w:t>
            </w:r>
          </w:p>
        </w:tc>
      </w:tr>
      <w:tr w:rsidR="006D5CE4" w:rsidRPr="00AA7216" w:rsidTr="006D5CE4">
        <w:trPr>
          <w:cantSplit/>
        </w:trPr>
        <w:tc>
          <w:tcPr>
            <w:tcW w:w="2330" w:type="dxa"/>
            <w:tcBorders>
              <w:left w:val="single" w:sz="6" w:space="0" w:color="auto"/>
              <w:bottom w:val="single" w:sz="4" w:space="0" w:color="auto"/>
            </w:tcBorders>
          </w:tcPr>
          <w:p w:rsidR="006D5CE4" w:rsidRPr="00AA7216" w:rsidRDefault="006D5CE4" w:rsidP="00390A5D">
            <w:pPr>
              <w:tabs>
                <w:tab w:val="left" w:pos="440"/>
                <w:tab w:val="left" w:pos="2600"/>
              </w:tabs>
              <w:spacing w:before="120"/>
              <w:ind w:left="86"/>
              <w:rPr>
                <w:rFonts w:ascii="Times" w:hAnsi="Times" w:cs="Times"/>
                <w:sz w:val="18"/>
                <w:szCs w:val="18"/>
              </w:rPr>
            </w:pPr>
          </w:p>
        </w:tc>
        <w:tc>
          <w:tcPr>
            <w:tcW w:w="440" w:type="dxa"/>
            <w:tcBorders>
              <w:bottom w:val="single" w:sz="4" w:space="0" w:color="auto"/>
              <w:right w:val="single" w:sz="4" w:space="0" w:color="auto"/>
            </w:tcBorders>
          </w:tcPr>
          <w:p w:rsidR="006D5CE4" w:rsidRPr="00AA7216" w:rsidRDefault="006D5CE4" w:rsidP="00390A5D">
            <w:pPr>
              <w:tabs>
                <w:tab w:val="left" w:pos="360"/>
              </w:tabs>
              <w:spacing w:before="120"/>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6D5CE4" w:rsidRPr="00AA7216" w:rsidRDefault="006D5CE4" w:rsidP="00390A5D">
            <w:pPr>
              <w:tabs>
                <w:tab w:val="left" w:pos="360"/>
              </w:tabs>
              <w:spacing w:before="120"/>
              <w:rPr>
                <w:rFonts w:ascii="Times" w:hAnsi="Times" w:cs="Times"/>
                <w:sz w:val="18"/>
                <w:szCs w:val="18"/>
              </w:rPr>
            </w:pPr>
          </w:p>
        </w:tc>
        <w:tc>
          <w:tcPr>
            <w:tcW w:w="360" w:type="dxa"/>
            <w:tcBorders>
              <w:bottom w:val="single" w:sz="4" w:space="0" w:color="auto"/>
            </w:tcBorders>
          </w:tcPr>
          <w:p w:rsidR="006D5CE4" w:rsidRPr="00AA7216" w:rsidRDefault="006D5CE4" w:rsidP="00390A5D">
            <w:pPr>
              <w:tabs>
                <w:tab w:val="left" w:pos="360"/>
              </w:tabs>
              <w:spacing w:before="120"/>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6D5CE4" w:rsidRPr="00AA7216" w:rsidRDefault="006D5CE4" w:rsidP="00390A5D">
            <w:pPr>
              <w:pStyle w:val="BodyText"/>
            </w:pPr>
          </w:p>
        </w:tc>
        <w:tc>
          <w:tcPr>
            <w:tcW w:w="2880" w:type="dxa"/>
            <w:tcBorders>
              <w:bottom w:val="single" w:sz="4" w:space="0" w:color="auto"/>
              <w:right w:val="single" w:sz="6" w:space="0" w:color="auto"/>
            </w:tcBorders>
          </w:tcPr>
          <w:p w:rsidR="006D5CE4" w:rsidRPr="00AA7216" w:rsidRDefault="006D5CE4" w:rsidP="00390A5D">
            <w:pPr>
              <w:spacing w:before="120"/>
              <w:rPr>
                <w:rFonts w:ascii="Times" w:hAnsi="Times" w:cs="Times"/>
                <w:sz w:val="18"/>
                <w:szCs w:val="18"/>
              </w:rPr>
            </w:pPr>
          </w:p>
        </w:tc>
        <w:tc>
          <w:tcPr>
            <w:tcW w:w="2520" w:type="dxa"/>
            <w:tcBorders>
              <w:bottom w:val="single" w:sz="4" w:space="0" w:color="auto"/>
              <w:right w:val="single" w:sz="6" w:space="0" w:color="auto"/>
            </w:tcBorders>
          </w:tcPr>
          <w:p w:rsidR="006D5CE4" w:rsidRPr="00AA7216" w:rsidRDefault="006D5CE4" w:rsidP="00390A5D">
            <w:pPr>
              <w:spacing w:before="120"/>
              <w:rPr>
                <w:rFonts w:ascii="Times" w:hAnsi="Times" w:cs="Times"/>
                <w:sz w:val="18"/>
                <w:szCs w:val="18"/>
              </w:rPr>
            </w:pPr>
          </w:p>
        </w:tc>
        <w:tc>
          <w:tcPr>
            <w:tcW w:w="2322" w:type="dxa"/>
            <w:tcBorders>
              <w:bottom w:val="single" w:sz="4" w:space="0" w:color="auto"/>
              <w:right w:val="single" w:sz="6" w:space="0" w:color="auto"/>
            </w:tcBorders>
          </w:tcPr>
          <w:p w:rsidR="006D5CE4" w:rsidRPr="00AA7216" w:rsidRDefault="006D5CE4" w:rsidP="00390A5D">
            <w:pPr>
              <w:spacing w:before="120"/>
              <w:rPr>
                <w:rFonts w:ascii="Times" w:hAnsi="Times" w:cs="Times"/>
                <w:sz w:val="18"/>
                <w:szCs w:val="18"/>
              </w:rPr>
            </w:pPr>
          </w:p>
        </w:tc>
      </w:tr>
    </w:tbl>
    <w:p w:rsidR="00860A73" w:rsidRDefault="00860A73" w:rsidP="006D5CE4">
      <w:pPr>
        <w:tabs>
          <w:tab w:val="left" w:pos="440"/>
          <w:tab w:val="left" w:pos="2600"/>
        </w:tabs>
        <w:ind w:left="86"/>
        <w:rPr>
          <w:rFonts w:ascii="Times" w:hAnsi="Times" w:cs="Times"/>
          <w:sz w:val="18"/>
          <w:szCs w:val="18"/>
        </w:rPr>
        <w:sectPr w:rsidR="00860A73" w:rsidSect="00EA538C">
          <w:headerReference w:type="default" r:id="rId198"/>
          <w:pgSz w:w="15840" w:h="12240" w:orient="landscape"/>
          <w:pgMar w:top="720" w:right="720" w:bottom="720" w:left="720" w:header="720" w:footer="720" w:gutter="0"/>
          <w:cols w:space="720"/>
          <w:docGrid w:linePitch="360"/>
        </w:sectPr>
      </w:pPr>
    </w:p>
    <w:tbl>
      <w:tblPr>
        <w:tblW w:w="14462" w:type="dxa"/>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22"/>
      </w:tblGrid>
      <w:tr w:rsidR="00390A5D" w:rsidRPr="00AA7216" w:rsidTr="006D5CE4">
        <w:trPr>
          <w:cantSplit/>
        </w:trPr>
        <w:tc>
          <w:tcPr>
            <w:tcW w:w="2330" w:type="dxa"/>
            <w:tcBorders>
              <w:top w:val="single" w:sz="4" w:space="0" w:color="auto"/>
              <w:left w:val="single" w:sz="6" w:space="0" w:color="auto"/>
            </w:tcBorders>
          </w:tcPr>
          <w:p w:rsidR="00390A5D" w:rsidRDefault="00390A5D" w:rsidP="006D5CE4">
            <w:pPr>
              <w:tabs>
                <w:tab w:val="left" w:pos="440"/>
                <w:tab w:val="left" w:pos="2600"/>
              </w:tabs>
              <w:ind w:left="86"/>
              <w:rPr>
                <w:rFonts w:ascii="Times" w:hAnsi="Times" w:cs="Times"/>
                <w:sz w:val="18"/>
                <w:szCs w:val="18"/>
              </w:rPr>
            </w:pPr>
            <w:r>
              <w:rPr>
                <w:rFonts w:ascii="Times" w:hAnsi="Times" w:cs="Times"/>
                <w:sz w:val="18"/>
                <w:szCs w:val="18"/>
              </w:rPr>
              <w:lastRenderedPageBreak/>
              <w:t>3.</w:t>
            </w:r>
            <w:r>
              <w:rPr>
                <w:rFonts w:ascii="Times" w:hAnsi="Times" w:cs="Times"/>
                <w:sz w:val="18"/>
                <w:szCs w:val="18"/>
              </w:rPr>
              <w:tab/>
              <w:t>Engine FADEC</w:t>
            </w:r>
          </w:p>
          <w:p w:rsidR="00390A5D" w:rsidRPr="00AA7216" w:rsidRDefault="00390A5D" w:rsidP="006D5CE4">
            <w:pPr>
              <w:tabs>
                <w:tab w:val="left" w:pos="440"/>
                <w:tab w:val="left" w:pos="2600"/>
              </w:tabs>
              <w:ind w:left="86"/>
              <w:rPr>
                <w:rFonts w:ascii="Times" w:hAnsi="Times" w:cs="Times"/>
                <w:sz w:val="18"/>
                <w:szCs w:val="18"/>
              </w:rPr>
            </w:pPr>
            <w:r>
              <w:rPr>
                <w:rFonts w:ascii="Times" w:hAnsi="Times" w:cs="Times"/>
                <w:sz w:val="18"/>
                <w:szCs w:val="18"/>
              </w:rPr>
              <w:tab/>
              <w:t>System</w:t>
            </w:r>
            <w:r w:rsidR="00E302E7">
              <w:rPr>
                <w:rFonts w:ascii="Times" w:hAnsi="Times" w:cs="Times"/>
                <w:sz w:val="18"/>
                <w:szCs w:val="18"/>
              </w:rPr>
              <w:t>s</w:t>
            </w:r>
          </w:p>
        </w:tc>
        <w:tc>
          <w:tcPr>
            <w:tcW w:w="440" w:type="dxa"/>
            <w:tcBorders>
              <w:top w:val="single" w:sz="4" w:space="0" w:color="auto"/>
              <w:right w:val="single" w:sz="4" w:space="0" w:color="auto"/>
            </w:tcBorders>
          </w:tcPr>
          <w:p w:rsidR="00390A5D" w:rsidRPr="00465C25" w:rsidRDefault="00390A5D" w:rsidP="006D5CE4">
            <w:pPr>
              <w:tabs>
                <w:tab w:val="left" w:pos="360"/>
              </w:tabs>
              <w:rPr>
                <w:sz w:val="18"/>
                <w:szCs w:val="18"/>
              </w:rPr>
            </w:pPr>
            <w:r w:rsidRPr="00465C25">
              <w:rPr>
                <w:sz w:val="18"/>
                <w:szCs w:val="18"/>
              </w:rPr>
              <w:t>A</w:t>
            </w:r>
          </w:p>
        </w:tc>
        <w:tc>
          <w:tcPr>
            <w:tcW w:w="370" w:type="dxa"/>
            <w:tcBorders>
              <w:top w:val="single" w:sz="4" w:space="0" w:color="auto"/>
              <w:left w:val="single" w:sz="4" w:space="0" w:color="auto"/>
              <w:right w:val="single" w:sz="6" w:space="0" w:color="auto"/>
            </w:tcBorders>
          </w:tcPr>
          <w:p w:rsidR="00390A5D" w:rsidRPr="00465C25" w:rsidRDefault="00390A5D" w:rsidP="006D5CE4">
            <w:pPr>
              <w:tabs>
                <w:tab w:val="left" w:pos="360"/>
              </w:tabs>
              <w:rPr>
                <w:sz w:val="18"/>
                <w:szCs w:val="18"/>
              </w:rPr>
            </w:pPr>
            <w:r w:rsidRPr="00465C25">
              <w:rPr>
                <w:sz w:val="18"/>
                <w:szCs w:val="18"/>
              </w:rPr>
              <w:t>2</w:t>
            </w:r>
          </w:p>
        </w:tc>
        <w:tc>
          <w:tcPr>
            <w:tcW w:w="360" w:type="dxa"/>
            <w:tcBorders>
              <w:top w:val="single" w:sz="4" w:space="0" w:color="auto"/>
            </w:tcBorders>
          </w:tcPr>
          <w:p w:rsidR="00390A5D" w:rsidRPr="00465C25" w:rsidRDefault="00390A5D" w:rsidP="006D5CE4">
            <w:pPr>
              <w:tabs>
                <w:tab w:val="left" w:pos="360"/>
              </w:tabs>
              <w:rPr>
                <w:sz w:val="18"/>
                <w:szCs w:val="18"/>
              </w:rPr>
            </w:pPr>
            <w:r w:rsidRPr="00465C25">
              <w:rPr>
                <w:sz w:val="18"/>
                <w:szCs w:val="18"/>
              </w:rPr>
              <w:t>0</w:t>
            </w:r>
          </w:p>
        </w:tc>
        <w:tc>
          <w:tcPr>
            <w:tcW w:w="3240" w:type="dxa"/>
            <w:tcBorders>
              <w:top w:val="single" w:sz="4" w:space="0" w:color="auto"/>
              <w:left w:val="single" w:sz="6" w:space="0" w:color="auto"/>
              <w:right w:val="single" w:sz="6" w:space="0" w:color="auto"/>
            </w:tcBorders>
          </w:tcPr>
          <w:p w:rsidR="00465C25" w:rsidRPr="00465C25" w:rsidRDefault="00465C25" w:rsidP="00465C25">
            <w:pPr>
              <w:rPr>
                <w:color w:val="000000"/>
                <w:sz w:val="18"/>
                <w:szCs w:val="18"/>
              </w:rPr>
            </w:pPr>
            <w:r w:rsidRPr="00465C25">
              <w:rPr>
                <w:color w:val="000000"/>
                <w:sz w:val="18"/>
                <w:szCs w:val="18"/>
              </w:rPr>
              <w:t>(M)(O) Airplane may be dispatched with Blue “Engine Maintenance STD (###)” and/or “Engine Maintenance LTD” messages displayed on EICAS provided:</w:t>
            </w:r>
          </w:p>
          <w:p w:rsidR="00465C25" w:rsidRPr="00465C25" w:rsidRDefault="00465C25" w:rsidP="003868A5">
            <w:pPr>
              <w:numPr>
                <w:ilvl w:val="0"/>
                <w:numId w:val="59"/>
              </w:numPr>
              <w:tabs>
                <w:tab w:val="clear" w:pos="720"/>
              </w:tabs>
              <w:ind w:left="460"/>
              <w:rPr>
                <w:color w:val="000000"/>
                <w:sz w:val="18"/>
                <w:szCs w:val="18"/>
              </w:rPr>
            </w:pPr>
            <w:r w:rsidRPr="00465C25">
              <w:rPr>
                <w:color w:val="000000"/>
                <w:sz w:val="18"/>
                <w:szCs w:val="18"/>
              </w:rPr>
              <w:t>Repairs are made in accordance with times (hours) established by the BR700-725 A1-12 Time Limits Manual (GVI), chapter 5 (no extensions are authorized), and</w:t>
            </w:r>
          </w:p>
          <w:p w:rsidR="00390A5D" w:rsidRPr="00465C25" w:rsidRDefault="00465C25" w:rsidP="003868A5">
            <w:pPr>
              <w:numPr>
                <w:ilvl w:val="0"/>
                <w:numId w:val="59"/>
              </w:numPr>
              <w:tabs>
                <w:tab w:val="clear" w:pos="720"/>
              </w:tabs>
              <w:ind w:left="460"/>
              <w:rPr>
                <w:color w:val="000000"/>
                <w:sz w:val="22"/>
                <w:szCs w:val="22"/>
              </w:rPr>
            </w:pPr>
            <w:r w:rsidRPr="00465C25">
              <w:rPr>
                <w:color w:val="000000"/>
                <w:sz w:val="18"/>
                <w:szCs w:val="18"/>
              </w:rPr>
              <w:t>FADEC faults are reviewed by flight crew before each takeoff.</w:t>
            </w:r>
          </w:p>
        </w:tc>
        <w:tc>
          <w:tcPr>
            <w:tcW w:w="2880" w:type="dxa"/>
            <w:tcBorders>
              <w:top w:val="single" w:sz="4" w:space="0" w:color="auto"/>
              <w:right w:val="single" w:sz="6" w:space="0" w:color="auto"/>
            </w:tcBorders>
          </w:tcPr>
          <w:p w:rsidR="00390A5D" w:rsidRPr="00AA7216" w:rsidRDefault="00390A5D" w:rsidP="006D5CE4">
            <w:pPr>
              <w:pStyle w:val="BodyText"/>
              <w:spacing w:before="0"/>
              <w:rPr>
                <w:rFonts w:ascii="Times New Roman" w:hAnsi="Times New Roman" w:cs="Times New Roman"/>
              </w:rPr>
            </w:pPr>
            <w:r w:rsidRPr="00AA7216">
              <w:rPr>
                <w:rFonts w:ascii="Times New Roman" w:hAnsi="Times New Roman" w:cs="Times New Roman"/>
              </w:rPr>
              <w:t>Maintenance will ensure repairs are made in accordance with times (hours) established by the BR7</w:t>
            </w:r>
            <w:r w:rsidR="00465C25">
              <w:rPr>
                <w:rFonts w:ascii="Times New Roman" w:hAnsi="Times New Roman" w:cs="Times New Roman"/>
              </w:rPr>
              <w:t>0</w:t>
            </w:r>
            <w:r w:rsidRPr="00AA7216">
              <w:rPr>
                <w:rFonts w:ascii="Times New Roman" w:hAnsi="Times New Roman" w:cs="Times New Roman"/>
              </w:rPr>
              <w:t>0</w:t>
            </w:r>
            <w:r w:rsidR="00465C25">
              <w:rPr>
                <w:rFonts w:ascii="Times New Roman" w:hAnsi="Times New Roman" w:cs="Times New Roman"/>
              </w:rPr>
              <w:t>-725</w:t>
            </w:r>
            <w:r w:rsidRPr="00AA7216">
              <w:rPr>
                <w:rFonts w:ascii="Times New Roman" w:hAnsi="Times New Roman" w:cs="Times New Roman"/>
              </w:rPr>
              <w:t xml:space="preserve"> Type Certificate Data Sheet.</w:t>
            </w:r>
          </w:p>
          <w:p w:rsidR="00390A5D" w:rsidRPr="00AA7216" w:rsidRDefault="00390A5D" w:rsidP="006D5CE4">
            <w:pPr>
              <w:rPr>
                <w:sz w:val="18"/>
                <w:szCs w:val="18"/>
              </w:rPr>
            </w:pPr>
            <w:r w:rsidRPr="00AA7216">
              <w:rPr>
                <w:sz w:val="18"/>
                <w:szCs w:val="18"/>
              </w:rPr>
              <w:t>The times (hours) established for Engine Maintenance LTD (Long Term Dispatch) message is 500 engine hours. The times (hours) established for Engine Maintenance ### STD (Short Term Dispatch where ### is the number of hours remaining) is 150 engine hours when the fault is first logged. The hours remaining to affect the repair are automatically decreased by the system as engine time is accumulated. When the time remaining is zero, the fault automatically becomes a DND (Do Not Dispatch) fault.</w:t>
            </w:r>
          </w:p>
          <w:p w:rsidR="00390A5D" w:rsidRPr="00AA7216" w:rsidRDefault="00390A5D" w:rsidP="006D5CE4">
            <w:pPr>
              <w:rPr>
                <w:sz w:val="18"/>
                <w:szCs w:val="18"/>
              </w:rPr>
            </w:pPr>
          </w:p>
          <w:p w:rsidR="00390A5D" w:rsidRPr="00AA7216" w:rsidRDefault="00390A5D" w:rsidP="006D5CE4">
            <w:pPr>
              <w:rPr>
                <w:rFonts w:ascii="Times" w:hAnsi="Times" w:cs="Times"/>
                <w:sz w:val="18"/>
                <w:szCs w:val="18"/>
              </w:rPr>
            </w:pPr>
            <w:r w:rsidRPr="00AA7216">
              <w:rPr>
                <w:sz w:val="18"/>
                <w:szCs w:val="18"/>
              </w:rPr>
              <w:t>Flight crew may accomplish this task if properly qualified and authorized.</w:t>
            </w:r>
          </w:p>
        </w:tc>
        <w:tc>
          <w:tcPr>
            <w:tcW w:w="2520" w:type="dxa"/>
            <w:tcBorders>
              <w:top w:val="single" w:sz="4" w:space="0" w:color="auto"/>
              <w:right w:val="single" w:sz="6" w:space="0" w:color="auto"/>
            </w:tcBorders>
          </w:tcPr>
          <w:p w:rsidR="00390A5D" w:rsidRPr="00AA7216" w:rsidRDefault="006D5CE4" w:rsidP="006D5CE4">
            <w:pPr>
              <w:rPr>
                <w:rFonts w:ascii="Times" w:hAnsi="Times" w:cs="Times"/>
                <w:sz w:val="18"/>
                <w:szCs w:val="18"/>
              </w:rPr>
            </w:pPr>
            <w:r w:rsidRPr="00AA7216">
              <w:rPr>
                <w:sz w:val="18"/>
                <w:szCs w:val="18"/>
              </w:rPr>
              <w:t>Flight crew will review the FADEC faults prior to each takeoff.</w:t>
            </w:r>
          </w:p>
        </w:tc>
        <w:tc>
          <w:tcPr>
            <w:tcW w:w="2322" w:type="dxa"/>
            <w:tcBorders>
              <w:top w:val="single" w:sz="4" w:space="0" w:color="auto"/>
              <w:right w:val="single" w:sz="6" w:space="0" w:color="auto"/>
            </w:tcBorders>
          </w:tcPr>
          <w:p w:rsidR="00390A5D" w:rsidRPr="00AA7216" w:rsidRDefault="006D5CE4" w:rsidP="006D5CE4">
            <w:pPr>
              <w:rPr>
                <w:rFonts w:ascii="Times" w:hAnsi="Times" w:cs="Times"/>
                <w:sz w:val="18"/>
                <w:szCs w:val="18"/>
              </w:rPr>
            </w:pPr>
            <w:r w:rsidRPr="00AA7216">
              <w:rPr>
                <w:sz w:val="18"/>
                <w:szCs w:val="18"/>
              </w:rPr>
              <w:t>An Inoperative Placard will be displayed in a prominent position to be seen by flight crew and will be noted on ADLS.</w:t>
            </w:r>
          </w:p>
        </w:tc>
      </w:tr>
      <w:tr w:rsidR="00390A5D" w:rsidRPr="00AA7216" w:rsidTr="00860A73">
        <w:trPr>
          <w:cantSplit/>
        </w:trPr>
        <w:tc>
          <w:tcPr>
            <w:tcW w:w="2330" w:type="dxa"/>
            <w:tcBorders>
              <w:left w:val="single" w:sz="6" w:space="0" w:color="auto"/>
              <w:bottom w:val="single" w:sz="6" w:space="0" w:color="auto"/>
            </w:tcBorders>
          </w:tcPr>
          <w:p w:rsidR="00390A5D" w:rsidRPr="00AA7216" w:rsidRDefault="00390A5D" w:rsidP="00390A5D">
            <w:pPr>
              <w:tabs>
                <w:tab w:val="left" w:pos="2600"/>
              </w:tabs>
              <w:rPr>
                <w:rFonts w:ascii="Times" w:hAnsi="Times" w:cs="Times"/>
                <w:sz w:val="18"/>
                <w:szCs w:val="18"/>
              </w:rPr>
            </w:pPr>
          </w:p>
        </w:tc>
        <w:tc>
          <w:tcPr>
            <w:tcW w:w="440" w:type="dxa"/>
            <w:tcBorders>
              <w:bottom w:val="single" w:sz="6" w:space="0" w:color="auto"/>
              <w:right w:val="single" w:sz="4" w:space="0" w:color="auto"/>
            </w:tcBorders>
          </w:tcPr>
          <w:p w:rsidR="00390A5D" w:rsidRPr="00AA7216" w:rsidRDefault="00390A5D" w:rsidP="00860A73">
            <w:pPr>
              <w:tabs>
                <w:tab w:val="left" w:pos="360"/>
              </w:tabs>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390A5D" w:rsidRPr="00AA7216" w:rsidRDefault="00390A5D" w:rsidP="00860A73">
            <w:pPr>
              <w:tabs>
                <w:tab w:val="left" w:pos="360"/>
              </w:tabs>
              <w:rPr>
                <w:rFonts w:ascii="Times" w:hAnsi="Times" w:cs="Times"/>
                <w:sz w:val="18"/>
                <w:szCs w:val="18"/>
              </w:rPr>
            </w:pPr>
          </w:p>
        </w:tc>
        <w:tc>
          <w:tcPr>
            <w:tcW w:w="360" w:type="dxa"/>
            <w:tcBorders>
              <w:bottom w:val="single" w:sz="6" w:space="0" w:color="auto"/>
            </w:tcBorders>
          </w:tcPr>
          <w:p w:rsidR="00390A5D" w:rsidRPr="00AA7216" w:rsidRDefault="00390A5D" w:rsidP="00860A73">
            <w:pPr>
              <w:tabs>
                <w:tab w:val="left" w:pos="360"/>
              </w:tabs>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390A5D" w:rsidRPr="00390A5D" w:rsidRDefault="00390A5D" w:rsidP="00390A5D">
            <w:pPr>
              <w:rPr>
                <w:sz w:val="18"/>
                <w:szCs w:val="18"/>
              </w:rPr>
            </w:pPr>
          </w:p>
        </w:tc>
        <w:tc>
          <w:tcPr>
            <w:tcW w:w="2880" w:type="dxa"/>
            <w:tcBorders>
              <w:bottom w:val="single" w:sz="6" w:space="0" w:color="auto"/>
              <w:right w:val="single" w:sz="6" w:space="0" w:color="auto"/>
            </w:tcBorders>
          </w:tcPr>
          <w:p w:rsidR="00390A5D" w:rsidRPr="00AA7216" w:rsidRDefault="00390A5D" w:rsidP="00860A73">
            <w:pPr>
              <w:ind w:left="360" w:hanging="360"/>
              <w:rPr>
                <w:rFonts w:ascii="Times" w:hAnsi="Times" w:cs="Times"/>
                <w:sz w:val="18"/>
                <w:szCs w:val="18"/>
              </w:rPr>
            </w:pPr>
          </w:p>
        </w:tc>
        <w:tc>
          <w:tcPr>
            <w:tcW w:w="2520" w:type="dxa"/>
            <w:tcBorders>
              <w:bottom w:val="single" w:sz="6" w:space="0" w:color="auto"/>
              <w:right w:val="single" w:sz="6" w:space="0" w:color="auto"/>
            </w:tcBorders>
          </w:tcPr>
          <w:p w:rsidR="00390A5D" w:rsidRPr="00AA7216" w:rsidRDefault="00390A5D" w:rsidP="00860A73">
            <w:pPr>
              <w:ind w:firstLine="720"/>
              <w:rPr>
                <w:rFonts w:ascii="Times" w:hAnsi="Times" w:cs="Times"/>
                <w:sz w:val="18"/>
                <w:szCs w:val="18"/>
              </w:rPr>
            </w:pPr>
          </w:p>
        </w:tc>
        <w:tc>
          <w:tcPr>
            <w:tcW w:w="2322" w:type="dxa"/>
            <w:tcBorders>
              <w:bottom w:val="single" w:sz="6" w:space="0" w:color="auto"/>
              <w:right w:val="single" w:sz="6" w:space="0" w:color="auto"/>
            </w:tcBorders>
          </w:tcPr>
          <w:p w:rsidR="00390A5D" w:rsidRPr="00AA7216" w:rsidRDefault="00390A5D" w:rsidP="00860A73">
            <w:pPr>
              <w:rPr>
                <w:rFonts w:ascii="Times" w:hAnsi="Times" w:cs="Times"/>
                <w:sz w:val="18"/>
                <w:szCs w:val="18"/>
              </w:rPr>
            </w:pPr>
          </w:p>
        </w:tc>
      </w:tr>
    </w:tbl>
    <w:p w:rsidR="00860A73" w:rsidRDefault="00860A73" w:rsidP="007245C4">
      <w:pPr>
        <w:jc w:val="center"/>
        <w:sectPr w:rsidR="00860A73" w:rsidSect="00EA538C">
          <w:headerReference w:type="default" r:id="rId199"/>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60A73" w:rsidRPr="001706CA" w:rsidTr="00860A73">
        <w:trPr>
          <w:cantSplit/>
        </w:trPr>
        <w:tc>
          <w:tcPr>
            <w:tcW w:w="2330" w:type="dxa"/>
            <w:tcBorders>
              <w:top w:val="single" w:sz="4" w:space="0" w:color="auto"/>
              <w:left w:val="single" w:sz="6" w:space="0" w:color="auto"/>
            </w:tcBorders>
          </w:tcPr>
          <w:p w:rsidR="00860A73" w:rsidRPr="001706CA" w:rsidRDefault="00860A73" w:rsidP="00860A73">
            <w:pPr>
              <w:tabs>
                <w:tab w:val="left" w:pos="440"/>
                <w:tab w:val="left" w:pos="2600"/>
              </w:tabs>
              <w:ind w:left="80"/>
              <w:rPr>
                <w:rFonts w:ascii="Times" w:hAnsi="Times" w:cs="Times"/>
                <w:sz w:val="18"/>
                <w:szCs w:val="18"/>
              </w:rPr>
            </w:pPr>
            <w:r w:rsidRPr="001706CA">
              <w:rPr>
                <w:rFonts w:ascii="Times" w:hAnsi="Times" w:cs="Times"/>
                <w:sz w:val="18"/>
                <w:szCs w:val="18"/>
              </w:rPr>
              <w:lastRenderedPageBreak/>
              <w:t>1.</w:t>
            </w:r>
            <w:r w:rsidRPr="001706CA">
              <w:rPr>
                <w:rFonts w:ascii="Times" w:hAnsi="Times" w:cs="Times"/>
                <w:sz w:val="18"/>
                <w:szCs w:val="18"/>
              </w:rPr>
              <w:tab/>
              <w:t>Ignition Systems</w:t>
            </w:r>
          </w:p>
        </w:tc>
        <w:tc>
          <w:tcPr>
            <w:tcW w:w="440" w:type="dxa"/>
            <w:tcBorders>
              <w:top w:val="single" w:sz="4" w:space="0" w:color="auto"/>
              <w:right w:val="single" w:sz="4" w:space="0" w:color="auto"/>
            </w:tcBorders>
          </w:tcPr>
          <w:p w:rsidR="00860A73" w:rsidRPr="001706CA" w:rsidRDefault="00860A73" w:rsidP="00860A73">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860A73" w:rsidRPr="001706CA" w:rsidRDefault="00860A73" w:rsidP="00860A73">
            <w:pPr>
              <w:tabs>
                <w:tab w:val="left" w:pos="360"/>
              </w:tabs>
              <w:rPr>
                <w:rFonts w:ascii="Times" w:hAnsi="Times" w:cs="Times"/>
                <w:sz w:val="18"/>
                <w:szCs w:val="18"/>
              </w:rPr>
            </w:pPr>
          </w:p>
        </w:tc>
        <w:tc>
          <w:tcPr>
            <w:tcW w:w="360" w:type="dxa"/>
            <w:tcBorders>
              <w:top w:val="single" w:sz="4" w:space="0" w:color="auto"/>
            </w:tcBorders>
          </w:tcPr>
          <w:p w:rsidR="00860A73" w:rsidRPr="001706CA" w:rsidRDefault="00860A73" w:rsidP="00860A73">
            <w:pPr>
              <w:tabs>
                <w:tab w:val="left" w:pos="360"/>
              </w:tabs>
              <w:rPr>
                <w:rFonts w:ascii="Times" w:hAnsi="Times" w:cs="Times"/>
                <w:sz w:val="18"/>
                <w:szCs w:val="18"/>
              </w:rPr>
            </w:pPr>
          </w:p>
        </w:tc>
        <w:tc>
          <w:tcPr>
            <w:tcW w:w="3240" w:type="dxa"/>
            <w:tcBorders>
              <w:top w:val="single" w:sz="4" w:space="0" w:color="auto"/>
              <w:left w:val="single" w:sz="6" w:space="0" w:color="auto"/>
              <w:right w:val="single" w:sz="6" w:space="0" w:color="auto"/>
            </w:tcBorders>
          </w:tcPr>
          <w:p w:rsidR="00860A73" w:rsidRPr="001706CA" w:rsidRDefault="00860A73" w:rsidP="00860A73">
            <w:pPr>
              <w:rPr>
                <w:rFonts w:ascii="Times" w:hAnsi="Times" w:cs="Times"/>
                <w:sz w:val="18"/>
                <w:szCs w:val="18"/>
              </w:rPr>
            </w:pPr>
          </w:p>
        </w:tc>
        <w:tc>
          <w:tcPr>
            <w:tcW w:w="2880" w:type="dxa"/>
            <w:tcBorders>
              <w:top w:val="single" w:sz="4" w:space="0" w:color="auto"/>
              <w:right w:val="single" w:sz="6" w:space="0" w:color="auto"/>
            </w:tcBorders>
          </w:tcPr>
          <w:p w:rsidR="00860A73" w:rsidRPr="001706CA" w:rsidRDefault="00860A73" w:rsidP="00860A73">
            <w:pPr>
              <w:rPr>
                <w:rFonts w:ascii="Times" w:hAnsi="Times" w:cs="Times"/>
                <w:sz w:val="18"/>
                <w:szCs w:val="18"/>
              </w:rPr>
            </w:pPr>
          </w:p>
        </w:tc>
        <w:tc>
          <w:tcPr>
            <w:tcW w:w="2520" w:type="dxa"/>
            <w:tcBorders>
              <w:top w:val="single" w:sz="4" w:space="0" w:color="auto"/>
              <w:right w:val="single" w:sz="6" w:space="0" w:color="auto"/>
            </w:tcBorders>
          </w:tcPr>
          <w:p w:rsidR="00860A73" w:rsidRPr="001706CA" w:rsidRDefault="00860A73" w:rsidP="00860A73">
            <w:pPr>
              <w:rPr>
                <w:rFonts w:ascii="Times" w:hAnsi="Times" w:cs="Times"/>
                <w:sz w:val="18"/>
                <w:szCs w:val="18"/>
              </w:rPr>
            </w:pPr>
          </w:p>
        </w:tc>
        <w:tc>
          <w:tcPr>
            <w:tcW w:w="2340" w:type="dxa"/>
            <w:tcBorders>
              <w:top w:val="single" w:sz="4" w:space="0" w:color="auto"/>
              <w:right w:val="single" w:sz="6" w:space="0" w:color="auto"/>
            </w:tcBorders>
          </w:tcPr>
          <w:p w:rsidR="00860A73" w:rsidRPr="001706CA" w:rsidRDefault="00860A73" w:rsidP="00860A73">
            <w:pPr>
              <w:rPr>
                <w:rFonts w:ascii="Times" w:hAnsi="Times" w:cs="Times"/>
                <w:sz w:val="18"/>
                <w:szCs w:val="18"/>
              </w:rPr>
            </w:pPr>
          </w:p>
        </w:tc>
      </w:tr>
      <w:tr w:rsidR="00860A73" w:rsidRPr="001706CA" w:rsidTr="00860A73">
        <w:trPr>
          <w:cantSplit/>
        </w:trPr>
        <w:tc>
          <w:tcPr>
            <w:tcW w:w="2330" w:type="dxa"/>
            <w:tcBorders>
              <w:left w:val="single" w:sz="6" w:space="0" w:color="auto"/>
            </w:tcBorders>
          </w:tcPr>
          <w:p w:rsidR="00860A73" w:rsidRPr="001706CA" w:rsidRDefault="00860A73" w:rsidP="00860A73">
            <w:pPr>
              <w:tabs>
                <w:tab w:val="left" w:pos="980"/>
                <w:tab w:val="left" w:pos="2600"/>
              </w:tabs>
              <w:spacing w:before="240"/>
              <w:ind w:left="800" w:hanging="360"/>
              <w:rPr>
                <w:rFonts w:ascii="Times" w:hAnsi="Times" w:cs="Times"/>
                <w:sz w:val="18"/>
                <w:szCs w:val="18"/>
              </w:rPr>
            </w:pPr>
            <w:r w:rsidRPr="001706CA">
              <w:rPr>
                <w:rFonts w:ascii="Times" w:hAnsi="Times" w:cs="Times"/>
                <w:sz w:val="18"/>
                <w:szCs w:val="18"/>
              </w:rPr>
              <w:t>1)</w:t>
            </w:r>
            <w:r w:rsidRPr="001706CA">
              <w:rPr>
                <w:rFonts w:ascii="Times" w:hAnsi="Times" w:cs="Times"/>
                <w:sz w:val="18"/>
                <w:szCs w:val="18"/>
              </w:rPr>
              <w:tab/>
              <w:t>No. 1 Igniters</w:t>
            </w:r>
          </w:p>
        </w:tc>
        <w:tc>
          <w:tcPr>
            <w:tcW w:w="440" w:type="dxa"/>
            <w:tcBorders>
              <w:right w:val="single" w:sz="4" w:space="0" w:color="auto"/>
            </w:tcBorders>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A</w:t>
            </w:r>
          </w:p>
        </w:tc>
        <w:tc>
          <w:tcPr>
            <w:tcW w:w="370" w:type="dxa"/>
            <w:tcBorders>
              <w:left w:val="single" w:sz="4" w:space="0" w:color="auto"/>
              <w:right w:val="single" w:sz="6" w:space="0" w:color="auto"/>
            </w:tcBorders>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2</w:t>
            </w:r>
          </w:p>
        </w:tc>
        <w:tc>
          <w:tcPr>
            <w:tcW w:w="360" w:type="dxa"/>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1</w:t>
            </w:r>
          </w:p>
        </w:tc>
        <w:tc>
          <w:tcPr>
            <w:tcW w:w="3240" w:type="dxa"/>
            <w:tcBorders>
              <w:left w:val="single" w:sz="6" w:space="0" w:color="auto"/>
              <w:right w:val="single" w:sz="6" w:space="0" w:color="auto"/>
            </w:tcBorders>
          </w:tcPr>
          <w:p w:rsidR="00860A73" w:rsidRPr="001706CA" w:rsidRDefault="00860A73" w:rsidP="00860A73">
            <w:pPr>
              <w:pStyle w:val="BodyText"/>
              <w:spacing w:before="240"/>
            </w:pPr>
            <w:r w:rsidRPr="001706CA">
              <w:t>May be inoperative provided:</w:t>
            </w:r>
          </w:p>
          <w:p w:rsidR="00860A73" w:rsidRPr="001706CA" w:rsidRDefault="00860A73" w:rsidP="00860A73">
            <w:pPr>
              <w:ind w:left="480" w:hanging="360"/>
              <w:rPr>
                <w:rFonts w:ascii="Times" w:hAnsi="Times" w:cs="Times"/>
                <w:sz w:val="18"/>
                <w:szCs w:val="18"/>
              </w:rPr>
            </w:pPr>
            <w:r w:rsidRPr="001706CA">
              <w:rPr>
                <w:rFonts w:ascii="Times" w:hAnsi="Times" w:cs="Times"/>
                <w:sz w:val="18"/>
                <w:szCs w:val="18"/>
              </w:rPr>
              <w:t>a)</w:t>
            </w:r>
            <w:r w:rsidRPr="001706CA">
              <w:rPr>
                <w:rFonts w:ascii="Times" w:hAnsi="Times" w:cs="Times"/>
                <w:sz w:val="18"/>
                <w:szCs w:val="18"/>
              </w:rPr>
              <w:tab/>
              <w:t>Both No. 2 Igniters are operative,</w:t>
            </w:r>
          </w:p>
          <w:p w:rsidR="00860A73" w:rsidRPr="001706CA" w:rsidRDefault="00860A73" w:rsidP="00860A73">
            <w:pPr>
              <w:ind w:left="480" w:hanging="360"/>
              <w:rPr>
                <w:rFonts w:ascii="Times" w:hAnsi="Times" w:cs="Times"/>
                <w:sz w:val="18"/>
                <w:szCs w:val="18"/>
              </w:rPr>
            </w:pPr>
            <w:r w:rsidRPr="001706CA">
              <w:rPr>
                <w:rFonts w:ascii="Times" w:hAnsi="Times" w:cs="Times"/>
                <w:sz w:val="18"/>
                <w:szCs w:val="18"/>
              </w:rPr>
              <w:t>b)</w:t>
            </w:r>
            <w:r w:rsidRPr="001706CA">
              <w:rPr>
                <w:rFonts w:ascii="Times" w:hAnsi="Times" w:cs="Times"/>
                <w:sz w:val="18"/>
                <w:szCs w:val="18"/>
              </w:rPr>
              <w:tab/>
              <w:t>Takeoff runway does not have standing water, slush, or snow, and</w:t>
            </w:r>
          </w:p>
          <w:p w:rsidR="00860A73" w:rsidRPr="001706CA" w:rsidRDefault="00860A73" w:rsidP="00860A73">
            <w:pPr>
              <w:ind w:left="480" w:hanging="360"/>
              <w:rPr>
                <w:rFonts w:ascii="Times" w:hAnsi="Times" w:cs="Times"/>
                <w:sz w:val="18"/>
                <w:szCs w:val="18"/>
              </w:rPr>
            </w:pPr>
            <w:r w:rsidRPr="001706CA">
              <w:rPr>
                <w:rFonts w:ascii="Times" w:hAnsi="Times" w:cs="Times"/>
                <w:sz w:val="18"/>
                <w:szCs w:val="18"/>
              </w:rPr>
              <w:t>c)</w:t>
            </w:r>
            <w:r w:rsidRPr="001706CA">
              <w:rPr>
                <w:rFonts w:ascii="Times" w:hAnsi="Times" w:cs="Times"/>
                <w:sz w:val="18"/>
                <w:szCs w:val="18"/>
              </w:rPr>
              <w:tab/>
              <w:t>Repairs are made within 150 flight hours.</w:t>
            </w:r>
          </w:p>
        </w:tc>
        <w:tc>
          <w:tcPr>
            <w:tcW w:w="2880" w:type="dxa"/>
            <w:tcBorders>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None required.</w:t>
            </w:r>
          </w:p>
        </w:tc>
        <w:tc>
          <w:tcPr>
            <w:tcW w:w="2520" w:type="dxa"/>
            <w:tcBorders>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None required.</w:t>
            </w:r>
          </w:p>
        </w:tc>
        <w:tc>
          <w:tcPr>
            <w:tcW w:w="2340" w:type="dxa"/>
            <w:tcBorders>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An Inoperative Placard will be displayed in a prominent position to be seen by flight crew and will be noted on ADLS.</w:t>
            </w:r>
          </w:p>
        </w:tc>
      </w:tr>
      <w:tr w:rsidR="00860A73" w:rsidRPr="001706CA" w:rsidTr="00860A73">
        <w:trPr>
          <w:cantSplit/>
        </w:trPr>
        <w:tc>
          <w:tcPr>
            <w:tcW w:w="2330" w:type="dxa"/>
            <w:tcBorders>
              <w:left w:val="single" w:sz="6" w:space="0" w:color="auto"/>
            </w:tcBorders>
          </w:tcPr>
          <w:p w:rsidR="00860A73" w:rsidRPr="001706CA" w:rsidRDefault="00860A73" w:rsidP="00860A73">
            <w:pPr>
              <w:tabs>
                <w:tab w:val="left" w:pos="800"/>
                <w:tab w:val="left" w:pos="2600"/>
              </w:tabs>
              <w:spacing w:before="240"/>
              <w:ind w:left="440"/>
              <w:rPr>
                <w:rFonts w:ascii="Times" w:hAnsi="Times" w:cs="Times"/>
                <w:sz w:val="18"/>
                <w:szCs w:val="18"/>
              </w:rPr>
            </w:pPr>
            <w:r w:rsidRPr="001706CA">
              <w:rPr>
                <w:rFonts w:ascii="Times" w:hAnsi="Times" w:cs="Times"/>
                <w:sz w:val="18"/>
                <w:szCs w:val="18"/>
              </w:rPr>
              <w:t>2)</w:t>
            </w:r>
            <w:r w:rsidRPr="001706CA">
              <w:rPr>
                <w:rFonts w:ascii="Times" w:hAnsi="Times" w:cs="Times"/>
                <w:sz w:val="18"/>
                <w:szCs w:val="18"/>
              </w:rPr>
              <w:tab/>
              <w:t>No. 2 Igniters</w:t>
            </w:r>
          </w:p>
        </w:tc>
        <w:tc>
          <w:tcPr>
            <w:tcW w:w="440" w:type="dxa"/>
            <w:tcBorders>
              <w:right w:val="single" w:sz="4" w:space="0" w:color="auto"/>
            </w:tcBorders>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A</w:t>
            </w:r>
          </w:p>
        </w:tc>
        <w:tc>
          <w:tcPr>
            <w:tcW w:w="370" w:type="dxa"/>
            <w:tcBorders>
              <w:left w:val="single" w:sz="4" w:space="0" w:color="auto"/>
              <w:right w:val="single" w:sz="6" w:space="0" w:color="auto"/>
            </w:tcBorders>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2</w:t>
            </w:r>
          </w:p>
        </w:tc>
        <w:tc>
          <w:tcPr>
            <w:tcW w:w="360" w:type="dxa"/>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1</w:t>
            </w:r>
          </w:p>
        </w:tc>
        <w:tc>
          <w:tcPr>
            <w:tcW w:w="3240" w:type="dxa"/>
            <w:tcBorders>
              <w:left w:val="single" w:sz="6" w:space="0" w:color="auto"/>
              <w:right w:val="single" w:sz="6" w:space="0" w:color="auto"/>
            </w:tcBorders>
          </w:tcPr>
          <w:p w:rsidR="00860A73" w:rsidRPr="001706CA" w:rsidRDefault="00860A73" w:rsidP="00860A73">
            <w:pPr>
              <w:pStyle w:val="BodyText"/>
              <w:spacing w:before="240"/>
            </w:pPr>
            <w:r w:rsidRPr="001706CA">
              <w:t>May be inoperative provided:</w:t>
            </w:r>
          </w:p>
          <w:p w:rsidR="00860A73" w:rsidRPr="001706CA" w:rsidRDefault="00860A73" w:rsidP="00860A73">
            <w:pPr>
              <w:ind w:left="480" w:hanging="360"/>
              <w:rPr>
                <w:rFonts w:ascii="Times" w:hAnsi="Times" w:cs="Times"/>
                <w:sz w:val="18"/>
                <w:szCs w:val="18"/>
              </w:rPr>
            </w:pPr>
            <w:r w:rsidRPr="001706CA">
              <w:rPr>
                <w:rFonts w:ascii="Times" w:hAnsi="Times" w:cs="Times"/>
                <w:sz w:val="18"/>
                <w:szCs w:val="18"/>
              </w:rPr>
              <w:t>a)</w:t>
            </w:r>
            <w:r w:rsidRPr="001706CA">
              <w:rPr>
                <w:rFonts w:ascii="Times" w:hAnsi="Times" w:cs="Times"/>
                <w:sz w:val="18"/>
                <w:szCs w:val="18"/>
              </w:rPr>
              <w:tab/>
              <w:t>Both No. 1 Igniters are operative,</w:t>
            </w:r>
          </w:p>
          <w:p w:rsidR="00860A73" w:rsidRPr="001706CA" w:rsidRDefault="00860A73" w:rsidP="00860A73">
            <w:pPr>
              <w:ind w:left="480" w:hanging="360"/>
              <w:rPr>
                <w:rFonts w:ascii="Times" w:hAnsi="Times" w:cs="Times"/>
                <w:sz w:val="18"/>
                <w:szCs w:val="18"/>
              </w:rPr>
            </w:pPr>
            <w:r w:rsidRPr="001706CA">
              <w:rPr>
                <w:rFonts w:ascii="Times" w:hAnsi="Times" w:cs="Times"/>
                <w:sz w:val="18"/>
                <w:szCs w:val="18"/>
              </w:rPr>
              <w:t>b)</w:t>
            </w:r>
            <w:r w:rsidRPr="001706CA">
              <w:rPr>
                <w:rFonts w:ascii="Times" w:hAnsi="Times" w:cs="Times"/>
                <w:sz w:val="18"/>
                <w:szCs w:val="18"/>
              </w:rPr>
              <w:tab/>
              <w:t>Takeoff runway does not have standing water, slush, or snow, and</w:t>
            </w:r>
          </w:p>
          <w:p w:rsidR="00860A73" w:rsidRPr="001706CA" w:rsidRDefault="00860A73" w:rsidP="00860A73">
            <w:pPr>
              <w:ind w:left="480" w:hanging="360"/>
              <w:rPr>
                <w:rFonts w:ascii="Times" w:hAnsi="Times" w:cs="Times"/>
                <w:sz w:val="18"/>
                <w:szCs w:val="18"/>
              </w:rPr>
            </w:pPr>
            <w:r w:rsidRPr="001706CA">
              <w:rPr>
                <w:rFonts w:ascii="Times" w:hAnsi="Times" w:cs="Times"/>
                <w:sz w:val="18"/>
                <w:szCs w:val="18"/>
              </w:rPr>
              <w:t>c)</w:t>
            </w:r>
            <w:r w:rsidRPr="001706CA">
              <w:rPr>
                <w:rFonts w:ascii="Times" w:hAnsi="Times" w:cs="Times"/>
                <w:sz w:val="18"/>
                <w:szCs w:val="18"/>
              </w:rPr>
              <w:tab/>
              <w:t>Repairs are made within 150 flight hours.</w:t>
            </w:r>
          </w:p>
        </w:tc>
        <w:tc>
          <w:tcPr>
            <w:tcW w:w="2880" w:type="dxa"/>
            <w:tcBorders>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None required.</w:t>
            </w:r>
          </w:p>
        </w:tc>
        <w:tc>
          <w:tcPr>
            <w:tcW w:w="2520" w:type="dxa"/>
            <w:tcBorders>
              <w:right w:val="single" w:sz="6" w:space="0" w:color="auto"/>
            </w:tcBorders>
          </w:tcPr>
          <w:p w:rsidR="00860A73" w:rsidRPr="001706CA" w:rsidRDefault="00860A73" w:rsidP="00860A73">
            <w:pPr>
              <w:spacing w:before="240"/>
              <w:rPr>
                <w:rFonts w:ascii="Times" w:hAnsi="Times" w:cs="Times"/>
                <w:bCs/>
                <w:sz w:val="18"/>
                <w:szCs w:val="18"/>
              </w:rPr>
            </w:pPr>
            <w:r w:rsidRPr="001706CA">
              <w:rPr>
                <w:rFonts w:ascii="Times" w:hAnsi="Times" w:cs="Times"/>
                <w:sz w:val="18"/>
                <w:szCs w:val="18"/>
              </w:rPr>
              <w:t>None required.</w:t>
            </w:r>
          </w:p>
        </w:tc>
        <w:tc>
          <w:tcPr>
            <w:tcW w:w="2340" w:type="dxa"/>
            <w:tcBorders>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An Inoperative Placard will be displayed in a prominent position to be seen by flight crew and will be noted on ADLS.</w:t>
            </w:r>
          </w:p>
        </w:tc>
      </w:tr>
      <w:tr w:rsidR="00860A73" w:rsidRPr="001706CA" w:rsidTr="00860A73">
        <w:trPr>
          <w:cantSplit/>
        </w:trPr>
        <w:tc>
          <w:tcPr>
            <w:tcW w:w="2330" w:type="dxa"/>
            <w:tcBorders>
              <w:left w:val="single" w:sz="6" w:space="0" w:color="auto"/>
              <w:bottom w:val="single" w:sz="6" w:space="0" w:color="auto"/>
            </w:tcBorders>
          </w:tcPr>
          <w:p w:rsidR="00860A73" w:rsidRPr="001706CA" w:rsidRDefault="00860A73" w:rsidP="00860A73">
            <w:pPr>
              <w:tabs>
                <w:tab w:val="left" w:pos="440"/>
                <w:tab w:val="left" w:pos="2600"/>
              </w:tabs>
              <w:spacing w:before="240"/>
              <w:ind w:left="86"/>
              <w:rPr>
                <w:rFonts w:ascii="Times" w:hAnsi="Times" w:cs="Times"/>
                <w:sz w:val="18"/>
                <w:szCs w:val="18"/>
              </w:rPr>
            </w:pPr>
            <w:r w:rsidRPr="001706CA">
              <w:rPr>
                <w:rFonts w:ascii="Times" w:hAnsi="Times" w:cs="Times"/>
                <w:sz w:val="18"/>
                <w:szCs w:val="18"/>
              </w:rPr>
              <w:t>2.</w:t>
            </w:r>
            <w:r w:rsidRPr="001706CA">
              <w:rPr>
                <w:rFonts w:ascii="Times" w:hAnsi="Times" w:cs="Times"/>
                <w:sz w:val="18"/>
                <w:szCs w:val="18"/>
              </w:rPr>
              <w:tab/>
              <w:t>Ignition ON</w:t>
            </w:r>
          </w:p>
          <w:p w:rsidR="00860A73" w:rsidRPr="001706CA" w:rsidRDefault="00860A73" w:rsidP="00860A73">
            <w:pPr>
              <w:tabs>
                <w:tab w:val="left" w:pos="440"/>
                <w:tab w:val="left" w:pos="2600"/>
              </w:tabs>
              <w:ind w:left="80"/>
              <w:rPr>
                <w:rFonts w:ascii="Times" w:hAnsi="Times" w:cs="Times"/>
                <w:sz w:val="18"/>
                <w:szCs w:val="18"/>
              </w:rPr>
            </w:pPr>
            <w:r w:rsidRPr="001706CA">
              <w:rPr>
                <w:rFonts w:ascii="Times" w:hAnsi="Times" w:cs="Times"/>
                <w:sz w:val="18"/>
                <w:szCs w:val="18"/>
              </w:rPr>
              <w:tab/>
              <w:t>Indicator Systems</w:t>
            </w:r>
          </w:p>
        </w:tc>
        <w:tc>
          <w:tcPr>
            <w:tcW w:w="440" w:type="dxa"/>
            <w:tcBorders>
              <w:bottom w:val="single" w:sz="6" w:space="0" w:color="auto"/>
              <w:right w:val="single" w:sz="4" w:space="0" w:color="auto"/>
            </w:tcBorders>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2</w:t>
            </w:r>
          </w:p>
        </w:tc>
        <w:tc>
          <w:tcPr>
            <w:tcW w:w="360" w:type="dxa"/>
            <w:tcBorders>
              <w:bottom w:val="single" w:sz="6" w:space="0" w:color="auto"/>
            </w:tcBorders>
          </w:tcPr>
          <w:p w:rsidR="00860A73" w:rsidRPr="001706CA" w:rsidRDefault="00860A73" w:rsidP="00860A73">
            <w:pPr>
              <w:tabs>
                <w:tab w:val="left" w:pos="360"/>
              </w:tabs>
              <w:spacing w:before="240"/>
              <w:rPr>
                <w:rFonts w:ascii="Times" w:hAnsi="Times" w:cs="Times"/>
                <w:sz w:val="18"/>
                <w:szCs w:val="18"/>
              </w:rPr>
            </w:pPr>
            <w:r w:rsidRPr="001706CA">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 xml:space="preserve">(M) May be inoperative provided both </w:t>
            </w:r>
            <w:r w:rsidR="00C90641">
              <w:rPr>
                <w:rFonts w:ascii="Times" w:hAnsi="Times" w:cs="Times"/>
                <w:sz w:val="18"/>
                <w:szCs w:val="18"/>
              </w:rPr>
              <w:t>continuous</w:t>
            </w:r>
            <w:r w:rsidRPr="001706CA">
              <w:rPr>
                <w:rFonts w:ascii="Times" w:hAnsi="Times" w:cs="Times"/>
                <w:sz w:val="18"/>
                <w:szCs w:val="18"/>
              </w:rPr>
              <w:t xml:space="preserve"> systems are verified to be operative before each flight.</w:t>
            </w:r>
          </w:p>
        </w:tc>
        <w:tc>
          <w:tcPr>
            <w:tcW w:w="2880" w:type="dxa"/>
            <w:tcBorders>
              <w:bottom w:val="single" w:sz="6" w:space="0" w:color="auto"/>
              <w:right w:val="single" w:sz="6" w:space="0" w:color="auto"/>
            </w:tcBorders>
          </w:tcPr>
          <w:p w:rsidR="00860A73" w:rsidRPr="001706CA" w:rsidRDefault="00860A73" w:rsidP="00860A73">
            <w:pPr>
              <w:spacing w:before="240" w:after="120"/>
              <w:rPr>
                <w:rFonts w:ascii="Times" w:hAnsi="Times" w:cs="Times"/>
                <w:sz w:val="18"/>
                <w:szCs w:val="18"/>
              </w:rPr>
            </w:pPr>
            <w:r w:rsidRPr="001706CA">
              <w:rPr>
                <w:rFonts w:ascii="Times" w:hAnsi="Times" w:cs="Times"/>
                <w:sz w:val="18"/>
                <w:szCs w:val="18"/>
              </w:rPr>
              <w:t xml:space="preserve">To check the igniters:  Pull the </w:t>
            </w:r>
            <w:r w:rsidR="00D518E3">
              <w:rPr>
                <w:rFonts w:ascii="Times" w:hAnsi="Times" w:cs="Times"/>
                <w:sz w:val="18"/>
                <w:szCs w:val="18"/>
              </w:rPr>
              <w:t xml:space="preserve">L/R </w:t>
            </w:r>
            <w:r w:rsidRPr="001706CA">
              <w:rPr>
                <w:rFonts w:ascii="Times" w:hAnsi="Times" w:cs="Times"/>
                <w:sz w:val="18"/>
                <w:szCs w:val="18"/>
              </w:rPr>
              <w:t xml:space="preserve">IGN #2 breaker.  Select L &amp; R </w:t>
            </w:r>
            <w:proofErr w:type="spellStart"/>
            <w:r w:rsidRPr="001706CA">
              <w:rPr>
                <w:rFonts w:ascii="Times" w:hAnsi="Times" w:cs="Times"/>
                <w:sz w:val="18"/>
                <w:szCs w:val="18"/>
              </w:rPr>
              <w:t>airstart</w:t>
            </w:r>
            <w:proofErr w:type="spellEnd"/>
            <w:r w:rsidRPr="001706CA">
              <w:rPr>
                <w:rFonts w:ascii="Times" w:hAnsi="Times" w:cs="Times"/>
                <w:sz w:val="18"/>
                <w:szCs w:val="18"/>
              </w:rPr>
              <w:t xml:space="preserve"> ignition switches ON.  Verify igniters firing at the engines.  Reset breakers.  Pull </w:t>
            </w:r>
            <w:r w:rsidR="00D518E3">
              <w:rPr>
                <w:rFonts w:ascii="Times" w:hAnsi="Times" w:cs="Times"/>
                <w:sz w:val="18"/>
                <w:szCs w:val="18"/>
              </w:rPr>
              <w:t xml:space="preserve">L/R </w:t>
            </w:r>
            <w:r w:rsidRPr="001706CA">
              <w:rPr>
                <w:rFonts w:ascii="Times" w:hAnsi="Times" w:cs="Times"/>
                <w:sz w:val="18"/>
                <w:szCs w:val="18"/>
              </w:rPr>
              <w:t xml:space="preserve">IGN #1 breaker.  Select L &amp; R </w:t>
            </w:r>
            <w:proofErr w:type="spellStart"/>
            <w:r w:rsidRPr="001706CA">
              <w:rPr>
                <w:rFonts w:ascii="Times" w:hAnsi="Times" w:cs="Times"/>
                <w:sz w:val="18"/>
                <w:szCs w:val="18"/>
              </w:rPr>
              <w:t>airstart</w:t>
            </w:r>
            <w:proofErr w:type="spellEnd"/>
            <w:r w:rsidRPr="001706CA">
              <w:rPr>
                <w:rFonts w:ascii="Times" w:hAnsi="Times" w:cs="Times"/>
                <w:sz w:val="18"/>
                <w:szCs w:val="18"/>
              </w:rPr>
              <w:t xml:space="preserve"> </w:t>
            </w:r>
            <w:r w:rsidR="008235E5">
              <w:rPr>
                <w:rFonts w:ascii="Times" w:hAnsi="Times" w:cs="Times"/>
                <w:sz w:val="18"/>
                <w:szCs w:val="18"/>
              </w:rPr>
              <w:t>continuous</w:t>
            </w:r>
            <w:r w:rsidR="008235E5" w:rsidRPr="001706CA">
              <w:rPr>
                <w:rFonts w:ascii="Times" w:hAnsi="Times" w:cs="Times"/>
                <w:sz w:val="18"/>
                <w:szCs w:val="18"/>
              </w:rPr>
              <w:t xml:space="preserve"> </w:t>
            </w:r>
            <w:r w:rsidRPr="001706CA">
              <w:rPr>
                <w:rFonts w:ascii="Times" w:hAnsi="Times" w:cs="Times"/>
                <w:sz w:val="18"/>
                <w:szCs w:val="18"/>
              </w:rPr>
              <w:t>ignition switches ON.  Verify igniters firing at the engines.  Reset breaker when complete.</w:t>
            </w:r>
          </w:p>
        </w:tc>
        <w:tc>
          <w:tcPr>
            <w:tcW w:w="2520" w:type="dxa"/>
            <w:tcBorders>
              <w:bottom w:val="single" w:sz="6" w:space="0" w:color="auto"/>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None required.</w:t>
            </w:r>
          </w:p>
        </w:tc>
        <w:tc>
          <w:tcPr>
            <w:tcW w:w="2340" w:type="dxa"/>
            <w:tcBorders>
              <w:bottom w:val="single" w:sz="6" w:space="0" w:color="auto"/>
              <w:right w:val="single" w:sz="6" w:space="0" w:color="auto"/>
            </w:tcBorders>
          </w:tcPr>
          <w:p w:rsidR="00860A73" w:rsidRPr="001706CA" w:rsidRDefault="00860A73" w:rsidP="00860A73">
            <w:pPr>
              <w:spacing w:before="240"/>
              <w:rPr>
                <w:rFonts w:ascii="Times" w:hAnsi="Times" w:cs="Times"/>
                <w:sz w:val="18"/>
                <w:szCs w:val="18"/>
              </w:rPr>
            </w:pPr>
            <w:r w:rsidRPr="001706CA">
              <w:rPr>
                <w:rFonts w:ascii="Times" w:hAnsi="Times" w:cs="Times"/>
                <w:sz w:val="18"/>
                <w:szCs w:val="18"/>
              </w:rPr>
              <w:t xml:space="preserve">An Inoperative Placard will be placed near affected </w:t>
            </w:r>
            <w:r w:rsidRPr="001706CA">
              <w:rPr>
                <w:rFonts w:ascii="Times" w:hAnsi="Times" w:cs="Times"/>
                <w:bCs/>
                <w:sz w:val="18"/>
                <w:szCs w:val="18"/>
              </w:rPr>
              <w:t>Ignition "ON" Light</w:t>
            </w:r>
            <w:r w:rsidRPr="001706CA">
              <w:rPr>
                <w:rFonts w:ascii="Times" w:hAnsi="Times" w:cs="Times"/>
                <w:sz w:val="18"/>
                <w:szCs w:val="18"/>
              </w:rPr>
              <w:t xml:space="preserve"> and will be noted on ADLS.</w:t>
            </w:r>
          </w:p>
        </w:tc>
      </w:tr>
    </w:tbl>
    <w:p w:rsidR="00860A73" w:rsidRDefault="00860A73" w:rsidP="007245C4">
      <w:pPr>
        <w:jc w:val="center"/>
        <w:sectPr w:rsidR="00860A73" w:rsidSect="00EA538C">
          <w:headerReference w:type="default" r:id="rId200"/>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60A73" w:rsidRPr="00FD3F84" w:rsidTr="00860A73">
        <w:trPr>
          <w:cantSplit/>
        </w:trPr>
        <w:tc>
          <w:tcPr>
            <w:tcW w:w="2330" w:type="dxa"/>
            <w:tcBorders>
              <w:top w:val="single" w:sz="4" w:space="0" w:color="auto"/>
              <w:left w:val="single" w:sz="6" w:space="0" w:color="auto"/>
            </w:tcBorders>
          </w:tcPr>
          <w:p w:rsidR="00860A73" w:rsidRPr="00FD3F84" w:rsidRDefault="00860A73" w:rsidP="00860A73">
            <w:pPr>
              <w:tabs>
                <w:tab w:val="left" w:pos="440"/>
                <w:tab w:val="left" w:pos="2600"/>
              </w:tabs>
              <w:ind w:left="86"/>
              <w:rPr>
                <w:rFonts w:ascii="Times" w:hAnsi="Times" w:cs="Times"/>
                <w:sz w:val="18"/>
                <w:szCs w:val="18"/>
              </w:rPr>
            </w:pPr>
            <w:r w:rsidRPr="00FD3F84">
              <w:rPr>
                <w:rFonts w:ascii="Times" w:hAnsi="Times" w:cs="Times"/>
                <w:sz w:val="18"/>
                <w:szCs w:val="18"/>
              </w:rPr>
              <w:lastRenderedPageBreak/>
              <w:t>1.</w:t>
            </w:r>
            <w:r w:rsidRPr="00FD3F84">
              <w:rPr>
                <w:rFonts w:ascii="Times" w:hAnsi="Times" w:cs="Times"/>
                <w:sz w:val="18"/>
                <w:szCs w:val="18"/>
              </w:rPr>
              <w:tab/>
              <w:t>HP Tachometer</w:t>
            </w:r>
          </w:p>
          <w:p w:rsidR="00860A73" w:rsidRPr="00FD3F84" w:rsidRDefault="00860A73" w:rsidP="00860A73">
            <w:pPr>
              <w:tabs>
                <w:tab w:val="left" w:pos="2600"/>
              </w:tabs>
              <w:ind w:left="440"/>
              <w:rPr>
                <w:rFonts w:ascii="Times" w:hAnsi="Times" w:cs="Times"/>
                <w:sz w:val="18"/>
                <w:szCs w:val="18"/>
              </w:rPr>
            </w:pPr>
            <w:r w:rsidRPr="00FD3F84">
              <w:rPr>
                <w:rFonts w:ascii="Times" w:hAnsi="Times" w:cs="Times"/>
                <w:sz w:val="18"/>
                <w:szCs w:val="18"/>
              </w:rPr>
              <w:t>Indications EICAS</w:t>
            </w:r>
          </w:p>
        </w:tc>
        <w:tc>
          <w:tcPr>
            <w:tcW w:w="440" w:type="dxa"/>
            <w:tcBorders>
              <w:top w:val="single" w:sz="4" w:space="0" w:color="auto"/>
              <w:right w:val="single" w:sz="4" w:space="0" w:color="auto"/>
            </w:tcBorders>
          </w:tcPr>
          <w:p w:rsidR="00860A73" w:rsidRPr="00FD3F84" w:rsidRDefault="00860A73" w:rsidP="00860A73">
            <w:pPr>
              <w:tabs>
                <w:tab w:val="left" w:pos="360"/>
              </w:tabs>
              <w:rPr>
                <w:rFonts w:ascii="Times" w:hAnsi="Times" w:cs="Times"/>
                <w:sz w:val="18"/>
                <w:szCs w:val="18"/>
              </w:rPr>
            </w:pPr>
            <w:r w:rsidRPr="00FD3F84">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60A73" w:rsidRPr="00FD3F84" w:rsidRDefault="00860A73" w:rsidP="00860A73">
            <w:pPr>
              <w:tabs>
                <w:tab w:val="left" w:pos="360"/>
              </w:tabs>
              <w:rPr>
                <w:rFonts w:ascii="Times" w:hAnsi="Times" w:cs="Times"/>
                <w:sz w:val="18"/>
                <w:szCs w:val="18"/>
              </w:rPr>
            </w:pPr>
            <w:r w:rsidRPr="00FD3F84">
              <w:rPr>
                <w:rFonts w:ascii="Times" w:hAnsi="Times" w:cs="Times"/>
                <w:sz w:val="18"/>
                <w:szCs w:val="18"/>
              </w:rPr>
              <w:t>2</w:t>
            </w:r>
          </w:p>
        </w:tc>
        <w:tc>
          <w:tcPr>
            <w:tcW w:w="360" w:type="dxa"/>
            <w:tcBorders>
              <w:top w:val="single" w:sz="4" w:space="0" w:color="auto"/>
            </w:tcBorders>
          </w:tcPr>
          <w:p w:rsidR="00860A73" w:rsidRPr="00FD3F84" w:rsidRDefault="00860A73" w:rsidP="00860A73">
            <w:pPr>
              <w:tabs>
                <w:tab w:val="left" w:pos="360"/>
              </w:tabs>
              <w:rPr>
                <w:rFonts w:ascii="Times" w:hAnsi="Times" w:cs="Times"/>
                <w:sz w:val="18"/>
                <w:szCs w:val="18"/>
              </w:rPr>
            </w:pPr>
            <w:r w:rsidRPr="00FD3F84">
              <w:rPr>
                <w:rFonts w:ascii="Times" w:hAnsi="Times" w:cs="Times"/>
                <w:sz w:val="18"/>
                <w:szCs w:val="18"/>
              </w:rPr>
              <w:t>1</w:t>
            </w:r>
          </w:p>
        </w:tc>
        <w:tc>
          <w:tcPr>
            <w:tcW w:w="3240" w:type="dxa"/>
            <w:tcBorders>
              <w:top w:val="single" w:sz="4" w:space="0" w:color="auto"/>
              <w:left w:val="single" w:sz="6" w:space="0" w:color="auto"/>
              <w:right w:val="single" w:sz="6" w:space="0" w:color="auto"/>
            </w:tcBorders>
          </w:tcPr>
          <w:p w:rsidR="00860A73" w:rsidRDefault="00860A73" w:rsidP="00860A73">
            <w:pPr>
              <w:rPr>
                <w:rFonts w:ascii="Times" w:hAnsi="Times" w:cs="Times"/>
                <w:sz w:val="18"/>
                <w:szCs w:val="18"/>
              </w:rPr>
            </w:pPr>
            <w:r w:rsidRPr="00FD3F84">
              <w:rPr>
                <w:rFonts w:ascii="Times" w:hAnsi="Times" w:cs="Times"/>
                <w:sz w:val="18"/>
                <w:szCs w:val="18"/>
              </w:rPr>
              <w:t>May be inoperative on either engine provided associated LP, EPR and Fuel Flow Indicating Systems (EICAS or Standby) are operative for affected engine.</w:t>
            </w:r>
          </w:p>
          <w:p w:rsidR="00860A73" w:rsidRPr="00FD3F84" w:rsidRDefault="00860A73" w:rsidP="00860A73">
            <w:pPr>
              <w:spacing w:before="120"/>
              <w:rPr>
                <w:rFonts w:ascii="Times" w:hAnsi="Times" w:cs="Times"/>
                <w:sz w:val="18"/>
                <w:szCs w:val="18"/>
              </w:rPr>
            </w:pPr>
            <w:r w:rsidRPr="00FD3F84">
              <w:rPr>
                <w:rFonts w:ascii="Times" w:hAnsi="Times" w:cs="Times"/>
                <w:sz w:val="18"/>
                <w:szCs w:val="18"/>
              </w:rPr>
              <w:t>NOTE: Standby HP Indication may also be inoperative on both engines.</w:t>
            </w:r>
          </w:p>
        </w:tc>
        <w:tc>
          <w:tcPr>
            <w:tcW w:w="2880" w:type="dxa"/>
            <w:tcBorders>
              <w:top w:val="single" w:sz="4" w:space="0" w:color="auto"/>
              <w:right w:val="single" w:sz="6" w:space="0" w:color="auto"/>
            </w:tcBorders>
          </w:tcPr>
          <w:p w:rsidR="00860A73" w:rsidRPr="00FD3F84" w:rsidRDefault="00860A73" w:rsidP="00860A73">
            <w:pPr>
              <w:rPr>
                <w:rFonts w:ascii="Times" w:hAnsi="Times" w:cs="Times"/>
                <w:sz w:val="18"/>
                <w:szCs w:val="18"/>
              </w:rPr>
            </w:pPr>
            <w:r w:rsidRPr="00FD3F84">
              <w:rPr>
                <w:rFonts w:ascii="Times" w:hAnsi="Times" w:cs="Times"/>
                <w:sz w:val="18"/>
                <w:szCs w:val="18"/>
              </w:rPr>
              <w:t>None required.</w:t>
            </w:r>
          </w:p>
        </w:tc>
        <w:tc>
          <w:tcPr>
            <w:tcW w:w="2520" w:type="dxa"/>
            <w:tcBorders>
              <w:top w:val="single" w:sz="4" w:space="0" w:color="auto"/>
              <w:right w:val="single" w:sz="6" w:space="0" w:color="auto"/>
            </w:tcBorders>
          </w:tcPr>
          <w:p w:rsidR="00860A73" w:rsidRPr="00FD3F84" w:rsidRDefault="00860A73" w:rsidP="00860A73">
            <w:pPr>
              <w:rPr>
                <w:rFonts w:ascii="Times" w:hAnsi="Times" w:cs="Times"/>
                <w:sz w:val="18"/>
                <w:szCs w:val="18"/>
              </w:rPr>
            </w:pPr>
            <w:r w:rsidRPr="00FD3F84">
              <w:rPr>
                <w:rFonts w:ascii="Times" w:hAnsi="Times" w:cs="Times"/>
                <w:sz w:val="18"/>
                <w:szCs w:val="18"/>
              </w:rPr>
              <w:t>None required.</w:t>
            </w:r>
          </w:p>
        </w:tc>
        <w:tc>
          <w:tcPr>
            <w:tcW w:w="2340" w:type="dxa"/>
            <w:tcBorders>
              <w:top w:val="single" w:sz="4" w:space="0" w:color="auto"/>
              <w:right w:val="single" w:sz="6" w:space="0" w:color="auto"/>
            </w:tcBorders>
          </w:tcPr>
          <w:p w:rsidR="00860A73" w:rsidRPr="00FD3F84" w:rsidRDefault="00860A73" w:rsidP="00860A73">
            <w:pPr>
              <w:rPr>
                <w:rFonts w:ascii="Times" w:hAnsi="Times" w:cs="Times"/>
                <w:sz w:val="18"/>
                <w:szCs w:val="18"/>
              </w:rPr>
            </w:pPr>
            <w:r w:rsidRPr="00FD3F84">
              <w:rPr>
                <w:rFonts w:ascii="Times" w:hAnsi="Times" w:cs="Times"/>
                <w:sz w:val="18"/>
                <w:szCs w:val="18"/>
              </w:rPr>
              <w:t>An Inoperative Placard will be displayed in a prominent position to be seen by flight crew and will be noted on ADLS.</w:t>
            </w:r>
          </w:p>
        </w:tc>
      </w:tr>
      <w:tr w:rsidR="00860A73" w:rsidRPr="00FD3F84" w:rsidTr="00860A73">
        <w:trPr>
          <w:cantSplit/>
        </w:trPr>
        <w:tc>
          <w:tcPr>
            <w:tcW w:w="2330" w:type="dxa"/>
            <w:tcBorders>
              <w:left w:val="single" w:sz="6" w:space="0" w:color="auto"/>
            </w:tcBorders>
          </w:tcPr>
          <w:p w:rsidR="00860A73" w:rsidRPr="00FD3F84" w:rsidRDefault="00860A73" w:rsidP="00860A73">
            <w:pPr>
              <w:tabs>
                <w:tab w:val="left" w:pos="440"/>
                <w:tab w:val="left" w:pos="2600"/>
              </w:tabs>
              <w:spacing w:before="240"/>
              <w:ind w:left="86"/>
              <w:rPr>
                <w:rFonts w:ascii="Times" w:hAnsi="Times" w:cs="Times"/>
                <w:sz w:val="18"/>
                <w:szCs w:val="18"/>
              </w:rPr>
            </w:pPr>
            <w:r w:rsidRPr="00FD3F84">
              <w:rPr>
                <w:rFonts w:ascii="Times" w:hAnsi="Times" w:cs="Times"/>
                <w:sz w:val="18"/>
                <w:szCs w:val="18"/>
              </w:rPr>
              <w:t>2.</w:t>
            </w:r>
            <w:r w:rsidRPr="00FD3F84">
              <w:rPr>
                <w:rFonts w:ascii="Times" w:hAnsi="Times" w:cs="Times"/>
                <w:sz w:val="18"/>
                <w:szCs w:val="18"/>
              </w:rPr>
              <w:tab/>
              <w:t>Engine Vibration</w:t>
            </w:r>
          </w:p>
          <w:p w:rsidR="00860A73" w:rsidRPr="00FD3F84" w:rsidRDefault="00860A73" w:rsidP="00860A73">
            <w:pPr>
              <w:tabs>
                <w:tab w:val="left" w:pos="2600"/>
              </w:tabs>
              <w:ind w:left="440"/>
              <w:rPr>
                <w:rFonts w:ascii="Times" w:hAnsi="Times" w:cs="Times"/>
                <w:sz w:val="18"/>
                <w:szCs w:val="18"/>
              </w:rPr>
            </w:pPr>
            <w:r w:rsidRPr="00FD3F84">
              <w:rPr>
                <w:rFonts w:ascii="Times" w:hAnsi="Times" w:cs="Times"/>
                <w:sz w:val="18"/>
                <w:szCs w:val="18"/>
              </w:rPr>
              <w:t>Monitor Systems</w:t>
            </w:r>
          </w:p>
          <w:p w:rsidR="00860A73" w:rsidRPr="00FD3F84" w:rsidRDefault="00860A73" w:rsidP="00860A73">
            <w:pPr>
              <w:tabs>
                <w:tab w:val="left" w:pos="2600"/>
              </w:tabs>
              <w:ind w:left="440"/>
              <w:rPr>
                <w:rFonts w:ascii="Times" w:hAnsi="Times" w:cs="Times"/>
                <w:sz w:val="18"/>
                <w:szCs w:val="18"/>
              </w:rPr>
            </w:pPr>
            <w:r w:rsidRPr="00FD3F84">
              <w:rPr>
                <w:rFonts w:ascii="Times" w:hAnsi="Times" w:cs="Times"/>
                <w:sz w:val="18"/>
                <w:szCs w:val="18"/>
              </w:rPr>
              <w:t>Sensors</w:t>
            </w:r>
          </w:p>
        </w:tc>
        <w:tc>
          <w:tcPr>
            <w:tcW w:w="440" w:type="dxa"/>
            <w:tcBorders>
              <w:right w:val="single" w:sz="4" w:space="0" w:color="auto"/>
            </w:tcBorders>
          </w:tcPr>
          <w:p w:rsidR="00860A73" w:rsidRPr="00FD3F84" w:rsidRDefault="00860A73" w:rsidP="00860A73">
            <w:pPr>
              <w:tabs>
                <w:tab w:val="left" w:pos="360"/>
              </w:tabs>
              <w:spacing w:before="240"/>
              <w:rPr>
                <w:rFonts w:ascii="Times" w:hAnsi="Times" w:cs="Times"/>
                <w:sz w:val="18"/>
                <w:szCs w:val="18"/>
              </w:rPr>
            </w:pPr>
          </w:p>
        </w:tc>
        <w:tc>
          <w:tcPr>
            <w:tcW w:w="370" w:type="dxa"/>
            <w:tcBorders>
              <w:left w:val="single" w:sz="4" w:space="0" w:color="auto"/>
              <w:right w:val="single" w:sz="6" w:space="0" w:color="auto"/>
            </w:tcBorders>
          </w:tcPr>
          <w:p w:rsidR="00860A73" w:rsidRPr="00FD3F84" w:rsidRDefault="00860A73" w:rsidP="00860A73">
            <w:pPr>
              <w:tabs>
                <w:tab w:val="left" w:pos="360"/>
              </w:tabs>
              <w:spacing w:before="240"/>
              <w:rPr>
                <w:rFonts w:ascii="Times" w:hAnsi="Times" w:cs="Times"/>
                <w:sz w:val="18"/>
                <w:szCs w:val="18"/>
              </w:rPr>
            </w:pPr>
          </w:p>
        </w:tc>
        <w:tc>
          <w:tcPr>
            <w:tcW w:w="360" w:type="dxa"/>
          </w:tcPr>
          <w:p w:rsidR="00860A73" w:rsidRPr="00FD3F84" w:rsidRDefault="00860A73" w:rsidP="00860A73">
            <w:pPr>
              <w:tabs>
                <w:tab w:val="left" w:pos="360"/>
              </w:tabs>
              <w:spacing w:before="240"/>
              <w:rPr>
                <w:rFonts w:ascii="Times" w:hAnsi="Times" w:cs="Times"/>
                <w:sz w:val="18"/>
                <w:szCs w:val="18"/>
              </w:rPr>
            </w:pPr>
          </w:p>
        </w:tc>
        <w:tc>
          <w:tcPr>
            <w:tcW w:w="3240" w:type="dxa"/>
            <w:tcBorders>
              <w:left w:val="single" w:sz="6" w:space="0" w:color="auto"/>
              <w:right w:val="single" w:sz="6" w:space="0" w:color="auto"/>
            </w:tcBorders>
          </w:tcPr>
          <w:p w:rsidR="00860A73" w:rsidRPr="00FD3F84" w:rsidRDefault="00860A73" w:rsidP="00860A73">
            <w:pPr>
              <w:spacing w:before="240"/>
              <w:rPr>
                <w:rFonts w:ascii="Times" w:hAnsi="Times" w:cs="Times"/>
                <w:sz w:val="18"/>
                <w:szCs w:val="18"/>
              </w:rPr>
            </w:pPr>
          </w:p>
        </w:tc>
        <w:tc>
          <w:tcPr>
            <w:tcW w:w="2880" w:type="dxa"/>
            <w:tcBorders>
              <w:right w:val="single" w:sz="6" w:space="0" w:color="auto"/>
            </w:tcBorders>
          </w:tcPr>
          <w:p w:rsidR="00860A73" w:rsidRPr="00FD3F84" w:rsidRDefault="00860A73" w:rsidP="00860A73">
            <w:pPr>
              <w:spacing w:before="240"/>
              <w:rPr>
                <w:rFonts w:ascii="Times" w:hAnsi="Times" w:cs="Times"/>
                <w:sz w:val="18"/>
                <w:szCs w:val="18"/>
              </w:rPr>
            </w:pPr>
          </w:p>
        </w:tc>
        <w:tc>
          <w:tcPr>
            <w:tcW w:w="2520" w:type="dxa"/>
            <w:tcBorders>
              <w:right w:val="single" w:sz="6" w:space="0" w:color="auto"/>
            </w:tcBorders>
          </w:tcPr>
          <w:p w:rsidR="00860A73" w:rsidRPr="00FD3F84" w:rsidRDefault="00860A73" w:rsidP="00860A73">
            <w:pPr>
              <w:spacing w:before="240"/>
              <w:rPr>
                <w:rFonts w:ascii="Times" w:hAnsi="Times" w:cs="Times"/>
                <w:sz w:val="18"/>
                <w:szCs w:val="18"/>
              </w:rPr>
            </w:pPr>
          </w:p>
        </w:tc>
        <w:tc>
          <w:tcPr>
            <w:tcW w:w="2340" w:type="dxa"/>
            <w:tcBorders>
              <w:right w:val="single" w:sz="6" w:space="0" w:color="auto"/>
            </w:tcBorders>
          </w:tcPr>
          <w:p w:rsidR="00860A73" w:rsidRPr="00FD3F84" w:rsidRDefault="00860A73" w:rsidP="00860A73">
            <w:pPr>
              <w:spacing w:before="240"/>
              <w:rPr>
                <w:rFonts w:ascii="Times" w:hAnsi="Times" w:cs="Times"/>
                <w:sz w:val="18"/>
                <w:szCs w:val="18"/>
              </w:rPr>
            </w:pPr>
          </w:p>
        </w:tc>
      </w:tr>
      <w:tr w:rsidR="00860A73" w:rsidRPr="00FD3F84" w:rsidTr="00860A73">
        <w:trPr>
          <w:cantSplit/>
        </w:trPr>
        <w:tc>
          <w:tcPr>
            <w:tcW w:w="2330" w:type="dxa"/>
            <w:tcBorders>
              <w:left w:val="single" w:sz="6" w:space="0" w:color="auto"/>
            </w:tcBorders>
          </w:tcPr>
          <w:p w:rsidR="00860A73" w:rsidRPr="00FD3F84" w:rsidRDefault="00860A73" w:rsidP="00860A73">
            <w:pPr>
              <w:tabs>
                <w:tab w:val="left" w:pos="720"/>
                <w:tab w:val="left" w:pos="2600"/>
              </w:tabs>
              <w:spacing w:before="240"/>
              <w:ind w:left="446"/>
              <w:rPr>
                <w:rFonts w:ascii="Times" w:hAnsi="Times" w:cs="Times"/>
                <w:sz w:val="18"/>
                <w:szCs w:val="18"/>
              </w:rPr>
            </w:pPr>
            <w:r w:rsidRPr="00FD3F84">
              <w:rPr>
                <w:rFonts w:ascii="Times" w:hAnsi="Times" w:cs="Times"/>
                <w:sz w:val="18"/>
                <w:szCs w:val="18"/>
              </w:rPr>
              <w:t>1)</w:t>
            </w:r>
            <w:r w:rsidRPr="00FD3F84">
              <w:rPr>
                <w:rFonts w:ascii="Times" w:hAnsi="Times" w:cs="Times"/>
                <w:sz w:val="18"/>
                <w:szCs w:val="18"/>
              </w:rPr>
              <w:tab/>
              <w:t>Primary</w:t>
            </w:r>
          </w:p>
          <w:p w:rsidR="00860A73" w:rsidRPr="00FD3F84" w:rsidRDefault="00860A73" w:rsidP="00860A73">
            <w:pPr>
              <w:tabs>
                <w:tab w:val="left" w:pos="2600"/>
              </w:tabs>
              <w:ind w:left="720"/>
              <w:rPr>
                <w:rFonts w:ascii="Times" w:hAnsi="Times" w:cs="Times"/>
                <w:sz w:val="18"/>
                <w:szCs w:val="18"/>
              </w:rPr>
            </w:pPr>
            <w:r w:rsidRPr="00FD3F84">
              <w:rPr>
                <w:rFonts w:ascii="Times" w:hAnsi="Times" w:cs="Times"/>
                <w:sz w:val="18"/>
                <w:szCs w:val="18"/>
              </w:rPr>
              <w:t>Sensors</w:t>
            </w:r>
          </w:p>
        </w:tc>
        <w:tc>
          <w:tcPr>
            <w:tcW w:w="440" w:type="dxa"/>
            <w:tcBorders>
              <w:right w:val="single" w:sz="4" w:space="0" w:color="auto"/>
            </w:tcBorders>
          </w:tcPr>
          <w:p w:rsidR="00860A73" w:rsidRPr="00FD3F84" w:rsidRDefault="00860A73" w:rsidP="00860A73">
            <w:pPr>
              <w:tabs>
                <w:tab w:val="left" w:pos="360"/>
              </w:tabs>
              <w:spacing w:before="240"/>
              <w:rPr>
                <w:rFonts w:ascii="Times" w:hAnsi="Times" w:cs="Times"/>
                <w:sz w:val="18"/>
                <w:szCs w:val="18"/>
              </w:rPr>
            </w:pPr>
            <w:r w:rsidRPr="00FD3F84">
              <w:rPr>
                <w:rFonts w:ascii="Times" w:hAnsi="Times" w:cs="Times"/>
                <w:sz w:val="18"/>
                <w:szCs w:val="18"/>
              </w:rPr>
              <w:t>C</w:t>
            </w:r>
          </w:p>
        </w:tc>
        <w:tc>
          <w:tcPr>
            <w:tcW w:w="370" w:type="dxa"/>
            <w:tcBorders>
              <w:left w:val="single" w:sz="4" w:space="0" w:color="auto"/>
              <w:right w:val="single" w:sz="6" w:space="0" w:color="auto"/>
            </w:tcBorders>
          </w:tcPr>
          <w:p w:rsidR="00860A73" w:rsidRPr="00FD3F84" w:rsidRDefault="00860A73" w:rsidP="00860A73">
            <w:pPr>
              <w:tabs>
                <w:tab w:val="left" w:pos="360"/>
              </w:tabs>
              <w:spacing w:before="240"/>
              <w:rPr>
                <w:rFonts w:ascii="Times" w:hAnsi="Times" w:cs="Times"/>
                <w:sz w:val="18"/>
                <w:szCs w:val="18"/>
              </w:rPr>
            </w:pPr>
            <w:r>
              <w:rPr>
                <w:rFonts w:ascii="Times" w:hAnsi="Times" w:cs="Times"/>
                <w:sz w:val="18"/>
                <w:szCs w:val="18"/>
              </w:rPr>
              <w:t>2</w:t>
            </w:r>
          </w:p>
        </w:tc>
        <w:tc>
          <w:tcPr>
            <w:tcW w:w="360" w:type="dxa"/>
          </w:tcPr>
          <w:p w:rsidR="00860A73" w:rsidRPr="00FD3F84" w:rsidRDefault="00860A73" w:rsidP="00860A73">
            <w:pPr>
              <w:tabs>
                <w:tab w:val="left" w:pos="360"/>
              </w:tabs>
              <w:spacing w:before="240"/>
              <w:rPr>
                <w:rFonts w:ascii="Times" w:hAnsi="Times" w:cs="Times"/>
                <w:sz w:val="18"/>
                <w:szCs w:val="18"/>
              </w:rPr>
            </w:pPr>
            <w:r w:rsidRPr="00FD3F84">
              <w:rPr>
                <w:rFonts w:ascii="Times" w:hAnsi="Times" w:cs="Times"/>
                <w:sz w:val="18"/>
                <w:szCs w:val="18"/>
              </w:rPr>
              <w:t>0</w:t>
            </w:r>
          </w:p>
        </w:tc>
        <w:tc>
          <w:tcPr>
            <w:tcW w:w="3240" w:type="dxa"/>
            <w:tcBorders>
              <w:left w:val="single" w:sz="6" w:space="0" w:color="auto"/>
              <w:right w:val="single" w:sz="6" w:space="0" w:color="auto"/>
            </w:tcBorders>
          </w:tcPr>
          <w:p w:rsidR="00860A73" w:rsidRPr="00FD3F84" w:rsidRDefault="00860A73" w:rsidP="00860A73">
            <w:pPr>
              <w:spacing w:before="240"/>
              <w:rPr>
                <w:rFonts w:ascii="Times" w:hAnsi="Times" w:cs="Times"/>
                <w:sz w:val="18"/>
                <w:szCs w:val="18"/>
              </w:rPr>
            </w:pPr>
            <w:r w:rsidRPr="00FD3F84">
              <w:rPr>
                <w:rFonts w:ascii="Times" w:hAnsi="Times" w:cs="Times"/>
                <w:sz w:val="18"/>
                <w:szCs w:val="18"/>
              </w:rPr>
              <w:t>May be inoperative provided associated secondary sensor system is operative.</w:t>
            </w:r>
          </w:p>
        </w:tc>
        <w:tc>
          <w:tcPr>
            <w:tcW w:w="2880" w:type="dxa"/>
            <w:tcBorders>
              <w:right w:val="single" w:sz="6" w:space="0" w:color="auto"/>
            </w:tcBorders>
          </w:tcPr>
          <w:p w:rsidR="00860A73" w:rsidRPr="00FD3F84" w:rsidRDefault="00860A73" w:rsidP="00860A73">
            <w:pPr>
              <w:spacing w:before="240"/>
              <w:rPr>
                <w:rFonts w:ascii="Times" w:hAnsi="Times" w:cs="Times"/>
                <w:sz w:val="18"/>
                <w:szCs w:val="18"/>
              </w:rPr>
            </w:pPr>
            <w:r w:rsidRPr="00FD3F84">
              <w:rPr>
                <w:rFonts w:ascii="Times" w:hAnsi="Times" w:cs="Times"/>
                <w:sz w:val="18"/>
                <w:szCs w:val="18"/>
              </w:rPr>
              <w:t>None required.</w:t>
            </w:r>
          </w:p>
        </w:tc>
        <w:tc>
          <w:tcPr>
            <w:tcW w:w="2520" w:type="dxa"/>
            <w:tcBorders>
              <w:right w:val="single" w:sz="6" w:space="0" w:color="auto"/>
            </w:tcBorders>
          </w:tcPr>
          <w:p w:rsidR="00860A73" w:rsidRPr="00FD3F84" w:rsidRDefault="00860A73" w:rsidP="00860A73">
            <w:pPr>
              <w:spacing w:before="240"/>
              <w:rPr>
                <w:rFonts w:ascii="Times" w:hAnsi="Times" w:cs="Times"/>
                <w:sz w:val="18"/>
                <w:szCs w:val="18"/>
              </w:rPr>
            </w:pPr>
            <w:r w:rsidRPr="00FD3F84">
              <w:rPr>
                <w:rFonts w:ascii="Times" w:hAnsi="Times" w:cs="Times"/>
                <w:sz w:val="18"/>
                <w:szCs w:val="18"/>
              </w:rPr>
              <w:t>None required.</w:t>
            </w:r>
          </w:p>
        </w:tc>
        <w:tc>
          <w:tcPr>
            <w:tcW w:w="2340" w:type="dxa"/>
            <w:tcBorders>
              <w:right w:val="single" w:sz="6" w:space="0" w:color="auto"/>
            </w:tcBorders>
          </w:tcPr>
          <w:p w:rsidR="00860A73" w:rsidRPr="00FD3F84" w:rsidRDefault="00860A73" w:rsidP="00860A73">
            <w:pPr>
              <w:spacing w:before="240"/>
              <w:rPr>
                <w:rFonts w:ascii="Times" w:hAnsi="Times" w:cs="Times"/>
                <w:sz w:val="18"/>
                <w:szCs w:val="18"/>
              </w:rPr>
            </w:pPr>
            <w:r w:rsidRPr="00FD3F84">
              <w:rPr>
                <w:rFonts w:ascii="Times" w:hAnsi="Times" w:cs="Times"/>
                <w:sz w:val="18"/>
                <w:szCs w:val="18"/>
              </w:rPr>
              <w:t>An Inoperative Placard will be displayed in a prominent position to be seen by flight crew and will be noted on ADLS.</w:t>
            </w:r>
          </w:p>
        </w:tc>
      </w:tr>
      <w:tr w:rsidR="00860A73" w:rsidRPr="00FD3F84" w:rsidTr="008235E5">
        <w:trPr>
          <w:cantSplit/>
        </w:trPr>
        <w:tc>
          <w:tcPr>
            <w:tcW w:w="2330" w:type="dxa"/>
            <w:tcBorders>
              <w:left w:val="single" w:sz="6" w:space="0" w:color="auto"/>
            </w:tcBorders>
          </w:tcPr>
          <w:p w:rsidR="00860A73" w:rsidRPr="00FD3F84" w:rsidRDefault="00860A73" w:rsidP="00860A73">
            <w:pPr>
              <w:tabs>
                <w:tab w:val="left" w:pos="720"/>
                <w:tab w:val="left" w:pos="2600"/>
              </w:tabs>
              <w:spacing w:before="240"/>
              <w:ind w:left="446"/>
              <w:rPr>
                <w:rFonts w:ascii="Times" w:hAnsi="Times" w:cs="Times"/>
                <w:sz w:val="18"/>
                <w:szCs w:val="18"/>
              </w:rPr>
            </w:pPr>
            <w:r w:rsidRPr="00FD3F84">
              <w:rPr>
                <w:rFonts w:ascii="Times" w:hAnsi="Times" w:cs="Times"/>
                <w:sz w:val="18"/>
                <w:szCs w:val="18"/>
              </w:rPr>
              <w:t>2)</w:t>
            </w:r>
            <w:r w:rsidRPr="00FD3F84">
              <w:rPr>
                <w:rFonts w:ascii="Times" w:hAnsi="Times" w:cs="Times"/>
                <w:sz w:val="18"/>
                <w:szCs w:val="18"/>
              </w:rPr>
              <w:tab/>
              <w:t>Secondary</w:t>
            </w:r>
          </w:p>
          <w:p w:rsidR="00860A73" w:rsidRPr="00FD3F84" w:rsidRDefault="00860A73" w:rsidP="00860A73">
            <w:pPr>
              <w:tabs>
                <w:tab w:val="left" w:pos="2600"/>
              </w:tabs>
              <w:ind w:left="720"/>
              <w:rPr>
                <w:rFonts w:ascii="Times" w:hAnsi="Times" w:cs="Times"/>
                <w:sz w:val="18"/>
                <w:szCs w:val="18"/>
              </w:rPr>
            </w:pPr>
            <w:r w:rsidRPr="00FD3F84">
              <w:rPr>
                <w:rFonts w:ascii="Times" w:hAnsi="Times" w:cs="Times"/>
                <w:sz w:val="18"/>
                <w:szCs w:val="18"/>
              </w:rPr>
              <w:t>Sensors</w:t>
            </w:r>
          </w:p>
        </w:tc>
        <w:tc>
          <w:tcPr>
            <w:tcW w:w="440" w:type="dxa"/>
            <w:tcBorders>
              <w:right w:val="single" w:sz="4" w:space="0" w:color="auto"/>
            </w:tcBorders>
          </w:tcPr>
          <w:p w:rsidR="00860A73" w:rsidRPr="00FD3F84" w:rsidRDefault="00860A73" w:rsidP="00860A73">
            <w:pPr>
              <w:tabs>
                <w:tab w:val="left" w:pos="360"/>
              </w:tabs>
              <w:spacing w:before="240"/>
              <w:rPr>
                <w:rFonts w:ascii="Times" w:hAnsi="Times" w:cs="Times"/>
                <w:sz w:val="18"/>
                <w:szCs w:val="18"/>
              </w:rPr>
            </w:pPr>
            <w:r w:rsidRPr="00FD3F84">
              <w:rPr>
                <w:rFonts w:ascii="Times" w:hAnsi="Times" w:cs="Times"/>
                <w:sz w:val="18"/>
                <w:szCs w:val="18"/>
              </w:rPr>
              <w:t>C</w:t>
            </w:r>
          </w:p>
        </w:tc>
        <w:tc>
          <w:tcPr>
            <w:tcW w:w="370" w:type="dxa"/>
            <w:tcBorders>
              <w:left w:val="single" w:sz="4" w:space="0" w:color="auto"/>
              <w:right w:val="single" w:sz="6" w:space="0" w:color="auto"/>
            </w:tcBorders>
          </w:tcPr>
          <w:p w:rsidR="00860A73" w:rsidRPr="00FD3F84" w:rsidRDefault="00860A73" w:rsidP="00860A73">
            <w:pPr>
              <w:tabs>
                <w:tab w:val="left" w:pos="360"/>
              </w:tabs>
              <w:spacing w:before="240"/>
              <w:rPr>
                <w:rFonts w:ascii="Times" w:hAnsi="Times" w:cs="Times"/>
                <w:sz w:val="18"/>
                <w:szCs w:val="18"/>
              </w:rPr>
            </w:pPr>
            <w:r>
              <w:rPr>
                <w:rFonts w:ascii="Times" w:hAnsi="Times" w:cs="Times"/>
                <w:sz w:val="18"/>
                <w:szCs w:val="18"/>
              </w:rPr>
              <w:t>2</w:t>
            </w:r>
          </w:p>
        </w:tc>
        <w:tc>
          <w:tcPr>
            <w:tcW w:w="360" w:type="dxa"/>
          </w:tcPr>
          <w:p w:rsidR="00860A73" w:rsidRPr="00FD3F84" w:rsidRDefault="00860A73" w:rsidP="00860A73">
            <w:pPr>
              <w:tabs>
                <w:tab w:val="left" w:pos="360"/>
              </w:tabs>
              <w:spacing w:before="240"/>
              <w:rPr>
                <w:rFonts w:ascii="Times" w:hAnsi="Times" w:cs="Times"/>
                <w:sz w:val="18"/>
                <w:szCs w:val="18"/>
              </w:rPr>
            </w:pPr>
            <w:r w:rsidRPr="00FD3F84">
              <w:rPr>
                <w:rFonts w:ascii="Times" w:hAnsi="Times" w:cs="Times"/>
                <w:sz w:val="18"/>
                <w:szCs w:val="18"/>
              </w:rPr>
              <w:t>0</w:t>
            </w:r>
          </w:p>
        </w:tc>
        <w:tc>
          <w:tcPr>
            <w:tcW w:w="3240" w:type="dxa"/>
            <w:tcBorders>
              <w:left w:val="single" w:sz="6" w:space="0" w:color="auto"/>
              <w:right w:val="single" w:sz="6" w:space="0" w:color="auto"/>
            </w:tcBorders>
          </w:tcPr>
          <w:p w:rsidR="00860A73" w:rsidRPr="00FD3F84" w:rsidRDefault="00860A73" w:rsidP="00860A73">
            <w:pPr>
              <w:spacing w:before="240"/>
              <w:rPr>
                <w:rFonts w:ascii="Times" w:hAnsi="Times" w:cs="Times"/>
                <w:sz w:val="18"/>
                <w:szCs w:val="18"/>
              </w:rPr>
            </w:pPr>
            <w:r w:rsidRPr="00FD3F84">
              <w:rPr>
                <w:rFonts w:ascii="Times" w:hAnsi="Times" w:cs="Times"/>
                <w:sz w:val="18"/>
                <w:szCs w:val="18"/>
              </w:rPr>
              <w:t>May be inoperative provided associated primary sensor system is operative.</w:t>
            </w:r>
          </w:p>
        </w:tc>
        <w:tc>
          <w:tcPr>
            <w:tcW w:w="2880" w:type="dxa"/>
            <w:tcBorders>
              <w:right w:val="single" w:sz="6" w:space="0" w:color="auto"/>
            </w:tcBorders>
          </w:tcPr>
          <w:p w:rsidR="00860A73" w:rsidRPr="00FD3F84" w:rsidRDefault="00860A73" w:rsidP="00860A73">
            <w:pPr>
              <w:spacing w:before="240"/>
              <w:rPr>
                <w:rFonts w:ascii="Times" w:hAnsi="Times" w:cs="Times"/>
                <w:sz w:val="18"/>
                <w:szCs w:val="18"/>
              </w:rPr>
            </w:pPr>
            <w:r w:rsidRPr="00FD3F84">
              <w:rPr>
                <w:rFonts w:ascii="Times" w:hAnsi="Times" w:cs="Times"/>
                <w:sz w:val="18"/>
                <w:szCs w:val="18"/>
              </w:rPr>
              <w:t>None required.</w:t>
            </w:r>
          </w:p>
        </w:tc>
        <w:tc>
          <w:tcPr>
            <w:tcW w:w="2520" w:type="dxa"/>
            <w:tcBorders>
              <w:right w:val="single" w:sz="6" w:space="0" w:color="auto"/>
            </w:tcBorders>
          </w:tcPr>
          <w:p w:rsidR="00860A73" w:rsidRPr="00FD3F84" w:rsidRDefault="00860A73" w:rsidP="00860A73">
            <w:pPr>
              <w:spacing w:before="240"/>
              <w:rPr>
                <w:rFonts w:ascii="Times" w:hAnsi="Times" w:cs="Times"/>
                <w:sz w:val="18"/>
                <w:szCs w:val="18"/>
              </w:rPr>
            </w:pPr>
            <w:r w:rsidRPr="00FD3F84">
              <w:rPr>
                <w:rFonts w:ascii="Times" w:hAnsi="Times" w:cs="Times"/>
                <w:sz w:val="18"/>
                <w:szCs w:val="18"/>
              </w:rPr>
              <w:t>None required.</w:t>
            </w:r>
          </w:p>
        </w:tc>
        <w:tc>
          <w:tcPr>
            <w:tcW w:w="2340" w:type="dxa"/>
            <w:tcBorders>
              <w:right w:val="single" w:sz="6" w:space="0" w:color="auto"/>
            </w:tcBorders>
          </w:tcPr>
          <w:p w:rsidR="00860A73" w:rsidRPr="00FD3F84" w:rsidRDefault="00860A73" w:rsidP="00860A73">
            <w:pPr>
              <w:spacing w:before="240" w:after="120"/>
              <w:rPr>
                <w:rFonts w:ascii="Times" w:hAnsi="Times" w:cs="Times"/>
                <w:sz w:val="18"/>
                <w:szCs w:val="18"/>
              </w:rPr>
            </w:pPr>
            <w:r w:rsidRPr="00FD3F84">
              <w:rPr>
                <w:rFonts w:ascii="Times" w:hAnsi="Times" w:cs="Times"/>
                <w:sz w:val="18"/>
                <w:szCs w:val="18"/>
              </w:rPr>
              <w:t>An Inoperative Placard will be displayed in a prominent position to be seen by flight crew and will be noted on ADLS.</w:t>
            </w:r>
          </w:p>
        </w:tc>
      </w:tr>
      <w:tr w:rsidR="00860A73" w:rsidRPr="00FD3F84" w:rsidTr="008235E5">
        <w:trPr>
          <w:cantSplit/>
        </w:trPr>
        <w:tc>
          <w:tcPr>
            <w:tcW w:w="2330" w:type="dxa"/>
            <w:tcBorders>
              <w:left w:val="single" w:sz="6" w:space="0" w:color="auto"/>
            </w:tcBorders>
          </w:tcPr>
          <w:p w:rsidR="00860A73" w:rsidRDefault="00860A73" w:rsidP="00860A73">
            <w:pPr>
              <w:tabs>
                <w:tab w:val="left" w:pos="440"/>
                <w:tab w:val="left" w:pos="2600"/>
              </w:tabs>
              <w:ind w:left="86"/>
              <w:rPr>
                <w:rFonts w:ascii="Times" w:hAnsi="Times" w:cs="Times"/>
                <w:sz w:val="18"/>
                <w:szCs w:val="18"/>
              </w:rPr>
            </w:pPr>
            <w:r>
              <w:rPr>
                <w:rFonts w:ascii="Times" w:hAnsi="Times" w:cs="Times"/>
                <w:sz w:val="18"/>
                <w:szCs w:val="18"/>
              </w:rPr>
              <w:t>3</w:t>
            </w:r>
            <w:r w:rsidRPr="00FD3F84">
              <w:rPr>
                <w:rFonts w:ascii="Times" w:hAnsi="Times" w:cs="Times"/>
                <w:sz w:val="18"/>
                <w:szCs w:val="18"/>
              </w:rPr>
              <w:t>.</w:t>
            </w:r>
            <w:r>
              <w:rPr>
                <w:rFonts w:ascii="Times" w:hAnsi="Times" w:cs="Times"/>
                <w:sz w:val="18"/>
                <w:szCs w:val="18"/>
              </w:rPr>
              <w:tab/>
              <w:t>Standby Engine</w:t>
            </w:r>
          </w:p>
          <w:p w:rsidR="00860A73" w:rsidRDefault="00860A73" w:rsidP="00860A73">
            <w:pPr>
              <w:tabs>
                <w:tab w:val="left" w:pos="440"/>
                <w:tab w:val="left" w:pos="2600"/>
              </w:tabs>
              <w:ind w:left="86"/>
              <w:rPr>
                <w:rFonts w:ascii="Times" w:hAnsi="Times" w:cs="Times"/>
                <w:sz w:val="18"/>
                <w:szCs w:val="18"/>
              </w:rPr>
            </w:pPr>
            <w:r>
              <w:rPr>
                <w:rFonts w:ascii="Times" w:hAnsi="Times" w:cs="Times"/>
                <w:sz w:val="18"/>
                <w:szCs w:val="18"/>
              </w:rPr>
              <w:tab/>
              <w:t>Instruments on Multi-</w:t>
            </w:r>
          </w:p>
          <w:p w:rsidR="00860A73" w:rsidRDefault="00860A73" w:rsidP="00860A73">
            <w:pPr>
              <w:tabs>
                <w:tab w:val="left" w:pos="440"/>
                <w:tab w:val="left" w:pos="2600"/>
              </w:tabs>
              <w:ind w:left="86"/>
              <w:rPr>
                <w:rFonts w:ascii="Times" w:hAnsi="Times" w:cs="Times"/>
                <w:sz w:val="18"/>
                <w:szCs w:val="18"/>
              </w:rPr>
            </w:pPr>
            <w:r>
              <w:rPr>
                <w:rFonts w:ascii="Times" w:hAnsi="Times" w:cs="Times"/>
                <w:sz w:val="18"/>
                <w:szCs w:val="18"/>
              </w:rPr>
              <w:tab/>
              <w:t>Function Control</w:t>
            </w:r>
          </w:p>
          <w:p w:rsidR="00860A73" w:rsidRPr="00FD3F84" w:rsidRDefault="00860A73" w:rsidP="00860A73">
            <w:pPr>
              <w:tabs>
                <w:tab w:val="left" w:pos="440"/>
                <w:tab w:val="left" w:pos="2600"/>
              </w:tabs>
              <w:ind w:left="86"/>
              <w:rPr>
                <w:rFonts w:ascii="Times" w:hAnsi="Times" w:cs="Times"/>
                <w:sz w:val="18"/>
                <w:szCs w:val="18"/>
              </w:rPr>
            </w:pPr>
            <w:r>
              <w:rPr>
                <w:rFonts w:ascii="Times" w:hAnsi="Times" w:cs="Times"/>
                <w:sz w:val="18"/>
                <w:szCs w:val="18"/>
              </w:rPr>
              <w:tab/>
              <w:t>Display (MCDU)</w:t>
            </w:r>
          </w:p>
        </w:tc>
        <w:tc>
          <w:tcPr>
            <w:tcW w:w="440" w:type="dxa"/>
            <w:tcBorders>
              <w:right w:val="single" w:sz="4" w:space="0" w:color="auto"/>
            </w:tcBorders>
          </w:tcPr>
          <w:p w:rsidR="00860A73" w:rsidRPr="00FD3F84" w:rsidRDefault="00860A73" w:rsidP="00860A73">
            <w:pPr>
              <w:tabs>
                <w:tab w:val="left" w:pos="360"/>
              </w:tabs>
              <w:rPr>
                <w:rFonts w:ascii="Times" w:hAnsi="Times" w:cs="Times"/>
                <w:sz w:val="18"/>
                <w:szCs w:val="18"/>
              </w:rPr>
            </w:pPr>
            <w:r w:rsidRPr="00FD3F84">
              <w:rPr>
                <w:rFonts w:ascii="Times" w:hAnsi="Times" w:cs="Times"/>
                <w:sz w:val="18"/>
                <w:szCs w:val="18"/>
              </w:rPr>
              <w:t>C</w:t>
            </w:r>
          </w:p>
        </w:tc>
        <w:tc>
          <w:tcPr>
            <w:tcW w:w="370" w:type="dxa"/>
            <w:tcBorders>
              <w:left w:val="single" w:sz="4" w:space="0" w:color="auto"/>
              <w:right w:val="single" w:sz="6" w:space="0" w:color="auto"/>
            </w:tcBorders>
          </w:tcPr>
          <w:p w:rsidR="00860A73" w:rsidRPr="00FD3F84" w:rsidRDefault="00860A73" w:rsidP="00860A73">
            <w:pPr>
              <w:tabs>
                <w:tab w:val="left" w:pos="360"/>
              </w:tabs>
              <w:rPr>
                <w:rFonts w:ascii="Times" w:hAnsi="Times" w:cs="Times"/>
                <w:sz w:val="18"/>
                <w:szCs w:val="18"/>
              </w:rPr>
            </w:pPr>
            <w:r>
              <w:rPr>
                <w:rFonts w:ascii="Times" w:hAnsi="Times" w:cs="Times"/>
                <w:sz w:val="18"/>
                <w:szCs w:val="18"/>
              </w:rPr>
              <w:t>1</w:t>
            </w:r>
          </w:p>
        </w:tc>
        <w:tc>
          <w:tcPr>
            <w:tcW w:w="360" w:type="dxa"/>
          </w:tcPr>
          <w:p w:rsidR="00860A73" w:rsidRPr="00FD3F84" w:rsidRDefault="00860A73" w:rsidP="00860A73">
            <w:pPr>
              <w:tabs>
                <w:tab w:val="left" w:pos="360"/>
              </w:tabs>
              <w:rPr>
                <w:rFonts w:ascii="Times" w:hAnsi="Times" w:cs="Times"/>
                <w:sz w:val="18"/>
                <w:szCs w:val="18"/>
              </w:rPr>
            </w:pPr>
            <w:r>
              <w:rPr>
                <w:rFonts w:ascii="Times" w:hAnsi="Times" w:cs="Times"/>
                <w:sz w:val="18"/>
                <w:szCs w:val="18"/>
              </w:rPr>
              <w:t>0</w:t>
            </w:r>
          </w:p>
        </w:tc>
        <w:tc>
          <w:tcPr>
            <w:tcW w:w="3240" w:type="dxa"/>
            <w:tcBorders>
              <w:left w:val="single" w:sz="6" w:space="0" w:color="auto"/>
              <w:right w:val="single" w:sz="6" w:space="0" w:color="auto"/>
            </w:tcBorders>
          </w:tcPr>
          <w:p w:rsidR="00860A73" w:rsidRPr="00FD3F84" w:rsidRDefault="00860A73" w:rsidP="00860A73">
            <w:pPr>
              <w:rPr>
                <w:rFonts w:ascii="Times" w:hAnsi="Times" w:cs="Times"/>
                <w:sz w:val="18"/>
                <w:szCs w:val="18"/>
              </w:rPr>
            </w:pPr>
            <w:r w:rsidRPr="00FD3F84">
              <w:rPr>
                <w:rFonts w:ascii="Times" w:hAnsi="Times" w:cs="Times"/>
                <w:sz w:val="18"/>
                <w:szCs w:val="18"/>
              </w:rPr>
              <w:t xml:space="preserve">May be inoperative </w:t>
            </w:r>
            <w:r>
              <w:rPr>
                <w:rFonts w:ascii="Times" w:hAnsi="Times" w:cs="Times"/>
                <w:sz w:val="18"/>
                <w:szCs w:val="18"/>
              </w:rPr>
              <w:t>provided associated EICAS indication is operative.</w:t>
            </w:r>
          </w:p>
        </w:tc>
        <w:tc>
          <w:tcPr>
            <w:tcW w:w="2880" w:type="dxa"/>
            <w:tcBorders>
              <w:right w:val="single" w:sz="6" w:space="0" w:color="auto"/>
            </w:tcBorders>
          </w:tcPr>
          <w:p w:rsidR="00860A73" w:rsidRPr="00FD3F84" w:rsidRDefault="00860A73" w:rsidP="00860A73">
            <w:pPr>
              <w:rPr>
                <w:rFonts w:ascii="Times" w:hAnsi="Times" w:cs="Times"/>
                <w:sz w:val="18"/>
                <w:szCs w:val="18"/>
              </w:rPr>
            </w:pPr>
            <w:r w:rsidRPr="00FD3F84">
              <w:rPr>
                <w:rFonts w:ascii="Times" w:hAnsi="Times" w:cs="Times"/>
                <w:sz w:val="18"/>
                <w:szCs w:val="18"/>
              </w:rPr>
              <w:t>None required.</w:t>
            </w:r>
          </w:p>
        </w:tc>
        <w:tc>
          <w:tcPr>
            <w:tcW w:w="2520" w:type="dxa"/>
            <w:tcBorders>
              <w:right w:val="single" w:sz="6" w:space="0" w:color="auto"/>
            </w:tcBorders>
          </w:tcPr>
          <w:p w:rsidR="00860A73" w:rsidRPr="00FD3F84" w:rsidRDefault="00860A73" w:rsidP="00860A73">
            <w:pPr>
              <w:rPr>
                <w:rFonts w:ascii="Times" w:hAnsi="Times" w:cs="Times"/>
                <w:sz w:val="18"/>
                <w:szCs w:val="18"/>
              </w:rPr>
            </w:pPr>
            <w:r w:rsidRPr="00FD3F84">
              <w:rPr>
                <w:rFonts w:ascii="Times" w:hAnsi="Times" w:cs="Times"/>
                <w:sz w:val="18"/>
                <w:szCs w:val="18"/>
              </w:rPr>
              <w:t>None required.</w:t>
            </w:r>
          </w:p>
        </w:tc>
        <w:tc>
          <w:tcPr>
            <w:tcW w:w="2340" w:type="dxa"/>
            <w:tcBorders>
              <w:right w:val="single" w:sz="6" w:space="0" w:color="auto"/>
            </w:tcBorders>
          </w:tcPr>
          <w:p w:rsidR="00860A73" w:rsidRPr="00FD3F84" w:rsidRDefault="00860A73" w:rsidP="00860A73">
            <w:pPr>
              <w:rPr>
                <w:rFonts w:ascii="Times" w:hAnsi="Times" w:cs="Times"/>
                <w:sz w:val="18"/>
                <w:szCs w:val="18"/>
              </w:rPr>
            </w:pPr>
            <w:r w:rsidRPr="00FD3F84">
              <w:rPr>
                <w:rFonts w:ascii="Times" w:hAnsi="Times" w:cs="Times"/>
                <w:sz w:val="18"/>
                <w:szCs w:val="18"/>
              </w:rPr>
              <w:t>An Inoperative Placard will be displayed in a prominent position to be seen by flight crew and will be noted on ADLS.</w:t>
            </w:r>
          </w:p>
        </w:tc>
      </w:tr>
      <w:tr w:rsidR="00860A73" w:rsidRPr="00FD3F84" w:rsidTr="00860A73">
        <w:trPr>
          <w:cantSplit/>
        </w:trPr>
        <w:tc>
          <w:tcPr>
            <w:tcW w:w="2330" w:type="dxa"/>
            <w:tcBorders>
              <w:left w:val="single" w:sz="6" w:space="0" w:color="auto"/>
              <w:bottom w:val="single" w:sz="4" w:space="0" w:color="auto"/>
            </w:tcBorders>
          </w:tcPr>
          <w:p w:rsidR="00860A73" w:rsidRDefault="00860A73" w:rsidP="00860A73">
            <w:pPr>
              <w:tabs>
                <w:tab w:val="left" w:pos="440"/>
                <w:tab w:val="left" w:pos="2600"/>
              </w:tabs>
              <w:ind w:left="86"/>
              <w:rPr>
                <w:rFonts w:ascii="Times" w:hAnsi="Times" w:cs="Times"/>
                <w:sz w:val="18"/>
                <w:szCs w:val="18"/>
              </w:rPr>
            </w:pPr>
          </w:p>
        </w:tc>
        <w:tc>
          <w:tcPr>
            <w:tcW w:w="440" w:type="dxa"/>
            <w:tcBorders>
              <w:bottom w:val="single" w:sz="4" w:space="0" w:color="auto"/>
              <w:right w:val="single" w:sz="4" w:space="0" w:color="auto"/>
            </w:tcBorders>
          </w:tcPr>
          <w:p w:rsidR="00860A73" w:rsidRPr="00FD3F84" w:rsidRDefault="00860A73" w:rsidP="00860A73">
            <w:pPr>
              <w:tabs>
                <w:tab w:val="left" w:pos="360"/>
              </w:tabs>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860A73" w:rsidRDefault="00860A73" w:rsidP="00860A73">
            <w:pPr>
              <w:tabs>
                <w:tab w:val="left" w:pos="360"/>
              </w:tabs>
              <w:rPr>
                <w:rFonts w:ascii="Times" w:hAnsi="Times" w:cs="Times"/>
                <w:sz w:val="18"/>
                <w:szCs w:val="18"/>
              </w:rPr>
            </w:pPr>
          </w:p>
        </w:tc>
        <w:tc>
          <w:tcPr>
            <w:tcW w:w="360" w:type="dxa"/>
            <w:tcBorders>
              <w:bottom w:val="single" w:sz="4" w:space="0" w:color="auto"/>
            </w:tcBorders>
          </w:tcPr>
          <w:p w:rsidR="00860A73" w:rsidRDefault="00860A73" w:rsidP="00860A73">
            <w:pPr>
              <w:tabs>
                <w:tab w:val="left" w:pos="360"/>
              </w:tabs>
              <w:rPr>
                <w:rFonts w:ascii="Times" w:hAnsi="Times" w:cs="Times"/>
                <w:sz w:val="18"/>
                <w:szCs w:val="18"/>
              </w:rPr>
            </w:pPr>
          </w:p>
        </w:tc>
        <w:tc>
          <w:tcPr>
            <w:tcW w:w="3240" w:type="dxa"/>
            <w:tcBorders>
              <w:left w:val="single" w:sz="6" w:space="0" w:color="auto"/>
              <w:bottom w:val="single" w:sz="4" w:space="0" w:color="auto"/>
              <w:right w:val="single" w:sz="6" w:space="0" w:color="auto"/>
            </w:tcBorders>
          </w:tcPr>
          <w:p w:rsidR="00860A73" w:rsidRPr="00FD3F84" w:rsidRDefault="00860A73" w:rsidP="00860A73">
            <w:pPr>
              <w:rPr>
                <w:rFonts w:ascii="Times" w:hAnsi="Times" w:cs="Times"/>
                <w:sz w:val="18"/>
                <w:szCs w:val="18"/>
              </w:rPr>
            </w:pPr>
          </w:p>
        </w:tc>
        <w:tc>
          <w:tcPr>
            <w:tcW w:w="2880" w:type="dxa"/>
            <w:tcBorders>
              <w:bottom w:val="single" w:sz="4" w:space="0" w:color="auto"/>
              <w:right w:val="single" w:sz="6" w:space="0" w:color="auto"/>
            </w:tcBorders>
          </w:tcPr>
          <w:p w:rsidR="00860A73" w:rsidRPr="00FD3F84" w:rsidRDefault="00860A73" w:rsidP="00860A73">
            <w:pPr>
              <w:rPr>
                <w:rFonts w:ascii="Times" w:hAnsi="Times" w:cs="Times"/>
                <w:sz w:val="18"/>
                <w:szCs w:val="18"/>
              </w:rPr>
            </w:pPr>
          </w:p>
        </w:tc>
        <w:tc>
          <w:tcPr>
            <w:tcW w:w="2520" w:type="dxa"/>
            <w:tcBorders>
              <w:bottom w:val="single" w:sz="4" w:space="0" w:color="auto"/>
              <w:right w:val="single" w:sz="6" w:space="0" w:color="auto"/>
            </w:tcBorders>
          </w:tcPr>
          <w:p w:rsidR="00860A73" w:rsidRPr="00FD3F84" w:rsidRDefault="00860A73" w:rsidP="00860A73">
            <w:pPr>
              <w:rPr>
                <w:rFonts w:ascii="Times" w:hAnsi="Times" w:cs="Times"/>
                <w:sz w:val="18"/>
                <w:szCs w:val="18"/>
              </w:rPr>
            </w:pPr>
          </w:p>
        </w:tc>
        <w:tc>
          <w:tcPr>
            <w:tcW w:w="2340" w:type="dxa"/>
            <w:tcBorders>
              <w:bottom w:val="single" w:sz="4" w:space="0" w:color="auto"/>
              <w:right w:val="single" w:sz="6" w:space="0" w:color="auto"/>
            </w:tcBorders>
          </w:tcPr>
          <w:p w:rsidR="00860A73" w:rsidRPr="00FD3F84" w:rsidRDefault="00860A73" w:rsidP="00860A73">
            <w:pPr>
              <w:rPr>
                <w:rFonts w:ascii="Times" w:hAnsi="Times" w:cs="Times"/>
                <w:sz w:val="18"/>
                <w:szCs w:val="18"/>
              </w:rPr>
            </w:pPr>
          </w:p>
        </w:tc>
      </w:tr>
    </w:tbl>
    <w:p w:rsidR="00860A73" w:rsidRDefault="00860A73" w:rsidP="007245C4">
      <w:pPr>
        <w:jc w:val="center"/>
        <w:sectPr w:rsidR="00860A73" w:rsidSect="00EA538C">
          <w:headerReference w:type="default" r:id="rId201"/>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34"/>
      </w:tblGrid>
      <w:tr w:rsidR="002D7255" w:rsidRPr="00D275FF" w:rsidTr="00820400">
        <w:trPr>
          <w:cantSplit/>
        </w:trPr>
        <w:tc>
          <w:tcPr>
            <w:tcW w:w="2330" w:type="dxa"/>
            <w:tcBorders>
              <w:top w:val="single" w:sz="4" w:space="0" w:color="auto"/>
              <w:left w:val="single" w:sz="6" w:space="0" w:color="auto"/>
              <w:bottom w:val="single" w:sz="6" w:space="0" w:color="auto"/>
            </w:tcBorders>
          </w:tcPr>
          <w:p w:rsidR="002D7255" w:rsidRPr="00D275FF" w:rsidRDefault="002D7255" w:rsidP="00820400">
            <w:pPr>
              <w:tabs>
                <w:tab w:val="left" w:pos="440"/>
                <w:tab w:val="left" w:pos="2600"/>
              </w:tabs>
              <w:ind w:left="86"/>
              <w:rPr>
                <w:rFonts w:ascii="Times" w:hAnsi="Times" w:cs="Times"/>
                <w:sz w:val="18"/>
                <w:szCs w:val="18"/>
              </w:rPr>
            </w:pPr>
            <w:r w:rsidRPr="00D275FF">
              <w:rPr>
                <w:rFonts w:ascii="Times" w:hAnsi="Times" w:cs="Times"/>
                <w:sz w:val="18"/>
                <w:szCs w:val="18"/>
              </w:rPr>
              <w:lastRenderedPageBreak/>
              <w:t>1.</w:t>
            </w:r>
            <w:r w:rsidRPr="00D275FF">
              <w:rPr>
                <w:rFonts w:ascii="Times" w:hAnsi="Times" w:cs="Times"/>
                <w:sz w:val="18"/>
                <w:szCs w:val="18"/>
              </w:rPr>
              <w:tab/>
              <w:t>Thrust Reversers</w:t>
            </w:r>
          </w:p>
        </w:tc>
        <w:tc>
          <w:tcPr>
            <w:tcW w:w="440" w:type="dxa"/>
            <w:tcBorders>
              <w:top w:val="single" w:sz="4" w:space="0" w:color="auto"/>
              <w:bottom w:val="single" w:sz="6" w:space="0" w:color="auto"/>
              <w:right w:val="single" w:sz="4" w:space="0" w:color="auto"/>
            </w:tcBorders>
          </w:tcPr>
          <w:p w:rsidR="002D7255" w:rsidRPr="00D275FF" w:rsidRDefault="002D7255" w:rsidP="00820400">
            <w:pPr>
              <w:tabs>
                <w:tab w:val="left" w:pos="360"/>
              </w:tabs>
              <w:rPr>
                <w:rFonts w:ascii="Times" w:hAnsi="Times" w:cs="Times"/>
                <w:sz w:val="18"/>
                <w:szCs w:val="18"/>
              </w:rPr>
            </w:pPr>
            <w:r w:rsidRPr="00D275FF">
              <w:rPr>
                <w:rFonts w:ascii="Times" w:hAnsi="Times" w:cs="Times"/>
                <w:sz w:val="18"/>
                <w:szCs w:val="18"/>
              </w:rPr>
              <w:t>C</w:t>
            </w:r>
          </w:p>
        </w:tc>
        <w:tc>
          <w:tcPr>
            <w:tcW w:w="370" w:type="dxa"/>
            <w:tcBorders>
              <w:top w:val="single" w:sz="4" w:space="0" w:color="auto"/>
              <w:left w:val="single" w:sz="4" w:space="0" w:color="auto"/>
              <w:bottom w:val="single" w:sz="6" w:space="0" w:color="auto"/>
              <w:right w:val="single" w:sz="6" w:space="0" w:color="auto"/>
            </w:tcBorders>
          </w:tcPr>
          <w:p w:rsidR="002D7255" w:rsidRPr="00D275FF" w:rsidRDefault="002D7255" w:rsidP="00820400">
            <w:pPr>
              <w:tabs>
                <w:tab w:val="left" w:pos="360"/>
              </w:tabs>
              <w:rPr>
                <w:rFonts w:ascii="Times" w:hAnsi="Times" w:cs="Times"/>
                <w:sz w:val="18"/>
                <w:szCs w:val="18"/>
              </w:rPr>
            </w:pPr>
            <w:r w:rsidRPr="00D275FF">
              <w:rPr>
                <w:rFonts w:ascii="Times" w:hAnsi="Times" w:cs="Times"/>
                <w:sz w:val="18"/>
                <w:szCs w:val="18"/>
              </w:rPr>
              <w:t>2</w:t>
            </w:r>
          </w:p>
        </w:tc>
        <w:tc>
          <w:tcPr>
            <w:tcW w:w="360" w:type="dxa"/>
            <w:tcBorders>
              <w:top w:val="single" w:sz="4" w:space="0" w:color="auto"/>
              <w:bottom w:val="single" w:sz="6" w:space="0" w:color="auto"/>
            </w:tcBorders>
          </w:tcPr>
          <w:p w:rsidR="002D7255" w:rsidRPr="00D275FF" w:rsidRDefault="002D7255" w:rsidP="00820400">
            <w:pPr>
              <w:tabs>
                <w:tab w:val="left" w:pos="360"/>
              </w:tabs>
              <w:rPr>
                <w:rFonts w:ascii="Times" w:hAnsi="Times" w:cs="Times"/>
                <w:sz w:val="18"/>
                <w:szCs w:val="18"/>
              </w:rPr>
            </w:pPr>
            <w:r w:rsidRPr="00D275FF">
              <w:rPr>
                <w:rFonts w:ascii="Times" w:hAnsi="Times" w:cs="Times"/>
                <w:sz w:val="18"/>
                <w:szCs w:val="18"/>
              </w:rPr>
              <w:t>0</w:t>
            </w:r>
          </w:p>
        </w:tc>
        <w:tc>
          <w:tcPr>
            <w:tcW w:w="3240" w:type="dxa"/>
            <w:tcBorders>
              <w:top w:val="single" w:sz="4" w:space="0" w:color="auto"/>
              <w:left w:val="single" w:sz="6" w:space="0" w:color="auto"/>
              <w:bottom w:val="single" w:sz="6" w:space="0" w:color="auto"/>
              <w:right w:val="single" w:sz="6" w:space="0" w:color="auto"/>
            </w:tcBorders>
          </w:tcPr>
          <w:p w:rsidR="002D7255" w:rsidRPr="00D275FF" w:rsidRDefault="002D7255" w:rsidP="00820400">
            <w:pPr>
              <w:pStyle w:val="BodyText"/>
              <w:spacing w:before="0"/>
            </w:pPr>
            <w:r w:rsidRPr="00D275FF">
              <w:t>(M) May be inoperative provided:</w:t>
            </w:r>
          </w:p>
          <w:p w:rsidR="002D7255" w:rsidRPr="00D275FF" w:rsidRDefault="002D7255" w:rsidP="00820400">
            <w:pPr>
              <w:ind w:left="460" w:hanging="360"/>
              <w:rPr>
                <w:rFonts w:ascii="Times" w:hAnsi="Times" w:cs="Times"/>
                <w:sz w:val="18"/>
                <w:szCs w:val="18"/>
              </w:rPr>
            </w:pPr>
            <w:r w:rsidRPr="00D275FF">
              <w:rPr>
                <w:rFonts w:ascii="Times" w:hAnsi="Times" w:cs="Times"/>
                <w:sz w:val="18"/>
                <w:szCs w:val="18"/>
              </w:rPr>
              <w:t>a)</w:t>
            </w:r>
            <w:r w:rsidRPr="00D275FF">
              <w:rPr>
                <w:rFonts w:ascii="Times" w:hAnsi="Times" w:cs="Times"/>
                <w:sz w:val="18"/>
                <w:szCs w:val="18"/>
              </w:rPr>
              <w:tab/>
              <w:t>Affected Thrust Reverser is deactivated, stowed and LOCKED in forward thrust position, and</w:t>
            </w:r>
          </w:p>
          <w:p w:rsidR="002D7255" w:rsidRPr="00D275FF" w:rsidRDefault="002D7255" w:rsidP="00820400">
            <w:pPr>
              <w:ind w:left="460" w:hanging="360"/>
              <w:rPr>
                <w:rFonts w:ascii="Times" w:hAnsi="Times" w:cs="Times"/>
                <w:sz w:val="18"/>
                <w:szCs w:val="18"/>
              </w:rPr>
            </w:pPr>
            <w:r w:rsidRPr="00D275FF">
              <w:rPr>
                <w:rFonts w:ascii="Times" w:hAnsi="Times" w:cs="Times"/>
                <w:sz w:val="18"/>
                <w:szCs w:val="18"/>
              </w:rPr>
              <w:t>b)</w:t>
            </w:r>
            <w:r w:rsidRPr="00D275FF">
              <w:rPr>
                <w:rFonts w:ascii="Times" w:hAnsi="Times" w:cs="Times"/>
                <w:sz w:val="18"/>
                <w:szCs w:val="18"/>
              </w:rPr>
              <w:tab/>
              <w:t>Airplane is operated in accordance with AFM Limitations and Procedures.</w:t>
            </w:r>
          </w:p>
        </w:tc>
        <w:tc>
          <w:tcPr>
            <w:tcW w:w="2880" w:type="dxa"/>
            <w:tcBorders>
              <w:top w:val="single" w:sz="4" w:space="0" w:color="auto"/>
              <w:bottom w:val="single" w:sz="6" w:space="0" w:color="auto"/>
              <w:right w:val="single" w:sz="6" w:space="0" w:color="auto"/>
            </w:tcBorders>
          </w:tcPr>
          <w:p w:rsidR="002D7255" w:rsidRPr="00D275FF" w:rsidRDefault="002D7255" w:rsidP="00820400">
            <w:pPr>
              <w:pStyle w:val="BodyText"/>
              <w:spacing w:before="0"/>
            </w:pPr>
            <w:r w:rsidRPr="00D275FF">
              <w:t>May be inoperative provided:</w:t>
            </w:r>
          </w:p>
          <w:p w:rsidR="002D7255" w:rsidRPr="00D275FF" w:rsidRDefault="002D7255" w:rsidP="00820400">
            <w:pPr>
              <w:ind w:left="460" w:hanging="360"/>
              <w:rPr>
                <w:rFonts w:ascii="Times" w:hAnsi="Times" w:cs="Times"/>
                <w:sz w:val="18"/>
                <w:szCs w:val="18"/>
              </w:rPr>
            </w:pPr>
            <w:r w:rsidRPr="00D275FF">
              <w:rPr>
                <w:rFonts w:ascii="Times" w:hAnsi="Times" w:cs="Times"/>
                <w:sz w:val="18"/>
                <w:szCs w:val="18"/>
              </w:rPr>
              <w:t>a)</w:t>
            </w:r>
            <w:r w:rsidRPr="00D275FF">
              <w:rPr>
                <w:rFonts w:ascii="Times" w:hAnsi="Times" w:cs="Times"/>
                <w:sz w:val="18"/>
                <w:szCs w:val="18"/>
              </w:rPr>
              <w:tab/>
              <w:t xml:space="preserve">Affected </w:t>
            </w:r>
            <w:r w:rsidRPr="00D275FF">
              <w:rPr>
                <w:rFonts w:ascii="Times" w:hAnsi="Times" w:cs="Times"/>
                <w:bCs/>
                <w:sz w:val="18"/>
                <w:szCs w:val="18"/>
              </w:rPr>
              <w:t>Thrust Reverser</w:t>
            </w:r>
            <w:r w:rsidRPr="00D275FF">
              <w:rPr>
                <w:rFonts w:ascii="Times" w:hAnsi="Times" w:cs="Times"/>
                <w:sz w:val="18"/>
                <w:szCs w:val="18"/>
              </w:rPr>
              <w:t xml:space="preserve"> is deactivated, stowed, and </w:t>
            </w:r>
            <w:r w:rsidRPr="00D275FF">
              <w:rPr>
                <w:rFonts w:ascii="Times" w:hAnsi="Times" w:cs="Times"/>
                <w:bCs/>
                <w:sz w:val="18"/>
                <w:szCs w:val="18"/>
              </w:rPr>
              <w:t>LOCKED</w:t>
            </w:r>
            <w:r w:rsidRPr="00D275FF">
              <w:rPr>
                <w:rFonts w:ascii="Times" w:hAnsi="Times" w:cs="Times"/>
                <w:sz w:val="18"/>
                <w:szCs w:val="18"/>
              </w:rPr>
              <w:t xml:space="preserve"> in forward thrust position. Refer to </w:t>
            </w:r>
            <w:r w:rsidRPr="00D275FF">
              <w:rPr>
                <w:rFonts w:ascii="Times" w:hAnsi="Times" w:cs="Times"/>
                <w:bCs/>
                <w:sz w:val="18"/>
                <w:szCs w:val="18"/>
              </w:rPr>
              <w:t>AMM chapter 78-</w:t>
            </w:r>
            <w:r w:rsidR="00BB0CF3">
              <w:rPr>
                <w:rFonts w:ascii="Times" w:hAnsi="Times" w:cs="Times"/>
                <w:bCs/>
                <w:sz w:val="18"/>
                <w:szCs w:val="18"/>
              </w:rPr>
              <w:t>31</w:t>
            </w:r>
            <w:r w:rsidRPr="00D275FF">
              <w:rPr>
                <w:rFonts w:ascii="Times" w:hAnsi="Times" w:cs="Times"/>
                <w:bCs/>
                <w:sz w:val="18"/>
                <w:szCs w:val="18"/>
              </w:rPr>
              <w:t>-00.</w:t>
            </w:r>
          </w:p>
          <w:p w:rsidR="002D7255" w:rsidRPr="00D275FF" w:rsidRDefault="002D7255" w:rsidP="00820400">
            <w:pPr>
              <w:ind w:left="460" w:hanging="360"/>
              <w:rPr>
                <w:rFonts w:ascii="Times" w:hAnsi="Times" w:cs="Times"/>
                <w:sz w:val="18"/>
                <w:szCs w:val="18"/>
              </w:rPr>
            </w:pPr>
            <w:r w:rsidRPr="00D275FF">
              <w:rPr>
                <w:rFonts w:ascii="Times" w:hAnsi="Times" w:cs="Times"/>
                <w:sz w:val="18"/>
                <w:szCs w:val="18"/>
              </w:rPr>
              <w:t>b)</w:t>
            </w:r>
            <w:r w:rsidRPr="00D275FF">
              <w:rPr>
                <w:rFonts w:ascii="Times" w:hAnsi="Times" w:cs="Times"/>
                <w:sz w:val="18"/>
                <w:szCs w:val="18"/>
              </w:rPr>
              <w:tab/>
              <w:t xml:space="preserve">Airplane is operated IAW </w:t>
            </w:r>
            <w:r w:rsidRPr="00D275FF">
              <w:rPr>
                <w:rFonts w:ascii="Times" w:hAnsi="Times" w:cs="Times"/>
                <w:bCs/>
                <w:sz w:val="18"/>
                <w:szCs w:val="18"/>
              </w:rPr>
              <w:t>AFM Limitations</w:t>
            </w:r>
            <w:r w:rsidRPr="00D275FF">
              <w:rPr>
                <w:rFonts w:ascii="Times" w:hAnsi="Times" w:cs="Times"/>
                <w:sz w:val="18"/>
                <w:szCs w:val="18"/>
              </w:rPr>
              <w:t xml:space="preserve"> and </w:t>
            </w:r>
            <w:r w:rsidRPr="00D275FF">
              <w:rPr>
                <w:rFonts w:ascii="Times" w:hAnsi="Times" w:cs="Times"/>
                <w:bCs/>
                <w:sz w:val="18"/>
                <w:szCs w:val="18"/>
              </w:rPr>
              <w:t>Procedures.</w:t>
            </w:r>
          </w:p>
          <w:p w:rsidR="002D7255" w:rsidRPr="00D275FF" w:rsidRDefault="002D7255" w:rsidP="00820400">
            <w:pPr>
              <w:spacing w:before="120" w:after="120"/>
              <w:ind w:left="14" w:hanging="14"/>
              <w:rPr>
                <w:rFonts w:ascii="Times" w:hAnsi="Times" w:cs="Times"/>
                <w:sz w:val="18"/>
                <w:szCs w:val="18"/>
              </w:rPr>
            </w:pPr>
            <w:r w:rsidRPr="00D275FF">
              <w:rPr>
                <w:rFonts w:ascii="Times" w:hAnsi="Times" w:cs="Times"/>
                <w:sz w:val="18"/>
                <w:szCs w:val="18"/>
              </w:rPr>
              <w:t>NOTE: AFM Landing Distances are not affected by inoperative Thrust Reversers.</w:t>
            </w:r>
          </w:p>
        </w:tc>
        <w:tc>
          <w:tcPr>
            <w:tcW w:w="2520" w:type="dxa"/>
            <w:tcBorders>
              <w:top w:val="single" w:sz="4" w:space="0" w:color="auto"/>
              <w:bottom w:val="single" w:sz="6" w:space="0" w:color="auto"/>
              <w:right w:val="single" w:sz="6" w:space="0" w:color="auto"/>
            </w:tcBorders>
          </w:tcPr>
          <w:p w:rsidR="002D7255" w:rsidRPr="00D275FF" w:rsidRDefault="002D7255" w:rsidP="00820400">
            <w:pPr>
              <w:rPr>
                <w:rFonts w:ascii="Times" w:hAnsi="Times" w:cs="Times"/>
                <w:sz w:val="18"/>
                <w:szCs w:val="18"/>
              </w:rPr>
            </w:pPr>
            <w:r w:rsidRPr="00D275FF">
              <w:rPr>
                <w:rFonts w:ascii="Times" w:hAnsi="Times" w:cs="Times"/>
                <w:sz w:val="18"/>
                <w:szCs w:val="18"/>
              </w:rPr>
              <w:t>None required.</w:t>
            </w:r>
          </w:p>
        </w:tc>
        <w:tc>
          <w:tcPr>
            <w:tcW w:w="2334" w:type="dxa"/>
            <w:tcBorders>
              <w:top w:val="single" w:sz="4" w:space="0" w:color="auto"/>
              <w:bottom w:val="single" w:sz="6" w:space="0" w:color="auto"/>
              <w:right w:val="single" w:sz="6" w:space="0" w:color="auto"/>
            </w:tcBorders>
          </w:tcPr>
          <w:p w:rsidR="002D7255" w:rsidRPr="00D275FF" w:rsidRDefault="002D7255" w:rsidP="00820400">
            <w:pPr>
              <w:rPr>
                <w:rFonts w:ascii="Times" w:hAnsi="Times" w:cs="Times"/>
                <w:sz w:val="18"/>
                <w:szCs w:val="18"/>
              </w:rPr>
            </w:pPr>
            <w:r w:rsidRPr="00D275FF">
              <w:rPr>
                <w:rFonts w:ascii="Times" w:hAnsi="Times" w:cs="Times"/>
                <w:sz w:val="18"/>
                <w:szCs w:val="18"/>
              </w:rPr>
              <w:t>An Inoperative Placard will be displayed in a prominent position to be seen by flight crew and will be noted on ADLS.</w:t>
            </w:r>
          </w:p>
        </w:tc>
      </w:tr>
    </w:tbl>
    <w:p w:rsidR="002D7255" w:rsidRDefault="002D7255" w:rsidP="007245C4">
      <w:pPr>
        <w:jc w:val="center"/>
        <w:sectPr w:rsidR="002D7255" w:rsidSect="00EA538C">
          <w:headerReference w:type="default" r:id="rId202"/>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50"/>
        <w:gridCol w:w="2870"/>
        <w:gridCol w:w="2520"/>
        <w:gridCol w:w="2292"/>
      </w:tblGrid>
      <w:tr w:rsidR="00D11D9B" w:rsidRPr="00D275FF" w:rsidTr="00820400">
        <w:trPr>
          <w:cantSplit/>
        </w:trPr>
        <w:tc>
          <w:tcPr>
            <w:tcW w:w="2330" w:type="dxa"/>
            <w:tcBorders>
              <w:top w:val="single" w:sz="4" w:space="0" w:color="auto"/>
              <w:left w:val="single" w:sz="6" w:space="0" w:color="auto"/>
            </w:tcBorders>
          </w:tcPr>
          <w:p w:rsidR="00D11D9B" w:rsidRPr="00D275FF" w:rsidRDefault="00D11D9B" w:rsidP="00820400">
            <w:pPr>
              <w:tabs>
                <w:tab w:val="left" w:pos="440"/>
                <w:tab w:val="left" w:pos="2600"/>
              </w:tabs>
              <w:ind w:left="86"/>
              <w:rPr>
                <w:rFonts w:ascii="Times" w:hAnsi="Times" w:cs="Times"/>
                <w:sz w:val="18"/>
                <w:szCs w:val="18"/>
              </w:rPr>
            </w:pPr>
            <w:r w:rsidRPr="00D275FF">
              <w:rPr>
                <w:rFonts w:ascii="Times" w:hAnsi="Times" w:cs="Times"/>
                <w:sz w:val="18"/>
                <w:szCs w:val="18"/>
              </w:rPr>
              <w:lastRenderedPageBreak/>
              <w:t>1.</w:t>
            </w:r>
            <w:r w:rsidRPr="00D275FF">
              <w:rPr>
                <w:rFonts w:ascii="Times" w:hAnsi="Times" w:cs="Times"/>
                <w:sz w:val="18"/>
                <w:szCs w:val="18"/>
              </w:rPr>
              <w:tab/>
              <w:t>Low Oil Pressure</w:t>
            </w:r>
          </w:p>
          <w:p w:rsidR="00D11D9B" w:rsidRPr="00D275FF" w:rsidRDefault="00D11D9B" w:rsidP="00820400">
            <w:pPr>
              <w:tabs>
                <w:tab w:val="left" w:pos="2600"/>
              </w:tabs>
              <w:ind w:left="440"/>
              <w:rPr>
                <w:rFonts w:ascii="Times" w:hAnsi="Times" w:cs="Times"/>
                <w:sz w:val="18"/>
                <w:szCs w:val="18"/>
              </w:rPr>
            </w:pPr>
            <w:r w:rsidRPr="00D275FF">
              <w:rPr>
                <w:rFonts w:ascii="Times" w:hAnsi="Times" w:cs="Times"/>
                <w:sz w:val="18"/>
                <w:szCs w:val="18"/>
              </w:rPr>
              <w:t>Warning System</w:t>
            </w:r>
            <w:r w:rsidR="007C4C5A">
              <w:rPr>
                <w:rFonts w:ascii="Times" w:hAnsi="Times" w:cs="Times"/>
                <w:sz w:val="18"/>
                <w:szCs w:val="18"/>
              </w:rPr>
              <w:t>s</w:t>
            </w:r>
          </w:p>
        </w:tc>
        <w:tc>
          <w:tcPr>
            <w:tcW w:w="440" w:type="dxa"/>
            <w:tcBorders>
              <w:top w:val="single" w:sz="4" w:space="0" w:color="auto"/>
              <w:right w:val="single" w:sz="4" w:space="0" w:color="auto"/>
            </w:tcBorders>
          </w:tcPr>
          <w:p w:rsidR="00D11D9B" w:rsidRPr="00D275FF" w:rsidRDefault="00D11D9B" w:rsidP="00820400">
            <w:pPr>
              <w:tabs>
                <w:tab w:val="left" w:pos="360"/>
              </w:tabs>
              <w:rPr>
                <w:rFonts w:ascii="Times" w:hAnsi="Times" w:cs="Times"/>
                <w:sz w:val="18"/>
                <w:szCs w:val="18"/>
              </w:rPr>
            </w:pPr>
            <w:r w:rsidRPr="00D275FF">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D11D9B" w:rsidRPr="00D275FF" w:rsidRDefault="00D11D9B" w:rsidP="00820400">
            <w:pPr>
              <w:tabs>
                <w:tab w:val="left" w:pos="360"/>
              </w:tabs>
              <w:rPr>
                <w:rFonts w:ascii="Times" w:hAnsi="Times" w:cs="Times"/>
                <w:sz w:val="18"/>
                <w:szCs w:val="18"/>
              </w:rPr>
            </w:pPr>
            <w:r w:rsidRPr="00D275FF">
              <w:rPr>
                <w:rFonts w:ascii="Times" w:hAnsi="Times" w:cs="Times"/>
                <w:sz w:val="18"/>
                <w:szCs w:val="18"/>
              </w:rPr>
              <w:t>2</w:t>
            </w:r>
          </w:p>
        </w:tc>
        <w:tc>
          <w:tcPr>
            <w:tcW w:w="360" w:type="dxa"/>
            <w:tcBorders>
              <w:top w:val="single" w:sz="4" w:space="0" w:color="auto"/>
            </w:tcBorders>
          </w:tcPr>
          <w:p w:rsidR="00D11D9B" w:rsidRPr="00D275FF" w:rsidRDefault="00D11D9B" w:rsidP="00820400">
            <w:pPr>
              <w:tabs>
                <w:tab w:val="left" w:pos="360"/>
              </w:tabs>
              <w:rPr>
                <w:rFonts w:ascii="Times" w:hAnsi="Times" w:cs="Times"/>
                <w:sz w:val="18"/>
                <w:szCs w:val="18"/>
              </w:rPr>
            </w:pPr>
            <w:r w:rsidRPr="00D275FF">
              <w:rPr>
                <w:rFonts w:ascii="Times" w:hAnsi="Times" w:cs="Times"/>
                <w:sz w:val="18"/>
                <w:szCs w:val="18"/>
              </w:rPr>
              <w:t>1</w:t>
            </w:r>
          </w:p>
        </w:tc>
        <w:tc>
          <w:tcPr>
            <w:tcW w:w="3250" w:type="dxa"/>
            <w:tcBorders>
              <w:top w:val="single" w:sz="4" w:space="0" w:color="auto"/>
              <w:left w:val="single" w:sz="6" w:space="0" w:color="auto"/>
              <w:right w:val="single" w:sz="6" w:space="0" w:color="auto"/>
            </w:tcBorders>
          </w:tcPr>
          <w:p w:rsidR="00D11D9B" w:rsidRPr="00D275FF" w:rsidRDefault="00D11D9B" w:rsidP="00820400">
            <w:pPr>
              <w:rPr>
                <w:rFonts w:ascii="Times" w:hAnsi="Times" w:cs="Times"/>
                <w:sz w:val="18"/>
                <w:szCs w:val="18"/>
              </w:rPr>
            </w:pPr>
            <w:r w:rsidRPr="00D275FF">
              <w:rPr>
                <w:rFonts w:ascii="Times" w:hAnsi="Times" w:cs="Times"/>
                <w:sz w:val="18"/>
                <w:szCs w:val="18"/>
              </w:rPr>
              <w:t>May be inoperative provi</w:t>
            </w:r>
            <w:r w:rsidR="00860019">
              <w:rPr>
                <w:rFonts w:ascii="Times" w:hAnsi="Times" w:cs="Times"/>
                <w:sz w:val="18"/>
                <w:szCs w:val="18"/>
              </w:rPr>
              <w:t xml:space="preserve">ded oil pressure indication for </w:t>
            </w:r>
            <w:r w:rsidRPr="00D275FF">
              <w:rPr>
                <w:rFonts w:ascii="Times" w:hAnsi="Times" w:cs="Times"/>
                <w:sz w:val="18"/>
                <w:szCs w:val="18"/>
              </w:rPr>
              <w:t>both engines are operative.</w:t>
            </w:r>
          </w:p>
        </w:tc>
        <w:tc>
          <w:tcPr>
            <w:tcW w:w="2870" w:type="dxa"/>
            <w:tcBorders>
              <w:top w:val="single" w:sz="4" w:space="0" w:color="auto"/>
              <w:right w:val="single" w:sz="6" w:space="0" w:color="auto"/>
            </w:tcBorders>
          </w:tcPr>
          <w:p w:rsidR="00D11D9B" w:rsidRPr="00D275FF" w:rsidRDefault="00D11D9B" w:rsidP="00820400">
            <w:pPr>
              <w:rPr>
                <w:rFonts w:ascii="Times" w:hAnsi="Times" w:cs="Times"/>
                <w:sz w:val="18"/>
                <w:szCs w:val="18"/>
              </w:rPr>
            </w:pPr>
            <w:r w:rsidRPr="00D275FF">
              <w:rPr>
                <w:rFonts w:ascii="Times" w:hAnsi="Times" w:cs="Times"/>
                <w:sz w:val="18"/>
                <w:szCs w:val="18"/>
              </w:rPr>
              <w:t>None required.</w:t>
            </w:r>
          </w:p>
        </w:tc>
        <w:tc>
          <w:tcPr>
            <w:tcW w:w="2520" w:type="dxa"/>
            <w:tcBorders>
              <w:top w:val="single" w:sz="4" w:space="0" w:color="auto"/>
              <w:right w:val="single" w:sz="6" w:space="0" w:color="auto"/>
            </w:tcBorders>
          </w:tcPr>
          <w:p w:rsidR="00D11D9B" w:rsidRPr="00D275FF" w:rsidRDefault="00D11D9B" w:rsidP="00820400">
            <w:pPr>
              <w:rPr>
                <w:rFonts w:ascii="Times" w:hAnsi="Times" w:cs="Times"/>
                <w:sz w:val="18"/>
                <w:szCs w:val="18"/>
              </w:rPr>
            </w:pPr>
            <w:r w:rsidRPr="00D275FF">
              <w:rPr>
                <w:rFonts w:ascii="Times" w:hAnsi="Times" w:cs="Times"/>
                <w:sz w:val="18"/>
                <w:szCs w:val="18"/>
              </w:rPr>
              <w:t>None required.</w:t>
            </w:r>
          </w:p>
        </w:tc>
        <w:tc>
          <w:tcPr>
            <w:tcW w:w="2292" w:type="dxa"/>
            <w:tcBorders>
              <w:top w:val="single" w:sz="4" w:space="0" w:color="auto"/>
              <w:right w:val="single" w:sz="6" w:space="0" w:color="auto"/>
            </w:tcBorders>
          </w:tcPr>
          <w:p w:rsidR="00D11D9B" w:rsidRPr="00D275FF" w:rsidRDefault="00D11D9B" w:rsidP="00820400">
            <w:pPr>
              <w:rPr>
                <w:rFonts w:ascii="Times" w:hAnsi="Times" w:cs="Times"/>
                <w:sz w:val="18"/>
                <w:szCs w:val="18"/>
              </w:rPr>
            </w:pPr>
            <w:r w:rsidRPr="00D275FF">
              <w:rPr>
                <w:rFonts w:ascii="Times" w:hAnsi="Times" w:cs="Times"/>
                <w:sz w:val="18"/>
                <w:szCs w:val="18"/>
              </w:rPr>
              <w:t>An Inoperative Placard will be displayed in a prominent position to be seen by flight crew and will be noted on ADLS.</w:t>
            </w:r>
          </w:p>
        </w:tc>
      </w:tr>
      <w:tr w:rsidR="00D11D9B" w:rsidRPr="00D275FF" w:rsidTr="00820400">
        <w:trPr>
          <w:cantSplit/>
        </w:trPr>
        <w:tc>
          <w:tcPr>
            <w:tcW w:w="2330" w:type="dxa"/>
            <w:tcBorders>
              <w:left w:val="single" w:sz="6" w:space="0" w:color="auto"/>
            </w:tcBorders>
          </w:tcPr>
          <w:p w:rsidR="00D11D9B" w:rsidRPr="00D275FF" w:rsidRDefault="00D11D9B" w:rsidP="00820400">
            <w:pPr>
              <w:tabs>
                <w:tab w:val="left" w:pos="440"/>
                <w:tab w:val="left" w:pos="2600"/>
              </w:tabs>
              <w:spacing w:before="120"/>
              <w:ind w:left="86"/>
              <w:rPr>
                <w:rFonts w:ascii="Times" w:hAnsi="Times" w:cs="Times"/>
                <w:sz w:val="18"/>
                <w:szCs w:val="18"/>
              </w:rPr>
            </w:pPr>
            <w:r w:rsidRPr="00D275FF">
              <w:rPr>
                <w:rFonts w:ascii="Times" w:hAnsi="Times" w:cs="Times"/>
                <w:sz w:val="18"/>
                <w:szCs w:val="18"/>
              </w:rPr>
              <w:t>2.</w:t>
            </w:r>
            <w:r w:rsidRPr="00D275FF">
              <w:rPr>
                <w:rFonts w:ascii="Times" w:hAnsi="Times" w:cs="Times"/>
                <w:sz w:val="18"/>
                <w:szCs w:val="18"/>
              </w:rPr>
              <w:tab/>
              <w:t>Engine Oil</w:t>
            </w:r>
          </w:p>
          <w:p w:rsidR="00D11D9B" w:rsidRPr="00D275FF" w:rsidRDefault="00D11D9B" w:rsidP="00820400">
            <w:pPr>
              <w:tabs>
                <w:tab w:val="left" w:pos="440"/>
                <w:tab w:val="left" w:pos="2600"/>
              </w:tabs>
              <w:ind w:left="80"/>
              <w:rPr>
                <w:rFonts w:ascii="Times" w:hAnsi="Times" w:cs="Times"/>
                <w:sz w:val="18"/>
                <w:szCs w:val="18"/>
              </w:rPr>
            </w:pPr>
            <w:r w:rsidRPr="00D275FF">
              <w:rPr>
                <w:rFonts w:ascii="Times" w:hAnsi="Times" w:cs="Times"/>
                <w:sz w:val="18"/>
                <w:szCs w:val="18"/>
              </w:rPr>
              <w:tab/>
              <w:t>Replenishment</w:t>
            </w:r>
          </w:p>
          <w:p w:rsidR="00D11D9B" w:rsidRPr="00D275FF" w:rsidRDefault="00D11D9B" w:rsidP="00820400">
            <w:pPr>
              <w:tabs>
                <w:tab w:val="left" w:pos="440"/>
                <w:tab w:val="left" w:pos="2600"/>
              </w:tabs>
              <w:ind w:left="80"/>
              <w:rPr>
                <w:rFonts w:ascii="Times" w:hAnsi="Times" w:cs="Times"/>
                <w:sz w:val="18"/>
                <w:szCs w:val="18"/>
              </w:rPr>
            </w:pPr>
            <w:r w:rsidRPr="00D275FF">
              <w:rPr>
                <w:rFonts w:ascii="Times" w:hAnsi="Times" w:cs="Times"/>
                <w:sz w:val="18"/>
                <w:szCs w:val="18"/>
              </w:rPr>
              <w:tab/>
              <w:t>System</w:t>
            </w:r>
          </w:p>
        </w:tc>
        <w:tc>
          <w:tcPr>
            <w:tcW w:w="440" w:type="dxa"/>
            <w:tcBorders>
              <w:right w:val="single" w:sz="4" w:space="0" w:color="auto"/>
            </w:tcBorders>
          </w:tcPr>
          <w:p w:rsidR="00D11D9B" w:rsidRPr="00D275FF" w:rsidRDefault="00D11D9B" w:rsidP="00820400">
            <w:pPr>
              <w:tabs>
                <w:tab w:val="left" w:pos="360"/>
              </w:tabs>
              <w:spacing w:before="120"/>
              <w:rPr>
                <w:rFonts w:ascii="Times" w:hAnsi="Times" w:cs="Times"/>
                <w:sz w:val="18"/>
                <w:szCs w:val="18"/>
              </w:rPr>
            </w:pPr>
            <w:r w:rsidRPr="00D275FF">
              <w:rPr>
                <w:rFonts w:ascii="Times" w:hAnsi="Times" w:cs="Times"/>
                <w:sz w:val="18"/>
                <w:szCs w:val="18"/>
              </w:rPr>
              <w:t>D</w:t>
            </w:r>
          </w:p>
        </w:tc>
        <w:tc>
          <w:tcPr>
            <w:tcW w:w="370" w:type="dxa"/>
            <w:tcBorders>
              <w:left w:val="single" w:sz="4" w:space="0" w:color="auto"/>
              <w:right w:val="single" w:sz="6" w:space="0" w:color="auto"/>
            </w:tcBorders>
          </w:tcPr>
          <w:p w:rsidR="00D11D9B" w:rsidRPr="00D275FF" w:rsidRDefault="00D11D9B" w:rsidP="00820400">
            <w:pPr>
              <w:tabs>
                <w:tab w:val="left" w:pos="360"/>
              </w:tabs>
              <w:spacing w:before="120"/>
              <w:rPr>
                <w:rFonts w:ascii="Times" w:hAnsi="Times" w:cs="Times"/>
                <w:sz w:val="18"/>
                <w:szCs w:val="18"/>
              </w:rPr>
            </w:pPr>
            <w:r w:rsidRPr="00D275FF">
              <w:rPr>
                <w:rFonts w:ascii="Times" w:hAnsi="Times" w:cs="Times"/>
                <w:sz w:val="18"/>
                <w:szCs w:val="18"/>
              </w:rPr>
              <w:t>1</w:t>
            </w:r>
          </w:p>
        </w:tc>
        <w:tc>
          <w:tcPr>
            <w:tcW w:w="360" w:type="dxa"/>
          </w:tcPr>
          <w:p w:rsidR="00D11D9B" w:rsidRPr="00D275FF" w:rsidRDefault="00D11D9B" w:rsidP="00820400">
            <w:pPr>
              <w:tabs>
                <w:tab w:val="left" w:pos="360"/>
              </w:tabs>
              <w:spacing w:before="120"/>
              <w:rPr>
                <w:rFonts w:ascii="Times" w:hAnsi="Times" w:cs="Times"/>
                <w:sz w:val="18"/>
                <w:szCs w:val="18"/>
              </w:rPr>
            </w:pPr>
            <w:r w:rsidRPr="00D275FF">
              <w:rPr>
                <w:rFonts w:ascii="Times" w:hAnsi="Times" w:cs="Times"/>
                <w:sz w:val="18"/>
                <w:szCs w:val="18"/>
              </w:rPr>
              <w:t>0</w:t>
            </w:r>
          </w:p>
        </w:tc>
        <w:tc>
          <w:tcPr>
            <w:tcW w:w="3250" w:type="dxa"/>
            <w:tcBorders>
              <w:left w:val="single" w:sz="6" w:space="0" w:color="auto"/>
              <w:right w:val="single" w:sz="6" w:space="0" w:color="auto"/>
            </w:tcBorders>
          </w:tcPr>
          <w:p w:rsidR="00D11D9B" w:rsidRPr="00D275FF" w:rsidRDefault="00D11D9B" w:rsidP="00820400">
            <w:pPr>
              <w:spacing w:before="120"/>
              <w:rPr>
                <w:rFonts w:ascii="Times" w:hAnsi="Times" w:cs="Times"/>
                <w:sz w:val="18"/>
                <w:szCs w:val="18"/>
              </w:rPr>
            </w:pPr>
          </w:p>
        </w:tc>
        <w:tc>
          <w:tcPr>
            <w:tcW w:w="2870" w:type="dxa"/>
            <w:tcBorders>
              <w:right w:val="single" w:sz="6" w:space="0" w:color="auto"/>
            </w:tcBorders>
          </w:tcPr>
          <w:p w:rsidR="00D11D9B" w:rsidRPr="00D275FF" w:rsidRDefault="00D11D9B" w:rsidP="00820400">
            <w:pPr>
              <w:spacing w:before="120"/>
              <w:rPr>
                <w:rFonts w:ascii="Times" w:hAnsi="Times" w:cs="Times"/>
                <w:sz w:val="18"/>
                <w:szCs w:val="18"/>
              </w:rPr>
            </w:pPr>
            <w:r w:rsidRPr="00D275FF">
              <w:rPr>
                <w:rFonts w:ascii="Times" w:hAnsi="Times" w:cs="Times"/>
                <w:sz w:val="18"/>
                <w:szCs w:val="18"/>
              </w:rPr>
              <w:t>None required.</w:t>
            </w:r>
          </w:p>
        </w:tc>
        <w:tc>
          <w:tcPr>
            <w:tcW w:w="2520" w:type="dxa"/>
            <w:tcBorders>
              <w:right w:val="single" w:sz="6" w:space="0" w:color="auto"/>
            </w:tcBorders>
          </w:tcPr>
          <w:p w:rsidR="00D11D9B" w:rsidRPr="00D275FF" w:rsidRDefault="00D11D9B" w:rsidP="00820400">
            <w:pPr>
              <w:spacing w:before="120"/>
              <w:rPr>
                <w:rFonts w:ascii="Times" w:hAnsi="Times" w:cs="Times"/>
                <w:sz w:val="18"/>
                <w:szCs w:val="18"/>
              </w:rPr>
            </w:pPr>
            <w:r w:rsidRPr="00D275FF">
              <w:rPr>
                <w:rFonts w:ascii="Times" w:hAnsi="Times" w:cs="Times"/>
                <w:sz w:val="18"/>
                <w:szCs w:val="18"/>
              </w:rPr>
              <w:t>None required.</w:t>
            </w:r>
          </w:p>
        </w:tc>
        <w:tc>
          <w:tcPr>
            <w:tcW w:w="2292" w:type="dxa"/>
            <w:tcBorders>
              <w:right w:val="single" w:sz="6" w:space="0" w:color="auto"/>
            </w:tcBorders>
          </w:tcPr>
          <w:p w:rsidR="00D11D9B" w:rsidRPr="00D275FF" w:rsidRDefault="00D11D9B" w:rsidP="00820400">
            <w:pPr>
              <w:spacing w:before="120"/>
              <w:rPr>
                <w:rFonts w:ascii="Times" w:hAnsi="Times" w:cs="Times"/>
                <w:sz w:val="18"/>
                <w:szCs w:val="18"/>
              </w:rPr>
            </w:pPr>
            <w:r w:rsidRPr="00D275FF">
              <w:rPr>
                <w:rFonts w:ascii="Times" w:hAnsi="Times" w:cs="Times"/>
                <w:sz w:val="18"/>
                <w:szCs w:val="18"/>
              </w:rPr>
              <w:t>An Inoperative Placard will be displayed in a prominent position to be seen by flight crew and will be noted on ADLS.</w:t>
            </w:r>
          </w:p>
        </w:tc>
      </w:tr>
      <w:tr w:rsidR="00D11D9B" w:rsidRPr="00D275FF" w:rsidTr="00820400">
        <w:trPr>
          <w:cantSplit/>
        </w:trPr>
        <w:tc>
          <w:tcPr>
            <w:tcW w:w="2330" w:type="dxa"/>
            <w:tcBorders>
              <w:left w:val="single" w:sz="6" w:space="0" w:color="auto"/>
            </w:tcBorders>
          </w:tcPr>
          <w:p w:rsidR="00D11D9B" w:rsidRPr="00D275FF" w:rsidRDefault="00D11D9B" w:rsidP="00820400">
            <w:pPr>
              <w:tabs>
                <w:tab w:val="left" w:pos="440"/>
                <w:tab w:val="left" w:pos="2600"/>
              </w:tabs>
              <w:spacing w:before="120"/>
              <w:ind w:left="86"/>
              <w:rPr>
                <w:rFonts w:ascii="Times" w:hAnsi="Times" w:cs="Times"/>
                <w:sz w:val="18"/>
                <w:szCs w:val="18"/>
              </w:rPr>
            </w:pPr>
            <w:r w:rsidRPr="00D275FF">
              <w:rPr>
                <w:rFonts w:ascii="Times" w:hAnsi="Times" w:cs="Times"/>
                <w:sz w:val="18"/>
                <w:szCs w:val="18"/>
              </w:rPr>
              <w:t>3.</w:t>
            </w:r>
            <w:r w:rsidRPr="00D275FF">
              <w:rPr>
                <w:rFonts w:ascii="Times" w:hAnsi="Times" w:cs="Times"/>
                <w:sz w:val="18"/>
                <w:szCs w:val="18"/>
              </w:rPr>
              <w:tab/>
            </w:r>
            <w:r w:rsidR="00BB0CF3">
              <w:rPr>
                <w:rFonts w:ascii="Times" w:hAnsi="Times" w:cs="Times"/>
                <w:sz w:val="18"/>
                <w:szCs w:val="18"/>
              </w:rPr>
              <w:t>Imminent</w:t>
            </w:r>
            <w:r w:rsidRPr="00D275FF">
              <w:rPr>
                <w:rFonts w:ascii="Times" w:hAnsi="Times" w:cs="Times"/>
                <w:sz w:val="18"/>
                <w:szCs w:val="18"/>
              </w:rPr>
              <w:t xml:space="preserve"> Oil Filter</w:t>
            </w:r>
          </w:p>
          <w:p w:rsidR="00D11D9B" w:rsidRPr="00D275FF" w:rsidRDefault="00D11D9B" w:rsidP="00820400">
            <w:pPr>
              <w:tabs>
                <w:tab w:val="left" w:pos="440"/>
                <w:tab w:val="left" w:pos="2600"/>
              </w:tabs>
              <w:ind w:left="80"/>
              <w:rPr>
                <w:rFonts w:ascii="Times" w:hAnsi="Times" w:cs="Times"/>
                <w:sz w:val="18"/>
                <w:szCs w:val="18"/>
              </w:rPr>
            </w:pPr>
            <w:r w:rsidRPr="00D275FF">
              <w:rPr>
                <w:rFonts w:ascii="Times" w:hAnsi="Times" w:cs="Times"/>
                <w:sz w:val="18"/>
                <w:szCs w:val="18"/>
              </w:rPr>
              <w:tab/>
              <w:t>B</w:t>
            </w:r>
            <w:r w:rsidR="00FA6799">
              <w:rPr>
                <w:rFonts w:ascii="Times" w:hAnsi="Times" w:cs="Times"/>
                <w:sz w:val="18"/>
                <w:szCs w:val="18"/>
              </w:rPr>
              <w:t>lockage</w:t>
            </w:r>
            <w:r w:rsidRPr="00D275FF">
              <w:rPr>
                <w:rFonts w:ascii="Times" w:hAnsi="Times" w:cs="Times"/>
                <w:sz w:val="18"/>
                <w:szCs w:val="18"/>
              </w:rPr>
              <w:t xml:space="preserve"> Indications</w:t>
            </w:r>
          </w:p>
        </w:tc>
        <w:tc>
          <w:tcPr>
            <w:tcW w:w="440" w:type="dxa"/>
            <w:tcBorders>
              <w:right w:val="single" w:sz="4" w:space="0" w:color="auto"/>
            </w:tcBorders>
          </w:tcPr>
          <w:p w:rsidR="00D11D9B" w:rsidRPr="00D275FF" w:rsidRDefault="00D11D9B" w:rsidP="00820400">
            <w:pPr>
              <w:tabs>
                <w:tab w:val="left" w:pos="360"/>
              </w:tabs>
              <w:spacing w:before="120"/>
              <w:rPr>
                <w:rFonts w:ascii="Times" w:hAnsi="Times" w:cs="Times"/>
                <w:sz w:val="18"/>
                <w:szCs w:val="18"/>
              </w:rPr>
            </w:pPr>
            <w:r w:rsidRPr="00D275FF">
              <w:rPr>
                <w:rFonts w:ascii="Times" w:hAnsi="Times" w:cs="Times"/>
                <w:sz w:val="18"/>
                <w:szCs w:val="18"/>
              </w:rPr>
              <w:t>A</w:t>
            </w:r>
          </w:p>
        </w:tc>
        <w:tc>
          <w:tcPr>
            <w:tcW w:w="370" w:type="dxa"/>
            <w:tcBorders>
              <w:left w:val="single" w:sz="4" w:space="0" w:color="auto"/>
              <w:right w:val="single" w:sz="6" w:space="0" w:color="auto"/>
            </w:tcBorders>
          </w:tcPr>
          <w:p w:rsidR="00D11D9B" w:rsidRPr="00D275FF" w:rsidRDefault="00D11D9B" w:rsidP="00820400">
            <w:pPr>
              <w:tabs>
                <w:tab w:val="left" w:pos="360"/>
              </w:tabs>
              <w:spacing w:before="120"/>
              <w:rPr>
                <w:rFonts w:ascii="Times" w:hAnsi="Times" w:cs="Times"/>
                <w:sz w:val="18"/>
                <w:szCs w:val="18"/>
              </w:rPr>
            </w:pPr>
            <w:r w:rsidRPr="00D275FF">
              <w:rPr>
                <w:rFonts w:ascii="Times" w:hAnsi="Times" w:cs="Times"/>
                <w:sz w:val="18"/>
                <w:szCs w:val="18"/>
              </w:rPr>
              <w:t>2</w:t>
            </w:r>
          </w:p>
        </w:tc>
        <w:tc>
          <w:tcPr>
            <w:tcW w:w="360" w:type="dxa"/>
          </w:tcPr>
          <w:p w:rsidR="00D11D9B" w:rsidRPr="00D275FF" w:rsidRDefault="00D11D9B" w:rsidP="00820400">
            <w:pPr>
              <w:tabs>
                <w:tab w:val="left" w:pos="360"/>
              </w:tabs>
              <w:spacing w:before="120"/>
              <w:rPr>
                <w:rFonts w:ascii="Times" w:hAnsi="Times" w:cs="Times"/>
                <w:sz w:val="18"/>
                <w:szCs w:val="18"/>
              </w:rPr>
            </w:pPr>
            <w:r w:rsidRPr="00D275FF">
              <w:rPr>
                <w:rFonts w:ascii="Times" w:hAnsi="Times" w:cs="Times"/>
                <w:sz w:val="18"/>
                <w:szCs w:val="18"/>
              </w:rPr>
              <w:t>1</w:t>
            </w:r>
          </w:p>
        </w:tc>
        <w:tc>
          <w:tcPr>
            <w:tcW w:w="3250" w:type="dxa"/>
            <w:tcBorders>
              <w:left w:val="single" w:sz="6" w:space="0" w:color="auto"/>
              <w:right w:val="single" w:sz="6" w:space="0" w:color="auto"/>
            </w:tcBorders>
          </w:tcPr>
          <w:p w:rsidR="008235E5" w:rsidRPr="008235E5" w:rsidRDefault="008235E5" w:rsidP="008235E5">
            <w:pPr>
              <w:spacing w:before="120"/>
              <w:rPr>
                <w:color w:val="000000"/>
                <w:sz w:val="18"/>
                <w:szCs w:val="18"/>
              </w:rPr>
            </w:pPr>
            <w:r w:rsidRPr="008235E5">
              <w:rPr>
                <w:color w:val="000000"/>
                <w:sz w:val="18"/>
                <w:szCs w:val="18"/>
              </w:rPr>
              <w:t>(M) May be inoperative provided:</w:t>
            </w:r>
          </w:p>
          <w:p w:rsidR="008235E5" w:rsidRPr="008235E5" w:rsidRDefault="008235E5" w:rsidP="003868A5">
            <w:pPr>
              <w:numPr>
                <w:ilvl w:val="0"/>
                <w:numId w:val="69"/>
              </w:numPr>
              <w:tabs>
                <w:tab w:val="clear" w:pos="720"/>
              </w:tabs>
              <w:ind w:left="460"/>
              <w:rPr>
                <w:color w:val="000000"/>
                <w:sz w:val="18"/>
                <w:szCs w:val="18"/>
              </w:rPr>
            </w:pPr>
            <w:r w:rsidRPr="008235E5">
              <w:rPr>
                <w:color w:val="000000"/>
                <w:sz w:val="18"/>
                <w:szCs w:val="18"/>
              </w:rPr>
              <w:t xml:space="preserve">CMC is checked and the “OIL FILTER IMMINENT 7934002 [L-R] ENG” fault message associated with Imminent Oil Filter Blockage is present, </w:t>
            </w:r>
          </w:p>
          <w:p w:rsidR="008235E5" w:rsidRPr="008235E5" w:rsidRDefault="008235E5" w:rsidP="003868A5">
            <w:pPr>
              <w:numPr>
                <w:ilvl w:val="0"/>
                <w:numId w:val="69"/>
              </w:numPr>
              <w:tabs>
                <w:tab w:val="clear" w:pos="720"/>
              </w:tabs>
              <w:ind w:left="460"/>
              <w:rPr>
                <w:color w:val="000000"/>
                <w:sz w:val="18"/>
                <w:szCs w:val="18"/>
              </w:rPr>
            </w:pPr>
            <w:r w:rsidRPr="008235E5">
              <w:rPr>
                <w:color w:val="000000"/>
                <w:sz w:val="18"/>
                <w:szCs w:val="18"/>
              </w:rPr>
              <w:t>Associated oil filter bypass pop up indicator is verified in normal (recessed) position before each engine start,</w:t>
            </w:r>
          </w:p>
          <w:p w:rsidR="008235E5" w:rsidRPr="008235E5" w:rsidRDefault="008235E5" w:rsidP="003868A5">
            <w:pPr>
              <w:numPr>
                <w:ilvl w:val="0"/>
                <w:numId w:val="69"/>
              </w:numPr>
              <w:tabs>
                <w:tab w:val="clear" w:pos="720"/>
              </w:tabs>
              <w:ind w:left="460"/>
              <w:rPr>
                <w:color w:val="000000"/>
                <w:sz w:val="18"/>
                <w:szCs w:val="18"/>
              </w:rPr>
            </w:pPr>
            <w:r w:rsidRPr="008235E5">
              <w:rPr>
                <w:color w:val="000000"/>
                <w:sz w:val="18"/>
                <w:szCs w:val="18"/>
              </w:rPr>
              <w:t>Oil filter is changed every flight day or every 15 flight hours, whichever occurs first,</w:t>
            </w:r>
          </w:p>
          <w:p w:rsidR="008235E5" w:rsidRPr="008235E5" w:rsidRDefault="008235E5" w:rsidP="003868A5">
            <w:pPr>
              <w:numPr>
                <w:ilvl w:val="0"/>
                <w:numId w:val="69"/>
              </w:numPr>
              <w:tabs>
                <w:tab w:val="clear" w:pos="720"/>
              </w:tabs>
              <w:ind w:left="460"/>
              <w:rPr>
                <w:color w:val="000000"/>
                <w:sz w:val="18"/>
                <w:szCs w:val="18"/>
              </w:rPr>
            </w:pPr>
            <w:r w:rsidRPr="008235E5">
              <w:rPr>
                <w:color w:val="000000"/>
                <w:sz w:val="18"/>
                <w:szCs w:val="18"/>
              </w:rPr>
              <w:t>All three Chip Detectors are checked and verified to be free of all debris in accordance with the AMM,</w:t>
            </w:r>
          </w:p>
          <w:p w:rsidR="008235E5" w:rsidRPr="008235E5" w:rsidRDefault="008235E5" w:rsidP="003868A5">
            <w:pPr>
              <w:numPr>
                <w:ilvl w:val="0"/>
                <w:numId w:val="69"/>
              </w:numPr>
              <w:tabs>
                <w:tab w:val="clear" w:pos="720"/>
              </w:tabs>
              <w:ind w:left="460"/>
              <w:rPr>
                <w:color w:val="000000"/>
                <w:sz w:val="18"/>
                <w:szCs w:val="18"/>
              </w:rPr>
            </w:pPr>
            <w:r w:rsidRPr="008235E5">
              <w:rPr>
                <w:color w:val="000000"/>
                <w:sz w:val="18"/>
                <w:szCs w:val="18"/>
              </w:rPr>
              <w:t>Procedures are in place to ensure all other DND (Do Not Dispatch) messages are addressed before dispatch, and</w:t>
            </w:r>
          </w:p>
          <w:p w:rsidR="00D11D9B" w:rsidRPr="008235E5" w:rsidRDefault="008235E5" w:rsidP="003868A5">
            <w:pPr>
              <w:numPr>
                <w:ilvl w:val="0"/>
                <w:numId w:val="69"/>
              </w:numPr>
              <w:tabs>
                <w:tab w:val="clear" w:pos="720"/>
              </w:tabs>
              <w:ind w:left="460"/>
              <w:rPr>
                <w:rFonts w:ascii="Arial" w:hAnsi="Arial" w:cs="Arial"/>
                <w:color w:val="000000"/>
                <w:sz w:val="22"/>
                <w:szCs w:val="22"/>
              </w:rPr>
            </w:pPr>
            <w:r w:rsidRPr="008235E5">
              <w:rPr>
                <w:color w:val="000000"/>
                <w:sz w:val="18"/>
                <w:szCs w:val="18"/>
              </w:rPr>
              <w:t>Repairs are made within three (3) flight days.</w:t>
            </w:r>
          </w:p>
        </w:tc>
        <w:tc>
          <w:tcPr>
            <w:tcW w:w="2870" w:type="dxa"/>
            <w:tcBorders>
              <w:right w:val="single" w:sz="6" w:space="0" w:color="auto"/>
            </w:tcBorders>
          </w:tcPr>
          <w:p w:rsidR="00D11D9B" w:rsidRPr="00D275FF" w:rsidRDefault="00D11D9B" w:rsidP="00820400">
            <w:pPr>
              <w:spacing w:before="120"/>
              <w:ind w:left="460" w:hanging="446"/>
              <w:rPr>
                <w:rFonts w:ascii="Times" w:hAnsi="Times" w:cs="Times"/>
                <w:sz w:val="18"/>
                <w:szCs w:val="18"/>
              </w:rPr>
            </w:pPr>
            <w:r w:rsidRPr="00D275FF">
              <w:rPr>
                <w:rFonts w:ascii="Times" w:hAnsi="Times" w:cs="Times"/>
                <w:sz w:val="18"/>
                <w:szCs w:val="18"/>
              </w:rPr>
              <w:t>Maintenance will ensure:</w:t>
            </w:r>
          </w:p>
          <w:p w:rsidR="00D11D9B" w:rsidRPr="00D275FF" w:rsidRDefault="00D11D9B" w:rsidP="003868A5">
            <w:pPr>
              <w:numPr>
                <w:ilvl w:val="0"/>
                <w:numId w:val="60"/>
              </w:numPr>
              <w:tabs>
                <w:tab w:val="clear" w:pos="374"/>
                <w:tab w:val="num" w:pos="450"/>
              </w:tabs>
              <w:ind w:left="450"/>
              <w:rPr>
                <w:rFonts w:ascii="Times" w:hAnsi="Times" w:cs="Times"/>
                <w:sz w:val="18"/>
                <w:szCs w:val="18"/>
              </w:rPr>
            </w:pPr>
            <w:r w:rsidRPr="00D275FF">
              <w:rPr>
                <w:rFonts w:ascii="Times" w:hAnsi="Times" w:cs="Times"/>
                <w:sz w:val="18"/>
                <w:szCs w:val="18"/>
              </w:rPr>
              <w:t xml:space="preserve">Associated </w:t>
            </w:r>
            <w:r w:rsidRPr="00D275FF">
              <w:rPr>
                <w:rFonts w:ascii="Times" w:hAnsi="Times" w:cs="Times"/>
                <w:bCs/>
                <w:sz w:val="18"/>
                <w:szCs w:val="18"/>
              </w:rPr>
              <w:t>oil filter bypass pop up indicator</w:t>
            </w:r>
            <w:r w:rsidRPr="00D275FF">
              <w:rPr>
                <w:rFonts w:ascii="Times" w:hAnsi="Times" w:cs="Times"/>
                <w:sz w:val="18"/>
                <w:szCs w:val="18"/>
              </w:rPr>
              <w:t xml:space="preserve"> is verified in normal (recessed) position before </w:t>
            </w:r>
            <w:r w:rsidRPr="00D275FF">
              <w:rPr>
                <w:rFonts w:ascii="Times" w:hAnsi="Times" w:cs="Times"/>
                <w:bCs/>
                <w:sz w:val="18"/>
                <w:szCs w:val="18"/>
              </w:rPr>
              <w:t>each</w:t>
            </w:r>
            <w:r w:rsidRPr="00D275FF">
              <w:rPr>
                <w:rFonts w:ascii="Times" w:hAnsi="Times" w:cs="Times"/>
                <w:sz w:val="18"/>
                <w:szCs w:val="18"/>
              </w:rPr>
              <w:t xml:space="preserve"> engine start</w:t>
            </w:r>
          </w:p>
          <w:p w:rsidR="00D11D9B" w:rsidRPr="00D275FF" w:rsidRDefault="00D11D9B" w:rsidP="003868A5">
            <w:pPr>
              <w:numPr>
                <w:ilvl w:val="0"/>
                <w:numId w:val="60"/>
              </w:numPr>
              <w:tabs>
                <w:tab w:val="clear" w:pos="374"/>
                <w:tab w:val="num" w:pos="450"/>
              </w:tabs>
              <w:ind w:left="450"/>
              <w:rPr>
                <w:rFonts w:ascii="Times" w:hAnsi="Times" w:cs="Times"/>
                <w:sz w:val="18"/>
                <w:szCs w:val="18"/>
              </w:rPr>
            </w:pPr>
            <w:r w:rsidRPr="00D275FF">
              <w:rPr>
                <w:rFonts w:ascii="Times" w:hAnsi="Times" w:cs="Times"/>
                <w:sz w:val="18"/>
                <w:szCs w:val="18"/>
              </w:rPr>
              <w:t xml:space="preserve">Affected </w:t>
            </w:r>
            <w:r w:rsidRPr="00D275FF">
              <w:rPr>
                <w:rFonts w:ascii="Times" w:hAnsi="Times" w:cs="Times"/>
                <w:bCs/>
                <w:sz w:val="18"/>
                <w:szCs w:val="18"/>
              </w:rPr>
              <w:t>engine’s oil filter</w:t>
            </w:r>
            <w:r w:rsidRPr="00D275FF">
              <w:rPr>
                <w:rFonts w:ascii="Times" w:hAnsi="Times" w:cs="Times"/>
                <w:sz w:val="18"/>
                <w:szCs w:val="18"/>
              </w:rPr>
              <w:t xml:space="preserve"> is replaced per AMM,</w:t>
            </w:r>
          </w:p>
          <w:p w:rsidR="00D11D9B" w:rsidRPr="00D275FF" w:rsidRDefault="00D11D9B" w:rsidP="003868A5">
            <w:pPr>
              <w:numPr>
                <w:ilvl w:val="0"/>
                <w:numId w:val="60"/>
              </w:numPr>
              <w:tabs>
                <w:tab w:val="clear" w:pos="374"/>
                <w:tab w:val="num" w:pos="450"/>
              </w:tabs>
              <w:ind w:left="450"/>
              <w:rPr>
                <w:rFonts w:ascii="Times" w:hAnsi="Times" w:cs="Times"/>
                <w:sz w:val="18"/>
                <w:szCs w:val="18"/>
              </w:rPr>
            </w:pPr>
            <w:r w:rsidRPr="00D275FF">
              <w:rPr>
                <w:rFonts w:ascii="Times" w:hAnsi="Times" w:cs="Times"/>
                <w:sz w:val="18"/>
                <w:szCs w:val="18"/>
              </w:rPr>
              <w:t>Fault is confirmed to be on the indication system, and</w:t>
            </w:r>
          </w:p>
          <w:p w:rsidR="00D11D9B" w:rsidRPr="00D275FF" w:rsidRDefault="00D11D9B" w:rsidP="003868A5">
            <w:pPr>
              <w:numPr>
                <w:ilvl w:val="0"/>
                <w:numId w:val="60"/>
              </w:numPr>
              <w:tabs>
                <w:tab w:val="clear" w:pos="374"/>
                <w:tab w:val="num" w:pos="450"/>
              </w:tabs>
              <w:ind w:left="450"/>
              <w:rPr>
                <w:rFonts w:ascii="Times" w:hAnsi="Times" w:cs="Times"/>
                <w:sz w:val="18"/>
                <w:szCs w:val="18"/>
              </w:rPr>
            </w:pPr>
            <w:r w:rsidRPr="00D275FF">
              <w:rPr>
                <w:rFonts w:ascii="Times" w:hAnsi="Times" w:cs="Times"/>
                <w:sz w:val="18"/>
                <w:szCs w:val="18"/>
              </w:rPr>
              <w:t xml:space="preserve">Procedures are in place to ensure all other </w:t>
            </w:r>
            <w:r w:rsidRPr="00D275FF">
              <w:rPr>
                <w:rFonts w:ascii="Times" w:hAnsi="Times" w:cs="Times"/>
                <w:bCs/>
                <w:sz w:val="18"/>
                <w:szCs w:val="18"/>
              </w:rPr>
              <w:t>DND (Do Not Dispatch)</w:t>
            </w:r>
            <w:r w:rsidRPr="00D275FF">
              <w:rPr>
                <w:rFonts w:ascii="Times" w:hAnsi="Times" w:cs="Times"/>
                <w:sz w:val="18"/>
                <w:szCs w:val="18"/>
              </w:rPr>
              <w:t xml:space="preserve"> messages are addressed before dispatch.</w:t>
            </w:r>
          </w:p>
        </w:tc>
        <w:tc>
          <w:tcPr>
            <w:tcW w:w="2520" w:type="dxa"/>
            <w:tcBorders>
              <w:right w:val="single" w:sz="6" w:space="0" w:color="auto"/>
            </w:tcBorders>
          </w:tcPr>
          <w:p w:rsidR="00D11D9B" w:rsidRPr="00D275FF" w:rsidRDefault="00D11D9B" w:rsidP="00820400">
            <w:pPr>
              <w:spacing w:before="120"/>
              <w:rPr>
                <w:rFonts w:ascii="Times" w:hAnsi="Times" w:cs="Times"/>
                <w:sz w:val="18"/>
                <w:szCs w:val="18"/>
              </w:rPr>
            </w:pPr>
            <w:r w:rsidRPr="00D275FF">
              <w:rPr>
                <w:rFonts w:ascii="Times" w:hAnsi="Times" w:cs="Times"/>
                <w:sz w:val="18"/>
                <w:szCs w:val="18"/>
              </w:rPr>
              <w:t>None required.</w:t>
            </w:r>
          </w:p>
        </w:tc>
        <w:tc>
          <w:tcPr>
            <w:tcW w:w="2292" w:type="dxa"/>
            <w:tcBorders>
              <w:right w:val="single" w:sz="6" w:space="0" w:color="auto"/>
            </w:tcBorders>
          </w:tcPr>
          <w:p w:rsidR="00D11D9B" w:rsidRPr="00D275FF" w:rsidRDefault="00D11D9B" w:rsidP="00820400">
            <w:pPr>
              <w:spacing w:before="120"/>
              <w:rPr>
                <w:rFonts w:ascii="Times" w:hAnsi="Times" w:cs="Times"/>
                <w:sz w:val="18"/>
                <w:szCs w:val="18"/>
              </w:rPr>
            </w:pPr>
            <w:r w:rsidRPr="00D275FF">
              <w:rPr>
                <w:rFonts w:ascii="Times" w:hAnsi="Times" w:cs="Times"/>
                <w:sz w:val="18"/>
                <w:szCs w:val="18"/>
              </w:rPr>
              <w:t>An Inoperative Placard will be displayed in a prominent position to be seen by flight crew and will be noted on ADLS.</w:t>
            </w:r>
          </w:p>
        </w:tc>
      </w:tr>
      <w:tr w:rsidR="00D11D9B" w:rsidRPr="00D275FF" w:rsidTr="00820400">
        <w:trPr>
          <w:cantSplit/>
        </w:trPr>
        <w:tc>
          <w:tcPr>
            <w:tcW w:w="2330" w:type="dxa"/>
            <w:tcBorders>
              <w:left w:val="single" w:sz="6" w:space="0" w:color="auto"/>
              <w:bottom w:val="single" w:sz="4" w:space="0" w:color="auto"/>
            </w:tcBorders>
          </w:tcPr>
          <w:p w:rsidR="00D11D9B" w:rsidRPr="00D275FF" w:rsidRDefault="00D11D9B" w:rsidP="00820400">
            <w:pPr>
              <w:tabs>
                <w:tab w:val="left" w:pos="440"/>
                <w:tab w:val="left" w:pos="2600"/>
              </w:tabs>
              <w:spacing w:before="60"/>
              <w:ind w:left="86"/>
              <w:jc w:val="center"/>
              <w:rPr>
                <w:rFonts w:ascii="Times" w:hAnsi="Times" w:cs="Times"/>
                <w:sz w:val="18"/>
                <w:szCs w:val="18"/>
              </w:rPr>
            </w:pPr>
            <w:r w:rsidRPr="00D275FF">
              <w:rPr>
                <w:rFonts w:ascii="Times" w:hAnsi="Times" w:cs="Times"/>
                <w:sz w:val="18"/>
                <w:szCs w:val="18"/>
              </w:rPr>
              <w:t>(continued)</w:t>
            </w:r>
          </w:p>
        </w:tc>
        <w:tc>
          <w:tcPr>
            <w:tcW w:w="440" w:type="dxa"/>
            <w:tcBorders>
              <w:bottom w:val="single" w:sz="4" w:space="0" w:color="auto"/>
              <w:right w:val="single" w:sz="4" w:space="0" w:color="auto"/>
            </w:tcBorders>
          </w:tcPr>
          <w:p w:rsidR="00D11D9B" w:rsidRPr="00D275FF" w:rsidRDefault="00D11D9B" w:rsidP="00820400">
            <w:pPr>
              <w:tabs>
                <w:tab w:val="left" w:pos="360"/>
              </w:tabs>
              <w:rPr>
                <w:rFonts w:ascii="Times" w:hAnsi="Times" w:cs="Times"/>
                <w:sz w:val="18"/>
                <w:szCs w:val="18"/>
              </w:rPr>
            </w:pPr>
          </w:p>
        </w:tc>
        <w:tc>
          <w:tcPr>
            <w:tcW w:w="370" w:type="dxa"/>
            <w:tcBorders>
              <w:left w:val="single" w:sz="4" w:space="0" w:color="auto"/>
              <w:bottom w:val="single" w:sz="4" w:space="0" w:color="auto"/>
              <w:right w:val="single" w:sz="6" w:space="0" w:color="auto"/>
            </w:tcBorders>
          </w:tcPr>
          <w:p w:rsidR="00D11D9B" w:rsidRPr="00D275FF" w:rsidRDefault="00D11D9B" w:rsidP="00820400">
            <w:pPr>
              <w:tabs>
                <w:tab w:val="left" w:pos="360"/>
              </w:tabs>
              <w:rPr>
                <w:rFonts w:ascii="Times" w:hAnsi="Times" w:cs="Times"/>
                <w:sz w:val="18"/>
                <w:szCs w:val="18"/>
              </w:rPr>
            </w:pPr>
          </w:p>
        </w:tc>
        <w:tc>
          <w:tcPr>
            <w:tcW w:w="360" w:type="dxa"/>
            <w:tcBorders>
              <w:bottom w:val="single" w:sz="4" w:space="0" w:color="auto"/>
            </w:tcBorders>
          </w:tcPr>
          <w:p w:rsidR="00D11D9B" w:rsidRPr="00D275FF" w:rsidRDefault="00D11D9B" w:rsidP="00820400">
            <w:pPr>
              <w:tabs>
                <w:tab w:val="left" w:pos="360"/>
              </w:tabs>
              <w:rPr>
                <w:rFonts w:ascii="Times" w:hAnsi="Times" w:cs="Times"/>
                <w:sz w:val="18"/>
                <w:szCs w:val="18"/>
              </w:rPr>
            </w:pPr>
          </w:p>
        </w:tc>
        <w:tc>
          <w:tcPr>
            <w:tcW w:w="3250" w:type="dxa"/>
            <w:tcBorders>
              <w:left w:val="single" w:sz="6" w:space="0" w:color="auto"/>
              <w:bottom w:val="single" w:sz="4" w:space="0" w:color="auto"/>
              <w:right w:val="single" w:sz="6" w:space="0" w:color="auto"/>
            </w:tcBorders>
          </w:tcPr>
          <w:p w:rsidR="00D11D9B" w:rsidRPr="00D275FF" w:rsidRDefault="00860019" w:rsidP="00820400">
            <w:pPr>
              <w:spacing w:before="60"/>
              <w:rPr>
                <w:rFonts w:ascii="Times" w:hAnsi="Times" w:cs="Times"/>
                <w:sz w:val="18"/>
                <w:szCs w:val="18"/>
              </w:rPr>
            </w:pPr>
            <w:r>
              <w:rPr>
                <w:rFonts w:ascii="Times" w:hAnsi="Times" w:cs="Times"/>
                <w:sz w:val="18"/>
                <w:szCs w:val="18"/>
              </w:rPr>
              <w:t>NOTE: See on next page.</w:t>
            </w:r>
          </w:p>
        </w:tc>
        <w:tc>
          <w:tcPr>
            <w:tcW w:w="2870" w:type="dxa"/>
            <w:tcBorders>
              <w:bottom w:val="single" w:sz="4" w:space="0" w:color="auto"/>
              <w:right w:val="single" w:sz="6" w:space="0" w:color="auto"/>
            </w:tcBorders>
          </w:tcPr>
          <w:p w:rsidR="00D11D9B" w:rsidRPr="00D275FF" w:rsidRDefault="00D11D9B" w:rsidP="00820400">
            <w:pPr>
              <w:rPr>
                <w:rFonts w:ascii="Times" w:hAnsi="Times" w:cs="Times"/>
                <w:sz w:val="18"/>
                <w:szCs w:val="18"/>
              </w:rPr>
            </w:pPr>
          </w:p>
        </w:tc>
        <w:tc>
          <w:tcPr>
            <w:tcW w:w="2520" w:type="dxa"/>
            <w:tcBorders>
              <w:bottom w:val="single" w:sz="4" w:space="0" w:color="auto"/>
              <w:right w:val="single" w:sz="6" w:space="0" w:color="auto"/>
            </w:tcBorders>
          </w:tcPr>
          <w:p w:rsidR="00D11D9B" w:rsidRPr="00D275FF" w:rsidRDefault="00D11D9B" w:rsidP="00820400">
            <w:pPr>
              <w:rPr>
                <w:rFonts w:ascii="Times" w:hAnsi="Times" w:cs="Times"/>
                <w:sz w:val="18"/>
                <w:szCs w:val="18"/>
              </w:rPr>
            </w:pPr>
          </w:p>
        </w:tc>
        <w:tc>
          <w:tcPr>
            <w:tcW w:w="2292" w:type="dxa"/>
            <w:tcBorders>
              <w:bottom w:val="single" w:sz="4" w:space="0" w:color="auto"/>
              <w:right w:val="single" w:sz="6" w:space="0" w:color="auto"/>
            </w:tcBorders>
          </w:tcPr>
          <w:p w:rsidR="00D11D9B" w:rsidRPr="00D275FF" w:rsidRDefault="00D11D9B" w:rsidP="00820400">
            <w:pPr>
              <w:rPr>
                <w:rFonts w:ascii="Times" w:hAnsi="Times" w:cs="Times"/>
                <w:sz w:val="18"/>
                <w:szCs w:val="18"/>
              </w:rPr>
            </w:pPr>
          </w:p>
        </w:tc>
      </w:tr>
    </w:tbl>
    <w:p w:rsidR="00860019" w:rsidRDefault="00860019" w:rsidP="007245C4">
      <w:pPr>
        <w:jc w:val="center"/>
        <w:sectPr w:rsidR="00860019" w:rsidSect="00EA538C">
          <w:headerReference w:type="default" r:id="rId203"/>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50"/>
        <w:gridCol w:w="2870"/>
        <w:gridCol w:w="2520"/>
        <w:gridCol w:w="2340"/>
      </w:tblGrid>
      <w:tr w:rsidR="00860019" w:rsidRPr="00D275FF" w:rsidTr="00820400">
        <w:trPr>
          <w:cantSplit/>
        </w:trPr>
        <w:tc>
          <w:tcPr>
            <w:tcW w:w="2330" w:type="dxa"/>
            <w:tcBorders>
              <w:top w:val="single" w:sz="4" w:space="0" w:color="auto"/>
              <w:left w:val="single" w:sz="6" w:space="0" w:color="auto"/>
            </w:tcBorders>
          </w:tcPr>
          <w:p w:rsidR="00860019" w:rsidRPr="00D275FF" w:rsidRDefault="00860019" w:rsidP="00820400">
            <w:pPr>
              <w:tabs>
                <w:tab w:val="left" w:pos="440"/>
                <w:tab w:val="left" w:pos="2600"/>
              </w:tabs>
              <w:ind w:left="86"/>
              <w:rPr>
                <w:rFonts w:ascii="Times" w:hAnsi="Times" w:cs="Times"/>
                <w:sz w:val="18"/>
                <w:szCs w:val="18"/>
              </w:rPr>
            </w:pPr>
            <w:r w:rsidRPr="00D275FF">
              <w:rPr>
                <w:rFonts w:ascii="Times" w:hAnsi="Times" w:cs="Times"/>
                <w:sz w:val="18"/>
                <w:szCs w:val="18"/>
              </w:rPr>
              <w:lastRenderedPageBreak/>
              <w:t>3.</w:t>
            </w:r>
            <w:r w:rsidRPr="00D275FF">
              <w:rPr>
                <w:rFonts w:ascii="Times" w:hAnsi="Times" w:cs="Times"/>
                <w:sz w:val="18"/>
                <w:szCs w:val="18"/>
              </w:rPr>
              <w:tab/>
              <w:t>Im</w:t>
            </w:r>
            <w:r w:rsidR="00FA6799">
              <w:rPr>
                <w:rFonts w:ascii="Times" w:hAnsi="Times" w:cs="Times"/>
                <w:sz w:val="18"/>
                <w:szCs w:val="18"/>
              </w:rPr>
              <w:t>minent</w:t>
            </w:r>
            <w:r w:rsidRPr="00D275FF">
              <w:rPr>
                <w:rFonts w:ascii="Times" w:hAnsi="Times" w:cs="Times"/>
                <w:sz w:val="18"/>
                <w:szCs w:val="18"/>
              </w:rPr>
              <w:t xml:space="preserve"> Oil Filter</w:t>
            </w:r>
          </w:p>
          <w:p w:rsidR="00860019" w:rsidRPr="00D275FF" w:rsidRDefault="00860019" w:rsidP="00820400">
            <w:pPr>
              <w:tabs>
                <w:tab w:val="left" w:pos="440"/>
                <w:tab w:val="left" w:pos="2600"/>
              </w:tabs>
              <w:ind w:left="86"/>
              <w:rPr>
                <w:rFonts w:ascii="Times" w:hAnsi="Times" w:cs="Times"/>
                <w:sz w:val="18"/>
                <w:szCs w:val="18"/>
              </w:rPr>
            </w:pPr>
            <w:r w:rsidRPr="00D275FF">
              <w:rPr>
                <w:rFonts w:ascii="Times" w:hAnsi="Times" w:cs="Times"/>
                <w:sz w:val="18"/>
                <w:szCs w:val="18"/>
              </w:rPr>
              <w:tab/>
              <w:t>B</w:t>
            </w:r>
            <w:r w:rsidR="00FA6799">
              <w:rPr>
                <w:rFonts w:ascii="Times" w:hAnsi="Times" w:cs="Times"/>
                <w:sz w:val="18"/>
                <w:szCs w:val="18"/>
              </w:rPr>
              <w:t>lockage</w:t>
            </w:r>
            <w:r w:rsidRPr="00D275FF">
              <w:rPr>
                <w:rFonts w:ascii="Times" w:hAnsi="Times" w:cs="Times"/>
                <w:sz w:val="18"/>
                <w:szCs w:val="18"/>
              </w:rPr>
              <w:t xml:space="preserve"> Indications</w:t>
            </w:r>
          </w:p>
          <w:p w:rsidR="00860019" w:rsidRPr="00D275FF" w:rsidRDefault="00860019" w:rsidP="00820400">
            <w:pPr>
              <w:tabs>
                <w:tab w:val="left" w:pos="440"/>
                <w:tab w:val="left" w:pos="2600"/>
              </w:tabs>
              <w:ind w:left="86"/>
              <w:rPr>
                <w:rFonts w:ascii="Times" w:hAnsi="Times" w:cs="Times"/>
                <w:sz w:val="18"/>
                <w:szCs w:val="18"/>
              </w:rPr>
            </w:pPr>
            <w:r w:rsidRPr="00D275FF">
              <w:rPr>
                <w:rFonts w:ascii="Times" w:hAnsi="Times" w:cs="Times"/>
                <w:sz w:val="18"/>
                <w:szCs w:val="18"/>
              </w:rPr>
              <w:tab/>
              <w:t>(continued)</w:t>
            </w:r>
          </w:p>
        </w:tc>
        <w:tc>
          <w:tcPr>
            <w:tcW w:w="440" w:type="dxa"/>
            <w:tcBorders>
              <w:top w:val="single" w:sz="4" w:space="0" w:color="auto"/>
              <w:right w:val="single" w:sz="4" w:space="0" w:color="auto"/>
            </w:tcBorders>
          </w:tcPr>
          <w:p w:rsidR="00860019" w:rsidRPr="00D275FF" w:rsidRDefault="00860019" w:rsidP="00820400">
            <w:pPr>
              <w:tabs>
                <w:tab w:val="left" w:pos="360"/>
              </w:tabs>
              <w:rPr>
                <w:rFonts w:ascii="Times" w:hAnsi="Times" w:cs="Times"/>
                <w:sz w:val="18"/>
                <w:szCs w:val="18"/>
              </w:rPr>
            </w:pPr>
          </w:p>
        </w:tc>
        <w:tc>
          <w:tcPr>
            <w:tcW w:w="370" w:type="dxa"/>
            <w:tcBorders>
              <w:top w:val="single" w:sz="4" w:space="0" w:color="auto"/>
              <w:left w:val="single" w:sz="4" w:space="0" w:color="auto"/>
              <w:right w:val="single" w:sz="6" w:space="0" w:color="auto"/>
            </w:tcBorders>
          </w:tcPr>
          <w:p w:rsidR="00860019" w:rsidRPr="00D275FF" w:rsidRDefault="00860019" w:rsidP="00820400">
            <w:pPr>
              <w:tabs>
                <w:tab w:val="left" w:pos="360"/>
              </w:tabs>
              <w:rPr>
                <w:rFonts w:ascii="Times" w:hAnsi="Times" w:cs="Times"/>
                <w:sz w:val="18"/>
                <w:szCs w:val="18"/>
              </w:rPr>
            </w:pPr>
          </w:p>
        </w:tc>
        <w:tc>
          <w:tcPr>
            <w:tcW w:w="360" w:type="dxa"/>
            <w:tcBorders>
              <w:top w:val="single" w:sz="4" w:space="0" w:color="auto"/>
            </w:tcBorders>
          </w:tcPr>
          <w:p w:rsidR="00860019" w:rsidRPr="00D275FF" w:rsidRDefault="00860019" w:rsidP="00820400">
            <w:pPr>
              <w:tabs>
                <w:tab w:val="left" w:pos="360"/>
              </w:tabs>
              <w:rPr>
                <w:rFonts w:ascii="Times" w:hAnsi="Times" w:cs="Times"/>
                <w:sz w:val="18"/>
                <w:szCs w:val="18"/>
              </w:rPr>
            </w:pPr>
          </w:p>
        </w:tc>
        <w:tc>
          <w:tcPr>
            <w:tcW w:w="3250" w:type="dxa"/>
            <w:tcBorders>
              <w:top w:val="single" w:sz="4" w:space="0" w:color="auto"/>
              <w:left w:val="single" w:sz="6" w:space="0" w:color="auto"/>
              <w:right w:val="single" w:sz="6" w:space="0" w:color="auto"/>
            </w:tcBorders>
          </w:tcPr>
          <w:p w:rsidR="00860019" w:rsidRPr="008235E5" w:rsidRDefault="008235E5" w:rsidP="00820400">
            <w:pPr>
              <w:rPr>
                <w:sz w:val="18"/>
                <w:szCs w:val="18"/>
              </w:rPr>
            </w:pPr>
            <w:r w:rsidRPr="008235E5">
              <w:rPr>
                <w:color w:val="000000"/>
                <w:sz w:val="18"/>
                <w:szCs w:val="18"/>
              </w:rPr>
              <w:t>NOTE:  Imminent Oil Filter Blockage will display an amber CAUTION “Engine Maintenance (L-R)” CAS message. Dispatch is allowed with this message displayed after complying with the required (M) procedure.</w:t>
            </w:r>
          </w:p>
        </w:tc>
        <w:tc>
          <w:tcPr>
            <w:tcW w:w="2870" w:type="dxa"/>
            <w:tcBorders>
              <w:top w:val="single" w:sz="4" w:space="0" w:color="auto"/>
              <w:right w:val="single" w:sz="6" w:space="0" w:color="auto"/>
            </w:tcBorders>
          </w:tcPr>
          <w:p w:rsidR="00860019" w:rsidRPr="00D275FF" w:rsidRDefault="00860019" w:rsidP="00820400">
            <w:pPr>
              <w:rPr>
                <w:rFonts w:ascii="Times" w:hAnsi="Times" w:cs="Times"/>
                <w:sz w:val="18"/>
                <w:szCs w:val="18"/>
              </w:rPr>
            </w:pPr>
          </w:p>
        </w:tc>
        <w:tc>
          <w:tcPr>
            <w:tcW w:w="2520" w:type="dxa"/>
            <w:tcBorders>
              <w:top w:val="single" w:sz="4" w:space="0" w:color="auto"/>
              <w:right w:val="single" w:sz="6" w:space="0" w:color="auto"/>
            </w:tcBorders>
          </w:tcPr>
          <w:p w:rsidR="00860019" w:rsidRPr="00D275FF" w:rsidRDefault="00860019" w:rsidP="00820400">
            <w:pPr>
              <w:rPr>
                <w:rFonts w:ascii="Times" w:hAnsi="Times" w:cs="Times"/>
                <w:sz w:val="18"/>
                <w:szCs w:val="18"/>
              </w:rPr>
            </w:pPr>
          </w:p>
        </w:tc>
        <w:tc>
          <w:tcPr>
            <w:tcW w:w="2340" w:type="dxa"/>
            <w:tcBorders>
              <w:top w:val="single" w:sz="4" w:space="0" w:color="auto"/>
              <w:right w:val="single" w:sz="6" w:space="0" w:color="auto"/>
            </w:tcBorders>
          </w:tcPr>
          <w:p w:rsidR="00860019" w:rsidRPr="00D275FF" w:rsidRDefault="00860019" w:rsidP="00820400">
            <w:pPr>
              <w:rPr>
                <w:rFonts w:ascii="Times" w:hAnsi="Times" w:cs="Times"/>
                <w:sz w:val="18"/>
                <w:szCs w:val="18"/>
              </w:rPr>
            </w:pPr>
          </w:p>
        </w:tc>
      </w:tr>
      <w:tr w:rsidR="00860019" w:rsidRPr="00D275FF" w:rsidTr="00820400">
        <w:trPr>
          <w:cantSplit/>
        </w:trPr>
        <w:tc>
          <w:tcPr>
            <w:tcW w:w="2330" w:type="dxa"/>
            <w:tcBorders>
              <w:left w:val="single" w:sz="6" w:space="0" w:color="auto"/>
            </w:tcBorders>
          </w:tcPr>
          <w:p w:rsidR="00860019" w:rsidRPr="00D275FF" w:rsidRDefault="00860019" w:rsidP="00820400">
            <w:pPr>
              <w:tabs>
                <w:tab w:val="left" w:pos="440"/>
                <w:tab w:val="left" w:pos="2600"/>
              </w:tabs>
              <w:spacing w:before="120"/>
              <w:ind w:left="86"/>
              <w:rPr>
                <w:rFonts w:ascii="Times" w:hAnsi="Times" w:cs="Times"/>
                <w:sz w:val="18"/>
                <w:szCs w:val="18"/>
              </w:rPr>
            </w:pPr>
            <w:r w:rsidRPr="00D275FF">
              <w:rPr>
                <w:rFonts w:ascii="Times" w:hAnsi="Times" w:cs="Times"/>
                <w:sz w:val="18"/>
                <w:szCs w:val="18"/>
              </w:rPr>
              <w:t>4.</w:t>
            </w:r>
            <w:r w:rsidRPr="00D275FF">
              <w:rPr>
                <w:rFonts w:ascii="Times" w:hAnsi="Times" w:cs="Times"/>
                <w:sz w:val="18"/>
                <w:szCs w:val="18"/>
              </w:rPr>
              <w:tab/>
              <w:t>Oil Quantity Indication</w:t>
            </w:r>
          </w:p>
          <w:p w:rsidR="00860019" w:rsidRPr="00D275FF" w:rsidRDefault="00860019" w:rsidP="00820400">
            <w:pPr>
              <w:tabs>
                <w:tab w:val="left" w:pos="440"/>
                <w:tab w:val="left" w:pos="2600"/>
              </w:tabs>
              <w:ind w:left="80"/>
              <w:rPr>
                <w:rFonts w:ascii="Times" w:hAnsi="Times" w:cs="Times"/>
                <w:sz w:val="18"/>
                <w:szCs w:val="18"/>
              </w:rPr>
            </w:pPr>
            <w:r w:rsidRPr="00D275FF">
              <w:rPr>
                <w:rFonts w:ascii="Times" w:hAnsi="Times" w:cs="Times"/>
                <w:sz w:val="18"/>
                <w:szCs w:val="18"/>
              </w:rPr>
              <w:tab/>
              <w:t>Systems (EICAS /</w:t>
            </w:r>
            <w:r w:rsidR="007C4C5A">
              <w:rPr>
                <w:rFonts w:ascii="Times" w:hAnsi="Times" w:cs="Times"/>
                <w:sz w:val="18"/>
                <w:szCs w:val="18"/>
              </w:rPr>
              <w:t xml:space="preserve"> </w:t>
            </w:r>
          </w:p>
          <w:p w:rsidR="00860019" w:rsidRPr="00D275FF" w:rsidRDefault="00860019" w:rsidP="00820400">
            <w:pPr>
              <w:tabs>
                <w:tab w:val="left" w:pos="440"/>
                <w:tab w:val="left" w:pos="2600"/>
              </w:tabs>
              <w:ind w:left="80"/>
              <w:rPr>
                <w:rFonts w:ascii="Times" w:hAnsi="Times" w:cs="Times"/>
                <w:sz w:val="18"/>
                <w:szCs w:val="18"/>
              </w:rPr>
            </w:pPr>
            <w:r w:rsidRPr="00D275FF">
              <w:rPr>
                <w:rFonts w:ascii="Times" w:hAnsi="Times" w:cs="Times"/>
                <w:sz w:val="18"/>
                <w:szCs w:val="18"/>
              </w:rPr>
              <w:tab/>
            </w:r>
            <w:r w:rsidR="007C4C5A">
              <w:rPr>
                <w:rFonts w:ascii="Times" w:hAnsi="Times" w:cs="Times"/>
                <w:sz w:val="18"/>
                <w:szCs w:val="18"/>
              </w:rPr>
              <w:t xml:space="preserve">SMC / </w:t>
            </w:r>
            <w:r w:rsidRPr="00D275FF">
              <w:rPr>
                <w:rFonts w:ascii="Times" w:hAnsi="Times" w:cs="Times"/>
                <w:sz w:val="18"/>
                <w:szCs w:val="18"/>
              </w:rPr>
              <w:t>Ground Service</w:t>
            </w:r>
          </w:p>
          <w:p w:rsidR="00860019" w:rsidRPr="00D275FF" w:rsidRDefault="00860019" w:rsidP="00820400">
            <w:pPr>
              <w:tabs>
                <w:tab w:val="left" w:pos="440"/>
                <w:tab w:val="left" w:pos="2600"/>
              </w:tabs>
              <w:ind w:left="80"/>
              <w:rPr>
                <w:rFonts w:ascii="Times" w:hAnsi="Times" w:cs="Times"/>
                <w:sz w:val="18"/>
                <w:szCs w:val="18"/>
              </w:rPr>
            </w:pPr>
            <w:r w:rsidRPr="00D275FF">
              <w:rPr>
                <w:rFonts w:ascii="Times" w:hAnsi="Times" w:cs="Times"/>
                <w:sz w:val="18"/>
                <w:szCs w:val="18"/>
              </w:rPr>
              <w:tab/>
              <w:t>Control Panel)</w:t>
            </w:r>
          </w:p>
        </w:tc>
        <w:tc>
          <w:tcPr>
            <w:tcW w:w="440" w:type="dxa"/>
            <w:tcBorders>
              <w:right w:val="single" w:sz="4" w:space="0" w:color="auto"/>
            </w:tcBorders>
          </w:tcPr>
          <w:p w:rsidR="00860019" w:rsidRPr="00D275FF" w:rsidRDefault="00860019" w:rsidP="00820400">
            <w:pPr>
              <w:tabs>
                <w:tab w:val="left" w:pos="360"/>
              </w:tabs>
              <w:spacing w:before="120"/>
              <w:rPr>
                <w:rFonts w:ascii="Times" w:hAnsi="Times" w:cs="Times"/>
                <w:sz w:val="18"/>
                <w:szCs w:val="18"/>
              </w:rPr>
            </w:pPr>
            <w:r w:rsidRPr="00D275FF">
              <w:rPr>
                <w:rFonts w:ascii="Times" w:hAnsi="Times" w:cs="Times"/>
                <w:sz w:val="18"/>
                <w:szCs w:val="18"/>
              </w:rPr>
              <w:t>C</w:t>
            </w:r>
          </w:p>
        </w:tc>
        <w:tc>
          <w:tcPr>
            <w:tcW w:w="370" w:type="dxa"/>
            <w:tcBorders>
              <w:left w:val="single" w:sz="4" w:space="0" w:color="auto"/>
              <w:right w:val="single" w:sz="6" w:space="0" w:color="auto"/>
            </w:tcBorders>
          </w:tcPr>
          <w:p w:rsidR="00860019" w:rsidRPr="00D275FF" w:rsidRDefault="00860019" w:rsidP="00820400">
            <w:pPr>
              <w:tabs>
                <w:tab w:val="left" w:pos="360"/>
              </w:tabs>
              <w:spacing w:before="120"/>
              <w:rPr>
                <w:rFonts w:ascii="Times" w:hAnsi="Times" w:cs="Times"/>
                <w:sz w:val="18"/>
                <w:szCs w:val="18"/>
              </w:rPr>
            </w:pPr>
            <w:r>
              <w:rPr>
                <w:rFonts w:ascii="Times" w:hAnsi="Times" w:cs="Times"/>
                <w:sz w:val="18"/>
                <w:szCs w:val="18"/>
              </w:rPr>
              <w:t>3</w:t>
            </w:r>
          </w:p>
        </w:tc>
        <w:tc>
          <w:tcPr>
            <w:tcW w:w="360" w:type="dxa"/>
          </w:tcPr>
          <w:p w:rsidR="00860019" w:rsidRPr="00D275FF" w:rsidRDefault="00860019" w:rsidP="00820400">
            <w:pPr>
              <w:tabs>
                <w:tab w:val="left" w:pos="360"/>
              </w:tabs>
              <w:spacing w:before="120"/>
              <w:rPr>
                <w:rFonts w:ascii="Times" w:hAnsi="Times" w:cs="Times"/>
                <w:sz w:val="18"/>
                <w:szCs w:val="18"/>
              </w:rPr>
            </w:pPr>
            <w:r w:rsidRPr="00D275FF">
              <w:rPr>
                <w:rFonts w:ascii="Times" w:hAnsi="Times" w:cs="Times"/>
                <w:sz w:val="18"/>
                <w:szCs w:val="18"/>
              </w:rPr>
              <w:t>0</w:t>
            </w:r>
          </w:p>
        </w:tc>
        <w:tc>
          <w:tcPr>
            <w:tcW w:w="3250" w:type="dxa"/>
            <w:tcBorders>
              <w:left w:val="single" w:sz="6" w:space="0" w:color="auto"/>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May be inoperative provided the engine oil quantity is verified on the engine oil quantity gauge before each engine start.</w:t>
            </w:r>
          </w:p>
        </w:tc>
        <w:tc>
          <w:tcPr>
            <w:tcW w:w="2870" w:type="dxa"/>
            <w:tcBorders>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None required.</w:t>
            </w:r>
          </w:p>
        </w:tc>
        <w:tc>
          <w:tcPr>
            <w:tcW w:w="2520" w:type="dxa"/>
            <w:tcBorders>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None required.</w:t>
            </w:r>
          </w:p>
        </w:tc>
        <w:tc>
          <w:tcPr>
            <w:tcW w:w="2340" w:type="dxa"/>
            <w:tcBorders>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An Inoperative Placard will be displayed in a prominent position to be seen by flight crew and will be noted on ADLS.</w:t>
            </w:r>
          </w:p>
        </w:tc>
      </w:tr>
      <w:tr w:rsidR="00860019" w:rsidRPr="00D275FF" w:rsidTr="00820400">
        <w:trPr>
          <w:cantSplit/>
        </w:trPr>
        <w:tc>
          <w:tcPr>
            <w:tcW w:w="2330" w:type="dxa"/>
            <w:tcBorders>
              <w:left w:val="single" w:sz="6" w:space="0" w:color="auto"/>
            </w:tcBorders>
          </w:tcPr>
          <w:p w:rsidR="00860019" w:rsidRPr="00D275FF" w:rsidRDefault="00860019" w:rsidP="00820400">
            <w:pPr>
              <w:tabs>
                <w:tab w:val="left" w:pos="2600"/>
              </w:tabs>
              <w:spacing w:before="120"/>
              <w:ind w:left="446" w:hanging="360"/>
              <w:rPr>
                <w:rFonts w:ascii="Times" w:hAnsi="Times" w:cs="Times"/>
                <w:sz w:val="18"/>
                <w:szCs w:val="18"/>
              </w:rPr>
            </w:pPr>
            <w:r w:rsidRPr="00D275FF">
              <w:rPr>
                <w:rFonts w:ascii="Times" w:hAnsi="Times" w:cs="Times"/>
                <w:sz w:val="18"/>
                <w:szCs w:val="18"/>
              </w:rPr>
              <w:t>5.</w:t>
            </w:r>
            <w:r w:rsidRPr="00D275FF">
              <w:rPr>
                <w:rFonts w:ascii="Times" w:hAnsi="Times" w:cs="Times"/>
                <w:sz w:val="18"/>
                <w:szCs w:val="18"/>
              </w:rPr>
              <w:tab/>
              <w:t>Oil Filter Pressure</w:t>
            </w:r>
          </w:p>
          <w:p w:rsidR="00860019" w:rsidRPr="00D275FF" w:rsidRDefault="00860019" w:rsidP="00820400">
            <w:pPr>
              <w:tabs>
                <w:tab w:val="left" w:pos="2600"/>
              </w:tabs>
              <w:ind w:left="446" w:hanging="360"/>
              <w:rPr>
                <w:rFonts w:ascii="Times" w:hAnsi="Times" w:cs="Times"/>
                <w:sz w:val="18"/>
                <w:szCs w:val="18"/>
              </w:rPr>
            </w:pPr>
            <w:r w:rsidRPr="00D275FF">
              <w:rPr>
                <w:rFonts w:ascii="Times" w:hAnsi="Times" w:cs="Times"/>
                <w:sz w:val="18"/>
                <w:szCs w:val="18"/>
              </w:rPr>
              <w:tab/>
              <w:t>Switch Fault I</w:t>
            </w:r>
            <w:r>
              <w:rPr>
                <w:rFonts w:ascii="Times" w:hAnsi="Times" w:cs="Times"/>
                <w:sz w:val="18"/>
                <w:szCs w:val="18"/>
              </w:rPr>
              <w:t>n</w:t>
            </w:r>
            <w:r w:rsidRPr="00D275FF">
              <w:rPr>
                <w:rFonts w:ascii="Times" w:hAnsi="Times" w:cs="Times"/>
                <w:sz w:val="18"/>
                <w:szCs w:val="18"/>
              </w:rPr>
              <w:t>dications</w:t>
            </w:r>
          </w:p>
        </w:tc>
        <w:tc>
          <w:tcPr>
            <w:tcW w:w="440" w:type="dxa"/>
            <w:tcBorders>
              <w:right w:val="single" w:sz="4" w:space="0" w:color="auto"/>
            </w:tcBorders>
          </w:tcPr>
          <w:p w:rsidR="00860019" w:rsidRPr="00D275FF" w:rsidRDefault="00860019" w:rsidP="00820400">
            <w:pPr>
              <w:tabs>
                <w:tab w:val="left" w:pos="360"/>
              </w:tabs>
              <w:spacing w:before="120"/>
              <w:rPr>
                <w:rFonts w:ascii="Times" w:hAnsi="Times" w:cs="Times"/>
                <w:sz w:val="18"/>
                <w:szCs w:val="18"/>
              </w:rPr>
            </w:pPr>
            <w:r w:rsidRPr="00D275FF">
              <w:rPr>
                <w:rFonts w:ascii="Times" w:hAnsi="Times" w:cs="Times"/>
                <w:sz w:val="18"/>
                <w:szCs w:val="18"/>
              </w:rPr>
              <w:t>C</w:t>
            </w:r>
          </w:p>
        </w:tc>
        <w:tc>
          <w:tcPr>
            <w:tcW w:w="370" w:type="dxa"/>
            <w:tcBorders>
              <w:left w:val="single" w:sz="4" w:space="0" w:color="auto"/>
              <w:right w:val="single" w:sz="6" w:space="0" w:color="auto"/>
            </w:tcBorders>
          </w:tcPr>
          <w:p w:rsidR="00860019" w:rsidRPr="00D275FF" w:rsidRDefault="00860019" w:rsidP="00820400">
            <w:pPr>
              <w:tabs>
                <w:tab w:val="left" w:pos="360"/>
              </w:tabs>
              <w:spacing w:before="120"/>
              <w:rPr>
                <w:rFonts w:ascii="Times" w:hAnsi="Times" w:cs="Times"/>
                <w:sz w:val="18"/>
                <w:szCs w:val="18"/>
              </w:rPr>
            </w:pPr>
            <w:r w:rsidRPr="00D275FF">
              <w:rPr>
                <w:rFonts w:ascii="Times" w:hAnsi="Times" w:cs="Times"/>
                <w:sz w:val="18"/>
                <w:szCs w:val="18"/>
              </w:rPr>
              <w:t>2</w:t>
            </w:r>
          </w:p>
        </w:tc>
        <w:tc>
          <w:tcPr>
            <w:tcW w:w="360" w:type="dxa"/>
          </w:tcPr>
          <w:p w:rsidR="00860019" w:rsidRPr="00D275FF" w:rsidRDefault="00860019" w:rsidP="00820400">
            <w:pPr>
              <w:tabs>
                <w:tab w:val="left" w:pos="360"/>
              </w:tabs>
              <w:spacing w:before="120"/>
              <w:rPr>
                <w:rFonts w:ascii="Times" w:hAnsi="Times" w:cs="Times"/>
                <w:sz w:val="18"/>
                <w:szCs w:val="18"/>
              </w:rPr>
            </w:pPr>
            <w:r w:rsidRPr="00D275FF">
              <w:rPr>
                <w:rFonts w:ascii="Times" w:hAnsi="Times" w:cs="Times"/>
                <w:sz w:val="18"/>
                <w:szCs w:val="18"/>
              </w:rPr>
              <w:t>0</w:t>
            </w:r>
          </w:p>
        </w:tc>
        <w:tc>
          <w:tcPr>
            <w:tcW w:w="3250" w:type="dxa"/>
            <w:tcBorders>
              <w:left w:val="single" w:sz="6" w:space="0" w:color="auto"/>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(M) May be inoperative provided:</w:t>
            </w:r>
          </w:p>
          <w:p w:rsidR="00860019" w:rsidRPr="00D275FF" w:rsidRDefault="00860019" w:rsidP="00860019">
            <w:pPr>
              <w:ind w:left="460" w:hanging="360"/>
              <w:rPr>
                <w:rFonts w:ascii="Times" w:hAnsi="Times" w:cs="Times"/>
                <w:sz w:val="18"/>
                <w:szCs w:val="18"/>
              </w:rPr>
            </w:pPr>
            <w:r w:rsidRPr="00D275FF">
              <w:rPr>
                <w:rFonts w:ascii="Times" w:hAnsi="Times" w:cs="Times"/>
                <w:sz w:val="18"/>
                <w:szCs w:val="18"/>
              </w:rPr>
              <w:t>a)</w:t>
            </w:r>
            <w:r w:rsidRPr="00D275FF">
              <w:rPr>
                <w:rFonts w:ascii="Times" w:hAnsi="Times" w:cs="Times"/>
                <w:sz w:val="18"/>
                <w:szCs w:val="18"/>
              </w:rPr>
              <w:tab/>
              <w:t>Associated oil filter bypass pop up indicator is verified in normal (recessed) position before each engine start,</w:t>
            </w:r>
          </w:p>
          <w:p w:rsidR="00860019" w:rsidRPr="00D275FF" w:rsidRDefault="00860019" w:rsidP="00860019">
            <w:pPr>
              <w:ind w:left="460" w:hanging="360"/>
              <w:rPr>
                <w:rFonts w:ascii="Times" w:hAnsi="Times" w:cs="Times"/>
                <w:sz w:val="18"/>
                <w:szCs w:val="18"/>
              </w:rPr>
            </w:pPr>
            <w:r w:rsidRPr="00D275FF">
              <w:rPr>
                <w:rFonts w:ascii="Times" w:hAnsi="Times" w:cs="Times"/>
                <w:sz w:val="18"/>
                <w:szCs w:val="18"/>
              </w:rPr>
              <w:t>b)</w:t>
            </w:r>
            <w:r w:rsidRPr="00D275FF">
              <w:rPr>
                <w:rFonts w:ascii="Times" w:hAnsi="Times" w:cs="Times"/>
                <w:sz w:val="18"/>
                <w:szCs w:val="18"/>
              </w:rPr>
              <w:tab/>
              <w:t>Oil filter fault is not d</w:t>
            </w:r>
            <w:r>
              <w:rPr>
                <w:rFonts w:ascii="Times" w:hAnsi="Times" w:cs="Times"/>
                <w:sz w:val="18"/>
                <w:szCs w:val="18"/>
              </w:rPr>
              <w:t>isplayed in CMC</w:t>
            </w:r>
            <w:r w:rsidRPr="00D275FF">
              <w:rPr>
                <w:rFonts w:ascii="Times" w:hAnsi="Times" w:cs="Times"/>
                <w:sz w:val="18"/>
                <w:szCs w:val="18"/>
              </w:rPr>
              <w:t>,</w:t>
            </w:r>
          </w:p>
          <w:p w:rsidR="00860019" w:rsidRPr="00D275FF" w:rsidRDefault="00860019" w:rsidP="00860019">
            <w:pPr>
              <w:ind w:left="460" w:hanging="360"/>
              <w:rPr>
                <w:rFonts w:ascii="Times" w:hAnsi="Times" w:cs="Times"/>
                <w:sz w:val="18"/>
                <w:szCs w:val="18"/>
              </w:rPr>
            </w:pPr>
            <w:r w:rsidRPr="00D275FF">
              <w:rPr>
                <w:rFonts w:ascii="Times" w:hAnsi="Times" w:cs="Times"/>
                <w:sz w:val="18"/>
                <w:szCs w:val="18"/>
              </w:rPr>
              <w:t>c)</w:t>
            </w:r>
            <w:r w:rsidRPr="00D275FF">
              <w:rPr>
                <w:rFonts w:ascii="Times" w:hAnsi="Times" w:cs="Times"/>
                <w:sz w:val="18"/>
                <w:szCs w:val="18"/>
              </w:rPr>
              <w:tab/>
              <w:t>Fault is confirmed to be on the indication system, and</w:t>
            </w:r>
          </w:p>
          <w:p w:rsidR="00860019" w:rsidRPr="00D275FF" w:rsidRDefault="00860019" w:rsidP="00860019">
            <w:pPr>
              <w:ind w:left="460" w:hanging="360"/>
              <w:rPr>
                <w:rFonts w:ascii="Times" w:hAnsi="Times" w:cs="Times"/>
                <w:sz w:val="18"/>
                <w:szCs w:val="18"/>
              </w:rPr>
            </w:pPr>
            <w:r w:rsidRPr="00D275FF">
              <w:rPr>
                <w:rFonts w:ascii="Times" w:hAnsi="Times" w:cs="Times"/>
                <w:sz w:val="18"/>
                <w:szCs w:val="18"/>
              </w:rPr>
              <w:t>d)</w:t>
            </w:r>
            <w:r w:rsidRPr="00D275FF">
              <w:rPr>
                <w:rFonts w:ascii="Times" w:hAnsi="Times" w:cs="Times"/>
                <w:sz w:val="18"/>
                <w:szCs w:val="18"/>
              </w:rPr>
              <w:tab/>
              <w:t>Procedures are in place to ensure all other DND (Do Not Dispatch) messages are addressed before dispatch.</w:t>
            </w:r>
          </w:p>
        </w:tc>
        <w:tc>
          <w:tcPr>
            <w:tcW w:w="2870" w:type="dxa"/>
            <w:tcBorders>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 xml:space="preserve">Maintenance will ensure associated </w:t>
            </w:r>
            <w:r w:rsidRPr="00D275FF">
              <w:rPr>
                <w:rFonts w:ascii="Times" w:hAnsi="Times" w:cs="Times"/>
                <w:bCs/>
                <w:sz w:val="18"/>
                <w:szCs w:val="18"/>
              </w:rPr>
              <w:t>oil filter bypass pop up indicator</w:t>
            </w:r>
            <w:r w:rsidRPr="00D275FF">
              <w:rPr>
                <w:rFonts w:ascii="Times" w:hAnsi="Times" w:cs="Times"/>
                <w:sz w:val="18"/>
                <w:szCs w:val="18"/>
              </w:rPr>
              <w:t xml:space="preserve"> is verified in normal (recessed) position before each engine start.</w:t>
            </w:r>
          </w:p>
          <w:p w:rsidR="00860019" w:rsidRPr="00D275FF" w:rsidRDefault="00860019" w:rsidP="00820400">
            <w:pPr>
              <w:spacing w:before="240"/>
              <w:rPr>
                <w:rFonts w:ascii="Times" w:hAnsi="Times" w:cs="Times"/>
                <w:sz w:val="18"/>
                <w:szCs w:val="18"/>
              </w:rPr>
            </w:pPr>
            <w:r w:rsidRPr="00D275FF">
              <w:rPr>
                <w:rFonts w:ascii="Times" w:hAnsi="Times" w:cs="Times"/>
                <w:sz w:val="18"/>
                <w:szCs w:val="18"/>
              </w:rPr>
              <w:t>Flight crew may accomplish this task if properly qualified and authorized.</w:t>
            </w:r>
          </w:p>
        </w:tc>
        <w:tc>
          <w:tcPr>
            <w:tcW w:w="2520" w:type="dxa"/>
            <w:tcBorders>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None required.</w:t>
            </w:r>
          </w:p>
        </w:tc>
        <w:tc>
          <w:tcPr>
            <w:tcW w:w="2340" w:type="dxa"/>
            <w:tcBorders>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An Inoperative Placard will be displayed in a prominent position to be seen by flight crew and will be noted on ADLS.</w:t>
            </w:r>
          </w:p>
        </w:tc>
      </w:tr>
      <w:tr w:rsidR="00860019" w:rsidRPr="00D275FF" w:rsidTr="0091442A">
        <w:trPr>
          <w:cantSplit/>
          <w:trHeight w:val="1458"/>
        </w:trPr>
        <w:tc>
          <w:tcPr>
            <w:tcW w:w="2330" w:type="dxa"/>
            <w:tcBorders>
              <w:left w:val="single" w:sz="6" w:space="0" w:color="auto"/>
              <w:bottom w:val="single" w:sz="6" w:space="0" w:color="auto"/>
            </w:tcBorders>
          </w:tcPr>
          <w:p w:rsidR="00860019" w:rsidRPr="00D275FF" w:rsidRDefault="00860019" w:rsidP="00820400">
            <w:pPr>
              <w:tabs>
                <w:tab w:val="left" w:pos="440"/>
                <w:tab w:val="left" w:pos="2600"/>
              </w:tabs>
              <w:spacing w:before="120"/>
              <w:ind w:left="86"/>
              <w:rPr>
                <w:rFonts w:ascii="Times" w:hAnsi="Times" w:cs="Times"/>
                <w:sz w:val="18"/>
                <w:szCs w:val="18"/>
              </w:rPr>
            </w:pPr>
          </w:p>
        </w:tc>
        <w:tc>
          <w:tcPr>
            <w:tcW w:w="440" w:type="dxa"/>
            <w:tcBorders>
              <w:bottom w:val="single" w:sz="6" w:space="0" w:color="auto"/>
              <w:right w:val="single" w:sz="4" w:space="0" w:color="auto"/>
            </w:tcBorders>
          </w:tcPr>
          <w:p w:rsidR="00860019" w:rsidRPr="00D275FF" w:rsidRDefault="00860019" w:rsidP="00820400">
            <w:pPr>
              <w:tabs>
                <w:tab w:val="left" w:pos="360"/>
              </w:tabs>
              <w:spacing w:before="12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860019" w:rsidRPr="00D275FF" w:rsidRDefault="00860019" w:rsidP="00820400">
            <w:pPr>
              <w:tabs>
                <w:tab w:val="left" w:pos="360"/>
              </w:tabs>
              <w:spacing w:before="120"/>
              <w:rPr>
                <w:rFonts w:ascii="Times" w:hAnsi="Times" w:cs="Times"/>
                <w:sz w:val="18"/>
                <w:szCs w:val="18"/>
              </w:rPr>
            </w:pPr>
          </w:p>
        </w:tc>
        <w:tc>
          <w:tcPr>
            <w:tcW w:w="360" w:type="dxa"/>
            <w:tcBorders>
              <w:bottom w:val="single" w:sz="6" w:space="0" w:color="auto"/>
            </w:tcBorders>
          </w:tcPr>
          <w:p w:rsidR="00860019" w:rsidRPr="00D275FF" w:rsidRDefault="00860019" w:rsidP="00820400">
            <w:pPr>
              <w:tabs>
                <w:tab w:val="left" w:pos="360"/>
              </w:tabs>
              <w:spacing w:before="120"/>
              <w:rPr>
                <w:rFonts w:ascii="Times" w:hAnsi="Times" w:cs="Times"/>
                <w:sz w:val="18"/>
                <w:szCs w:val="18"/>
              </w:rPr>
            </w:pPr>
          </w:p>
        </w:tc>
        <w:tc>
          <w:tcPr>
            <w:tcW w:w="3250" w:type="dxa"/>
            <w:tcBorders>
              <w:left w:val="single" w:sz="6" w:space="0" w:color="auto"/>
              <w:bottom w:val="single" w:sz="6" w:space="0" w:color="auto"/>
              <w:right w:val="single" w:sz="6" w:space="0" w:color="auto"/>
            </w:tcBorders>
          </w:tcPr>
          <w:p w:rsidR="00860019" w:rsidRPr="00D275FF" w:rsidRDefault="00860019" w:rsidP="00820400">
            <w:pPr>
              <w:spacing w:before="120"/>
              <w:rPr>
                <w:rFonts w:ascii="Times" w:hAnsi="Times" w:cs="Times"/>
                <w:sz w:val="18"/>
                <w:szCs w:val="18"/>
              </w:rPr>
            </w:pPr>
            <w:r w:rsidRPr="00D275FF">
              <w:rPr>
                <w:rFonts w:ascii="Times" w:hAnsi="Times" w:cs="Times"/>
                <w:sz w:val="18"/>
                <w:szCs w:val="18"/>
              </w:rPr>
              <w:t xml:space="preserve">NOTE: </w:t>
            </w:r>
            <w:proofErr w:type="gramStart"/>
            <w:r w:rsidRPr="00D275FF">
              <w:rPr>
                <w:rFonts w:ascii="Times" w:hAnsi="Times" w:cs="Times"/>
                <w:sz w:val="18"/>
                <w:szCs w:val="18"/>
              </w:rPr>
              <w:t>An amber</w:t>
            </w:r>
            <w:proofErr w:type="gramEnd"/>
            <w:r w:rsidRPr="00D275FF">
              <w:rPr>
                <w:rFonts w:ascii="Times" w:hAnsi="Times" w:cs="Times"/>
                <w:sz w:val="18"/>
                <w:szCs w:val="18"/>
              </w:rPr>
              <w:t xml:space="preserve"> “Engine Maintenance Required” message will still be displayed on the Crew Alerting System. Dispatch is allowed with this message displayed after complying with the required (M) procedure.</w:t>
            </w:r>
          </w:p>
        </w:tc>
        <w:tc>
          <w:tcPr>
            <w:tcW w:w="2870" w:type="dxa"/>
            <w:tcBorders>
              <w:bottom w:val="single" w:sz="6" w:space="0" w:color="auto"/>
              <w:right w:val="single" w:sz="6" w:space="0" w:color="auto"/>
            </w:tcBorders>
          </w:tcPr>
          <w:p w:rsidR="00860019" w:rsidRPr="00D275FF" w:rsidRDefault="00860019" w:rsidP="00820400">
            <w:pPr>
              <w:spacing w:before="120"/>
              <w:rPr>
                <w:rFonts w:ascii="Times" w:hAnsi="Times" w:cs="Times"/>
                <w:sz w:val="18"/>
                <w:szCs w:val="18"/>
              </w:rPr>
            </w:pPr>
          </w:p>
        </w:tc>
        <w:tc>
          <w:tcPr>
            <w:tcW w:w="2520" w:type="dxa"/>
            <w:tcBorders>
              <w:bottom w:val="single" w:sz="6" w:space="0" w:color="auto"/>
              <w:right w:val="single" w:sz="6" w:space="0" w:color="auto"/>
            </w:tcBorders>
          </w:tcPr>
          <w:p w:rsidR="00860019" w:rsidRPr="00D275FF" w:rsidRDefault="00860019" w:rsidP="00820400">
            <w:pPr>
              <w:spacing w:before="120"/>
              <w:rPr>
                <w:rFonts w:ascii="Times" w:hAnsi="Times" w:cs="Times"/>
                <w:sz w:val="18"/>
                <w:szCs w:val="18"/>
              </w:rPr>
            </w:pPr>
          </w:p>
        </w:tc>
        <w:tc>
          <w:tcPr>
            <w:tcW w:w="2340" w:type="dxa"/>
            <w:tcBorders>
              <w:bottom w:val="single" w:sz="6" w:space="0" w:color="auto"/>
              <w:right w:val="single" w:sz="6" w:space="0" w:color="auto"/>
            </w:tcBorders>
          </w:tcPr>
          <w:p w:rsidR="00860019" w:rsidRPr="00D275FF" w:rsidRDefault="00860019" w:rsidP="00820400">
            <w:pPr>
              <w:spacing w:before="120"/>
              <w:rPr>
                <w:rFonts w:ascii="Times" w:hAnsi="Times" w:cs="Times"/>
                <w:sz w:val="18"/>
                <w:szCs w:val="18"/>
              </w:rPr>
            </w:pPr>
          </w:p>
        </w:tc>
      </w:tr>
    </w:tbl>
    <w:p w:rsidR="00860019" w:rsidRDefault="00860019" w:rsidP="007245C4">
      <w:pPr>
        <w:jc w:val="center"/>
        <w:sectPr w:rsidR="00860019" w:rsidSect="00EA538C">
          <w:headerReference w:type="default" r:id="rId204"/>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860019" w:rsidRPr="00204638" w:rsidTr="00820400">
        <w:trPr>
          <w:cantSplit/>
        </w:trPr>
        <w:tc>
          <w:tcPr>
            <w:tcW w:w="2330" w:type="dxa"/>
            <w:tcBorders>
              <w:top w:val="single" w:sz="4" w:space="0" w:color="auto"/>
              <w:left w:val="single" w:sz="6" w:space="0" w:color="auto"/>
            </w:tcBorders>
          </w:tcPr>
          <w:p w:rsidR="00860019" w:rsidRPr="00204638" w:rsidRDefault="00860019" w:rsidP="00820400">
            <w:pPr>
              <w:tabs>
                <w:tab w:val="left" w:pos="440"/>
                <w:tab w:val="left" w:pos="2600"/>
              </w:tabs>
              <w:ind w:left="86"/>
              <w:rPr>
                <w:rFonts w:ascii="Times" w:hAnsi="Times" w:cs="Times"/>
                <w:sz w:val="18"/>
                <w:szCs w:val="18"/>
              </w:rPr>
            </w:pPr>
            <w:r w:rsidRPr="00204638">
              <w:rPr>
                <w:rFonts w:ascii="Times" w:hAnsi="Times" w:cs="Times"/>
                <w:sz w:val="18"/>
                <w:szCs w:val="18"/>
              </w:rPr>
              <w:lastRenderedPageBreak/>
              <w:t>1.</w:t>
            </w:r>
            <w:r w:rsidRPr="00204638">
              <w:rPr>
                <w:rFonts w:ascii="Times" w:hAnsi="Times" w:cs="Times"/>
                <w:sz w:val="18"/>
                <w:szCs w:val="18"/>
              </w:rPr>
              <w:tab/>
              <w:t>Engine Starting</w:t>
            </w:r>
          </w:p>
          <w:p w:rsidR="00860019" w:rsidRPr="00204638" w:rsidRDefault="00860019" w:rsidP="00820400">
            <w:pPr>
              <w:tabs>
                <w:tab w:val="left" w:pos="2600"/>
              </w:tabs>
              <w:ind w:left="440"/>
              <w:rPr>
                <w:rFonts w:ascii="Times" w:hAnsi="Times" w:cs="Times"/>
                <w:sz w:val="18"/>
                <w:szCs w:val="18"/>
              </w:rPr>
            </w:pPr>
            <w:r w:rsidRPr="00204638">
              <w:rPr>
                <w:rFonts w:ascii="Times" w:hAnsi="Times" w:cs="Times"/>
                <w:sz w:val="18"/>
                <w:szCs w:val="18"/>
              </w:rPr>
              <w:t>System</w:t>
            </w:r>
            <w:r>
              <w:rPr>
                <w:rFonts w:ascii="Times" w:hAnsi="Times" w:cs="Times"/>
                <w:sz w:val="18"/>
                <w:szCs w:val="18"/>
              </w:rPr>
              <w:t>s</w:t>
            </w:r>
          </w:p>
        </w:tc>
        <w:tc>
          <w:tcPr>
            <w:tcW w:w="440" w:type="dxa"/>
            <w:tcBorders>
              <w:top w:val="single" w:sz="4" w:space="0" w:color="auto"/>
              <w:right w:val="single" w:sz="4" w:space="0" w:color="auto"/>
            </w:tcBorders>
          </w:tcPr>
          <w:p w:rsidR="00860019" w:rsidRPr="00204638" w:rsidRDefault="00860019" w:rsidP="00820400">
            <w:pPr>
              <w:tabs>
                <w:tab w:val="left" w:pos="360"/>
              </w:tabs>
              <w:rPr>
                <w:rFonts w:ascii="Times" w:hAnsi="Times" w:cs="Times"/>
                <w:sz w:val="18"/>
                <w:szCs w:val="18"/>
              </w:rPr>
            </w:pPr>
            <w:r w:rsidRPr="00204638">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860019" w:rsidRPr="00204638" w:rsidRDefault="00860019" w:rsidP="00820400">
            <w:pPr>
              <w:tabs>
                <w:tab w:val="left" w:pos="290"/>
              </w:tabs>
              <w:rPr>
                <w:rFonts w:ascii="Times" w:hAnsi="Times" w:cs="Times"/>
                <w:sz w:val="18"/>
                <w:szCs w:val="18"/>
              </w:rPr>
            </w:pPr>
            <w:r w:rsidRPr="00204638">
              <w:rPr>
                <w:rFonts w:ascii="Times" w:hAnsi="Times" w:cs="Times"/>
                <w:sz w:val="18"/>
                <w:szCs w:val="18"/>
              </w:rPr>
              <w:t>2</w:t>
            </w:r>
          </w:p>
        </w:tc>
        <w:tc>
          <w:tcPr>
            <w:tcW w:w="360" w:type="dxa"/>
            <w:tcBorders>
              <w:top w:val="single" w:sz="4" w:space="0" w:color="auto"/>
            </w:tcBorders>
          </w:tcPr>
          <w:p w:rsidR="00860019" w:rsidRPr="00204638" w:rsidRDefault="00860019" w:rsidP="00820400">
            <w:pPr>
              <w:tabs>
                <w:tab w:val="left" w:pos="360"/>
              </w:tabs>
              <w:rPr>
                <w:rFonts w:ascii="Times" w:hAnsi="Times" w:cs="Times"/>
                <w:sz w:val="18"/>
                <w:szCs w:val="18"/>
              </w:rPr>
            </w:pPr>
            <w:r w:rsidRPr="00204638">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860019" w:rsidRPr="00204638" w:rsidRDefault="00860019" w:rsidP="00820400">
            <w:pPr>
              <w:pStyle w:val="BodyText"/>
              <w:spacing w:before="0"/>
            </w:pPr>
            <w:r w:rsidRPr="00204638">
              <w:t>(M)(O) May be inoperative provided:</w:t>
            </w:r>
          </w:p>
          <w:p w:rsidR="00860019" w:rsidRPr="00204638" w:rsidRDefault="00D518E3" w:rsidP="00820400">
            <w:pPr>
              <w:ind w:left="460" w:hanging="360"/>
              <w:rPr>
                <w:rFonts w:ascii="Times" w:hAnsi="Times" w:cs="Times"/>
                <w:sz w:val="18"/>
                <w:szCs w:val="18"/>
              </w:rPr>
            </w:pPr>
            <w:r>
              <w:rPr>
                <w:rFonts w:ascii="Times" w:hAnsi="Times" w:cs="Times"/>
                <w:sz w:val="18"/>
                <w:szCs w:val="18"/>
              </w:rPr>
              <w:t>a)</w:t>
            </w:r>
            <w:r>
              <w:rPr>
                <w:rFonts w:ascii="Times" w:hAnsi="Times" w:cs="Times"/>
                <w:sz w:val="18"/>
                <w:szCs w:val="18"/>
              </w:rPr>
              <w:tab/>
            </w:r>
            <w:r w:rsidR="00C90641">
              <w:rPr>
                <w:rFonts w:ascii="Times" w:hAnsi="Times" w:cs="Times"/>
                <w:sz w:val="18"/>
                <w:szCs w:val="18"/>
              </w:rPr>
              <w:t>Continuous</w:t>
            </w:r>
            <w:r w:rsidR="00C90641" w:rsidRPr="00204638">
              <w:rPr>
                <w:rFonts w:ascii="Times" w:hAnsi="Times" w:cs="Times"/>
                <w:sz w:val="18"/>
                <w:szCs w:val="18"/>
              </w:rPr>
              <w:t xml:space="preserve"> </w:t>
            </w:r>
            <w:r w:rsidR="00860019" w:rsidRPr="00204638">
              <w:rPr>
                <w:rFonts w:ascii="Times" w:hAnsi="Times" w:cs="Times"/>
                <w:sz w:val="18"/>
                <w:szCs w:val="18"/>
              </w:rPr>
              <w:t>Ignition System is operative,</w:t>
            </w:r>
          </w:p>
          <w:p w:rsidR="00860019" w:rsidRPr="00204638" w:rsidRDefault="00860019" w:rsidP="00820400">
            <w:pPr>
              <w:ind w:left="460" w:hanging="360"/>
              <w:rPr>
                <w:rFonts w:ascii="Times" w:hAnsi="Times" w:cs="Times"/>
                <w:sz w:val="18"/>
                <w:szCs w:val="18"/>
              </w:rPr>
            </w:pPr>
            <w:r w:rsidRPr="00204638">
              <w:rPr>
                <w:rFonts w:ascii="Times" w:hAnsi="Times" w:cs="Times"/>
                <w:sz w:val="18"/>
                <w:szCs w:val="18"/>
              </w:rPr>
              <w:t>b)</w:t>
            </w:r>
            <w:r w:rsidRPr="00204638">
              <w:rPr>
                <w:rFonts w:ascii="Times" w:hAnsi="Times" w:cs="Times"/>
                <w:sz w:val="18"/>
                <w:szCs w:val="18"/>
              </w:rPr>
              <w:tab/>
              <w:t>Start Valve has not failed in OPEN position,</w:t>
            </w:r>
          </w:p>
          <w:p w:rsidR="00860019" w:rsidRPr="00204638" w:rsidRDefault="00860019" w:rsidP="00820400">
            <w:pPr>
              <w:ind w:left="460" w:hanging="360"/>
              <w:rPr>
                <w:rFonts w:ascii="Times" w:hAnsi="Times" w:cs="Times"/>
                <w:sz w:val="18"/>
                <w:szCs w:val="18"/>
              </w:rPr>
            </w:pPr>
            <w:r w:rsidRPr="00204638">
              <w:rPr>
                <w:rFonts w:ascii="Times" w:hAnsi="Times" w:cs="Times"/>
                <w:sz w:val="18"/>
                <w:szCs w:val="18"/>
              </w:rPr>
              <w:t>c)</w:t>
            </w:r>
            <w:r w:rsidRPr="00204638">
              <w:rPr>
                <w:rFonts w:ascii="Times" w:hAnsi="Times" w:cs="Times"/>
                <w:sz w:val="18"/>
                <w:szCs w:val="18"/>
              </w:rPr>
              <w:tab/>
              <w:t>Start Valve is manually OPENED and CLOSED for engine starting,</w:t>
            </w:r>
          </w:p>
          <w:p w:rsidR="00860019" w:rsidRPr="00204638" w:rsidRDefault="00860019" w:rsidP="00820400">
            <w:pPr>
              <w:ind w:left="460" w:hanging="360"/>
              <w:rPr>
                <w:rFonts w:ascii="Times" w:hAnsi="Times" w:cs="Times"/>
                <w:sz w:val="18"/>
                <w:szCs w:val="18"/>
              </w:rPr>
            </w:pPr>
            <w:r w:rsidRPr="00204638">
              <w:rPr>
                <w:rFonts w:ascii="Times" w:hAnsi="Times" w:cs="Times"/>
                <w:sz w:val="18"/>
                <w:szCs w:val="18"/>
              </w:rPr>
              <w:t>d)</w:t>
            </w:r>
            <w:r w:rsidRPr="00204638">
              <w:rPr>
                <w:rFonts w:ascii="Times" w:hAnsi="Times" w:cs="Times"/>
                <w:sz w:val="18"/>
                <w:szCs w:val="18"/>
              </w:rPr>
              <w:tab/>
            </w:r>
            <w:r w:rsidR="00C90641">
              <w:rPr>
                <w:rFonts w:ascii="Times" w:hAnsi="Times" w:cs="Times"/>
                <w:sz w:val="18"/>
                <w:szCs w:val="18"/>
              </w:rPr>
              <w:t>Continuous</w:t>
            </w:r>
            <w:r w:rsidR="00C90641" w:rsidRPr="00204638">
              <w:rPr>
                <w:rFonts w:ascii="Times" w:hAnsi="Times" w:cs="Times"/>
                <w:sz w:val="18"/>
                <w:szCs w:val="18"/>
              </w:rPr>
              <w:t xml:space="preserve"> </w:t>
            </w:r>
            <w:r w:rsidRPr="00204638">
              <w:rPr>
                <w:rFonts w:ascii="Times" w:hAnsi="Times" w:cs="Times"/>
                <w:sz w:val="18"/>
                <w:szCs w:val="18"/>
              </w:rPr>
              <w:t>Ignition, Engine Selector and Start Switches are switched to OFF when engine has reached self-sustaining speed, and</w:t>
            </w:r>
          </w:p>
          <w:p w:rsidR="00860019" w:rsidRPr="00204638" w:rsidRDefault="00860019" w:rsidP="00820400">
            <w:pPr>
              <w:ind w:left="460" w:hanging="360"/>
              <w:rPr>
                <w:rFonts w:ascii="Times" w:hAnsi="Times" w:cs="Times"/>
                <w:sz w:val="18"/>
                <w:szCs w:val="18"/>
              </w:rPr>
            </w:pPr>
            <w:r w:rsidRPr="00204638">
              <w:rPr>
                <w:rFonts w:ascii="Times" w:hAnsi="Times" w:cs="Times"/>
                <w:sz w:val="18"/>
                <w:szCs w:val="18"/>
              </w:rPr>
              <w:t>e)</w:t>
            </w:r>
            <w:r w:rsidRPr="00204638">
              <w:rPr>
                <w:rFonts w:ascii="Times" w:hAnsi="Times" w:cs="Times"/>
                <w:sz w:val="18"/>
                <w:szCs w:val="18"/>
              </w:rPr>
              <w:tab/>
              <w:t>Engine start is accomplished in accordance with AFM Engine Start Valve Fails To Open Procedure.</w:t>
            </w:r>
          </w:p>
        </w:tc>
        <w:tc>
          <w:tcPr>
            <w:tcW w:w="2880" w:type="dxa"/>
            <w:tcBorders>
              <w:top w:val="single" w:sz="4" w:space="0" w:color="auto"/>
              <w:right w:val="single" w:sz="6" w:space="0" w:color="auto"/>
            </w:tcBorders>
          </w:tcPr>
          <w:p w:rsidR="00860019" w:rsidRPr="00204638" w:rsidRDefault="00860019" w:rsidP="00820400">
            <w:pPr>
              <w:rPr>
                <w:rFonts w:ascii="Times" w:hAnsi="Times" w:cs="Times"/>
                <w:sz w:val="18"/>
                <w:szCs w:val="18"/>
              </w:rPr>
            </w:pPr>
            <w:r w:rsidRPr="00204638">
              <w:rPr>
                <w:rFonts w:ascii="Times" w:hAnsi="Times" w:cs="Times"/>
                <w:sz w:val="18"/>
                <w:szCs w:val="18"/>
              </w:rPr>
              <w:t>Maintenance will ensure:</w:t>
            </w:r>
          </w:p>
          <w:p w:rsidR="00860019" w:rsidRPr="00204638" w:rsidRDefault="00860019" w:rsidP="00820400">
            <w:pPr>
              <w:ind w:left="460" w:hanging="300"/>
              <w:rPr>
                <w:rFonts w:ascii="Times" w:hAnsi="Times" w:cs="Times"/>
                <w:sz w:val="18"/>
                <w:szCs w:val="18"/>
              </w:rPr>
            </w:pPr>
            <w:r w:rsidRPr="00204638">
              <w:rPr>
                <w:rFonts w:ascii="Times" w:hAnsi="Times" w:cs="Times"/>
                <w:sz w:val="18"/>
                <w:szCs w:val="18"/>
              </w:rPr>
              <w:t>a)</w:t>
            </w:r>
            <w:r w:rsidRPr="00204638">
              <w:rPr>
                <w:rFonts w:ascii="Times" w:hAnsi="Times" w:cs="Times"/>
                <w:sz w:val="18"/>
                <w:szCs w:val="18"/>
              </w:rPr>
              <w:tab/>
            </w:r>
            <w:r w:rsidRPr="00204638">
              <w:rPr>
                <w:rFonts w:ascii="Times" w:hAnsi="Times" w:cs="Times"/>
                <w:bCs/>
                <w:sz w:val="18"/>
                <w:szCs w:val="18"/>
              </w:rPr>
              <w:t>Start Valve</w:t>
            </w:r>
            <w:r w:rsidRPr="00204638">
              <w:rPr>
                <w:rFonts w:ascii="Times" w:hAnsi="Times" w:cs="Times"/>
                <w:sz w:val="18"/>
                <w:szCs w:val="18"/>
              </w:rPr>
              <w:t xml:space="preserve"> has not failed in </w:t>
            </w:r>
            <w:r w:rsidRPr="00204638">
              <w:rPr>
                <w:rFonts w:ascii="Times" w:hAnsi="Times" w:cs="Times"/>
                <w:bCs/>
                <w:sz w:val="18"/>
                <w:szCs w:val="18"/>
              </w:rPr>
              <w:t>OPEN</w:t>
            </w:r>
            <w:r w:rsidRPr="00204638">
              <w:rPr>
                <w:rFonts w:ascii="Times" w:hAnsi="Times" w:cs="Times"/>
                <w:sz w:val="18"/>
                <w:szCs w:val="18"/>
              </w:rPr>
              <w:t xml:space="preserve"> position,</w:t>
            </w:r>
          </w:p>
          <w:p w:rsidR="00860019" w:rsidRPr="00204638" w:rsidRDefault="00860019" w:rsidP="00820400">
            <w:pPr>
              <w:ind w:left="460" w:hanging="300"/>
              <w:rPr>
                <w:rFonts w:ascii="Times" w:hAnsi="Times" w:cs="Times"/>
                <w:sz w:val="18"/>
                <w:szCs w:val="18"/>
              </w:rPr>
            </w:pPr>
            <w:r w:rsidRPr="00204638">
              <w:rPr>
                <w:rFonts w:ascii="Times" w:hAnsi="Times" w:cs="Times"/>
                <w:sz w:val="18"/>
                <w:szCs w:val="18"/>
              </w:rPr>
              <w:t>b)</w:t>
            </w:r>
            <w:r w:rsidRPr="00204638">
              <w:rPr>
                <w:rFonts w:ascii="Times" w:hAnsi="Times" w:cs="Times"/>
                <w:sz w:val="18"/>
                <w:szCs w:val="18"/>
              </w:rPr>
              <w:tab/>
            </w:r>
            <w:r w:rsidRPr="00204638">
              <w:rPr>
                <w:rFonts w:ascii="Times" w:hAnsi="Times" w:cs="Times"/>
                <w:bCs/>
                <w:sz w:val="18"/>
                <w:szCs w:val="18"/>
              </w:rPr>
              <w:t>Start Valve</w:t>
            </w:r>
            <w:r w:rsidRPr="00204638">
              <w:rPr>
                <w:rFonts w:ascii="Times" w:hAnsi="Times" w:cs="Times"/>
                <w:sz w:val="18"/>
                <w:szCs w:val="18"/>
              </w:rPr>
              <w:t xml:space="preserve"> is manually </w:t>
            </w:r>
            <w:r w:rsidRPr="00204638">
              <w:rPr>
                <w:rFonts w:ascii="Times" w:hAnsi="Times" w:cs="Times"/>
                <w:bCs/>
                <w:sz w:val="18"/>
                <w:szCs w:val="18"/>
              </w:rPr>
              <w:t>OPENED</w:t>
            </w:r>
            <w:r w:rsidRPr="00204638">
              <w:rPr>
                <w:rFonts w:ascii="Times" w:hAnsi="Times" w:cs="Times"/>
                <w:sz w:val="18"/>
                <w:szCs w:val="18"/>
              </w:rPr>
              <w:t xml:space="preserve"> and </w:t>
            </w:r>
            <w:r w:rsidRPr="00204638">
              <w:rPr>
                <w:rFonts w:ascii="Times" w:hAnsi="Times" w:cs="Times"/>
                <w:bCs/>
                <w:sz w:val="18"/>
                <w:szCs w:val="18"/>
              </w:rPr>
              <w:t>CLOSED</w:t>
            </w:r>
            <w:r w:rsidRPr="00204638">
              <w:rPr>
                <w:rFonts w:ascii="Times" w:hAnsi="Times" w:cs="Times"/>
                <w:sz w:val="18"/>
                <w:szCs w:val="18"/>
              </w:rPr>
              <w:t xml:space="preserve"> for engine starting,</w:t>
            </w:r>
          </w:p>
          <w:p w:rsidR="00860019" w:rsidRPr="00204638" w:rsidRDefault="00860019" w:rsidP="00820400">
            <w:pPr>
              <w:ind w:left="460" w:hanging="300"/>
              <w:rPr>
                <w:rFonts w:ascii="Times" w:hAnsi="Times" w:cs="Times"/>
                <w:sz w:val="18"/>
                <w:szCs w:val="18"/>
              </w:rPr>
            </w:pPr>
            <w:r w:rsidRPr="00204638">
              <w:rPr>
                <w:rFonts w:ascii="Times" w:hAnsi="Times" w:cs="Times"/>
                <w:sz w:val="18"/>
                <w:szCs w:val="18"/>
              </w:rPr>
              <w:t>c)</w:t>
            </w:r>
            <w:r w:rsidRPr="00204638">
              <w:rPr>
                <w:rFonts w:ascii="Times" w:hAnsi="Times" w:cs="Times"/>
                <w:sz w:val="18"/>
                <w:szCs w:val="18"/>
              </w:rPr>
              <w:tab/>
            </w:r>
            <w:proofErr w:type="spellStart"/>
            <w:r w:rsidRPr="00204638">
              <w:rPr>
                <w:rFonts w:ascii="Times" w:hAnsi="Times" w:cs="Times"/>
                <w:bCs/>
                <w:sz w:val="18"/>
                <w:szCs w:val="18"/>
              </w:rPr>
              <w:t>Airstart</w:t>
            </w:r>
            <w:proofErr w:type="spellEnd"/>
            <w:r w:rsidRPr="00204638">
              <w:rPr>
                <w:rFonts w:ascii="Times" w:hAnsi="Times" w:cs="Times"/>
                <w:bCs/>
                <w:sz w:val="18"/>
                <w:szCs w:val="18"/>
              </w:rPr>
              <w:t xml:space="preserve"> (Continuous) Ignition, Engine Selector</w:t>
            </w:r>
            <w:r w:rsidRPr="00204638">
              <w:rPr>
                <w:rFonts w:ascii="Times" w:hAnsi="Times" w:cs="Times"/>
                <w:sz w:val="18"/>
                <w:szCs w:val="18"/>
              </w:rPr>
              <w:t xml:space="preserve"> and </w:t>
            </w:r>
            <w:r w:rsidRPr="00204638">
              <w:rPr>
                <w:rFonts w:ascii="Times" w:hAnsi="Times" w:cs="Times"/>
                <w:bCs/>
                <w:sz w:val="18"/>
                <w:szCs w:val="18"/>
              </w:rPr>
              <w:t>Start Switche</w:t>
            </w:r>
            <w:r w:rsidRPr="00204638">
              <w:rPr>
                <w:rFonts w:ascii="Times" w:hAnsi="Times" w:cs="Times"/>
                <w:sz w:val="18"/>
                <w:szCs w:val="18"/>
              </w:rPr>
              <w:t xml:space="preserve">s are switched to </w:t>
            </w:r>
            <w:r w:rsidRPr="00204638">
              <w:rPr>
                <w:rFonts w:ascii="Times" w:hAnsi="Times" w:cs="Times"/>
                <w:bCs/>
                <w:sz w:val="18"/>
                <w:szCs w:val="18"/>
              </w:rPr>
              <w:t>OFF</w:t>
            </w:r>
            <w:r w:rsidRPr="00204638">
              <w:rPr>
                <w:rFonts w:ascii="Times" w:hAnsi="Times" w:cs="Times"/>
                <w:sz w:val="18"/>
                <w:szCs w:val="18"/>
              </w:rPr>
              <w:t xml:space="preserve"> when engine has reached self sustaining speed, and</w:t>
            </w:r>
          </w:p>
          <w:p w:rsidR="00860019" w:rsidRPr="00204638" w:rsidRDefault="00860019" w:rsidP="00820400">
            <w:pPr>
              <w:ind w:left="460" w:hanging="300"/>
              <w:rPr>
                <w:rFonts w:ascii="Times" w:hAnsi="Times" w:cs="Times"/>
                <w:sz w:val="18"/>
                <w:szCs w:val="18"/>
              </w:rPr>
            </w:pPr>
            <w:r w:rsidRPr="00204638">
              <w:rPr>
                <w:rFonts w:ascii="Times" w:hAnsi="Times" w:cs="Times"/>
                <w:sz w:val="18"/>
                <w:szCs w:val="18"/>
              </w:rPr>
              <w:t>d)</w:t>
            </w:r>
            <w:r w:rsidRPr="00204638">
              <w:rPr>
                <w:rFonts w:ascii="Times" w:hAnsi="Times" w:cs="Times"/>
                <w:sz w:val="18"/>
                <w:szCs w:val="18"/>
              </w:rPr>
              <w:tab/>
              <w:t xml:space="preserve">The </w:t>
            </w:r>
            <w:proofErr w:type="spellStart"/>
            <w:r w:rsidRPr="00204638">
              <w:rPr>
                <w:rFonts w:ascii="Times" w:hAnsi="Times" w:cs="Times"/>
                <w:bCs/>
                <w:sz w:val="18"/>
                <w:szCs w:val="18"/>
              </w:rPr>
              <w:t>Airstart</w:t>
            </w:r>
            <w:proofErr w:type="spellEnd"/>
            <w:r w:rsidRPr="00204638">
              <w:rPr>
                <w:rFonts w:ascii="Times" w:hAnsi="Times" w:cs="Times"/>
                <w:bCs/>
                <w:sz w:val="18"/>
                <w:szCs w:val="18"/>
              </w:rPr>
              <w:t xml:space="preserve"> Ignition</w:t>
            </w:r>
            <w:r w:rsidRPr="00204638">
              <w:rPr>
                <w:rFonts w:ascii="Times" w:hAnsi="Times" w:cs="Times"/>
                <w:sz w:val="18"/>
                <w:szCs w:val="18"/>
              </w:rPr>
              <w:t xml:space="preserve"> System is operative.</w:t>
            </w:r>
          </w:p>
          <w:p w:rsidR="00860019" w:rsidRPr="00204638" w:rsidRDefault="00860019" w:rsidP="00820400">
            <w:pPr>
              <w:spacing w:before="240"/>
              <w:rPr>
                <w:rFonts w:ascii="Times" w:hAnsi="Times" w:cs="Times"/>
                <w:sz w:val="18"/>
                <w:szCs w:val="18"/>
              </w:rPr>
            </w:pPr>
            <w:r w:rsidRPr="00204638">
              <w:rPr>
                <w:rFonts w:ascii="Times" w:hAnsi="Times" w:cs="Times"/>
                <w:sz w:val="18"/>
                <w:szCs w:val="18"/>
              </w:rPr>
              <w:t>The flight crew may perform this task if properly qualified and authorized.</w:t>
            </w:r>
          </w:p>
        </w:tc>
        <w:tc>
          <w:tcPr>
            <w:tcW w:w="2520" w:type="dxa"/>
            <w:tcBorders>
              <w:top w:val="single" w:sz="4" w:space="0" w:color="auto"/>
              <w:right w:val="single" w:sz="6" w:space="0" w:color="auto"/>
            </w:tcBorders>
          </w:tcPr>
          <w:p w:rsidR="00860019" w:rsidRPr="00204638" w:rsidRDefault="00860019" w:rsidP="00820400">
            <w:pPr>
              <w:pStyle w:val="BodyText"/>
              <w:spacing w:before="0"/>
            </w:pPr>
            <w:r w:rsidRPr="00204638">
              <w:t>Flight crew will ensure:</w:t>
            </w:r>
          </w:p>
          <w:p w:rsidR="00860019" w:rsidRPr="00204638" w:rsidRDefault="00860019" w:rsidP="00820400">
            <w:pPr>
              <w:ind w:left="460" w:hanging="260"/>
              <w:rPr>
                <w:rFonts w:ascii="Times" w:hAnsi="Times" w:cs="Times"/>
                <w:sz w:val="18"/>
                <w:szCs w:val="18"/>
              </w:rPr>
            </w:pPr>
            <w:r w:rsidRPr="00204638">
              <w:rPr>
                <w:rFonts w:ascii="Times" w:hAnsi="Times" w:cs="Times"/>
                <w:sz w:val="18"/>
                <w:szCs w:val="18"/>
              </w:rPr>
              <w:t>a)</w:t>
            </w:r>
            <w:r w:rsidRPr="00204638">
              <w:rPr>
                <w:rFonts w:ascii="Times" w:hAnsi="Times" w:cs="Times"/>
                <w:sz w:val="18"/>
                <w:szCs w:val="18"/>
              </w:rPr>
              <w:tab/>
            </w:r>
            <w:r w:rsidRPr="00204638">
              <w:rPr>
                <w:rFonts w:ascii="Times" w:hAnsi="Times" w:cs="Times"/>
                <w:bCs/>
                <w:sz w:val="18"/>
                <w:szCs w:val="18"/>
              </w:rPr>
              <w:t>Start Valve</w:t>
            </w:r>
            <w:r w:rsidRPr="00204638">
              <w:rPr>
                <w:rFonts w:ascii="Times" w:hAnsi="Times" w:cs="Times"/>
                <w:sz w:val="18"/>
                <w:szCs w:val="18"/>
              </w:rPr>
              <w:t xml:space="preserve"> has not failed in </w:t>
            </w:r>
            <w:r w:rsidRPr="00204638">
              <w:rPr>
                <w:rFonts w:ascii="Times" w:hAnsi="Times" w:cs="Times"/>
                <w:bCs/>
                <w:sz w:val="18"/>
                <w:szCs w:val="18"/>
              </w:rPr>
              <w:t>OPEN</w:t>
            </w:r>
            <w:r w:rsidRPr="00204638">
              <w:rPr>
                <w:rFonts w:ascii="Times" w:hAnsi="Times" w:cs="Times"/>
                <w:sz w:val="18"/>
                <w:szCs w:val="18"/>
              </w:rPr>
              <w:t xml:space="preserve"> position.</w:t>
            </w:r>
          </w:p>
          <w:p w:rsidR="00860019" w:rsidRPr="00204638" w:rsidRDefault="00860019" w:rsidP="00820400">
            <w:pPr>
              <w:ind w:left="460" w:hanging="260"/>
              <w:rPr>
                <w:rFonts w:ascii="Times" w:hAnsi="Times" w:cs="Times"/>
                <w:sz w:val="18"/>
                <w:szCs w:val="18"/>
              </w:rPr>
            </w:pPr>
            <w:r w:rsidRPr="00204638">
              <w:rPr>
                <w:rFonts w:ascii="Times" w:hAnsi="Times" w:cs="Times"/>
                <w:sz w:val="18"/>
                <w:szCs w:val="18"/>
              </w:rPr>
              <w:t>b)</w:t>
            </w:r>
            <w:r w:rsidRPr="00204638">
              <w:rPr>
                <w:rFonts w:ascii="Times" w:hAnsi="Times" w:cs="Times"/>
                <w:sz w:val="18"/>
                <w:szCs w:val="18"/>
              </w:rPr>
              <w:tab/>
            </w:r>
            <w:r w:rsidRPr="00204638">
              <w:rPr>
                <w:rFonts w:ascii="Times" w:hAnsi="Times" w:cs="Times"/>
                <w:bCs/>
                <w:sz w:val="18"/>
                <w:szCs w:val="18"/>
              </w:rPr>
              <w:t>Start Valve</w:t>
            </w:r>
            <w:r w:rsidRPr="00204638">
              <w:rPr>
                <w:rFonts w:ascii="Times" w:hAnsi="Times" w:cs="Times"/>
                <w:sz w:val="18"/>
                <w:szCs w:val="18"/>
              </w:rPr>
              <w:t xml:space="preserve"> is manually </w:t>
            </w:r>
            <w:r w:rsidRPr="00204638">
              <w:rPr>
                <w:rFonts w:ascii="Times" w:hAnsi="Times" w:cs="Times"/>
                <w:bCs/>
                <w:sz w:val="18"/>
                <w:szCs w:val="18"/>
              </w:rPr>
              <w:t>OPENED</w:t>
            </w:r>
            <w:r w:rsidRPr="00204638">
              <w:rPr>
                <w:rFonts w:ascii="Times" w:hAnsi="Times" w:cs="Times"/>
                <w:sz w:val="18"/>
                <w:szCs w:val="18"/>
              </w:rPr>
              <w:t xml:space="preserve"> and </w:t>
            </w:r>
            <w:r w:rsidRPr="00204638">
              <w:rPr>
                <w:rFonts w:ascii="Times" w:hAnsi="Times" w:cs="Times"/>
                <w:bCs/>
                <w:sz w:val="18"/>
                <w:szCs w:val="18"/>
              </w:rPr>
              <w:t>CLOSED</w:t>
            </w:r>
            <w:r w:rsidRPr="00204638">
              <w:rPr>
                <w:rFonts w:ascii="Times" w:hAnsi="Times" w:cs="Times"/>
                <w:sz w:val="18"/>
                <w:szCs w:val="18"/>
              </w:rPr>
              <w:t xml:space="preserve"> for engine starting.</w:t>
            </w:r>
          </w:p>
          <w:p w:rsidR="00860019" w:rsidRPr="00204638" w:rsidRDefault="00860019" w:rsidP="00820400">
            <w:pPr>
              <w:ind w:left="460" w:hanging="260"/>
              <w:rPr>
                <w:rFonts w:ascii="Times" w:hAnsi="Times" w:cs="Times"/>
                <w:sz w:val="18"/>
                <w:szCs w:val="18"/>
              </w:rPr>
            </w:pPr>
            <w:r w:rsidRPr="00204638">
              <w:rPr>
                <w:rFonts w:ascii="Times" w:hAnsi="Times" w:cs="Times"/>
                <w:sz w:val="18"/>
                <w:szCs w:val="18"/>
              </w:rPr>
              <w:t>c)</w:t>
            </w:r>
            <w:r w:rsidRPr="00204638">
              <w:rPr>
                <w:rFonts w:ascii="Times" w:hAnsi="Times" w:cs="Times"/>
                <w:sz w:val="18"/>
                <w:szCs w:val="18"/>
              </w:rPr>
              <w:tab/>
            </w:r>
            <w:proofErr w:type="spellStart"/>
            <w:r w:rsidRPr="00204638">
              <w:rPr>
                <w:rFonts w:ascii="Times" w:hAnsi="Times" w:cs="Times"/>
                <w:bCs/>
                <w:sz w:val="18"/>
                <w:szCs w:val="18"/>
              </w:rPr>
              <w:t>Airstart</w:t>
            </w:r>
            <w:proofErr w:type="spellEnd"/>
            <w:r w:rsidRPr="00204638">
              <w:rPr>
                <w:rFonts w:ascii="Times" w:hAnsi="Times" w:cs="Times"/>
                <w:bCs/>
                <w:sz w:val="18"/>
                <w:szCs w:val="18"/>
              </w:rPr>
              <w:t xml:space="preserve"> (Continuous) Ignition, Engine Selector </w:t>
            </w:r>
            <w:r w:rsidRPr="00204638">
              <w:rPr>
                <w:rFonts w:ascii="Times" w:hAnsi="Times" w:cs="Times"/>
                <w:sz w:val="18"/>
                <w:szCs w:val="18"/>
              </w:rPr>
              <w:t xml:space="preserve">and </w:t>
            </w:r>
            <w:r w:rsidRPr="00204638">
              <w:rPr>
                <w:rFonts w:ascii="Times" w:hAnsi="Times" w:cs="Times"/>
                <w:bCs/>
                <w:sz w:val="18"/>
                <w:szCs w:val="18"/>
              </w:rPr>
              <w:t>Start Switches</w:t>
            </w:r>
            <w:r w:rsidRPr="00204638">
              <w:rPr>
                <w:rFonts w:ascii="Times" w:hAnsi="Times" w:cs="Times"/>
                <w:sz w:val="18"/>
                <w:szCs w:val="18"/>
              </w:rPr>
              <w:t xml:space="preserve"> are switched to </w:t>
            </w:r>
            <w:r w:rsidRPr="00204638">
              <w:rPr>
                <w:rFonts w:ascii="Times" w:hAnsi="Times" w:cs="Times"/>
                <w:bCs/>
                <w:sz w:val="18"/>
                <w:szCs w:val="18"/>
              </w:rPr>
              <w:t>OFF</w:t>
            </w:r>
            <w:r w:rsidRPr="00204638">
              <w:rPr>
                <w:rFonts w:ascii="Times" w:hAnsi="Times" w:cs="Times"/>
                <w:sz w:val="18"/>
                <w:szCs w:val="18"/>
              </w:rPr>
              <w:t xml:space="preserve"> when engine has reached self-sustaining speed.</w:t>
            </w:r>
          </w:p>
          <w:p w:rsidR="00860019" w:rsidRPr="00204638" w:rsidRDefault="00860019" w:rsidP="00820400">
            <w:pPr>
              <w:ind w:left="460" w:hanging="260"/>
              <w:rPr>
                <w:rFonts w:ascii="Times" w:hAnsi="Times" w:cs="Times"/>
                <w:sz w:val="18"/>
                <w:szCs w:val="18"/>
              </w:rPr>
            </w:pPr>
            <w:r w:rsidRPr="00204638">
              <w:rPr>
                <w:rFonts w:ascii="Times" w:hAnsi="Times" w:cs="Times"/>
                <w:sz w:val="18"/>
                <w:szCs w:val="18"/>
              </w:rPr>
              <w:t>d)</w:t>
            </w:r>
            <w:r w:rsidRPr="00204638">
              <w:rPr>
                <w:rFonts w:ascii="Times" w:hAnsi="Times" w:cs="Times"/>
                <w:sz w:val="18"/>
                <w:szCs w:val="18"/>
              </w:rPr>
              <w:tab/>
            </w:r>
            <w:r w:rsidRPr="00204638">
              <w:rPr>
                <w:rFonts w:ascii="Times" w:hAnsi="Times" w:cs="Times"/>
                <w:bCs/>
                <w:sz w:val="18"/>
                <w:szCs w:val="18"/>
              </w:rPr>
              <w:t>Engine Start</w:t>
            </w:r>
            <w:r w:rsidRPr="00204638">
              <w:rPr>
                <w:rFonts w:ascii="Times" w:hAnsi="Times" w:cs="Times"/>
                <w:sz w:val="18"/>
                <w:szCs w:val="18"/>
              </w:rPr>
              <w:t xml:space="preserve"> is accomplished in accordance with </w:t>
            </w:r>
            <w:r w:rsidRPr="00204638">
              <w:rPr>
                <w:rFonts w:ascii="Times" w:hAnsi="Times" w:cs="Times"/>
                <w:bCs/>
                <w:sz w:val="18"/>
                <w:szCs w:val="18"/>
              </w:rPr>
              <w:t xml:space="preserve">AFM, Section 3, Abnormal Procedures, </w:t>
            </w:r>
            <w:proofErr w:type="gramStart"/>
            <w:r w:rsidRPr="00204638">
              <w:rPr>
                <w:rFonts w:ascii="Times" w:hAnsi="Times" w:cs="Times"/>
                <w:bCs/>
                <w:sz w:val="18"/>
                <w:szCs w:val="18"/>
              </w:rPr>
              <w:t>Engine</w:t>
            </w:r>
            <w:proofErr w:type="gramEnd"/>
            <w:r w:rsidRPr="00204638">
              <w:rPr>
                <w:rFonts w:ascii="Times" w:hAnsi="Times" w:cs="Times"/>
                <w:bCs/>
                <w:sz w:val="18"/>
                <w:szCs w:val="18"/>
              </w:rPr>
              <w:t xml:space="preserve"> Starting System.</w:t>
            </w:r>
          </w:p>
        </w:tc>
        <w:tc>
          <w:tcPr>
            <w:tcW w:w="2340" w:type="dxa"/>
            <w:tcBorders>
              <w:top w:val="single" w:sz="4" w:space="0" w:color="auto"/>
              <w:right w:val="single" w:sz="6" w:space="0" w:color="auto"/>
            </w:tcBorders>
          </w:tcPr>
          <w:p w:rsidR="00860019" w:rsidRPr="00204638" w:rsidRDefault="00860019" w:rsidP="00820400">
            <w:pPr>
              <w:rPr>
                <w:rFonts w:ascii="Times" w:hAnsi="Times" w:cs="Times"/>
                <w:sz w:val="18"/>
                <w:szCs w:val="18"/>
              </w:rPr>
            </w:pPr>
            <w:r w:rsidRPr="00204638">
              <w:rPr>
                <w:rFonts w:ascii="Times" w:hAnsi="Times" w:cs="Times"/>
                <w:sz w:val="18"/>
                <w:szCs w:val="18"/>
              </w:rPr>
              <w:t>An Inoperative Placard will be displayed in a prominent position to be seen by flight crew and will be noted on ADLS.</w:t>
            </w:r>
          </w:p>
        </w:tc>
      </w:tr>
      <w:tr w:rsidR="00860019" w:rsidRPr="00204638" w:rsidTr="00820400">
        <w:trPr>
          <w:cantSplit/>
        </w:trPr>
        <w:tc>
          <w:tcPr>
            <w:tcW w:w="2330" w:type="dxa"/>
            <w:tcBorders>
              <w:left w:val="single" w:sz="6" w:space="0" w:color="auto"/>
            </w:tcBorders>
          </w:tcPr>
          <w:p w:rsidR="00860019" w:rsidRPr="00204638" w:rsidRDefault="00860019" w:rsidP="00820400">
            <w:pPr>
              <w:tabs>
                <w:tab w:val="left" w:pos="440"/>
                <w:tab w:val="left" w:pos="2600"/>
              </w:tabs>
              <w:spacing w:before="240"/>
              <w:ind w:left="80"/>
              <w:rPr>
                <w:rFonts w:ascii="Times" w:hAnsi="Times" w:cs="Times"/>
                <w:sz w:val="18"/>
                <w:szCs w:val="18"/>
              </w:rPr>
            </w:pPr>
            <w:r w:rsidRPr="00204638">
              <w:rPr>
                <w:rFonts w:ascii="Times" w:hAnsi="Times" w:cs="Times"/>
                <w:sz w:val="18"/>
                <w:szCs w:val="18"/>
              </w:rPr>
              <w:t>2.</w:t>
            </w:r>
            <w:r w:rsidRPr="00204638">
              <w:rPr>
                <w:rFonts w:ascii="Times" w:hAnsi="Times" w:cs="Times"/>
                <w:sz w:val="18"/>
                <w:szCs w:val="18"/>
              </w:rPr>
              <w:tab/>
              <w:t>Auto Start System</w:t>
            </w:r>
            <w:r w:rsidR="007C4C5A">
              <w:rPr>
                <w:rFonts w:ascii="Times" w:hAnsi="Times" w:cs="Times"/>
                <w:sz w:val="18"/>
                <w:szCs w:val="18"/>
              </w:rPr>
              <w:t>s</w:t>
            </w:r>
          </w:p>
        </w:tc>
        <w:tc>
          <w:tcPr>
            <w:tcW w:w="440" w:type="dxa"/>
            <w:tcBorders>
              <w:right w:val="single" w:sz="4" w:space="0" w:color="auto"/>
            </w:tcBorders>
          </w:tcPr>
          <w:p w:rsidR="00860019" w:rsidRPr="00204638" w:rsidRDefault="00860019" w:rsidP="00820400">
            <w:pPr>
              <w:tabs>
                <w:tab w:val="left" w:pos="360"/>
              </w:tabs>
              <w:spacing w:before="240"/>
              <w:rPr>
                <w:rFonts w:ascii="Times" w:hAnsi="Times" w:cs="Times"/>
                <w:sz w:val="18"/>
                <w:szCs w:val="18"/>
              </w:rPr>
            </w:pPr>
            <w:r w:rsidRPr="00204638">
              <w:rPr>
                <w:rFonts w:ascii="Times" w:hAnsi="Times" w:cs="Times"/>
                <w:sz w:val="18"/>
                <w:szCs w:val="18"/>
              </w:rPr>
              <w:t>C</w:t>
            </w:r>
          </w:p>
        </w:tc>
        <w:tc>
          <w:tcPr>
            <w:tcW w:w="370" w:type="dxa"/>
            <w:tcBorders>
              <w:left w:val="single" w:sz="4" w:space="0" w:color="auto"/>
              <w:right w:val="single" w:sz="6" w:space="0" w:color="auto"/>
            </w:tcBorders>
          </w:tcPr>
          <w:p w:rsidR="00860019" w:rsidRPr="00204638" w:rsidRDefault="00860019" w:rsidP="00820400">
            <w:pPr>
              <w:tabs>
                <w:tab w:val="left" w:pos="360"/>
              </w:tabs>
              <w:spacing w:before="240"/>
              <w:rPr>
                <w:rFonts w:ascii="Times" w:hAnsi="Times" w:cs="Times"/>
                <w:sz w:val="18"/>
                <w:szCs w:val="18"/>
              </w:rPr>
            </w:pPr>
            <w:r w:rsidRPr="00204638">
              <w:rPr>
                <w:rFonts w:ascii="Times" w:hAnsi="Times" w:cs="Times"/>
                <w:sz w:val="18"/>
                <w:szCs w:val="18"/>
              </w:rPr>
              <w:t>2</w:t>
            </w:r>
          </w:p>
        </w:tc>
        <w:tc>
          <w:tcPr>
            <w:tcW w:w="360" w:type="dxa"/>
          </w:tcPr>
          <w:p w:rsidR="00860019" w:rsidRPr="00204638" w:rsidRDefault="00860019" w:rsidP="00820400">
            <w:pPr>
              <w:tabs>
                <w:tab w:val="left" w:pos="360"/>
              </w:tabs>
              <w:spacing w:before="240"/>
              <w:rPr>
                <w:rFonts w:ascii="Times" w:hAnsi="Times" w:cs="Times"/>
                <w:sz w:val="18"/>
                <w:szCs w:val="18"/>
              </w:rPr>
            </w:pPr>
            <w:r w:rsidRPr="00204638">
              <w:rPr>
                <w:rFonts w:ascii="Times" w:hAnsi="Times" w:cs="Times"/>
                <w:sz w:val="18"/>
                <w:szCs w:val="18"/>
              </w:rPr>
              <w:t>0</w:t>
            </w:r>
          </w:p>
        </w:tc>
        <w:tc>
          <w:tcPr>
            <w:tcW w:w="3240" w:type="dxa"/>
            <w:tcBorders>
              <w:left w:val="single" w:sz="6" w:space="0" w:color="auto"/>
              <w:right w:val="single" w:sz="6" w:space="0" w:color="auto"/>
            </w:tcBorders>
          </w:tcPr>
          <w:p w:rsidR="00860019" w:rsidRPr="00204638" w:rsidRDefault="00860019" w:rsidP="00820400">
            <w:pPr>
              <w:spacing w:before="240"/>
              <w:rPr>
                <w:rFonts w:ascii="Times" w:hAnsi="Times" w:cs="Times"/>
                <w:sz w:val="18"/>
                <w:szCs w:val="18"/>
              </w:rPr>
            </w:pPr>
            <w:r w:rsidRPr="00204638">
              <w:rPr>
                <w:rFonts w:ascii="Times" w:hAnsi="Times" w:cs="Times"/>
                <w:sz w:val="18"/>
                <w:szCs w:val="18"/>
              </w:rPr>
              <w:t>May be inoperative provided:</w:t>
            </w:r>
          </w:p>
          <w:p w:rsidR="00860019" w:rsidRPr="00204638" w:rsidRDefault="00860019" w:rsidP="00820400">
            <w:pPr>
              <w:ind w:left="460" w:hanging="360"/>
              <w:rPr>
                <w:rFonts w:ascii="Times" w:hAnsi="Times" w:cs="Times"/>
                <w:sz w:val="18"/>
                <w:szCs w:val="18"/>
              </w:rPr>
            </w:pPr>
            <w:r w:rsidRPr="00204638">
              <w:rPr>
                <w:rFonts w:ascii="Times" w:hAnsi="Times" w:cs="Times"/>
                <w:sz w:val="18"/>
                <w:szCs w:val="18"/>
              </w:rPr>
              <w:t>a)</w:t>
            </w:r>
            <w:r w:rsidRPr="00204638">
              <w:rPr>
                <w:rFonts w:ascii="Times" w:hAnsi="Times" w:cs="Times"/>
                <w:sz w:val="18"/>
                <w:szCs w:val="18"/>
              </w:rPr>
              <w:tab/>
              <w:t>Alternate start system is operative, and</w:t>
            </w:r>
          </w:p>
          <w:p w:rsidR="00860019" w:rsidRPr="00204638" w:rsidRDefault="00860019" w:rsidP="00820400">
            <w:pPr>
              <w:ind w:left="460" w:hanging="360"/>
              <w:rPr>
                <w:rFonts w:ascii="Times" w:hAnsi="Times" w:cs="Times"/>
                <w:sz w:val="18"/>
                <w:szCs w:val="18"/>
              </w:rPr>
            </w:pPr>
            <w:r w:rsidRPr="00204638">
              <w:rPr>
                <w:rFonts w:ascii="Times" w:hAnsi="Times" w:cs="Times"/>
                <w:sz w:val="18"/>
                <w:szCs w:val="18"/>
              </w:rPr>
              <w:t>b)</w:t>
            </w:r>
            <w:r w:rsidRPr="00204638">
              <w:rPr>
                <w:rFonts w:ascii="Times" w:hAnsi="Times" w:cs="Times"/>
                <w:sz w:val="18"/>
                <w:szCs w:val="18"/>
              </w:rPr>
              <w:tab/>
              <w:t>AFM procedures for alternate engine start are used to start engines.</w:t>
            </w:r>
          </w:p>
        </w:tc>
        <w:tc>
          <w:tcPr>
            <w:tcW w:w="2880" w:type="dxa"/>
            <w:tcBorders>
              <w:right w:val="single" w:sz="6" w:space="0" w:color="auto"/>
            </w:tcBorders>
          </w:tcPr>
          <w:p w:rsidR="00860019" w:rsidRPr="00204638" w:rsidRDefault="00860019" w:rsidP="00820400">
            <w:pPr>
              <w:spacing w:before="240"/>
              <w:rPr>
                <w:rFonts w:ascii="Times" w:hAnsi="Times" w:cs="Times"/>
                <w:sz w:val="18"/>
                <w:szCs w:val="18"/>
              </w:rPr>
            </w:pPr>
            <w:r w:rsidRPr="00204638">
              <w:rPr>
                <w:rFonts w:ascii="Times" w:hAnsi="Times" w:cs="Times"/>
                <w:sz w:val="18"/>
                <w:szCs w:val="18"/>
              </w:rPr>
              <w:t>None required.</w:t>
            </w:r>
          </w:p>
        </w:tc>
        <w:tc>
          <w:tcPr>
            <w:tcW w:w="2520" w:type="dxa"/>
            <w:tcBorders>
              <w:right w:val="single" w:sz="6" w:space="0" w:color="auto"/>
            </w:tcBorders>
          </w:tcPr>
          <w:p w:rsidR="00860019" w:rsidRPr="00204638" w:rsidRDefault="00860019" w:rsidP="00820400">
            <w:pPr>
              <w:spacing w:before="240"/>
              <w:rPr>
                <w:rFonts w:ascii="Times" w:hAnsi="Times" w:cs="Times"/>
                <w:sz w:val="18"/>
                <w:szCs w:val="18"/>
              </w:rPr>
            </w:pPr>
            <w:r w:rsidRPr="00204638">
              <w:rPr>
                <w:rFonts w:ascii="Times" w:hAnsi="Times" w:cs="Times"/>
                <w:sz w:val="18"/>
                <w:szCs w:val="18"/>
              </w:rPr>
              <w:t>None required.</w:t>
            </w:r>
          </w:p>
        </w:tc>
        <w:tc>
          <w:tcPr>
            <w:tcW w:w="2340" w:type="dxa"/>
            <w:tcBorders>
              <w:right w:val="single" w:sz="6" w:space="0" w:color="auto"/>
            </w:tcBorders>
          </w:tcPr>
          <w:p w:rsidR="00860019" w:rsidRPr="00204638" w:rsidRDefault="00860019" w:rsidP="00820400">
            <w:pPr>
              <w:spacing w:before="240"/>
              <w:rPr>
                <w:rFonts w:ascii="Times" w:hAnsi="Times" w:cs="Times"/>
                <w:sz w:val="18"/>
                <w:szCs w:val="18"/>
              </w:rPr>
            </w:pPr>
            <w:r w:rsidRPr="00204638">
              <w:rPr>
                <w:rFonts w:ascii="Times" w:hAnsi="Times" w:cs="Times"/>
                <w:sz w:val="18"/>
                <w:szCs w:val="18"/>
              </w:rPr>
              <w:t>An Inoperative Placard will be displayed in a prominent position to be seen by the flight crew and will be noted on the ADLS.</w:t>
            </w:r>
          </w:p>
        </w:tc>
      </w:tr>
      <w:tr w:rsidR="00860019" w:rsidRPr="00204638" w:rsidTr="00820400">
        <w:trPr>
          <w:cantSplit/>
        </w:trPr>
        <w:tc>
          <w:tcPr>
            <w:tcW w:w="2330" w:type="dxa"/>
            <w:tcBorders>
              <w:left w:val="single" w:sz="6" w:space="0" w:color="auto"/>
              <w:bottom w:val="single" w:sz="6" w:space="0" w:color="auto"/>
            </w:tcBorders>
          </w:tcPr>
          <w:p w:rsidR="00860019" w:rsidRPr="00204638" w:rsidRDefault="00860019" w:rsidP="00820400">
            <w:pPr>
              <w:tabs>
                <w:tab w:val="left" w:pos="440"/>
                <w:tab w:val="left" w:pos="2600"/>
              </w:tabs>
              <w:spacing w:before="240"/>
              <w:ind w:left="80"/>
              <w:rPr>
                <w:rFonts w:ascii="Times" w:hAnsi="Times" w:cs="Times"/>
                <w:sz w:val="18"/>
                <w:szCs w:val="18"/>
              </w:rPr>
            </w:pPr>
          </w:p>
        </w:tc>
        <w:tc>
          <w:tcPr>
            <w:tcW w:w="440" w:type="dxa"/>
            <w:tcBorders>
              <w:bottom w:val="single" w:sz="6" w:space="0" w:color="auto"/>
              <w:right w:val="single" w:sz="4" w:space="0" w:color="auto"/>
            </w:tcBorders>
          </w:tcPr>
          <w:p w:rsidR="00860019" w:rsidRPr="00204638" w:rsidRDefault="00860019" w:rsidP="00820400">
            <w:pPr>
              <w:tabs>
                <w:tab w:val="left" w:pos="360"/>
              </w:tabs>
              <w:spacing w:before="240"/>
              <w:rPr>
                <w:rFonts w:ascii="Times" w:hAnsi="Times" w:cs="Times"/>
                <w:sz w:val="18"/>
                <w:szCs w:val="18"/>
              </w:rPr>
            </w:pPr>
          </w:p>
        </w:tc>
        <w:tc>
          <w:tcPr>
            <w:tcW w:w="370" w:type="dxa"/>
            <w:tcBorders>
              <w:left w:val="single" w:sz="4" w:space="0" w:color="auto"/>
              <w:bottom w:val="single" w:sz="6" w:space="0" w:color="auto"/>
              <w:right w:val="single" w:sz="6" w:space="0" w:color="auto"/>
            </w:tcBorders>
          </w:tcPr>
          <w:p w:rsidR="00860019" w:rsidRPr="00204638" w:rsidRDefault="00860019" w:rsidP="00820400">
            <w:pPr>
              <w:tabs>
                <w:tab w:val="left" w:pos="360"/>
              </w:tabs>
              <w:spacing w:before="240"/>
              <w:rPr>
                <w:rFonts w:ascii="Times" w:hAnsi="Times" w:cs="Times"/>
                <w:sz w:val="18"/>
                <w:szCs w:val="18"/>
              </w:rPr>
            </w:pPr>
          </w:p>
        </w:tc>
        <w:tc>
          <w:tcPr>
            <w:tcW w:w="360" w:type="dxa"/>
            <w:tcBorders>
              <w:bottom w:val="single" w:sz="6" w:space="0" w:color="auto"/>
            </w:tcBorders>
          </w:tcPr>
          <w:p w:rsidR="00860019" w:rsidRPr="00204638" w:rsidRDefault="00860019" w:rsidP="00820400">
            <w:pPr>
              <w:tabs>
                <w:tab w:val="left" w:pos="360"/>
              </w:tabs>
              <w:spacing w:before="240"/>
              <w:rPr>
                <w:rFonts w:ascii="Times" w:hAnsi="Times" w:cs="Times"/>
                <w:sz w:val="18"/>
                <w:szCs w:val="18"/>
              </w:rPr>
            </w:pPr>
          </w:p>
        </w:tc>
        <w:tc>
          <w:tcPr>
            <w:tcW w:w="3240" w:type="dxa"/>
            <w:tcBorders>
              <w:left w:val="single" w:sz="6" w:space="0" w:color="auto"/>
              <w:bottom w:val="single" w:sz="6" w:space="0" w:color="auto"/>
              <w:right w:val="single" w:sz="6" w:space="0" w:color="auto"/>
            </w:tcBorders>
          </w:tcPr>
          <w:p w:rsidR="00860019" w:rsidRPr="00204638" w:rsidRDefault="00860019" w:rsidP="00820400">
            <w:pPr>
              <w:spacing w:before="240"/>
              <w:rPr>
                <w:rFonts w:ascii="Times" w:hAnsi="Times" w:cs="Times"/>
                <w:sz w:val="18"/>
                <w:szCs w:val="18"/>
              </w:rPr>
            </w:pPr>
          </w:p>
        </w:tc>
        <w:tc>
          <w:tcPr>
            <w:tcW w:w="2880" w:type="dxa"/>
            <w:tcBorders>
              <w:bottom w:val="single" w:sz="6" w:space="0" w:color="auto"/>
              <w:right w:val="single" w:sz="6" w:space="0" w:color="auto"/>
            </w:tcBorders>
          </w:tcPr>
          <w:p w:rsidR="00860019" w:rsidRPr="00204638" w:rsidRDefault="00860019" w:rsidP="00820400">
            <w:pPr>
              <w:spacing w:before="240"/>
              <w:rPr>
                <w:rFonts w:ascii="Times" w:hAnsi="Times" w:cs="Times"/>
                <w:sz w:val="18"/>
                <w:szCs w:val="18"/>
              </w:rPr>
            </w:pPr>
          </w:p>
        </w:tc>
        <w:tc>
          <w:tcPr>
            <w:tcW w:w="2520" w:type="dxa"/>
            <w:tcBorders>
              <w:bottom w:val="single" w:sz="6" w:space="0" w:color="auto"/>
              <w:right w:val="single" w:sz="6" w:space="0" w:color="auto"/>
            </w:tcBorders>
          </w:tcPr>
          <w:p w:rsidR="00860019" w:rsidRPr="00204638" w:rsidRDefault="00860019" w:rsidP="00820400">
            <w:pPr>
              <w:spacing w:before="240"/>
              <w:rPr>
                <w:rFonts w:ascii="Times" w:hAnsi="Times" w:cs="Times"/>
                <w:sz w:val="18"/>
                <w:szCs w:val="18"/>
              </w:rPr>
            </w:pPr>
          </w:p>
        </w:tc>
        <w:tc>
          <w:tcPr>
            <w:tcW w:w="2340" w:type="dxa"/>
            <w:tcBorders>
              <w:bottom w:val="single" w:sz="6" w:space="0" w:color="auto"/>
              <w:right w:val="single" w:sz="6" w:space="0" w:color="auto"/>
            </w:tcBorders>
          </w:tcPr>
          <w:p w:rsidR="00860019" w:rsidRPr="00204638" w:rsidRDefault="00860019" w:rsidP="00820400">
            <w:pPr>
              <w:spacing w:before="240"/>
              <w:rPr>
                <w:rFonts w:ascii="Times" w:hAnsi="Times" w:cs="Times"/>
                <w:sz w:val="18"/>
                <w:szCs w:val="18"/>
              </w:rPr>
            </w:pPr>
          </w:p>
        </w:tc>
      </w:tr>
    </w:tbl>
    <w:p w:rsidR="00860019" w:rsidRDefault="00860019" w:rsidP="007245C4">
      <w:pPr>
        <w:jc w:val="center"/>
        <w:sectPr w:rsidR="00860019" w:rsidSect="00EA538C">
          <w:headerReference w:type="default" r:id="rId205"/>
          <w:pgSz w:w="15840" w:h="12240" w:orient="landscape"/>
          <w:pgMar w:top="720" w:right="720" w:bottom="720" w:left="720" w:header="720" w:footer="720" w:gutter="0"/>
          <w:cols w:space="720"/>
          <w:docGrid w:linePitch="360"/>
        </w:sectPr>
      </w:pPr>
    </w:p>
    <w:tbl>
      <w:tblPr>
        <w:tblW w:w="0" w:type="auto"/>
        <w:tblLayout w:type="fixed"/>
        <w:tblCellMar>
          <w:left w:w="80" w:type="dxa"/>
          <w:right w:w="80" w:type="dxa"/>
        </w:tblCellMar>
        <w:tblLook w:val="0000" w:firstRow="0" w:lastRow="0" w:firstColumn="0" w:lastColumn="0" w:noHBand="0" w:noVBand="0"/>
      </w:tblPr>
      <w:tblGrid>
        <w:gridCol w:w="2330"/>
        <w:gridCol w:w="440"/>
        <w:gridCol w:w="370"/>
        <w:gridCol w:w="360"/>
        <w:gridCol w:w="3240"/>
        <w:gridCol w:w="2880"/>
        <w:gridCol w:w="2520"/>
        <w:gridCol w:w="2340"/>
      </w:tblGrid>
      <w:tr w:rsidR="00967C7A" w:rsidRPr="00826E2C" w:rsidTr="00820400">
        <w:trPr>
          <w:cantSplit/>
        </w:trPr>
        <w:tc>
          <w:tcPr>
            <w:tcW w:w="2330" w:type="dxa"/>
            <w:tcBorders>
              <w:top w:val="single" w:sz="4" w:space="0" w:color="auto"/>
              <w:left w:val="single" w:sz="6" w:space="0" w:color="auto"/>
            </w:tcBorders>
          </w:tcPr>
          <w:p w:rsidR="00967C7A" w:rsidRPr="00826E2C" w:rsidRDefault="00967C7A" w:rsidP="00820400">
            <w:pPr>
              <w:tabs>
                <w:tab w:val="left" w:pos="440"/>
                <w:tab w:val="left" w:pos="2600"/>
              </w:tabs>
              <w:ind w:left="86"/>
              <w:rPr>
                <w:rFonts w:ascii="Times" w:hAnsi="Times" w:cs="Times"/>
                <w:sz w:val="18"/>
                <w:szCs w:val="18"/>
              </w:rPr>
            </w:pPr>
            <w:r w:rsidRPr="00826E2C">
              <w:rPr>
                <w:rFonts w:ascii="Times" w:hAnsi="Times" w:cs="Times"/>
                <w:sz w:val="18"/>
                <w:szCs w:val="18"/>
              </w:rPr>
              <w:lastRenderedPageBreak/>
              <w:t>3.</w:t>
            </w:r>
            <w:r w:rsidRPr="00826E2C">
              <w:rPr>
                <w:rFonts w:ascii="Times" w:hAnsi="Times" w:cs="Times"/>
                <w:sz w:val="18"/>
                <w:szCs w:val="18"/>
              </w:rPr>
              <w:tab/>
              <w:t>Start Valve Position</w:t>
            </w:r>
          </w:p>
          <w:p w:rsidR="00967C7A" w:rsidRPr="00826E2C" w:rsidRDefault="00967C7A" w:rsidP="00820400">
            <w:pPr>
              <w:tabs>
                <w:tab w:val="left" w:pos="440"/>
                <w:tab w:val="left" w:pos="2600"/>
              </w:tabs>
              <w:ind w:left="86"/>
              <w:rPr>
                <w:rFonts w:ascii="Times" w:hAnsi="Times" w:cs="Times"/>
                <w:sz w:val="18"/>
                <w:szCs w:val="18"/>
              </w:rPr>
            </w:pPr>
            <w:r w:rsidRPr="00826E2C">
              <w:rPr>
                <w:rFonts w:ascii="Times" w:hAnsi="Times" w:cs="Times"/>
                <w:sz w:val="18"/>
                <w:szCs w:val="18"/>
              </w:rPr>
              <w:tab/>
              <w:t>Indication</w:t>
            </w:r>
            <w:r>
              <w:rPr>
                <w:rFonts w:ascii="Times" w:hAnsi="Times" w:cs="Times"/>
                <w:sz w:val="18"/>
                <w:szCs w:val="18"/>
              </w:rPr>
              <w:t>s</w:t>
            </w:r>
          </w:p>
        </w:tc>
        <w:tc>
          <w:tcPr>
            <w:tcW w:w="440" w:type="dxa"/>
            <w:tcBorders>
              <w:top w:val="single" w:sz="4" w:space="0" w:color="auto"/>
              <w:right w:val="single" w:sz="4" w:space="0" w:color="auto"/>
            </w:tcBorders>
          </w:tcPr>
          <w:p w:rsidR="00967C7A" w:rsidRPr="00826E2C" w:rsidRDefault="00967C7A" w:rsidP="00820400">
            <w:pPr>
              <w:tabs>
                <w:tab w:val="left" w:pos="360"/>
              </w:tabs>
              <w:rPr>
                <w:rFonts w:ascii="Times" w:hAnsi="Times" w:cs="Times"/>
                <w:sz w:val="18"/>
                <w:szCs w:val="18"/>
              </w:rPr>
            </w:pPr>
            <w:r w:rsidRPr="00826E2C">
              <w:rPr>
                <w:rFonts w:ascii="Times" w:hAnsi="Times" w:cs="Times"/>
                <w:sz w:val="18"/>
                <w:szCs w:val="18"/>
              </w:rPr>
              <w:t>C</w:t>
            </w:r>
          </w:p>
        </w:tc>
        <w:tc>
          <w:tcPr>
            <w:tcW w:w="370" w:type="dxa"/>
            <w:tcBorders>
              <w:top w:val="single" w:sz="4" w:space="0" w:color="auto"/>
              <w:left w:val="single" w:sz="4" w:space="0" w:color="auto"/>
              <w:right w:val="single" w:sz="6" w:space="0" w:color="auto"/>
            </w:tcBorders>
          </w:tcPr>
          <w:p w:rsidR="00967C7A" w:rsidRPr="00826E2C" w:rsidRDefault="00967C7A" w:rsidP="00820400">
            <w:pPr>
              <w:tabs>
                <w:tab w:val="left" w:pos="360"/>
              </w:tabs>
              <w:rPr>
                <w:rFonts w:ascii="Times" w:hAnsi="Times" w:cs="Times"/>
                <w:sz w:val="18"/>
                <w:szCs w:val="18"/>
              </w:rPr>
            </w:pPr>
            <w:r w:rsidRPr="00826E2C">
              <w:rPr>
                <w:rFonts w:ascii="Times" w:hAnsi="Times" w:cs="Times"/>
                <w:sz w:val="18"/>
                <w:szCs w:val="18"/>
              </w:rPr>
              <w:t>2</w:t>
            </w:r>
          </w:p>
        </w:tc>
        <w:tc>
          <w:tcPr>
            <w:tcW w:w="360" w:type="dxa"/>
            <w:tcBorders>
              <w:top w:val="single" w:sz="4" w:space="0" w:color="auto"/>
            </w:tcBorders>
          </w:tcPr>
          <w:p w:rsidR="00967C7A" w:rsidRPr="00826E2C" w:rsidRDefault="00967C7A" w:rsidP="00820400">
            <w:pPr>
              <w:tabs>
                <w:tab w:val="left" w:pos="360"/>
              </w:tabs>
              <w:rPr>
                <w:rFonts w:ascii="Times" w:hAnsi="Times" w:cs="Times"/>
                <w:sz w:val="18"/>
                <w:szCs w:val="18"/>
              </w:rPr>
            </w:pPr>
            <w:r w:rsidRPr="00826E2C">
              <w:rPr>
                <w:rFonts w:ascii="Times" w:hAnsi="Times" w:cs="Times"/>
                <w:sz w:val="18"/>
                <w:szCs w:val="18"/>
              </w:rPr>
              <w:t>0</w:t>
            </w:r>
          </w:p>
        </w:tc>
        <w:tc>
          <w:tcPr>
            <w:tcW w:w="3240" w:type="dxa"/>
            <w:tcBorders>
              <w:top w:val="single" w:sz="4" w:space="0" w:color="auto"/>
              <w:left w:val="single" w:sz="6" w:space="0" w:color="auto"/>
              <w:right w:val="single" w:sz="6" w:space="0" w:color="auto"/>
            </w:tcBorders>
          </w:tcPr>
          <w:p w:rsidR="00967C7A" w:rsidRPr="00826E2C" w:rsidRDefault="00967C7A" w:rsidP="00820400">
            <w:pPr>
              <w:ind w:left="14" w:hanging="14"/>
              <w:rPr>
                <w:rFonts w:ascii="Times" w:hAnsi="Times" w:cs="Times"/>
                <w:sz w:val="18"/>
                <w:szCs w:val="18"/>
              </w:rPr>
            </w:pPr>
            <w:r w:rsidRPr="00826E2C">
              <w:rPr>
                <w:rFonts w:ascii="Times" w:hAnsi="Times" w:cs="Times"/>
                <w:sz w:val="18"/>
                <w:szCs w:val="18"/>
              </w:rPr>
              <w:t>(M) May be inoperative provided:</w:t>
            </w:r>
          </w:p>
          <w:p w:rsidR="00967C7A" w:rsidRPr="00826E2C" w:rsidRDefault="00967C7A" w:rsidP="00820400">
            <w:pPr>
              <w:ind w:left="460" w:hanging="374"/>
              <w:rPr>
                <w:rFonts w:ascii="Times" w:hAnsi="Times" w:cs="Times"/>
                <w:sz w:val="18"/>
                <w:szCs w:val="18"/>
              </w:rPr>
            </w:pPr>
            <w:r w:rsidRPr="00826E2C">
              <w:rPr>
                <w:rFonts w:ascii="Times" w:hAnsi="Times" w:cs="Times"/>
                <w:sz w:val="18"/>
                <w:szCs w:val="18"/>
              </w:rPr>
              <w:t>a)</w:t>
            </w:r>
            <w:r w:rsidRPr="00826E2C">
              <w:rPr>
                <w:rFonts w:ascii="Times" w:hAnsi="Times" w:cs="Times"/>
                <w:sz w:val="18"/>
                <w:szCs w:val="18"/>
              </w:rPr>
              <w:tab/>
              <w:t>Start Valve has not failed in OPEN position as verified by visual means through an access panel,</w:t>
            </w:r>
          </w:p>
          <w:p w:rsidR="00967C7A" w:rsidRPr="00826E2C" w:rsidRDefault="00967C7A" w:rsidP="00820400">
            <w:pPr>
              <w:ind w:left="460" w:hanging="374"/>
              <w:rPr>
                <w:rFonts w:ascii="Times" w:hAnsi="Times" w:cs="Times"/>
                <w:sz w:val="18"/>
                <w:szCs w:val="18"/>
              </w:rPr>
            </w:pPr>
            <w:r w:rsidRPr="00826E2C">
              <w:rPr>
                <w:rFonts w:ascii="Times" w:hAnsi="Times" w:cs="Times"/>
                <w:sz w:val="18"/>
                <w:szCs w:val="18"/>
              </w:rPr>
              <w:t>b)</w:t>
            </w:r>
            <w:r w:rsidRPr="00826E2C">
              <w:rPr>
                <w:rFonts w:ascii="Times" w:hAnsi="Times" w:cs="Times"/>
                <w:sz w:val="18"/>
                <w:szCs w:val="18"/>
              </w:rPr>
              <w:tab/>
              <w:t>Ignition ON indication is operative during engine start, and</w:t>
            </w:r>
          </w:p>
          <w:p w:rsidR="00967C7A" w:rsidRPr="00826E2C" w:rsidRDefault="00967C7A" w:rsidP="00820400">
            <w:pPr>
              <w:ind w:left="460" w:hanging="374"/>
              <w:rPr>
                <w:rFonts w:ascii="Times" w:hAnsi="Times" w:cs="Times"/>
                <w:sz w:val="18"/>
                <w:szCs w:val="18"/>
              </w:rPr>
            </w:pPr>
            <w:r w:rsidRPr="00826E2C">
              <w:rPr>
                <w:rFonts w:ascii="Times" w:hAnsi="Times" w:cs="Times"/>
                <w:sz w:val="18"/>
                <w:szCs w:val="18"/>
              </w:rPr>
              <w:t>c)</w:t>
            </w:r>
            <w:r w:rsidRPr="00826E2C">
              <w:rPr>
                <w:rFonts w:ascii="Times" w:hAnsi="Times" w:cs="Times"/>
                <w:sz w:val="18"/>
                <w:szCs w:val="18"/>
              </w:rPr>
              <w:tab/>
              <w:t>Start Valve is verified CLOSED following engine start by visual means.</w:t>
            </w:r>
          </w:p>
        </w:tc>
        <w:tc>
          <w:tcPr>
            <w:tcW w:w="2880" w:type="dxa"/>
            <w:tcBorders>
              <w:top w:val="single" w:sz="4" w:space="0" w:color="auto"/>
              <w:right w:val="single" w:sz="6" w:space="0" w:color="auto"/>
            </w:tcBorders>
          </w:tcPr>
          <w:p w:rsidR="00967C7A" w:rsidRPr="00826E2C" w:rsidRDefault="00967C7A" w:rsidP="00820400">
            <w:pPr>
              <w:rPr>
                <w:rFonts w:ascii="Times" w:hAnsi="Times" w:cs="Times"/>
                <w:bCs/>
                <w:sz w:val="18"/>
                <w:szCs w:val="18"/>
              </w:rPr>
            </w:pPr>
            <w:r w:rsidRPr="00826E2C">
              <w:rPr>
                <w:rFonts w:ascii="Times" w:hAnsi="Times" w:cs="Times"/>
                <w:sz w:val="18"/>
                <w:szCs w:val="18"/>
              </w:rPr>
              <w:t>Maintenance will ensure</w:t>
            </w:r>
            <w:r w:rsidRPr="00826E2C">
              <w:rPr>
                <w:rFonts w:ascii="Times" w:hAnsi="Times" w:cs="Times"/>
                <w:bCs/>
                <w:sz w:val="18"/>
                <w:szCs w:val="18"/>
              </w:rPr>
              <w:t>:</w:t>
            </w:r>
          </w:p>
          <w:p w:rsidR="00967C7A" w:rsidRPr="00826E2C" w:rsidRDefault="00967C7A" w:rsidP="00820400">
            <w:pPr>
              <w:ind w:left="460" w:hanging="300"/>
              <w:rPr>
                <w:rFonts w:ascii="Times" w:hAnsi="Times" w:cs="Times"/>
                <w:sz w:val="18"/>
                <w:szCs w:val="18"/>
              </w:rPr>
            </w:pPr>
            <w:r w:rsidRPr="00826E2C">
              <w:rPr>
                <w:rFonts w:ascii="Times" w:hAnsi="Times" w:cs="Times"/>
                <w:sz w:val="18"/>
                <w:szCs w:val="18"/>
              </w:rPr>
              <w:t>a)</w:t>
            </w:r>
            <w:r w:rsidRPr="00826E2C">
              <w:rPr>
                <w:rFonts w:ascii="Times" w:hAnsi="Times" w:cs="Times"/>
                <w:sz w:val="18"/>
                <w:szCs w:val="18"/>
              </w:rPr>
              <w:tab/>
            </w:r>
            <w:r w:rsidRPr="00826E2C">
              <w:rPr>
                <w:rFonts w:ascii="Times" w:hAnsi="Times" w:cs="Times"/>
                <w:bCs/>
                <w:sz w:val="18"/>
                <w:szCs w:val="18"/>
              </w:rPr>
              <w:t>Start Valve</w:t>
            </w:r>
            <w:r w:rsidRPr="00826E2C">
              <w:rPr>
                <w:rFonts w:ascii="Times" w:hAnsi="Times" w:cs="Times"/>
                <w:sz w:val="18"/>
                <w:szCs w:val="18"/>
              </w:rPr>
              <w:t xml:space="preserve"> has not failed in </w:t>
            </w:r>
            <w:r w:rsidRPr="00826E2C">
              <w:rPr>
                <w:rFonts w:ascii="Times" w:hAnsi="Times" w:cs="Times"/>
                <w:bCs/>
                <w:sz w:val="18"/>
                <w:szCs w:val="18"/>
              </w:rPr>
              <w:t>OPEN</w:t>
            </w:r>
            <w:r w:rsidRPr="00826E2C">
              <w:rPr>
                <w:rFonts w:ascii="Times" w:hAnsi="Times" w:cs="Times"/>
                <w:sz w:val="18"/>
                <w:szCs w:val="18"/>
              </w:rPr>
              <w:t xml:space="preserve"> position,</w:t>
            </w:r>
          </w:p>
          <w:p w:rsidR="00967C7A" w:rsidRPr="00826E2C" w:rsidRDefault="00967C7A" w:rsidP="00820400">
            <w:pPr>
              <w:ind w:left="460" w:hanging="300"/>
              <w:rPr>
                <w:rFonts w:ascii="Times" w:hAnsi="Times" w:cs="Times"/>
                <w:sz w:val="18"/>
                <w:szCs w:val="18"/>
              </w:rPr>
            </w:pPr>
            <w:r w:rsidRPr="00826E2C">
              <w:rPr>
                <w:rFonts w:ascii="Times" w:hAnsi="Times" w:cs="Times"/>
                <w:sz w:val="18"/>
                <w:szCs w:val="18"/>
              </w:rPr>
              <w:t>b)</w:t>
            </w:r>
            <w:r w:rsidRPr="00826E2C">
              <w:rPr>
                <w:rFonts w:ascii="Times" w:hAnsi="Times" w:cs="Times"/>
                <w:sz w:val="18"/>
                <w:szCs w:val="18"/>
              </w:rPr>
              <w:tab/>
            </w:r>
            <w:proofErr w:type="spellStart"/>
            <w:r w:rsidRPr="00826E2C">
              <w:rPr>
                <w:rFonts w:ascii="Times" w:hAnsi="Times" w:cs="Times"/>
                <w:bCs/>
                <w:sz w:val="18"/>
                <w:szCs w:val="18"/>
              </w:rPr>
              <w:t>Airstart</w:t>
            </w:r>
            <w:proofErr w:type="spellEnd"/>
            <w:r w:rsidRPr="00826E2C">
              <w:rPr>
                <w:rFonts w:ascii="Times" w:hAnsi="Times" w:cs="Times"/>
                <w:bCs/>
                <w:sz w:val="18"/>
                <w:szCs w:val="18"/>
              </w:rPr>
              <w:t xml:space="preserve"> ignition is operative</w:t>
            </w:r>
            <w:r w:rsidRPr="00826E2C">
              <w:rPr>
                <w:rFonts w:ascii="Times" w:hAnsi="Times" w:cs="Times"/>
                <w:sz w:val="18"/>
                <w:szCs w:val="18"/>
              </w:rPr>
              <w:t>,</w:t>
            </w:r>
          </w:p>
          <w:p w:rsidR="00967C7A" w:rsidRPr="00826E2C" w:rsidRDefault="00967C7A" w:rsidP="00820400">
            <w:pPr>
              <w:ind w:left="460" w:hanging="300"/>
              <w:rPr>
                <w:rFonts w:ascii="Times" w:hAnsi="Times" w:cs="Times"/>
                <w:sz w:val="18"/>
                <w:szCs w:val="18"/>
              </w:rPr>
            </w:pPr>
            <w:r w:rsidRPr="00826E2C">
              <w:rPr>
                <w:rFonts w:ascii="Times" w:hAnsi="Times" w:cs="Times"/>
                <w:sz w:val="18"/>
                <w:szCs w:val="18"/>
              </w:rPr>
              <w:t>c)</w:t>
            </w:r>
            <w:r w:rsidRPr="00826E2C">
              <w:rPr>
                <w:rFonts w:ascii="Times" w:hAnsi="Times" w:cs="Times"/>
                <w:sz w:val="18"/>
                <w:szCs w:val="18"/>
              </w:rPr>
              <w:tab/>
            </w:r>
            <w:r w:rsidRPr="00826E2C">
              <w:rPr>
                <w:rFonts w:ascii="Times" w:hAnsi="Times" w:cs="Times"/>
                <w:bCs/>
                <w:sz w:val="18"/>
                <w:szCs w:val="18"/>
              </w:rPr>
              <w:t xml:space="preserve">Start Valve </w:t>
            </w:r>
            <w:r w:rsidRPr="00826E2C">
              <w:rPr>
                <w:rFonts w:ascii="Times" w:hAnsi="Times" w:cs="Times"/>
                <w:sz w:val="18"/>
                <w:szCs w:val="18"/>
              </w:rPr>
              <w:t xml:space="preserve">is manually </w:t>
            </w:r>
            <w:r w:rsidRPr="00826E2C">
              <w:rPr>
                <w:rFonts w:ascii="Times" w:hAnsi="Times" w:cs="Times"/>
                <w:bCs/>
                <w:sz w:val="18"/>
                <w:szCs w:val="18"/>
              </w:rPr>
              <w:t>OPENED</w:t>
            </w:r>
            <w:r w:rsidRPr="00826E2C">
              <w:rPr>
                <w:rFonts w:ascii="Times" w:hAnsi="Times" w:cs="Times"/>
                <w:sz w:val="18"/>
                <w:szCs w:val="18"/>
              </w:rPr>
              <w:t xml:space="preserve"> and</w:t>
            </w:r>
            <w:r w:rsidRPr="00826E2C">
              <w:rPr>
                <w:rFonts w:ascii="Times" w:hAnsi="Times" w:cs="Times"/>
                <w:bCs/>
                <w:sz w:val="18"/>
                <w:szCs w:val="18"/>
              </w:rPr>
              <w:t xml:space="preserve"> CLOSED </w:t>
            </w:r>
            <w:r w:rsidRPr="00826E2C">
              <w:rPr>
                <w:rFonts w:ascii="Times" w:hAnsi="Times" w:cs="Times"/>
                <w:sz w:val="18"/>
                <w:szCs w:val="18"/>
              </w:rPr>
              <w:t>for engine starting.</w:t>
            </w:r>
          </w:p>
          <w:p w:rsidR="00967C7A" w:rsidRPr="00826E2C" w:rsidRDefault="00967C7A" w:rsidP="00820400">
            <w:pPr>
              <w:spacing w:before="120"/>
              <w:rPr>
                <w:rFonts w:ascii="Times" w:hAnsi="Times" w:cs="Times"/>
                <w:sz w:val="18"/>
                <w:szCs w:val="18"/>
              </w:rPr>
            </w:pPr>
            <w:r w:rsidRPr="00826E2C">
              <w:rPr>
                <w:rFonts w:ascii="Times" w:hAnsi="Times" w:cs="Times"/>
                <w:sz w:val="18"/>
                <w:szCs w:val="18"/>
              </w:rPr>
              <w:t xml:space="preserve">The flight crew may perform this task if properly qualified and authorized. </w:t>
            </w:r>
          </w:p>
        </w:tc>
        <w:tc>
          <w:tcPr>
            <w:tcW w:w="2520" w:type="dxa"/>
            <w:tcBorders>
              <w:top w:val="single" w:sz="4" w:space="0" w:color="auto"/>
              <w:right w:val="single" w:sz="6" w:space="0" w:color="auto"/>
            </w:tcBorders>
          </w:tcPr>
          <w:p w:rsidR="00967C7A" w:rsidRPr="00826E2C" w:rsidRDefault="00967C7A" w:rsidP="00820400">
            <w:pPr>
              <w:ind w:left="259" w:hanging="259"/>
              <w:rPr>
                <w:rFonts w:ascii="Times" w:hAnsi="Times" w:cs="Times"/>
                <w:sz w:val="18"/>
                <w:szCs w:val="18"/>
              </w:rPr>
            </w:pPr>
            <w:r w:rsidRPr="00826E2C">
              <w:rPr>
                <w:rFonts w:ascii="Times" w:hAnsi="Times" w:cs="Times"/>
                <w:sz w:val="18"/>
                <w:szCs w:val="18"/>
              </w:rPr>
              <w:t>None required.</w:t>
            </w:r>
          </w:p>
        </w:tc>
        <w:tc>
          <w:tcPr>
            <w:tcW w:w="2340" w:type="dxa"/>
            <w:tcBorders>
              <w:top w:val="single" w:sz="4" w:space="0" w:color="auto"/>
              <w:right w:val="single" w:sz="6" w:space="0" w:color="auto"/>
            </w:tcBorders>
          </w:tcPr>
          <w:p w:rsidR="00967C7A" w:rsidRPr="00826E2C" w:rsidRDefault="00967C7A" w:rsidP="00820400">
            <w:pPr>
              <w:rPr>
                <w:rFonts w:ascii="Times" w:hAnsi="Times" w:cs="Times"/>
                <w:sz w:val="18"/>
                <w:szCs w:val="18"/>
              </w:rPr>
            </w:pPr>
            <w:r w:rsidRPr="00826E2C">
              <w:rPr>
                <w:rFonts w:ascii="Times" w:hAnsi="Times" w:cs="Times"/>
                <w:sz w:val="18"/>
                <w:szCs w:val="18"/>
              </w:rPr>
              <w:t xml:space="preserve">An Inoperative Placard will be placed on </w:t>
            </w:r>
            <w:r w:rsidRPr="00826E2C">
              <w:rPr>
                <w:rFonts w:ascii="Times" w:hAnsi="Times" w:cs="Times"/>
                <w:bCs/>
                <w:sz w:val="18"/>
                <w:szCs w:val="18"/>
              </w:rPr>
              <w:t>Start Valve Position Indicator</w:t>
            </w:r>
            <w:r w:rsidRPr="00826E2C">
              <w:rPr>
                <w:rFonts w:ascii="Times" w:hAnsi="Times" w:cs="Times"/>
                <w:sz w:val="18"/>
                <w:szCs w:val="18"/>
              </w:rPr>
              <w:t xml:space="preserve"> and will be noted on ADLS.</w:t>
            </w:r>
          </w:p>
        </w:tc>
      </w:tr>
      <w:tr w:rsidR="00967C7A" w:rsidRPr="00826E2C" w:rsidTr="00820400">
        <w:trPr>
          <w:cantSplit/>
        </w:trPr>
        <w:tc>
          <w:tcPr>
            <w:tcW w:w="2330" w:type="dxa"/>
            <w:tcBorders>
              <w:left w:val="single" w:sz="6" w:space="0" w:color="auto"/>
              <w:bottom w:val="single" w:sz="6" w:space="0" w:color="auto"/>
            </w:tcBorders>
          </w:tcPr>
          <w:p w:rsidR="00967C7A" w:rsidRPr="00826E2C" w:rsidRDefault="00967C7A" w:rsidP="00820400">
            <w:pPr>
              <w:tabs>
                <w:tab w:val="left" w:pos="440"/>
                <w:tab w:val="left" w:pos="2600"/>
              </w:tabs>
              <w:spacing w:before="120"/>
              <w:ind w:left="86"/>
              <w:rPr>
                <w:rFonts w:ascii="Times" w:hAnsi="Times" w:cs="Times"/>
                <w:sz w:val="18"/>
                <w:szCs w:val="18"/>
              </w:rPr>
            </w:pPr>
          </w:p>
        </w:tc>
        <w:tc>
          <w:tcPr>
            <w:tcW w:w="440" w:type="dxa"/>
            <w:tcBorders>
              <w:bottom w:val="single" w:sz="6" w:space="0" w:color="auto"/>
              <w:right w:val="single" w:sz="4" w:space="0" w:color="auto"/>
            </w:tcBorders>
          </w:tcPr>
          <w:p w:rsidR="00967C7A" w:rsidRPr="00826E2C" w:rsidRDefault="00967C7A" w:rsidP="00820400">
            <w:pPr>
              <w:tabs>
                <w:tab w:val="left" w:pos="360"/>
              </w:tabs>
              <w:spacing w:before="120"/>
              <w:rPr>
                <w:rFonts w:ascii="Times" w:hAnsi="Times" w:cs="Times"/>
                <w:sz w:val="18"/>
                <w:szCs w:val="18"/>
              </w:rPr>
            </w:pPr>
            <w:r w:rsidRPr="00826E2C">
              <w:rPr>
                <w:rFonts w:ascii="Times" w:hAnsi="Times" w:cs="Times"/>
                <w:sz w:val="18"/>
                <w:szCs w:val="18"/>
              </w:rPr>
              <w:t>C</w:t>
            </w:r>
          </w:p>
        </w:tc>
        <w:tc>
          <w:tcPr>
            <w:tcW w:w="370" w:type="dxa"/>
            <w:tcBorders>
              <w:left w:val="single" w:sz="4" w:space="0" w:color="auto"/>
              <w:bottom w:val="single" w:sz="6" w:space="0" w:color="auto"/>
              <w:right w:val="single" w:sz="6" w:space="0" w:color="auto"/>
            </w:tcBorders>
          </w:tcPr>
          <w:p w:rsidR="00967C7A" w:rsidRPr="00826E2C" w:rsidRDefault="00967C7A" w:rsidP="00820400">
            <w:pPr>
              <w:tabs>
                <w:tab w:val="left" w:pos="360"/>
              </w:tabs>
              <w:spacing w:before="120"/>
              <w:rPr>
                <w:rFonts w:ascii="Times" w:hAnsi="Times" w:cs="Times"/>
                <w:sz w:val="18"/>
                <w:szCs w:val="18"/>
              </w:rPr>
            </w:pPr>
            <w:r w:rsidRPr="00826E2C">
              <w:rPr>
                <w:rFonts w:ascii="Times" w:hAnsi="Times" w:cs="Times"/>
                <w:sz w:val="18"/>
                <w:szCs w:val="18"/>
              </w:rPr>
              <w:t>2</w:t>
            </w:r>
          </w:p>
        </w:tc>
        <w:tc>
          <w:tcPr>
            <w:tcW w:w="360" w:type="dxa"/>
            <w:tcBorders>
              <w:bottom w:val="single" w:sz="6" w:space="0" w:color="auto"/>
            </w:tcBorders>
          </w:tcPr>
          <w:p w:rsidR="00967C7A" w:rsidRPr="00826E2C" w:rsidRDefault="00967C7A" w:rsidP="00820400">
            <w:pPr>
              <w:tabs>
                <w:tab w:val="left" w:pos="360"/>
              </w:tabs>
              <w:spacing w:before="120"/>
              <w:rPr>
                <w:rFonts w:ascii="Times" w:hAnsi="Times" w:cs="Times"/>
                <w:sz w:val="18"/>
                <w:szCs w:val="18"/>
              </w:rPr>
            </w:pPr>
            <w:r w:rsidRPr="00826E2C">
              <w:rPr>
                <w:rFonts w:ascii="Times" w:hAnsi="Times" w:cs="Times"/>
                <w:sz w:val="18"/>
                <w:szCs w:val="18"/>
              </w:rPr>
              <w:t>0</w:t>
            </w:r>
          </w:p>
        </w:tc>
        <w:tc>
          <w:tcPr>
            <w:tcW w:w="3240" w:type="dxa"/>
            <w:tcBorders>
              <w:left w:val="single" w:sz="6" w:space="0" w:color="auto"/>
              <w:bottom w:val="single" w:sz="6" w:space="0" w:color="auto"/>
              <w:right w:val="single" w:sz="6" w:space="0" w:color="auto"/>
            </w:tcBorders>
          </w:tcPr>
          <w:p w:rsidR="00967C7A" w:rsidRPr="00826E2C" w:rsidRDefault="00967C7A" w:rsidP="00820400">
            <w:pPr>
              <w:spacing w:before="120"/>
              <w:ind w:left="14" w:hanging="14"/>
              <w:rPr>
                <w:rFonts w:ascii="Times" w:hAnsi="Times" w:cs="Times"/>
                <w:sz w:val="18"/>
                <w:szCs w:val="18"/>
              </w:rPr>
            </w:pPr>
            <w:r w:rsidRPr="00826E2C">
              <w:rPr>
                <w:rFonts w:ascii="Times" w:hAnsi="Times" w:cs="Times"/>
                <w:sz w:val="18"/>
                <w:szCs w:val="18"/>
              </w:rPr>
              <w:t>(M) (O) May be inoperative provided:</w:t>
            </w:r>
          </w:p>
          <w:p w:rsidR="00967C7A" w:rsidRPr="00826E2C" w:rsidRDefault="00D518E3" w:rsidP="00820400">
            <w:pPr>
              <w:ind w:left="460" w:hanging="374"/>
              <w:rPr>
                <w:rFonts w:ascii="Times" w:hAnsi="Times" w:cs="Times"/>
                <w:sz w:val="18"/>
                <w:szCs w:val="18"/>
              </w:rPr>
            </w:pPr>
            <w:r>
              <w:rPr>
                <w:rFonts w:ascii="Times" w:hAnsi="Times" w:cs="Times"/>
                <w:sz w:val="18"/>
                <w:szCs w:val="18"/>
              </w:rPr>
              <w:t>a)</w:t>
            </w:r>
            <w:r>
              <w:rPr>
                <w:rFonts w:ascii="Times" w:hAnsi="Times" w:cs="Times"/>
                <w:sz w:val="18"/>
                <w:szCs w:val="18"/>
              </w:rPr>
              <w:tab/>
            </w:r>
            <w:r w:rsidR="00C90641">
              <w:rPr>
                <w:rFonts w:ascii="Times" w:hAnsi="Times" w:cs="Times"/>
                <w:sz w:val="18"/>
                <w:szCs w:val="18"/>
              </w:rPr>
              <w:t>Continuous</w:t>
            </w:r>
            <w:r w:rsidR="00C90641" w:rsidRPr="00826E2C">
              <w:rPr>
                <w:rFonts w:ascii="Times" w:hAnsi="Times" w:cs="Times"/>
                <w:sz w:val="18"/>
                <w:szCs w:val="18"/>
              </w:rPr>
              <w:t xml:space="preserve"> </w:t>
            </w:r>
            <w:r w:rsidR="00967C7A" w:rsidRPr="00826E2C">
              <w:rPr>
                <w:rFonts w:ascii="Times" w:hAnsi="Times" w:cs="Times"/>
                <w:sz w:val="18"/>
                <w:szCs w:val="18"/>
              </w:rPr>
              <w:t>Ignition System is operative,</w:t>
            </w:r>
          </w:p>
          <w:p w:rsidR="00967C7A" w:rsidRPr="00826E2C" w:rsidRDefault="00967C7A" w:rsidP="00820400">
            <w:pPr>
              <w:ind w:left="460" w:hanging="374"/>
              <w:rPr>
                <w:rFonts w:ascii="Times" w:hAnsi="Times" w:cs="Times"/>
                <w:sz w:val="18"/>
                <w:szCs w:val="18"/>
              </w:rPr>
            </w:pPr>
            <w:r w:rsidRPr="00826E2C">
              <w:rPr>
                <w:rFonts w:ascii="Times" w:hAnsi="Times" w:cs="Times"/>
                <w:sz w:val="18"/>
                <w:szCs w:val="18"/>
              </w:rPr>
              <w:t>b)</w:t>
            </w:r>
            <w:r w:rsidRPr="00826E2C">
              <w:rPr>
                <w:rFonts w:ascii="Times" w:hAnsi="Times" w:cs="Times"/>
                <w:sz w:val="18"/>
                <w:szCs w:val="18"/>
              </w:rPr>
              <w:tab/>
              <w:t>Start Valve has not failed in OPEN position,</w:t>
            </w:r>
          </w:p>
          <w:p w:rsidR="00967C7A" w:rsidRPr="00826E2C" w:rsidRDefault="00967C7A" w:rsidP="00820400">
            <w:pPr>
              <w:ind w:left="460" w:hanging="374"/>
              <w:rPr>
                <w:rFonts w:ascii="Times" w:hAnsi="Times" w:cs="Times"/>
                <w:sz w:val="18"/>
                <w:szCs w:val="18"/>
              </w:rPr>
            </w:pPr>
            <w:r w:rsidRPr="00826E2C">
              <w:rPr>
                <w:rFonts w:ascii="Times" w:hAnsi="Times" w:cs="Times"/>
                <w:sz w:val="18"/>
                <w:szCs w:val="18"/>
              </w:rPr>
              <w:t>c)</w:t>
            </w:r>
            <w:r w:rsidRPr="00826E2C">
              <w:rPr>
                <w:rFonts w:ascii="Times" w:hAnsi="Times" w:cs="Times"/>
                <w:sz w:val="18"/>
                <w:szCs w:val="18"/>
              </w:rPr>
              <w:tab/>
              <w:t>Start Valve is manually OPENED and CLOSED for engine starting,</w:t>
            </w:r>
          </w:p>
          <w:p w:rsidR="00967C7A" w:rsidRPr="00826E2C" w:rsidRDefault="00D518E3" w:rsidP="00820400">
            <w:pPr>
              <w:ind w:left="460" w:hanging="374"/>
              <w:rPr>
                <w:rFonts w:ascii="Times" w:hAnsi="Times" w:cs="Times"/>
                <w:sz w:val="18"/>
                <w:szCs w:val="18"/>
              </w:rPr>
            </w:pPr>
            <w:r>
              <w:rPr>
                <w:rFonts w:ascii="Times" w:hAnsi="Times" w:cs="Times"/>
                <w:sz w:val="18"/>
                <w:szCs w:val="18"/>
              </w:rPr>
              <w:t>d)</w:t>
            </w:r>
            <w:r>
              <w:rPr>
                <w:rFonts w:ascii="Times" w:hAnsi="Times" w:cs="Times"/>
                <w:sz w:val="18"/>
                <w:szCs w:val="18"/>
              </w:rPr>
              <w:tab/>
            </w:r>
            <w:r w:rsidR="00C90641">
              <w:rPr>
                <w:rFonts w:ascii="Times" w:hAnsi="Times" w:cs="Times"/>
                <w:sz w:val="18"/>
                <w:szCs w:val="18"/>
              </w:rPr>
              <w:t>Continuous</w:t>
            </w:r>
            <w:r w:rsidR="00C90641" w:rsidRPr="00826E2C">
              <w:rPr>
                <w:rFonts w:ascii="Times" w:hAnsi="Times" w:cs="Times"/>
                <w:sz w:val="18"/>
                <w:szCs w:val="18"/>
              </w:rPr>
              <w:t xml:space="preserve"> </w:t>
            </w:r>
            <w:r w:rsidR="00967C7A" w:rsidRPr="00826E2C">
              <w:rPr>
                <w:rFonts w:ascii="Times" w:hAnsi="Times" w:cs="Times"/>
                <w:sz w:val="18"/>
                <w:szCs w:val="18"/>
              </w:rPr>
              <w:t>Ignition, Engine Selector and Start Switches are switched to OFF when engine has reached self-sustaining speed, and</w:t>
            </w:r>
          </w:p>
          <w:p w:rsidR="00967C7A" w:rsidRPr="00826E2C" w:rsidRDefault="00967C7A" w:rsidP="00820400">
            <w:pPr>
              <w:ind w:left="460" w:hanging="374"/>
              <w:rPr>
                <w:rFonts w:ascii="Times" w:hAnsi="Times" w:cs="Times"/>
                <w:sz w:val="18"/>
                <w:szCs w:val="18"/>
              </w:rPr>
            </w:pPr>
            <w:r w:rsidRPr="00826E2C">
              <w:rPr>
                <w:rFonts w:ascii="Times" w:hAnsi="Times" w:cs="Times"/>
                <w:sz w:val="18"/>
                <w:szCs w:val="18"/>
              </w:rPr>
              <w:t>e)</w:t>
            </w:r>
            <w:r w:rsidRPr="00826E2C">
              <w:rPr>
                <w:rFonts w:ascii="Times" w:hAnsi="Times" w:cs="Times"/>
                <w:sz w:val="18"/>
                <w:szCs w:val="18"/>
              </w:rPr>
              <w:tab/>
              <w:t>Engine start is accomplished in accordance with AFM Engine Start Valve Fails To Open Procedure.</w:t>
            </w:r>
          </w:p>
        </w:tc>
        <w:tc>
          <w:tcPr>
            <w:tcW w:w="2880" w:type="dxa"/>
            <w:tcBorders>
              <w:bottom w:val="single" w:sz="6" w:space="0" w:color="auto"/>
              <w:right w:val="single" w:sz="6" w:space="0" w:color="auto"/>
            </w:tcBorders>
          </w:tcPr>
          <w:p w:rsidR="00967C7A" w:rsidRPr="00826E2C" w:rsidRDefault="00967C7A" w:rsidP="00820400">
            <w:pPr>
              <w:spacing w:before="120"/>
              <w:rPr>
                <w:rFonts w:ascii="Times" w:hAnsi="Times" w:cs="Times"/>
                <w:sz w:val="18"/>
                <w:szCs w:val="18"/>
              </w:rPr>
            </w:pPr>
            <w:r w:rsidRPr="00826E2C">
              <w:rPr>
                <w:rFonts w:ascii="Times" w:hAnsi="Times" w:cs="Times"/>
                <w:sz w:val="18"/>
                <w:szCs w:val="18"/>
              </w:rPr>
              <w:t>Maintenance will ensure:</w:t>
            </w:r>
          </w:p>
          <w:p w:rsidR="00967C7A" w:rsidRPr="00826E2C" w:rsidRDefault="00967C7A" w:rsidP="00820400">
            <w:pPr>
              <w:ind w:left="460" w:hanging="300"/>
              <w:rPr>
                <w:rFonts w:ascii="Times" w:hAnsi="Times" w:cs="Times"/>
                <w:sz w:val="18"/>
                <w:szCs w:val="18"/>
              </w:rPr>
            </w:pPr>
            <w:r w:rsidRPr="00826E2C">
              <w:rPr>
                <w:rFonts w:ascii="Times" w:hAnsi="Times" w:cs="Times"/>
                <w:sz w:val="18"/>
                <w:szCs w:val="18"/>
              </w:rPr>
              <w:t>a)</w:t>
            </w:r>
            <w:r w:rsidRPr="00826E2C">
              <w:rPr>
                <w:rFonts w:ascii="Times" w:hAnsi="Times" w:cs="Times"/>
                <w:sz w:val="18"/>
                <w:szCs w:val="18"/>
              </w:rPr>
              <w:tab/>
            </w:r>
            <w:r w:rsidRPr="00826E2C">
              <w:rPr>
                <w:rFonts w:ascii="Times" w:hAnsi="Times" w:cs="Times"/>
                <w:bCs/>
                <w:sz w:val="18"/>
                <w:szCs w:val="18"/>
              </w:rPr>
              <w:t>Start Valve</w:t>
            </w:r>
            <w:r w:rsidRPr="00826E2C">
              <w:rPr>
                <w:rFonts w:ascii="Times" w:hAnsi="Times" w:cs="Times"/>
                <w:sz w:val="18"/>
                <w:szCs w:val="18"/>
              </w:rPr>
              <w:t xml:space="preserve"> has not failed in </w:t>
            </w:r>
            <w:r w:rsidRPr="00826E2C">
              <w:rPr>
                <w:rFonts w:ascii="Times" w:hAnsi="Times" w:cs="Times"/>
                <w:bCs/>
                <w:sz w:val="18"/>
                <w:szCs w:val="18"/>
              </w:rPr>
              <w:t>OPEN</w:t>
            </w:r>
            <w:r w:rsidRPr="00826E2C">
              <w:rPr>
                <w:rFonts w:ascii="Times" w:hAnsi="Times" w:cs="Times"/>
                <w:sz w:val="18"/>
                <w:szCs w:val="18"/>
              </w:rPr>
              <w:t xml:space="preserve"> position,</w:t>
            </w:r>
          </w:p>
          <w:p w:rsidR="00967C7A" w:rsidRPr="00826E2C" w:rsidRDefault="00967C7A" w:rsidP="00820400">
            <w:pPr>
              <w:ind w:left="460" w:hanging="300"/>
              <w:rPr>
                <w:rFonts w:ascii="Times" w:hAnsi="Times" w:cs="Times"/>
                <w:sz w:val="18"/>
                <w:szCs w:val="18"/>
              </w:rPr>
            </w:pPr>
            <w:r w:rsidRPr="00826E2C">
              <w:rPr>
                <w:rFonts w:ascii="Times" w:hAnsi="Times" w:cs="Times"/>
                <w:sz w:val="18"/>
                <w:szCs w:val="18"/>
              </w:rPr>
              <w:t>b)</w:t>
            </w:r>
            <w:r w:rsidRPr="00826E2C">
              <w:rPr>
                <w:rFonts w:ascii="Times" w:hAnsi="Times" w:cs="Times"/>
                <w:sz w:val="18"/>
                <w:szCs w:val="18"/>
              </w:rPr>
              <w:tab/>
            </w:r>
            <w:r w:rsidRPr="00826E2C">
              <w:rPr>
                <w:rFonts w:ascii="Times" w:hAnsi="Times" w:cs="Times"/>
                <w:bCs/>
                <w:sz w:val="18"/>
                <w:szCs w:val="18"/>
              </w:rPr>
              <w:t>Start Valve</w:t>
            </w:r>
            <w:r w:rsidRPr="00826E2C">
              <w:rPr>
                <w:rFonts w:ascii="Times" w:hAnsi="Times" w:cs="Times"/>
                <w:sz w:val="18"/>
                <w:szCs w:val="18"/>
              </w:rPr>
              <w:t xml:space="preserve"> is manually </w:t>
            </w:r>
            <w:r w:rsidRPr="00826E2C">
              <w:rPr>
                <w:rFonts w:ascii="Times" w:hAnsi="Times" w:cs="Times"/>
                <w:bCs/>
                <w:sz w:val="18"/>
                <w:szCs w:val="18"/>
              </w:rPr>
              <w:t>OPENED</w:t>
            </w:r>
            <w:r w:rsidRPr="00826E2C">
              <w:rPr>
                <w:rFonts w:ascii="Times" w:hAnsi="Times" w:cs="Times"/>
                <w:sz w:val="18"/>
                <w:szCs w:val="18"/>
              </w:rPr>
              <w:t xml:space="preserve"> and </w:t>
            </w:r>
            <w:r w:rsidRPr="00826E2C">
              <w:rPr>
                <w:rFonts w:ascii="Times" w:hAnsi="Times" w:cs="Times"/>
                <w:bCs/>
                <w:sz w:val="18"/>
                <w:szCs w:val="18"/>
              </w:rPr>
              <w:t>CLOSED</w:t>
            </w:r>
            <w:r w:rsidRPr="00826E2C">
              <w:rPr>
                <w:rFonts w:ascii="Times" w:hAnsi="Times" w:cs="Times"/>
                <w:sz w:val="18"/>
                <w:szCs w:val="18"/>
              </w:rPr>
              <w:t xml:space="preserve"> for engine starting,</w:t>
            </w:r>
          </w:p>
          <w:p w:rsidR="00967C7A" w:rsidRPr="00826E2C" w:rsidRDefault="00967C7A" w:rsidP="00820400">
            <w:pPr>
              <w:ind w:left="460" w:hanging="300"/>
              <w:rPr>
                <w:rFonts w:ascii="Times" w:hAnsi="Times" w:cs="Times"/>
                <w:sz w:val="18"/>
                <w:szCs w:val="18"/>
              </w:rPr>
            </w:pPr>
            <w:r w:rsidRPr="00826E2C">
              <w:rPr>
                <w:rFonts w:ascii="Times" w:hAnsi="Times" w:cs="Times"/>
                <w:sz w:val="18"/>
                <w:szCs w:val="18"/>
              </w:rPr>
              <w:t>c)</w:t>
            </w:r>
            <w:r w:rsidRPr="00826E2C">
              <w:rPr>
                <w:rFonts w:ascii="Times" w:hAnsi="Times" w:cs="Times"/>
                <w:sz w:val="18"/>
                <w:szCs w:val="18"/>
              </w:rPr>
              <w:tab/>
            </w:r>
            <w:proofErr w:type="spellStart"/>
            <w:r w:rsidRPr="00826E2C">
              <w:rPr>
                <w:rFonts w:ascii="Times" w:hAnsi="Times" w:cs="Times"/>
                <w:bCs/>
                <w:sz w:val="18"/>
                <w:szCs w:val="18"/>
              </w:rPr>
              <w:t>Airstart</w:t>
            </w:r>
            <w:proofErr w:type="spellEnd"/>
            <w:r w:rsidRPr="00826E2C">
              <w:rPr>
                <w:rFonts w:ascii="Times" w:hAnsi="Times" w:cs="Times"/>
                <w:bCs/>
                <w:sz w:val="18"/>
                <w:szCs w:val="18"/>
              </w:rPr>
              <w:t xml:space="preserve"> (Continuous) Ignition, Engine Selector</w:t>
            </w:r>
            <w:r w:rsidRPr="00826E2C">
              <w:rPr>
                <w:rFonts w:ascii="Times" w:hAnsi="Times" w:cs="Times"/>
                <w:sz w:val="18"/>
                <w:szCs w:val="18"/>
              </w:rPr>
              <w:t xml:space="preserve"> and </w:t>
            </w:r>
            <w:r w:rsidRPr="00826E2C">
              <w:rPr>
                <w:rFonts w:ascii="Times" w:hAnsi="Times" w:cs="Times"/>
                <w:bCs/>
                <w:sz w:val="18"/>
                <w:szCs w:val="18"/>
              </w:rPr>
              <w:t>Start Switche</w:t>
            </w:r>
            <w:r w:rsidRPr="00826E2C">
              <w:rPr>
                <w:rFonts w:ascii="Times" w:hAnsi="Times" w:cs="Times"/>
                <w:sz w:val="18"/>
                <w:szCs w:val="18"/>
              </w:rPr>
              <w:t xml:space="preserve">s are switched to </w:t>
            </w:r>
            <w:r w:rsidRPr="00826E2C">
              <w:rPr>
                <w:rFonts w:ascii="Times" w:hAnsi="Times" w:cs="Times"/>
                <w:bCs/>
                <w:sz w:val="18"/>
                <w:szCs w:val="18"/>
              </w:rPr>
              <w:t>OFF</w:t>
            </w:r>
            <w:r w:rsidRPr="00826E2C">
              <w:rPr>
                <w:rFonts w:ascii="Times" w:hAnsi="Times" w:cs="Times"/>
                <w:sz w:val="18"/>
                <w:szCs w:val="18"/>
              </w:rPr>
              <w:t xml:space="preserve"> when engine has reached self sustaining speed, and</w:t>
            </w:r>
          </w:p>
          <w:p w:rsidR="00967C7A" w:rsidRPr="00826E2C" w:rsidRDefault="00967C7A" w:rsidP="00820400">
            <w:pPr>
              <w:ind w:left="460" w:hanging="300"/>
              <w:rPr>
                <w:rFonts w:ascii="Times" w:hAnsi="Times" w:cs="Times"/>
                <w:sz w:val="18"/>
                <w:szCs w:val="18"/>
              </w:rPr>
            </w:pPr>
            <w:r w:rsidRPr="00826E2C">
              <w:rPr>
                <w:rFonts w:ascii="Times" w:hAnsi="Times" w:cs="Times"/>
                <w:sz w:val="18"/>
                <w:szCs w:val="18"/>
              </w:rPr>
              <w:t>d)</w:t>
            </w:r>
            <w:r w:rsidRPr="00826E2C">
              <w:rPr>
                <w:rFonts w:ascii="Times" w:hAnsi="Times" w:cs="Times"/>
                <w:sz w:val="18"/>
                <w:szCs w:val="18"/>
              </w:rPr>
              <w:tab/>
              <w:t xml:space="preserve">The </w:t>
            </w:r>
            <w:proofErr w:type="spellStart"/>
            <w:r w:rsidRPr="00826E2C">
              <w:rPr>
                <w:rFonts w:ascii="Times" w:hAnsi="Times" w:cs="Times"/>
                <w:bCs/>
                <w:sz w:val="18"/>
                <w:szCs w:val="18"/>
              </w:rPr>
              <w:t>Airstart</w:t>
            </w:r>
            <w:proofErr w:type="spellEnd"/>
            <w:r w:rsidRPr="00826E2C">
              <w:rPr>
                <w:rFonts w:ascii="Times" w:hAnsi="Times" w:cs="Times"/>
                <w:bCs/>
                <w:sz w:val="18"/>
                <w:szCs w:val="18"/>
              </w:rPr>
              <w:t xml:space="preserve"> Ignition</w:t>
            </w:r>
            <w:r w:rsidRPr="00826E2C">
              <w:rPr>
                <w:rFonts w:ascii="Times" w:hAnsi="Times" w:cs="Times"/>
                <w:sz w:val="18"/>
                <w:szCs w:val="18"/>
              </w:rPr>
              <w:t xml:space="preserve"> System is operative.</w:t>
            </w:r>
          </w:p>
          <w:p w:rsidR="00967C7A" w:rsidRPr="00826E2C" w:rsidRDefault="00967C7A" w:rsidP="00820400">
            <w:pPr>
              <w:spacing w:before="120" w:after="120"/>
              <w:rPr>
                <w:rFonts w:ascii="Times" w:hAnsi="Times" w:cs="Times"/>
                <w:sz w:val="18"/>
                <w:szCs w:val="18"/>
              </w:rPr>
            </w:pPr>
            <w:r w:rsidRPr="00826E2C">
              <w:rPr>
                <w:rFonts w:ascii="Times" w:hAnsi="Times" w:cs="Times"/>
                <w:sz w:val="18"/>
                <w:szCs w:val="18"/>
              </w:rPr>
              <w:t>The flight crew may perform this task if properly qualified and authorized.</w:t>
            </w:r>
          </w:p>
        </w:tc>
        <w:tc>
          <w:tcPr>
            <w:tcW w:w="2520" w:type="dxa"/>
            <w:tcBorders>
              <w:bottom w:val="single" w:sz="6" w:space="0" w:color="auto"/>
              <w:right w:val="single" w:sz="6" w:space="0" w:color="auto"/>
            </w:tcBorders>
          </w:tcPr>
          <w:p w:rsidR="00967C7A" w:rsidRPr="00826E2C" w:rsidRDefault="00967C7A" w:rsidP="00820400">
            <w:pPr>
              <w:spacing w:before="120"/>
              <w:rPr>
                <w:rFonts w:ascii="Times" w:hAnsi="Times" w:cs="Times"/>
                <w:sz w:val="18"/>
                <w:szCs w:val="18"/>
              </w:rPr>
            </w:pPr>
            <w:r w:rsidRPr="00826E2C">
              <w:rPr>
                <w:rFonts w:ascii="Times" w:hAnsi="Times" w:cs="Times"/>
                <w:sz w:val="18"/>
                <w:szCs w:val="18"/>
              </w:rPr>
              <w:t>Flight crew will comply with QRH procedures for Manually Overriding Starter Air Valve OM-09-03-40 found under Alternate Normal Procedures tab.</w:t>
            </w:r>
          </w:p>
        </w:tc>
        <w:tc>
          <w:tcPr>
            <w:tcW w:w="2340" w:type="dxa"/>
            <w:tcBorders>
              <w:bottom w:val="single" w:sz="6" w:space="0" w:color="auto"/>
              <w:right w:val="single" w:sz="6" w:space="0" w:color="auto"/>
            </w:tcBorders>
          </w:tcPr>
          <w:p w:rsidR="00967C7A" w:rsidRPr="00826E2C" w:rsidRDefault="00967C7A" w:rsidP="00820400">
            <w:pPr>
              <w:spacing w:before="120"/>
              <w:rPr>
                <w:rFonts w:ascii="Times" w:hAnsi="Times" w:cs="Times"/>
                <w:sz w:val="18"/>
                <w:szCs w:val="18"/>
              </w:rPr>
            </w:pPr>
            <w:r w:rsidRPr="00826E2C">
              <w:rPr>
                <w:rFonts w:ascii="Times" w:hAnsi="Times" w:cs="Times"/>
                <w:sz w:val="18"/>
                <w:szCs w:val="18"/>
              </w:rPr>
              <w:t xml:space="preserve">An Inoperative Placard will be placed on </w:t>
            </w:r>
            <w:r w:rsidRPr="00826E2C">
              <w:rPr>
                <w:rFonts w:ascii="Times" w:hAnsi="Times" w:cs="Times"/>
                <w:bCs/>
                <w:sz w:val="18"/>
                <w:szCs w:val="18"/>
              </w:rPr>
              <w:t>Start Valve Position Indicator</w:t>
            </w:r>
            <w:r w:rsidRPr="00826E2C">
              <w:rPr>
                <w:rFonts w:ascii="Times" w:hAnsi="Times" w:cs="Times"/>
                <w:sz w:val="18"/>
                <w:szCs w:val="18"/>
              </w:rPr>
              <w:t xml:space="preserve"> and will be noted on ADLS.</w:t>
            </w:r>
          </w:p>
        </w:tc>
      </w:tr>
    </w:tbl>
    <w:p w:rsidR="00860019" w:rsidRDefault="00860019" w:rsidP="007245C4">
      <w:pPr>
        <w:jc w:val="center"/>
      </w:pPr>
    </w:p>
    <w:p w:rsidR="00860019" w:rsidRDefault="00860019" w:rsidP="007245C4">
      <w:pPr>
        <w:jc w:val="center"/>
        <w:sectPr w:rsidR="00860019" w:rsidSect="00EA538C">
          <w:headerReference w:type="default" r:id="rId206"/>
          <w:pgSz w:w="15840" w:h="12240" w:orient="landscape"/>
          <w:pgMar w:top="720" w:right="720" w:bottom="720" w:left="720" w:header="720" w:footer="720" w:gutter="0"/>
          <w:cols w:space="720"/>
          <w:docGrid w:linePitch="360"/>
        </w:sectPr>
      </w:pPr>
    </w:p>
    <w:tbl>
      <w:tblPr>
        <w:tblW w:w="0" w:type="auto"/>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2780"/>
        <w:gridCol w:w="360"/>
        <w:gridCol w:w="360"/>
        <w:gridCol w:w="3240"/>
        <w:gridCol w:w="2880"/>
        <w:gridCol w:w="2520"/>
        <w:gridCol w:w="2340"/>
      </w:tblGrid>
      <w:tr w:rsidR="00967C7A" w:rsidRPr="00101B75" w:rsidTr="00967C7A">
        <w:trPr>
          <w:cantSplit/>
        </w:trPr>
        <w:tc>
          <w:tcPr>
            <w:tcW w:w="2780" w:type="dxa"/>
            <w:tcBorders>
              <w:bottom w:val="nil"/>
            </w:tcBorders>
          </w:tcPr>
          <w:p w:rsidR="00967C7A" w:rsidRPr="00101B75" w:rsidRDefault="00967C7A" w:rsidP="00820400">
            <w:pPr>
              <w:tabs>
                <w:tab w:val="left" w:pos="440"/>
                <w:tab w:val="left" w:pos="2340"/>
              </w:tabs>
              <w:ind w:left="86"/>
              <w:rPr>
                <w:rFonts w:ascii="Times" w:hAnsi="Times" w:cs="Times"/>
                <w:sz w:val="18"/>
                <w:szCs w:val="18"/>
              </w:rPr>
            </w:pPr>
            <w:r w:rsidRPr="005D7B94">
              <w:lastRenderedPageBreak/>
              <w:br w:type="page"/>
            </w:r>
            <w:r w:rsidRPr="00101B75">
              <w:rPr>
                <w:rFonts w:ascii="Times" w:hAnsi="Times" w:cs="Times"/>
                <w:sz w:val="18"/>
                <w:szCs w:val="18"/>
              </w:rPr>
              <w:t>4.</w:t>
            </w:r>
            <w:r w:rsidRPr="00101B75">
              <w:rPr>
                <w:rFonts w:ascii="Times" w:hAnsi="Times" w:cs="Times"/>
                <w:sz w:val="18"/>
                <w:szCs w:val="18"/>
              </w:rPr>
              <w:tab/>
              <w:t>Start Valve</w:t>
            </w:r>
            <w:r>
              <w:rPr>
                <w:rFonts w:ascii="Times" w:hAnsi="Times" w:cs="Times"/>
                <w:sz w:val="18"/>
                <w:szCs w:val="18"/>
              </w:rPr>
              <w:t xml:space="preserve"> Position</w:t>
            </w:r>
            <w:r>
              <w:rPr>
                <w:rFonts w:ascii="Times" w:hAnsi="Times" w:cs="Times"/>
                <w:sz w:val="18"/>
                <w:szCs w:val="18"/>
              </w:rPr>
              <w:tab/>
            </w:r>
            <w:r w:rsidRPr="00101B75">
              <w:rPr>
                <w:rFonts w:ascii="Times" w:hAnsi="Times" w:cs="Times"/>
                <w:sz w:val="18"/>
                <w:szCs w:val="18"/>
              </w:rPr>
              <w:t>C</w:t>
            </w:r>
          </w:p>
          <w:p w:rsidR="00967C7A" w:rsidRPr="00101B75" w:rsidRDefault="00967C7A" w:rsidP="00820400">
            <w:pPr>
              <w:tabs>
                <w:tab w:val="left" w:pos="450"/>
                <w:tab w:val="left" w:pos="2600"/>
              </w:tabs>
              <w:rPr>
                <w:rFonts w:ascii="Times" w:hAnsi="Times" w:cs="Times"/>
                <w:sz w:val="18"/>
                <w:szCs w:val="18"/>
              </w:rPr>
            </w:pPr>
            <w:r>
              <w:rPr>
                <w:rFonts w:ascii="Times" w:hAnsi="Times" w:cs="Times"/>
                <w:sz w:val="18"/>
                <w:szCs w:val="18"/>
              </w:rPr>
              <w:t>***</w:t>
            </w:r>
            <w:r>
              <w:rPr>
                <w:rFonts w:ascii="Times" w:hAnsi="Times" w:cs="Times"/>
                <w:sz w:val="18"/>
                <w:szCs w:val="18"/>
              </w:rPr>
              <w:tab/>
            </w:r>
            <w:r w:rsidRPr="00101B75">
              <w:rPr>
                <w:rFonts w:ascii="Times" w:hAnsi="Times" w:cs="Times"/>
                <w:sz w:val="18"/>
                <w:szCs w:val="18"/>
              </w:rPr>
              <w:t>Indicator</w:t>
            </w:r>
            <w:r>
              <w:rPr>
                <w:rFonts w:ascii="Times" w:hAnsi="Times" w:cs="Times"/>
                <w:sz w:val="18"/>
                <w:szCs w:val="18"/>
              </w:rPr>
              <w:t xml:space="preserve"> Lights</w:t>
            </w:r>
          </w:p>
        </w:tc>
        <w:tc>
          <w:tcPr>
            <w:tcW w:w="360" w:type="dxa"/>
            <w:tcBorders>
              <w:bottom w:val="nil"/>
            </w:tcBorders>
          </w:tcPr>
          <w:p w:rsidR="00967C7A" w:rsidRPr="00101B75" w:rsidRDefault="00967C7A" w:rsidP="00820400">
            <w:pPr>
              <w:tabs>
                <w:tab w:val="left" w:pos="360"/>
              </w:tabs>
              <w:rPr>
                <w:rFonts w:ascii="Times" w:hAnsi="Times" w:cs="Times"/>
                <w:sz w:val="18"/>
                <w:szCs w:val="18"/>
              </w:rPr>
            </w:pPr>
            <w:r w:rsidRPr="00101B75">
              <w:rPr>
                <w:rFonts w:ascii="Times" w:hAnsi="Times" w:cs="Times"/>
                <w:sz w:val="18"/>
                <w:szCs w:val="18"/>
              </w:rPr>
              <w:t>2</w:t>
            </w:r>
          </w:p>
        </w:tc>
        <w:tc>
          <w:tcPr>
            <w:tcW w:w="360" w:type="dxa"/>
            <w:tcBorders>
              <w:bottom w:val="nil"/>
            </w:tcBorders>
          </w:tcPr>
          <w:p w:rsidR="00967C7A" w:rsidRPr="00101B75" w:rsidRDefault="00967C7A" w:rsidP="00820400">
            <w:pPr>
              <w:tabs>
                <w:tab w:val="left" w:pos="360"/>
              </w:tabs>
              <w:rPr>
                <w:rFonts w:ascii="Times" w:hAnsi="Times" w:cs="Times"/>
                <w:sz w:val="18"/>
                <w:szCs w:val="18"/>
              </w:rPr>
            </w:pPr>
            <w:r w:rsidRPr="00101B75">
              <w:rPr>
                <w:rFonts w:ascii="Times" w:hAnsi="Times" w:cs="Times"/>
                <w:sz w:val="18"/>
                <w:szCs w:val="18"/>
              </w:rPr>
              <w:t>0</w:t>
            </w:r>
          </w:p>
        </w:tc>
        <w:tc>
          <w:tcPr>
            <w:tcW w:w="3240" w:type="dxa"/>
            <w:tcBorders>
              <w:bottom w:val="nil"/>
            </w:tcBorders>
          </w:tcPr>
          <w:p w:rsidR="00967C7A" w:rsidRPr="00101B75" w:rsidRDefault="00967C7A" w:rsidP="00820400">
            <w:pPr>
              <w:ind w:left="14" w:hanging="14"/>
              <w:rPr>
                <w:rFonts w:ascii="Times" w:hAnsi="Times" w:cs="Times"/>
                <w:sz w:val="18"/>
                <w:szCs w:val="18"/>
              </w:rPr>
            </w:pPr>
            <w:r w:rsidRPr="00101B75">
              <w:rPr>
                <w:rFonts w:ascii="Times" w:hAnsi="Times" w:cs="Times"/>
                <w:sz w:val="18"/>
                <w:szCs w:val="18"/>
              </w:rPr>
              <w:t>(M) May be inoperative provided:</w:t>
            </w:r>
          </w:p>
          <w:p w:rsidR="00967C7A" w:rsidRPr="00101B75" w:rsidRDefault="00967C7A" w:rsidP="00967C7A">
            <w:pPr>
              <w:ind w:left="460" w:hanging="374"/>
              <w:rPr>
                <w:rFonts w:ascii="Times" w:hAnsi="Times" w:cs="Times"/>
                <w:sz w:val="18"/>
                <w:szCs w:val="18"/>
              </w:rPr>
            </w:pPr>
            <w:r w:rsidRPr="00101B75">
              <w:rPr>
                <w:rFonts w:ascii="Times" w:hAnsi="Times" w:cs="Times"/>
                <w:sz w:val="18"/>
                <w:szCs w:val="18"/>
              </w:rPr>
              <w:t>a)</w:t>
            </w:r>
            <w:r w:rsidRPr="00101B75">
              <w:rPr>
                <w:rFonts w:ascii="Times" w:hAnsi="Times" w:cs="Times"/>
                <w:sz w:val="18"/>
                <w:szCs w:val="18"/>
              </w:rPr>
              <w:tab/>
              <w:t>Start Valve has not failed in OPEN position as verified by visual means through an access panel,</w:t>
            </w:r>
          </w:p>
          <w:p w:rsidR="008235E5" w:rsidRDefault="00967C7A" w:rsidP="008235E5">
            <w:pPr>
              <w:ind w:left="460" w:hanging="374"/>
              <w:rPr>
                <w:rFonts w:ascii="Times" w:hAnsi="Times" w:cs="Times"/>
                <w:sz w:val="18"/>
                <w:szCs w:val="18"/>
              </w:rPr>
            </w:pPr>
            <w:r w:rsidRPr="00101B75">
              <w:rPr>
                <w:rFonts w:ascii="Times" w:hAnsi="Times" w:cs="Times"/>
                <w:sz w:val="18"/>
                <w:szCs w:val="18"/>
              </w:rPr>
              <w:t>b)</w:t>
            </w:r>
            <w:r w:rsidRPr="00101B75">
              <w:rPr>
                <w:rFonts w:ascii="Times" w:hAnsi="Times" w:cs="Times"/>
                <w:sz w:val="18"/>
                <w:szCs w:val="18"/>
              </w:rPr>
              <w:tab/>
              <w:t>Start Valve is manually OPENED and CLOSED for engine starting in accordance with AFM Sta</w:t>
            </w:r>
            <w:r w:rsidR="008235E5">
              <w:rPr>
                <w:rFonts w:ascii="Times" w:hAnsi="Times" w:cs="Times"/>
                <w:sz w:val="18"/>
                <w:szCs w:val="18"/>
              </w:rPr>
              <w:t>rt Valve Failure procedure, and</w:t>
            </w:r>
          </w:p>
          <w:p w:rsidR="00967C7A" w:rsidRPr="00101B75" w:rsidRDefault="008235E5" w:rsidP="008235E5">
            <w:pPr>
              <w:ind w:left="460" w:hanging="374"/>
              <w:rPr>
                <w:rFonts w:ascii="Times" w:hAnsi="Times" w:cs="Times"/>
                <w:sz w:val="18"/>
                <w:szCs w:val="18"/>
              </w:rPr>
            </w:pPr>
            <w:r>
              <w:rPr>
                <w:rFonts w:ascii="Times" w:hAnsi="Times" w:cs="Times"/>
                <w:sz w:val="18"/>
                <w:szCs w:val="18"/>
              </w:rPr>
              <w:t>c)</w:t>
            </w:r>
            <w:r>
              <w:rPr>
                <w:rFonts w:ascii="Times" w:hAnsi="Times" w:cs="Times"/>
                <w:sz w:val="18"/>
                <w:szCs w:val="18"/>
              </w:rPr>
              <w:tab/>
            </w:r>
            <w:r w:rsidR="00C90641">
              <w:rPr>
                <w:rFonts w:ascii="Times" w:hAnsi="Times" w:cs="Times"/>
                <w:sz w:val="18"/>
                <w:szCs w:val="18"/>
              </w:rPr>
              <w:t>Continuous</w:t>
            </w:r>
            <w:r w:rsidR="00967C7A" w:rsidRPr="00101B75">
              <w:rPr>
                <w:rFonts w:ascii="Times" w:hAnsi="Times" w:cs="Times"/>
                <w:sz w:val="18"/>
                <w:szCs w:val="18"/>
              </w:rPr>
              <w:t xml:space="preserve"> Ignition, Engine Selector and Start switches are switched to the OFF position when engine has reached self-sustaining speed.</w:t>
            </w:r>
          </w:p>
        </w:tc>
        <w:tc>
          <w:tcPr>
            <w:tcW w:w="2880" w:type="dxa"/>
            <w:tcBorders>
              <w:bottom w:val="nil"/>
            </w:tcBorders>
          </w:tcPr>
          <w:p w:rsidR="00967C7A" w:rsidRPr="00101B75" w:rsidRDefault="00967C7A" w:rsidP="00820400">
            <w:pPr>
              <w:rPr>
                <w:rFonts w:ascii="Times" w:hAnsi="Times" w:cs="Times"/>
                <w:bCs/>
                <w:sz w:val="18"/>
                <w:szCs w:val="18"/>
              </w:rPr>
            </w:pPr>
            <w:r w:rsidRPr="00101B75">
              <w:rPr>
                <w:rFonts w:ascii="Times" w:hAnsi="Times" w:cs="Times"/>
                <w:sz w:val="18"/>
                <w:szCs w:val="18"/>
              </w:rPr>
              <w:t>Maintenance will ensure</w:t>
            </w:r>
            <w:r w:rsidRPr="00101B75">
              <w:rPr>
                <w:rFonts w:ascii="Times" w:hAnsi="Times" w:cs="Times"/>
                <w:bCs/>
                <w:sz w:val="18"/>
                <w:szCs w:val="18"/>
              </w:rPr>
              <w:t xml:space="preserve"> </w:t>
            </w:r>
          </w:p>
          <w:p w:rsidR="00967C7A" w:rsidRPr="00101B75" w:rsidRDefault="00967C7A" w:rsidP="00935632">
            <w:pPr>
              <w:ind w:left="370" w:hanging="300"/>
              <w:rPr>
                <w:rFonts w:ascii="Times" w:hAnsi="Times" w:cs="Times"/>
                <w:sz w:val="18"/>
                <w:szCs w:val="18"/>
              </w:rPr>
            </w:pPr>
            <w:r w:rsidRPr="00101B75">
              <w:rPr>
                <w:rFonts w:ascii="Times" w:hAnsi="Times" w:cs="Times"/>
                <w:sz w:val="18"/>
                <w:szCs w:val="18"/>
              </w:rPr>
              <w:t>a)</w:t>
            </w:r>
            <w:r w:rsidRPr="00101B75">
              <w:rPr>
                <w:rFonts w:ascii="Times" w:hAnsi="Times" w:cs="Times"/>
                <w:sz w:val="18"/>
                <w:szCs w:val="18"/>
              </w:rPr>
              <w:tab/>
            </w:r>
            <w:r w:rsidRPr="00101B75">
              <w:rPr>
                <w:rFonts w:ascii="Times" w:hAnsi="Times" w:cs="Times"/>
                <w:bCs/>
                <w:sz w:val="18"/>
                <w:szCs w:val="18"/>
              </w:rPr>
              <w:t>Start Valve</w:t>
            </w:r>
            <w:r w:rsidRPr="00101B75">
              <w:rPr>
                <w:rFonts w:ascii="Times" w:hAnsi="Times" w:cs="Times"/>
                <w:sz w:val="18"/>
                <w:szCs w:val="18"/>
              </w:rPr>
              <w:t xml:space="preserve"> has not failed in </w:t>
            </w:r>
            <w:r w:rsidRPr="00101B75">
              <w:rPr>
                <w:rFonts w:ascii="Times" w:hAnsi="Times" w:cs="Times"/>
                <w:bCs/>
                <w:sz w:val="18"/>
                <w:szCs w:val="18"/>
              </w:rPr>
              <w:t>OPEN</w:t>
            </w:r>
            <w:r w:rsidRPr="00101B75">
              <w:rPr>
                <w:rFonts w:ascii="Times" w:hAnsi="Times" w:cs="Times"/>
                <w:sz w:val="18"/>
                <w:szCs w:val="18"/>
              </w:rPr>
              <w:t xml:space="preserve"> position,</w:t>
            </w:r>
          </w:p>
          <w:p w:rsidR="00967C7A" w:rsidRPr="00101B75" w:rsidRDefault="00967C7A" w:rsidP="00935632">
            <w:pPr>
              <w:ind w:left="370" w:hanging="300"/>
              <w:rPr>
                <w:rFonts w:ascii="Times" w:hAnsi="Times" w:cs="Times"/>
                <w:sz w:val="18"/>
                <w:szCs w:val="18"/>
              </w:rPr>
            </w:pPr>
            <w:r w:rsidRPr="00101B75">
              <w:rPr>
                <w:rFonts w:ascii="Times" w:hAnsi="Times" w:cs="Times"/>
                <w:sz w:val="18"/>
                <w:szCs w:val="18"/>
              </w:rPr>
              <w:t>b)</w:t>
            </w:r>
            <w:r w:rsidRPr="00101B75">
              <w:rPr>
                <w:rFonts w:ascii="Times" w:hAnsi="Times" w:cs="Times"/>
                <w:sz w:val="18"/>
                <w:szCs w:val="18"/>
              </w:rPr>
              <w:tab/>
            </w:r>
            <w:r w:rsidRPr="00101B75">
              <w:rPr>
                <w:rFonts w:ascii="Times" w:hAnsi="Times" w:cs="Times"/>
                <w:bCs/>
                <w:sz w:val="18"/>
                <w:szCs w:val="18"/>
              </w:rPr>
              <w:t>Start Valve</w:t>
            </w:r>
            <w:r w:rsidRPr="00101B75">
              <w:rPr>
                <w:rFonts w:ascii="Times" w:hAnsi="Times" w:cs="Times"/>
                <w:sz w:val="18"/>
                <w:szCs w:val="18"/>
              </w:rPr>
              <w:t xml:space="preserve"> is manually </w:t>
            </w:r>
            <w:r w:rsidRPr="00101B75">
              <w:rPr>
                <w:rFonts w:ascii="Times" w:hAnsi="Times" w:cs="Times"/>
                <w:bCs/>
                <w:sz w:val="18"/>
                <w:szCs w:val="18"/>
              </w:rPr>
              <w:t>OPENED</w:t>
            </w:r>
            <w:r w:rsidRPr="00101B75">
              <w:rPr>
                <w:rFonts w:ascii="Times" w:hAnsi="Times" w:cs="Times"/>
                <w:sz w:val="18"/>
                <w:szCs w:val="18"/>
              </w:rPr>
              <w:t xml:space="preserve"> and </w:t>
            </w:r>
            <w:r w:rsidRPr="00101B75">
              <w:rPr>
                <w:rFonts w:ascii="Times" w:hAnsi="Times" w:cs="Times"/>
                <w:bCs/>
                <w:sz w:val="18"/>
                <w:szCs w:val="18"/>
              </w:rPr>
              <w:t>CLOSED</w:t>
            </w:r>
            <w:r w:rsidRPr="00101B75">
              <w:rPr>
                <w:rFonts w:ascii="Times" w:hAnsi="Times" w:cs="Times"/>
                <w:sz w:val="18"/>
                <w:szCs w:val="18"/>
              </w:rPr>
              <w:t xml:space="preserve"> for engine starting,</w:t>
            </w:r>
          </w:p>
          <w:p w:rsidR="00967C7A" w:rsidRPr="00101B75" w:rsidRDefault="00967C7A" w:rsidP="00935632">
            <w:pPr>
              <w:ind w:left="370" w:hanging="300"/>
              <w:rPr>
                <w:rFonts w:ascii="Times" w:hAnsi="Times" w:cs="Times"/>
                <w:sz w:val="18"/>
                <w:szCs w:val="18"/>
              </w:rPr>
            </w:pPr>
            <w:r w:rsidRPr="00101B75">
              <w:rPr>
                <w:rFonts w:ascii="Times" w:hAnsi="Times" w:cs="Times"/>
                <w:sz w:val="18"/>
                <w:szCs w:val="18"/>
              </w:rPr>
              <w:t>c)</w:t>
            </w:r>
            <w:r w:rsidRPr="00101B75">
              <w:rPr>
                <w:rFonts w:ascii="Times" w:hAnsi="Times" w:cs="Times"/>
                <w:sz w:val="18"/>
                <w:szCs w:val="18"/>
              </w:rPr>
              <w:tab/>
            </w:r>
            <w:proofErr w:type="spellStart"/>
            <w:r w:rsidRPr="00101B75">
              <w:rPr>
                <w:rFonts w:ascii="Times" w:hAnsi="Times" w:cs="Times"/>
                <w:bCs/>
                <w:sz w:val="18"/>
                <w:szCs w:val="18"/>
              </w:rPr>
              <w:t>Airstart</w:t>
            </w:r>
            <w:proofErr w:type="spellEnd"/>
            <w:r w:rsidRPr="00101B75">
              <w:rPr>
                <w:rFonts w:ascii="Times" w:hAnsi="Times" w:cs="Times"/>
                <w:bCs/>
                <w:sz w:val="18"/>
                <w:szCs w:val="18"/>
              </w:rPr>
              <w:t xml:space="preserve"> (Continuous) Ignition, Engine Selector</w:t>
            </w:r>
            <w:r w:rsidRPr="00101B75">
              <w:rPr>
                <w:rFonts w:ascii="Times" w:hAnsi="Times" w:cs="Times"/>
                <w:sz w:val="18"/>
                <w:szCs w:val="18"/>
              </w:rPr>
              <w:t xml:space="preserve"> and </w:t>
            </w:r>
            <w:r w:rsidRPr="00101B75">
              <w:rPr>
                <w:rFonts w:ascii="Times" w:hAnsi="Times" w:cs="Times"/>
                <w:bCs/>
                <w:sz w:val="18"/>
                <w:szCs w:val="18"/>
              </w:rPr>
              <w:t>Start Switche</w:t>
            </w:r>
            <w:r w:rsidRPr="00101B75">
              <w:rPr>
                <w:rFonts w:ascii="Times" w:hAnsi="Times" w:cs="Times"/>
                <w:sz w:val="18"/>
                <w:szCs w:val="18"/>
              </w:rPr>
              <w:t xml:space="preserve">s are switched to </w:t>
            </w:r>
            <w:r w:rsidRPr="00101B75">
              <w:rPr>
                <w:rFonts w:ascii="Times" w:hAnsi="Times" w:cs="Times"/>
                <w:bCs/>
                <w:sz w:val="18"/>
                <w:szCs w:val="18"/>
              </w:rPr>
              <w:t>OFF</w:t>
            </w:r>
            <w:r w:rsidRPr="00101B75">
              <w:rPr>
                <w:rFonts w:ascii="Times" w:hAnsi="Times" w:cs="Times"/>
                <w:sz w:val="18"/>
                <w:szCs w:val="18"/>
              </w:rPr>
              <w:t xml:space="preserve"> when engine has reached self sustaining speed, and</w:t>
            </w:r>
          </w:p>
          <w:p w:rsidR="00967C7A" w:rsidRPr="00101B75" w:rsidRDefault="00411052" w:rsidP="00935632">
            <w:pPr>
              <w:ind w:left="370" w:hanging="300"/>
              <w:rPr>
                <w:rFonts w:ascii="Times" w:hAnsi="Times" w:cs="Times"/>
                <w:sz w:val="18"/>
                <w:szCs w:val="18"/>
              </w:rPr>
            </w:pPr>
            <w:r>
              <w:rPr>
                <w:rFonts w:ascii="Times" w:hAnsi="Times" w:cs="Times"/>
                <w:sz w:val="18"/>
                <w:szCs w:val="18"/>
              </w:rPr>
              <w:t>d)</w:t>
            </w:r>
            <w:r>
              <w:rPr>
                <w:rFonts w:ascii="Times" w:hAnsi="Times" w:cs="Times"/>
                <w:sz w:val="18"/>
                <w:szCs w:val="18"/>
              </w:rPr>
              <w:tab/>
            </w:r>
            <w:proofErr w:type="spellStart"/>
            <w:r w:rsidR="00967C7A" w:rsidRPr="00101B75">
              <w:rPr>
                <w:rFonts w:ascii="Times" w:hAnsi="Times" w:cs="Times"/>
                <w:bCs/>
                <w:sz w:val="18"/>
                <w:szCs w:val="18"/>
              </w:rPr>
              <w:t>Airstart</w:t>
            </w:r>
            <w:proofErr w:type="spellEnd"/>
            <w:r w:rsidR="00967C7A" w:rsidRPr="00101B75">
              <w:rPr>
                <w:rFonts w:ascii="Times" w:hAnsi="Times" w:cs="Times"/>
                <w:bCs/>
                <w:sz w:val="18"/>
                <w:szCs w:val="18"/>
              </w:rPr>
              <w:t xml:space="preserve"> Ignition</w:t>
            </w:r>
            <w:r w:rsidR="00967C7A" w:rsidRPr="00101B75">
              <w:rPr>
                <w:rFonts w:ascii="Times" w:hAnsi="Times" w:cs="Times"/>
                <w:sz w:val="18"/>
                <w:szCs w:val="18"/>
              </w:rPr>
              <w:t xml:space="preserve"> System is operative.</w:t>
            </w:r>
          </w:p>
          <w:p w:rsidR="00967C7A" w:rsidRPr="00101B75" w:rsidRDefault="00967C7A" w:rsidP="00820400">
            <w:pPr>
              <w:spacing w:before="240"/>
              <w:ind w:left="30" w:hanging="30"/>
              <w:rPr>
                <w:rFonts w:ascii="Times" w:hAnsi="Times" w:cs="Times"/>
                <w:sz w:val="18"/>
                <w:szCs w:val="18"/>
              </w:rPr>
            </w:pPr>
            <w:r w:rsidRPr="00101B75">
              <w:rPr>
                <w:rFonts w:ascii="Times" w:hAnsi="Times" w:cs="Times"/>
                <w:sz w:val="18"/>
                <w:szCs w:val="18"/>
              </w:rPr>
              <w:t>The flight crew may perform this task if properly qualified and authorized.</w:t>
            </w:r>
          </w:p>
        </w:tc>
        <w:tc>
          <w:tcPr>
            <w:tcW w:w="2520" w:type="dxa"/>
            <w:tcBorders>
              <w:bottom w:val="nil"/>
            </w:tcBorders>
          </w:tcPr>
          <w:p w:rsidR="00967C7A" w:rsidRPr="00101B75" w:rsidRDefault="00967C7A" w:rsidP="00820400">
            <w:pPr>
              <w:ind w:left="30" w:hanging="30"/>
              <w:rPr>
                <w:rFonts w:ascii="Times" w:hAnsi="Times" w:cs="Times"/>
                <w:sz w:val="18"/>
                <w:szCs w:val="18"/>
              </w:rPr>
            </w:pPr>
            <w:r w:rsidRPr="00101B75">
              <w:rPr>
                <w:rFonts w:ascii="Times" w:hAnsi="Times" w:cs="Times"/>
                <w:sz w:val="18"/>
                <w:szCs w:val="18"/>
              </w:rPr>
              <w:t>None Required.</w:t>
            </w:r>
          </w:p>
        </w:tc>
        <w:tc>
          <w:tcPr>
            <w:tcW w:w="2340" w:type="dxa"/>
            <w:tcBorders>
              <w:bottom w:val="nil"/>
            </w:tcBorders>
          </w:tcPr>
          <w:p w:rsidR="00967C7A" w:rsidRPr="00101B75" w:rsidRDefault="00967C7A" w:rsidP="00820400">
            <w:pPr>
              <w:rPr>
                <w:rFonts w:ascii="Times" w:hAnsi="Times" w:cs="Times"/>
                <w:sz w:val="18"/>
                <w:szCs w:val="18"/>
              </w:rPr>
            </w:pPr>
            <w:r w:rsidRPr="00101B75">
              <w:rPr>
                <w:rFonts w:ascii="Times" w:hAnsi="Times" w:cs="Times"/>
                <w:sz w:val="18"/>
                <w:szCs w:val="18"/>
              </w:rPr>
              <w:t xml:space="preserve">An Inoperative Placard will be placed on </w:t>
            </w:r>
            <w:r w:rsidRPr="00101B75">
              <w:rPr>
                <w:rFonts w:ascii="Times" w:hAnsi="Times" w:cs="Times"/>
                <w:bCs/>
                <w:sz w:val="18"/>
                <w:szCs w:val="18"/>
              </w:rPr>
              <w:t>Start Valve Position Indicator Lights</w:t>
            </w:r>
            <w:r w:rsidRPr="00101B75">
              <w:rPr>
                <w:rFonts w:ascii="Times" w:hAnsi="Times" w:cs="Times"/>
                <w:sz w:val="18"/>
                <w:szCs w:val="18"/>
              </w:rPr>
              <w:t xml:space="preserve"> and will be noted on ADLS.</w:t>
            </w:r>
          </w:p>
        </w:tc>
      </w:tr>
      <w:tr w:rsidR="00967C7A" w:rsidRPr="00101B75" w:rsidTr="00967C7A">
        <w:trPr>
          <w:cantSplit/>
        </w:trPr>
        <w:tc>
          <w:tcPr>
            <w:tcW w:w="2780" w:type="dxa"/>
            <w:tcBorders>
              <w:top w:val="nil"/>
            </w:tcBorders>
          </w:tcPr>
          <w:p w:rsidR="00967C7A" w:rsidRPr="005D7B94" w:rsidRDefault="00967C7A" w:rsidP="00820400">
            <w:pPr>
              <w:tabs>
                <w:tab w:val="left" w:pos="440"/>
                <w:tab w:val="left" w:pos="2340"/>
              </w:tabs>
              <w:ind w:left="86"/>
            </w:pPr>
          </w:p>
        </w:tc>
        <w:tc>
          <w:tcPr>
            <w:tcW w:w="360" w:type="dxa"/>
            <w:tcBorders>
              <w:top w:val="nil"/>
            </w:tcBorders>
          </w:tcPr>
          <w:p w:rsidR="00967C7A" w:rsidRPr="00101B75" w:rsidRDefault="00967C7A" w:rsidP="00820400">
            <w:pPr>
              <w:tabs>
                <w:tab w:val="left" w:pos="360"/>
              </w:tabs>
              <w:rPr>
                <w:rFonts w:ascii="Times" w:hAnsi="Times" w:cs="Times"/>
                <w:sz w:val="18"/>
                <w:szCs w:val="18"/>
              </w:rPr>
            </w:pPr>
          </w:p>
        </w:tc>
        <w:tc>
          <w:tcPr>
            <w:tcW w:w="360" w:type="dxa"/>
            <w:tcBorders>
              <w:top w:val="nil"/>
            </w:tcBorders>
          </w:tcPr>
          <w:p w:rsidR="00967C7A" w:rsidRPr="00101B75" w:rsidRDefault="00967C7A" w:rsidP="00820400">
            <w:pPr>
              <w:tabs>
                <w:tab w:val="left" w:pos="360"/>
              </w:tabs>
              <w:rPr>
                <w:rFonts w:ascii="Times" w:hAnsi="Times" w:cs="Times"/>
                <w:sz w:val="18"/>
                <w:szCs w:val="18"/>
              </w:rPr>
            </w:pPr>
          </w:p>
        </w:tc>
        <w:tc>
          <w:tcPr>
            <w:tcW w:w="3240" w:type="dxa"/>
            <w:tcBorders>
              <w:top w:val="nil"/>
            </w:tcBorders>
          </w:tcPr>
          <w:p w:rsidR="00967C7A" w:rsidRPr="00101B75" w:rsidRDefault="00967C7A" w:rsidP="00820400">
            <w:pPr>
              <w:ind w:left="14" w:hanging="14"/>
              <w:rPr>
                <w:rFonts w:ascii="Times" w:hAnsi="Times" w:cs="Times"/>
                <w:sz w:val="18"/>
                <w:szCs w:val="18"/>
              </w:rPr>
            </w:pPr>
          </w:p>
        </w:tc>
        <w:tc>
          <w:tcPr>
            <w:tcW w:w="2880" w:type="dxa"/>
            <w:tcBorders>
              <w:top w:val="nil"/>
            </w:tcBorders>
          </w:tcPr>
          <w:p w:rsidR="00967C7A" w:rsidRPr="00101B75" w:rsidRDefault="00967C7A" w:rsidP="00820400">
            <w:pPr>
              <w:rPr>
                <w:rFonts w:ascii="Times" w:hAnsi="Times" w:cs="Times"/>
                <w:sz w:val="18"/>
                <w:szCs w:val="18"/>
              </w:rPr>
            </w:pPr>
          </w:p>
        </w:tc>
        <w:tc>
          <w:tcPr>
            <w:tcW w:w="2520" w:type="dxa"/>
            <w:tcBorders>
              <w:top w:val="nil"/>
            </w:tcBorders>
          </w:tcPr>
          <w:p w:rsidR="00967C7A" w:rsidRPr="00101B75" w:rsidRDefault="00967C7A" w:rsidP="00820400">
            <w:pPr>
              <w:ind w:left="30" w:hanging="30"/>
              <w:rPr>
                <w:rFonts w:ascii="Times" w:hAnsi="Times" w:cs="Times"/>
                <w:sz w:val="18"/>
                <w:szCs w:val="18"/>
              </w:rPr>
            </w:pPr>
          </w:p>
        </w:tc>
        <w:tc>
          <w:tcPr>
            <w:tcW w:w="2340" w:type="dxa"/>
            <w:tcBorders>
              <w:top w:val="nil"/>
            </w:tcBorders>
          </w:tcPr>
          <w:p w:rsidR="00967C7A" w:rsidRPr="00101B75" w:rsidRDefault="00967C7A" w:rsidP="00820400">
            <w:pPr>
              <w:rPr>
                <w:rFonts w:ascii="Times" w:hAnsi="Times" w:cs="Times"/>
                <w:sz w:val="18"/>
                <w:szCs w:val="18"/>
              </w:rPr>
            </w:pPr>
          </w:p>
        </w:tc>
      </w:tr>
    </w:tbl>
    <w:p w:rsidR="00D16A08" w:rsidRDefault="00D16A08" w:rsidP="007245C4">
      <w:pPr>
        <w:jc w:val="center"/>
        <w:sectPr w:rsidR="00D16A08" w:rsidSect="00EA538C">
          <w:headerReference w:type="default" r:id="rId207"/>
          <w:pgSz w:w="15840" w:h="12240" w:orient="landscape"/>
          <w:pgMar w:top="720" w:right="720" w:bottom="720" w:left="720" w:header="720" w:footer="720" w:gutter="0"/>
          <w:cols w:space="720"/>
          <w:docGrid w:linePitch="360"/>
        </w:sect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Default="00933D83" w:rsidP="00933D83">
      <w:pPr>
        <w:jc w:val="center"/>
        <w:rPr>
          <w:b/>
          <w:bCs/>
          <w:sz w:val="36"/>
          <w:szCs w:val="36"/>
        </w:rPr>
      </w:pPr>
    </w:p>
    <w:p w:rsidR="00933D83" w:rsidRDefault="00933D83" w:rsidP="00933D83">
      <w:pPr>
        <w:jc w:val="center"/>
        <w:rPr>
          <w:b/>
          <w:bCs/>
          <w:sz w:val="36"/>
          <w:szCs w:val="36"/>
        </w:rPr>
      </w:pPr>
    </w:p>
    <w:p w:rsidR="00933D83" w:rsidRDefault="00933D83" w:rsidP="00933D83">
      <w:pPr>
        <w:jc w:val="center"/>
        <w:rPr>
          <w:b/>
          <w:bCs/>
          <w:sz w:val="36"/>
          <w:szCs w:val="36"/>
        </w:rPr>
      </w:pPr>
    </w:p>
    <w:p w:rsidR="00933D83"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p>
    <w:p w:rsidR="00933D83" w:rsidRPr="00101B75" w:rsidRDefault="00933D83" w:rsidP="00933D83">
      <w:pPr>
        <w:jc w:val="center"/>
        <w:rPr>
          <w:b/>
          <w:bCs/>
          <w:sz w:val="36"/>
          <w:szCs w:val="36"/>
        </w:rPr>
      </w:pPr>
      <w:r w:rsidRPr="00101B75">
        <w:rPr>
          <w:rFonts w:ascii="Symbol" w:hAnsi="Symbol" w:cs="Symbol"/>
          <w:position w:val="18"/>
          <w:sz w:val="20"/>
          <w:szCs w:val="20"/>
        </w:rPr>
        <w:t></w:t>
      </w:r>
    </w:p>
    <w:p w:rsidR="00933D83" w:rsidRPr="00101B75" w:rsidRDefault="00933D83" w:rsidP="00933D83">
      <w:pPr>
        <w:jc w:val="center"/>
        <w:rPr>
          <w:b/>
          <w:bCs/>
          <w:sz w:val="28"/>
          <w:szCs w:val="28"/>
        </w:rPr>
      </w:pPr>
      <w:r w:rsidRPr="00101B75">
        <w:rPr>
          <w:b/>
          <w:bCs/>
          <w:sz w:val="28"/>
          <w:szCs w:val="28"/>
        </w:rPr>
        <w:t>GULFSTREAM AEROSPACE CORPORATION</w:t>
      </w:r>
    </w:p>
    <w:p w:rsidR="00933D83" w:rsidRPr="00101B75" w:rsidRDefault="00933D83" w:rsidP="00933D83">
      <w:pPr>
        <w:jc w:val="center"/>
        <w:rPr>
          <w:b/>
          <w:bCs/>
        </w:rPr>
      </w:pPr>
      <w:r w:rsidRPr="00101B75">
        <w:rPr>
          <w:b/>
          <w:bCs/>
        </w:rPr>
        <w:t>P.O. Box 2206, Savannah, Georgia 31402-2206</w:t>
      </w:r>
    </w:p>
    <w:p w:rsidR="00933D83" w:rsidRDefault="00933D83" w:rsidP="00933D83">
      <w:pPr>
        <w:jc w:val="center"/>
      </w:pPr>
      <w:r w:rsidRPr="00101B75">
        <w:rPr>
          <w:b/>
          <w:bCs/>
        </w:rPr>
        <w:t>Telephone (912) 965-3000 Telex 3772775</w:t>
      </w:r>
    </w:p>
    <w:p w:rsidR="00EA538C" w:rsidRPr="00855555" w:rsidRDefault="00EA538C" w:rsidP="007245C4">
      <w:pPr>
        <w:jc w:val="center"/>
      </w:pPr>
    </w:p>
    <w:sectPr w:rsidR="00EA538C" w:rsidRPr="00855555" w:rsidSect="00EA538C">
      <w:headerReference w:type="default" r:id="rId20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7C1" w:rsidRDefault="006417C1">
      <w:r>
        <w:separator/>
      </w:r>
    </w:p>
  </w:endnote>
  <w:endnote w:type="continuationSeparator" w:id="0">
    <w:p w:rsidR="006417C1" w:rsidRDefault="0064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w:t>
    </w:r>
  </w:p>
  <w:p w:rsidR="006417C1" w:rsidRDefault="006417C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- 10</w:t>
    </w:r>
  </w:p>
  <w:p w:rsidR="006417C1" w:rsidRDefault="006417C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- 11</w:t>
    </w:r>
  </w:p>
  <w:p w:rsidR="006417C1" w:rsidRDefault="006417C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- 12</w:t>
    </w:r>
  </w:p>
  <w:p w:rsidR="006417C1" w:rsidRDefault="006417C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- 13</w:t>
    </w:r>
  </w:p>
  <w:p w:rsidR="006417C1" w:rsidRDefault="006417C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- 14</w:t>
    </w:r>
  </w:p>
  <w:p w:rsidR="006417C1" w:rsidRDefault="006417C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- 15</w:t>
    </w:r>
  </w:p>
  <w:p w:rsidR="006417C1" w:rsidRDefault="006417C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- 16</w:t>
    </w:r>
  </w:p>
  <w:p w:rsidR="006417C1" w:rsidRDefault="006417C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- 17</w:t>
    </w:r>
  </w:p>
  <w:p w:rsidR="006417C1" w:rsidRDefault="006417C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- 18</w:t>
    </w:r>
  </w:p>
  <w:p w:rsidR="006417C1" w:rsidRDefault="006417C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- 19</w:t>
    </w:r>
  </w:p>
  <w:p w:rsidR="006417C1" w:rsidRDefault="006417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- 2</w:t>
    </w:r>
  </w:p>
  <w:p w:rsidR="006417C1" w:rsidRDefault="006417C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- 20</w:t>
    </w:r>
  </w:p>
  <w:p w:rsidR="006417C1" w:rsidRDefault="006417C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- 3</w:t>
    </w:r>
  </w:p>
  <w:p w:rsidR="006417C1" w:rsidRDefault="006417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- 4</w:t>
    </w:r>
  </w:p>
  <w:p w:rsidR="006417C1" w:rsidRDefault="006417C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- 5</w:t>
    </w:r>
  </w:p>
  <w:p w:rsidR="006417C1" w:rsidRDefault="006417C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- 6</w:t>
    </w:r>
  </w:p>
  <w:p w:rsidR="006417C1" w:rsidRDefault="006417C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- 7</w:t>
    </w:r>
  </w:p>
  <w:p w:rsidR="006417C1" w:rsidRDefault="006417C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- 8</w:t>
    </w:r>
  </w:p>
  <w:p w:rsidR="006417C1" w:rsidRDefault="006417C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0643D8">
    <w:pPr>
      <w:pStyle w:val="Footer"/>
      <w:jc w:val="right"/>
    </w:pPr>
    <w:r>
      <w:t>Front Matter</w:t>
    </w:r>
  </w:p>
  <w:p w:rsidR="006417C1" w:rsidRDefault="006417C1" w:rsidP="000643D8">
    <w:pPr>
      <w:pStyle w:val="Footer"/>
      <w:jc w:val="right"/>
    </w:pPr>
    <w:r>
      <w:t>F - 9</w:t>
    </w:r>
  </w:p>
  <w:p w:rsidR="006417C1" w:rsidRDefault="00641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7C1" w:rsidRDefault="006417C1">
      <w:r>
        <w:separator/>
      </w:r>
    </w:p>
  </w:footnote>
  <w:footnote w:type="continuationSeparator" w:id="0">
    <w:p w:rsidR="006417C1" w:rsidRDefault="006417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Default="006417C1" w:rsidP="00185393">
    <w:pPr>
      <w:pStyle w:val="Header"/>
      <w:tabs>
        <w:tab w:val="right" w:pos="6390"/>
      </w:tabs>
      <w:spacing w:before="40"/>
      <w:ind w:left="1440"/>
    </w:pPr>
    <w:r>
      <w:rPr>
        <w:b/>
        <w:i/>
        <w:noProof/>
      </w:rPr>
      <w:pict>
        <v:line id="_x0000_s2050" style="position:absolute;left:0;text-align:left;flip:y;z-index:251657728" from="72.95pt,27.95pt" to="468.45pt,27.95pt" strokeweight="1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9.5pt;height:34.5pt" fillcolor="window">
          <v:imagedata r:id="rId1" o:title="gulfstream_gd_black"/>
        </v:shape>
      </w:pict>
    </w:r>
    <w:r>
      <w:rPr>
        <w:b/>
        <w:i/>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2D2A59">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2D2A59">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31-4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31.</w:t>
          </w:r>
          <w:r>
            <w:rPr>
              <w:rFonts w:ascii="Arial" w:hAnsi="Arial"/>
              <w:b/>
              <w:sz w:val="18"/>
              <w:szCs w:val="18"/>
            </w:rPr>
            <w:tab/>
            <w:t xml:space="preserve">INDICATING / </w:t>
          </w:r>
        </w:p>
        <w:p w:rsidR="006417C1" w:rsidRPr="00E969BC" w:rsidRDefault="006417C1" w:rsidP="0059024D">
          <w:pPr>
            <w:pStyle w:val="Header"/>
            <w:tabs>
              <w:tab w:val="left" w:pos="180"/>
            </w:tabs>
            <w:ind w:left="331" w:right="-115" w:hanging="331"/>
            <w:rPr>
              <w:rFonts w:ascii="Arial" w:hAnsi="Arial"/>
              <w:b/>
              <w:sz w:val="18"/>
              <w:szCs w:val="18"/>
            </w:rPr>
          </w:pPr>
          <w:r>
            <w:rPr>
              <w:rFonts w:ascii="Arial" w:hAnsi="Arial"/>
              <w:b/>
              <w:sz w:val="18"/>
              <w:szCs w:val="18"/>
            </w:rPr>
            <w:tab/>
          </w:r>
          <w:r>
            <w:rPr>
              <w:rFonts w:ascii="Arial" w:hAnsi="Arial"/>
              <w:b/>
              <w:sz w:val="18"/>
              <w:szCs w:val="18"/>
            </w:rPr>
            <w:tab/>
            <w:t>RECORDING SYSTEMS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32-1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882D39">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882D39">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32.</w:t>
          </w:r>
          <w:r>
            <w:rPr>
              <w:rFonts w:ascii="Arial" w:hAnsi="Arial"/>
              <w:b/>
              <w:sz w:val="18"/>
              <w:szCs w:val="18"/>
            </w:rPr>
            <w:tab/>
            <w:t>LANDING GEAR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32-2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882D39">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32.</w:t>
          </w:r>
          <w:r>
            <w:rPr>
              <w:rFonts w:ascii="Arial" w:hAnsi="Arial"/>
              <w:b/>
              <w:sz w:val="18"/>
              <w:szCs w:val="18"/>
            </w:rPr>
            <w:tab/>
            <w:t>LANDING GEAR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0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33-10</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33-12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33.</w:t>
          </w:r>
          <w:r>
            <w:rPr>
              <w:rFonts w:ascii="Arial" w:hAnsi="Arial"/>
              <w:b/>
              <w:sz w:val="18"/>
              <w:szCs w:val="18"/>
            </w:rPr>
            <w:tab/>
            <w:t>LIGHTS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34-1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217FD3">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34-2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CE357F">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34-3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34-4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34-5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F35FEA">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F35FEA">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34-6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34-7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34-10</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F35FEA">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F35FEA">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F35FEA">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34-19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34-20</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CD71F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CD71F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973CA4">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CC5F86">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F35FEA">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F35FEA">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F35FEA">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01BF0">
          <w:pPr>
            <w:pStyle w:val="Header"/>
            <w:tabs>
              <w:tab w:val="left" w:pos="1613"/>
            </w:tabs>
            <w:spacing w:before="60"/>
            <w:rPr>
              <w:rFonts w:ascii="Arial" w:hAnsi="Arial"/>
              <w:sz w:val="18"/>
              <w:szCs w:val="18"/>
            </w:rPr>
          </w:pPr>
          <w:r>
            <w:rPr>
              <w:rFonts w:ascii="Arial" w:hAnsi="Arial"/>
              <w:sz w:val="18"/>
              <w:szCs w:val="18"/>
            </w:rPr>
            <w:t>PAGE NUMBER: 34-28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CC5F86">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CC5F86">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34.</w:t>
          </w:r>
          <w:r>
            <w:rPr>
              <w:rFonts w:ascii="Arial" w:hAnsi="Arial"/>
              <w:b/>
              <w:sz w:val="18"/>
              <w:szCs w:val="18"/>
            </w:rPr>
            <w:tab/>
            <w:t>NAVIGATION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35-1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35.</w:t>
          </w:r>
          <w:r>
            <w:rPr>
              <w:rFonts w:ascii="Arial" w:hAnsi="Arial"/>
              <w:b/>
              <w:sz w:val="18"/>
              <w:szCs w:val="18"/>
            </w:rPr>
            <w:tab/>
            <w:t>OXYGEN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35-2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6F2B52">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6F2B52">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35.</w:t>
          </w:r>
          <w:r>
            <w:rPr>
              <w:rFonts w:ascii="Arial" w:hAnsi="Arial"/>
              <w:b/>
              <w:sz w:val="18"/>
              <w:szCs w:val="18"/>
            </w:rPr>
            <w:tab/>
            <w:t>OXYGEN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35-3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35.</w:t>
          </w:r>
          <w:r>
            <w:rPr>
              <w:rFonts w:ascii="Arial" w:hAnsi="Arial"/>
              <w:b/>
              <w:sz w:val="18"/>
              <w:szCs w:val="18"/>
            </w:rPr>
            <w:tab/>
            <w:t>OXYGEN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36-1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36.</w:t>
          </w:r>
          <w:r>
            <w:rPr>
              <w:rFonts w:ascii="Arial" w:hAnsi="Arial"/>
              <w:b/>
              <w:sz w:val="18"/>
              <w:szCs w:val="18"/>
            </w:rPr>
            <w:tab/>
            <w:t>PNEUMATIC</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36-2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36.</w:t>
          </w:r>
          <w:r>
            <w:rPr>
              <w:rFonts w:ascii="Arial" w:hAnsi="Arial"/>
              <w:b/>
              <w:sz w:val="18"/>
              <w:szCs w:val="18"/>
            </w:rPr>
            <w:tab/>
            <w:t>PNEUMATIC</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36-3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36.</w:t>
          </w:r>
          <w:r>
            <w:rPr>
              <w:rFonts w:ascii="Arial" w:hAnsi="Arial"/>
              <w:b/>
              <w:sz w:val="18"/>
              <w:szCs w:val="18"/>
            </w:rPr>
            <w:tab/>
            <w:t>PNEUMATIC</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38-1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38.</w:t>
          </w:r>
          <w:r>
            <w:rPr>
              <w:rFonts w:ascii="Arial" w:hAnsi="Arial"/>
              <w:b/>
              <w:sz w:val="18"/>
              <w:szCs w:val="18"/>
            </w:rPr>
            <w:tab/>
            <w:t>WATER/WASTE</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21-10</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38-2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38.</w:t>
          </w:r>
          <w:r>
            <w:rPr>
              <w:rFonts w:ascii="Arial" w:hAnsi="Arial"/>
              <w:b/>
              <w:sz w:val="18"/>
              <w:szCs w:val="18"/>
            </w:rPr>
            <w:tab/>
            <w:t>WATER/WASTE</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45-1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45.</w:t>
          </w:r>
          <w:r>
            <w:rPr>
              <w:rFonts w:ascii="Arial" w:hAnsi="Arial"/>
              <w:b/>
              <w:sz w:val="18"/>
              <w:szCs w:val="18"/>
            </w:rPr>
            <w:tab/>
            <w:t>CENTRAL MAINTENANCE COMPUTER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46-1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46.</w:t>
          </w:r>
          <w:r>
            <w:rPr>
              <w:rFonts w:ascii="Arial" w:hAnsi="Arial"/>
              <w:b/>
              <w:sz w:val="18"/>
              <w:szCs w:val="18"/>
            </w:rPr>
            <w:tab/>
            <w:t>NEW TECHNOLOGY</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46-2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46.</w:t>
          </w:r>
          <w:r>
            <w:rPr>
              <w:rFonts w:ascii="Arial" w:hAnsi="Arial"/>
              <w:b/>
              <w:sz w:val="18"/>
              <w:szCs w:val="18"/>
            </w:rPr>
            <w:tab/>
            <w:t>NEW TECHNOLOGY</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46-3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46.</w:t>
          </w:r>
          <w:r>
            <w:rPr>
              <w:rFonts w:ascii="Arial" w:hAnsi="Arial"/>
              <w:b/>
              <w:sz w:val="18"/>
              <w:szCs w:val="18"/>
            </w:rPr>
            <w:tab/>
            <w:t>NEW TECHNOLOGY</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49-1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49.</w:t>
          </w:r>
          <w:r>
            <w:rPr>
              <w:rFonts w:ascii="Arial" w:hAnsi="Arial"/>
              <w:b/>
              <w:sz w:val="18"/>
              <w:szCs w:val="18"/>
            </w:rPr>
            <w:tab/>
            <w:t>AIRBORNE AUXILIARY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49-2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49.</w:t>
          </w:r>
          <w:r>
            <w:rPr>
              <w:rFonts w:ascii="Arial" w:hAnsi="Arial"/>
              <w:b/>
              <w:sz w:val="18"/>
              <w:szCs w:val="18"/>
            </w:rPr>
            <w:tab/>
            <w:t>AIRBORNE AUXILIARY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49-3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49.</w:t>
          </w:r>
          <w:r>
            <w:rPr>
              <w:rFonts w:ascii="Arial" w:hAnsi="Arial"/>
              <w:b/>
              <w:sz w:val="18"/>
              <w:szCs w:val="18"/>
            </w:rPr>
            <w:tab/>
            <w:t>AIRBORNE AUXILIARY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49-4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49.</w:t>
          </w:r>
          <w:r>
            <w:rPr>
              <w:rFonts w:ascii="Arial" w:hAnsi="Arial"/>
              <w:b/>
              <w:sz w:val="18"/>
              <w:szCs w:val="18"/>
            </w:rPr>
            <w:tab/>
            <w:t>AIRBORNE AUXILIARY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49-5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49.</w:t>
          </w:r>
          <w:r>
            <w:rPr>
              <w:rFonts w:ascii="Arial" w:hAnsi="Arial"/>
              <w:b/>
              <w:sz w:val="18"/>
              <w:szCs w:val="18"/>
            </w:rPr>
            <w:tab/>
            <w:t>AIRBORNE AUXILIARY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EF394F">
          <w:pPr>
            <w:pStyle w:val="Header"/>
            <w:tabs>
              <w:tab w:val="left" w:pos="1613"/>
            </w:tabs>
            <w:spacing w:before="60"/>
            <w:rPr>
              <w:rFonts w:ascii="Arial" w:hAnsi="Arial"/>
              <w:sz w:val="18"/>
              <w:szCs w:val="18"/>
            </w:rPr>
          </w:pPr>
          <w:r>
            <w:rPr>
              <w:rFonts w:ascii="Arial" w:hAnsi="Arial"/>
              <w:sz w:val="18"/>
              <w:szCs w:val="18"/>
            </w:rPr>
            <w:t>PAGE NUMBER: 49-6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49.</w:t>
          </w:r>
          <w:r>
            <w:rPr>
              <w:rFonts w:ascii="Arial" w:hAnsi="Arial"/>
              <w:b/>
              <w:sz w:val="18"/>
              <w:szCs w:val="18"/>
            </w:rPr>
            <w:tab/>
            <w:t>AIRBORNE AUXILIARY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52-1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9D0346">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52.</w:t>
          </w:r>
          <w:r>
            <w:rPr>
              <w:rFonts w:ascii="Arial" w:hAnsi="Arial"/>
              <w:b/>
              <w:sz w:val="18"/>
              <w:szCs w:val="18"/>
            </w:rPr>
            <w:tab/>
            <w:t>DOORS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52-2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9D0346">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9D0346">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52.</w:t>
          </w:r>
          <w:r>
            <w:rPr>
              <w:rFonts w:ascii="Arial" w:hAnsi="Arial"/>
              <w:b/>
              <w:sz w:val="18"/>
              <w:szCs w:val="18"/>
            </w:rPr>
            <w:tab/>
            <w:t>DOORS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52-3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9D0346">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9D0346">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52.</w:t>
          </w:r>
          <w:r>
            <w:rPr>
              <w:rFonts w:ascii="Arial" w:hAnsi="Arial"/>
              <w:b/>
              <w:sz w:val="18"/>
              <w:szCs w:val="18"/>
            </w:rPr>
            <w:tab/>
            <w:t>DOORS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52-4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9D0346">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9D0346">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52.</w:t>
          </w:r>
          <w:r>
            <w:rPr>
              <w:rFonts w:ascii="Arial" w:hAnsi="Arial"/>
              <w:b/>
              <w:sz w:val="18"/>
              <w:szCs w:val="18"/>
            </w:rPr>
            <w:tab/>
            <w:t>DOORS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71.</w:t>
          </w:r>
          <w:r>
            <w:rPr>
              <w:rFonts w:ascii="Arial" w:hAnsi="Arial"/>
              <w:b/>
              <w:sz w:val="18"/>
              <w:szCs w:val="18"/>
            </w:rPr>
            <w:tab/>
            <w:t>POWERPLANT</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73-1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935632">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73.</w:t>
          </w:r>
          <w:r>
            <w:rPr>
              <w:rFonts w:ascii="Arial" w:hAnsi="Arial"/>
              <w:b/>
              <w:sz w:val="18"/>
              <w:szCs w:val="18"/>
            </w:rPr>
            <w:tab/>
            <w:t>ENGINE FUEL &amp; CONTROL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73-2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73.</w:t>
          </w:r>
          <w:r>
            <w:rPr>
              <w:rFonts w:ascii="Arial" w:hAnsi="Arial"/>
              <w:b/>
              <w:sz w:val="18"/>
              <w:szCs w:val="18"/>
            </w:rPr>
            <w:tab/>
            <w:t>ENGINE FUEL &amp; CONTROL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74-1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74.</w:t>
          </w:r>
          <w:r>
            <w:rPr>
              <w:rFonts w:ascii="Arial" w:hAnsi="Arial"/>
              <w:b/>
              <w:sz w:val="18"/>
              <w:szCs w:val="18"/>
            </w:rPr>
            <w:tab/>
            <w:t>IGNITION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77-1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77.</w:t>
          </w:r>
          <w:r>
            <w:rPr>
              <w:rFonts w:ascii="Arial" w:hAnsi="Arial"/>
              <w:b/>
              <w:sz w:val="18"/>
              <w:szCs w:val="18"/>
            </w:rPr>
            <w:tab/>
            <w:t>ENGINE INDICATING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21-12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F35FEA">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F35FEA">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F35FEA">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78-1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78.</w:t>
          </w:r>
          <w:r>
            <w:rPr>
              <w:rFonts w:ascii="Arial" w:hAnsi="Arial"/>
              <w:b/>
              <w:sz w:val="18"/>
              <w:szCs w:val="18"/>
            </w:rPr>
            <w:tab/>
            <w:t>ENGINE EXHAUST</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79-1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79.</w:t>
          </w:r>
          <w:r>
            <w:rPr>
              <w:rFonts w:ascii="Arial" w:hAnsi="Arial"/>
              <w:b/>
              <w:sz w:val="18"/>
              <w:szCs w:val="18"/>
            </w:rPr>
            <w:tab/>
            <w:t>ENGINE OIL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79-2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79.</w:t>
          </w:r>
          <w:r>
            <w:rPr>
              <w:rFonts w:ascii="Arial" w:hAnsi="Arial"/>
              <w:b/>
              <w:sz w:val="18"/>
              <w:szCs w:val="18"/>
            </w:rPr>
            <w:tab/>
            <w:t>ENGINE OIL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80-1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80.</w:t>
          </w:r>
          <w:r>
            <w:rPr>
              <w:rFonts w:ascii="Arial" w:hAnsi="Arial"/>
              <w:b/>
              <w:sz w:val="18"/>
              <w:szCs w:val="18"/>
            </w:rPr>
            <w:tab/>
            <w:t>STARTING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80-2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80.</w:t>
          </w:r>
          <w:r>
            <w:rPr>
              <w:rFonts w:ascii="Arial" w:hAnsi="Arial"/>
              <w:b/>
              <w:sz w:val="18"/>
              <w:szCs w:val="18"/>
            </w:rPr>
            <w:tab/>
            <w:t>STARTING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80-3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C07BAA">
      <w:trPr>
        <w:trHeight w:val="144"/>
      </w:trPr>
      <w:tc>
        <w:tcPr>
          <w:tcW w:w="2815" w:type="dxa"/>
        </w:tcPr>
        <w:p w:rsidR="006417C1" w:rsidRPr="00E969BC" w:rsidRDefault="006417C1" w:rsidP="00C07BAA">
          <w:pPr>
            <w:pStyle w:val="Header"/>
            <w:tabs>
              <w:tab w:val="left" w:pos="180"/>
            </w:tabs>
            <w:spacing w:before="60"/>
            <w:ind w:left="331" w:right="-115" w:hanging="331"/>
            <w:rPr>
              <w:rFonts w:ascii="Arial" w:hAnsi="Arial"/>
              <w:b/>
              <w:sz w:val="18"/>
              <w:szCs w:val="18"/>
            </w:rPr>
          </w:pPr>
          <w:r>
            <w:rPr>
              <w:rFonts w:ascii="Arial" w:hAnsi="Arial"/>
              <w:b/>
              <w:sz w:val="18"/>
              <w:szCs w:val="18"/>
            </w:rPr>
            <w:t>80.</w:t>
          </w:r>
          <w:r>
            <w:rPr>
              <w:rFonts w:ascii="Arial" w:hAnsi="Arial"/>
              <w:b/>
              <w:sz w:val="18"/>
              <w:szCs w:val="18"/>
            </w:rPr>
            <w:tab/>
            <w:t>STARTING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7C1" w:rsidRPr="006A50AB" w:rsidRDefault="006417C1" w:rsidP="006A50AB">
    <w:pPr>
      <w:pStyle w:val="Header"/>
      <w:rPr>
        <w:sz w:val="2"/>
        <w:szCs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21-13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22-1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2</w:t>
          </w:r>
          <w:r w:rsidRPr="00F141D6">
            <w:rPr>
              <w:rFonts w:ascii="Arial" w:hAnsi="Arial"/>
              <w:b/>
              <w:sz w:val="18"/>
              <w:szCs w:val="18"/>
            </w:rPr>
            <w:t>.</w:t>
          </w:r>
          <w:r w:rsidRPr="00F141D6">
            <w:rPr>
              <w:rFonts w:ascii="Arial" w:hAnsi="Arial"/>
              <w:b/>
              <w:sz w:val="18"/>
              <w:szCs w:val="18"/>
            </w:rPr>
            <w:tab/>
            <w:t>A</w:t>
          </w:r>
          <w:r>
            <w:rPr>
              <w:rFonts w:ascii="Arial" w:hAnsi="Arial"/>
              <w:b/>
              <w:sz w:val="18"/>
              <w:szCs w:val="18"/>
            </w:rPr>
            <w:t>UTO</w:t>
          </w:r>
          <w:r w:rsidRPr="00F141D6">
            <w:rPr>
              <w:rFonts w:ascii="Arial" w:hAnsi="Arial"/>
              <w:b/>
              <w:sz w:val="18"/>
              <w:szCs w:val="18"/>
            </w:rPr>
            <w:t xml:space="preserve"> </w:t>
          </w:r>
          <w:r>
            <w:rPr>
              <w:rFonts w:ascii="Arial" w:hAnsi="Arial"/>
              <w:b/>
              <w:sz w:val="18"/>
              <w:szCs w:val="18"/>
            </w:rPr>
            <w:t>FLIGHT</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55"/>
      <w:gridCol w:w="4860"/>
    </w:tblGrid>
    <w:tr w:rsidR="006417C1" w:rsidRPr="00F141D6" w:rsidTr="006E5826">
      <w:trPr>
        <w:trHeight w:val="440"/>
      </w:trPr>
      <w:tc>
        <w:tcPr>
          <w:tcW w:w="14515" w:type="dxa"/>
          <w:gridSpan w:val="2"/>
          <w:vAlign w:val="center"/>
        </w:tcPr>
        <w:p w:rsidR="006417C1" w:rsidRPr="00F141D6" w:rsidRDefault="006417C1" w:rsidP="006E5826">
          <w:pPr>
            <w:pStyle w:val="Header"/>
            <w:tabs>
              <w:tab w:val="left" w:pos="1613"/>
            </w:tabs>
            <w:spacing w:before="60"/>
            <w:jc w:val="center"/>
            <w:rPr>
              <w:rFonts w:ascii="Arial" w:hAnsi="Arial"/>
              <w:sz w:val="18"/>
              <w:szCs w:val="18"/>
            </w:rPr>
          </w:pPr>
          <w:r w:rsidRPr="00F141D6">
            <w:rPr>
              <w:rFonts w:ascii="Arial" w:hAnsi="Arial"/>
              <w:b/>
              <w:sz w:val="18"/>
              <w:szCs w:val="18"/>
            </w:rPr>
            <w:t>GULFSTREAM AEROSPACE CORPORATION</w:t>
          </w:r>
        </w:p>
      </w:tc>
    </w:tr>
    <w:tr w:rsidR="006417C1" w:rsidRPr="00F141D6" w:rsidTr="006E5826">
      <w:trPr>
        <w:trHeight w:val="341"/>
      </w:trPr>
      <w:tc>
        <w:tcPr>
          <w:tcW w:w="9655" w:type="dxa"/>
          <w:tcBorders>
            <w:bottom w:val="nil"/>
          </w:tcBorders>
        </w:tcPr>
        <w:p w:rsidR="006417C1" w:rsidRPr="00F141D6" w:rsidRDefault="006417C1" w:rsidP="006E5826">
          <w:pPr>
            <w:pStyle w:val="Header"/>
            <w:tabs>
              <w:tab w:val="left" w:pos="1080"/>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4860" w:type="dxa"/>
        </w:tcPr>
        <w:p w:rsidR="006417C1" w:rsidRPr="00F141D6" w:rsidRDefault="006417C1" w:rsidP="00E562E1">
          <w:pPr>
            <w:pStyle w:val="Header"/>
            <w:spacing w:before="60"/>
            <w:rPr>
              <w:rFonts w:ascii="Arial" w:hAnsi="Arial"/>
              <w:sz w:val="18"/>
              <w:szCs w:val="18"/>
            </w:rPr>
          </w:pPr>
          <w:r>
            <w:rPr>
              <w:rFonts w:ascii="Arial" w:hAnsi="Arial"/>
              <w:sz w:val="18"/>
              <w:szCs w:val="18"/>
            </w:rPr>
            <w:t>MOP REV. NO.: 1a</w:t>
          </w:r>
        </w:p>
      </w:tc>
    </w:tr>
    <w:tr w:rsidR="006417C1" w:rsidRPr="00F141D6" w:rsidTr="006E5826">
      <w:trPr>
        <w:trHeight w:val="134"/>
      </w:trPr>
      <w:tc>
        <w:tcPr>
          <w:tcW w:w="9655" w:type="dxa"/>
          <w:tcBorders>
            <w:top w:val="nil"/>
            <w:bottom w:val="single" w:sz="4" w:space="0" w:color="auto"/>
          </w:tcBorders>
        </w:tcPr>
        <w:p w:rsidR="006417C1" w:rsidRPr="00F141D6" w:rsidRDefault="006417C1" w:rsidP="006E5826">
          <w:pPr>
            <w:pStyle w:val="Header"/>
            <w:tabs>
              <w:tab w:val="clear" w:pos="4320"/>
              <w:tab w:val="left" w:pos="1095"/>
              <w:tab w:val="center" w:pos="3600"/>
            </w:tabs>
            <w:spacing w:before="60"/>
            <w:rPr>
              <w:rFonts w:ascii="Arial" w:hAnsi="Arial"/>
              <w:b/>
              <w:sz w:val="18"/>
              <w:szCs w:val="18"/>
            </w:rPr>
          </w:pPr>
          <w:r>
            <w:rPr>
              <w:rFonts w:ascii="Arial" w:hAnsi="Arial"/>
              <w:b/>
              <w:sz w:val="18"/>
              <w:szCs w:val="18"/>
            </w:rPr>
            <w:tab/>
          </w:r>
          <w:r w:rsidRPr="00F141D6">
            <w:rPr>
              <w:rFonts w:ascii="Arial" w:hAnsi="Arial"/>
              <w:b/>
              <w:sz w:val="18"/>
              <w:szCs w:val="18"/>
            </w:rPr>
            <w:t>MAINTENANCE / OPERATIONAL / PLACARDING / PROCEDURES / MANUAL</w:t>
          </w:r>
        </w:p>
      </w:tc>
      <w:tc>
        <w:tcPr>
          <w:tcW w:w="4860" w:type="dxa"/>
        </w:tcPr>
        <w:p w:rsidR="006417C1" w:rsidRPr="00F141D6" w:rsidRDefault="006417C1" w:rsidP="00661333">
          <w:pPr>
            <w:pStyle w:val="Header"/>
            <w:spacing w:before="60"/>
            <w:rPr>
              <w:rFonts w:ascii="Arial" w:hAnsi="Arial"/>
              <w:sz w:val="18"/>
              <w:szCs w:val="18"/>
            </w:rPr>
          </w:pPr>
          <w:r>
            <w:rPr>
              <w:rFonts w:ascii="Arial" w:hAnsi="Arial"/>
              <w:sz w:val="18"/>
              <w:szCs w:val="18"/>
            </w:rPr>
            <w:t>MOP DATE: 11/06/2014</w:t>
          </w:r>
        </w:p>
      </w:tc>
    </w:tr>
    <w:tr w:rsidR="006417C1" w:rsidRPr="00F141D6" w:rsidTr="006E5826">
      <w:trPr>
        <w:trHeight w:val="134"/>
      </w:trPr>
      <w:tc>
        <w:tcPr>
          <w:tcW w:w="14515" w:type="dxa"/>
          <w:gridSpan w:val="2"/>
          <w:tcBorders>
            <w:top w:val="single" w:sz="4" w:space="0" w:color="auto"/>
          </w:tcBorders>
        </w:tcPr>
        <w:p w:rsidR="006417C1" w:rsidRDefault="006417C1" w:rsidP="00854678">
          <w:pPr>
            <w:pStyle w:val="Header"/>
            <w:spacing w:before="60"/>
            <w:jc w:val="center"/>
            <w:rPr>
              <w:rFonts w:ascii="Arial" w:hAnsi="Arial"/>
              <w:sz w:val="18"/>
              <w:szCs w:val="18"/>
            </w:rPr>
          </w:pPr>
          <w:r>
            <w:rPr>
              <w:rFonts w:ascii="Arial" w:hAnsi="Arial" w:cs="Arial"/>
              <w:sz w:val="32"/>
              <w:szCs w:val="32"/>
            </w:rPr>
            <w:t>MINIMUM NAVIGATION EQUIPMENT</w:t>
          </w:r>
        </w:p>
      </w:tc>
    </w:tr>
  </w:tbl>
  <w:p w:rsidR="006417C1" w:rsidRDefault="006417C1">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22-2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C5707D">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C5707D">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2</w:t>
          </w:r>
          <w:r w:rsidRPr="00F141D6">
            <w:rPr>
              <w:rFonts w:ascii="Arial" w:hAnsi="Arial"/>
              <w:b/>
              <w:sz w:val="18"/>
              <w:szCs w:val="18"/>
            </w:rPr>
            <w:t>.</w:t>
          </w:r>
          <w:r w:rsidRPr="00F141D6">
            <w:rPr>
              <w:rFonts w:ascii="Arial" w:hAnsi="Arial"/>
              <w:b/>
              <w:sz w:val="18"/>
              <w:szCs w:val="18"/>
            </w:rPr>
            <w:tab/>
            <w:t>A</w:t>
          </w:r>
          <w:r>
            <w:rPr>
              <w:rFonts w:ascii="Arial" w:hAnsi="Arial"/>
              <w:b/>
              <w:sz w:val="18"/>
              <w:szCs w:val="18"/>
            </w:rPr>
            <w:t>UTO</w:t>
          </w:r>
          <w:r w:rsidRPr="00F141D6">
            <w:rPr>
              <w:rFonts w:ascii="Arial" w:hAnsi="Arial"/>
              <w:b/>
              <w:sz w:val="18"/>
              <w:szCs w:val="18"/>
            </w:rPr>
            <w:t xml:space="preserve"> </w:t>
          </w:r>
          <w:r>
            <w:rPr>
              <w:rFonts w:ascii="Arial" w:hAnsi="Arial"/>
              <w:b/>
              <w:sz w:val="18"/>
              <w:szCs w:val="18"/>
            </w:rPr>
            <w:t>FLIGHT</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22-3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C5707D">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2</w:t>
          </w:r>
          <w:r w:rsidRPr="00F141D6">
            <w:rPr>
              <w:rFonts w:ascii="Arial" w:hAnsi="Arial"/>
              <w:b/>
              <w:sz w:val="18"/>
              <w:szCs w:val="18"/>
            </w:rPr>
            <w:t>.</w:t>
          </w:r>
          <w:r w:rsidRPr="00F141D6">
            <w:rPr>
              <w:rFonts w:ascii="Arial" w:hAnsi="Arial"/>
              <w:b/>
              <w:sz w:val="18"/>
              <w:szCs w:val="18"/>
            </w:rPr>
            <w:tab/>
            <w:t>A</w:t>
          </w:r>
          <w:r>
            <w:rPr>
              <w:rFonts w:ascii="Arial" w:hAnsi="Arial"/>
              <w:b/>
              <w:sz w:val="18"/>
              <w:szCs w:val="18"/>
            </w:rPr>
            <w:t>UTO</w:t>
          </w:r>
          <w:r w:rsidRPr="00F141D6">
            <w:rPr>
              <w:rFonts w:ascii="Arial" w:hAnsi="Arial"/>
              <w:b/>
              <w:sz w:val="18"/>
              <w:szCs w:val="18"/>
            </w:rPr>
            <w:t xml:space="preserve"> </w:t>
          </w:r>
          <w:r>
            <w:rPr>
              <w:rFonts w:ascii="Arial" w:hAnsi="Arial"/>
              <w:b/>
              <w:sz w:val="18"/>
              <w:szCs w:val="18"/>
            </w:rPr>
            <w:t>FLIGHT</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23-1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23-2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012D62">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012D62">
          <w:pPr>
            <w:pStyle w:val="Header"/>
            <w:tabs>
              <w:tab w:val="left" w:pos="1613"/>
            </w:tabs>
            <w:spacing w:before="60"/>
            <w:rPr>
              <w:rFonts w:ascii="Arial" w:hAnsi="Arial"/>
              <w:sz w:val="18"/>
              <w:szCs w:val="18"/>
            </w:rPr>
          </w:pPr>
          <w:r>
            <w:rPr>
              <w:rFonts w:ascii="Arial" w:hAnsi="Arial"/>
              <w:sz w:val="18"/>
              <w:szCs w:val="18"/>
            </w:rPr>
            <w:t>PAGE NUMBER: 23-3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23-4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23-5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111DAC">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23-6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111DAC">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23-7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4A3A68">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23-8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4A3A68">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4A3A68">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55"/>
      <w:gridCol w:w="4860"/>
    </w:tblGrid>
    <w:tr w:rsidR="006417C1" w:rsidRPr="00F141D6" w:rsidTr="006E5826">
      <w:trPr>
        <w:trHeight w:val="440"/>
      </w:trPr>
      <w:tc>
        <w:tcPr>
          <w:tcW w:w="14515" w:type="dxa"/>
          <w:gridSpan w:val="2"/>
          <w:vAlign w:val="center"/>
        </w:tcPr>
        <w:p w:rsidR="006417C1" w:rsidRPr="00F141D6" w:rsidRDefault="006417C1" w:rsidP="006E5826">
          <w:pPr>
            <w:pStyle w:val="Header"/>
            <w:tabs>
              <w:tab w:val="left" w:pos="1613"/>
            </w:tabs>
            <w:spacing w:before="60"/>
            <w:jc w:val="center"/>
            <w:rPr>
              <w:rFonts w:ascii="Arial" w:hAnsi="Arial"/>
              <w:sz w:val="18"/>
              <w:szCs w:val="18"/>
            </w:rPr>
          </w:pPr>
          <w:r w:rsidRPr="00F141D6">
            <w:rPr>
              <w:rFonts w:ascii="Arial" w:hAnsi="Arial"/>
              <w:b/>
              <w:sz w:val="18"/>
              <w:szCs w:val="18"/>
            </w:rPr>
            <w:t>GULFSTREAM AEROSPACE CORPORATION</w:t>
          </w:r>
        </w:p>
      </w:tc>
    </w:tr>
    <w:tr w:rsidR="006417C1" w:rsidRPr="00F141D6" w:rsidTr="006E5826">
      <w:trPr>
        <w:trHeight w:val="341"/>
      </w:trPr>
      <w:tc>
        <w:tcPr>
          <w:tcW w:w="9655" w:type="dxa"/>
          <w:tcBorders>
            <w:bottom w:val="nil"/>
          </w:tcBorders>
        </w:tcPr>
        <w:p w:rsidR="006417C1" w:rsidRPr="00F141D6" w:rsidRDefault="006417C1" w:rsidP="006E5826">
          <w:pPr>
            <w:pStyle w:val="Header"/>
            <w:tabs>
              <w:tab w:val="left" w:pos="1080"/>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4860" w:type="dxa"/>
        </w:tcPr>
        <w:p w:rsidR="006417C1" w:rsidRPr="00F141D6" w:rsidRDefault="006417C1" w:rsidP="00E562E1">
          <w:pPr>
            <w:pStyle w:val="Header"/>
            <w:spacing w:before="60"/>
            <w:rPr>
              <w:rFonts w:ascii="Arial" w:hAnsi="Arial"/>
              <w:sz w:val="18"/>
              <w:szCs w:val="18"/>
            </w:rPr>
          </w:pPr>
          <w:r>
            <w:rPr>
              <w:rFonts w:ascii="Arial" w:hAnsi="Arial"/>
              <w:sz w:val="18"/>
              <w:szCs w:val="18"/>
            </w:rPr>
            <w:t>MOP REV. NO.: 1a</w:t>
          </w:r>
        </w:p>
      </w:tc>
    </w:tr>
    <w:tr w:rsidR="006417C1" w:rsidRPr="00F141D6" w:rsidTr="006E5826">
      <w:trPr>
        <w:trHeight w:val="134"/>
      </w:trPr>
      <w:tc>
        <w:tcPr>
          <w:tcW w:w="9655" w:type="dxa"/>
          <w:tcBorders>
            <w:top w:val="nil"/>
            <w:bottom w:val="single" w:sz="4" w:space="0" w:color="auto"/>
          </w:tcBorders>
        </w:tcPr>
        <w:p w:rsidR="006417C1" w:rsidRPr="00F141D6" w:rsidRDefault="006417C1" w:rsidP="006E5826">
          <w:pPr>
            <w:pStyle w:val="Header"/>
            <w:tabs>
              <w:tab w:val="clear" w:pos="4320"/>
              <w:tab w:val="left" w:pos="1095"/>
              <w:tab w:val="center" w:pos="3600"/>
            </w:tabs>
            <w:spacing w:before="60"/>
            <w:rPr>
              <w:rFonts w:ascii="Arial" w:hAnsi="Arial"/>
              <w:b/>
              <w:sz w:val="18"/>
              <w:szCs w:val="18"/>
            </w:rPr>
          </w:pPr>
          <w:r>
            <w:rPr>
              <w:rFonts w:ascii="Arial" w:hAnsi="Arial"/>
              <w:b/>
              <w:sz w:val="18"/>
              <w:szCs w:val="18"/>
            </w:rPr>
            <w:tab/>
          </w:r>
          <w:r w:rsidRPr="00F141D6">
            <w:rPr>
              <w:rFonts w:ascii="Arial" w:hAnsi="Arial"/>
              <w:b/>
              <w:sz w:val="18"/>
              <w:szCs w:val="18"/>
            </w:rPr>
            <w:t>MAINTENANCE / OPERATIONAL / PLACARDING / PROCEDURES / MANUAL</w:t>
          </w:r>
        </w:p>
      </w:tc>
      <w:tc>
        <w:tcPr>
          <w:tcW w:w="4860" w:type="dxa"/>
        </w:tcPr>
        <w:p w:rsidR="006417C1" w:rsidRPr="00F141D6" w:rsidRDefault="006417C1" w:rsidP="00A529E0">
          <w:pPr>
            <w:pStyle w:val="Header"/>
            <w:spacing w:before="60"/>
            <w:rPr>
              <w:rFonts w:ascii="Arial" w:hAnsi="Arial"/>
              <w:sz w:val="18"/>
              <w:szCs w:val="18"/>
            </w:rPr>
          </w:pPr>
          <w:r>
            <w:rPr>
              <w:rFonts w:ascii="Arial" w:hAnsi="Arial"/>
              <w:sz w:val="18"/>
              <w:szCs w:val="18"/>
            </w:rPr>
            <w:t>MOP DATE: 11/06/2014</w:t>
          </w:r>
        </w:p>
      </w:tc>
    </w:tr>
    <w:tr w:rsidR="006417C1" w:rsidRPr="00F141D6" w:rsidTr="006E5826">
      <w:trPr>
        <w:trHeight w:val="134"/>
      </w:trPr>
      <w:tc>
        <w:tcPr>
          <w:tcW w:w="14515" w:type="dxa"/>
          <w:gridSpan w:val="2"/>
          <w:tcBorders>
            <w:top w:val="single" w:sz="4" w:space="0" w:color="auto"/>
          </w:tcBorders>
        </w:tcPr>
        <w:p w:rsidR="006417C1" w:rsidRDefault="006417C1" w:rsidP="00854678">
          <w:pPr>
            <w:pStyle w:val="Header"/>
            <w:spacing w:before="60"/>
            <w:jc w:val="center"/>
            <w:rPr>
              <w:rFonts w:ascii="Arial" w:hAnsi="Arial"/>
              <w:sz w:val="18"/>
              <w:szCs w:val="18"/>
            </w:rPr>
          </w:pPr>
          <w:r>
            <w:rPr>
              <w:rFonts w:ascii="Arial" w:hAnsi="Arial" w:cs="Arial"/>
              <w:sz w:val="32"/>
              <w:szCs w:val="32"/>
            </w:rPr>
            <w:t>MINIMUM NAVIGATION EQUIPMENT</w:t>
          </w:r>
        </w:p>
      </w:tc>
    </w:tr>
  </w:tbl>
  <w:p w:rsidR="006417C1" w:rsidRDefault="006417C1">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23-10</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55"/>
      <w:gridCol w:w="4860"/>
    </w:tblGrid>
    <w:tr w:rsidR="006417C1" w:rsidRPr="00F141D6" w:rsidTr="006E5826">
      <w:trPr>
        <w:trHeight w:val="440"/>
      </w:trPr>
      <w:tc>
        <w:tcPr>
          <w:tcW w:w="14515" w:type="dxa"/>
          <w:gridSpan w:val="2"/>
          <w:vAlign w:val="center"/>
        </w:tcPr>
        <w:p w:rsidR="006417C1" w:rsidRPr="00F141D6" w:rsidRDefault="006417C1" w:rsidP="006E5826">
          <w:pPr>
            <w:pStyle w:val="Header"/>
            <w:tabs>
              <w:tab w:val="left" w:pos="1613"/>
            </w:tabs>
            <w:spacing w:before="60"/>
            <w:jc w:val="center"/>
            <w:rPr>
              <w:rFonts w:ascii="Arial" w:hAnsi="Arial"/>
              <w:sz w:val="18"/>
              <w:szCs w:val="18"/>
            </w:rPr>
          </w:pPr>
          <w:r w:rsidRPr="00F141D6">
            <w:rPr>
              <w:rFonts w:ascii="Arial" w:hAnsi="Arial"/>
              <w:b/>
              <w:sz w:val="18"/>
              <w:szCs w:val="18"/>
            </w:rPr>
            <w:t>GULFSTREAM AEROSPACE CORPORATION</w:t>
          </w:r>
        </w:p>
      </w:tc>
    </w:tr>
    <w:tr w:rsidR="006417C1" w:rsidRPr="00F141D6" w:rsidTr="006E5826">
      <w:trPr>
        <w:trHeight w:val="341"/>
      </w:trPr>
      <w:tc>
        <w:tcPr>
          <w:tcW w:w="9655" w:type="dxa"/>
          <w:tcBorders>
            <w:bottom w:val="nil"/>
          </w:tcBorders>
        </w:tcPr>
        <w:p w:rsidR="006417C1" w:rsidRPr="00F141D6" w:rsidRDefault="006417C1" w:rsidP="006E5826">
          <w:pPr>
            <w:pStyle w:val="Header"/>
            <w:tabs>
              <w:tab w:val="left" w:pos="1080"/>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4860" w:type="dxa"/>
        </w:tcPr>
        <w:p w:rsidR="006417C1" w:rsidRPr="00F141D6" w:rsidRDefault="006417C1" w:rsidP="00E562E1">
          <w:pPr>
            <w:pStyle w:val="Header"/>
            <w:spacing w:before="60"/>
            <w:rPr>
              <w:rFonts w:ascii="Arial" w:hAnsi="Arial"/>
              <w:sz w:val="18"/>
              <w:szCs w:val="18"/>
            </w:rPr>
          </w:pPr>
          <w:r>
            <w:rPr>
              <w:rFonts w:ascii="Arial" w:hAnsi="Arial"/>
              <w:sz w:val="18"/>
              <w:szCs w:val="18"/>
            </w:rPr>
            <w:t>MOP REV. NO.: 1a</w:t>
          </w:r>
        </w:p>
      </w:tc>
    </w:tr>
    <w:tr w:rsidR="006417C1" w:rsidRPr="00F141D6" w:rsidTr="006E5826">
      <w:trPr>
        <w:trHeight w:val="134"/>
      </w:trPr>
      <w:tc>
        <w:tcPr>
          <w:tcW w:w="9655" w:type="dxa"/>
          <w:tcBorders>
            <w:top w:val="nil"/>
            <w:bottom w:val="single" w:sz="4" w:space="0" w:color="auto"/>
          </w:tcBorders>
        </w:tcPr>
        <w:p w:rsidR="006417C1" w:rsidRPr="00F141D6" w:rsidRDefault="006417C1" w:rsidP="006E5826">
          <w:pPr>
            <w:pStyle w:val="Header"/>
            <w:tabs>
              <w:tab w:val="clear" w:pos="4320"/>
              <w:tab w:val="left" w:pos="1095"/>
              <w:tab w:val="center" w:pos="3600"/>
            </w:tabs>
            <w:spacing w:before="60"/>
            <w:rPr>
              <w:rFonts w:ascii="Arial" w:hAnsi="Arial"/>
              <w:b/>
              <w:sz w:val="18"/>
              <w:szCs w:val="18"/>
            </w:rPr>
          </w:pPr>
          <w:r>
            <w:rPr>
              <w:rFonts w:ascii="Arial" w:hAnsi="Arial"/>
              <w:b/>
              <w:sz w:val="18"/>
              <w:szCs w:val="18"/>
            </w:rPr>
            <w:tab/>
          </w:r>
          <w:r w:rsidRPr="00F141D6">
            <w:rPr>
              <w:rFonts w:ascii="Arial" w:hAnsi="Arial"/>
              <w:b/>
              <w:sz w:val="18"/>
              <w:szCs w:val="18"/>
            </w:rPr>
            <w:t>MAINTENANCE / OPERATIONAL / PLACARDING / PROCEDURES / MANUAL</w:t>
          </w:r>
        </w:p>
      </w:tc>
      <w:tc>
        <w:tcPr>
          <w:tcW w:w="4860" w:type="dxa"/>
        </w:tcPr>
        <w:p w:rsidR="006417C1" w:rsidRPr="00F141D6" w:rsidRDefault="006417C1" w:rsidP="00E562E1">
          <w:pPr>
            <w:pStyle w:val="Header"/>
            <w:spacing w:before="60"/>
            <w:rPr>
              <w:rFonts w:ascii="Arial" w:hAnsi="Arial"/>
              <w:sz w:val="18"/>
              <w:szCs w:val="18"/>
            </w:rPr>
          </w:pPr>
          <w:r>
            <w:rPr>
              <w:rFonts w:ascii="Arial" w:hAnsi="Arial"/>
              <w:sz w:val="18"/>
              <w:szCs w:val="18"/>
            </w:rPr>
            <w:t>MOP DATE: 11/06/2014</w:t>
          </w:r>
        </w:p>
      </w:tc>
    </w:tr>
    <w:tr w:rsidR="006417C1" w:rsidRPr="00F141D6" w:rsidTr="006E5826">
      <w:trPr>
        <w:trHeight w:val="134"/>
      </w:trPr>
      <w:tc>
        <w:tcPr>
          <w:tcW w:w="14515" w:type="dxa"/>
          <w:gridSpan w:val="2"/>
          <w:tcBorders>
            <w:top w:val="single" w:sz="4" w:space="0" w:color="auto"/>
          </w:tcBorders>
        </w:tcPr>
        <w:p w:rsidR="006417C1" w:rsidRDefault="006417C1" w:rsidP="006E5826">
          <w:pPr>
            <w:pStyle w:val="Header"/>
            <w:spacing w:before="60"/>
            <w:jc w:val="center"/>
            <w:rPr>
              <w:rFonts w:ascii="Arial" w:hAnsi="Arial"/>
              <w:sz w:val="18"/>
              <w:szCs w:val="18"/>
            </w:rPr>
          </w:pPr>
          <w:r>
            <w:rPr>
              <w:rFonts w:ascii="Arial" w:hAnsi="Arial" w:cs="Arial"/>
              <w:sz w:val="32"/>
              <w:szCs w:val="32"/>
            </w:rPr>
            <w:t>EN ROUTE NAVIGATION REQUIREMENTS</w:t>
          </w:r>
        </w:p>
      </w:tc>
    </w:tr>
  </w:tbl>
  <w:p w:rsidR="006417C1" w:rsidRDefault="006417C1">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4A3A68">
          <w:pPr>
            <w:pStyle w:val="Header"/>
            <w:tabs>
              <w:tab w:val="left" w:pos="1613"/>
            </w:tabs>
            <w:spacing w:before="60"/>
            <w:rPr>
              <w:rFonts w:ascii="Arial" w:hAnsi="Arial"/>
              <w:sz w:val="18"/>
              <w:szCs w:val="18"/>
            </w:rPr>
          </w:pPr>
          <w:r>
            <w:rPr>
              <w:rFonts w:ascii="Arial" w:hAnsi="Arial"/>
              <w:sz w:val="18"/>
              <w:szCs w:val="18"/>
            </w:rPr>
            <w:t>PAGE NUMBER: 23-19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3</w:t>
          </w:r>
          <w:r w:rsidRPr="00F141D6">
            <w:rPr>
              <w:rFonts w:ascii="Arial" w:hAnsi="Arial"/>
              <w:b/>
              <w:sz w:val="18"/>
              <w:szCs w:val="18"/>
            </w:rPr>
            <w:t>.</w:t>
          </w:r>
          <w:r w:rsidRPr="00F141D6">
            <w:rPr>
              <w:rFonts w:ascii="Arial" w:hAnsi="Arial"/>
              <w:b/>
              <w:sz w:val="18"/>
              <w:szCs w:val="18"/>
            </w:rPr>
            <w:tab/>
          </w:r>
          <w:r>
            <w:rPr>
              <w:rFonts w:ascii="Arial" w:hAnsi="Arial"/>
              <w:b/>
              <w:sz w:val="18"/>
              <w:szCs w:val="18"/>
            </w:rPr>
            <w:t>COMMUNICATIONS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15041F">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FA1BD6">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FA1BD6">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0964F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0964F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0964F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0964F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24-8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A74402">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A74402">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082F40">
          <w:pPr>
            <w:pStyle w:val="Header"/>
            <w:tabs>
              <w:tab w:val="left" w:pos="1613"/>
            </w:tabs>
            <w:spacing w:before="60"/>
            <w:rPr>
              <w:rFonts w:ascii="Arial" w:hAnsi="Arial"/>
              <w:sz w:val="18"/>
              <w:szCs w:val="18"/>
            </w:rPr>
          </w:pPr>
          <w:r>
            <w:rPr>
              <w:rFonts w:ascii="Arial" w:hAnsi="Arial"/>
              <w:sz w:val="18"/>
              <w:szCs w:val="18"/>
            </w:rPr>
            <w:t>PAGE NUMBER: 24-9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A74402">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A74402">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w:t>
          </w:r>
          <w:r>
            <w:rPr>
              <w:rFonts w:ascii="Arial" w:hAnsi="Arial"/>
              <w:b/>
              <w:sz w:val="18"/>
              <w:szCs w:val="18"/>
            </w:rPr>
            <w:t>4</w:t>
          </w:r>
          <w:r w:rsidRPr="00F141D6">
            <w:rPr>
              <w:rFonts w:ascii="Arial" w:hAnsi="Arial"/>
              <w:b/>
              <w:sz w:val="18"/>
              <w:szCs w:val="18"/>
            </w:rPr>
            <w:t>.</w:t>
          </w:r>
          <w:r w:rsidRPr="00F141D6">
            <w:rPr>
              <w:rFonts w:ascii="Arial" w:hAnsi="Arial"/>
              <w:b/>
              <w:sz w:val="18"/>
              <w:szCs w:val="18"/>
            </w:rPr>
            <w:tab/>
          </w:r>
          <w:r>
            <w:rPr>
              <w:rFonts w:ascii="Arial" w:hAnsi="Arial"/>
              <w:b/>
              <w:sz w:val="18"/>
              <w:szCs w:val="18"/>
            </w:rPr>
            <w:t>ELECTRICAL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55"/>
      <w:gridCol w:w="4860"/>
    </w:tblGrid>
    <w:tr w:rsidR="006417C1" w:rsidRPr="00F141D6" w:rsidTr="006E5826">
      <w:trPr>
        <w:trHeight w:val="440"/>
      </w:trPr>
      <w:tc>
        <w:tcPr>
          <w:tcW w:w="14515" w:type="dxa"/>
          <w:gridSpan w:val="2"/>
          <w:vAlign w:val="center"/>
        </w:tcPr>
        <w:p w:rsidR="006417C1" w:rsidRPr="00F141D6" w:rsidRDefault="006417C1" w:rsidP="006E5826">
          <w:pPr>
            <w:pStyle w:val="Header"/>
            <w:tabs>
              <w:tab w:val="left" w:pos="1613"/>
            </w:tabs>
            <w:spacing w:before="60"/>
            <w:jc w:val="center"/>
            <w:rPr>
              <w:rFonts w:ascii="Arial" w:hAnsi="Arial"/>
              <w:sz w:val="18"/>
              <w:szCs w:val="18"/>
            </w:rPr>
          </w:pPr>
          <w:r w:rsidRPr="00F141D6">
            <w:rPr>
              <w:rFonts w:ascii="Arial" w:hAnsi="Arial"/>
              <w:b/>
              <w:sz w:val="18"/>
              <w:szCs w:val="18"/>
            </w:rPr>
            <w:t>GULFSTREAM AEROSPACE CORPORATION</w:t>
          </w:r>
        </w:p>
      </w:tc>
    </w:tr>
    <w:tr w:rsidR="006417C1" w:rsidRPr="00F141D6" w:rsidTr="006E5826">
      <w:trPr>
        <w:trHeight w:val="341"/>
      </w:trPr>
      <w:tc>
        <w:tcPr>
          <w:tcW w:w="9655" w:type="dxa"/>
          <w:tcBorders>
            <w:bottom w:val="nil"/>
          </w:tcBorders>
        </w:tcPr>
        <w:p w:rsidR="006417C1" w:rsidRPr="00F141D6" w:rsidRDefault="006417C1" w:rsidP="006E5826">
          <w:pPr>
            <w:pStyle w:val="Header"/>
            <w:tabs>
              <w:tab w:val="left" w:pos="1080"/>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4860" w:type="dxa"/>
        </w:tcPr>
        <w:p w:rsidR="006417C1" w:rsidRPr="00F141D6" w:rsidRDefault="006417C1" w:rsidP="00E562E1">
          <w:pPr>
            <w:pStyle w:val="Header"/>
            <w:spacing w:before="60"/>
            <w:rPr>
              <w:rFonts w:ascii="Arial" w:hAnsi="Arial"/>
              <w:sz w:val="18"/>
              <w:szCs w:val="18"/>
            </w:rPr>
          </w:pPr>
          <w:r>
            <w:rPr>
              <w:rFonts w:ascii="Arial" w:hAnsi="Arial"/>
              <w:sz w:val="18"/>
              <w:szCs w:val="18"/>
            </w:rPr>
            <w:t>MOP REV. NO.: 1a</w:t>
          </w:r>
        </w:p>
      </w:tc>
    </w:tr>
    <w:tr w:rsidR="006417C1" w:rsidRPr="00F141D6" w:rsidTr="006E5826">
      <w:trPr>
        <w:trHeight w:val="134"/>
      </w:trPr>
      <w:tc>
        <w:tcPr>
          <w:tcW w:w="9655" w:type="dxa"/>
          <w:tcBorders>
            <w:top w:val="nil"/>
            <w:bottom w:val="single" w:sz="4" w:space="0" w:color="auto"/>
          </w:tcBorders>
        </w:tcPr>
        <w:p w:rsidR="006417C1" w:rsidRPr="00F141D6" w:rsidRDefault="006417C1" w:rsidP="006E5826">
          <w:pPr>
            <w:pStyle w:val="Header"/>
            <w:tabs>
              <w:tab w:val="clear" w:pos="4320"/>
              <w:tab w:val="left" w:pos="1095"/>
              <w:tab w:val="center" w:pos="3600"/>
            </w:tabs>
            <w:spacing w:before="60"/>
            <w:rPr>
              <w:rFonts w:ascii="Arial" w:hAnsi="Arial"/>
              <w:b/>
              <w:sz w:val="18"/>
              <w:szCs w:val="18"/>
            </w:rPr>
          </w:pPr>
          <w:r>
            <w:rPr>
              <w:rFonts w:ascii="Arial" w:hAnsi="Arial"/>
              <w:b/>
              <w:sz w:val="18"/>
              <w:szCs w:val="18"/>
            </w:rPr>
            <w:tab/>
          </w:r>
          <w:r w:rsidRPr="00F141D6">
            <w:rPr>
              <w:rFonts w:ascii="Arial" w:hAnsi="Arial"/>
              <w:b/>
              <w:sz w:val="18"/>
              <w:szCs w:val="18"/>
            </w:rPr>
            <w:t>MAINTENANCE / OPERATIONAL / PLACARDING / PROCEDURES / MANUAL</w:t>
          </w:r>
        </w:p>
      </w:tc>
      <w:tc>
        <w:tcPr>
          <w:tcW w:w="4860" w:type="dxa"/>
        </w:tcPr>
        <w:p w:rsidR="006417C1" w:rsidRPr="00F141D6" w:rsidRDefault="006417C1" w:rsidP="00E562E1">
          <w:pPr>
            <w:pStyle w:val="Header"/>
            <w:spacing w:before="60"/>
            <w:rPr>
              <w:rFonts w:ascii="Arial" w:hAnsi="Arial"/>
              <w:sz w:val="18"/>
              <w:szCs w:val="18"/>
            </w:rPr>
          </w:pPr>
          <w:r>
            <w:rPr>
              <w:rFonts w:ascii="Arial" w:hAnsi="Arial"/>
              <w:sz w:val="18"/>
              <w:szCs w:val="18"/>
            </w:rPr>
            <w:t>MOP DATE: 11/06/2014</w:t>
          </w:r>
        </w:p>
      </w:tc>
    </w:tr>
    <w:tr w:rsidR="006417C1" w:rsidRPr="00F141D6" w:rsidTr="006E5826">
      <w:trPr>
        <w:trHeight w:val="134"/>
      </w:trPr>
      <w:tc>
        <w:tcPr>
          <w:tcW w:w="14515" w:type="dxa"/>
          <w:gridSpan w:val="2"/>
          <w:tcBorders>
            <w:top w:val="single" w:sz="4" w:space="0" w:color="auto"/>
          </w:tcBorders>
        </w:tcPr>
        <w:p w:rsidR="006417C1" w:rsidRDefault="006417C1" w:rsidP="00CC25F1">
          <w:pPr>
            <w:pStyle w:val="Header"/>
            <w:spacing w:before="60"/>
            <w:jc w:val="center"/>
            <w:rPr>
              <w:rFonts w:ascii="Arial" w:hAnsi="Arial"/>
              <w:sz w:val="18"/>
              <w:szCs w:val="18"/>
            </w:rPr>
          </w:pPr>
          <w:r>
            <w:rPr>
              <w:rFonts w:ascii="Arial" w:hAnsi="Arial" w:cs="Arial"/>
              <w:sz w:val="32"/>
              <w:szCs w:val="32"/>
            </w:rPr>
            <w:t>FUTURE AIR NAVIGATION SYSTEM (FANS) REQUIREMENTS</w:t>
          </w:r>
        </w:p>
      </w:tc>
    </w:tr>
  </w:tbl>
  <w:p w:rsidR="006417C1" w:rsidRDefault="006417C1">
    <w:pPr>
      <w:pStyle w:val="Heade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25-10</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sidRPr="00F141D6">
            <w:rPr>
              <w:rFonts w:ascii="Arial" w:hAnsi="Arial"/>
              <w:sz w:val="18"/>
              <w:szCs w:val="18"/>
            </w:rPr>
            <w:t>PAGE NUMBER: 21-1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2D2A59">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2D2A59">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110526">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9F1FFE">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25-18</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25-19</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25-20</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25-21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sidRPr="00E969BC">
            <w:rPr>
              <w:rFonts w:ascii="Arial" w:hAnsi="Arial"/>
              <w:b/>
              <w:sz w:val="18"/>
              <w:szCs w:val="18"/>
            </w:rPr>
            <w:t>25. EQUIPMENT/FURNISHINGS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26-1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26. FIRE 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26-2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26. FIRE 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26-3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26. FIRE 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26-4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26. FIRE 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26-5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26. FIRE 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26-6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26. FIRE 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27-1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27. FLIGHT CONTROLS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27-2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27. FLIGHT CONTROLS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27-3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100200">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27. FLIGHT CONTROLS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27-4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100200">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100200">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27. FLIGHT CONTROLS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28-1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3E47A4">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28. FUEL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28-2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28. FUEL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28-3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28. FUEL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28-4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28. FUEL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28-5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28. FUEL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28-6</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28. FUEL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28-7</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28. FUEL</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29-1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F46128">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29. HYDRAULIC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29-2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D328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29. HYDRAULIC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21-4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F141D6" w:rsidRDefault="006417C1" w:rsidP="00716247">
          <w:pPr>
            <w:pStyle w:val="Header"/>
            <w:tabs>
              <w:tab w:val="left" w:pos="360"/>
            </w:tabs>
            <w:spacing w:before="60"/>
            <w:rPr>
              <w:rFonts w:ascii="Arial" w:hAnsi="Arial"/>
              <w:sz w:val="18"/>
              <w:szCs w:val="18"/>
            </w:rPr>
          </w:pPr>
          <w:r w:rsidRPr="00F141D6">
            <w:rPr>
              <w:rFonts w:ascii="Arial" w:hAnsi="Arial"/>
              <w:b/>
              <w:sz w:val="18"/>
              <w:szCs w:val="18"/>
            </w:rPr>
            <w:t>21.</w:t>
          </w:r>
          <w:r w:rsidRPr="00F141D6">
            <w:rPr>
              <w:rFonts w:ascii="Arial" w:hAnsi="Arial"/>
              <w:b/>
              <w:sz w:val="18"/>
              <w:szCs w:val="18"/>
            </w:rPr>
            <w:tab/>
            <w:t>AIR CONDITIONING</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29-3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310B5E">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29. HYDRAULIC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29-4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310B5E">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Pr="00E969BC" w:rsidRDefault="006417C1" w:rsidP="00E969BC">
          <w:pPr>
            <w:pStyle w:val="Header"/>
            <w:tabs>
              <w:tab w:val="left" w:pos="180"/>
            </w:tabs>
            <w:spacing w:before="60"/>
            <w:ind w:right="-115"/>
            <w:rPr>
              <w:rFonts w:ascii="Arial" w:hAnsi="Arial"/>
              <w:b/>
              <w:sz w:val="18"/>
              <w:szCs w:val="18"/>
            </w:rPr>
          </w:pPr>
          <w:r>
            <w:rPr>
              <w:rFonts w:ascii="Arial" w:hAnsi="Arial"/>
              <w:b/>
              <w:sz w:val="18"/>
              <w:szCs w:val="18"/>
            </w:rPr>
            <w:t>29. HYDRAULIC POWER</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30-1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30.</w:t>
          </w:r>
          <w:r>
            <w:rPr>
              <w:rFonts w:ascii="Arial" w:hAnsi="Arial"/>
              <w:b/>
              <w:sz w:val="18"/>
              <w:szCs w:val="18"/>
            </w:rPr>
            <w:tab/>
            <w:t>ICE AND RAIN</w:t>
          </w:r>
        </w:p>
        <w:p w:rsidR="006417C1" w:rsidRPr="00E969BC"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ab/>
          </w:r>
          <w:r>
            <w:rPr>
              <w:rFonts w:ascii="Arial" w:hAnsi="Arial"/>
              <w:b/>
              <w:sz w:val="18"/>
              <w:szCs w:val="18"/>
            </w:rPr>
            <w:tab/>
            <w:t>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30-2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30.</w:t>
          </w:r>
          <w:r>
            <w:rPr>
              <w:rFonts w:ascii="Arial" w:hAnsi="Arial"/>
              <w:b/>
              <w:sz w:val="18"/>
              <w:szCs w:val="18"/>
            </w:rPr>
            <w:tab/>
            <w:t>ICE AND RAIN</w:t>
          </w:r>
        </w:p>
        <w:p w:rsidR="006417C1" w:rsidRPr="00E969BC"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ab/>
          </w:r>
          <w:r>
            <w:rPr>
              <w:rFonts w:ascii="Arial" w:hAnsi="Arial"/>
              <w:b/>
              <w:sz w:val="18"/>
              <w:szCs w:val="18"/>
            </w:rPr>
            <w:tab/>
            <w:t>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30-3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30.</w:t>
          </w:r>
          <w:r>
            <w:rPr>
              <w:rFonts w:ascii="Arial" w:hAnsi="Arial"/>
              <w:b/>
              <w:sz w:val="18"/>
              <w:szCs w:val="18"/>
            </w:rPr>
            <w:tab/>
            <w:t>ICE AND RAIN</w:t>
          </w:r>
        </w:p>
        <w:p w:rsidR="006417C1" w:rsidRPr="00E969BC"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ab/>
          </w:r>
          <w:r>
            <w:rPr>
              <w:rFonts w:ascii="Arial" w:hAnsi="Arial"/>
              <w:b/>
              <w:sz w:val="18"/>
              <w:szCs w:val="18"/>
            </w:rPr>
            <w:tab/>
            <w:t>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30-4</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30.</w:t>
          </w:r>
          <w:r>
            <w:rPr>
              <w:rFonts w:ascii="Arial" w:hAnsi="Arial"/>
              <w:b/>
              <w:sz w:val="18"/>
              <w:szCs w:val="18"/>
            </w:rPr>
            <w:tab/>
            <w:t>ICE AND RAIN</w:t>
          </w:r>
        </w:p>
        <w:p w:rsidR="006417C1" w:rsidRPr="00E969BC"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ab/>
          </w:r>
          <w:r>
            <w:rPr>
              <w:rFonts w:ascii="Arial" w:hAnsi="Arial"/>
              <w:b/>
              <w:sz w:val="18"/>
              <w:szCs w:val="18"/>
            </w:rPr>
            <w:tab/>
            <w:t>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30-5</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A5F39">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A5F39">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30.</w:t>
          </w:r>
          <w:r>
            <w:rPr>
              <w:rFonts w:ascii="Arial" w:hAnsi="Arial"/>
              <w:b/>
              <w:sz w:val="18"/>
              <w:szCs w:val="18"/>
            </w:rPr>
            <w:tab/>
            <w:t>ICE AND RAIN</w:t>
          </w:r>
        </w:p>
        <w:p w:rsidR="006417C1" w:rsidRPr="00E969BC"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ab/>
          </w:r>
          <w:r>
            <w:rPr>
              <w:rFonts w:ascii="Arial" w:hAnsi="Arial"/>
              <w:b/>
              <w:sz w:val="18"/>
              <w:szCs w:val="18"/>
            </w:rPr>
            <w:tab/>
            <w:t>PROTECTION</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31-1</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31.</w:t>
          </w:r>
          <w:r>
            <w:rPr>
              <w:rFonts w:ascii="Arial" w:hAnsi="Arial"/>
              <w:b/>
              <w:sz w:val="18"/>
              <w:szCs w:val="18"/>
            </w:rPr>
            <w:tab/>
            <w:t xml:space="preserve">INDICATING / </w:t>
          </w:r>
        </w:p>
        <w:p w:rsidR="006417C1" w:rsidRPr="00E969BC" w:rsidRDefault="006417C1" w:rsidP="0059024D">
          <w:pPr>
            <w:pStyle w:val="Header"/>
            <w:tabs>
              <w:tab w:val="left" w:pos="180"/>
            </w:tabs>
            <w:ind w:left="331" w:right="-115" w:hanging="331"/>
            <w:rPr>
              <w:rFonts w:ascii="Arial" w:hAnsi="Arial"/>
              <w:b/>
              <w:sz w:val="18"/>
              <w:szCs w:val="18"/>
            </w:rPr>
          </w:pPr>
          <w:r>
            <w:rPr>
              <w:rFonts w:ascii="Arial" w:hAnsi="Arial"/>
              <w:b/>
              <w:sz w:val="18"/>
              <w:szCs w:val="18"/>
            </w:rPr>
            <w:tab/>
          </w:r>
          <w:r>
            <w:rPr>
              <w:rFonts w:ascii="Arial" w:hAnsi="Arial"/>
              <w:b/>
              <w:sz w:val="18"/>
              <w:szCs w:val="18"/>
            </w:rPr>
            <w:tab/>
            <w:t>RECORDING SYSTEMS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31-2</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31.</w:t>
          </w:r>
          <w:r>
            <w:rPr>
              <w:rFonts w:ascii="Arial" w:hAnsi="Arial"/>
              <w:b/>
              <w:sz w:val="18"/>
              <w:szCs w:val="18"/>
            </w:rPr>
            <w:tab/>
            <w:t xml:space="preserve">INDICATING / </w:t>
          </w:r>
        </w:p>
        <w:p w:rsidR="006417C1" w:rsidRPr="00E969BC" w:rsidRDefault="006417C1" w:rsidP="0059024D">
          <w:pPr>
            <w:pStyle w:val="Header"/>
            <w:tabs>
              <w:tab w:val="left" w:pos="180"/>
            </w:tabs>
            <w:ind w:left="331" w:right="-115" w:hanging="331"/>
            <w:rPr>
              <w:rFonts w:ascii="Arial" w:hAnsi="Arial"/>
              <w:b/>
              <w:sz w:val="18"/>
              <w:szCs w:val="18"/>
            </w:rPr>
          </w:pPr>
          <w:r>
            <w:rPr>
              <w:rFonts w:ascii="Arial" w:hAnsi="Arial"/>
              <w:b/>
              <w:sz w:val="18"/>
              <w:szCs w:val="18"/>
            </w:rPr>
            <w:tab/>
          </w:r>
          <w:r>
            <w:rPr>
              <w:rFonts w:ascii="Arial" w:hAnsi="Arial"/>
              <w:b/>
              <w:sz w:val="18"/>
              <w:szCs w:val="18"/>
            </w:rPr>
            <w:tab/>
            <w:t>RECORDING SYSTEMS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5"/>
      <w:gridCol w:w="360"/>
      <w:gridCol w:w="360"/>
      <w:gridCol w:w="3240"/>
      <w:gridCol w:w="2880"/>
      <w:gridCol w:w="2520"/>
      <w:gridCol w:w="2340"/>
    </w:tblGrid>
    <w:tr w:rsidR="006417C1" w:rsidRPr="00F141D6" w:rsidTr="00716247">
      <w:tc>
        <w:tcPr>
          <w:tcW w:w="12175" w:type="dxa"/>
          <w:gridSpan w:val="6"/>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GULFSTREAM AEROSPACE CORPORATION</w:t>
          </w:r>
        </w:p>
      </w:tc>
      <w:tc>
        <w:tcPr>
          <w:tcW w:w="2340" w:type="dxa"/>
        </w:tcPr>
        <w:p w:rsidR="006417C1" w:rsidRPr="00F141D6" w:rsidRDefault="006417C1" w:rsidP="00716247">
          <w:pPr>
            <w:pStyle w:val="Header"/>
            <w:tabs>
              <w:tab w:val="left" w:pos="1613"/>
            </w:tabs>
            <w:spacing w:before="60"/>
            <w:rPr>
              <w:rFonts w:ascii="Arial" w:hAnsi="Arial"/>
              <w:sz w:val="18"/>
              <w:szCs w:val="18"/>
            </w:rPr>
          </w:pPr>
          <w:r>
            <w:rPr>
              <w:rFonts w:ascii="Arial" w:hAnsi="Arial"/>
              <w:sz w:val="18"/>
              <w:szCs w:val="18"/>
            </w:rPr>
            <w:t>PAGE NUMBER: 31-3</w:t>
          </w:r>
        </w:p>
      </w:tc>
    </w:tr>
    <w:tr w:rsidR="006417C1" w:rsidRPr="00F141D6" w:rsidTr="00716247">
      <w:trPr>
        <w:trHeight w:val="341"/>
      </w:trPr>
      <w:tc>
        <w:tcPr>
          <w:tcW w:w="9655" w:type="dxa"/>
          <w:gridSpan w:val="5"/>
          <w:tcBorders>
            <w:bottom w:val="nil"/>
          </w:tcBorders>
        </w:tcPr>
        <w:p w:rsidR="006417C1" w:rsidRPr="00F141D6" w:rsidRDefault="006417C1" w:rsidP="00716247">
          <w:pPr>
            <w:pStyle w:val="Header"/>
            <w:tabs>
              <w:tab w:val="left" w:pos="1325"/>
            </w:tabs>
            <w:spacing w:before="60"/>
            <w:rPr>
              <w:rFonts w:ascii="Arial" w:hAnsi="Arial"/>
              <w:sz w:val="18"/>
              <w:szCs w:val="18"/>
            </w:rPr>
          </w:pPr>
          <w:r>
            <w:rPr>
              <w:rFonts w:ascii="Arial" w:hAnsi="Arial"/>
              <w:sz w:val="18"/>
              <w:szCs w:val="18"/>
            </w:rPr>
            <w:t xml:space="preserve">AIRCRAFT: </w:t>
          </w:r>
          <w:r>
            <w:rPr>
              <w:rFonts w:ascii="Arial" w:hAnsi="Arial"/>
              <w:sz w:val="18"/>
              <w:szCs w:val="18"/>
            </w:rPr>
            <w:tab/>
            <w:t>GULFSTREAM AEROSPACE MODEL GVI (G650), GVI (G650ER)</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REV. NO.: 1a</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REV. NO.: 1a</w:t>
          </w:r>
        </w:p>
      </w:tc>
    </w:tr>
    <w:tr w:rsidR="006417C1" w:rsidRPr="00F141D6" w:rsidTr="00716247">
      <w:trPr>
        <w:trHeight w:val="134"/>
      </w:trPr>
      <w:tc>
        <w:tcPr>
          <w:tcW w:w="9655" w:type="dxa"/>
          <w:gridSpan w:val="5"/>
          <w:tcBorders>
            <w:top w:val="nil"/>
          </w:tcBorders>
        </w:tcPr>
        <w:p w:rsidR="006417C1" w:rsidRPr="00F141D6" w:rsidRDefault="006417C1" w:rsidP="00716247">
          <w:pPr>
            <w:pStyle w:val="Header"/>
            <w:spacing w:before="60"/>
            <w:jc w:val="center"/>
            <w:rPr>
              <w:rFonts w:ascii="Arial" w:hAnsi="Arial"/>
              <w:b/>
              <w:sz w:val="18"/>
              <w:szCs w:val="18"/>
            </w:rPr>
          </w:pPr>
          <w:r w:rsidRPr="00F141D6">
            <w:rPr>
              <w:rFonts w:ascii="Arial" w:hAnsi="Arial"/>
              <w:b/>
              <w:sz w:val="18"/>
              <w:szCs w:val="18"/>
            </w:rPr>
            <w:t>MAINTENANCE / OPERATIONAL / PLACARDING / PROCEDURES / MANUAL</w:t>
          </w:r>
        </w:p>
      </w:tc>
      <w:tc>
        <w:tcPr>
          <w:tcW w:w="2520" w:type="dxa"/>
        </w:tcPr>
        <w:p w:rsidR="006417C1" w:rsidRPr="00F141D6" w:rsidRDefault="006417C1" w:rsidP="00716247">
          <w:pPr>
            <w:pStyle w:val="Header"/>
            <w:spacing w:before="60"/>
            <w:rPr>
              <w:rFonts w:ascii="Arial" w:hAnsi="Arial"/>
              <w:sz w:val="18"/>
              <w:szCs w:val="18"/>
            </w:rPr>
          </w:pPr>
          <w:r>
            <w:rPr>
              <w:rFonts w:ascii="Arial" w:hAnsi="Arial"/>
              <w:sz w:val="18"/>
              <w:szCs w:val="18"/>
            </w:rPr>
            <w:t>MMEL DATE: 11/06/2014</w:t>
          </w:r>
        </w:p>
      </w:tc>
      <w:tc>
        <w:tcPr>
          <w:tcW w:w="2340" w:type="dxa"/>
        </w:tcPr>
        <w:p w:rsidR="006417C1" w:rsidRPr="00F141D6" w:rsidRDefault="006417C1" w:rsidP="00716247">
          <w:pPr>
            <w:pStyle w:val="Header"/>
            <w:spacing w:before="60"/>
            <w:rPr>
              <w:rFonts w:ascii="Arial" w:hAnsi="Arial"/>
              <w:sz w:val="18"/>
              <w:szCs w:val="18"/>
            </w:rPr>
          </w:pPr>
          <w:r>
            <w:rPr>
              <w:rFonts w:ascii="Arial" w:hAnsi="Arial"/>
              <w:sz w:val="18"/>
              <w:szCs w:val="18"/>
            </w:rPr>
            <w:t>MOP DATE: 11/06/2014</w:t>
          </w:r>
        </w:p>
      </w:tc>
    </w:tr>
    <w:tr w:rsidR="006417C1" w:rsidRPr="00F141D6" w:rsidTr="00716247">
      <w:trPr>
        <w:trHeight w:val="278"/>
      </w:trPr>
      <w:tc>
        <w:tcPr>
          <w:tcW w:w="2815" w:type="dxa"/>
          <w:tcBorders>
            <w:bottom w:val="nil"/>
          </w:tcBorders>
        </w:tcPr>
        <w:p w:rsidR="006417C1" w:rsidRPr="00F141D6" w:rsidRDefault="006417C1" w:rsidP="00716247">
          <w:pPr>
            <w:pStyle w:val="Header"/>
            <w:tabs>
              <w:tab w:val="left" w:pos="2340"/>
            </w:tabs>
            <w:spacing w:before="60"/>
            <w:rPr>
              <w:rFonts w:ascii="Arial" w:hAnsi="Arial"/>
              <w:sz w:val="18"/>
              <w:szCs w:val="18"/>
            </w:rPr>
          </w:pPr>
          <w:r w:rsidRPr="00F141D6">
            <w:rPr>
              <w:rFonts w:ascii="Arial" w:hAnsi="Arial"/>
              <w:b/>
              <w:sz w:val="18"/>
              <w:szCs w:val="18"/>
            </w:rPr>
            <w:tab/>
            <w:t>1.</w:t>
          </w:r>
        </w:p>
      </w:tc>
      <w:tc>
        <w:tcPr>
          <w:tcW w:w="3960" w:type="dxa"/>
          <w:gridSpan w:val="3"/>
          <w:tcBorders>
            <w:bottom w:val="nil"/>
          </w:tcBorders>
        </w:tcPr>
        <w:p w:rsidR="006417C1" w:rsidRPr="00F141D6" w:rsidRDefault="006417C1" w:rsidP="00716247">
          <w:pPr>
            <w:pStyle w:val="Header"/>
            <w:tabs>
              <w:tab w:val="left" w:pos="166"/>
              <w:tab w:val="left" w:pos="443"/>
            </w:tabs>
            <w:spacing w:before="60"/>
            <w:rPr>
              <w:rFonts w:ascii="Arial" w:hAnsi="Arial"/>
              <w:b/>
              <w:sz w:val="18"/>
              <w:szCs w:val="18"/>
            </w:rPr>
          </w:pPr>
          <w:r w:rsidRPr="00F141D6">
            <w:rPr>
              <w:rFonts w:ascii="Arial" w:hAnsi="Arial"/>
              <w:b/>
              <w:sz w:val="18"/>
              <w:szCs w:val="18"/>
            </w:rPr>
            <w:t>2.</w:t>
          </w:r>
          <w:r w:rsidRPr="00F141D6">
            <w:rPr>
              <w:rFonts w:ascii="Arial" w:hAnsi="Arial"/>
              <w:b/>
              <w:sz w:val="18"/>
              <w:szCs w:val="18"/>
            </w:rPr>
            <w:tab/>
            <w:t>NUMBER INSTALLED</w:t>
          </w:r>
        </w:p>
      </w:tc>
      <w:tc>
        <w:tcPr>
          <w:tcW w:w="2880" w:type="dxa"/>
          <w:tcBorders>
            <w:bottom w:val="nil"/>
          </w:tcBorders>
        </w:tcPr>
        <w:p w:rsidR="006417C1" w:rsidRPr="00F141D6" w:rsidRDefault="006417C1" w:rsidP="00716247">
          <w:pPr>
            <w:pStyle w:val="Header"/>
            <w:spacing w:before="60"/>
            <w:rPr>
              <w:rFonts w:ascii="Arial" w:hAnsi="Arial"/>
              <w:sz w:val="18"/>
              <w:szCs w:val="18"/>
            </w:rPr>
          </w:pPr>
        </w:p>
      </w:tc>
      <w:tc>
        <w:tcPr>
          <w:tcW w:w="2520" w:type="dxa"/>
          <w:tcBorders>
            <w:bottom w:val="nil"/>
          </w:tcBorders>
        </w:tcPr>
        <w:p w:rsidR="006417C1" w:rsidRPr="00F141D6" w:rsidRDefault="006417C1" w:rsidP="00716247">
          <w:pPr>
            <w:pStyle w:val="Header"/>
            <w:spacing w:before="60"/>
            <w:rPr>
              <w:rFonts w:ascii="Arial" w:hAnsi="Arial"/>
              <w:sz w:val="18"/>
              <w:szCs w:val="18"/>
            </w:rPr>
          </w:pPr>
        </w:p>
      </w:tc>
      <w:tc>
        <w:tcPr>
          <w:tcW w:w="2340" w:type="dxa"/>
          <w:tcBorders>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c>
        <w:tcPr>
          <w:tcW w:w="2815" w:type="dxa"/>
          <w:vMerge w:val="restart"/>
          <w:tcBorders>
            <w:top w:val="nil"/>
          </w:tcBorders>
        </w:tcPr>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SYSTEM &amp;</w:t>
          </w:r>
        </w:p>
        <w:p w:rsidR="006417C1" w:rsidRPr="00F141D6" w:rsidRDefault="006417C1" w:rsidP="00716247">
          <w:pPr>
            <w:pStyle w:val="Header"/>
            <w:spacing w:before="60"/>
            <w:rPr>
              <w:rFonts w:ascii="Arial" w:hAnsi="Arial"/>
              <w:sz w:val="18"/>
              <w:szCs w:val="18"/>
            </w:rPr>
          </w:pPr>
          <w:r w:rsidRPr="00F141D6">
            <w:rPr>
              <w:rFonts w:ascii="Arial" w:hAnsi="Arial"/>
              <w:b/>
              <w:sz w:val="18"/>
              <w:szCs w:val="18"/>
            </w:rPr>
            <w:t>SEQUENCE</w:t>
          </w:r>
        </w:p>
        <w:p w:rsidR="006417C1" w:rsidRPr="00F141D6" w:rsidRDefault="006417C1" w:rsidP="00716247">
          <w:pPr>
            <w:pStyle w:val="Header"/>
            <w:spacing w:before="60"/>
            <w:rPr>
              <w:rFonts w:ascii="Arial" w:hAnsi="Arial"/>
              <w:b/>
              <w:sz w:val="18"/>
              <w:szCs w:val="18"/>
            </w:rPr>
          </w:pPr>
          <w:r w:rsidRPr="00F141D6">
            <w:rPr>
              <w:rFonts w:ascii="Arial" w:hAnsi="Arial"/>
              <w:b/>
              <w:sz w:val="18"/>
              <w:szCs w:val="18"/>
            </w:rPr>
            <w:t>NUMBERS</w:t>
          </w: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bottom w:val="nil"/>
          </w:tcBorders>
        </w:tcPr>
        <w:p w:rsidR="006417C1" w:rsidRPr="00F141D6" w:rsidRDefault="006417C1" w:rsidP="00716247">
          <w:pPr>
            <w:pStyle w:val="Header"/>
            <w:tabs>
              <w:tab w:val="left" w:pos="188"/>
              <w:tab w:val="left" w:pos="293"/>
            </w:tabs>
            <w:spacing w:before="60"/>
            <w:rPr>
              <w:rFonts w:ascii="Arial" w:hAnsi="Arial"/>
              <w:sz w:val="18"/>
              <w:szCs w:val="18"/>
            </w:rPr>
          </w:pP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b/>
              <w:sz w:val="18"/>
              <w:szCs w:val="18"/>
            </w:rPr>
            <w:t>5.</w:t>
          </w:r>
          <w:r w:rsidRPr="00F141D6">
            <w:rPr>
              <w:rFonts w:ascii="Arial" w:hAnsi="Arial"/>
              <w:b/>
              <w:sz w:val="18"/>
              <w:szCs w:val="18"/>
            </w:rPr>
            <w:tab/>
            <w:t>MAINTENANCE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6.</w:t>
          </w:r>
          <w:r w:rsidRPr="00F141D6">
            <w:rPr>
              <w:rFonts w:ascii="Arial" w:hAnsi="Arial"/>
              <w:b/>
              <w:sz w:val="18"/>
              <w:szCs w:val="18"/>
            </w:rPr>
            <w:tab/>
            <w:t>OPERATIONAL</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7.</w:t>
          </w:r>
          <w:r w:rsidRPr="00F141D6">
            <w:rPr>
              <w:rFonts w:ascii="Arial" w:hAnsi="Arial"/>
              <w:b/>
              <w:sz w:val="18"/>
              <w:szCs w:val="18"/>
            </w:rPr>
            <w:tab/>
            <w:t>PLACARDING</w:t>
          </w:r>
        </w:p>
      </w:tc>
    </w:tr>
    <w:tr w:rsidR="006417C1" w:rsidRPr="00F141D6" w:rsidTr="00716247">
      <w:trPr>
        <w:trHeight w:val="215"/>
      </w:trPr>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0" w:type="dxa"/>
          <w:gridSpan w:val="2"/>
          <w:tcBorders>
            <w:top w:val="nil"/>
            <w:bottom w:val="nil"/>
          </w:tcBorders>
        </w:tcPr>
        <w:p w:rsidR="006417C1" w:rsidRPr="00F141D6" w:rsidRDefault="006417C1" w:rsidP="00716247">
          <w:pPr>
            <w:pStyle w:val="Header"/>
            <w:tabs>
              <w:tab w:val="left" w:pos="416"/>
            </w:tabs>
            <w:spacing w:before="60"/>
            <w:rPr>
              <w:rFonts w:ascii="Arial" w:hAnsi="Arial"/>
              <w:b/>
              <w:sz w:val="18"/>
              <w:szCs w:val="18"/>
            </w:rPr>
          </w:pPr>
          <w:r w:rsidRPr="00F141D6">
            <w:rPr>
              <w:rFonts w:ascii="Arial" w:hAnsi="Arial"/>
              <w:b/>
              <w:sz w:val="18"/>
              <w:szCs w:val="18"/>
            </w:rPr>
            <w:t>3.</w:t>
          </w:r>
          <w:r w:rsidRPr="00F141D6">
            <w:rPr>
              <w:rFonts w:ascii="Arial" w:hAnsi="Arial"/>
              <w:b/>
              <w:sz w:val="18"/>
              <w:szCs w:val="18"/>
            </w:rPr>
            <w:tab/>
            <w:t>NUMBER REQ’D FOR DISPATCH</w:t>
          </w:r>
        </w:p>
      </w:tc>
      <w:tc>
        <w:tcPr>
          <w:tcW w:w="2880" w:type="dxa"/>
          <w:tcBorders>
            <w:top w:val="nil"/>
            <w:bottom w:val="nil"/>
          </w:tcBorders>
        </w:tcPr>
        <w:p w:rsidR="006417C1" w:rsidRPr="00F141D6" w:rsidRDefault="006417C1" w:rsidP="00716247">
          <w:pPr>
            <w:pStyle w:val="Header"/>
            <w:tabs>
              <w:tab w:val="left" w:pos="281"/>
            </w:tabs>
            <w:spacing w:before="60"/>
            <w:rPr>
              <w:rFonts w:ascii="Arial" w:hAnsi="Arial"/>
              <w:b/>
              <w:sz w:val="18"/>
              <w:szCs w:val="18"/>
            </w:rPr>
          </w:pPr>
          <w:r w:rsidRPr="00F141D6">
            <w:rPr>
              <w:rFonts w:ascii="Arial" w:hAnsi="Arial"/>
              <w:sz w:val="18"/>
              <w:szCs w:val="18"/>
            </w:rPr>
            <w:tab/>
          </w:r>
          <w:r w:rsidRPr="00F141D6">
            <w:rPr>
              <w:rFonts w:ascii="Arial" w:hAnsi="Arial"/>
              <w:b/>
              <w:sz w:val="18"/>
              <w:szCs w:val="18"/>
            </w:rPr>
            <w:t>PROCEDURE</w:t>
          </w:r>
        </w:p>
      </w:tc>
      <w:tc>
        <w:tcPr>
          <w:tcW w:w="2520" w:type="dxa"/>
          <w:tcBorders>
            <w:top w:val="nil"/>
            <w:bottom w:val="nil"/>
          </w:tcBorders>
        </w:tcPr>
        <w:p w:rsidR="006417C1" w:rsidRPr="00F141D6" w:rsidRDefault="006417C1" w:rsidP="00716247">
          <w:pPr>
            <w:pStyle w:val="Header"/>
            <w:tabs>
              <w:tab w:val="left" w:pos="290"/>
            </w:tabs>
            <w:spacing w:before="60"/>
            <w:rPr>
              <w:rFonts w:ascii="Arial" w:hAnsi="Arial"/>
              <w:b/>
              <w:sz w:val="18"/>
              <w:szCs w:val="18"/>
            </w:rPr>
          </w:pPr>
          <w:r w:rsidRPr="00F141D6">
            <w:rPr>
              <w:rFonts w:ascii="Arial" w:hAnsi="Arial"/>
              <w:b/>
              <w:sz w:val="18"/>
              <w:szCs w:val="18"/>
            </w:rPr>
            <w:tab/>
            <w:t>PROCEDURE</w:t>
          </w:r>
        </w:p>
      </w:tc>
      <w:tc>
        <w:tcPr>
          <w:tcW w:w="2340" w:type="dxa"/>
          <w:tcBorders>
            <w:top w:val="nil"/>
            <w:bottom w:val="nil"/>
          </w:tcBorders>
        </w:tcPr>
        <w:p w:rsidR="006417C1" w:rsidRPr="00F141D6" w:rsidRDefault="006417C1" w:rsidP="00716247">
          <w:pPr>
            <w:pStyle w:val="Header"/>
            <w:tabs>
              <w:tab w:val="left" w:pos="296"/>
            </w:tabs>
            <w:spacing w:before="60"/>
            <w:rPr>
              <w:rFonts w:ascii="Arial" w:hAnsi="Arial"/>
              <w:b/>
              <w:sz w:val="18"/>
              <w:szCs w:val="18"/>
            </w:rPr>
          </w:pPr>
          <w:r w:rsidRPr="00F141D6">
            <w:rPr>
              <w:rFonts w:ascii="Arial" w:hAnsi="Arial"/>
              <w:b/>
              <w:sz w:val="18"/>
              <w:szCs w:val="18"/>
            </w:rPr>
            <w:tab/>
            <w:t>PROCEDURE</w:t>
          </w:r>
        </w:p>
      </w:tc>
    </w:tr>
    <w:tr w:rsidR="006417C1" w:rsidRPr="00F141D6" w:rsidTr="00716247">
      <w:tc>
        <w:tcPr>
          <w:tcW w:w="2815" w:type="dxa"/>
          <w:vMerge/>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60" w:type="dxa"/>
          <w:tcBorders>
            <w:top w:val="nil"/>
            <w:bottom w:val="nil"/>
          </w:tcBorders>
        </w:tcPr>
        <w:p w:rsidR="006417C1" w:rsidRPr="00F141D6" w:rsidRDefault="006417C1" w:rsidP="00716247">
          <w:pPr>
            <w:pStyle w:val="Header"/>
            <w:spacing w:before="60"/>
            <w:rPr>
              <w:rFonts w:ascii="Arial" w:hAnsi="Arial"/>
              <w:sz w:val="18"/>
              <w:szCs w:val="18"/>
            </w:rPr>
          </w:pPr>
        </w:p>
      </w:tc>
      <w:tc>
        <w:tcPr>
          <w:tcW w:w="3240" w:type="dxa"/>
          <w:vMerge w:val="restart"/>
        </w:tcPr>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4.</w:t>
          </w:r>
          <w:r w:rsidRPr="00F141D6">
            <w:rPr>
              <w:rFonts w:ascii="Arial" w:hAnsi="Arial"/>
              <w:b/>
              <w:sz w:val="18"/>
              <w:szCs w:val="18"/>
            </w:rPr>
            <w:tab/>
            <w:t>MMEL REMARKS OR</w:t>
          </w:r>
        </w:p>
        <w:p w:rsidR="006417C1" w:rsidRPr="00F141D6" w:rsidRDefault="006417C1" w:rsidP="00716247">
          <w:pPr>
            <w:pStyle w:val="Header"/>
            <w:tabs>
              <w:tab w:val="left" w:pos="245"/>
            </w:tabs>
            <w:spacing w:before="60"/>
            <w:rPr>
              <w:rFonts w:ascii="Arial" w:hAnsi="Arial"/>
              <w:b/>
              <w:sz w:val="18"/>
              <w:szCs w:val="18"/>
            </w:rPr>
          </w:pPr>
          <w:r w:rsidRPr="00F141D6">
            <w:rPr>
              <w:rFonts w:ascii="Arial" w:hAnsi="Arial"/>
              <w:b/>
              <w:sz w:val="18"/>
              <w:szCs w:val="18"/>
            </w:rPr>
            <w:tab/>
            <w:t>EXCEPTIONS</w:t>
          </w:r>
        </w:p>
      </w:tc>
      <w:tc>
        <w:tcPr>
          <w:tcW w:w="2880" w:type="dxa"/>
          <w:tcBorders>
            <w:top w:val="nil"/>
            <w:bottom w:val="nil"/>
          </w:tcBorders>
        </w:tcPr>
        <w:p w:rsidR="006417C1" w:rsidRPr="00F141D6" w:rsidRDefault="006417C1" w:rsidP="00716247">
          <w:pPr>
            <w:pStyle w:val="Header"/>
            <w:spacing w:before="60"/>
            <w:rPr>
              <w:rFonts w:ascii="Arial" w:hAnsi="Arial"/>
              <w:sz w:val="18"/>
              <w:szCs w:val="18"/>
            </w:rPr>
          </w:pPr>
        </w:p>
      </w:tc>
      <w:tc>
        <w:tcPr>
          <w:tcW w:w="2520" w:type="dxa"/>
          <w:tcBorders>
            <w:top w:val="nil"/>
            <w:bottom w:val="nil"/>
          </w:tcBorders>
        </w:tcPr>
        <w:p w:rsidR="006417C1" w:rsidRPr="00F141D6" w:rsidRDefault="006417C1" w:rsidP="00716247">
          <w:pPr>
            <w:pStyle w:val="Header"/>
            <w:spacing w:before="60"/>
            <w:rPr>
              <w:rFonts w:ascii="Arial" w:hAnsi="Arial"/>
              <w:sz w:val="18"/>
              <w:szCs w:val="18"/>
            </w:rPr>
          </w:pPr>
        </w:p>
      </w:tc>
      <w:tc>
        <w:tcPr>
          <w:tcW w:w="2340" w:type="dxa"/>
          <w:tcBorders>
            <w:top w:val="nil"/>
            <w:bottom w:val="nil"/>
          </w:tcBorders>
        </w:tcPr>
        <w:p w:rsidR="006417C1" w:rsidRPr="00F141D6" w:rsidRDefault="006417C1" w:rsidP="00716247">
          <w:pPr>
            <w:pStyle w:val="Header"/>
            <w:spacing w:before="60"/>
            <w:rPr>
              <w:rFonts w:ascii="Arial" w:hAnsi="Arial"/>
              <w:sz w:val="18"/>
              <w:szCs w:val="18"/>
            </w:rPr>
          </w:pPr>
        </w:p>
      </w:tc>
    </w:tr>
    <w:tr w:rsidR="006417C1" w:rsidRPr="00F141D6" w:rsidTr="00716247">
      <w:trPr>
        <w:trHeight w:val="332"/>
      </w:trPr>
      <w:tc>
        <w:tcPr>
          <w:tcW w:w="2815" w:type="dxa"/>
        </w:tcPr>
        <w:p w:rsidR="006417C1" w:rsidRDefault="006417C1" w:rsidP="0009210A">
          <w:pPr>
            <w:pStyle w:val="Header"/>
            <w:tabs>
              <w:tab w:val="left" w:pos="180"/>
            </w:tabs>
            <w:spacing w:before="60"/>
            <w:ind w:left="331" w:right="-115" w:hanging="331"/>
            <w:rPr>
              <w:rFonts w:ascii="Arial" w:hAnsi="Arial"/>
              <w:b/>
              <w:sz w:val="18"/>
              <w:szCs w:val="18"/>
            </w:rPr>
          </w:pPr>
          <w:r>
            <w:rPr>
              <w:rFonts w:ascii="Arial" w:hAnsi="Arial"/>
              <w:b/>
              <w:sz w:val="18"/>
              <w:szCs w:val="18"/>
            </w:rPr>
            <w:t>31.</w:t>
          </w:r>
          <w:r>
            <w:rPr>
              <w:rFonts w:ascii="Arial" w:hAnsi="Arial"/>
              <w:b/>
              <w:sz w:val="18"/>
              <w:szCs w:val="18"/>
            </w:rPr>
            <w:tab/>
            <w:t xml:space="preserve">INDICATING / </w:t>
          </w:r>
        </w:p>
        <w:p w:rsidR="006417C1" w:rsidRPr="00E969BC" w:rsidRDefault="006417C1" w:rsidP="0059024D">
          <w:pPr>
            <w:pStyle w:val="Header"/>
            <w:tabs>
              <w:tab w:val="left" w:pos="180"/>
            </w:tabs>
            <w:ind w:left="331" w:right="-115" w:hanging="331"/>
            <w:rPr>
              <w:rFonts w:ascii="Arial" w:hAnsi="Arial"/>
              <w:b/>
              <w:sz w:val="18"/>
              <w:szCs w:val="18"/>
            </w:rPr>
          </w:pPr>
          <w:r>
            <w:rPr>
              <w:rFonts w:ascii="Arial" w:hAnsi="Arial"/>
              <w:b/>
              <w:sz w:val="18"/>
              <w:szCs w:val="18"/>
            </w:rPr>
            <w:tab/>
          </w:r>
          <w:r>
            <w:rPr>
              <w:rFonts w:ascii="Arial" w:hAnsi="Arial"/>
              <w:b/>
              <w:sz w:val="18"/>
              <w:szCs w:val="18"/>
            </w:rPr>
            <w:tab/>
            <w:t>RECORDING SYSTEMS</w:t>
          </w: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60" w:type="dxa"/>
          <w:tcBorders>
            <w:top w:val="nil"/>
          </w:tcBorders>
        </w:tcPr>
        <w:p w:rsidR="006417C1" w:rsidRPr="00F141D6" w:rsidRDefault="006417C1" w:rsidP="00716247">
          <w:pPr>
            <w:pStyle w:val="Header"/>
            <w:spacing w:before="60"/>
            <w:rPr>
              <w:rFonts w:ascii="Arial" w:hAnsi="Arial"/>
              <w:sz w:val="18"/>
              <w:szCs w:val="18"/>
            </w:rPr>
          </w:pPr>
        </w:p>
      </w:tc>
      <w:tc>
        <w:tcPr>
          <w:tcW w:w="3240" w:type="dxa"/>
          <w:vMerge/>
        </w:tcPr>
        <w:p w:rsidR="006417C1" w:rsidRPr="00F141D6" w:rsidRDefault="006417C1" w:rsidP="00716247">
          <w:pPr>
            <w:pStyle w:val="Header"/>
            <w:tabs>
              <w:tab w:val="left" w:pos="389"/>
            </w:tabs>
            <w:spacing w:before="60"/>
            <w:rPr>
              <w:rFonts w:ascii="Arial" w:hAnsi="Arial"/>
              <w:b/>
              <w:sz w:val="18"/>
              <w:szCs w:val="18"/>
            </w:rPr>
          </w:pPr>
        </w:p>
      </w:tc>
      <w:tc>
        <w:tcPr>
          <w:tcW w:w="2880" w:type="dxa"/>
          <w:tcBorders>
            <w:top w:val="nil"/>
          </w:tcBorders>
        </w:tcPr>
        <w:p w:rsidR="006417C1" w:rsidRPr="00F141D6" w:rsidRDefault="006417C1" w:rsidP="00716247">
          <w:pPr>
            <w:pStyle w:val="Header"/>
            <w:spacing w:before="60"/>
            <w:rPr>
              <w:rFonts w:ascii="Arial" w:hAnsi="Arial"/>
              <w:sz w:val="18"/>
              <w:szCs w:val="18"/>
            </w:rPr>
          </w:pPr>
        </w:p>
      </w:tc>
      <w:tc>
        <w:tcPr>
          <w:tcW w:w="2520" w:type="dxa"/>
          <w:tcBorders>
            <w:top w:val="nil"/>
          </w:tcBorders>
        </w:tcPr>
        <w:p w:rsidR="006417C1" w:rsidRPr="00F141D6" w:rsidRDefault="006417C1" w:rsidP="00716247">
          <w:pPr>
            <w:pStyle w:val="Header"/>
            <w:spacing w:before="60"/>
            <w:rPr>
              <w:rFonts w:ascii="Arial" w:hAnsi="Arial"/>
              <w:sz w:val="18"/>
              <w:szCs w:val="18"/>
            </w:rPr>
          </w:pPr>
        </w:p>
      </w:tc>
      <w:tc>
        <w:tcPr>
          <w:tcW w:w="2340" w:type="dxa"/>
          <w:tcBorders>
            <w:top w:val="nil"/>
          </w:tcBorders>
        </w:tcPr>
        <w:p w:rsidR="006417C1" w:rsidRPr="00F141D6" w:rsidRDefault="006417C1" w:rsidP="00716247">
          <w:pPr>
            <w:pStyle w:val="Header"/>
            <w:spacing w:before="60"/>
            <w:rPr>
              <w:rFonts w:ascii="Arial" w:hAnsi="Arial"/>
              <w:sz w:val="18"/>
              <w:szCs w:val="18"/>
            </w:rPr>
          </w:pPr>
        </w:p>
      </w:tc>
    </w:tr>
  </w:tbl>
  <w:p w:rsidR="006417C1" w:rsidRPr="006A50AB" w:rsidRDefault="006417C1" w:rsidP="006A50AB">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AB8"/>
    <w:multiLevelType w:val="hybridMultilevel"/>
    <w:tmpl w:val="129A0492"/>
    <w:lvl w:ilvl="0" w:tplc="C1B86C6E">
      <w:start w:val="1"/>
      <w:numFmt w:val="decimal"/>
      <w:lvlText w:val="%1."/>
      <w:lvlJc w:val="left"/>
      <w:pPr>
        <w:ind w:left="1335" w:hanging="9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010DE"/>
    <w:multiLevelType w:val="hybridMultilevel"/>
    <w:tmpl w:val="7A687AE0"/>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C83F19"/>
    <w:multiLevelType w:val="singleLevel"/>
    <w:tmpl w:val="DAAA4010"/>
    <w:lvl w:ilvl="0">
      <w:start w:val="1"/>
      <w:numFmt w:val="lowerLetter"/>
      <w:lvlText w:val="%1)"/>
      <w:lvlJc w:val="left"/>
      <w:pPr>
        <w:tabs>
          <w:tab w:val="num" w:pos="360"/>
        </w:tabs>
        <w:ind w:left="360" w:hanging="360"/>
      </w:pPr>
      <w:rPr>
        <w:rFonts w:hint="default"/>
      </w:rPr>
    </w:lvl>
  </w:abstractNum>
  <w:abstractNum w:abstractNumId="3">
    <w:nsid w:val="03E77428"/>
    <w:multiLevelType w:val="hybridMultilevel"/>
    <w:tmpl w:val="F89AB2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30474"/>
    <w:multiLevelType w:val="singleLevel"/>
    <w:tmpl w:val="033E9E18"/>
    <w:lvl w:ilvl="0">
      <w:start w:val="1"/>
      <w:numFmt w:val="lowerLetter"/>
      <w:lvlText w:val="%1)"/>
      <w:lvlJc w:val="left"/>
      <w:pPr>
        <w:tabs>
          <w:tab w:val="num" w:pos="740"/>
        </w:tabs>
        <w:ind w:left="740" w:hanging="360"/>
      </w:pPr>
      <w:rPr>
        <w:rFonts w:hint="default"/>
      </w:rPr>
    </w:lvl>
  </w:abstractNum>
  <w:abstractNum w:abstractNumId="5">
    <w:nsid w:val="04D87163"/>
    <w:multiLevelType w:val="hybridMultilevel"/>
    <w:tmpl w:val="D43229C6"/>
    <w:lvl w:ilvl="0" w:tplc="4F9EBE3E">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nsid w:val="04E335A8"/>
    <w:multiLevelType w:val="hybridMultilevel"/>
    <w:tmpl w:val="493ABCD6"/>
    <w:lvl w:ilvl="0" w:tplc="9C446168">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4E62DDC"/>
    <w:multiLevelType w:val="hybridMultilevel"/>
    <w:tmpl w:val="13F63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67317EF"/>
    <w:multiLevelType w:val="hybridMultilevel"/>
    <w:tmpl w:val="97784358"/>
    <w:lvl w:ilvl="0" w:tplc="2A0EA79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08F96776"/>
    <w:multiLevelType w:val="singleLevel"/>
    <w:tmpl w:val="91D4EC98"/>
    <w:lvl w:ilvl="0">
      <w:start w:val="1"/>
      <w:numFmt w:val="lowerLetter"/>
      <w:lvlText w:val="%1)"/>
      <w:lvlJc w:val="left"/>
      <w:pPr>
        <w:tabs>
          <w:tab w:val="num" w:pos="740"/>
        </w:tabs>
        <w:ind w:left="740" w:hanging="360"/>
      </w:pPr>
      <w:rPr>
        <w:rFonts w:hint="default"/>
      </w:rPr>
    </w:lvl>
  </w:abstractNum>
  <w:abstractNum w:abstractNumId="10">
    <w:nsid w:val="09EC537C"/>
    <w:multiLevelType w:val="hybridMultilevel"/>
    <w:tmpl w:val="5FA0E8D0"/>
    <w:lvl w:ilvl="0" w:tplc="06066B84">
      <w:start w:val="1"/>
      <w:numFmt w:val="lowerLetter"/>
      <w:lvlText w:val="%1)"/>
      <w:lvlJc w:val="left"/>
      <w:pPr>
        <w:tabs>
          <w:tab w:val="num" w:pos="720"/>
        </w:tabs>
        <w:ind w:left="720" w:hanging="360"/>
      </w:pPr>
      <w:rPr>
        <w:rFonts w:ascii="Times New Roman" w:hAnsi="Times New Roman" w:cs="Times New Roman"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7B2FD3"/>
    <w:multiLevelType w:val="hybridMultilevel"/>
    <w:tmpl w:val="94D2A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F29E8"/>
    <w:multiLevelType w:val="hybridMultilevel"/>
    <w:tmpl w:val="7EAC348A"/>
    <w:lvl w:ilvl="0" w:tplc="0BFC1332">
      <w:start w:val="1"/>
      <w:numFmt w:val="lowerLetter"/>
      <w:lvlText w:val="%1)"/>
      <w:lvlJc w:val="left"/>
      <w:pPr>
        <w:tabs>
          <w:tab w:val="num" w:pos="720"/>
        </w:tabs>
        <w:ind w:left="720" w:hanging="360"/>
      </w:pPr>
      <w:rPr>
        <w:rFonts w:ascii="Times New Roman" w:hAnsi="Times New Roman" w:cs="Times New Roman"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2BF6E55"/>
    <w:multiLevelType w:val="hybridMultilevel"/>
    <w:tmpl w:val="10504B88"/>
    <w:lvl w:ilvl="0" w:tplc="91D4EC98">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54A7660"/>
    <w:multiLevelType w:val="hybridMultilevel"/>
    <w:tmpl w:val="302A2720"/>
    <w:lvl w:ilvl="0" w:tplc="2A709704">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5F74FCD"/>
    <w:multiLevelType w:val="hybridMultilevel"/>
    <w:tmpl w:val="73D29B4A"/>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84B1A73"/>
    <w:multiLevelType w:val="hybridMultilevel"/>
    <w:tmpl w:val="A3CC7968"/>
    <w:lvl w:ilvl="0" w:tplc="99DE45A4">
      <w:start w:val="3"/>
      <w:numFmt w:val="lowerLetter"/>
      <w:lvlText w:val="%1)"/>
      <w:lvlJc w:val="left"/>
      <w:pPr>
        <w:tabs>
          <w:tab w:val="num" w:pos="734"/>
        </w:tabs>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71522C"/>
    <w:multiLevelType w:val="hybridMultilevel"/>
    <w:tmpl w:val="37089D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8762C37"/>
    <w:multiLevelType w:val="singleLevel"/>
    <w:tmpl w:val="DAAA4010"/>
    <w:lvl w:ilvl="0">
      <w:start w:val="1"/>
      <w:numFmt w:val="lowerLetter"/>
      <w:lvlText w:val="%1)"/>
      <w:lvlJc w:val="left"/>
      <w:pPr>
        <w:tabs>
          <w:tab w:val="num" w:pos="360"/>
        </w:tabs>
        <w:ind w:left="360" w:hanging="360"/>
      </w:pPr>
      <w:rPr>
        <w:rFonts w:hint="default"/>
      </w:rPr>
    </w:lvl>
  </w:abstractNum>
  <w:abstractNum w:abstractNumId="19">
    <w:nsid w:val="192716FE"/>
    <w:multiLevelType w:val="singleLevel"/>
    <w:tmpl w:val="91D4EC98"/>
    <w:lvl w:ilvl="0">
      <w:start w:val="1"/>
      <w:numFmt w:val="lowerLetter"/>
      <w:lvlText w:val="%1)"/>
      <w:lvlJc w:val="left"/>
      <w:pPr>
        <w:tabs>
          <w:tab w:val="num" w:pos="740"/>
        </w:tabs>
        <w:ind w:left="740" w:hanging="360"/>
      </w:pPr>
      <w:rPr>
        <w:rFonts w:hint="default"/>
      </w:rPr>
    </w:lvl>
  </w:abstractNum>
  <w:abstractNum w:abstractNumId="20">
    <w:nsid w:val="1AAF668C"/>
    <w:multiLevelType w:val="hybridMultilevel"/>
    <w:tmpl w:val="0D3AE3B2"/>
    <w:lvl w:ilvl="0" w:tplc="D0420D68">
      <w:start w:val="1"/>
      <w:numFmt w:val="lowerLetter"/>
      <w:lvlText w:val="%1)"/>
      <w:lvlJc w:val="left"/>
      <w:pPr>
        <w:tabs>
          <w:tab w:val="num" w:pos="720"/>
        </w:tabs>
        <w:ind w:left="720" w:hanging="360"/>
      </w:pPr>
      <w:rPr>
        <w:rFonts w:ascii="Times New Roman" w:hAnsi="Times New Roman" w:cs="Times New Roman"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DC11FF0"/>
    <w:multiLevelType w:val="hybridMultilevel"/>
    <w:tmpl w:val="DB585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C2455D"/>
    <w:multiLevelType w:val="hybridMultilevel"/>
    <w:tmpl w:val="9810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5D7E53"/>
    <w:multiLevelType w:val="hybridMultilevel"/>
    <w:tmpl w:val="2F94B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ED77C4"/>
    <w:multiLevelType w:val="hybridMultilevel"/>
    <w:tmpl w:val="F9F84DC4"/>
    <w:lvl w:ilvl="0" w:tplc="B45A78A6">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25">
    <w:nsid w:val="213C2B74"/>
    <w:multiLevelType w:val="singleLevel"/>
    <w:tmpl w:val="898AE724"/>
    <w:lvl w:ilvl="0">
      <w:start w:val="1"/>
      <w:numFmt w:val="decimal"/>
      <w:lvlText w:val="%1)"/>
      <w:lvlJc w:val="left"/>
      <w:pPr>
        <w:tabs>
          <w:tab w:val="num" w:pos="810"/>
        </w:tabs>
        <w:ind w:left="810" w:hanging="360"/>
      </w:pPr>
      <w:rPr>
        <w:rFonts w:hint="default"/>
      </w:rPr>
    </w:lvl>
  </w:abstractNum>
  <w:abstractNum w:abstractNumId="26">
    <w:nsid w:val="230C3AC6"/>
    <w:multiLevelType w:val="hybridMultilevel"/>
    <w:tmpl w:val="D9E021C8"/>
    <w:lvl w:ilvl="0" w:tplc="C3120A2E">
      <w:start w:val="1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nsid w:val="238135BF"/>
    <w:multiLevelType w:val="hybridMultilevel"/>
    <w:tmpl w:val="217A9274"/>
    <w:lvl w:ilvl="0" w:tplc="A3C8D7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5CF2486"/>
    <w:multiLevelType w:val="hybridMultilevel"/>
    <w:tmpl w:val="D010B584"/>
    <w:lvl w:ilvl="0" w:tplc="07662B5A">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5DC22D0"/>
    <w:multiLevelType w:val="hybridMultilevel"/>
    <w:tmpl w:val="4AE81DA0"/>
    <w:lvl w:ilvl="0" w:tplc="CEAC4FA2">
      <w:start w:val="3"/>
      <w:numFmt w:val="decimal"/>
      <w:lvlText w:val="%1."/>
      <w:lvlJc w:val="left"/>
      <w:pPr>
        <w:tabs>
          <w:tab w:val="num" w:pos="446"/>
        </w:tabs>
        <w:ind w:left="446" w:hanging="36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30">
    <w:nsid w:val="269E3901"/>
    <w:multiLevelType w:val="hybridMultilevel"/>
    <w:tmpl w:val="FB185E8E"/>
    <w:lvl w:ilvl="0" w:tplc="846EE45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27383681"/>
    <w:multiLevelType w:val="singleLevel"/>
    <w:tmpl w:val="0FC40F1A"/>
    <w:lvl w:ilvl="0">
      <w:start w:val="1"/>
      <w:numFmt w:val="lowerLetter"/>
      <w:lvlText w:val="%1)"/>
      <w:lvlJc w:val="left"/>
      <w:pPr>
        <w:tabs>
          <w:tab w:val="num" w:pos="740"/>
        </w:tabs>
        <w:ind w:left="740" w:hanging="360"/>
      </w:pPr>
      <w:rPr>
        <w:rFonts w:hint="default"/>
      </w:rPr>
    </w:lvl>
  </w:abstractNum>
  <w:abstractNum w:abstractNumId="32">
    <w:nsid w:val="28EE6F39"/>
    <w:multiLevelType w:val="hybridMultilevel"/>
    <w:tmpl w:val="A454D61A"/>
    <w:lvl w:ilvl="0" w:tplc="5862FB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635CCA"/>
    <w:multiLevelType w:val="hybridMultilevel"/>
    <w:tmpl w:val="13F6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B587DFB"/>
    <w:multiLevelType w:val="hybridMultilevel"/>
    <w:tmpl w:val="A248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BE24AAC"/>
    <w:multiLevelType w:val="hybridMultilevel"/>
    <w:tmpl w:val="CB18DA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D6E1AB1"/>
    <w:multiLevelType w:val="hybridMultilevel"/>
    <w:tmpl w:val="AE14DEAE"/>
    <w:lvl w:ilvl="0" w:tplc="C28AAE42">
      <w:start w:val="1"/>
      <w:numFmt w:val="lowerLetter"/>
      <w:lvlText w:val="%1)"/>
      <w:lvlJc w:val="left"/>
      <w:pPr>
        <w:tabs>
          <w:tab w:val="num" w:pos="720"/>
        </w:tabs>
        <w:ind w:left="720" w:hanging="360"/>
      </w:pPr>
      <w:rPr>
        <w:rFonts w:ascii="Times" w:hAnsi="Times" w:cs="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F9B145F"/>
    <w:multiLevelType w:val="hybridMultilevel"/>
    <w:tmpl w:val="69463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FA2219F"/>
    <w:multiLevelType w:val="hybridMultilevel"/>
    <w:tmpl w:val="1794D07E"/>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32134C84"/>
    <w:multiLevelType w:val="hybridMultilevel"/>
    <w:tmpl w:val="5BEE2058"/>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21934D8"/>
    <w:multiLevelType w:val="hybridMultilevel"/>
    <w:tmpl w:val="0C3A5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4E112E"/>
    <w:multiLevelType w:val="hybridMultilevel"/>
    <w:tmpl w:val="17C43B80"/>
    <w:lvl w:ilvl="0" w:tplc="202E0DBA">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42">
    <w:nsid w:val="35165917"/>
    <w:multiLevelType w:val="hybridMultilevel"/>
    <w:tmpl w:val="05D64CD8"/>
    <w:lvl w:ilvl="0" w:tplc="0290D0C0">
      <w:start w:val="1"/>
      <w:numFmt w:val="lowerLetter"/>
      <w:lvlText w:val="%1)"/>
      <w:lvlJc w:val="left"/>
      <w:pPr>
        <w:tabs>
          <w:tab w:val="num" w:pos="715"/>
        </w:tabs>
        <w:ind w:left="715" w:hanging="375"/>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51C365E"/>
    <w:multiLevelType w:val="singleLevel"/>
    <w:tmpl w:val="0FC40F1A"/>
    <w:lvl w:ilvl="0">
      <w:start w:val="1"/>
      <w:numFmt w:val="lowerLetter"/>
      <w:lvlText w:val="%1)"/>
      <w:lvlJc w:val="left"/>
      <w:pPr>
        <w:tabs>
          <w:tab w:val="num" w:pos="740"/>
        </w:tabs>
        <w:ind w:left="740" w:hanging="360"/>
      </w:pPr>
      <w:rPr>
        <w:rFonts w:hint="default"/>
      </w:rPr>
    </w:lvl>
  </w:abstractNum>
  <w:abstractNum w:abstractNumId="44">
    <w:nsid w:val="371672F1"/>
    <w:multiLevelType w:val="hybridMultilevel"/>
    <w:tmpl w:val="56962F48"/>
    <w:lvl w:ilvl="0" w:tplc="58AEA5CC">
      <w:start w:val="1"/>
      <w:numFmt w:val="lowerLetter"/>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A493216"/>
    <w:multiLevelType w:val="hybridMultilevel"/>
    <w:tmpl w:val="4DCCED7A"/>
    <w:lvl w:ilvl="0" w:tplc="E1B224A2">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A7279A6"/>
    <w:multiLevelType w:val="hybridMultilevel"/>
    <w:tmpl w:val="97784358"/>
    <w:lvl w:ilvl="0" w:tplc="2A0EA79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nsid w:val="3D0826B2"/>
    <w:multiLevelType w:val="singleLevel"/>
    <w:tmpl w:val="69B606B6"/>
    <w:lvl w:ilvl="0">
      <w:start w:val="1"/>
      <w:numFmt w:val="lowerLetter"/>
      <w:lvlText w:val="%1)"/>
      <w:lvlJc w:val="left"/>
      <w:pPr>
        <w:tabs>
          <w:tab w:val="num" w:pos="740"/>
        </w:tabs>
        <w:ind w:left="740" w:hanging="360"/>
      </w:pPr>
      <w:rPr>
        <w:rFonts w:hint="default"/>
      </w:rPr>
    </w:lvl>
  </w:abstractNum>
  <w:abstractNum w:abstractNumId="48">
    <w:nsid w:val="3D356450"/>
    <w:multiLevelType w:val="hybridMultilevel"/>
    <w:tmpl w:val="8A4269B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nsid w:val="3D547741"/>
    <w:multiLevelType w:val="hybridMultilevel"/>
    <w:tmpl w:val="E9FC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F22400A"/>
    <w:multiLevelType w:val="hybridMultilevel"/>
    <w:tmpl w:val="EA7A0948"/>
    <w:lvl w:ilvl="0" w:tplc="0290D0C0">
      <w:start w:val="1"/>
      <w:numFmt w:val="lowerLetter"/>
      <w:lvlText w:val="%1)"/>
      <w:lvlJc w:val="left"/>
      <w:pPr>
        <w:tabs>
          <w:tab w:val="num" w:pos="715"/>
        </w:tabs>
        <w:ind w:left="715" w:hanging="375"/>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09B29B8"/>
    <w:multiLevelType w:val="hybridMultilevel"/>
    <w:tmpl w:val="89DADDDA"/>
    <w:lvl w:ilvl="0" w:tplc="105260D6">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52">
    <w:nsid w:val="41BF7E56"/>
    <w:multiLevelType w:val="hybridMultilevel"/>
    <w:tmpl w:val="08FAC5E2"/>
    <w:lvl w:ilvl="0" w:tplc="EF52C080">
      <w:start w:val="2"/>
      <w:numFmt w:val="decimal"/>
      <w:lvlText w:val="%1)"/>
      <w:lvlJc w:val="lef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2975EE6"/>
    <w:multiLevelType w:val="hybridMultilevel"/>
    <w:tmpl w:val="C02AB5DE"/>
    <w:lvl w:ilvl="0" w:tplc="216455B0">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54">
    <w:nsid w:val="46E92BCE"/>
    <w:multiLevelType w:val="hybridMultilevel"/>
    <w:tmpl w:val="86D65F86"/>
    <w:lvl w:ilvl="0" w:tplc="A3C8D7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9435628"/>
    <w:multiLevelType w:val="singleLevel"/>
    <w:tmpl w:val="EE1C3FBA"/>
    <w:lvl w:ilvl="0">
      <w:start w:val="1"/>
      <w:numFmt w:val="lowerLetter"/>
      <w:lvlText w:val="%1)"/>
      <w:lvlJc w:val="left"/>
      <w:pPr>
        <w:tabs>
          <w:tab w:val="num" w:pos="480"/>
        </w:tabs>
        <w:ind w:left="480" w:hanging="480"/>
      </w:pPr>
      <w:rPr>
        <w:rFonts w:hint="default"/>
      </w:rPr>
    </w:lvl>
  </w:abstractNum>
  <w:abstractNum w:abstractNumId="56">
    <w:nsid w:val="4A6D7138"/>
    <w:multiLevelType w:val="hybridMultilevel"/>
    <w:tmpl w:val="75DA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B844FB6"/>
    <w:multiLevelType w:val="hybridMultilevel"/>
    <w:tmpl w:val="641C0116"/>
    <w:lvl w:ilvl="0" w:tplc="2A765EC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4D4A616A"/>
    <w:multiLevelType w:val="hybridMultilevel"/>
    <w:tmpl w:val="B484D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DF157FC"/>
    <w:multiLevelType w:val="hybridMultilevel"/>
    <w:tmpl w:val="675A56F0"/>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F68201E"/>
    <w:multiLevelType w:val="hybridMultilevel"/>
    <w:tmpl w:val="883A91E6"/>
    <w:lvl w:ilvl="0" w:tplc="2A709704">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FDA1C1B"/>
    <w:multiLevelType w:val="hybridMultilevel"/>
    <w:tmpl w:val="EA52D1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19B7DD0"/>
    <w:multiLevelType w:val="hybridMultilevel"/>
    <w:tmpl w:val="D354D1C4"/>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24F6151"/>
    <w:multiLevelType w:val="hybridMultilevel"/>
    <w:tmpl w:val="50486336"/>
    <w:lvl w:ilvl="0" w:tplc="0290D0C0">
      <w:start w:val="1"/>
      <w:numFmt w:val="lowerLetter"/>
      <w:lvlText w:val="%1)"/>
      <w:lvlJc w:val="left"/>
      <w:pPr>
        <w:tabs>
          <w:tab w:val="num" w:pos="715"/>
        </w:tabs>
        <w:ind w:left="715" w:hanging="375"/>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55B30589"/>
    <w:multiLevelType w:val="hybridMultilevel"/>
    <w:tmpl w:val="1B12C9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170700"/>
    <w:multiLevelType w:val="singleLevel"/>
    <w:tmpl w:val="79BEFE60"/>
    <w:lvl w:ilvl="0">
      <w:start w:val="1"/>
      <w:numFmt w:val="lowerLetter"/>
      <w:lvlText w:val="%1)"/>
      <w:lvlJc w:val="left"/>
      <w:pPr>
        <w:tabs>
          <w:tab w:val="num" w:pos="740"/>
        </w:tabs>
        <w:ind w:left="740" w:hanging="360"/>
      </w:pPr>
      <w:rPr>
        <w:rFonts w:hint="default"/>
      </w:rPr>
    </w:lvl>
  </w:abstractNum>
  <w:abstractNum w:abstractNumId="66">
    <w:nsid w:val="562A4360"/>
    <w:multiLevelType w:val="hybridMultilevel"/>
    <w:tmpl w:val="B164E008"/>
    <w:lvl w:ilvl="0" w:tplc="16F6323C">
      <w:start w:val="1"/>
      <w:numFmt w:val="lowerLetter"/>
      <w:lvlText w:val="%1)"/>
      <w:lvlJc w:val="left"/>
      <w:pPr>
        <w:tabs>
          <w:tab w:val="num" w:pos="720"/>
        </w:tabs>
        <w:ind w:left="720" w:hanging="360"/>
      </w:pPr>
      <w:rPr>
        <w:rFonts w:ascii="Times New Roman" w:hAnsi="Times New Roman" w:cs="Times New Roman"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563E55BA"/>
    <w:multiLevelType w:val="singleLevel"/>
    <w:tmpl w:val="2ABAA166"/>
    <w:lvl w:ilvl="0">
      <w:start w:val="1"/>
      <w:numFmt w:val="decimal"/>
      <w:lvlText w:val="%1)"/>
      <w:lvlJc w:val="left"/>
      <w:pPr>
        <w:tabs>
          <w:tab w:val="num" w:pos="915"/>
        </w:tabs>
        <w:ind w:left="915" w:hanging="375"/>
      </w:pPr>
      <w:rPr>
        <w:rFonts w:hint="default"/>
      </w:rPr>
    </w:lvl>
  </w:abstractNum>
  <w:abstractNum w:abstractNumId="68">
    <w:nsid w:val="5690185D"/>
    <w:multiLevelType w:val="hybridMultilevel"/>
    <w:tmpl w:val="A916555A"/>
    <w:lvl w:ilvl="0" w:tplc="C7B4FEB0">
      <w:start w:val="1"/>
      <w:numFmt w:val="lowerLetter"/>
      <w:lvlText w:val="%1)"/>
      <w:lvlJc w:val="left"/>
      <w:pPr>
        <w:tabs>
          <w:tab w:val="num" w:pos="720"/>
        </w:tabs>
        <w:ind w:left="720" w:hanging="360"/>
      </w:pPr>
      <w:rPr>
        <w:rFonts w:ascii="Times New Roman" w:hAnsi="Times New Roman" w:cs="Times New Roman"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57354E12"/>
    <w:multiLevelType w:val="hybridMultilevel"/>
    <w:tmpl w:val="8DFC8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75D5B88"/>
    <w:multiLevelType w:val="hybridMultilevel"/>
    <w:tmpl w:val="3502FEFE"/>
    <w:lvl w:ilvl="0" w:tplc="91D4EC98">
      <w:start w:val="1"/>
      <w:numFmt w:val="lowerLetter"/>
      <w:lvlText w:val="%1)"/>
      <w:lvlJc w:val="left"/>
      <w:pPr>
        <w:tabs>
          <w:tab w:val="num" w:pos="740"/>
        </w:tabs>
        <w:ind w:left="740" w:hanging="360"/>
      </w:pPr>
      <w:rPr>
        <w:rFonts w:hint="default"/>
      </w:rPr>
    </w:lvl>
    <w:lvl w:ilvl="1" w:tplc="E92A77E6">
      <w:start w:val="10"/>
      <w:numFmt w:val="decimal"/>
      <w:lvlText w:val="%2."/>
      <w:lvlJc w:val="left"/>
      <w:pPr>
        <w:tabs>
          <w:tab w:val="num" w:pos="450"/>
        </w:tabs>
        <w:ind w:left="45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57C3294B"/>
    <w:multiLevelType w:val="hybridMultilevel"/>
    <w:tmpl w:val="DECE2E34"/>
    <w:lvl w:ilvl="0" w:tplc="2B827FE4">
      <w:start w:val="5"/>
      <w:numFmt w:val="lowerLetter"/>
      <w:lvlText w:val="%1)"/>
      <w:lvlJc w:val="left"/>
      <w:pPr>
        <w:tabs>
          <w:tab w:val="num" w:pos="810"/>
        </w:tabs>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7D37AD3"/>
    <w:multiLevelType w:val="hybridMultilevel"/>
    <w:tmpl w:val="806E62EE"/>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583957BF"/>
    <w:multiLevelType w:val="singleLevel"/>
    <w:tmpl w:val="07D4D28C"/>
    <w:lvl w:ilvl="0">
      <w:start w:val="1"/>
      <w:numFmt w:val="lowerLetter"/>
      <w:lvlText w:val="%1)"/>
      <w:lvlJc w:val="left"/>
      <w:pPr>
        <w:tabs>
          <w:tab w:val="num" w:pos="740"/>
        </w:tabs>
        <w:ind w:left="740" w:hanging="360"/>
      </w:pPr>
      <w:rPr>
        <w:rFonts w:hint="default"/>
      </w:rPr>
    </w:lvl>
  </w:abstractNum>
  <w:abstractNum w:abstractNumId="74">
    <w:nsid w:val="59C94C7B"/>
    <w:multiLevelType w:val="hybridMultilevel"/>
    <w:tmpl w:val="99BC5F54"/>
    <w:lvl w:ilvl="0" w:tplc="79BEFE60">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A23371B"/>
    <w:multiLevelType w:val="hybridMultilevel"/>
    <w:tmpl w:val="C8669E36"/>
    <w:lvl w:ilvl="0" w:tplc="B0B6A39A">
      <w:start w:val="3"/>
      <w:numFmt w:val="decimal"/>
      <w:lvlText w:val="%1."/>
      <w:lvlJc w:val="left"/>
      <w:pPr>
        <w:tabs>
          <w:tab w:val="num" w:pos="446"/>
        </w:tabs>
        <w:ind w:left="446" w:hanging="36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76">
    <w:nsid w:val="5B3F550F"/>
    <w:multiLevelType w:val="hybridMultilevel"/>
    <w:tmpl w:val="285CC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CB72DB0"/>
    <w:multiLevelType w:val="hybridMultilevel"/>
    <w:tmpl w:val="E670D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CFC0337"/>
    <w:multiLevelType w:val="singleLevel"/>
    <w:tmpl w:val="0FC40F1A"/>
    <w:lvl w:ilvl="0">
      <w:start w:val="1"/>
      <w:numFmt w:val="lowerLetter"/>
      <w:lvlText w:val="%1)"/>
      <w:lvlJc w:val="left"/>
      <w:pPr>
        <w:tabs>
          <w:tab w:val="num" w:pos="740"/>
        </w:tabs>
        <w:ind w:left="740" w:hanging="360"/>
      </w:pPr>
      <w:rPr>
        <w:rFonts w:hint="default"/>
      </w:rPr>
    </w:lvl>
  </w:abstractNum>
  <w:abstractNum w:abstractNumId="79">
    <w:nsid w:val="5DD04424"/>
    <w:multiLevelType w:val="hybridMultilevel"/>
    <w:tmpl w:val="A5D200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E3D0475"/>
    <w:multiLevelType w:val="singleLevel"/>
    <w:tmpl w:val="DAAA4010"/>
    <w:lvl w:ilvl="0">
      <w:start w:val="1"/>
      <w:numFmt w:val="lowerLetter"/>
      <w:lvlText w:val="%1)"/>
      <w:lvlJc w:val="left"/>
      <w:pPr>
        <w:tabs>
          <w:tab w:val="num" w:pos="360"/>
        </w:tabs>
        <w:ind w:left="360" w:hanging="360"/>
      </w:pPr>
      <w:rPr>
        <w:rFonts w:hint="default"/>
        <w:b w:val="0"/>
        <w:bCs w:val="0"/>
        <w:u w:val="none"/>
      </w:rPr>
    </w:lvl>
  </w:abstractNum>
  <w:abstractNum w:abstractNumId="81">
    <w:nsid w:val="5E4246FD"/>
    <w:multiLevelType w:val="hybridMultilevel"/>
    <w:tmpl w:val="7158D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2">
    <w:nsid w:val="5F5C0425"/>
    <w:multiLevelType w:val="singleLevel"/>
    <w:tmpl w:val="6480F13C"/>
    <w:lvl w:ilvl="0">
      <w:start w:val="1"/>
      <w:numFmt w:val="lowerLetter"/>
      <w:lvlText w:val="%1)"/>
      <w:lvlJc w:val="left"/>
      <w:pPr>
        <w:tabs>
          <w:tab w:val="num" w:pos="830"/>
        </w:tabs>
        <w:ind w:left="830" w:hanging="360"/>
      </w:pPr>
      <w:rPr>
        <w:rFonts w:hint="default"/>
      </w:rPr>
    </w:lvl>
  </w:abstractNum>
  <w:abstractNum w:abstractNumId="83">
    <w:nsid w:val="603C16F8"/>
    <w:multiLevelType w:val="singleLevel"/>
    <w:tmpl w:val="A5DA285A"/>
    <w:lvl w:ilvl="0">
      <w:start w:val="1"/>
      <w:numFmt w:val="lowerLetter"/>
      <w:lvlText w:val="%1)"/>
      <w:lvlJc w:val="left"/>
      <w:pPr>
        <w:tabs>
          <w:tab w:val="num" w:pos="734"/>
        </w:tabs>
        <w:ind w:left="734" w:hanging="360"/>
      </w:pPr>
      <w:rPr>
        <w:rFonts w:hint="default"/>
      </w:rPr>
    </w:lvl>
  </w:abstractNum>
  <w:abstractNum w:abstractNumId="84">
    <w:nsid w:val="62FE6E9A"/>
    <w:multiLevelType w:val="hybridMultilevel"/>
    <w:tmpl w:val="A64679EC"/>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7A0330"/>
    <w:multiLevelType w:val="hybridMultilevel"/>
    <w:tmpl w:val="E79CF1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63B71EE2"/>
    <w:multiLevelType w:val="hybridMultilevel"/>
    <w:tmpl w:val="E6421328"/>
    <w:lvl w:ilvl="0" w:tplc="A3C8D7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3FD387F"/>
    <w:multiLevelType w:val="hybridMultilevel"/>
    <w:tmpl w:val="5EB4AD0E"/>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56765E1"/>
    <w:multiLevelType w:val="multilevel"/>
    <w:tmpl w:val="F26E0E9E"/>
    <w:lvl w:ilvl="0">
      <w:start w:val="1"/>
      <w:numFmt w:val="decimal"/>
      <w:lvlText w:val="%1."/>
      <w:lvlJc w:val="left"/>
      <w:pPr>
        <w:ind w:left="720" w:hanging="360"/>
      </w:pPr>
      <w:rPr>
        <w:rFonts w:cs="Times New Roman" w:hint="default"/>
        <w:b/>
      </w:rPr>
    </w:lvl>
    <w:lvl w:ilvl="1">
      <w:start w:val="1"/>
      <w:numFmt w:val="upperLetter"/>
      <w:lvlText w:val="%2."/>
      <w:lvlJc w:val="left"/>
      <w:pPr>
        <w:ind w:left="1080" w:hanging="360"/>
      </w:pPr>
      <w:rPr>
        <w:rFonts w:cs="Times New Roman" w:hint="default"/>
        <w:b w:val="0"/>
      </w:rPr>
    </w:lvl>
    <w:lvl w:ilvl="2">
      <w:start w:val="1"/>
      <w:numFmt w:val="lowerRoman"/>
      <w:lvlText w:val="%3)"/>
      <w:lvlJc w:val="left"/>
      <w:pPr>
        <w:ind w:left="1440" w:hanging="360"/>
      </w:pPr>
      <w:rPr>
        <w:rFonts w:cs="Times New Roman" w:hint="default"/>
      </w:rPr>
    </w:lvl>
    <w:lvl w:ilvl="3">
      <w:start w:val="1"/>
      <w:numFmt w:val="decimal"/>
      <w:lvlText w:val="(%4)"/>
      <w:lvlJc w:val="left"/>
      <w:pPr>
        <w:ind w:left="1800" w:hanging="360"/>
      </w:pPr>
      <w:rPr>
        <w:rFonts w:cs="Times New Roman" w:hint="default"/>
      </w:rPr>
    </w:lvl>
    <w:lvl w:ilvl="4">
      <w:start w:val="1"/>
      <w:numFmt w:val="lowerLetter"/>
      <w:lvlText w:val="(%5)"/>
      <w:lvlJc w:val="left"/>
      <w:pPr>
        <w:ind w:left="2160" w:hanging="360"/>
      </w:pPr>
      <w:rPr>
        <w:rFonts w:cs="Times New Roman" w:hint="default"/>
      </w:rPr>
    </w:lvl>
    <w:lvl w:ilvl="5">
      <w:start w:val="1"/>
      <w:numFmt w:val="lowerRoman"/>
      <w:lvlText w:val="(%6)"/>
      <w:lvlJc w:val="left"/>
      <w:pPr>
        <w:ind w:left="2520" w:hanging="360"/>
      </w:pPr>
      <w:rPr>
        <w:rFonts w:cs="Times New Roman" w:hint="default"/>
      </w:rPr>
    </w:lvl>
    <w:lvl w:ilvl="6">
      <w:start w:val="1"/>
      <w:numFmt w:val="decimal"/>
      <w:lvlText w:val="%7."/>
      <w:lvlJc w:val="left"/>
      <w:pPr>
        <w:ind w:left="2880" w:hanging="360"/>
      </w:pPr>
      <w:rPr>
        <w:rFonts w:cs="Times New Roman" w:hint="default"/>
      </w:rPr>
    </w:lvl>
    <w:lvl w:ilvl="7">
      <w:start w:val="1"/>
      <w:numFmt w:val="lowerLetter"/>
      <w:lvlText w:val="%8."/>
      <w:lvlJc w:val="left"/>
      <w:pPr>
        <w:ind w:left="3240" w:hanging="360"/>
      </w:pPr>
      <w:rPr>
        <w:rFonts w:cs="Times New Roman" w:hint="default"/>
      </w:rPr>
    </w:lvl>
    <w:lvl w:ilvl="8">
      <w:start w:val="1"/>
      <w:numFmt w:val="lowerRoman"/>
      <w:lvlText w:val="%9."/>
      <w:lvlJc w:val="left"/>
      <w:pPr>
        <w:ind w:left="3600" w:hanging="360"/>
      </w:pPr>
      <w:rPr>
        <w:rFonts w:cs="Times New Roman" w:hint="default"/>
      </w:rPr>
    </w:lvl>
  </w:abstractNum>
  <w:abstractNum w:abstractNumId="89">
    <w:nsid w:val="6671564A"/>
    <w:multiLevelType w:val="singleLevel"/>
    <w:tmpl w:val="404044E8"/>
    <w:lvl w:ilvl="0">
      <w:start w:val="1"/>
      <w:numFmt w:val="lowerLetter"/>
      <w:lvlText w:val="%1)"/>
      <w:lvlJc w:val="left"/>
      <w:pPr>
        <w:tabs>
          <w:tab w:val="num" w:pos="740"/>
        </w:tabs>
        <w:ind w:left="740" w:hanging="360"/>
      </w:pPr>
      <w:rPr>
        <w:rFonts w:hint="default"/>
      </w:rPr>
    </w:lvl>
  </w:abstractNum>
  <w:abstractNum w:abstractNumId="90">
    <w:nsid w:val="678F3717"/>
    <w:multiLevelType w:val="singleLevel"/>
    <w:tmpl w:val="DAAA4010"/>
    <w:lvl w:ilvl="0">
      <w:start w:val="1"/>
      <w:numFmt w:val="lowerLetter"/>
      <w:lvlText w:val="%1)"/>
      <w:lvlJc w:val="left"/>
      <w:pPr>
        <w:tabs>
          <w:tab w:val="num" w:pos="360"/>
        </w:tabs>
        <w:ind w:left="360" w:hanging="360"/>
      </w:pPr>
      <w:rPr>
        <w:rFonts w:hint="default"/>
      </w:rPr>
    </w:lvl>
  </w:abstractNum>
  <w:abstractNum w:abstractNumId="91">
    <w:nsid w:val="68B81BB1"/>
    <w:multiLevelType w:val="hybridMultilevel"/>
    <w:tmpl w:val="6EC84646"/>
    <w:lvl w:ilvl="0" w:tplc="A164EEE6">
      <w:start w:val="2"/>
      <w:numFmt w:val="decimal"/>
      <w:lvlText w:val="%1."/>
      <w:lvlJc w:val="left"/>
      <w:pPr>
        <w:tabs>
          <w:tab w:val="num" w:pos="446"/>
        </w:tabs>
        <w:ind w:left="446" w:hanging="36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92">
    <w:nsid w:val="6B9D2FB2"/>
    <w:multiLevelType w:val="singleLevel"/>
    <w:tmpl w:val="E7C64262"/>
    <w:lvl w:ilvl="0">
      <w:start w:val="1"/>
      <w:numFmt w:val="lowerLetter"/>
      <w:lvlText w:val="%1)"/>
      <w:lvlJc w:val="left"/>
      <w:pPr>
        <w:tabs>
          <w:tab w:val="num" w:pos="741"/>
        </w:tabs>
        <w:ind w:left="741" w:hanging="375"/>
      </w:pPr>
      <w:rPr>
        <w:rFonts w:hint="default"/>
      </w:rPr>
    </w:lvl>
  </w:abstractNum>
  <w:abstractNum w:abstractNumId="93">
    <w:nsid w:val="6C1E1AD0"/>
    <w:multiLevelType w:val="singleLevel"/>
    <w:tmpl w:val="9B20AEA8"/>
    <w:lvl w:ilvl="0">
      <w:start w:val="1"/>
      <w:numFmt w:val="lowerLetter"/>
      <w:lvlText w:val="%1)"/>
      <w:lvlJc w:val="left"/>
      <w:pPr>
        <w:tabs>
          <w:tab w:val="num" w:pos="735"/>
        </w:tabs>
        <w:ind w:left="735" w:hanging="375"/>
      </w:pPr>
      <w:rPr>
        <w:rFonts w:hint="default"/>
      </w:rPr>
    </w:lvl>
  </w:abstractNum>
  <w:abstractNum w:abstractNumId="94">
    <w:nsid w:val="6CA70469"/>
    <w:multiLevelType w:val="hybridMultilevel"/>
    <w:tmpl w:val="9E28F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D604843"/>
    <w:multiLevelType w:val="hybridMultilevel"/>
    <w:tmpl w:val="F5F426F8"/>
    <w:lvl w:ilvl="0" w:tplc="0290D0C0">
      <w:start w:val="1"/>
      <w:numFmt w:val="lowerLetter"/>
      <w:lvlText w:val="%1)"/>
      <w:lvlJc w:val="left"/>
      <w:pPr>
        <w:tabs>
          <w:tab w:val="num" w:pos="715"/>
        </w:tabs>
        <w:ind w:left="715" w:hanging="375"/>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DDF64D6"/>
    <w:multiLevelType w:val="hybridMultilevel"/>
    <w:tmpl w:val="285CC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E161F81"/>
    <w:multiLevelType w:val="hybridMultilevel"/>
    <w:tmpl w:val="F74E34F4"/>
    <w:lvl w:ilvl="0" w:tplc="FF667EB8">
      <w:start w:val="1"/>
      <w:numFmt w:val="lowerLetter"/>
      <w:lvlText w:val="%1)"/>
      <w:lvlJc w:val="left"/>
      <w:pPr>
        <w:tabs>
          <w:tab w:val="num" w:pos="374"/>
        </w:tabs>
        <w:ind w:left="374" w:hanging="360"/>
      </w:pPr>
      <w:rPr>
        <w:rFonts w:hint="default"/>
      </w:rPr>
    </w:lvl>
    <w:lvl w:ilvl="1" w:tplc="04090019">
      <w:start w:val="1"/>
      <w:numFmt w:val="lowerLetter"/>
      <w:lvlText w:val="%2."/>
      <w:lvlJc w:val="left"/>
      <w:pPr>
        <w:tabs>
          <w:tab w:val="num" w:pos="1094"/>
        </w:tabs>
        <w:ind w:left="1094" w:hanging="360"/>
      </w:pPr>
    </w:lvl>
    <w:lvl w:ilvl="2" w:tplc="0409001B">
      <w:start w:val="1"/>
      <w:numFmt w:val="lowerRoman"/>
      <w:lvlText w:val="%3."/>
      <w:lvlJc w:val="right"/>
      <w:pPr>
        <w:tabs>
          <w:tab w:val="num" w:pos="1814"/>
        </w:tabs>
        <w:ind w:left="1814" w:hanging="180"/>
      </w:pPr>
    </w:lvl>
    <w:lvl w:ilvl="3" w:tplc="0409000F">
      <w:start w:val="1"/>
      <w:numFmt w:val="decimal"/>
      <w:lvlText w:val="%4."/>
      <w:lvlJc w:val="left"/>
      <w:pPr>
        <w:tabs>
          <w:tab w:val="num" w:pos="2534"/>
        </w:tabs>
        <w:ind w:left="2534" w:hanging="360"/>
      </w:pPr>
    </w:lvl>
    <w:lvl w:ilvl="4" w:tplc="04090019">
      <w:start w:val="1"/>
      <w:numFmt w:val="lowerLetter"/>
      <w:lvlText w:val="%5."/>
      <w:lvlJc w:val="left"/>
      <w:pPr>
        <w:tabs>
          <w:tab w:val="num" w:pos="3254"/>
        </w:tabs>
        <w:ind w:left="3254" w:hanging="360"/>
      </w:pPr>
    </w:lvl>
    <w:lvl w:ilvl="5" w:tplc="0409001B">
      <w:start w:val="1"/>
      <w:numFmt w:val="lowerRoman"/>
      <w:lvlText w:val="%6."/>
      <w:lvlJc w:val="right"/>
      <w:pPr>
        <w:tabs>
          <w:tab w:val="num" w:pos="3974"/>
        </w:tabs>
        <w:ind w:left="3974" w:hanging="180"/>
      </w:pPr>
    </w:lvl>
    <w:lvl w:ilvl="6" w:tplc="0409000F">
      <w:start w:val="1"/>
      <w:numFmt w:val="decimal"/>
      <w:lvlText w:val="%7."/>
      <w:lvlJc w:val="left"/>
      <w:pPr>
        <w:tabs>
          <w:tab w:val="num" w:pos="4694"/>
        </w:tabs>
        <w:ind w:left="4694" w:hanging="360"/>
      </w:pPr>
    </w:lvl>
    <w:lvl w:ilvl="7" w:tplc="04090019">
      <w:start w:val="1"/>
      <w:numFmt w:val="lowerLetter"/>
      <w:lvlText w:val="%8."/>
      <w:lvlJc w:val="left"/>
      <w:pPr>
        <w:tabs>
          <w:tab w:val="num" w:pos="5414"/>
        </w:tabs>
        <w:ind w:left="5414" w:hanging="360"/>
      </w:pPr>
    </w:lvl>
    <w:lvl w:ilvl="8" w:tplc="0409001B">
      <w:start w:val="1"/>
      <w:numFmt w:val="lowerRoman"/>
      <w:lvlText w:val="%9."/>
      <w:lvlJc w:val="right"/>
      <w:pPr>
        <w:tabs>
          <w:tab w:val="num" w:pos="6134"/>
        </w:tabs>
        <w:ind w:left="6134" w:hanging="180"/>
      </w:pPr>
    </w:lvl>
  </w:abstractNum>
  <w:abstractNum w:abstractNumId="98">
    <w:nsid w:val="6F2E15F7"/>
    <w:multiLevelType w:val="hybridMultilevel"/>
    <w:tmpl w:val="A92682EA"/>
    <w:lvl w:ilvl="0" w:tplc="EE6E8F78">
      <w:start w:val="1"/>
      <w:numFmt w:val="lowerLetter"/>
      <w:lvlText w:val="%1)"/>
      <w:lvlJc w:val="left"/>
      <w:pPr>
        <w:tabs>
          <w:tab w:val="num" w:pos="810"/>
        </w:tabs>
        <w:ind w:left="810" w:hanging="360"/>
      </w:pPr>
      <w:rPr>
        <w:rFonts w:ascii="Times New Roman" w:hAnsi="Times New Roman" w:cs="Times New Roman"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6F64274B"/>
    <w:multiLevelType w:val="hybridMultilevel"/>
    <w:tmpl w:val="2AB83B3C"/>
    <w:lvl w:ilvl="0" w:tplc="F0661F2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0385558"/>
    <w:multiLevelType w:val="hybridMultilevel"/>
    <w:tmpl w:val="CDAA95FC"/>
    <w:lvl w:ilvl="0" w:tplc="D02CD948">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01">
    <w:nsid w:val="70D6063F"/>
    <w:multiLevelType w:val="hybridMultilevel"/>
    <w:tmpl w:val="C0B67F24"/>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717D1381"/>
    <w:multiLevelType w:val="hybridMultilevel"/>
    <w:tmpl w:val="D37A987A"/>
    <w:lvl w:ilvl="0" w:tplc="898AE72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72544A01"/>
    <w:multiLevelType w:val="hybridMultilevel"/>
    <w:tmpl w:val="E9FC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2D35539"/>
    <w:multiLevelType w:val="hybridMultilevel"/>
    <w:tmpl w:val="A74213EA"/>
    <w:lvl w:ilvl="0" w:tplc="403ED87E">
      <w:start w:val="1"/>
      <w:numFmt w:val="lowerLetter"/>
      <w:lvlText w:val="%1)"/>
      <w:lvlJc w:val="left"/>
      <w:pPr>
        <w:tabs>
          <w:tab w:val="num" w:pos="720"/>
        </w:tabs>
        <w:ind w:left="720" w:hanging="360"/>
      </w:pPr>
      <w:rPr>
        <w:rFonts w:ascii="Times New Roman" w:hAnsi="Times New Roman" w:cs="Times New Roman"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744662D4"/>
    <w:multiLevelType w:val="hybridMultilevel"/>
    <w:tmpl w:val="572A6FB6"/>
    <w:lvl w:ilvl="0" w:tplc="981023CA">
      <w:start w:val="4"/>
      <w:numFmt w:val="decimal"/>
      <w:lvlText w:val="%1."/>
      <w:lvlJc w:val="left"/>
      <w:pPr>
        <w:tabs>
          <w:tab w:val="num" w:pos="446"/>
        </w:tabs>
        <w:ind w:left="446" w:hanging="36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106">
    <w:nsid w:val="76AD0F43"/>
    <w:multiLevelType w:val="hybridMultilevel"/>
    <w:tmpl w:val="4CDC06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9AF1319"/>
    <w:multiLevelType w:val="hybridMultilevel"/>
    <w:tmpl w:val="93FE0148"/>
    <w:lvl w:ilvl="0" w:tplc="AE1E33F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9D95C89"/>
    <w:multiLevelType w:val="hybridMultilevel"/>
    <w:tmpl w:val="A07AFD60"/>
    <w:lvl w:ilvl="0" w:tplc="0290D0C0">
      <w:start w:val="1"/>
      <w:numFmt w:val="lowerLetter"/>
      <w:lvlText w:val="%1)"/>
      <w:lvlJc w:val="left"/>
      <w:pPr>
        <w:tabs>
          <w:tab w:val="num" w:pos="715"/>
        </w:tabs>
        <w:ind w:left="715" w:hanging="375"/>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7A1D6FFA"/>
    <w:multiLevelType w:val="singleLevel"/>
    <w:tmpl w:val="2A709704"/>
    <w:lvl w:ilvl="0">
      <w:start w:val="1"/>
      <w:numFmt w:val="lowerLetter"/>
      <w:lvlText w:val="%1)"/>
      <w:lvlJc w:val="left"/>
      <w:pPr>
        <w:tabs>
          <w:tab w:val="num" w:pos="740"/>
        </w:tabs>
        <w:ind w:left="740" w:hanging="360"/>
      </w:pPr>
      <w:rPr>
        <w:rFonts w:hint="default"/>
      </w:rPr>
    </w:lvl>
  </w:abstractNum>
  <w:abstractNum w:abstractNumId="110">
    <w:nsid w:val="7A7F3798"/>
    <w:multiLevelType w:val="singleLevel"/>
    <w:tmpl w:val="27AC4370"/>
    <w:lvl w:ilvl="0">
      <w:start w:val="1"/>
      <w:numFmt w:val="decimal"/>
      <w:lvlText w:val="%1."/>
      <w:lvlJc w:val="left"/>
      <w:pPr>
        <w:tabs>
          <w:tab w:val="num" w:pos="405"/>
        </w:tabs>
        <w:ind w:left="405" w:hanging="360"/>
      </w:pPr>
      <w:rPr>
        <w:rFonts w:hint="default"/>
      </w:rPr>
    </w:lvl>
  </w:abstractNum>
  <w:abstractNum w:abstractNumId="111">
    <w:nsid w:val="7DD36C93"/>
    <w:multiLevelType w:val="hybridMultilevel"/>
    <w:tmpl w:val="3C947842"/>
    <w:lvl w:ilvl="0" w:tplc="202E0DBA">
      <w:start w:val="1"/>
      <w:numFmt w:val="lowerLetter"/>
      <w:lvlText w:val="%1)"/>
      <w:lvlJc w:val="left"/>
      <w:pPr>
        <w:tabs>
          <w:tab w:val="num" w:pos="740"/>
        </w:tabs>
        <w:ind w:left="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E1D7580"/>
    <w:multiLevelType w:val="singleLevel"/>
    <w:tmpl w:val="0792E320"/>
    <w:lvl w:ilvl="0">
      <w:start w:val="1"/>
      <w:numFmt w:val="lowerLetter"/>
      <w:lvlText w:val="%1)"/>
      <w:lvlJc w:val="left"/>
      <w:pPr>
        <w:tabs>
          <w:tab w:val="num" w:pos="740"/>
        </w:tabs>
        <w:ind w:left="740" w:hanging="360"/>
      </w:pPr>
      <w:rPr>
        <w:rFonts w:hint="default"/>
      </w:rPr>
    </w:lvl>
  </w:abstractNum>
  <w:num w:numId="1">
    <w:abstractNumId w:val="82"/>
  </w:num>
  <w:num w:numId="2">
    <w:abstractNumId w:val="18"/>
  </w:num>
  <w:num w:numId="3">
    <w:abstractNumId w:val="93"/>
  </w:num>
  <w:num w:numId="4">
    <w:abstractNumId w:val="83"/>
  </w:num>
  <w:num w:numId="5">
    <w:abstractNumId w:val="67"/>
  </w:num>
  <w:num w:numId="6">
    <w:abstractNumId w:val="25"/>
  </w:num>
  <w:num w:numId="7">
    <w:abstractNumId w:val="102"/>
  </w:num>
  <w:num w:numId="8">
    <w:abstractNumId w:val="51"/>
  </w:num>
  <w:num w:numId="9">
    <w:abstractNumId w:val="92"/>
  </w:num>
  <w:num w:numId="10">
    <w:abstractNumId w:val="24"/>
  </w:num>
  <w:num w:numId="11">
    <w:abstractNumId w:val="9"/>
  </w:num>
  <w:num w:numId="12">
    <w:abstractNumId w:val="105"/>
  </w:num>
  <w:num w:numId="13">
    <w:abstractNumId w:val="19"/>
  </w:num>
  <w:num w:numId="14">
    <w:abstractNumId w:val="13"/>
  </w:num>
  <w:num w:numId="15">
    <w:abstractNumId w:val="57"/>
  </w:num>
  <w:num w:numId="16">
    <w:abstractNumId w:val="70"/>
  </w:num>
  <w:num w:numId="17">
    <w:abstractNumId w:val="36"/>
  </w:num>
  <w:num w:numId="18">
    <w:abstractNumId w:val="26"/>
  </w:num>
  <w:num w:numId="19">
    <w:abstractNumId w:val="78"/>
  </w:num>
  <w:num w:numId="20">
    <w:abstractNumId w:val="31"/>
  </w:num>
  <w:num w:numId="21">
    <w:abstractNumId w:val="90"/>
  </w:num>
  <w:num w:numId="22">
    <w:abstractNumId w:val="55"/>
  </w:num>
  <w:num w:numId="23">
    <w:abstractNumId w:val="80"/>
  </w:num>
  <w:num w:numId="24">
    <w:abstractNumId w:val="43"/>
  </w:num>
  <w:num w:numId="25">
    <w:abstractNumId w:val="2"/>
  </w:num>
  <w:num w:numId="26">
    <w:abstractNumId w:val="47"/>
  </w:num>
  <w:num w:numId="27">
    <w:abstractNumId w:val="45"/>
  </w:num>
  <w:num w:numId="28">
    <w:abstractNumId w:val="110"/>
  </w:num>
  <w:num w:numId="29">
    <w:abstractNumId w:val="41"/>
  </w:num>
  <w:num w:numId="30">
    <w:abstractNumId w:val="111"/>
  </w:num>
  <w:num w:numId="31">
    <w:abstractNumId w:val="109"/>
  </w:num>
  <w:num w:numId="32">
    <w:abstractNumId w:val="14"/>
  </w:num>
  <w:num w:numId="33">
    <w:abstractNumId w:val="60"/>
  </w:num>
  <w:num w:numId="34">
    <w:abstractNumId w:val="39"/>
  </w:num>
  <w:num w:numId="35">
    <w:abstractNumId w:val="59"/>
  </w:num>
  <w:num w:numId="36">
    <w:abstractNumId w:val="62"/>
  </w:num>
  <w:num w:numId="37">
    <w:abstractNumId w:val="15"/>
  </w:num>
  <w:num w:numId="38">
    <w:abstractNumId w:val="38"/>
  </w:num>
  <w:num w:numId="39">
    <w:abstractNumId w:val="6"/>
  </w:num>
  <w:num w:numId="40">
    <w:abstractNumId w:val="87"/>
  </w:num>
  <w:num w:numId="41">
    <w:abstractNumId w:val="84"/>
  </w:num>
  <w:num w:numId="42">
    <w:abstractNumId w:val="12"/>
  </w:num>
  <w:num w:numId="43">
    <w:abstractNumId w:val="101"/>
  </w:num>
  <w:num w:numId="44">
    <w:abstractNumId w:val="107"/>
  </w:num>
  <w:num w:numId="45">
    <w:abstractNumId w:val="10"/>
  </w:num>
  <w:num w:numId="46">
    <w:abstractNumId w:val="1"/>
  </w:num>
  <w:num w:numId="47">
    <w:abstractNumId w:val="72"/>
  </w:num>
  <w:num w:numId="48">
    <w:abstractNumId w:val="73"/>
  </w:num>
  <w:num w:numId="49">
    <w:abstractNumId w:val="66"/>
  </w:num>
  <w:num w:numId="50">
    <w:abstractNumId w:val="27"/>
  </w:num>
  <w:num w:numId="51">
    <w:abstractNumId w:val="54"/>
  </w:num>
  <w:num w:numId="52">
    <w:abstractNumId w:val="86"/>
  </w:num>
  <w:num w:numId="53">
    <w:abstractNumId w:val="112"/>
  </w:num>
  <w:num w:numId="54">
    <w:abstractNumId w:val="4"/>
  </w:num>
  <w:num w:numId="55">
    <w:abstractNumId w:val="65"/>
  </w:num>
  <w:num w:numId="56">
    <w:abstractNumId w:val="89"/>
  </w:num>
  <w:num w:numId="57">
    <w:abstractNumId w:val="53"/>
  </w:num>
  <w:num w:numId="58">
    <w:abstractNumId w:val="68"/>
  </w:num>
  <w:num w:numId="59">
    <w:abstractNumId w:val="20"/>
  </w:num>
  <w:num w:numId="60">
    <w:abstractNumId w:val="97"/>
  </w:num>
  <w:num w:numId="61">
    <w:abstractNumId w:val="85"/>
  </w:num>
  <w:num w:numId="62">
    <w:abstractNumId w:val="17"/>
  </w:num>
  <w:num w:numId="63">
    <w:abstractNumId w:val="108"/>
  </w:num>
  <w:num w:numId="64">
    <w:abstractNumId w:val="75"/>
  </w:num>
  <w:num w:numId="65">
    <w:abstractNumId w:val="28"/>
  </w:num>
  <w:num w:numId="66">
    <w:abstractNumId w:val="29"/>
  </w:num>
  <w:num w:numId="67">
    <w:abstractNumId w:val="95"/>
  </w:num>
  <w:num w:numId="68">
    <w:abstractNumId w:val="74"/>
  </w:num>
  <w:num w:numId="69">
    <w:abstractNumId w:val="104"/>
  </w:num>
  <w:num w:numId="70">
    <w:abstractNumId w:val="50"/>
  </w:num>
  <w:num w:numId="71">
    <w:abstractNumId w:val="63"/>
  </w:num>
  <w:num w:numId="72">
    <w:abstractNumId w:val="98"/>
  </w:num>
  <w:num w:numId="73">
    <w:abstractNumId w:val="42"/>
  </w:num>
  <w:num w:numId="74">
    <w:abstractNumId w:val="91"/>
  </w:num>
  <w:num w:numId="75">
    <w:abstractNumId w:val="71"/>
  </w:num>
  <w:num w:numId="76">
    <w:abstractNumId w:val="8"/>
  </w:num>
  <w:num w:numId="77">
    <w:abstractNumId w:val="46"/>
  </w:num>
  <w:num w:numId="78">
    <w:abstractNumId w:val="106"/>
  </w:num>
  <w:num w:numId="79">
    <w:abstractNumId w:val="44"/>
  </w:num>
  <w:num w:numId="80">
    <w:abstractNumId w:val="11"/>
  </w:num>
  <w:num w:numId="81">
    <w:abstractNumId w:val="35"/>
  </w:num>
  <w:num w:numId="82">
    <w:abstractNumId w:val="23"/>
  </w:num>
  <w:num w:numId="83">
    <w:abstractNumId w:val="16"/>
  </w:num>
  <w:num w:numId="84">
    <w:abstractNumId w:val="52"/>
  </w:num>
  <w:num w:numId="85">
    <w:abstractNumId w:val="94"/>
  </w:num>
  <w:num w:numId="86">
    <w:abstractNumId w:val="69"/>
  </w:num>
  <w:num w:numId="87">
    <w:abstractNumId w:val="103"/>
  </w:num>
  <w:num w:numId="88">
    <w:abstractNumId w:val="49"/>
  </w:num>
  <w:num w:numId="89">
    <w:abstractNumId w:val="61"/>
  </w:num>
  <w:num w:numId="90">
    <w:abstractNumId w:val="58"/>
  </w:num>
  <w:num w:numId="91">
    <w:abstractNumId w:val="40"/>
  </w:num>
  <w:num w:numId="92">
    <w:abstractNumId w:val="99"/>
  </w:num>
  <w:num w:numId="93">
    <w:abstractNumId w:val="77"/>
  </w:num>
  <w:num w:numId="94">
    <w:abstractNumId w:val="56"/>
  </w:num>
  <w:num w:numId="95">
    <w:abstractNumId w:val="81"/>
  </w:num>
  <w:num w:numId="96">
    <w:abstractNumId w:val="34"/>
  </w:num>
  <w:num w:numId="97">
    <w:abstractNumId w:val="48"/>
  </w:num>
  <w:num w:numId="98">
    <w:abstractNumId w:val="79"/>
  </w:num>
  <w:num w:numId="99">
    <w:abstractNumId w:val="21"/>
  </w:num>
  <w:num w:numId="100">
    <w:abstractNumId w:val="5"/>
  </w:num>
  <w:num w:numId="101">
    <w:abstractNumId w:val="22"/>
  </w:num>
  <w:num w:numId="102">
    <w:abstractNumId w:val="37"/>
  </w:num>
  <w:num w:numId="103">
    <w:abstractNumId w:val="100"/>
  </w:num>
  <w:num w:numId="104">
    <w:abstractNumId w:val="3"/>
  </w:num>
  <w:num w:numId="105">
    <w:abstractNumId w:val="88"/>
  </w:num>
  <w:num w:numId="106">
    <w:abstractNumId w:val="30"/>
  </w:num>
  <w:num w:numId="107">
    <w:abstractNumId w:val="0"/>
  </w:num>
  <w:num w:numId="108">
    <w:abstractNumId w:val="33"/>
  </w:num>
  <w:num w:numId="109">
    <w:abstractNumId w:val="7"/>
  </w:num>
  <w:num w:numId="110">
    <w:abstractNumId w:val="32"/>
  </w:num>
  <w:num w:numId="111">
    <w:abstractNumId w:val="64"/>
  </w:num>
  <w:num w:numId="112">
    <w:abstractNumId w:val="76"/>
  </w:num>
  <w:num w:numId="113">
    <w:abstractNumId w:val="9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538C"/>
    <w:rsid w:val="0000477B"/>
    <w:rsid w:val="000109C2"/>
    <w:rsid w:val="0001169E"/>
    <w:rsid w:val="0001278C"/>
    <w:rsid w:val="00012D62"/>
    <w:rsid w:val="00013916"/>
    <w:rsid w:val="00015E50"/>
    <w:rsid w:val="000166A5"/>
    <w:rsid w:val="00020102"/>
    <w:rsid w:val="00020A81"/>
    <w:rsid w:val="0002420C"/>
    <w:rsid w:val="00024381"/>
    <w:rsid w:val="00026930"/>
    <w:rsid w:val="000322CF"/>
    <w:rsid w:val="000350EF"/>
    <w:rsid w:val="000359AB"/>
    <w:rsid w:val="00045FB6"/>
    <w:rsid w:val="00047BD4"/>
    <w:rsid w:val="00047BEE"/>
    <w:rsid w:val="00050EB1"/>
    <w:rsid w:val="000540D3"/>
    <w:rsid w:val="00054BB9"/>
    <w:rsid w:val="00054FF3"/>
    <w:rsid w:val="000613E5"/>
    <w:rsid w:val="00064223"/>
    <w:rsid w:val="000643D8"/>
    <w:rsid w:val="00066866"/>
    <w:rsid w:val="00075347"/>
    <w:rsid w:val="000771F9"/>
    <w:rsid w:val="00082F40"/>
    <w:rsid w:val="00082F82"/>
    <w:rsid w:val="00083455"/>
    <w:rsid w:val="000857BC"/>
    <w:rsid w:val="00085FBC"/>
    <w:rsid w:val="000915E2"/>
    <w:rsid w:val="00091817"/>
    <w:rsid w:val="0009210A"/>
    <w:rsid w:val="000930AB"/>
    <w:rsid w:val="00093A32"/>
    <w:rsid w:val="00095ECC"/>
    <w:rsid w:val="000964F7"/>
    <w:rsid w:val="00097FA4"/>
    <w:rsid w:val="000A2C65"/>
    <w:rsid w:val="000A419A"/>
    <w:rsid w:val="000A5D7D"/>
    <w:rsid w:val="000A7100"/>
    <w:rsid w:val="000B6140"/>
    <w:rsid w:val="000B619B"/>
    <w:rsid w:val="000B6247"/>
    <w:rsid w:val="000B6260"/>
    <w:rsid w:val="000C265C"/>
    <w:rsid w:val="000C2779"/>
    <w:rsid w:val="000C543A"/>
    <w:rsid w:val="000D50CD"/>
    <w:rsid w:val="000E1778"/>
    <w:rsid w:val="000E286A"/>
    <w:rsid w:val="000E2A52"/>
    <w:rsid w:val="000E3299"/>
    <w:rsid w:val="000E66CA"/>
    <w:rsid w:val="000E6B35"/>
    <w:rsid w:val="000E72E4"/>
    <w:rsid w:val="000E73EC"/>
    <w:rsid w:val="000F1287"/>
    <w:rsid w:val="000F2219"/>
    <w:rsid w:val="000F3C6F"/>
    <w:rsid w:val="000F3DB9"/>
    <w:rsid w:val="00100200"/>
    <w:rsid w:val="00101516"/>
    <w:rsid w:val="001056D8"/>
    <w:rsid w:val="00105DBA"/>
    <w:rsid w:val="00106916"/>
    <w:rsid w:val="00106DA8"/>
    <w:rsid w:val="001079D7"/>
    <w:rsid w:val="00110526"/>
    <w:rsid w:val="00110CD7"/>
    <w:rsid w:val="00111724"/>
    <w:rsid w:val="00111D7C"/>
    <w:rsid w:val="00111DAC"/>
    <w:rsid w:val="00112A89"/>
    <w:rsid w:val="001135F7"/>
    <w:rsid w:val="0011415B"/>
    <w:rsid w:val="00115788"/>
    <w:rsid w:val="00120C81"/>
    <w:rsid w:val="0012126B"/>
    <w:rsid w:val="00122356"/>
    <w:rsid w:val="00122CCD"/>
    <w:rsid w:val="00124E08"/>
    <w:rsid w:val="00124F6B"/>
    <w:rsid w:val="00126FD7"/>
    <w:rsid w:val="001304B3"/>
    <w:rsid w:val="0013075E"/>
    <w:rsid w:val="00130E5F"/>
    <w:rsid w:val="00132D96"/>
    <w:rsid w:val="001349D0"/>
    <w:rsid w:val="00135033"/>
    <w:rsid w:val="00136BBC"/>
    <w:rsid w:val="001400B4"/>
    <w:rsid w:val="00144941"/>
    <w:rsid w:val="001479EA"/>
    <w:rsid w:val="0015041F"/>
    <w:rsid w:val="00152C81"/>
    <w:rsid w:val="00153213"/>
    <w:rsid w:val="00154116"/>
    <w:rsid w:val="00155283"/>
    <w:rsid w:val="0015622F"/>
    <w:rsid w:val="00156525"/>
    <w:rsid w:val="00156A0A"/>
    <w:rsid w:val="00160AC0"/>
    <w:rsid w:val="00162D5B"/>
    <w:rsid w:val="001638F9"/>
    <w:rsid w:val="001648BD"/>
    <w:rsid w:val="001657B3"/>
    <w:rsid w:val="0017124A"/>
    <w:rsid w:val="001720FB"/>
    <w:rsid w:val="00172773"/>
    <w:rsid w:val="00173020"/>
    <w:rsid w:val="00173753"/>
    <w:rsid w:val="001752CE"/>
    <w:rsid w:val="001773E7"/>
    <w:rsid w:val="00181A01"/>
    <w:rsid w:val="00182BFA"/>
    <w:rsid w:val="00185393"/>
    <w:rsid w:val="00185BE4"/>
    <w:rsid w:val="00185FDA"/>
    <w:rsid w:val="00190798"/>
    <w:rsid w:val="00190861"/>
    <w:rsid w:val="00191BFB"/>
    <w:rsid w:val="00191E8A"/>
    <w:rsid w:val="001924A4"/>
    <w:rsid w:val="001957E9"/>
    <w:rsid w:val="00196949"/>
    <w:rsid w:val="001A21FA"/>
    <w:rsid w:val="001A4C7F"/>
    <w:rsid w:val="001A547E"/>
    <w:rsid w:val="001A6AC4"/>
    <w:rsid w:val="001A76AC"/>
    <w:rsid w:val="001B01B2"/>
    <w:rsid w:val="001B3232"/>
    <w:rsid w:val="001C1051"/>
    <w:rsid w:val="001C159E"/>
    <w:rsid w:val="001C6353"/>
    <w:rsid w:val="001C7D1B"/>
    <w:rsid w:val="001D2039"/>
    <w:rsid w:val="001D3581"/>
    <w:rsid w:val="001D5558"/>
    <w:rsid w:val="001D5AC0"/>
    <w:rsid w:val="001E1607"/>
    <w:rsid w:val="001E22C8"/>
    <w:rsid w:val="001E4FF0"/>
    <w:rsid w:val="001E5DD4"/>
    <w:rsid w:val="001E6827"/>
    <w:rsid w:val="001E688F"/>
    <w:rsid w:val="001E691E"/>
    <w:rsid w:val="001E6E50"/>
    <w:rsid w:val="001E7DA6"/>
    <w:rsid w:val="001E7F68"/>
    <w:rsid w:val="001F05E3"/>
    <w:rsid w:val="001F1BB9"/>
    <w:rsid w:val="001F3F81"/>
    <w:rsid w:val="001F4F90"/>
    <w:rsid w:val="001F510C"/>
    <w:rsid w:val="001F62D6"/>
    <w:rsid w:val="001F6C42"/>
    <w:rsid w:val="001F7193"/>
    <w:rsid w:val="0020219A"/>
    <w:rsid w:val="0020239D"/>
    <w:rsid w:val="002034E1"/>
    <w:rsid w:val="0020425B"/>
    <w:rsid w:val="00206568"/>
    <w:rsid w:val="0020785E"/>
    <w:rsid w:val="00211BE5"/>
    <w:rsid w:val="0021622E"/>
    <w:rsid w:val="00217FD3"/>
    <w:rsid w:val="002227FD"/>
    <w:rsid w:val="00223C9E"/>
    <w:rsid w:val="00225E61"/>
    <w:rsid w:val="00226B0B"/>
    <w:rsid w:val="00230CC9"/>
    <w:rsid w:val="002319C4"/>
    <w:rsid w:val="00234508"/>
    <w:rsid w:val="00234C33"/>
    <w:rsid w:val="00235849"/>
    <w:rsid w:val="00242014"/>
    <w:rsid w:val="00242DD6"/>
    <w:rsid w:val="00245036"/>
    <w:rsid w:val="00245042"/>
    <w:rsid w:val="0025278C"/>
    <w:rsid w:val="00252F63"/>
    <w:rsid w:val="00253611"/>
    <w:rsid w:val="00256B69"/>
    <w:rsid w:val="00262AEE"/>
    <w:rsid w:val="00264C1D"/>
    <w:rsid w:val="002653B2"/>
    <w:rsid w:val="002657B2"/>
    <w:rsid w:val="00265F27"/>
    <w:rsid w:val="002676CC"/>
    <w:rsid w:val="00267F63"/>
    <w:rsid w:val="00270A28"/>
    <w:rsid w:val="00271605"/>
    <w:rsid w:val="00271922"/>
    <w:rsid w:val="00271DE7"/>
    <w:rsid w:val="002725D4"/>
    <w:rsid w:val="00272C84"/>
    <w:rsid w:val="002733B3"/>
    <w:rsid w:val="0027390F"/>
    <w:rsid w:val="002775D9"/>
    <w:rsid w:val="0027788F"/>
    <w:rsid w:val="002804D5"/>
    <w:rsid w:val="002819DD"/>
    <w:rsid w:val="00282EAC"/>
    <w:rsid w:val="00283C8B"/>
    <w:rsid w:val="0028505F"/>
    <w:rsid w:val="00285FB2"/>
    <w:rsid w:val="00286A64"/>
    <w:rsid w:val="00286A6B"/>
    <w:rsid w:val="00292B7A"/>
    <w:rsid w:val="00292D2C"/>
    <w:rsid w:val="00295B0C"/>
    <w:rsid w:val="002967E5"/>
    <w:rsid w:val="002A132E"/>
    <w:rsid w:val="002A13EB"/>
    <w:rsid w:val="002A3D45"/>
    <w:rsid w:val="002A3DF3"/>
    <w:rsid w:val="002A5082"/>
    <w:rsid w:val="002A6AB6"/>
    <w:rsid w:val="002A708F"/>
    <w:rsid w:val="002B2B63"/>
    <w:rsid w:val="002B36FB"/>
    <w:rsid w:val="002B52F1"/>
    <w:rsid w:val="002B7DD6"/>
    <w:rsid w:val="002C2668"/>
    <w:rsid w:val="002C42C5"/>
    <w:rsid w:val="002C595B"/>
    <w:rsid w:val="002D0192"/>
    <w:rsid w:val="002D2A59"/>
    <w:rsid w:val="002D4F73"/>
    <w:rsid w:val="002D508F"/>
    <w:rsid w:val="002D579B"/>
    <w:rsid w:val="002D621F"/>
    <w:rsid w:val="002D6468"/>
    <w:rsid w:val="002D65F2"/>
    <w:rsid w:val="002D7255"/>
    <w:rsid w:val="002D7A91"/>
    <w:rsid w:val="002E2A0D"/>
    <w:rsid w:val="002E3090"/>
    <w:rsid w:val="002E444A"/>
    <w:rsid w:val="002E61C3"/>
    <w:rsid w:val="002E7864"/>
    <w:rsid w:val="002F06F2"/>
    <w:rsid w:val="002F2133"/>
    <w:rsid w:val="002F5C8E"/>
    <w:rsid w:val="00301178"/>
    <w:rsid w:val="0030355E"/>
    <w:rsid w:val="00303E81"/>
    <w:rsid w:val="00307FEA"/>
    <w:rsid w:val="00310B5E"/>
    <w:rsid w:val="00311AAB"/>
    <w:rsid w:val="00313716"/>
    <w:rsid w:val="0031552A"/>
    <w:rsid w:val="003164B7"/>
    <w:rsid w:val="00317364"/>
    <w:rsid w:val="003209AA"/>
    <w:rsid w:val="00324FF0"/>
    <w:rsid w:val="00325A40"/>
    <w:rsid w:val="00325F7B"/>
    <w:rsid w:val="00330F98"/>
    <w:rsid w:val="00331C61"/>
    <w:rsid w:val="00331D4B"/>
    <w:rsid w:val="00333443"/>
    <w:rsid w:val="00333A5A"/>
    <w:rsid w:val="00336FE6"/>
    <w:rsid w:val="00337125"/>
    <w:rsid w:val="00341497"/>
    <w:rsid w:val="003426BD"/>
    <w:rsid w:val="0035028A"/>
    <w:rsid w:val="00350DD6"/>
    <w:rsid w:val="0035571E"/>
    <w:rsid w:val="00357E4A"/>
    <w:rsid w:val="00361709"/>
    <w:rsid w:val="00361E3F"/>
    <w:rsid w:val="00365212"/>
    <w:rsid w:val="00365BC3"/>
    <w:rsid w:val="00365C07"/>
    <w:rsid w:val="00370B8E"/>
    <w:rsid w:val="00371C57"/>
    <w:rsid w:val="00372C83"/>
    <w:rsid w:val="00372CB9"/>
    <w:rsid w:val="00373D8C"/>
    <w:rsid w:val="003740E7"/>
    <w:rsid w:val="00376BE3"/>
    <w:rsid w:val="003809B2"/>
    <w:rsid w:val="00380ADC"/>
    <w:rsid w:val="00385044"/>
    <w:rsid w:val="003868A5"/>
    <w:rsid w:val="00387C82"/>
    <w:rsid w:val="00390A5D"/>
    <w:rsid w:val="00392695"/>
    <w:rsid w:val="00393CF3"/>
    <w:rsid w:val="00394C35"/>
    <w:rsid w:val="003A1BD9"/>
    <w:rsid w:val="003A22AE"/>
    <w:rsid w:val="003A282E"/>
    <w:rsid w:val="003A3C7B"/>
    <w:rsid w:val="003A6CF8"/>
    <w:rsid w:val="003A7AF9"/>
    <w:rsid w:val="003B197D"/>
    <w:rsid w:val="003B45AF"/>
    <w:rsid w:val="003B56CA"/>
    <w:rsid w:val="003B6E46"/>
    <w:rsid w:val="003B7517"/>
    <w:rsid w:val="003C0B95"/>
    <w:rsid w:val="003C0C90"/>
    <w:rsid w:val="003C14FF"/>
    <w:rsid w:val="003C3575"/>
    <w:rsid w:val="003C5C79"/>
    <w:rsid w:val="003D1CE2"/>
    <w:rsid w:val="003D2D11"/>
    <w:rsid w:val="003D55DF"/>
    <w:rsid w:val="003D665B"/>
    <w:rsid w:val="003D6A64"/>
    <w:rsid w:val="003E3234"/>
    <w:rsid w:val="003E47A4"/>
    <w:rsid w:val="003E5942"/>
    <w:rsid w:val="003E760D"/>
    <w:rsid w:val="003F019E"/>
    <w:rsid w:val="003F0846"/>
    <w:rsid w:val="003F445B"/>
    <w:rsid w:val="003F4ECA"/>
    <w:rsid w:val="003F5EDF"/>
    <w:rsid w:val="003F6C8B"/>
    <w:rsid w:val="003F6DE3"/>
    <w:rsid w:val="00401A90"/>
    <w:rsid w:val="00401EA2"/>
    <w:rsid w:val="004036F0"/>
    <w:rsid w:val="004078B0"/>
    <w:rsid w:val="0041050D"/>
    <w:rsid w:val="00410C3B"/>
    <w:rsid w:val="00411052"/>
    <w:rsid w:val="00413039"/>
    <w:rsid w:val="00415526"/>
    <w:rsid w:val="004171B8"/>
    <w:rsid w:val="00420144"/>
    <w:rsid w:val="00421BC4"/>
    <w:rsid w:val="00427961"/>
    <w:rsid w:val="0043280E"/>
    <w:rsid w:val="00435D35"/>
    <w:rsid w:val="00441831"/>
    <w:rsid w:val="00442860"/>
    <w:rsid w:val="00443047"/>
    <w:rsid w:val="00443B34"/>
    <w:rsid w:val="004459B7"/>
    <w:rsid w:val="00447AFC"/>
    <w:rsid w:val="00447B06"/>
    <w:rsid w:val="00450521"/>
    <w:rsid w:val="00451AAB"/>
    <w:rsid w:val="00452ACC"/>
    <w:rsid w:val="00453CC5"/>
    <w:rsid w:val="0045436E"/>
    <w:rsid w:val="00454E37"/>
    <w:rsid w:val="00455772"/>
    <w:rsid w:val="004558FF"/>
    <w:rsid w:val="004609F9"/>
    <w:rsid w:val="00463B63"/>
    <w:rsid w:val="00463F70"/>
    <w:rsid w:val="004640AD"/>
    <w:rsid w:val="0046574F"/>
    <w:rsid w:val="00465C25"/>
    <w:rsid w:val="004750AD"/>
    <w:rsid w:val="00475C4B"/>
    <w:rsid w:val="00477492"/>
    <w:rsid w:val="00482D54"/>
    <w:rsid w:val="004840FC"/>
    <w:rsid w:val="004859AB"/>
    <w:rsid w:val="00486FE3"/>
    <w:rsid w:val="00487A3B"/>
    <w:rsid w:val="00487E4E"/>
    <w:rsid w:val="004929FD"/>
    <w:rsid w:val="004941AE"/>
    <w:rsid w:val="004949F0"/>
    <w:rsid w:val="00495125"/>
    <w:rsid w:val="00497ADB"/>
    <w:rsid w:val="004A2BD7"/>
    <w:rsid w:val="004A2C3A"/>
    <w:rsid w:val="004A3A68"/>
    <w:rsid w:val="004A52EE"/>
    <w:rsid w:val="004A568C"/>
    <w:rsid w:val="004B15E0"/>
    <w:rsid w:val="004B433D"/>
    <w:rsid w:val="004B4AC8"/>
    <w:rsid w:val="004C0245"/>
    <w:rsid w:val="004C0D50"/>
    <w:rsid w:val="004C75B8"/>
    <w:rsid w:val="004D13DA"/>
    <w:rsid w:val="004D16D5"/>
    <w:rsid w:val="004D1C54"/>
    <w:rsid w:val="004D2EAF"/>
    <w:rsid w:val="004D39B5"/>
    <w:rsid w:val="004E19F8"/>
    <w:rsid w:val="004E4249"/>
    <w:rsid w:val="004E6202"/>
    <w:rsid w:val="004E6509"/>
    <w:rsid w:val="004F079E"/>
    <w:rsid w:val="004F0930"/>
    <w:rsid w:val="004F2788"/>
    <w:rsid w:val="004F6A1E"/>
    <w:rsid w:val="004F7373"/>
    <w:rsid w:val="004F75E6"/>
    <w:rsid w:val="00502ADB"/>
    <w:rsid w:val="00503761"/>
    <w:rsid w:val="0050659E"/>
    <w:rsid w:val="00507D47"/>
    <w:rsid w:val="00512B8C"/>
    <w:rsid w:val="00513B68"/>
    <w:rsid w:val="00515409"/>
    <w:rsid w:val="00515C24"/>
    <w:rsid w:val="00517621"/>
    <w:rsid w:val="005216FC"/>
    <w:rsid w:val="00521871"/>
    <w:rsid w:val="00521FC4"/>
    <w:rsid w:val="00526E46"/>
    <w:rsid w:val="005271AA"/>
    <w:rsid w:val="0053025D"/>
    <w:rsid w:val="005347B3"/>
    <w:rsid w:val="00535376"/>
    <w:rsid w:val="00536A0C"/>
    <w:rsid w:val="00536C1E"/>
    <w:rsid w:val="00540512"/>
    <w:rsid w:val="00540684"/>
    <w:rsid w:val="00540A08"/>
    <w:rsid w:val="00541293"/>
    <w:rsid w:val="005420C1"/>
    <w:rsid w:val="00545577"/>
    <w:rsid w:val="0055154D"/>
    <w:rsid w:val="00552006"/>
    <w:rsid w:val="005551FE"/>
    <w:rsid w:val="0055645B"/>
    <w:rsid w:val="00556840"/>
    <w:rsid w:val="005575DF"/>
    <w:rsid w:val="00560F42"/>
    <w:rsid w:val="00563B57"/>
    <w:rsid w:val="005647CB"/>
    <w:rsid w:val="00564C0A"/>
    <w:rsid w:val="00565144"/>
    <w:rsid w:val="005665AD"/>
    <w:rsid w:val="00572913"/>
    <w:rsid w:val="0057393E"/>
    <w:rsid w:val="00573B59"/>
    <w:rsid w:val="00583FEB"/>
    <w:rsid w:val="00585127"/>
    <w:rsid w:val="0058742F"/>
    <w:rsid w:val="0059024D"/>
    <w:rsid w:val="00591350"/>
    <w:rsid w:val="0059170D"/>
    <w:rsid w:val="00596404"/>
    <w:rsid w:val="005972FF"/>
    <w:rsid w:val="005A1F8F"/>
    <w:rsid w:val="005A1FB8"/>
    <w:rsid w:val="005A34AB"/>
    <w:rsid w:val="005A58E8"/>
    <w:rsid w:val="005A5B96"/>
    <w:rsid w:val="005A6218"/>
    <w:rsid w:val="005A67AA"/>
    <w:rsid w:val="005B4003"/>
    <w:rsid w:val="005B61F0"/>
    <w:rsid w:val="005C52E9"/>
    <w:rsid w:val="005C6601"/>
    <w:rsid w:val="005C6E17"/>
    <w:rsid w:val="005D2792"/>
    <w:rsid w:val="005D4274"/>
    <w:rsid w:val="005D64A8"/>
    <w:rsid w:val="005D7465"/>
    <w:rsid w:val="005D7BB6"/>
    <w:rsid w:val="005E0082"/>
    <w:rsid w:val="005E3EF6"/>
    <w:rsid w:val="005E476B"/>
    <w:rsid w:val="005F074B"/>
    <w:rsid w:val="005F5222"/>
    <w:rsid w:val="005F55AA"/>
    <w:rsid w:val="005F629D"/>
    <w:rsid w:val="005F6C24"/>
    <w:rsid w:val="005F6DCD"/>
    <w:rsid w:val="006020CA"/>
    <w:rsid w:val="006033EA"/>
    <w:rsid w:val="00603640"/>
    <w:rsid w:val="00607142"/>
    <w:rsid w:val="006102F6"/>
    <w:rsid w:val="00610BD0"/>
    <w:rsid w:val="00612B79"/>
    <w:rsid w:val="006131F3"/>
    <w:rsid w:val="006152FB"/>
    <w:rsid w:val="0061623F"/>
    <w:rsid w:val="006228E3"/>
    <w:rsid w:val="00623A2B"/>
    <w:rsid w:val="0062764D"/>
    <w:rsid w:val="006304F8"/>
    <w:rsid w:val="00631645"/>
    <w:rsid w:val="00634259"/>
    <w:rsid w:val="0063450B"/>
    <w:rsid w:val="00634577"/>
    <w:rsid w:val="00635674"/>
    <w:rsid w:val="00635A96"/>
    <w:rsid w:val="00637D64"/>
    <w:rsid w:val="00637F1B"/>
    <w:rsid w:val="00641349"/>
    <w:rsid w:val="006417C1"/>
    <w:rsid w:val="00642351"/>
    <w:rsid w:val="006442E9"/>
    <w:rsid w:val="006443F6"/>
    <w:rsid w:val="00645448"/>
    <w:rsid w:val="006455FF"/>
    <w:rsid w:val="0064570F"/>
    <w:rsid w:val="00645B16"/>
    <w:rsid w:val="006469AB"/>
    <w:rsid w:val="00647AF2"/>
    <w:rsid w:val="00653413"/>
    <w:rsid w:val="006545C4"/>
    <w:rsid w:val="006558D1"/>
    <w:rsid w:val="0065623A"/>
    <w:rsid w:val="0065766B"/>
    <w:rsid w:val="006609C5"/>
    <w:rsid w:val="00661333"/>
    <w:rsid w:val="00664320"/>
    <w:rsid w:val="00665900"/>
    <w:rsid w:val="00666048"/>
    <w:rsid w:val="006672DA"/>
    <w:rsid w:val="006674C9"/>
    <w:rsid w:val="00667C74"/>
    <w:rsid w:val="006720A9"/>
    <w:rsid w:val="0067248B"/>
    <w:rsid w:val="006725B3"/>
    <w:rsid w:val="00676DAA"/>
    <w:rsid w:val="00676F2B"/>
    <w:rsid w:val="00680789"/>
    <w:rsid w:val="00680792"/>
    <w:rsid w:val="00684D1D"/>
    <w:rsid w:val="0068726F"/>
    <w:rsid w:val="00694D1B"/>
    <w:rsid w:val="0069510E"/>
    <w:rsid w:val="006951A9"/>
    <w:rsid w:val="006A45F6"/>
    <w:rsid w:val="006A506F"/>
    <w:rsid w:val="006A50AB"/>
    <w:rsid w:val="006A7FD0"/>
    <w:rsid w:val="006B26D7"/>
    <w:rsid w:val="006B2B51"/>
    <w:rsid w:val="006B2E5A"/>
    <w:rsid w:val="006B34B9"/>
    <w:rsid w:val="006B58CA"/>
    <w:rsid w:val="006B683E"/>
    <w:rsid w:val="006B688D"/>
    <w:rsid w:val="006B7C3D"/>
    <w:rsid w:val="006C11FF"/>
    <w:rsid w:val="006C2AED"/>
    <w:rsid w:val="006C2B82"/>
    <w:rsid w:val="006C3811"/>
    <w:rsid w:val="006C39FE"/>
    <w:rsid w:val="006C3C43"/>
    <w:rsid w:val="006D5CE4"/>
    <w:rsid w:val="006D6D89"/>
    <w:rsid w:val="006E0A34"/>
    <w:rsid w:val="006E107E"/>
    <w:rsid w:val="006E1285"/>
    <w:rsid w:val="006E1D6B"/>
    <w:rsid w:val="006E30A2"/>
    <w:rsid w:val="006E3643"/>
    <w:rsid w:val="006E3F57"/>
    <w:rsid w:val="006E407E"/>
    <w:rsid w:val="006E5826"/>
    <w:rsid w:val="006F16C1"/>
    <w:rsid w:val="006F1C38"/>
    <w:rsid w:val="006F2329"/>
    <w:rsid w:val="006F2B52"/>
    <w:rsid w:val="006F65F0"/>
    <w:rsid w:val="0070044C"/>
    <w:rsid w:val="0070099B"/>
    <w:rsid w:val="00706040"/>
    <w:rsid w:val="007060A0"/>
    <w:rsid w:val="00706D40"/>
    <w:rsid w:val="00711456"/>
    <w:rsid w:val="00711F63"/>
    <w:rsid w:val="00714400"/>
    <w:rsid w:val="00715FB9"/>
    <w:rsid w:val="007160A0"/>
    <w:rsid w:val="00716247"/>
    <w:rsid w:val="00716C32"/>
    <w:rsid w:val="0072055E"/>
    <w:rsid w:val="00724349"/>
    <w:rsid w:val="007245C4"/>
    <w:rsid w:val="00731012"/>
    <w:rsid w:val="00733F0D"/>
    <w:rsid w:val="00736AD7"/>
    <w:rsid w:val="00737B2C"/>
    <w:rsid w:val="00741A4F"/>
    <w:rsid w:val="007435FD"/>
    <w:rsid w:val="00744D4D"/>
    <w:rsid w:val="00745039"/>
    <w:rsid w:val="00746198"/>
    <w:rsid w:val="00750E0D"/>
    <w:rsid w:val="007511E7"/>
    <w:rsid w:val="00752FFF"/>
    <w:rsid w:val="00755973"/>
    <w:rsid w:val="00755C7B"/>
    <w:rsid w:val="00757C7C"/>
    <w:rsid w:val="0076002E"/>
    <w:rsid w:val="007611FA"/>
    <w:rsid w:val="0076493A"/>
    <w:rsid w:val="007649D2"/>
    <w:rsid w:val="00770E17"/>
    <w:rsid w:val="0077390E"/>
    <w:rsid w:val="0077416C"/>
    <w:rsid w:val="007774B7"/>
    <w:rsid w:val="00777F7F"/>
    <w:rsid w:val="007848D1"/>
    <w:rsid w:val="00792135"/>
    <w:rsid w:val="0079252B"/>
    <w:rsid w:val="00796664"/>
    <w:rsid w:val="00797283"/>
    <w:rsid w:val="0079754D"/>
    <w:rsid w:val="007A22B0"/>
    <w:rsid w:val="007A4525"/>
    <w:rsid w:val="007A5619"/>
    <w:rsid w:val="007A5F39"/>
    <w:rsid w:val="007A6A1F"/>
    <w:rsid w:val="007A7499"/>
    <w:rsid w:val="007B039C"/>
    <w:rsid w:val="007B2D42"/>
    <w:rsid w:val="007B7BEC"/>
    <w:rsid w:val="007C0B3D"/>
    <w:rsid w:val="007C17E4"/>
    <w:rsid w:val="007C4C5A"/>
    <w:rsid w:val="007C5724"/>
    <w:rsid w:val="007C7519"/>
    <w:rsid w:val="007C7592"/>
    <w:rsid w:val="007C760D"/>
    <w:rsid w:val="007D08C1"/>
    <w:rsid w:val="007D1389"/>
    <w:rsid w:val="007D2565"/>
    <w:rsid w:val="007D3287"/>
    <w:rsid w:val="007D3D0F"/>
    <w:rsid w:val="007D653D"/>
    <w:rsid w:val="007D7774"/>
    <w:rsid w:val="007E1A80"/>
    <w:rsid w:val="007E1E83"/>
    <w:rsid w:val="007E200E"/>
    <w:rsid w:val="007E5359"/>
    <w:rsid w:val="007E56BB"/>
    <w:rsid w:val="007E59C7"/>
    <w:rsid w:val="007E712D"/>
    <w:rsid w:val="007F2601"/>
    <w:rsid w:val="007F3E14"/>
    <w:rsid w:val="007F6F0F"/>
    <w:rsid w:val="00802148"/>
    <w:rsid w:val="00802D6F"/>
    <w:rsid w:val="00806CAC"/>
    <w:rsid w:val="008074AB"/>
    <w:rsid w:val="00807B2B"/>
    <w:rsid w:val="008103BC"/>
    <w:rsid w:val="00814840"/>
    <w:rsid w:val="00814E7E"/>
    <w:rsid w:val="00817C58"/>
    <w:rsid w:val="00820400"/>
    <w:rsid w:val="00821EC2"/>
    <w:rsid w:val="0082295D"/>
    <w:rsid w:val="008235E5"/>
    <w:rsid w:val="0082434D"/>
    <w:rsid w:val="0082559E"/>
    <w:rsid w:val="008304B2"/>
    <w:rsid w:val="00833F4A"/>
    <w:rsid w:val="00835F0A"/>
    <w:rsid w:val="00836172"/>
    <w:rsid w:val="00837299"/>
    <w:rsid w:val="00837680"/>
    <w:rsid w:val="008411D6"/>
    <w:rsid w:val="00841250"/>
    <w:rsid w:val="008427A0"/>
    <w:rsid w:val="00842BED"/>
    <w:rsid w:val="00843B8D"/>
    <w:rsid w:val="00843BDE"/>
    <w:rsid w:val="00843DE9"/>
    <w:rsid w:val="00844F1A"/>
    <w:rsid w:val="00851A0C"/>
    <w:rsid w:val="00853879"/>
    <w:rsid w:val="00853A0E"/>
    <w:rsid w:val="00854678"/>
    <w:rsid w:val="00855555"/>
    <w:rsid w:val="00856372"/>
    <w:rsid w:val="00856A84"/>
    <w:rsid w:val="00857E22"/>
    <w:rsid w:val="00860019"/>
    <w:rsid w:val="00860A73"/>
    <w:rsid w:val="00862792"/>
    <w:rsid w:val="00867282"/>
    <w:rsid w:val="0087067E"/>
    <w:rsid w:val="0087174A"/>
    <w:rsid w:val="00872B65"/>
    <w:rsid w:val="00872CF5"/>
    <w:rsid w:val="008756A6"/>
    <w:rsid w:val="00882D39"/>
    <w:rsid w:val="008836B2"/>
    <w:rsid w:val="0088428C"/>
    <w:rsid w:val="00891007"/>
    <w:rsid w:val="00893994"/>
    <w:rsid w:val="00894FA5"/>
    <w:rsid w:val="008A1806"/>
    <w:rsid w:val="008A1895"/>
    <w:rsid w:val="008A2196"/>
    <w:rsid w:val="008A617C"/>
    <w:rsid w:val="008B195C"/>
    <w:rsid w:val="008B1D68"/>
    <w:rsid w:val="008B25EF"/>
    <w:rsid w:val="008B4D77"/>
    <w:rsid w:val="008B6A79"/>
    <w:rsid w:val="008B78ED"/>
    <w:rsid w:val="008C06D3"/>
    <w:rsid w:val="008C0FEC"/>
    <w:rsid w:val="008C24EE"/>
    <w:rsid w:val="008C2DD5"/>
    <w:rsid w:val="008C38D2"/>
    <w:rsid w:val="008C601A"/>
    <w:rsid w:val="008D2EF0"/>
    <w:rsid w:val="008D5149"/>
    <w:rsid w:val="008D53CC"/>
    <w:rsid w:val="008E10FD"/>
    <w:rsid w:val="008E1829"/>
    <w:rsid w:val="008E25AC"/>
    <w:rsid w:val="008E2608"/>
    <w:rsid w:val="008E2E70"/>
    <w:rsid w:val="008E52AF"/>
    <w:rsid w:val="008E563B"/>
    <w:rsid w:val="008E63AF"/>
    <w:rsid w:val="008F0EAC"/>
    <w:rsid w:val="008F13CC"/>
    <w:rsid w:val="008F145D"/>
    <w:rsid w:val="008F245A"/>
    <w:rsid w:val="008F2C1A"/>
    <w:rsid w:val="008F2FCD"/>
    <w:rsid w:val="008F3773"/>
    <w:rsid w:val="008F5157"/>
    <w:rsid w:val="008F65F8"/>
    <w:rsid w:val="009001D0"/>
    <w:rsid w:val="00900540"/>
    <w:rsid w:val="00902FB8"/>
    <w:rsid w:val="00904826"/>
    <w:rsid w:val="00904C91"/>
    <w:rsid w:val="00904CF7"/>
    <w:rsid w:val="00907261"/>
    <w:rsid w:val="00907671"/>
    <w:rsid w:val="0091030E"/>
    <w:rsid w:val="00910B4A"/>
    <w:rsid w:val="0091217E"/>
    <w:rsid w:val="0091442A"/>
    <w:rsid w:val="0091643D"/>
    <w:rsid w:val="0092121E"/>
    <w:rsid w:val="00923371"/>
    <w:rsid w:val="009233F5"/>
    <w:rsid w:val="00923B22"/>
    <w:rsid w:val="009266CC"/>
    <w:rsid w:val="009269B2"/>
    <w:rsid w:val="00926FDA"/>
    <w:rsid w:val="00927B24"/>
    <w:rsid w:val="0093003E"/>
    <w:rsid w:val="00933A57"/>
    <w:rsid w:val="00933D83"/>
    <w:rsid w:val="009355B7"/>
    <w:rsid w:val="00935632"/>
    <w:rsid w:val="00937102"/>
    <w:rsid w:val="00940702"/>
    <w:rsid w:val="00940742"/>
    <w:rsid w:val="009407D4"/>
    <w:rsid w:val="00940BD7"/>
    <w:rsid w:val="00945B65"/>
    <w:rsid w:val="0094654F"/>
    <w:rsid w:val="009468CC"/>
    <w:rsid w:val="00951A34"/>
    <w:rsid w:val="00951C3E"/>
    <w:rsid w:val="00955B2D"/>
    <w:rsid w:val="00955C79"/>
    <w:rsid w:val="00962B32"/>
    <w:rsid w:val="00962D19"/>
    <w:rsid w:val="009633B7"/>
    <w:rsid w:val="00963948"/>
    <w:rsid w:val="0096606C"/>
    <w:rsid w:val="00967C7A"/>
    <w:rsid w:val="00973CA4"/>
    <w:rsid w:val="00974263"/>
    <w:rsid w:val="009748E2"/>
    <w:rsid w:val="0097498D"/>
    <w:rsid w:val="00975C7A"/>
    <w:rsid w:val="00975FAE"/>
    <w:rsid w:val="00976BD6"/>
    <w:rsid w:val="00980B12"/>
    <w:rsid w:val="00983F0B"/>
    <w:rsid w:val="00993399"/>
    <w:rsid w:val="009938B9"/>
    <w:rsid w:val="00995F33"/>
    <w:rsid w:val="00996919"/>
    <w:rsid w:val="009A2140"/>
    <w:rsid w:val="009A3DDE"/>
    <w:rsid w:val="009A65D8"/>
    <w:rsid w:val="009A660E"/>
    <w:rsid w:val="009A6748"/>
    <w:rsid w:val="009B1D70"/>
    <w:rsid w:val="009B2179"/>
    <w:rsid w:val="009B4583"/>
    <w:rsid w:val="009B4E26"/>
    <w:rsid w:val="009B518B"/>
    <w:rsid w:val="009B51E8"/>
    <w:rsid w:val="009B5272"/>
    <w:rsid w:val="009C13D9"/>
    <w:rsid w:val="009C14FF"/>
    <w:rsid w:val="009D0346"/>
    <w:rsid w:val="009D7803"/>
    <w:rsid w:val="009E0087"/>
    <w:rsid w:val="009E55F8"/>
    <w:rsid w:val="009E6137"/>
    <w:rsid w:val="009E73A2"/>
    <w:rsid w:val="009E77F9"/>
    <w:rsid w:val="009E7C2A"/>
    <w:rsid w:val="009E7F1C"/>
    <w:rsid w:val="009F1360"/>
    <w:rsid w:val="009F1DF0"/>
    <w:rsid w:val="009F1FFE"/>
    <w:rsid w:val="009F5684"/>
    <w:rsid w:val="00A02B29"/>
    <w:rsid w:val="00A02E86"/>
    <w:rsid w:val="00A04178"/>
    <w:rsid w:val="00A04D69"/>
    <w:rsid w:val="00A04F46"/>
    <w:rsid w:val="00A05008"/>
    <w:rsid w:val="00A1235A"/>
    <w:rsid w:val="00A16925"/>
    <w:rsid w:val="00A16C8F"/>
    <w:rsid w:val="00A17982"/>
    <w:rsid w:val="00A22768"/>
    <w:rsid w:val="00A22DA7"/>
    <w:rsid w:val="00A23953"/>
    <w:rsid w:val="00A246A6"/>
    <w:rsid w:val="00A24F80"/>
    <w:rsid w:val="00A32685"/>
    <w:rsid w:val="00A33546"/>
    <w:rsid w:val="00A33D0E"/>
    <w:rsid w:val="00A36086"/>
    <w:rsid w:val="00A375CB"/>
    <w:rsid w:val="00A3787A"/>
    <w:rsid w:val="00A37972"/>
    <w:rsid w:val="00A37A48"/>
    <w:rsid w:val="00A4027B"/>
    <w:rsid w:val="00A41BFC"/>
    <w:rsid w:val="00A43C74"/>
    <w:rsid w:val="00A44226"/>
    <w:rsid w:val="00A460BB"/>
    <w:rsid w:val="00A46E41"/>
    <w:rsid w:val="00A51E50"/>
    <w:rsid w:val="00A529E0"/>
    <w:rsid w:val="00A53BD7"/>
    <w:rsid w:val="00A54191"/>
    <w:rsid w:val="00A55F67"/>
    <w:rsid w:val="00A56A70"/>
    <w:rsid w:val="00A62C9E"/>
    <w:rsid w:val="00A634D2"/>
    <w:rsid w:val="00A639D5"/>
    <w:rsid w:val="00A668C7"/>
    <w:rsid w:val="00A66BD5"/>
    <w:rsid w:val="00A67BBC"/>
    <w:rsid w:val="00A67DB0"/>
    <w:rsid w:val="00A70829"/>
    <w:rsid w:val="00A73F00"/>
    <w:rsid w:val="00A74402"/>
    <w:rsid w:val="00A746E3"/>
    <w:rsid w:val="00A83287"/>
    <w:rsid w:val="00A8426C"/>
    <w:rsid w:val="00A84A91"/>
    <w:rsid w:val="00A84CB5"/>
    <w:rsid w:val="00A86AF2"/>
    <w:rsid w:val="00A86C61"/>
    <w:rsid w:val="00A90D5C"/>
    <w:rsid w:val="00A9334B"/>
    <w:rsid w:val="00A96282"/>
    <w:rsid w:val="00A96351"/>
    <w:rsid w:val="00A96835"/>
    <w:rsid w:val="00A9688D"/>
    <w:rsid w:val="00A975E8"/>
    <w:rsid w:val="00AA04B1"/>
    <w:rsid w:val="00AA51DB"/>
    <w:rsid w:val="00AB113A"/>
    <w:rsid w:val="00AB1DF1"/>
    <w:rsid w:val="00AB369F"/>
    <w:rsid w:val="00AB3D91"/>
    <w:rsid w:val="00AB41C8"/>
    <w:rsid w:val="00AB6AC4"/>
    <w:rsid w:val="00AC0A41"/>
    <w:rsid w:val="00AC1243"/>
    <w:rsid w:val="00AC1FCE"/>
    <w:rsid w:val="00AC2219"/>
    <w:rsid w:val="00AC2978"/>
    <w:rsid w:val="00AC402A"/>
    <w:rsid w:val="00AC46C4"/>
    <w:rsid w:val="00AC5371"/>
    <w:rsid w:val="00AC60EF"/>
    <w:rsid w:val="00AC661C"/>
    <w:rsid w:val="00AD3E28"/>
    <w:rsid w:val="00AD63BC"/>
    <w:rsid w:val="00AE0051"/>
    <w:rsid w:val="00AE24B2"/>
    <w:rsid w:val="00AE32AC"/>
    <w:rsid w:val="00AE35F7"/>
    <w:rsid w:val="00AE4383"/>
    <w:rsid w:val="00AE46A0"/>
    <w:rsid w:val="00AE760B"/>
    <w:rsid w:val="00AF054E"/>
    <w:rsid w:val="00AF22A6"/>
    <w:rsid w:val="00AF37CC"/>
    <w:rsid w:val="00AF3CF9"/>
    <w:rsid w:val="00AF427A"/>
    <w:rsid w:val="00AF57B3"/>
    <w:rsid w:val="00AF6145"/>
    <w:rsid w:val="00B04999"/>
    <w:rsid w:val="00B05B9E"/>
    <w:rsid w:val="00B06DFE"/>
    <w:rsid w:val="00B1038A"/>
    <w:rsid w:val="00B156FA"/>
    <w:rsid w:val="00B232D8"/>
    <w:rsid w:val="00B23BD8"/>
    <w:rsid w:val="00B245E5"/>
    <w:rsid w:val="00B26960"/>
    <w:rsid w:val="00B30949"/>
    <w:rsid w:val="00B33D3E"/>
    <w:rsid w:val="00B35E80"/>
    <w:rsid w:val="00B37BF9"/>
    <w:rsid w:val="00B410D4"/>
    <w:rsid w:val="00B413E5"/>
    <w:rsid w:val="00B418EE"/>
    <w:rsid w:val="00B41CB7"/>
    <w:rsid w:val="00B424E5"/>
    <w:rsid w:val="00B5092B"/>
    <w:rsid w:val="00B529E9"/>
    <w:rsid w:val="00B57775"/>
    <w:rsid w:val="00B61463"/>
    <w:rsid w:val="00B62C22"/>
    <w:rsid w:val="00B649EB"/>
    <w:rsid w:val="00B64E9A"/>
    <w:rsid w:val="00B65311"/>
    <w:rsid w:val="00B70C9F"/>
    <w:rsid w:val="00B70D91"/>
    <w:rsid w:val="00B713DF"/>
    <w:rsid w:val="00B71A4E"/>
    <w:rsid w:val="00B745DC"/>
    <w:rsid w:val="00B75A20"/>
    <w:rsid w:val="00B77067"/>
    <w:rsid w:val="00B77BAB"/>
    <w:rsid w:val="00B818A2"/>
    <w:rsid w:val="00B831CB"/>
    <w:rsid w:val="00B837BD"/>
    <w:rsid w:val="00B85E95"/>
    <w:rsid w:val="00B85EAE"/>
    <w:rsid w:val="00B861D4"/>
    <w:rsid w:val="00B87933"/>
    <w:rsid w:val="00B87C2F"/>
    <w:rsid w:val="00B911E9"/>
    <w:rsid w:val="00B91AF3"/>
    <w:rsid w:val="00B93189"/>
    <w:rsid w:val="00B94484"/>
    <w:rsid w:val="00B9488C"/>
    <w:rsid w:val="00B95014"/>
    <w:rsid w:val="00B960C3"/>
    <w:rsid w:val="00B96D7A"/>
    <w:rsid w:val="00B97063"/>
    <w:rsid w:val="00B971F4"/>
    <w:rsid w:val="00BA23D9"/>
    <w:rsid w:val="00BA60B3"/>
    <w:rsid w:val="00BB0CF3"/>
    <w:rsid w:val="00BB2E75"/>
    <w:rsid w:val="00BB78F9"/>
    <w:rsid w:val="00BC2DA1"/>
    <w:rsid w:val="00BC631B"/>
    <w:rsid w:val="00BD287C"/>
    <w:rsid w:val="00BD3599"/>
    <w:rsid w:val="00BD4D0A"/>
    <w:rsid w:val="00BE5996"/>
    <w:rsid w:val="00BF2C08"/>
    <w:rsid w:val="00BF4D9A"/>
    <w:rsid w:val="00C002C7"/>
    <w:rsid w:val="00C01EA8"/>
    <w:rsid w:val="00C02B7E"/>
    <w:rsid w:val="00C04095"/>
    <w:rsid w:val="00C06275"/>
    <w:rsid w:val="00C06E08"/>
    <w:rsid w:val="00C072E7"/>
    <w:rsid w:val="00C07501"/>
    <w:rsid w:val="00C07B82"/>
    <w:rsid w:val="00C07BAA"/>
    <w:rsid w:val="00C07CFF"/>
    <w:rsid w:val="00C1018C"/>
    <w:rsid w:val="00C1101D"/>
    <w:rsid w:val="00C11269"/>
    <w:rsid w:val="00C15235"/>
    <w:rsid w:val="00C16D71"/>
    <w:rsid w:val="00C20C64"/>
    <w:rsid w:val="00C22228"/>
    <w:rsid w:val="00C22BEB"/>
    <w:rsid w:val="00C22FDD"/>
    <w:rsid w:val="00C27C70"/>
    <w:rsid w:val="00C30EC9"/>
    <w:rsid w:val="00C32F6F"/>
    <w:rsid w:val="00C33348"/>
    <w:rsid w:val="00C348BE"/>
    <w:rsid w:val="00C409B3"/>
    <w:rsid w:val="00C43AAB"/>
    <w:rsid w:val="00C43AC7"/>
    <w:rsid w:val="00C43E87"/>
    <w:rsid w:val="00C45E3A"/>
    <w:rsid w:val="00C5078E"/>
    <w:rsid w:val="00C50F3F"/>
    <w:rsid w:val="00C54AF4"/>
    <w:rsid w:val="00C555D3"/>
    <w:rsid w:val="00C5707D"/>
    <w:rsid w:val="00C57111"/>
    <w:rsid w:val="00C57E9D"/>
    <w:rsid w:val="00C60962"/>
    <w:rsid w:val="00C63E1D"/>
    <w:rsid w:val="00C66CB3"/>
    <w:rsid w:val="00C70DF6"/>
    <w:rsid w:val="00C72A2F"/>
    <w:rsid w:val="00C753FB"/>
    <w:rsid w:val="00C77CAB"/>
    <w:rsid w:val="00C81662"/>
    <w:rsid w:val="00C83EF3"/>
    <w:rsid w:val="00C84087"/>
    <w:rsid w:val="00C8485C"/>
    <w:rsid w:val="00C84AA0"/>
    <w:rsid w:val="00C84AC8"/>
    <w:rsid w:val="00C85865"/>
    <w:rsid w:val="00C85CCC"/>
    <w:rsid w:val="00C872E1"/>
    <w:rsid w:val="00C879F1"/>
    <w:rsid w:val="00C87DEF"/>
    <w:rsid w:val="00C90641"/>
    <w:rsid w:val="00C90A0D"/>
    <w:rsid w:val="00C91B7A"/>
    <w:rsid w:val="00CA09FC"/>
    <w:rsid w:val="00CA0C0C"/>
    <w:rsid w:val="00CA107C"/>
    <w:rsid w:val="00CA1302"/>
    <w:rsid w:val="00CA2F06"/>
    <w:rsid w:val="00CA33C4"/>
    <w:rsid w:val="00CA44EF"/>
    <w:rsid w:val="00CA58F5"/>
    <w:rsid w:val="00CA5DA4"/>
    <w:rsid w:val="00CB02F8"/>
    <w:rsid w:val="00CB1E2F"/>
    <w:rsid w:val="00CB2CD6"/>
    <w:rsid w:val="00CB2FE8"/>
    <w:rsid w:val="00CB79FB"/>
    <w:rsid w:val="00CB7EEA"/>
    <w:rsid w:val="00CC0329"/>
    <w:rsid w:val="00CC1511"/>
    <w:rsid w:val="00CC1669"/>
    <w:rsid w:val="00CC1CB9"/>
    <w:rsid w:val="00CC25F1"/>
    <w:rsid w:val="00CC5F86"/>
    <w:rsid w:val="00CD2E55"/>
    <w:rsid w:val="00CD71F7"/>
    <w:rsid w:val="00CD7895"/>
    <w:rsid w:val="00CE0382"/>
    <w:rsid w:val="00CE357F"/>
    <w:rsid w:val="00CE650B"/>
    <w:rsid w:val="00CE69C4"/>
    <w:rsid w:val="00CF5D8C"/>
    <w:rsid w:val="00D00561"/>
    <w:rsid w:val="00D03EFF"/>
    <w:rsid w:val="00D06A95"/>
    <w:rsid w:val="00D079E3"/>
    <w:rsid w:val="00D1179B"/>
    <w:rsid w:val="00D11D9B"/>
    <w:rsid w:val="00D139F8"/>
    <w:rsid w:val="00D14B32"/>
    <w:rsid w:val="00D14C70"/>
    <w:rsid w:val="00D14F53"/>
    <w:rsid w:val="00D158A7"/>
    <w:rsid w:val="00D16A08"/>
    <w:rsid w:val="00D17170"/>
    <w:rsid w:val="00D1752D"/>
    <w:rsid w:val="00D17BA1"/>
    <w:rsid w:val="00D20996"/>
    <w:rsid w:val="00D30C2A"/>
    <w:rsid w:val="00D30DAC"/>
    <w:rsid w:val="00D31403"/>
    <w:rsid w:val="00D31981"/>
    <w:rsid w:val="00D31D29"/>
    <w:rsid w:val="00D37921"/>
    <w:rsid w:val="00D40D32"/>
    <w:rsid w:val="00D434AB"/>
    <w:rsid w:val="00D43817"/>
    <w:rsid w:val="00D44C38"/>
    <w:rsid w:val="00D44E1E"/>
    <w:rsid w:val="00D45371"/>
    <w:rsid w:val="00D518E3"/>
    <w:rsid w:val="00D52203"/>
    <w:rsid w:val="00D53818"/>
    <w:rsid w:val="00D555FF"/>
    <w:rsid w:val="00D55D9F"/>
    <w:rsid w:val="00D64AC0"/>
    <w:rsid w:val="00D65D39"/>
    <w:rsid w:val="00D67F94"/>
    <w:rsid w:val="00D70C79"/>
    <w:rsid w:val="00D727A4"/>
    <w:rsid w:val="00D73C49"/>
    <w:rsid w:val="00D74969"/>
    <w:rsid w:val="00D76B10"/>
    <w:rsid w:val="00D774DA"/>
    <w:rsid w:val="00D77550"/>
    <w:rsid w:val="00D7767A"/>
    <w:rsid w:val="00D777C9"/>
    <w:rsid w:val="00D80331"/>
    <w:rsid w:val="00D80F07"/>
    <w:rsid w:val="00D81D89"/>
    <w:rsid w:val="00D8215C"/>
    <w:rsid w:val="00D839FB"/>
    <w:rsid w:val="00D83C03"/>
    <w:rsid w:val="00D84DC3"/>
    <w:rsid w:val="00D86BC3"/>
    <w:rsid w:val="00D90390"/>
    <w:rsid w:val="00D931CD"/>
    <w:rsid w:val="00D96ABF"/>
    <w:rsid w:val="00DA3463"/>
    <w:rsid w:val="00DA43D4"/>
    <w:rsid w:val="00DA4814"/>
    <w:rsid w:val="00DA5302"/>
    <w:rsid w:val="00DA7D3B"/>
    <w:rsid w:val="00DB0957"/>
    <w:rsid w:val="00DB0C13"/>
    <w:rsid w:val="00DB1C85"/>
    <w:rsid w:val="00DB1FCA"/>
    <w:rsid w:val="00DB30B5"/>
    <w:rsid w:val="00DB3FC9"/>
    <w:rsid w:val="00DB6EE2"/>
    <w:rsid w:val="00DB7456"/>
    <w:rsid w:val="00DC0179"/>
    <w:rsid w:val="00DC10FE"/>
    <w:rsid w:val="00DC170F"/>
    <w:rsid w:val="00DC2940"/>
    <w:rsid w:val="00DC41A6"/>
    <w:rsid w:val="00DC4236"/>
    <w:rsid w:val="00DC4D8C"/>
    <w:rsid w:val="00DC53D1"/>
    <w:rsid w:val="00DC5E6A"/>
    <w:rsid w:val="00DC6BAA"/>
    <w:rsid w:val="00DC6E11"/>
    <w:rsid w:val="00DD1739"/>
    <w:rsid w:val="00DD2787"/>
    <w:rsid w:val="00DD29E0"/>
    <w:rsid w:val="00DE096B"/>
    <w:rsid w:val="00DE1799"/>
    <w:rsid w:val="00DE1C04"/>
    <w:rsid w:val="00DE65C2"/>
    <w:rsid w:val="00DF003F"/>
    <w:rsid w:val="00DF01ED"/>
    <w:rsid w:val="00DF71ED"/>
    <w:rsid w:val="00E00F71"/>
    <w:rsid w:val="00E010B8"/>
    <w:rsid w:val="00E0192B"/>
    <w:rsid w:val="00E01BF0"/>
    <w:rsid w:val="00E01F08"/>
    <w:rsid w:val="00E041DB"/>
    <w:rsid w:val="00E0434D"/>
    <w:rsid w:val="00E05C4F"/>
    <w:rsid w:val="00E05F8B"/>
    <w:rsid w:val="00E07715"/>
    <w:rsid w:val="00E10D8A"/>
    <w:rsid w:val="00E11864"/>
    <w:rsid w:val="00E148A7"/>
    <w:rsid w:val="00E14DA6"/>
    <w:rsid w:val="00E15A6A"/>
    <w:rsid w:val="00E16E64"/>
    <w:rsid w:val="00E210C4"/>
    <w:rsid w:val="00E23DF8"/>
    <w:rsid w:val="00E23E54"/>
    <w:rsid w:val="00E2420D"/>
    <w:rsid w:val="00E251D9"/>
    <w:rsid w:val="00E252C3"/>
    <w:rsid w:val="00E25B2D"/>
    <w:rsid w:val="00E302E7"/>
    <w:rsid w:val="00E31651"/>
    <w:rsid w:val="00E34D0C"/>
    <w:rsid w:val="00E366E0"/>
    <w:rsid w:val="00E40674"/>
    <w:rsid w:val="00E42425"/>
    <w:rsid w:val="00E45A3A"/>
    <w:rsid w:val="00E46755"/>
    <w:rsid w:val="00E46C13"/>
    <w:rsid w:val="00E46F1D"/>
    <w:rsid w:val="00E470C6"/>
    <w:rsid w:val="00E50D5E"/>
    <w:rsid w:val="00E51008"/>
    <w:rsid w:val="00E51ACD"/>
    <w:rsid w:val="00E51BDE"/>
    <w:rsid w:val="00E522AB"/>
    <w:rsid w:val="00E52462"/>
    <w:rsid w:val="00E54FD0"/>
    <w:rsid w:val="00E562E1"/>
    <w:rsid w:val="00E5661F"/>
    <w:rsid w:val="00E578AC"/>
    <w:rsid w:val="00E60E02"/>
    <w:rsid w:val="00E61C48"/>
    <w:rsid w:val="00E62540"/>
    <w:rsid w:val="00E656F5"/>
    <w:rsid w:val="00E71C46"/>
    <w:rsid w:val="00E73777"/>
    <w:rsid w:val="00E74E0D"/>
    <w:rsid w:val="00E7516F"/>
    <w:rsid w:val="00E825C9"/>
    <w:rsid w:val="00E860DB"/>
    <w:rsid w:val="00E8755F"/>
    <w:rsid w:val="00E87FC8"/>
    <w:rsid w:val="00E91825"/>
    <w:rsid w:val="00E91BED"/>
    <w:rsid w:val="00E93678"/>
    <w:rsid w:val="00E93969"/>
    <w:rsid w:val="00E93D58"/>
    <w:rsid w:val="00E96760"/>
    <w:rsid w:val="00E969BC"/>
    <w:rsid w:val="00E976AA"/>
    <w:rsid w:val="00EA123C"/>
    <w:rsid w:val="00EA1D0C"/>
    <w:rsid w:val="00EA4BB7"/>
    <w:rsid w:val="00EA538C"/>
    <w:rsid w:val="00EA7675"/>
    <w:rsid w:val="00EA79D3"/>
    <w:rsid w:val="00EB098B"/>
    <w:rsid w:val="00EB2F75"/>
    <w:rsid w:val="00EB4191"/>
    <w:rsid w:val="00EB4670"/>
    <w:rsid w:val="00EB74E2"/>
    <w:rsid w:val="00EC11EA"/>
    <w:rsid w:val="00EC40D0"/>
    <w:rsid w:val="00EC5515"/>
    <w:rsid w:val="00EC6F48"/>
    <w:rsid w:val="00ED2041"/>
    <w:rsid w:val="00ED3CEA"/>
    <w:rsid w:val="00ED75C8"/>
    <w:rsid w:val="00EE07F6"/>
    <w:rsid w:val="00EE10E8"/>
    <w:rsid w:val="00EE3978"/>
    <w:rsid w:val="00EE45FA"/>
    <w:rsid w:val="00EE62D2"/>
    <w:rsid w:val="00EE71B4"/>
    <w:rsid w:val="00EF0722"/>
    <w:rsid w:val="00EF17BD"/>
    <w:rsid w:val="00EF2697"/>
    <w:rsid w:val="00EF394F"/>
    <w:rsid w:val="00EF434D"/>
    <w:rsid w:val="00EF5F7B"/>
    <w:rsid w:val="00EF75EC"/>
    <w:rsid w:val="00F01BA8"/>
    <w:rsid w:val="00F01F8C"/>
    <w:rsid w:val="00F01FD0"/>
    <w:rsid w:val="00F022FF"/>
    <w:rsid w:val="00F03919"/>
    <w:rsid w:val="00F04D5B"/>
    <w:rsid w:val="00F05F58"/>
    <w:rsid w:val="00F06BA5"/>
    <w:rsid w:val="00F14519"/>
    <w:rsid w:val="00F15D1F"/>
    <w:rsid w:val="00F15DA8"/>
    <w:rsid w:val="00F17337"/>
    <w:rsid w:val="00F178ED"/>
    <w:rsid w:val="00F22BF5"/>
    <w:rsid w:val="00F22F21"/>
    <w:rsid w:val="00F2303C"/>
    <w:rsid w:val="00F24633"/>
    <w:rsid w:val="00F2467D"/>
    <w:rsid w:val="00F25728"/>
    <w:rsid w:val="00F257DC"/>
    <w:rsid w:val="00F268B8"/>
    <w:rsid w:val="00F27B93"/>
    <w:rsid w:val="00F30BDC"/>
    <w:rsid w:val="00F311A7"/>
    <w:rsid w:val="00F329D6"/>
    <w:rsid w:val="00F34943"/>
    <w:rsid w:val="00F35FEA"/>
    <w:rsid w:val="00F3742A"/>
    <w:rsid w:val="00F375CD"/>
    <w:rsid w:val="00F41D36"/>
    <w:rsid w:val="00F41E1D"/>
    <w:rsid w:val="00F422AD"/>
    <w:rsid w:val="00F42599"/>
    <w:rsid w:val="00F440D2"/>
    <w:rsid w:val="00F442DE"/>
    <w:rsid w:val="00F45664"/>
    <w:rsid w:val="00F46128"/>
    <w:rsid w:val="00F479C1"/>
    <w:rsid w:val="00F50756"/>
    <w:rsid w:val="00F518FC"/>
    <w:rsid w:val="00F51D5F"/>
    <w:rsid w:val="00F520BA"/>
    <w:rsid w:val="00F53511"/>
    <w:rsid w:val="00F538D6"/>
    <w:rsid w:val="00F5454D"/>
    <w:rsid w:val="00F62668"/>
    <w:rsid w:val="00F62CDC"/>
    <w:rsid w:val="00F63469"/>
    <w:rsid w:val="00F63DF1"/>
    <w:rsid w:val="00F66BF9"/>
    <w:rsid w:val="00F70D5B"/>
    <w:rsid w:val="00F72561"/>
    <w:rsid w:val="00F76A9F"/>
    <w:rsid w:val="00F80EA4"/>
    <w:rsid w:val="00F81996"/>
    <w:rsid w:val="00F81ACD"/>
    <w:rsid w:val="00F83D48"/>
    <w:rsid w:val="00F84AC5"/>
    <w:rsid w:val="00F85B7F"/>
    <w:rsid w:val="00F874F5"/>
    <w:rsid w:val="00F90184"/>
    <w:rsid w:val="00F92DCD"/>
    <w:rsid w:val="00F94548"/>
    <w:rsid w:val="00FA00F3"/>
    <w:rsid w:val="00FA1BD6"/>
    <w:rsid w:val="00FA527B"/>
    <w:rsid w:val="00FA607B"/>
    <w:rsid w:val="00FA6799"/>
    <w:rsid w:val="00FB1F05"/>
    <w:rsid w:val="00FB249A"/>
    <w:rsid w:val="00FB2ACA"/>
    <w:rsid w:val="00FB3BBE"/>
    <w:rsid w:val="00FB4EE7"/>
    <w:rsid w:val="00FB57F3"/>
    <w:rsid w:val="00FC3E87"/>
    <w:rsid w:val="00FC3F4F"/>
    <w:rsid w:val="00FC5AA2"/>
    <w:rsid w:val="00FC707F"/>
    <w:rsid w:val="00FC7FAB"/>
    <w:rsid w:val="00FD1A5C"/>
    <w:rsid w:val="00FD34BA"/>
    <w:rsid w:val="00FD3C22"/>
    <w:rsid w:val="00FD5327"/>
    <w:rsid w:val="00FD770C"/>
    <w:rsid w:val="00FD7756"/>
    <w:rsid w:val="00FE30C3"/>
    <w:rsid w:val="00FE6B1C"/>
    <w:rsid w:val="00FE7114"/>
    <w:rsid w:val="00FE76CA"/>
    <w:rsid w:val="00FE7E7B"/>
    <w:rsid w:val="00FF1A5A"/>
    <w:rsid w:val="00FF2DF3"/>
    <w:rsid w:val="00FF3747"/>
    <w:rsid w:val="00FF3D9B"/>
    <w:rsid w:val="00FF56EF"/>
    <w:rsid w:val="00F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D90390"/>
    <w:pPr>
      <w:keepNext/>
      <w:spacing w:before="480"/>
      <w:jc w:val="right"/>
      <w:outlineLvl w:val="0"/>
    </w:pPr>
    <w:rPr>
      <w:rFonts w:ascii="Arial" w:hAnsi="Arial"/>
      <w:b/>
      <w:sz w:val="20"/>
      <w:szCs w:val="20"/>
    </w:rPr>
  </w:style>
  <w:style w:type="paragraph" w:styleId="Heading2">
    <w:name w:val="heading 2"/>
    <w:basedOn w:val="Normal"/>
    <w:next w:val="Normal"/>
    <w:qFormat/>
    <w:rsid w:val="00D90390"/>
    <w:pPr>
      <w:keepNext/>
      <w:tabs>
        <w:tab w:val="left" w:pos="4860"/>
      </w:tabs>
      <w:outlineLvl w:val="1"/>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55555"/>
    <w:rPr>
      <w:sz w:val="16"/>
      <w:szCs w:val="16"/>
    </w:rPr>
  </w:style>
  <w:style w:type="paragraph" w:styleId="CommentText">
    <w:name w:val="annotation text"/>
    <w:basedOn w:val="Normal"/>
    <w:semiHidden/>
    <w:rsid w:val="00855555"/>
    <w:rPr>
      <w:sz w:val="20"/>
      <w:szCs w:val="20"/>
    </w:rPr>
  </w:style>
  <w:style w:type="paragraph" w:styleId="CommentSubject">
    <w:name w:val="annotation subject"/>
    <w:basedOn w:val="CommentText"/>
    <w:next w:val="CommentText"/>
    <w:semiHidden/>
    <w:rsid w:val="00855555"/>
    <w:rPr>
      <w:b/>
      <w:bCs/>
    </w:rPr>
  </w:style>
  <w:style w:type="paragraph" w:styleId="BalloonText">
    <w:name w:val="Balloon Text"/>
    <w:basedOn w:val="Normal"/>
    <w:semiHidden/>
    <w:rsid w:val="00855555"/>
    <w:rPr>
      <w:rFonts w:ascii="Tahoma" w:hAnsi="Tahoma" w:cs="Tahoma"/>
      <w:sz w:val="16"/>
      <w:szCs w:val="16"/>
    </w:rPr>
  </w:style>
  <w:style w:type="paragraph" w:styleId="PlainText">
    <w:name w:val="Plain Text"/>
    <w:basedOn w:val="Normal"/>
    <w:rsid w:val="00AB113A"/>
    <w:rPr>
      <w:rFonts w:ascii="Courier New" w:hAnsi="Courier New" w:cs="Courier New"/>
      <w:sz w:val="20"/>
      <w:szCs w:val="20"/>
    </w:rPr>
  </w:style>
  <w:style w:type="paragraph" w:styleId="BodyText">
    <w:name w:val="Body Text"/>
    <w:basedOn w:val="Normal"/>
    <w:rsid w:val="006A50AB"/>
    <w:pPr>
      <w:spacing w:before="120"/>
    </w:pPr>
    <w:rPr>
      <w:rFonts w:ascii="Times" w:hAnsi="Times" w:cs="Times"/>
      <w:sz w:val="18"/>
      <w:szCs w:val="18"/>
    </w:rPr>
  </w:style>
  <w:style w:type="paragraph" w:styleId="Header">
    <w:name w:val="header"/>
    <w:basedOn w:val="Normal"/>
    <w:link w:val="HeaderChar1"/>
    <w:rsid w:val="006A50AB"/>
    <w:pPr>
      <w:tabs>
        <w:tab w:val="center" w:pos="4320"/>
        <w:tab w:val="right" w:pos="8640"/>
      </w:tabs>
    </w:pPr>
  </w:style>
  <w:style w:type="paragraph" w:styleId="Footer">
    <w:name w:val="footer"/>
    <w:basedOn w:val="Normal"/>
    <w:link w:val="FooterChar"/>
    <w:uiPriority w:val="99"/>
    <w:rsid w:val="006A50AB"/>
    <w:pPr>
      <w:tabs>
        <w:tab w:val="center" w:pos="4320"/>
        <w:tab w:val="right" w:pos="8640"/>
      </w:tabs>
    </w:pPr>
  </w:style>
  <w:style w:type="character" w:customStyle="1" w:styleId="HeaderChar1">
    <w:name w:val="Header Char1"/>
    <w:link w:val="Header"/>
    <w:semiHidden/>
    <w:rsid w:val="006A50AB"/>
    <w:rPr>
      <w:sz w:val="24"/>
      <w:szCs w:val="24"/>
      <w:lang w:val="en-US" w:eastAsia="en-US" w:bidi="ar-SA"/>
    </w:rPr>
  </w:style>
  <w:style w:type="paragraph" w:styleId="BodyTextIndent3">
    <w:name w:val="Body Text Indent 3"/>
    <w:basedOn w:val="Normal"/>
    <w:rsid w:val="0020425B"/>
    <w:pPr>
      <w:spacing w:after="120"/>
      <w:ind w:left="360"/>
    </w:pPr>
    <w:rPr>
      <w:sz w:val="16"/>
      <w:szCs w:val="16"/>
    </w:rPr>
  </w:style>
  <w:style w:type="paragraph" w:styleId="BodyTextIndent">
    <w:name w:val="Body Text Indent"/>
    <w:basedOn w:val="Normal"/>
    <w:rsid w:val="00F3742A"/>
    <w:pPr>
      <w:spacing w:after="120"/>
      <w:ind w:left="360"/>
    </w:pPr>
  </w:style>
  <w:style w:type="character" w:styleId="Hyperlink">
    <w:name w:val="Hyperlink"/>
    <w:rsid w:val="00390A5D"/>
    <w:rPr>
      <w:color w:val="0000FF"/>
      <w:u w:val="single"/>
    </w:rPr>
  </w:style>
  <w:style w:type="paragraph" w:customStyle="1" w:styleId="Normal9pt">
    <w:name w:val="Normal + 9 pt"/>
    <w:aliases w:val="Left:  0.13&quot;,Hanging:  0.25&quot;"/>
    <w:basedOn w:val="Normal"/>
    <w:rsid w:val="00FF2DF3"/>
    <w:pPr>
      <w:ind w:left="550" w:hanging="360"/>
    </w:pPr>
    <w:rPr>
      <w:sz w:val="18"/>
      <w:szCs w:val="18"/>
    </w:rPr>
  </w:style>
  <w:style w:type="paragraph" w:styleId="BodyTextIndent2">
    <w:name w:val="Body Text Indent 2"/>
    <w:basedOn w:val="Normal"/>
    <w:rsid w:val="006E30A2"/>
    <w:pPr>
      <w:ind w:left="461" w:hanging="360"/>
    </w:pPr>
    <w:rPr>
      <w:rFonts w:ascii="Times" w:hAnsi="Times" w:cs="Times"/>
      <w:sz w:val="18"/>
      <w:szCs w:val="18"/>
    </w:rPr>
  </w:style>
  <w:style w:type="paragraph" w:styleId="Caption">
    <w:name w:val="caption"/>
    <w:basedOn w:val="Normal"/>
    <w:next w:val="Normal"/>
    <w:qFormat/>
    <w:rsid w:val="00D90390"/>
    <w:pPr>
      <w:spacing w:before="240"/>
      <w:jc w:val="center"/>
    </w:pPr>
    <w:rPr>
      <w:rFonts w:ascii="Arial" w:hAnsi="Arial"/>
      <w:b/>
      <w:szCs w:val="20"/>
    </w:rPr>
  </w:style>
  <w:style w:type="paragraph" w:customStyle="1" w:styleId="SectionTitle">
    <w:name w:val="Section Title"/>
    <w:basedOn w:val="Normal"/>
    <w:next w:val="Normal"/>
    <w:rsid w:val="00D90390"/>
    <w:pPr>
      <w:spacing w:before="240"/>
    </w:pPr>
    <w:rPr>
      <w:rFonts w:ascii="Arial" w:hAnsi="Arial"/>
      <w:b/>
      <w:caps/>
      <w:sz w:val="20"/>
      <w:szCs w:val="20"/>
      <w:u w:val="single"/>
    </w:rPr>
  </w:style>
  <w:style w:type="character" w:customStyle="1" w:styleId="HeaderChar">
    <w:name w:val="Header Char"/>
    <w:rsid w:val="00D90390"/>
    <w:rPr>
      <w:lang w:val="en-US" w:eastAsia="en-US" w:bidi="ar-SA"/>
    </w:rPr>
  </w:style>
  <w:style w:type="paragraph" w:customStyle="1" w:styleId="SectionText">
    <w:name w:val="Section Text"/>
    <w:basedOn w:val="Normal"/>
    <w:semiHidden/>
    <w:rsid w:val="00D90390"/>
    <w:pPr>
      <w:spacing w:before="120" w:after="60"/>
      <w:jc w:val="both"/>
    </w:pPr>
    <w:rPr>
      <w:rFonts w:ascii="Arial" w:hAnsi="Arial"/>
      <w:sz w:val="20"/>
      <w:szCs w:val="20"/>
    </w:rPr>
  </w:style>
  <w:style w:type="paragraph" w:customStyle="1" w:styleId="Default">
    <w:name w:val="Default"/>
    <w:rsid w:val="00111DAC"/>
    <w:pPr>
      <w:autoSpaceDE w:val="0"/>
      <w:autoSpaceDN w:val="0"/>
      <w:adjustRightInd w:val="0"/>
    </w:pPr>
    <w:rPr>
      <w:rFonts w:ascii="Arial" w:hAnsi="Arial" w:cs="Arial"/>
      <w:color w:val="000000"/>
      <w:sz w:val="24"/>
      <w:szCs w:val="24"/>
    </w:rPr>
  </w:style>
  <w:style w:type="paragraph" w:styleId="NormalWeb">
    <w:name w:val="Normal (Web)"/>
    <w:basedOn w:val="Normal"/>
    <w:rsid w:val="006E5826"/>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qFormat/>
    <w:rsid w:val="006E5826"/>
    <w:pPr>
      <w:ind w:left="720"/>
      <w:contextualSpacing/>
    </w:pPr>
  </w:style>
  <w:style w:type="paragraph" w:customStyle="1" w:styleId="SUBSECTIONTITLE">
    <w:name w:val="SUBSECTION TITLE"/>
    <w:basedOn w:val="Normal"/>
    <w:rsid w:val="006E5826"/>
    <w:pPr>
      <w:spacing w:before="240"/>
      <w:ind w:left="216"/>
    </w:pPr>
    <w:rPr>
      <w:rFonts w:ascii="Arial" w:hAnsi="Arial"/>
      <w:b/>
      <w:szCs w:val="20"/>
      <w:u w:val="single"/>
    </w:rPr>
  </w:style>
  <w:style w:type="character" w:customStyle="1" w:styleId="FooterChar">
    <w:name w:val="Footer Char"/>
    <w:link w:val="Footer"/>
    <w:uiPriority w:val="99"/>
    <w:rsid w:val="005F629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85.xml"/><Relationship Id="rId21" Type="http://schemas.openxmlformats.org/officeDocument/2006/relationships/footer" Target="footer9.xml"/><Relationship Id="rId42" Type="http://schemas.openxmlformats.org/officeDocument/2006/relationships/header" Target="header10.xml"/><Relationship Id="rId63" Type="http://schemas.openxmlformats.org/officeDocument/2006/relationships/header" Target="header31.xml"/><Relationship Id="rId84" Type="http://schemas.openxmlformats.org/officeDocument/2006/relationships/header" Target="header52.xml"/><Relationship Id="rId138" Type="http://schemas.openxmlformats.org/officeDocument/2006/relationships/header" Target="header106.xml"/><Relationship Id="rId159" Type="http://schemas.openxmlformats.org/officeDocument/2006/relationships/header" Target="header127.xml"/><Relationship Id="rId170" Type="http://schemas.openxmlformats.org/officeDocument/2006/relationships/header" Target="header138.xml"/><Relationship Id="rId191" Type="http://schemas.openxmlformats.org/officeDocument/2006/relationships/header" Target="header159.xml"/><Relationship Id="rId205" Type="http://schemas.openxmlformats.org/officeDocument/2006/relationships/header" Target="header173.xml"/><Relationship Id="rId16" Type="http://schemas.openxmlformats.org/officeDocument/2006/relationships/footer" Target="footer4.xml"/><Relationship Id="rId107" Type="http://schemas.openxmlformats.org/officeDocument/2006/relationships/header" Target="header75.xml"/><Relationship Id="rId11" Type="http://schemas.openxmlformats.org/officeDocument/2006/relationships/image" Target="media/image3.wmf"/><Relationship Id="rId32" Type="http://schemas.openxmlformats.org/officeDocument/2006/relationships/footer" Target="footer18.xml"/><Relationship Id="rId37" Type="http://schemas.openxmlformats.org/officeDocument/2006/relationships/header" Target="header6.xml"/><Relationship Id="rId53" Type="http://schemas.openxmlformats.org/officeDocument/2006/relationships/header" Target="header21.xml"/><Relationship Id="rId58" Type="http://schemas.openxmlformats.org/officeDocument/2006/relationships/header" Target="header26.xml"/><Relationship Id="rId74" Type="http://schemas.openxmlformats.org/officeDocument/2006/relationships/header" Target="header42.xml"/><Relationship Id="rId79" Type="http://schemas.openxmlformats.org/officeDocument/2006/relationships/header" Target="header47.xml"/><Relationship Id="rId102" Type="http://schemas.openxmlformats.org/officeDocument/2006/relationships/header" Target="header70.xml"/><Relationship Id="rId123" Type="http://schemas.openxmlformats.org/officeDocument/2006/relationships/header" Target="header91.xml"/><Relationship Id="rId128" Type="http://schemas.openxmlformats.org/officeDocument/2006/relationships/header" Target="header96.xml"/><Relationship Id="rId144" Type="http://schemas.openxmlformats.org/officeDocument/2006/relationships/header" Target="header112.xml"/><Relationship Id="rId149" Type="http://schemas.openxmlformats.org/officeDocument/2006/relationships/header" Target="header117.xml"/><Relationship Id="rId5" Type="http://schemas.openxmlformats.org/officeDocument/2006/relationships/settings" Target="settings.xml"/><Relationship Id="rId90" Type="http://schemas.openxmlformats.org/officeDocument/2006/relationships/header" Target="header58.xml"/><Relationship Id="rId95" Type="http://schemas.openxmlformats.org/officeDocument/2006/relationships/header" Target="header63.xml"/><Relationship Id="rId160" Type="http://schemas.openxmlformats.org/officeDocument/2006/relationships/header" Target="header128.xml"/><Relationship Id="rId165" Type="http://schemas.openxmlformats.org/officeDocument/2006/relationships/header" Target="header133.xml"/><Relationship Id="rId181" Type="http://schemas.openxmlformats.org/officeDocument/2006/relationships/header" Target="header149.xml"/><Relationship Id="rId186" Type="http://schemas.openxmlformats.org/officeDocument/2006/relationships/header" Target="header154.xml"/><Relationship Id="rId22" Type="http://schemas.openxmlformats.org/officeDocument/2006/relationships/footer" Target="footer10.xml"/><Relationship Id="rId27" Type="http://schemas.openxmlformats.org/officeDocument/2006/relationships/footer" Target="footer15.xml"/><Relationship Id="rId43" Type="http://schemas.openxmlformats.org/officeDocument/2006/relationships/header" Target="header11.xml"/><Relationship Id="rId48" Type="http://schemas.openxmlformats.org/officeDocument/2006/relationships/header" Target="header16.xml"/><Relationship Id="rId64" Type="http://schemas.openxmlformats.org/officeDocument/2006/relationships/header" Target="header32.xml"/><Relationship Id="rId69" Type="http://schemas.openxmlformats.org/officeDocument/2006/relationships/header" Target="header37.xml"/><Relationship Id="rId113" Type="http://schemas.openxmlformats.org/officeDocument/2006/relationships/header" Target="header81.xml"/><Relationship Id="rId118" Type="http://schemas.openxmlformats.org/officeDocument/2006/relationships/header" Target="header86.xml"/><Relationship Id="rId134" Type="http://schemas.openxmlformats.org/officeDocument/2006/relationships/header" Target="header102.xml"/><Relationship Id="rId139" Type="http://schemas.openxmlformats.org/officeDocument/2006/relationships/header" Target="header107.xml"/><Relationship Id="rId80" Type="http://schemas.openxmlformats.org/officeDocument/2006/relationships/header" Target="header48.xml"/><Relationship Id="rId85" Type="http://schemas.openxmlformats.org/officeDocument/2006/relationships/header" Target="header53.xml"/><Relationship Id="rId150" Type="http://schemas.openxmlformats.org/officeDocument/2006/relationships/header" Target="header118.xml"/><Relationship Id="rId155" Type="http://schemas.openxmlformats.org/officeDocument/2006/relationships/header" Target="header123.xml"/><Relationship Id="rId171" Type="http://schemas.openxmlformats.org/officeDocument/2006/relationships/header" Target="header139.xml"/><Relationship Id="rId176" Type="http://schemas.openxmlformats.org/officeDocument/2006/relationships/header" Target="header144.xml"/><Relationship Id="rId192" Type="http://schemas.openxmlformats.org/officeDocument/2006/relationships/header" Target="header160.xml"/><Relationship Id="rId197" Type="http://schemas.openxmlformats.org/officeDocument/2006/relationships/header" Target="header165.xml"/><Relationship Id="rId206" Type="http://schemas.openxmlformats.org/officeDocument/2006/relationships/header" Target="header174.xml"/><Relationship Id="rId201" Type="http://schemas.openxmlformats.org/officeDocument/2006/relationships/header" Target="header169.xml"/><Relationship Id="rId12" Type="http://schemas.openxmlformats.org/officeDocument/2006/relationships/header" Target="header1.xml"/><Relationship Id="rId17" Type="http://schemas.openxmlformats.org/officeDocument/2006/relationships/footer" Target="footer5.xml"/><Relationship Id="rId33" Type="http://schemas.openxmlformats.org/officeDocument/2006/relationships/header" Target="header4.xml"/><Relationship Id="rId38" Type="http://schemas.openxmlformats.org/officeDocument/2006/relationships/footer" Target="footer21.xml"/><Relationship Id="rId59" Type="http://schemas.openxmlformats.org/officeDocument/2006/relationships/header" Target="header27.xml"/><Relationship Id="rId103" Type="http://schemas.openxmlformats.org/officeDocument/2006/relationships/header" Target="header71.xml"/><Relationship Id="rId108" Type="http://schemas.openxmlformats.org/officeDocument/2006/relationships/header" Target="header76.xml"/><Relationship Id="rId124" Type="http://schemas.openxmlformats.org/officeDocument/2006/relationships/header" Target="header92.xml"/><Relationship Id="rId129" Type="http://schemas.openxmlformats.org/officeDocument/2006/relationships/header" Target="header97.xml"/><Relationship Id="rId54" Type="http://schemas.openxmlformats.org/officeDocument/2006/relationships/header" Target="header22.xml"/><Relationship Id="rId70" Type="http://schemas.openxmlformats.org/officeDocument/2006/relationships/header" Target="header38.xml"/><Relationship Id="rId75" Type="http://schemas.openxmlformats.org/officeDocument/2006/relationships/header" Target="header43.xml"/><Relationship Id="rId91" Type="http://schemas.openxmlformats.org/officeDocument/2006/relationships/header" Target="header59.xml"/><Relationship Id="rId96" Type="http://schemas.openxmlformats.org/officeDocument/2006/relationships/header" Target="header64.xml"/><Relationship Id="rId140" Type="http://schemas.openxmlformats.org/officeDocument/2006/relationships/header" Target="header108.xml"/><Relationship Id="rId145" Type="http://schemas.openxmlformats.org/officeDocument/2006/relationships/header" Target="header113.xml"/><Relationship Id="rId161" Type="http://schemas.openxmlformats.org/officeDocument/2006/relationships/header" Target="header129.xml"/><Relationship Id="rId166" Type="http://schemas.openxmlformats.org/officeDocument/2006/relationships/header" Target="header134.xml"/><Relationship Id="rId182" Type="http://schemas.openxmlformats.org/officeDocument/2006/relationships/header" Target="header150.xml"/><Relationship Id="rId187" Type="http://schemas.openxmlformats.org/officeDocument/2006/relationships/header" Target="header155.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11.xml"/><Relationship Id="rId28" Type="http://schemas.openxmlformats.org/officeDocument/2006/relationships/footer" Target="footer16.xml"/><Relationship Id="rId49" Type="http://schemas.openxmlformats.org/officeDocument/2006/relationships/header" Target="header17.xml"/><Relationship Id="rId114" Type="http://schemas.openxmlformats.org/officeDocument/2006/relationships/header" Target="header82.xml"/><Relationship Id="rId119" Type="http://schemas.openxmlformats.org/officeDocument/2006/relationships/header" Target="header87.xml"/><Relationship Id="rId44" Type="http://schemas.openxmlformats.org/officeDocument/2006/relationships/header" Target="header12.xml"/><Relationship Id="rId60" Type="http://schemas.openxmlformats.org/officeDocument/2006/relationships/header" Target="header28.xml"/><Relationship Id="rId65" Type="http://schemas.openxmlformats.org/officeDocument/2006/relationships/header" Target="header33.xml"/><Relationship Id="rId81" Type="http://schemas.openxmlformats.org/officeDocument/2006/relationships/header" Target="header49.xml"/><Relationship Id="rId86" Type="http://schemas.openxmlformats.org/officeDocument/2006/relationships/header" Target="header54.xml"/><Relationship Id="rId130" Type="http://schemas.openxmlformats.org/officeDocument/2006/relationships/header" Target="header98.xml"/><Relationship Id="rId135" Type="http://schemas.openxmlformats.org/officeDocument/2006/relationships/header" Target="header103.xml"/><Relationship Id="rId151" Type="http://schemas.openxmlformats.org/officeDocument/2006/relationships/header" Target="header119.xml"/><Relationship Id="rId156" Type="http://schemas.openxmlformats.org/officeDocument/2006/relationships/header" Target="header124.xml"/><Relationship Id="rId177" Type="http://schemas.openxmlformats.org/officeDocument/2006/relationships/header" Target="header145.xml"/><Relationship Id="rId198" Type="http://schemas.openxmlformats.org/officeDocument/2006/relationships/header" Target="header166.xml"/><Relationship Id="rId172" Type="http://schemas.openxmlformats.org/officeDocument/2006/relationships/header" Target="header140.xml"/><Relationship Id="rId193" Type="http://schemas.openxmlformats.org/officeDocument/2006/relationships/header" Target="header161.xml"/><Relationship Id="rId202" Type="http://schemas.openxmlformats.org/officeDocument/2006/relationships/header" Target="header170.xml"/><Relationship Id="rId207" Type="http://schemas.openxmlformats.org/officeDocument/2006/relationships/header" Target="header175.xml"/><Relationship Id="rId13" Type="http://schemas.openxmlformats.org/officeDocument/2006/relationships/footer" Target="footer1.xml"/><Relationship Id="rId18" Type="http://schemas.openxmlformats.org/officeDocument/2006/relationships/footer" Target="footer6.xml"/><Relationship Id="rId39" Type="http://schemas.openxmlformats.org/officeDocument/2006/relationships/header" Target="header7.xml"/><Relationship Id="rId109" Type="http://schemas.openxmlformats.org/officeDocument/2006/relationships/header" Target="header77.xml"/><Relationship Id="rId34" Type="http://schemas.openxmlformats.org/officeDocument/2006/relationships/footer" Target="footer19.xml"/><Relationship Id="rId50" Type="http://schemas.openxmlformats.org/officeDocument/2006/relationships/header" Target="header18.xml"/><Relationship Id="rId55" Type="http://schemas.openxmlformats.org/officeDocument/2006/relationships/header" Target="header23.xml"/><Relationship Id="rId76" Type="http://schemas.openxmlformats.org/officeDocument/2006/relationships/header" Target="header44.xml"/><Relationship Id="rId97" Type="http://schemas.openxmlformats.org/officeDocument/2006/relationships/header" Target="header65.xml"/><Relationship Id="rId104" Type="http://schemas.openxmlformats.org/officeDocument/2006/relationships/header" Target="header72.xml"/><Relationship Id="rId120" Type="http://schemas.openxmlformats.org/officeDocument/2006/relationships/header" Target="header88.xml"/><Relationship Id="rId125" Type="http://schemas.openxmlformats.org/officeDocument/2006/relationships/header" Target="header93.xml"/><Relationship Id="rId141" Type="http://schemas.openxmlformats.org/officeDocument/2006/relationships/header" Target="header109.xml"/><Relationship Id="rId146" Type="http://schemas.openxmlformats.org/officeDocument/2006/relationships/header" Target="header114.xml"/><Relationship Id="rId167" Type="http://schemas.openxmlformats.org/officeDocument/2006/relationships/header" Target="header135.xml"/><Relationship Id="rId188" Type="http://schemas.openxmlformats.org/officeDocument/2006/relationships/header" Target="header156.xml"/><Relationship Id="rId7" Type="http://schemas.openxmlformats.org/officeDocument/2006/relationships/footnotes" Target="footnotes.xml"/><Relationship Id="rId71" Type="http://schemas.openxmlformats.org/officeDocument/2006/relationships/header" Target="header39.xml"/><Relationship Id="rId92" Type="http://schemas.openxmlformats.org/officeDocument/2006/relationships/header" Target="header60.xml"/><Relationship Id="rId162" Type="http://schemas.openxmlformats.org/officeDocument/2006/relationships/header" Target="header130.xml"/><Relationship Id="rId183" Type="http://schemas.openxmlformats.org/officeDocument/2006/relationships/header" Target="header151.xml"/><Relationship Id="rId2" Type="http://schemas.openxmlformats.org/officeDocument/2006/relationships/numbering" Target="numbering.xml"/><Relationship Id="rId29" Type="http://schemas.openxmlformats.org/officeDocument/2006/relationships/header" Target="header2.xml"/><Relationship Id="rId24" Type="http://schemas.openxmlformats.org/officeDocument/2006/relationships/footer" Target="footer12.xml"/><Relationship Id="rId40" Type="http://schemas.openxmlformats.org/officeDocument/2006/relationships/header" Target="header8.xml"/><Relationship Id="rId45" Type="http://schemas.openxmlformats.org/officeDocument/2006/relationships/header" Target="header13.xml"/><Relationship Id="rId66" Type="http://schemas.openxmlformats.org/officeDocument/2006/relationships/header" Target="header34.xml"/><Relationship Id="rId87" Type="http://schemas.openxmlformats.org/officeDocument/2006/relationships/header" Target="header55.xml"/><Relationship Id="rId110" Type="http://schemas.openxmlformats.org/officeDocument/2006/relationships/header" Target="header78.xml"/><Relationship Id="rId115" Type="http://schemas.openxmlformats.org/officeDocument/2006/relationships/header" Target="header83.xml"/><Relationship Id="rId131" Type="http://schemas.openxmlformats.org/officeDocument/2006/relationships/header" Target="header99.xml"/><Relationship Id="rId136" Type="http://schemas.openxmlformats.org/officeDocument/2006/relationships/header" Target="header104.xml"/><Relationship Id="rId157" Type="http://schemas.openxmlformats.org/officeDocument/2006/relationships/header" Target="header125.xml"/><Relationship Id="rId178" Type="http://schemas.openxmlformats.org/officeDocument/2006/relationships/header" Target="header146.xml"/><Relationship Id="rId61" Type="http://schemas.openxmlformats.org/officeDocument/2006/relationships/header" Target="header29.xml"/><Relationship Id="rId82" Type="http://schemas.openxmlformats.org/officeDocument/2006/relationships/header" Target="header50.xml"/><Relationship Id="rId152" Type="http://schemas.openxmlformats.org/officeDocument/2006/relationships/header" Target="header120.xml"/><Relationship Id="rId173" Type="http://schemas.openxmlformats.org/officeDocument/2006/relationships/header" Target="header141.xml"/><Relationship Id="rId194" Type="http://schemas.openxmlformats.org/officeDocument/2006/relationships/header" Target="header162.xml"/><Relationship Id="rId199" Type="http://schemas.openxmlformats.org/officeDocument/2006/relationships/header" Target="header167.xml"/><Relationship Id="rId203" Type="http://schemas.openxmlformats.org/officeDocument/2006/relationships/header" Target="header171.xml"/><Relationship Id="rId208" Type="http://schemas.openxmlformats.org/officeDocument/2006/relationships/header" Target="header176.xml"/><Relationship Id="rId19" Type="http://schemas.openxmlformats.org/officeDocument/2006/relationships/footer" Target="footer7.xml"/><Relationship Id="rId14" Type="http://schemas.openxmlformats.org/officeDocument/2006/relationships/footer" Target="footer2.xml"/><Relationship Id="rId30" Type="http://schemas.openxmlformats.org/officeDocument/2006/relationships/footer" Target="footer17.xml"/><Relationship Id="rId35" Type="http://schemas.openxmlformats.org/officeDocument/2006/relationships/header" Target="header5.xml"/><Relationship Id="rId56" Type="http://schemas.openxmlformats.org/officeDocument/2006/relationships/header" Target="header24.xml"/><Relationship Id="rId77" Type="http://schemas.openxmlformats.org/officeDocument/2006/relationships/header" Target="header45.xml"/><Relationship Id="rId100" Type="http://schemas.openxmlformats.org/officeDocument/2006/relationships/header" Target="header68.xml"/><Relationship Id="rId105" Type="http://schemas.openxmlformats.org/officeDocument/2006/relationships/header" Target="header73.xml"/><Relationship Id="rId126" Type="http://schemas.openxmlformats.org/officeDocument/2006/relationships/header" Target="header94.xml"/><Relationship Id="rId147" Type="http://schemas.openxmlformats.org/officeDocument/2006/relationships/header" Target="header115.xml"/><Relationship Id="rId168" Type="http://schemas.openxmlformats.org/officeDocument/2006/relationships/header" Target="header136.xml"/><Relationship Id="rId8" Type="http://schemas.openxmlformats.org/officeDocument/2006/relationships/endnotes" Target="endnotes.xml"/><Relationship Id="rId51" Type="http://schemas.openxmlformats.org/officeDocument/2006/relationships/header" Target="header19.xml"/><Relationship Id="rId72" Type="http://schemas.openxmlformats.org/officeDocument/2006/relationships/header" Target="header40.xml"/><Relationship Id="rId93" Type="http://schemas.openxmlformats.org/officeDocument/2006/relationships/header" Target="header61.xml"/><Relationship Id="rId98" Type="http://schemas.openxmlformats.org/officeDocument/2006/relationships/header" Target="header66.xml"/><Relationship Id="rId121" Type="http://schemas.openxmlformats.org/officeDocument/2006/relationships/header" Target="header89.xml"/><Relationship Id="rId142" Type="http://schemas.openxmlformats.org/officeDocument/2006/relationships/header" Target="header110.xml"/><Relationship Id="rId163" Type="http://schemas.openxmlformats.org/officeDocument/2006/relationships/header" Target="header131.xml"/><Relationship Id="rId184" Type="http://schemas.openxmlformats.org/officeDocument/2006/relationships/header" Target="header152.xml"/><Relationship Id="rId189" Type="http://schemas.openxmlformats.org/officeDocument/2006/relationships/header" Target="header157.xml"/><Relationship Id="rId3" Type="http://schemas.openxmlformats.org/officeDocument/2006/relationships/styles" Target="styles.xml"/><Relationship Id="rId25" Type="http://schemas.openxmlformats.org/officeDocument/2006/relationships/footer" Target="footer13.xml"/><Relationship Id="rId46" Type="http://schemas.openxmlformats.org/officeDocument/2006/relationships/header" Target="header14.xml"/><Relationship Id="rId67" Type="http://schemas.openxmlformats.org/officeDocument/2006/relationships/header" Target="header35.xml"/><Relationship Id="rId116" Type="http://schemas.openxmlformats.org/officeDocument/2006/relationships/header" Target="header84.xml"/><Relationship Id="rId137" Type="http://schemas.openxmlformats.org/officeDocument/2006/relationships/header" Target="header105.xml"/><Relationship Id="rId158" Type="http://schemas.openxmlformats.org/officeDocument/2006/relationships/header" Target="header126.xml"/><Relationship Id="rId20" Type="http://schemas.openxmlformats.org/officeDocument/2006/relationships/footer" Target="footer8.xml"/><Relationship Id="rId41" Type="http://schemas.openxmlformats.org/officeDocument/2006/relationships/header" Target="header9.xml"/><Relationship Id="rId62" Type="http://schemas.openxmlformats.org/officeDocument/2006/relationships/header" Target="header30.xml"/><Relationship Id="rId83" Type="http://schemas.openxmlformats.org/officeDocument/2006/relationships/header" Target="header51.xml"/><Relationship Id="rId88" Type="http://schemas.openxmlformats.org/officeDocument/2006/relationships/header" Target="header56.xml"/><Relationship Id="rId111" Type="http://schemas.openxmlformats.org/officeDocument/2006/relationships/header" Target="header79.xml"/><Relationship Id="rId132" Type="http://schemas.openxmlformats.org/officeDocument/2006/relationships/header" Target="header100.xml"/><Relationship Id="rId153" Type="http://schemas.openxmlformats.org/officeDocument/2006/relationships/header" Target="header121.xml"/><Relationship Id="rId174" Type="http://schemas.openxmlformats.org/officeDocument/2006/relationships/header" Target="header142.xml"/><Relationship Id="rId179" Type="http://schemas.openxmlformats.org/officeDocument/2006/relationships/header" Target="header147.xml"/><Relationship Id="rId195" Type="http://schemas.openxmlformats.org/officeDocument/2006/relationships/header" Target="header163.xml"/><Relationship Id="rId209" Type="http://schemas.openxmlformats.org/officeDocument/2006/relationships/fontTable" Target="fontTable.xml"/><Relationship Id="rId190" Type="http://schemas.openxmlformats.org/officeDocument/2006/relationships/header" Target="header158.xml"/><Relationship Id="rId204" Type="http://schemas.openxmlformats.org/officeDocument/2006/relationships/header" Target="header172.xml"/><Relationship Id="rId15" Type="http://schemas.openxmlformats.org/officeDocument/2006/relationships/footer" Target="footer3.xml"/><Relationship Id="rId36" Type="http://schemas.openxmlformats.org/officeDocument/2006/relationships/footer" Target="footer20.xml"/><Relationship Id="rId57" Type="http://schemas.openxmlformats.org/officeDocument/2006/relationships/header" Target="header25.xml"/><Relationship Id="rId106" Type="http://schemas.openxmlformats.org/officeDocument/2006/relationships/header" Target="header74.xml"/><Relationship Id="rId127" Type="http://schemas.openxmlformats.org/officeDocument/2006/relationships/header" Target="header95.xml"/><Relationship Id="rId10" Type="http://schemas.openxmlformats.org/officeDocument/2006/relationships/image" Target="media/image2.jpeg"/><Relationship Id="rId31" Type="http://schemas.openxmlformats.org/officeDocument/2006/relationships/header" Target="header3.xml"/><Relationship Id="rId52" Type="http://schemas.openxmlformats.org/officeDocument/2006/relationships/header" Target="header20.xml"/><Relationship Id="rId73" Type="http://schemas.openxmlformats.org/officeDocument/2006/relationships/header" Target="header41.xml"/><Relationship Id="rId78" Type="http://schemas.openxmlformats.org/officeDocument/2006/relationships/header" Target="header46.xml"/><Relationship Id="rId94" Type="http://schemas.openxmlformats.org/officeDocument/2006/relationships/header" Target="header62.xml"/><Relationship Id="rId99" Type="http://schemas.openxmlformats.org/officeDocument/2006/relationships/header" Target="header67.xml"/><Relationship Id="rId101" Type="http://schemas.openxmlformats.org/officeDocument/2006/relationships/header" Target="header69.xml"/><Relationship Id="rId122" Type="http://schemas.openxmlformats.org/officeDocument/2006/relationships/header" Target="header90.xml"/><Relationship Id="rId143" Type="http://schemas.openxmlformats.org/officeDocument/2006/relationships/header" Target="header111.xml"/><Relationship Id="rId148" Type="http://schemas.openxmlformats.org/officeDocument/2006/relationships/header" Target="header116.xml"/><Relationship Id="rId164" Type="http://schemas.openxmlformats.org/officeDocument/2006/relationships/header" Target="header132.xml"/><Relationship Id="rId169" Type="http://schemas.openxmlformats.org/officeDocument/2006/relationships/header" Target="header137.xml"/><Relationship Id="rId185" Type="http://schemas.openxmlformats.org/officeDocument/2006/relationships/header" Target="header153.xml"/><Relationship Id="rId4" Type="http://schemas.microsoft.com/office/2007/relationships/stylesWithEffects" Target="stylesWithEffects.xml"/><Relationship Id="rId9" Type="http://schemas.openxmlformats.org/officeDocument/2006/relationships/image" Target="media/image1.gif"/><Relationship Id="rId180" Type="http://schemas.openxmlformats.org/officeDocument/2006/relationships/header" Target="header148.xml"/><Relationship Id="rId210" Type="http://schemas.openxmlformats.org/officeDocument/2006/relationships/theme" Target="theme/theme1.xml"/><Relationship Id="rId26" Type="http://schemas.openxmlformats.org/officeDocument/2006/relationships/footer" Target="footer14.xml"/><Relationship Id="rId47" Type="http://schemas.openxmlformats.org/officeDocument/2006/relationships/header" Target="header15.xml"/><Relationship Id="rId68" Type="http://schemas.openxmlformats.org/officeDocument/2006/relationships/header" Target="header36.xml"/><Relationship Id="rId89" Type="http://schemas.openxmlformats.org/officeDocument/2006/relationships/header" Target="header57.xml"/><Relationship Id="rId112" Type="http://schemas.openxmlformats.org/officeDocument/2006/relationships/header" Target="header80.xml"/><Relationship Id="rId133" Type="http://schemas.openxmlformats.org/officeDocument/2006/relationships/header" Target="header101.xml"/><Relationship Id="rId154" Type="http://schemas.openxmlformats.org/officeDocument/2006/relationships/header" Target="header122.xml"/><Relationship Id="rId175" Type="http://schemas.openxmlformats.org/officeDocument/2006/relationships/header" Target="header143.xml"/><Relationship Id="rId196" Type="http://schemas.openxmlformats.org/officeDocument/2006/relationships/header" Target="header164.xml"/><Relationship Id="rId200" Type="http://schemas.openxmlformats.org/officeDocument/2006/relationships/header" Target="header168.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67276-8CB7-412D-A1A7-3803FD5B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193</Pages>
  <Words>38100</Words>
  <Characters>217172</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lpstr>
    </vt:vector>
  </TitlesOfParts>
  <Company>Valued CSC Customer</Company>
  <LinksUpToDate>false</LinksUpToDate>
  <CharactersWithSpaces>254763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u310404</dc:creator>
  <cp:keywords/>
  <cp:lastModifiedBy>Brown,Dawn M.</cp:lastModifiedBy>
  <cp:revision>24</cp:revision>
  <cp:lastPrinted>2012-12-04T12:11:00Z</cp:lastPrinted>
  <dcterms:created xsi:type="dcterms:W3CDTF">2014-04-14T17:56:00Z</dcterms:created>
  <dcterms:modified xsi:type="dcterms:W3CDTF">2014-10-23T18:02:00Z</dcterms:modified>
</cp:coreProperties>
</file>